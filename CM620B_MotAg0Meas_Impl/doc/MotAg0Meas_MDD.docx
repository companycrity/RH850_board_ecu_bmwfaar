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p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10011C" w:rsidRPr="00D229A6" w:rsidRDefault="0010011C" w:rsidP="00D229A6">
      <w:pPr>
        <w:tabs>
          <w:tab w:val="left" w:pos="4320"/>
          <w:tab w:val="left" w:pos="8640"/>
        </w:tabs>
        <w:spacing w:after="0"/>
        <w:jc w:val="center"/>
        <w:rPr>
          <w:rFonts w:cs="Calibri"/>
          <w:b/>
          <w:sz w:val="48"/>
          <w:szCs w:val="48"/>
        </w:rPr>
      </w:pPr>
    </w:p>
    <w:p w:rsidR="00BF20A4" w:rsidRDefault="00BF20A4" w:rsidP="00BF20A4">
      <w:pPr>
        <w:tabs>
          <w:tab w:val="left" w:pos="4320"/>
          <w:tab w:val="left" w:pos="8640"/>
        </w:tabs>
        <w:spacing w:before="120" w:after="360"/>
        <w:jc w:val="center"/>
        <w:rPr>
          <w:b/>
          <w:sz w:val="36"/>
        </w:rPr>
      </w:pPr>
      <w:r>
        <w:rPr>
          <w:b/>
          <w:sz w:val="36"/>
        </w:rPr>
        <w:t xml:space="preserve">Motor Angle </w:t>
      </w:r>
      <w:r w:rsidR="007A04B8">
        <w:rPr>
          <w:b/>
          <w:sz w:val="36"/>
        </w:rPr>
        <w:t>0</w:t>
      </w:r>
      <w:r w:rsidRPr="009E7DE7">
        <w:rPr>
          <w:b/>
          <w:sz w:val="36"/>
        </w:rPr>
        <w:t xml:space="preserve"> Measurement</w:t>
      </w:r>
    </w:p>
    <w:p w:rsidR="00BF20A4" w:rsidRDefault="00BF20A4" w:rsidP="007E0373">
      <w:pPr>
        <w:tabs>
          <w:tab w:val="left" w:pos="4320"/>
          <w:tab w:val="left" w:pos="8640"/>
        </w:tabs>
        <w:spacing w:before="120" w:after="360"/>
        <w:jc w:val="center"/>
        <w:rPr>
          <w:b/>
          <w:sz w:val="36"/>
        </w:rPr>
      </w:pPr>
    </w:p>
    <w:p w:rsidR="005E61CD" w:rsidRPr="007E0373" w:rsidRDefault="00BF20A4" w:rsidP="007E0373">
      <w:pPr>
        <w:tabs>
          <w:tab w:val="left" w:pos="4320"/>
          <w:tab w:val="left" w:pos="8640"/>
        </w:tabs>
        <w:spacing w:before="120" w:after="360"/>
        <w:jc w:val="center"/>
        <w:rPr>
          <w:b/>
          <w:sz w:val="36"/>
        </w:rPr>
      </w:pPr>
      <w:del w:id="0" w:author="Avinash James" w:date="2018-05-04T08:23:00Z">
        <w:r w:rsidRPr="007E0373" w:rsidDel="00403748">
          <w:rPr>
            <w:b/>
            <w:sz w:val="36"/>
          </w:rPr>
          <w:fldChar w:fldCharType="begin"/>
        </w:r>
        <w:r w:rsidRPr="007E0373" w:rsidDel="00403748">
          <w:rPr>
            <w:b/>
            <w:sz w:val="36"/>
          </w:rPr>
          <w:delInstrText xml:space="preserve"> DOCPROPERTY  "Release Date"  \* MERGEFORMAT </w:delInstrText>
        </w:r>
        <w:r w:rsidRPr="007E0373" w:rsidDel="00403748">
          <w:rPr>
            <w:b/>
            <w:sz w:val="36"/>
          </w:rPr>
          <w:fldChar w:fldCharType="separate"/>
        </w:r>
        <w:r w:rsidR="002D1B01" w:rsidDel="00403748">
          <w:rPr>
            <w:b/>
            <w:sz w:val="36"/>
          </w:rPr>
          <w:delText xml:space="preserve">April </w:delText>
        </w:r>
        <w:r w:rsidR="0024713B" w:rsidDel="00403748">
          <w:rPr>
            <w:b/>
            <w:sz w:val="36"/>
          </w:rPr>
          <w:delText>27</w:delText>
        </w:r>
        <w:r w:rsidR="002D1B01" w:rsidDel="00403748">
          <w:rPr>
            <w:b/>
            <w:sz w:val="36"/>
          </w:rPr>
          <w:delText>, 2018</w:delText>
        </w:r>
        <w:r w:rsidRPr="007E0373" w:rsidDel="00403748">
          <w:rPr>
            <w:b/>
            <w:sz w:val="36"/>
          </w:rPr>
          <w:fldChar w:fldCharType="end"/>
        </w:r>
      </w:del>
      <w:ins w:id="1" w:author="Avinash James" w:date="2018-05-04T08:23:00Z">
        <w:r w:rsidR="00403748" w:rsidRPr="007E0373">
          <w:rPr>
            <w:b/>
            <w:sz w:val="36"/>
          </w:rPr>
          <w:fldChar w:fldCharType="begin"/>
        </w:r>
        <w:r w:rsidR="00403748" w:rsidRPr="007E0373">
          <w:rPr>
            <w:b/>
            <w:sz w:val="36"/>
          </w:rPr>
          <w:instrText xml:space="preserve"> DOCPROPERTY  "Release Date"  \* MERGEFORMAT </w:instrText>
        </w:r>
        <w:r w:rsidR="00403748" w:rsidRPr="007E0373">
          <w:rPr>
            <w:b/>
            <w:sz w:val="36"/>
          </w:rPr>
          <w:fldChar w:fldCharType="separate"/>
        </w:r>
        <w:r w:rsidR="00403748">
          <w:rPr>
            <w:b/>
            <w:sz w:val="36"/>
          </w:rPr>
          <w:t xml:space="preserve">May </w:t>
        </w:r>
      </w:ins>
      <w:ins w:id="2" w:author="Avinash James" w:date="2018-05-04T08:24:00Z">
        <w:r w:rsidR="00403748">
          <w:rPr>
            <w:b/>
            <w:sz w:val="36"/>
          </w:rPr>
          <w:t>0</w:t>
        </w:r>
      </w:ins>
      <w:ins w:id="3" w:author="Avinash James" w:date="2018-05-04T08:23:00Z">
        <w:r w:rsidR="00403748">
          <w:rPr>
            <w:b/>
            <w:sz w:val="36"/>
          </w:rPr>
          <w:t>4, 2018</w:t>
        </w:r>
        <w:r w:rsidR="00403748"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D1B01">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D1B01">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D1B0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B31389"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D1B01">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2D1B01">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5"/>
        <w:gridCol w:w="2892"/>
        <w:gridCol w:w="1808"/>
        <w:gridCol w:w="1928"/>
      </w:tblGrid>
      <w:tr w:rsidR="0010011C" w:rsidRPr="00AA38E8" w:rsidTr="0010011C">
        <w:trPr>
          <w:trHeight w:val="400"/>
        </w:trPr>
        <w:tc>
          <w:tcPr>
            <w:tcW w:w="3375" w:type="dxa"/>
          </w:tcPr>
          <w:p w:rsidR="0010011C" w:rsidRPr="00AA38E8" w:rsidRDefault="0010011C"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892" w:type="dxa"/>
          </w:tcPr>
          <w:p w:rsidR="0010011C" w:rsidRPr="00AA38E8" w:rsidRDefault="0010011C" w:rsidP="00D229A6">
            <w:pPr>
              <w:jc w:val="center"/>
              <w:rPr>
                <w:rFonts w:cs="Calibri"/>
                <w:b/>
              </w:rPr>
            </w:pPr>
            <w:r w:rsidRPr="00AA38E8">
              <w:rPr>
                <w:rFonts w:cs="Calibri"/>
                <w:b/>
              </w:rPr>
              <w:t>Author</w:t>
            </w:r>
          </w:p>
        </w:tc>
        <w:tc>
          <w:tcPr>
            <w:tcW w:w="1808" w:type="dxa"/>
          </w:tcPr>
          <w:p w:rsidR="0010011C" w:rsidRPr="00AA38E8" w:rsidRDefault="0010011C" w:rsidP="00D229A6">
            <w:pPr>
              <w:jc w:val="center"/>
              <w:rPr>
                <w:rFonts w:cs="Calibri"/>
                <w:b/>
              </w:rPr>
            </w:pPr>
            <w:r w:rsidRPr="00AA38E8">
              <w:rPr>
                <w:rFonts w:cs="Calibri"/>
                <w:b/>
              </w:rPr>
              <w:t>Version</w:t>
            </w:r>
          </w:p>
        </w:tc>
        <w:tc>
          <w:tcPr>
            <w:tcW w:w="1928" w:type="dxa"/>
          </w:tcPr>
          <w:p w:rsidR="0010011C" w:rsidRPr="00AA38E8" w:rsidRDefault="0010011C" w:rsidP="00D229A6">
            <w:pPr>
              <w:jc w:val="center"/>
              <w:rPr>
                <w:rFonts w:cs="Calibri"/>
                <w:b/>
              </w:rPr>
            </w:pPr>
            <w:r w:rsidRPr="00AA38E8">
              <w:rPr>
                <w:rFonts w:cs="Calibri"/>
                <w:b/>
              </w:rPr>
              <w:t>Date</w:t>
            </w:r>
          </w:p>
        </w:tc>
      </w:tr>
      <w:tr w:rsidR="00BF20A4" w:rsidRPr="00AA38E8" w:rsidTr="0010011C">
        <w:trPr>
          <w:trHeight w:val="389"/>
        </w:trPr>
        <w:tc>
          <w:tcPr>
            <w:tcW w:w="3375" w:type="dxa"/>
          </w:tcPr>
          <w:p w:rsidR="00BF20A4" w:rsidRPr="00AA38E8" w:rsidRDefault="00BF20A4" w:rsidP="00D229A6">
            <w:pPr>
              <w:rPr>
                <w:rFonts w:cs="Calibri"/>
              </w:rPr>
            </w:pPr>
            <w:r>
              <w:rPr>
                <w:rFonts w:cs="Calibri"/>
              </w:rPr>
              <w:t>Initial Version</w:t>
            </w:r>
          </w:p>
        </w:tc>
        <w:tc>
          <w:tcPr>
            <w:tcW w:w="2892" w:type="dxa"/>
          </w:tcPr>
          <w:p w:rsidR="00BF20A4" w:rsidRPr="00AA38E8" w:rsidRDefault="00BF20A4" w:rsidP="00D229A6">
            <w:pPr>
              <w:rPr>
                <w:rFonts w:cs="Calibri"/>
              </w:rPr>
            </w:pPr>
            <w:r>
              <w:rPr>
                <w:rFonts w:cs="Calibri"/>
              </w:rPr>
              <w:t>Avinash James</w:t>
            </w:r>
          </w:p>
        </w:tc>
        <w:tc>
          <w:tcPr>
            <w:tcW w:w="1808" w:type="dxa"/>
          </w:tcPr>
          <w:p w:rsidR="00BF20A4" w:rsidRPr="00AA38E8" w:rsidRDefault="00BF20A4" w:rsidP="00260CE7">
            <w:pPr>
              <w:rPr>
                <w:rFonts w:cs="Calibri"/>
              </w:rPr>
            </w:pPr>
            <w:r>
              <w:rPr>
                <w:rFonts w:cs="Calibri"/>
              </w:rPr>
              <w:t>1.0</w:t>
            </w:r>
          </w:p>
        </w:tc>
        <w:tc>
          <w:tcPr>
            <w:tcW w:w="1928" w:type="dxa"/>
          </w:tcPr>
          <w:p w:rsidR="00BF20A4" w:rsidRPr="00AA38E8" w:rsidRDefault="00BF20A4" w:rsidP="00E25C0D">
            <w:pPr>
              <w:jc w:val="center"/>
              <w:rPr>
                <w:rFonts w:cs="Calibri"/>
              </w:rPr>
            </w:pPr>
            <w:r>
              <w:rPr>
                <w:rFonts w:cs="Calibri"/>
              </w:rPr>
              <w:t>0</w:t>
            </w:r>
            <w:r w:rsidR="00E25C0D">
              <w:rPr>
                <w:rFonts w:cs="Calibri"/>
              </w:rPr>
              <w:t>6</w:t>
            </w:r>
            <w:r>
              <w:rPr>
                <w:rFonts w:cs="Calibri"/>
              </w:rPr>
              <w:t>-Jun-2016</w:t>
            </w:r>
          </w:p>
        </w:tc>
      </w:tr>
      <w:tr w:rsidR="008E67BB" w:rsidRPr="00AA38E8" w:rsidTr="0010011C">
        <w:trPr>
          <w:trHeight w:val="389"/>
        </w:trPr>
        <w:tc>
          <w:tcPr>
            <w:tcW w:w="3375" w:type="dxa"/>
          </w:tcPr>
          <w:p w:rsidR="008E67BB" w:rsidRDefault="008E67BB" w:rsidP="00D229A6">
            <w:pPr>
              <w:rPr>
                <w:rFonts w:cs="Calibri"/>
              </w:rPr>
            </w:pPr>
            <w:r>
              <w:rPr>
                <w:rFonts w:cs="Calibri"/>
              </w:rPr>
              <w:t xml:space="preserve">Removed local function </w:t>
            </w:r>
            <w:r w:rsidRPr="008E67BB">
              <w:rPr>
                <w:rFonts w:cs="Calibri"/>
              </w:rPr>
              <w:t>CalcTurnCntr</w:t>
            </w:r>
          </w:p>
        </w:tc>
        <w:tc>
          <w:tcPr>
            <w:tcW w:w="2892" w:type="dxa"/>
          </w:tcPr>
          <w:p w:rsidR="008E67BB" w:rsidRDefault="008E67BB" w:rsidP="00D229A6">
            <w:pPr>
              <w:rPr>
                <w:rFonts w:cs="Calibri"/>
              </w:rPr>
            </w:pPr>
            <w:r>
              <w:rPr>
                <w:rFonts w:cs="Calibri"/>
              </w:rPr>
              <w:t>Avinash James</w:t>
            </w:r>
          </w:p>
        </w:tc>
        <w:tc>
          <w:tcPr>
            <w:tcW w:w="1808" w:type="dxa"/>
          </w:tcPr>
          <w:p w:rsidR="008E67BB" w:rsidRDefault="008E67BB" w:rsidP="00260CE7">
            <w:pPr>
              <w:rPr>
                <w:rFonts w:cs="Calibri"/>
              </w:rPr>
            </w:pPr>
            <w:r>
              <w:rPr>
                <w:rFonts w:cs="Calibri"/>
              </w:rPr>
              <w:t>2.0</w:t>
            </w:r>
          </w:p>
        </w:tc>
        <w:tc>
          <w:tcPr>
            <w:tcW w:w="1928" w:type="dxa"/>
          </w:tcPr>
          <w:p w:rsidR="008E67BB" w:rsidRDefault="008E67BB" w:rsidP="00E25C0D">
            <w:pPr>
              <w:jc w:val="center"/>
              <w:rPr>
                <w:rFonts w:cs="Calibri"/>
              </w:rPr>
            </w:pPr>
            <w:r>
              <w:rPr>
                <w:rFonts w:cs="Calibri"/>
              </w:rPr>
              <w:t>13-Jun-2016</w:t>
            </w:r>
          </w:p>
        </w:tc>
      </w:tr>
      <w:tr w:rsidR="006B08FB" w:rsidRPr="00AA38E8" w:rsidTr="0010011C">
        <w:trPr>
          <w:trHeight w:val="389"/>
        </w:trPr>
        <w:tc>
          <w:tcPr>
            <w:tcW w:w="3375" w:type="dxa"/>
          </w:tcPr>
          <w:p w:rsidR="006B08FB" w:rsidRDefault="006B08FB" w:rsidP="00D229A6">
            <w:pPr>
              <w:rPr>
                <w:rFonts w:cs="Calibri"/>
              </w:rPr>
            </w:pPr>
            <w:r>
              <w:rPr>
                <w:rFonts w:cs="Calibri"/>
              </w:rPr>
              <w:t>Updated as per Design version 2.0.0</w:t>
            </w:r>
          </w:p>
        </w:tc>
        <w:tc>
          <w:tcPr>
            <w:tcW w:w="2892" w:type="dxa"/>
          </w:tcPr>
          <w:p w:rsidR="006B08FB" w:rsidRDefault="006B08FB" w:rsidP="00D229A6">
            <w:pPr>
              <w:rPr>
                <w:rFonts w:cs="Calibri"/>
              </w:rPr>
            </w:pPr>
            <w:r>
              <w:rPr>
                <w:rFonts w:cs="Calibri"/>
              </w:rPr>
              <w:t>Krzysztof Byrski</w:t>
            </w:r>
          </w:p>
        </w:tc>
        <w:tc>
          <w:tcPr>
            <w:tcW w:w="1808" w:type="dxa"/>
          </w:tcPr>
          <w:p w:rsidR="006B08FB" w:rsidRDefault="006B08FB" w:rsidP="00260CE7">
            <w:pPr>
              <w:rPr>
                <w:rFonts w:cs="Calibri"/>
              </w:rPr>
            </w:pPr>
            <w:r>
              <w:rPr>
                <w:rFonts w:cs="Calibri"/>
              </w:rPr>
              <w:t>3.0</w:t>
            </w:r>
          </w:p>
        </w:tc>
        <w:tc>
          <w:tcPr>
            <w:tcW w:w="1928" w:type="dxa"/>
          </w:tcPr>
          <w:p w:rsidR="006B08FB" w:rsidRDefault="006B08FB" w:rsidP="00260CE7">
            <w:pPr>
              <w:jc w:val="center"/>
              <w:rPr>
                <w:rFonts w:cs="Calibri"/>
              </w:rPr>
            </w:pPr>
            <w:r>
              <w:rPr>
                <w:rFonts w:cs="Calibri"/>
              </w:rPr>
              <w:t>19-Oct-2017</w:t>
            </w:r>
          </w:p>
        </w:tc>
      </w:tr>
      <w:tr w:rsidR="00EB48DC" w:rsidRPr="00AA38E8" w:rsidTr="0010011C">
        <w:trPr>
          <w:trHeight w:val="389"/>
        </w:trPr>
        <w:tc>
          <w:tcPr>
            <w:tcW w:w="3375" w:type="dxa"/>
          </w:tcPr>
          <w:p w:rsidR="00EB48DC" w:rsidRDefault="00EB48DC" w:rsidP="00C53FE0">
            <w:pPr>
              <w:rPr>
                <w:rFonts w:cs="Calibri"/>
              </w:rPr>
            </w:pPr>
            <w:r>
              <w:rPr>
                <w:rFonts w:cs="Calibri"/>
              </w:rPr>
              <w:t>Updated as per Design version 5.0.0</w:t>
            </w:r>
          </w:p>
        </w:tc>
        <w:tc>
          <w:tcPr>
            <w:tcW w:w="2892" w:type="dxa"/>
          </w:tcPr>
          <w:p w:rsidR="00EB48DC" w:rsidRDefault="00EB48DC" w:rsidP="00D229A6">
            <w:pPr>
              <w:rPr>
                <w:rFonts w:cs="Calibri"/>
              </w:rPr>
            </w:pPr>
            <w:r>
              <w:rPr>
                <w:rFonts w:cs="Calibri"/>
              </w:rPr>
              <w:t>Krzysztof Byrski</w:t>
            </w:r>
          </w:p>
        </w:tc>
        <w:tc>
          <w:tcPr>
            <w:tcW w:w="1808" w:type="dxa"/>
          </w:tcPr>
          <w:p w:rsidR="00EB48DC" w:rsidRDefault="00EB48DC" w:rsidP="00260CE7">
            <w:pPr>
              <w:rPr>
                <w:rFonts w:cs="Calibri"/>
              </w:rPr>
            </w:pPr>
            <w:r>
              <w:rPr>
                <w:rFonts w:cs="Calibri"/>
              </w:rPr>
              <w:t>4.0</w:t>
            </w:r>
          </w:p>
        </w:tc>
        <w:tc>
          <w:tcPr>
            <w:tcW w:w="1928" w:type="dxa"/>
          </w:tcPr>
          <w:p w:rsidR="00EB48DC" w:rsidRDefault="00EB48DC" w:rsidP="00C53FE0">
            <w:pPr>
              <w:jc w:val="center"/>
              <w:rPr>
                <w:rFonts w:cs="Calibri"/>
              </w:rPr>
            </w:pPr>
            <w:r>
              <w:rPr>
                <w:rFonts w:cs="Calibri"/>
              </w:rPr>
              <w:t>25-Apr-2018</w:t>
            </w:r>
          </w:p>
        </w:tc>
      </w:tr>
      <w:tr w:rsidR="005B510E" w:rsidRPr="00AA38E8" w:rsidTr="0010011C">
        <w:trPr>
          <w:trHeight w:val="389"/>
        </w:trPr>
        <w:tc>
          <w:tcPr>
            <w:tcW w:w="3375" w:type="dxa"/>
          </w:tcPr>
          <w:p w:rsidR="005B510E" w:rsidRDefault="005B510E" w:rsidP="00C53FE0">
            <w:pPr>
              <w:rPr>
                <w:rFonts w:cs="Calibri"/>
              </w:rPr>
            </w:pPr>
            <w:r>
              <w:rPr>
                <w:rFonts w:cs="Calibri"/>
              </w:rPr>
              <w:t>Updated the diagram for IO port additions</w:t>
            </w:r>
          </w:p>
        </w:tc>
        <w:tc>
          <w:tcPr>
            <w:tcW w:w="2892" w:type="dxa"/>
          </w:tcPr>
          <w:p w:rsidR="005B510E" w:rsidRDefault="005B510E" w:rsidP="00D229A6">
            <w:pPr>
              <w:rPr>
                <w:rFonts w:cs="Calibri"/>
              </w:rPr>
            </w:pPr>
            <w:r>
              <w:rPr>
                <w:rFonts w:cs="Calibri"/>
              </w:rPr>
              <w:t>Avinash James</w:t>
            </w:r>
          </w:p>
        </w:tc>
        <w:tc>
          <w:tcPr>
            <w:tcW w:w="1808" w:type="dxa"/>
          </w:tcPr>
          <w:p w:rsidR="005B510E" w:rsidRDefault="005B510E" w:rsidP="00260CE7">
            <w:pPr>
              <w:rPr>
                <w:rFonts w:cs="Calibri"/>
              </w:rPr>
            </w:pPr>
            <w:r>
              <w:rPr>
                <w:rFonts w:cs="Calibri"/>
              </w:rPr>
              <w:t>5</w:t>
            </w:r>
            <w:ins w:id="9" w:author="Avinash James" w:date="2018-05-04T08:24:00Z">
              <w:r w:rsidR="00403748">
                <w:rPr>
                  <w:rFonts w:cs="Calibri"/>
                </w:rPr>
                <w:t>.</w:t>
              </w:r>
            </w:ins>
            <w:del w:id="10" w:author="Avinash James" w:date="2018-05-04T08:24:00Z">
              <w:r w:rsidDel="00403748">
                <w:rPr>
                  <w:rFonts w:cs="Calibri"/>
                </w:rPr>
                <w:delText>3</w:delText>
              </w:r>
            </w:del>
            <w:r>
              <w:rPr>
                <w:rFonts w:cs="Calibri"/>
              </w:rPr>
              <w:t>0</w:t>
            </w:r>
          </w:p>
        </w:tc>
        <w:tc>
          <w:tcPr>
            <w:tcW w:w="1928" w:type="dxa"/>
          </w:tcPr>
          <w:p w:rsidR="005B510E" w:rsidRDefault="005B510E" w:rsidP="00C53FE0">
            <w:pPr>
              <w:jc w:val="center"/>
              <w:rPr>
                <w:rFonts w:cs="Calibri"/>
              </w:rPr>
            </w:pPr>
            <w:r>
              <w:rPr>
                <w:rFonts w:cs="Calibri"/>
              </w:rPr>
              <w:t>27-Apr-2018</w:t>
            </w:r>
          </w:p>
        </w:tc>
      </w:tr>
      <w:tr w:rsidR="00403748" w:rsidRPr="00AA38E8" w:rsidTr="0010011C">
        <w:trPr>
          <w:trHeight w:val="389"/>
          <w:ins w:id="11" w:author="Avinash James" w:date="2018-05-04T08:24:00Z"/>
        </w:trPr>
        <w:tc>
          <w:tcPr>
            <w:tcW w:w="3375" w:type="dxa"/>
          </w:tcPr>
          <w:p w:rsidR="00403748" w:rsidRDefault="00403748" w:rsidP="00C53FE0">
            <w:pPr>
              <w:rPr>
                <w:ins w:id="12" w:author="Avinash James" w:date="2018-05-04T08:24:00Z"/>
                <w:rFonts w:cs="Calibri"/>
              </w:rPr>
            </w:pPr>
            <w:ins w:id="13" w:author="Avinash James" w:date="2018-05-04T08:24:00Z">
              <w:r>
                <w:rPr>
                  <w:rFonts w:cs="Calibri"/>
                </w:rPr>
                <w:t>Added updates for sensor offset learning</w:t>
              </w:r>
            </w:ins>
          </w:p>
        </w:tc>
        <w:tc>
          <w:tcPr>
            <w:tcW w:w="2892" w:type="dxa"/>
          </w:tcPr>
          <w:p w:rsidR="00403748" w:rsidRDefault="00403748" w:rsidP="00D229A6">
            <w:pPr>
              <w:rPr>
                <w:ins w:id="14" w:author="Avinash James" w:date="2018-05-04T08:24:00Z"/>
                <w:rFonts w:cs="Calibri"/>
              </w:rPr>
            </w:pPr>
            <w:ins w:id="15" w:author="Avinash James" w:date="2018-05-04T08:24:00Z">
              <w:r>
                <w:rPr>
                  <w:rFonts w:cs="Calibri"/>
                </w:rPr>
                <w:t>Avinash James</w:t>
              </w:r>
            </w:ins>
          </w:p>
        </w:tc>
        <w:tc>
          <w:tcPr>
            <w:tcW w:w="1808" w:type="dxa"/>
          </w:tcPr>
          <w:p w:rsidR="00403748" w:rsidRDefault="00403748" w:rsidP="00260CE7">
            <w:pPr>
              <w:rPr>
                <w:ins w:id="16" w:author="Avinash James" w:date="2018-05-04T08:24:00Z"/>
                <w:rFonts w:cs="Calibri"/>
              </w:rPr>
            </w:pPr>
            <w:ins w:id="17" w:author="Avinash James" w:date="2018-05-04T08:24:00Z">
              <w:r>
                <w:rPr>
                  <w:rFonts w:cs="Calibri"/>
                </w:rPr>
                <w:t>6.0</w:t>
              </w:r>
            </w:ins>
          </w:p>
        </w:tc>
        <w:tc>
          <w:tcPr>
            <w:tcW w:w="1928" w:type="dxa"/>
          </w:tcPr>
          <w:p w:rsidR="00403748" w:rsidRDefault="00403748" w:rsidP="00C53FE0">
            <w:pPr>
              <w:jc w:val="center"/>
              <w:rPr>
                <w:ins w:id="18" w:author="Avinash James" w:date="2018-05-04T08:24:00Z"/>
                <w:rFonts w:cs="Calibri"/>
              </w:rPr>
            </w:pPr>
            <w:ins w:id="19" w:author="Avinash James" w:date="2018-05-04T08:24:00Z">
              <w:r>
                <w:rPr>
                  <w:rFonts w:cs="Calibri"/>
                </w:rPr>
                <w:t>04-May-2018</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B08FB" w:rsidRDefault="00891F29">
      <w:pPr>
        <w:pStyle w:val="TOC1"/>
        <w:rPr>
          <w:sz w:val="32"/>
          <w:szCs w:val="32"/>
          <w:u w:val="single"/>
        </w:rPr>
      </w:pPr>
      <w:r w:rsidRPr="00C728E9">
        <w:rPr>
          <w:sz w:val="32"/>
          <w:szCs w:val="32"/>
          <w:u w:val="single"/>
        </w:rPr>
        <w:t>Table of Contents</w:t>
      </w:r>
    </w:p>
    <w:p w:rsidR="002D1B01" w:rsidRPr="00C7297B" w:rsidRDefault="00E16D14">
      <w:pPr>
        <w:pStyle w:val="TOC1"/>
        <w:rPr>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512416009" w:history="1">
        <w:r w:rsidR="002D1B01" w:rsidRPr="0099134C">
          <w:rPr>
            <w:rStyle w:val="Hyperlink"/>
          </w:rPr>
          <w:t>1</w:t>
        </w:r>
        <w:r w:rsidR="002D1B01" w:rsidRPr="00C7297B">
          <w:rPr>
            <w:b w:val="0"/>
            <w:color w:val="auto"/>
            <w:kern w:val="0"/>
            <w:sz w:val="22"/>
            <w:szCs w:val="22"/>
            <w:lang w:val="en-US"/>
          </w:rPr>
          <w:tab/>
        </w:r>
        <w:r w:rsidR="002D1B01" w:rsidRPr="0099134C">
          <w:rPr>
            <w:rStyle w:val="Hyperlink"/>
          </w:rPr>
          <w:t>Introduction</w:t>
        </w:r>
        <w:r w:rsidR="002D1B01">
          <w:rPr>
            <w:webHidden/>
          </w:rPr>
          <w:tab/>
        </w:r>
        <w:r w:rsidR="002D1B01">
          <w:rPr>
            <w:webHidden/>
          </w:rPr>
          <w:fldChar w:fldCharType="begin"/>
        </w:r>
        <w:r w:rsidR="002D1B01">
          <w:rPr>
            <w:webHidden/>
          </w:rPr>
          <w:instrText xml:space="preserve"> PAGEREF _Toc512416009 \h </w:instrText>
        </w:r>
        <w:r w:rsidR="002D1B01">
          <w:rPr>
            <w:webHidden/>
          </w:rPr>
        </w:r>
        <w:r w:rsidR="002D1B01">
          <w:rPr>
            <w:webHidden/>
          </w:rPr>
          <w:fldChar w:fldCharType="separate"/>
        </w:r>
        <w:r w:rsidR="002D1B01">
          <w:rPr>
            <w:webHidden/>
          </w:rPr>
          <w:t>5</w:t>
        </w:r>
        <w:r w:rsidR="002D1B01">
          <w:rPr>
            <w:webHidden/>
          </w:rPr>
          <w:fldChar w:fldCharType="end"/>
        </w:r>
      </w:hyperlink>
    </w:p>
    <w:p w:rsidR="002D1B01" w:rsidRPr="00C7297B" w:rsidRDefault="008A2D31">
      <w:pPr>
        <w:pStyle w:val="TOC2"/>
        <w:rPr>
          <w:color w:val="auto"/>
          <w:kern w:val="0"/>
          <w:szCs w:val="22"/>
        </w:rPr>
      </w:pPr>
      <w:hyperlink w:anchor="_Toc512416010" w:history="1">
        <w:r w:rsidR="002D1B01" w:rsidRPr="0099134C">
          <w:rPr>
            <w:rStyle w:val="Hyperlink"/>
          </w:rPr>
          <w:t>1.1</w:t>
        </w:r>
        <w:r w:rsidR="002D1B01" w:rsidRPr="00C7297B">
          <w:rPr>
            <w:color w:val="auto"/>
            <w:kern w:val="0"/>
            <w:szCs w:val="22"/>
          </w:rPr>
          <w:tab/>
        </w:r>
        <w:r w:rsidR="002D1B01" w:rsidRPr="0099134C">
          <w:rPr>
            <w:rStyle w:val="Hyperlink"/>
          </w:rPr>
          <w:t>Purpose</w:t>
        </w:r>
        <w:r w:rsidR="002D1B01">
          <w:rPr>
            <w:webHidden/>
          </w:rPr>
          <w:tab/>
        </w:r>
        <w:r w:rsidR="002D1B01">
          <w:rPr>
            <w:webHidden/>
          </w:rPr>
          <w:fldChar w:fldCharType="begin"/>
        </w:r>
        <w:r w:rsidR="002D1B01">
          <w:rPr>
            <w:webHidden/>
          </w:rPr>
          <w:instrText xml:space="preserve"> PAGEREF _Toc512416010 \h </w:instrText>
        </w:r>
        <w:r w:rsidR="002D1B01">
          <w:rPr>
            <w:webHidden/>
          </w:rPr>
        </w:r>
        <w:r w:rsidR="002D1B01">
          <w:rPr>
            <w:webHidden/>
          </w:rPr>
          <w:fldChar w:fldCharType="separate"/>
        </w:r>
        <w:r w:rsidR="002D1B01">
          <w:rPr>
            <w:webHidden/>
          </w:rPr>
          <w:t>5</w:t>
        </w:r>
        <w:r w:rsidR="002D1B01">
          <w:rPr>
            <w:webHidden/>
          </w:rPr>
          <w:fldChar w:fldCharType="end"/>
        </w:r>
      </w:hyperlink>
    </w:p>
    <w:p w:rsidR="002D1B01" w:rsidRPr="00C7297B" w:rsidRDefault="008A2D31">
      <w:pPr>
        <w:pStyle w:val="TOC2"/>
        <w:rPr>
          <w:color w:val="auto"/>
          <w:kern w:val="0"/>
          <w:szCs w:val="22"/>
        </w:rPr>
      </w:pPr>
      <w:hyperlink w:anchor="_Toc512416011" w:history="1">
        <w:r w:rsidR="002D1B01" w:rsidRPr="0099134C">
          <w:rPr>
            <w:rStyle w:val="Hyperlink"/>
          </w:rPr>
          <w:t>1.2</w:t>
        </w:r>
        <w:r w:rsidR="002D1B01" w:rsidRPr="00C7297B">
          <w:rPr>
            <w:color w:val="auto"/>
            <w:kern w:val="0"/>
            <w:szCs w:val="22"/>
          </w:rPr>
          <w:tab/>
        </w:r>
        <w:r w:rsidR="002D1B01" w:rsidRPr="0099134C">
          <w:rPr>
            <w:rStyle w:val="Hyperlink"/>
          </w:rPr>
          <w:t>Scope</w:t>
        </w:r>
        <w:r w:rsidR="002D1B01">
          <w:rPr>
            <w:webHidden/>
          </w:rPr>
          <w:tab/>
        </w:r>
        <w:r w:rsidR="002D1B01">
          <w:rPr>
            <w:webHidden/>
          </w:rPr>
          <w:fldChar w:fldCharType="begin"/>
        </w:r>
        <w:r w:rsidR="002D1B01">
          <w:rPr>
            <w:webHidden/>
          </w:rPr>
          <w:instrText xml:space="preserve"> PAGEREF _Toc512416011 \h </w:instrText>
        </w:r>
        <w:r w:rsidR="002D1B01">
          <w:rPr>
            <w:webHidden/>
          </w:rPr>
        </w:r>
        <w:r w:rsidR="002D1B01">
          <w:rPr>
            <w:webHidden/>
          </w:rPr>
          <w:fldChar w:fldCharType="separate"/>
        </w:r>
        <w:r w:rsidR="002D1B01">
          <w:rPr>
            <w:webHidden/>
          </w:rPr>
          <w:t>5</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12" w:history="1">
        <w:r w:rsidR="002D1B01" w:rsidRPr="0099134C">
          <w:rPr>
            <w:rStyle w:val="Hyperlink"/>
          </w:rPr>
          <w:t>2</w:t>
        </w:r>
        <w:r w:rsidR="002D1B01" w:rsidRPr="00C7297B">
          <w:rPr>
            <w:b w:val="0"/>
            <w:color w:val="auto"/>
            <w:kern w:val="0"/>
            <w:sz w:val="22"/>
            <w:szCs w:val="22"/>
            <w:lang w:val="en-US"/>
          </w:rPr>
          <w:tab/>
        </w:r>
        <w:r w:rsidR="002D1B01" w:rsidRPr="0099134C">
          <w:rPr>
            <w:rStyle w:val="Hyperlink"/>
            <w:rFonts w:cs="Calibri"/>
          </w:rPr>
          <w:t>MotAg0Meas</w:t>
        </w:r>
        <w:r w:rsidR="002D1B01" w:rsidRPr="0099134C">
          <w:rPr>
            <w:rStyle w:val="Hyperlink"/>
          </w:rPr>
          <w:t>High-Level Description</w:t>
        </w:r>
        <w:r w:rsidR="002D1B01">
          <w:rPr>
            <w:webHidden/>
          </w:rPr>
          <w:tab/>
        </w:r>
        <w:r w:rsidR="002D1B01">
          <w:rPr>
            <w:webHidden/>
          </w:rPr>
          <w:fldChar w:fldCharType="begin"/>
        </w:r>
        <w:r w:rsidR="002D1B01">
          <w:rPr>
            <w:webHidden/>
          </w:rPr>
          <w:instrText xml:space="preserve"> PAGEREF _Toc512416012 \h </w:instrText>
        </w:r>
        <w:r w:rsidR="002D1B01">
          <w:rPr>
            <w:webHidden/>
          </w:rPr>
        </w:r>
        <w:r w:rsidR="002D1B01">
          <w:rPr>
            <w:webHidden/>
          </w:rPr>
          <w:fldChar w:fldCharType="separate"/>
        </w:r>
        <w:r w:rsidR="002D1B01">
          <w:rPr>
            <w:webHidden/>
          </w:rPr>
          <w:t>6</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13" w:history="1">
        <w:r w:rsidR="002D1B01" w:rsidRPr="0099134C">
          <w:rPr>
            <w:rStyle w:val="Hyperlink"/>
            <w:rFonts w:cs="Calibri"/>
          </w:rPr>
          <w:t>3</w:t>
        </w:r>
        <w:r w:rsidR="002D1B01" w:rsidRPr="00C7297B">
          <w:rPr>
            <w:b w:val="0"/>
            <w:color w:val="auto"/>
            <w:kern w:val="0"/>
            <w:sz w:val="22"/>
            <w:szCs w:val="22"/>
            <w:lang w:val="en-US"/>
          </w:rPr>
          <w:tab/>
        </w:r>
        <w:r w:rsidR="002D1B01" w:rsidRPr="0099134C">
          <w:rPr>
            <w:rStyle w:val="Hyperlink"/>
            <w:rFonts w:cs="Calibri"/>
          </w:rPr>
          <w:t>Design details of software module</w:t>
        </w:r>
        <w:r w:rsidR="002D1B01">
          <w:rPr>
            <w:webHidden/>
          </w:rPr>
          <w:tab/>
        </w:r>
        <w:r w:rsidR="002D1B01">
          <w:rPr>
            <w:webHidden/>
          </w:rPr>
          <w:fldChar w:fldCharType="begin"/>
        </w:r>
        <w:r w:rsidR="002D1B01">
          <w:rPr>
            <w:webHidden/>
          </w:rPr>
          <w:instrText xml:space="preserve"> PAGEREF _Toc512416013 \h </w:instrText>
        </w:r>
        <w:r w:rsidR="002D1B01">
          <w:rPr>
            <w:webHidden/>
          </w:rPr>
        </w:r>
        <w:r w:rsidR="002D1B01">
          <w:rPr>
            <w:webHidden/>
          </w:rPr>
          <w:fldChar w:fldCharType="separate"/>
        </w:r>
        <w:r w:rsidR="002D1B01">
          <w:rPr>
            <w:webHidden/>
          </w:rPr>
          <w:t>7</w:t>
        </w:r>
        <w:r w:rsidR="002D1B01">
          <w:rPr>
            <w:webHidden/>
          </w:rPr>
          <w:fldChar w:fldCharType="end"/>
        </w:r>
      </w:hyperlink>
    </w:p>
    <w:p w:rsidR="002D1B01" w:rsidRPr="00C7297B" w:rsidRDefault="008A2D31">
      <w:pPr>
        <w:pStyle w:val="TOC2"/>
        <w:rPr>
          <w:color w:val="auto"/>
          <w:kern w:val="0"/>
          <w:szCs w:val="22"/>
        </w:rPr>
      </w:pPr>
      <w:hyperlink w:anchor="_Toc512416014" w:history="1">
        <w:r w:rsidR="002D1B01" w:rsidRPr="0099134C">
          <w:rPr>
            <w:rStyle w:val="Hyperlink"/>
            <w:rFonts w:cs="Calibri"/>
          </w:rPr>
          <w:t>3.1</w:t>
        </w:r>
        <w:r w:rsidR="002D1B01" w:rsidRPr="00C7297B">
          <w:rPr>
            <w:color w:val="auto"/>
            <w:kern w:val="0"/>
            <w:szCs w:val="22"/>
          </w:rPr>
          <w:tab/>
        </w:r>
        <w:r w:rsidR="002D1B01" w:rsidRPr="0099134C">
          <w:rPr>
            <w:rStyle w:val="Hyperlink"/>
          </w:rPr>
          <w:t>Graphical</w:t>
        </w:r>
        <w:r w:rsidR="002D1B01" w:rsidRPr="0099134C">
          <w:rPr>
            <w:rStyle w:val="Hyperlink"/>
            <w:rFonts w:cs="Calibri"/>
          </w:rPr>
          <w:t xml:space="preserve"> representation of MotAg0Meas</w:t>
        </w:r>
        <w:r w:rsidR="002D1B01">
          <w:rPr>
            <w:webHidden/>
          </w:rPr>
          <w:tab/>
        </w:r>
        <w:r w:rsidR="002D1B01">
          <w:rPr>
            <w:webHidden/>
          </w:rPr>
          <w:fldChar w:fldCharType="begin"/>
        </w:r>
        <w:r w:rsidR="002D1B01">
          <w:rPr>
            <w:webHidden/>
          </w:rPr>
          <w:instrText xml:space="preserve"> PAGEREF _Toc512416014 \h </w:instrText>
        </w:r>
        <w:r w:rsidR="002D1B01">
          <w:rPr>
            <w:webHidden/>
          </w:rPr>
        </w:r>
        <w:r w:rsidR="002D1B01">
          <w:rPr>
            <w:webHidden/>
          </w:rPr>
          <w:fldChar w:fldCharType="separate"/>
        </w:r>
        <w:r w:rsidR="002D1B01">
          <w:rPr>
            <w:webHidden/>
          </w:rPr>
          <w:t>7</w:t>
        </w:r>
        <w:r w:rsidR="002D1B01">
          <w:rPr>
            <w:webHidden/>
          </w:rPr>
          <w:fldChar w:fldCharType="end"/>
        </w:r>
      </w:hyperlink>
    </w:p>
    <w:p w:rsidR="002D1B01" w:rsidRPr="00C7297B" w:rsidRDefault="008A2D31">
      <w:pPr>
        <w:pStyle w:val="TOC2"/>
        <w:rPr>
          <w:color w:val="auto"/>
          <w:kern w:val="0"/>
          <w:szCs w:val="22"/>
        </w:rPr>
      </w:pPr>
      <w:hyperlink w:anchor="_Toc512416015" w:history="1">
        <w:r w:rsidR="002D1B01" w:rsidRPr="0099134C">
          <w:rPr>
            <w:rStyle w:val="Hyperlink"/>
            <w:rFonts w:cs="Calibri"/>
          </w:rPr>
          <w:t>3.2</w:t>
        </w:r>
        <w:r w:rsidR="002D1B01" w:rsidRPr="00C7297B">
          <w:rPr>
            <w:color w:val="auto"/>
            <w:kern w:val="0"/>
            <w:szCs w:val="22"/>
          </w:rPr>
          <w:tab/>
        </w:r>
        <w:r w:rsidR="002D1B01" w:rsidRPr="0099134C">
          <w:rPr>
            <w:rStyle w:val="Hyperlink"/>
            <w:rFonts w:cs="Calibri"/>
          </w:rPr>
          <w:t>Data Flow Diagram</w:t>
        </w:r>
        <w:r w:rsidR="002D1B01">
          <w:rPr>
            <w:webHidden/>
          </w:rPr>
          <w:tab/>
        </w:r>
        <w:r w:rsidR="002D1B01">
          <w:rPr>
            <w:webHidden/>
          </w:rPr>
          <w:fldChar w:fldCharType="begin"/>
        </w:r>
        <w:r w:rsidR="002D1B01">
          <w:rPr>
            <w:webHidden/>
          </w:rPr>
          <w:instrText xml:space="preserve"> PAGEREF _Toc512416015 \h </w:instrText>
        </w:r>
        <w:r w:rsidR="002D1B01">
          <w:rPr>
            <w:webHidden/>
          </w:rPr>
        </w:r>
        <w:r w:rsidR="002D1B01">
          <w:rPr>
            <w:webHidden/>
          </w:rPr>
          <w:fldChar w:fldCharType="separate"/>
        </w:r>
        <w:r w:rsidR="002D1B01">
          <w:rPr>
            <w:webHidden/>
          </w:rPr>
          <w:t>7</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16" w:history="1">
        <w:r w:rsidR="002D1B01" w:rsidRPr="0099134C">
          <w:rPr>
            <w:rStyle w:val="Hyperlink"/>
            <w:rFonts w:cs="Calibri"/>
          </w:rPr>
          <w:t>3.2.1</w:t>
        </w:r>
        <w:r w:rsidR="002D1B01" w:rsidRPr="00C7297B">
          <w:rPr>
            <w:color w:val="auto"/>
            <w:kern w:val="0"/>
            <w:sz w:val="22"/>
            <w:szCs w:val="22"/>
          </w:rPr>
          <w:tab/>
        </w:r>
        <w:r w:rsidR="002D1B01" w:rsidRPr="0099134C">
          <w:rPr>
            <w:rStyle w:val="Hyperlink"/>
          </w:rPr>
          <w:t xml:space="preserve">Component </w:t>
        </w:r>
        <w:r w:rsidR="002D1B01" w:rsidRPr="0099134C">
          <w:rPr>
            <w:rStyle w:val="Hyperlink"/>
            <w:rFonts w:cs="Calibri"/>
          </w:rPr>
          <w:t>level DFD</w:t>
        </w:r>
        <w:r w:rsidR="002D1B01">
          <w:rPr>
            <w:webHidden/>
          </w:rPr>
          <w:tab/>
        </w:r>
        <w:r w:rsidR="002D1B01">
          <w:rPr>
            <w:webHidden/>
          </w:rPr>
          <w:fldChar w:fldCharType="begin"/>
        </w:r>
        <w:r w:rsidR="002D1B01">
          <w:rPr>
            <w:webHidden/>
          </w:rPr>
          <w:instrText xml:space="preserve"> PAGEREF _Toc512416016 \h </w:instrText>
        </w:r>
        <w:r w:rsidR="002D1B01">
          <w:rPr>
            <w:webHidden/>
          </w:rPr>
        </w:r>
        <w:r w:rsidR="002D1B01">
          <w:rPr>
            <w:webHidden/>
          </w:rPr>
          <w:fldChar w:fldCharType="separate"/>
        </w:r>
        <w:r w:rsidR="002D1B01">
          <w:rPr>
            <w:webHidden/>
          </w:rPr>
          <w:t>7</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17" w:history="1">
        <w:r w:rsidR="002D1B01" w:rsidRPr="0099134C">
          <w:rPr>
            <w:rStyle w:val="Hyperlink"/>
            <w:rFonts w:cs="Calibri"/>
          </w:rPr>
          <w:t>3.2.2</w:t>
        </w:r>
        <w:r w:rsidR="002D1B01" w:rsidRPr="00C7297B">
          <w:rPr>
            <w:color w:val="auto"/>
            <w:kern w:val="0"/>
            <w:sz w:val="22"/>
            <w:szCs w:val="22"/>
          </w:rPr>
          <w:tab/>
        </w:r>
        <w:r w:rsidR="002D1B01" w:rsidRPr="0099134C">
          <w:rPr>
            <w:rStyle w:val="Hyperlink"/>
          </w:rPr>
          <w:t xml:space="preserve">Function </w:t>
        </w:r>
        <w:r w:rsidR="002D1B01" w:rsidRPr="0099134C">
          <w:rPr>
            <w:rStyle w:val="Hyperlink"/>
            <w:rFonts w:cs="Calibri"/>
          </w:rPr>
          <w:t>level DFD</w:t>
        </w:r>
        <w:r w:rsidR="002D1B01">
          <w:rPr>
            <w:webHidden/>
          </w:rPr>
          <w:tab/>
        </w:r>
        <w:r w:rsidR="002D1B01">
          <w:rPr>
            <w:webHidden/>
          </w:rPr>
          <w:fldChar w:fldCharType="begin"/>
        </w:r>
        <w:r w:rsidR="002D1B01">
          <w:rPr>
            <w:webHidden/>
          </w:rPr>
          <w:instrText xml:space="preserve"> PAGEREF _Toc512416017 \h </w:instrText>
        </w:r>
        <w:r w:rsidR="002D1B01">
          <w:rPr>
            <w:webHidden/>
          </w:rPr>
        </w:r>
        <w:r w:rsidR="002D1B01">
          <w:rPr>
            <w:webHidden/>
          </w:rPr>
          <w:fldChar w:fldCharType="separate"/>
        </w:r>
        <w:r w:rsidR="002D1B01">
          <w:rPr>
            <w:webHidden/>
          </w:rPr>
          <w:t>7</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18" w:history="1">
        <w:r w:rsidR="002D1B01" w:rsidRPr="0099134C">
          <w:rPr>
            <w:rStyle w:val="Hyperlink"/>
            <w:rFonts w:cs="Calibri"/>
          </w:rPr>
          <w:t>4</w:t>
        </w:r>
        <w:r w:rsidR="002D1B01" w:rsidRPr="00C7297B">
          <w:rPr>
            <w:b w:val="0"/>
            <w:color w:val="auto"/>
            <w:kern w:val="0"/>
            <w:sz w:val="22"/>
            <w:szCs w:val="22"/>
            <w:lang w:val="en-US"/>
          </w:rPr>
          <w:tab/>
        </w:r>
        <w:r w:rsidR="002D1B01" w:rsidRPr="0099134C">
          <w:rPr>
            <w:rStyle w:val="Hyperlink"/>
            <w:rFonts w:cs="Calibri"/>
          </w:rPr>
          <w:t>Constant Data Dictionary</w:t>
        </w:r>
        <w:r w:rsidR="002D1B01">
          <w:rPr>
            <w:webHidden/>
          </w:rPr>
          <w:tab/>
        </w:r>
        <w:r w:rsidR="002D1B01">
          <w:rPr>
            <w:webHidden/>
          </w:rPr>
          <w:fldChar w:fldCharType="begin"/>
        </w:r>
        <w:r w:rsidR="002D1B01">
          <w:rPr>
            <w:webHidden/>
          </w:rPr>
          <w:instrText xml:space="preserve"> PAGEREF _Toc512416018 \h </w:instrText>
        </w:r>
        <w:r w:rsidR="002D1B01">
          <w:rPr>
            <w:webHidden/>
          </w:rPr>
        </w:r>
        <w:r w:rsidR="002D1B01">
          <w:rPr>
            <w:webHidden/>
          </w:rPr>
          <w:fldChar w:fldCharType="separate"/>
        </w:r>
        <w:r w:rsidR="002D1B01">
          <w:rPr>
            <w:webHidden/>
          </w:rPr>
          <w:t>8</w:t>
        </w:r>
        <w:r w:rsidR="002D1B01">
          <w:rPr>
            <w:webHidden/>
          </w:rPr>
          <w:fldChar w:fldCharType="end"/>
        </w:r>
      </w:hyperlink>
    </w:p>
    <w:p w:rsidR="002D1B01" w:rsidRPr="00C7297B" w:rsidRDefault="008A2D31">
      <w:pPr>
        <w:pStyle w:val="TOC2"/>
        <w:rPr>
          <w:color w:val="auto"/>
          <w:kern w:val="0"/>
          <w:szCs w:val="22"/>
        </w:rPr>
      </w:pPr>
      <w:hyperlink w:anchor="_Toc512416019" w:history="1">
        <w:r w:rsidR="002D1B01" w:rsidRPr="0099134C">
          <w:rPr>
            <w:rStyle w:val="Hyperlink"/>
          </w:rPr>
          <w:t>4.1</w:t>
        </w:r>
        <w:r w:rsidR="002D1B01" w:rsidRPr="00C7297B">
          <w:rPr>
            <w:color w:val="auto"/>
            <w:kern w:val="0"/>
            <w:szCs w:val="22"/>
          </w:rPr>
          <w:tab/>
        </w:r>
        <w:r w:rsidR="002D1B01" w:rsidRPr="0099134C">
          <w:rPr>
            <w:rStyle w:val="Hyperlink"/>
          </w:rPr>
          <w:t>Program (fixed) Constants</w:t>
        </w:r>
        <w:r w:rsidR="002D1B01">
          <w:rPr>
            <w:webHidden/>
          </w:rPr>
          <w:tab/>
        </w:r>
        <w:r w:rsidR="002D1B01">
          <w:rPr>
            <w:webHidden/>
          </w:rPr>
          <w:fldChar w:fldCharType="begin"/>
        </w:r>
        <w:r w:rsidR="002D1B01">
          <w:rPr>
            <w:webHidden/>
          </w:rPr>
          <w:instrText xml:space="preserve"> PAGEREF _Toc512416019 \h </w:instrText>
        </w:r>
        <w:r w:rsidR="002D1B01">
          <w:rPr>
            <w:webHidden/>
          </w:rPr>
        </w:r>
        <w:r w:rsidR="002D1B01">
          <w:rPr>
            <w:webHidden/>
          </w:rPr>
          <w:fldChar w:fldCharType="separate"/>
        </w:r>
        <w:r w:rsidR="002D1B01">
          <w:rPr>
            <w:webHidden/>
          </w:rPr>
          <w:t>8</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20" w:history="1">
        <w:r w:rsidR="002D1B01" w:rsidRPr="0099134C">
          <w:rPr>
            <w:rStyle w:val="Hyperlink"/>
          </w:rPr>
          <w:t>4.1.1</w:t>
        </w:r>
        <w:r w:rsidR="002D1B01" w:rsidRPr="00C7297B">
          <w:rPr>
            <w:color w:val="auto"/>
            <w:kern w:val="0"/>
            <w:sz w:val="22"/>
            <w:szCs w:val="22"/>
          </w:rPr>
          <w:tab/>
        </w:r>
        <w:r w:rsidR="002D1B01" w:rsidRPr="0099134C">
          <w:rPr>
            <w:rStyle w:val="Hyperlink"/>
          </w:rPr>
          <w:t>Embedded Constants</w:t>
        </w:r>
        <w:r w:rsidR="002D1B01">
          <w:rPr>
            <w:webHidden/>
          </w:rPr>
          <w:tab/>
        </w:r>
        <w:r w:rsidR="002D1B01">
          <w:rPr>
            <w:webHidden/>
          </w:rPr>
          <w:fldChar w:fldCharType="begin"/>
        </w:r>
        <w:r w:rsidR="002D1B01">
          <w:rPr>
            <w:webHidden/>
          </w:rPr>
          <w:instrText xml:space="preserve"> PAGEREF _Toc512416020 \h </w:instrText>
        </w:r>
        <w:r w:rsidR="002D1B01">
          <w:rPr>
            <w:webHidden/>
          </w:rPr>
        </w:r>
        <w:r w:rsidR="002D1B01">
          <w:rPr>
            <w:webHidden/>
          </w:rPr>
          <w:fldChar w:fldCharType="separate"/>
        </w:r>
        <w:r w:rsidR="002D1B01">
          <w:rPr>
            <w:webHidden/>
          </w:rPr>
          <w:t>8</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21" w:history="1">
        <w:r w:rsidR="002D1B01" w:rsidRPr="0099134C">
          <w:rPr>
            <w:rStyle w:val="Hyperlink"/>
            <w:rFonts w:cs="Calibri"/>
          </w:rPr>
          <w:t>5</w:t>
        </w:r>
        <w:r w:rsidR="002D1B01" w:rsidRPr="00C7297B">
          <w:rPr>
            <w:b w:val="0"/>
            <w:color w:val="auto"/>
            <w:kern w:val="0"/>
            <w:sz w:val="22"/>
            <w:szCs w:val="22"/>
            <w:lang w:val="en-US"/>
          </w:rPr>
          <w:tab/>
        </w:r>
        <w:r w:rsidR="002D1B01" w:rsidRPr="0099134C">
          <w:rPr>
            <w:rStyle w:val="Hyperlink"/>
            <w:rFonts w:cs="Calibri"/>
          </w:rPr>
          <w:t>Software Component Implementation</w:t>
        </w:r>
        <w:r w:rsidR="002D1B01">
          <w:rPr>
            <w:webHidden/>
          </w:rPr>
          <w:tab/>
        </w:r>
        <w:r w:rsidR="002D1B01">
          <w:rPr>
            <w:webHidden/>
          </w:rPr>
          <w:fldChar w:fldCharType="begin"/>
        </w:r>
        <w:r w:rsidR="002D1B01">
          <w:rPr>
            <w:webHidden/>
          </w:rPr>
          <w:instrText xml:space="preserve"> PAGEREF _Toc512416021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2" w:history="1">
        <w:r w:rsidR="002D1B01" w:rsidRPr="0099134C">
          <w:rPr>
            <w:rStyle w:val="Hyperlink"/>
          </w:rPr>
          <w:t>5.1</w:t>
        </w:r>
        <w:r w:rsidR="002D1B01" w:rsidRPr="00C7297B">
          <w:rPr>
            <w:color w:val="auto"/>
            <w:kern w:val="0"/>
            <w:szCs w:val="22"/>
          </w:rPr>
          <w:tab/>
        </w:r>
        <w:r w:rsidR="002D1B01" w:rsidRPr="0099134C">
          <w:rPr>
            <w:rStyle w:val="Hyperlink"/>
          </w:rPr>
          <w:t>Sub-Module Functions</w:t>
        </w:r>
        <w:r w:rsidR="002D1B01">
          <w:rPr>
            <w:webHidden/>
          </w:rPr>
          <w:tab/>
        </w:r>
        <w:r w:rsidR="002D1B01">
          <w:rPr>
            <w:webHidden/>
          </w:rPr>
          <w:fldChar w:fldCharType="begin"/>
        </w:r>
        <w:r w:rsidR="002D1B01">
          <w:rPr>
            <w:webHidden/>
          </w:rPr>
          <w:instrText xml:space="preserve"> PAGEREF _Toc512416022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23" w:history="1">
        <w:r w:rsidR="002D1B01" w:rsidRPr="0099134C">
          <w:rPr>
            <w:rStyle w:val="Hyperlink"/>
            <w:rFonts w:cs="Calibri"/>
          </w:rPr>
          <w:t>5.1.1</w:t>
        </w:r>
        <w:r w:rsidR="002D1B01" w:rsidRPr="00C7297B">
          <w:rPr>
            <w:color w:val="auto"/>
            <w:kern w:val="0"/>
            <w:sz w:val="22"/>
            <w:szCs w:val="22"/>
          </w:rPr>
          <w:tab/>
        </w:r>
        <w:r w:rsidR="002D1B01" w:rsidRPr="0099134C">
          <w:rPr>
            <w:rStyle w:val="Hyperlink"/>
            <w:rFonts w:cs="Calibri"/>
          </w:rPr>
          <w:t>Init: MotAg0MeasInit1</w:t>
        </w:r>
        <w:r w:rsidR="002D1B01">
          <w:rPr>
            <w:webHidden/>
          </w:rPr>
          <w:tab/>
        </w:r>
        <w:r w:rsidR="002D1B01">
          <w:rPr>
            <w:webHidden/>
          </w:rPr>
          <w:fldChar w:fldCharType="begin"/>
        </w:r>
        <w:r w:rsidR="002D1B01">
          <w:rPr>
            <w:webHidden/>
          </w:rPr>
          <w:instrText xml:space="preserve"> PAGEREF _Toc512416023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4" w:history="1">
        <w:r w:rsidR="002D1B01" w:rsidRPr="0099134C">
          <w:rPr>
            <w:rStyle w:val="Hyperlink"/>
            <w:rFonts w:cs="Calibri"/>
          </w:rPr>
          <w:t>5.1.1.1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_Toc512416024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5" w:history="1">
        <w:r w:rsidR="002D1B01" w:rsidRPr="0099134C">
          <w:rPr>
            <w:rStyle w:val="Hyperlink"/>
            <w:rFonts w:cs="Calibri"/>
          </w:rPr>
          <w:t>5.1.1.2</w:t>
        </w:r>
        <w:r w:rsidR="002D1B01" w:rsidRPr="00C7297B">
          <w:rPr>
            <w:color w:val="auto"/>
            <w:kern w:val="0"/>
            <w:szCs w:val="22"/>
          </w:rPr>
          <w:tab/>
        </w:r>
        <w:r w:rsidR="002D1B01" w:rsidRPr="0099134C">
          <w:rPr>
            <w:rStyle w:val="Hyperlink"/>
            <w:rFonts w:cs="Calibri"/>
          </w:rPr>
          <w:t>Module Outputs</w:t>
        </w:r>
        <w:r w:rsidR="002D1B01">
          <w:rPr>
            <w:webHidden/>
          </w:rPr>
          <w:tab/>
        </w:r>
        <w:r w:rsidR="002D1B01">
          <w:rPr>
            <w:webHidden/>
          </w:rPr>
          <w:fldChar w:fldCharType="begin"/>
        </w:r>
        <w:r w:rsidR="002D1B01">
          <w:rPr>
            <w:webHidden/>
          </w:rPr>
          <w:instrText xml:space="preserve"> PAGEREF _Toc512416025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6" w:history="1">
        <w:r w:rsidR="002D1B01" w:rsidRPr="0099134C">
          <w:rPr>
            <w:rStyle w:val="Hyperlink"/>
            <w:rFonts w:cs="Calibri"/>
          </w:rPr>
          <w:t>5.1.1.3</w:t>
        </w:r>
        <w:r w:rsidR="002D1B01" w:rsidRPr="00C7297B">
          <w:rPr>
            <w:color w:val="auto"/>
            <w:kern w:val="0"/>
            <w:szCs w:val="22"/>
          </w:rPr>
          <w:tab/>
        </w:r>
        <w:r w:rsidR="002D1B01" w:rsidRPr="0099134C">
          <w:rPr>
            <w:rStyle w:val="Hyperlink"/>
            <w:rFonts w:cs="Calibri"/>
          </w:rPr>
          <w:t>Module Internal</w:t>
        </w:r>
        <w:r w:rsidR="002D1B01">
          <w:rPr>
            <w:webHidden/>
          </w:rPr>
          <w:tab/>
        </w:r>
        <w:r w:rsidR="002D1B01">
          <w:rPr>
            <w:webHidden/>
          </w:rPr>
          <w:fldChar w:fldCharType="begin"/>
        </w:r>
        <w:r w:rsidR="002D1B01">
          <w:rPr>
            <w:webHidden/>
          </w:rPr>
          <w:instrText xml:space="preserve"> PAGEREF _Toc512416026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27" w:history="1">
        <w:r w:rsidR="002D1B01" w:rsidRPr="0099134C">
          <w:rPr>
            <w:rStyle w:val="Hyperlink"/>
            <w:rFonts w:cs="Calibri"/>
          </w:rPr>
          <w:t>5.1.2</w:t>
        </w:r>
        <w:r w:rsidR="002D1B01" w:rsidRPr="00C7297B">
          <w:rPr>
            <w:color w:val="auto"/>
            <w:kern w:val="0"/>
            <w:sz w:val="22"/>
            <w:szCs w:val="22"/>
          </w:rPr>
          <w:tab/>
        </w:r>
        <w:r w:rsidR="002D1B01" w:rsidRPr="0099134C">
          <w:rPr>
            <w:rStyle w:val="Hyperlink"/>
            <w:rFonts w:cs="Calibri"/>
          </w:rPr>
          <w:t>Per: MotAg0MeasPer1</w:t>
        </w:r>
        <w:r w:rsidR="002D1B01">
          <w:rPr>
            <w:webHidden/>
          </w:rPr>
          <w:tab/>
        </w:r>
        <w:r w:rsidR="002D1B01">
          <w:rPr>
            <w:webHidden/>
          </w:rPr>
          <w:fldChar w:fldCharType="begin"/>
        </w:r>
        <w:r w:rsidR="002D1B01">
          <w:rPr>
            <w:webHidden/>
          </w:rPr>
          <w:instrText xml:space="preserve"> PAGEREF _Toc512416027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8" w:history="1">
        <w:r w:rsidR="002D1B01" w:rsidRPr="0099134C">
          <w:rPr>
            <w:rStyle w:val="Hyperlink"/>
            <w:rFonts w:cs="Calibri"/>
          </w:rPr>
          <w:t>5.1.2.1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_Toc512416028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29" w:history="1">
        <w:r w:rsidR="002D1B01" w:rsidRPr="0099134C">
          <w:rPr>
            <w:rStyle w:val="Hyperlink"/>
            <w:rFonts w:cs="Calibri"/>
          </w:rPr>
          <w:t>5.1.2.2</w:t>
        </w:r>
        <w:r w:rsidR="002D1B01" w:rsidRPr="00C7297B">
          <w:rPr>
            <w:color w:val="auto"/>
            <w:kern w:val="0"/>
            <w:szCs w:val="22"/>
          </w:rPr>
          <w:tab/>
        </w:r>
        <w:r w:rsidR="002D1B01" w:rsidRPr="0099134C">
          <w:rPr>
            <w:rStyle w:val="Hyperlink"/>
            <w:rFonts w:cs="Calibri"/>
          </w:rPr>
          <w:t>Store Module Inputs to Local copies</w:t>
        </w:r>
        <w:r w:rsidR="002D1B01">
          <w:rPr>
            <w:webHidden/>
          </w:rPr>
          <w:tab/>
        </w:r>
        <w:r w:rsidR="002D1B01">
          <w:rPr>
            <w:webHidden/>
          </w:rPr>
          <w:fldChar w:fldCharType="begin"/>
        </w:r>
        <w:r w:rsidR="002D1B01">
          <w:rPr>
            <w:webHidden/>
          </w:rPr>
          <w:instrText xml:space="preserve"> PAGEREF _Toc512416029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30" w:history="1">
        <w:r w:rsidR="002D1B01" w:rsidRPr="0099134C">
          <w:rPr>
            <w:rStyle w:val="Hyperlink"/>
            <w:rFonts w:cs="Calibri"/>
          </w:rPr>
          <w:t>5.1.2.3</w:t>
        </w:r>
        <w:r w:rsidR="002D1B01" w:rsidRPr="00C7297B">
          <w:rPr>
            <w:color w:val="auto"/>
            <w:kern w:val="0"/>
            <w:szCs w:val="22"/>
          </w:rPr>
          <w:tab/>
        </w:r>
        <w:r w:rsidR="002D1B01" w:rsidRPr="0099134C">
          <w:rPr>
            <w:rStyle w:val="Hyperlink"/>
            <w:rFonts w:cs="Calibri"/>
          </w:rPr>
          <w:t>(Processing of function)………</w:t>
        </w:r>
        <w:r w:rsidR="002D1B01">
          <w:rPr>
            <w:webHidden/>
          </w:rPr>
          <w:tab/>
        </w:r>
        <w:r w:rsidR="002D1B01">
          <w:rPr>
            <w:webHidden/>
          </w:rPr>
          <w:fldChar w:fldCharType="begin"/>
        </w:r>
        <w:r w:rsidR="002D1B01">
          <w:rPr>
            <w:webHidden/>
          </w:rPr>
          <w:instrText xml:space="preserve"> PAGEREF _Toc512416030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31" w:history="1">
        <w:r w:rsidR="002D1B01" w:rsidRPr="0099134C">
          <w:rPr>
            <w:rStyle w:val="Hyperlink"/>
            <w:rFonts w:cs="Calibri"/>
          </w:rPr>
          <w:t>5.1.2.4</w:t>
        </w:r>
        <w:r w:rsidR="002D1B01" w:rsidRPr="00C7297B">
          <w:rPr>
            <w:color w:val="auto"/>
            <w:kern w:val="0"/>
            <w:szCs w:val="22"/>
          </w:rPr>
          <w:tab/>
        </w:r>
        <w:r w:rsidR="002D1B01" w:rsidRPr="0099134C">
          <w:rPr>
            <w:rStyle w:val="Hyperlink"/>
            <w:rFonts w:cs="Calibri"/>
          </w:rPr>
          <w:t>Store Local copy of outputs into Module Outputs</w:t>
        </w:r>
        <w:r w:rsidR="002D1B01">
          <w:rPr>
            <w:webHidden/>
          </w:rPr>
          <w:tab/>
        </w:r>
        <w:r w:rsidR="002D1B01">
          <w:rPr>
            <w:webHidden/>
          </w:rPr>
          <w:fldChar w:fldCharType="begin"/>
        </w:r>
        <w:r w:rsidR="002D1B01">
          <w:rPr>
            <w:webHidden/>
          </w:rPr>
          <w:instrText xml:space="preserve"> PAGEREF _Toc512416031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32" w:history="1">
        <w:r w:rsidR="002D1B01" w:rsidRPr="0099134C">
          <w:rPr>
            <w:rStyle w:val="Hyperlink"/>
            <w:rFonts w:cs="Calibri"/>
          </w:rPr>
          <w:t>5.1.3</w:t>
        </w:r>
        <w:r w:rsidR="002D1B01" w:rsidRPr="00C7297B">
          <w:rPr>
            <w:color w:val="auto"/>
            <w:kern w:val="0"/>
            <w:sz w:val="22"/>
            <w:szCs w:val="22"/>
          </w:rPr>
          <w:tab/>
        </w:r>
        <w:r w:rsidR="002D1B01" w:rsidRPr="0099134C">
          <w:rPr>
            <w:rStyle w:val="Hyperlink"/>
            <w:rFonts w:cs="Calibri"/>
          </w:rPr>
          <w:t>Per: MotAg0MeasPer2</w:t>
        </w:r>
        <w:r w:rsidR="002D1B01">
          <w:rPr>
            <w:webHidden/>
          </w:rPr>
          <w:tab/>
        </w:r>
        <w:r w:rsidR="002D1B01">
          <w:rPr>
            <w:webHidden/>
          </w:rPr>
          <w:fldChar w:fldCharType="begin"/>
        </w:r>
        <w:r w:rsidR="002D1B01">
          <w:rPr>
            <w:webHidden/>
          </w:rPr>
          <w:instrText xml:space="preserve"> PAGEREF _Toc512416032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33" w:history="1">
        <w:r w:rsidR="002D1B01" w:rsidRPr="0099134C">
          <w:rPr>
            <w:rStyle w:val="Hyperlink"/>
            <w:rFonts w:cs="Calibri"/>
          </w:rPr>
          <w:t>5.1.3.1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_Toc512416033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34" w:history="1">
        <w:r w:rsidR="002D1B01" w:rsidRPr="0099134C">
          <w:rPr>
            <w:rStyle w:val="Hyperlink"/>
            <w:rFonts w:cs="Calibri"/>
          </w:rPr>
          <w:t>5.1.3.2</w:t>
        </w:r>
        <w:r w:rsidR="002D1B01" w:rsidRPr="00C7297B">
          <w:rPr>
            <w:color w:val="auto"/>
            <w:kern w:val="0"/>
            <w:szCs w:val="22"/>
          </w:rPr>
          <w:tab/>
        </w:r>
        <w:r w:rsidR="002D1B01" w:rsidRPr="0099134C">
          <w:rPr>
            <w:rStyle w:val="Hyperlink"/>
            <w:rFonts w:cs="Calibri"/>
          </w:rPr>
          <w:t>Store Module Inputs to Local copies</w:t>
        </w:r>
        <w:r w:rsidR="002D1B01">
          <w:rPr>
            <w:webHidden/>
          </w:rPr>
          <w:tab/>
        </w:r>
        <w:r w:rsidR="002D1B01">
          <w:rPr>
            <w:webHidden/>
          </w:rPr>
          <w:fldChar w:fldCharType="begin"/>
        </w:r>
        <w:r w:rsidR="002D1B01">
          <w:rPr>
            <w:webHidden/>
          </w:rPr>
          <w:instrText xml:space="preserve"> PAGEREF _Toc512416034 \h </w:instrText>
        </w:r>
        <w:r w:rsidR="002D1B01">
          <w:rPr>
            <w:webHidden/>
          </w:rPr>
        </w:r>
        <w:r w:rsidR="002D1B01">
          <w:rPr>
            <w:webHidden/>
          </w:rPr>
          <w:fldChar w:fldCharType="separate"/>
        </w:r>
        <w:r w:rsidR="002D1B01">
          <w:rPr>
            <w:webHidden/>
          </w:rPr>
          <w:t>9</w:t>
        </w:r>
        <w:r w:rsidR="002D1B01">
          <w:rPr>
            <w:webHidden/>
          </w:rPr>
          <w:fldChar w:fldCharType="end"/>
        </w:r>
      </w:hyperlink>
    </w:p>
    <w:p w:rsidR="002D1B01" w:rsidRPr="00C7297B" w:rsidRDefault="008A2D31">
      <w:pPr>
        <w:pStyle w:val="TOC2"/>
        <w:rPr>
          <w:color w:val="auto"/>
          <w:kern w:val="0"/>
          <w:szCs w:val="22"/>
        </w:rPr>
      </w:pPr>
      <w:hyperlink w:anchor="_Toc512416035" w:history="1">
        <w:r w:rsidR="002D1B01" w:rsidRPr="0099134C">
          <w:rPr>
            <w:rStyle w:val="Hyperlink"/>
            <w:rFonts w:cs="Calibri"/>
          </w:rPr>
          <w:t>5.1.3.3</w:t>
        </w:r>
        <w:r w:rsidR="002D1B01" w:rsidRPr="00C7297B">
          <w:rPr>
            <w:color w:val="auto"/>
            <w:kern w:val="0"/>
            <w:szCs w:val="22"/>
          </w:rPr>
          <w:tab/>
        </w:r>
        <w:r w:rsidR="002D1B01" w:rsidRPr="0099134C">
          <w:rPr>
            <w:rStyle w:val="Hyperlink"/>
            <w:rFonts w:cs="Calibri"/>
          </w:rPr>
          <w:t>(Processing of function)………</w:t>
        </w:r>
        <w:r w:rsidR="002D1B01">
          <w:rPr>
            <w:webHidden/>
          </w:rPr>
          <w:tab/>
        </w:r>
        <w:r w:rsidR="002D1B01">
          <w:rPr>
            <w:webHidden/>
          </w:rPr>
          <w:fldChar w:fldCharType="begin"/>
        </w:r>
        <w:r w:rsidR="002D1B01">
          <w:rPr>
            <w:webHidden/>
          </w:rPr>
          <w:instrText xml:space="preserve"> PAGEREF _Toc512416035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36" w:history="1">
        <w:r w:rsidR="002D1B01" w:rsidRPr="0099134C">
          <w:rPr>
            <w:rStyle w:val="Hyperlink"/>
            <w:rFonts w:cs="Calibri"/>
          </w:rPr>
          <w:t>5.1.3.4</w:t>
        </w:r>
        <w:r w:rsidR="002D1B01" w:rsidRPr="00C7297B">
          <w:rPr>
            <w:color w:val="auto"/>
            <w:kern w:val="0"/>
            <w:szCs w:val="22"/>
          </w:rPr>
          <w:tab/>
        </w:r>
        <w:r w:rsidR="002D1B01" w:rsidRPr="0099134C">
          <w:rPr>
            <w:rStyle w:val="Hyperlink"/>
            <w:rFonts w:cs="Calibri"/>
          </w:rPr>
          <w:t>Store Local copy of outputs into Module Outputs</w:t>
        </w:r>
        <w:r w:rsidR="002D1B01">
          <w:rPr>
            <w:webHidden/>
          </w:rPr>
          <w:tab/>
        </w:r>
        <w:r w:rsidR="002D1B01">
          <w:rPr>
            <w:webHidden/>
          </w:rPr>
          <w:fldChar w:fldCharType="begin"/>
        </w:r>
        <w:r w:rsidR="002D1B01">
          <w:rPr>
            <w:webHidden/>
          </w:rPr>
          <w:instrText xml:space="preserve"> PAGEREF _Toc512416036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37" w:history="1">
        <w:r w:rsidR="002D1B01" w:rsidRPr="0099134C">
          <w:rPr>
            <w:rStyle w:val="Hyperlink"/>
            <w:rFonts w:cs="Calibri"/>
          </w:rPr>
          <w:t>5.1.4</w:t>
        </w:r>
        <w:r w:rsidR="002D1B01" w:rsidRPr="00C7297B">
          <w:rPr>
            <w:color w:val="auto"/>
            <w:kern w:val="0"/>
            <w:sz w:val="22"/>
            <w:szCs w:val="22"/>
          </w:rPr>
          <w:tab/>
        </w:r>
        <w:r w:rsidR="002D1B01" w:rsidRPr="0099134C">
          <w:rPr>
            <w:rStyle w:val="Hyperlink"/>
            <w:rFonts w:cs="Calibri"/>
          </w:rPr>
          <w:t>Per: MotAg0MeasPer3</w:t>
        </w:r>
        <w:r w:rsidR="002D1B01">
          <w:rPr>
            <w:webHidden/>
          </w:rPr>
          <w:tab/>
        </w:r>
        <w:r w:rsidR="002D1B01">
          <w:rPr>
            <w:webHidden/>
          </w:rPr>
          <w:fldChar w:fldCharType="begin"/>
        </w:r>
        <w:r w:rsidR="002D1B01">
          <w:rPr>
            <w:webHidden/>
          </w:rPr>
          <w:instrText xml:space="preserve"> PAGEREF _Toc512416037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38" w:history="1">
        <w:r w:rsidR="002D1B01" w:rsidRPr="0099134C">
          <w:rPr>
            <w:rStyle w:val="Hyperlink"/>
            <w:rFonts w:cs="Calibri"/>
          </w:rPr>
          <w:t>5.1.4.1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_Toc512416038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39" w:history="1">
        <w:r w:rsidR="002D1B01" w:rsidRPr="0099134C">
          <w:rPr>
            <w:rStyle w:val="Hyperlink"/>
            <w:rFonts w:cs="Calibri"/>
          </w:rPr>
          <w:t>5.1.4.2</w:t>
        </w:r>
        <w:r w:rsidR="002D1B01" w:rsidRPr="00C7297B">
          <w:rPr>
            <w:color w:val="auto"/>
            <w:kern w:val="0"/>
            <w:szCs w:val="22"/>
          </w:rPr>
          <w:tab/>
        </w:r>
        <w:r w:rsidR="002D1B01" w:rsidRPr="0099134C">
          <w:rPr>
            <w:rStyle w:val="Hyperlink"/>
            <w:rFonts w:cs="Calibri"/>
          </w:rPr>
          <w:t>Store Module Inputs to Local copies</w:t>
        </w:r>
        <w:r w:rsidR="002D1B01">
          <w:rPr>
            <w:webHidden/>
          </w:rPr>
          <w:tab/>
        </w:r>
        <w:r w:rsidR="002D1B01">
          <w:rPr>
            <w:webHidden/>
          </w:rPr>
          <w:fldChar w:fldCharType="begin"/>
        </w:r>
        <w:r w:rsidR="002D1B01">
          <w:rPr>
            <w:webHidden/>
          </w:rPr>
          <w:instrText xml:space="preserve"> PAGEREF _Toc512416039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0" w:history="1">
        <w:r w:rsidR="002D1B01" w:rsidRPr="0099134C">
          <w:rPr>
            <w:rStyle w:val="Hyperlink"/>
            <w:rFonts w:cs="Calibri"/>
          </w:rPr>
          <w:t>5.1.4.3</w:t>
        </w:r>
        <w:r w:rsidR="002D1B01" w:rsidRPr="00C7297B">
          <w:rPr>
            <w:color w:val="auto"/>
            <w:kern w:val="0"/>
            <w:szCs w:val="22"/>
          </w:rPr>
          <w:tab/>
        </w:r>
        <w:r w:rsidR="002D1B01" w:rsidRPr="0099134C">
          <w:rPr>
            <w:rStyle w:val="Hyperlink"/>
            <w:rFonts w:cs="Calibri"/>
          </w:rPr>
          <w:t>(Processing of function)………</w:t>
        </w:r>
        <w:r w:rsidR="002D1B01">
          <w:rPr>
            <w:webHidden/>
          </w:rPr>
          <w:tab/>
        </w:r>
        <w:r w:rsidR="002D1B01">
          <w:rPr>
            <w:webHidden/>
          </w:rPr>
          <w:fldChar w:fldCharType="begin"/>
        </w:r>
        <w:r w:rsidR="002D1B01">
          <w:rPr>
            <w:webHidden/>
          </w:rPr>
          <w:instrText xml:space="preserve"> PAGEREF _Toc512416040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1" w:history="1">
        <w:r w:rsidR="002D1B01" w:rsidRPr="0099134C">
          <w:rPr>
            <w:rStyle w:val="Hyperlink"/>
            <w:rFonts w:cs="Calibri"/>
          </w:rPr>
          <w:t>5.1.4.4</w:t>
        </w:r>
        <w:r w:rsidR="002D1B01" w:rsidRPr="00C7297B">
          <w:rPr>
            <w:color w:val="auto"/>
            <w:kern w:val="0"/>
            <w:szCs w:val="22"/>
          </w:rPr>
          <w:tab/>
        </w:r>
        <w:r w:rsidR="002D1B01" w:rsidRPr="0099134C">
          <w:rPr>
            <w:rStyle w:val="Hyperlink"/>
            <w:rFonts w:cs="Calibri"/>
          </w:rPr>
          <w:t>Store Local copy of outputs into Module Outputs</w:t>
        </w:r>
        <w:r w:rsidR="002D1B01">
          <w:rPr>
            <w:webHidden/>
          </w:rPr>
          <w:tab/>
        </w:r>
        <w:r w:rsidR="002D1B01">
          <w:rPr>
            <w:webHidden/>
          </w:rPr>
          <w:fldChar w:fldCharType="begin"/>
        </w:r>
        <w:r w:rsidR="002D1B01">
          <w:rPr>
            <w:webHidden/>
          </w:rPr>
          <w:instrText xml:space="preserve"> PAGEREF _Toc512416041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2" w:history="1">
        <w:r w:rsidR="002D1B01" w:rsidRPr="0099134C">
          <w:rPr>
            <w:rStyle w:val="Hyperlink"/>
          </w:rPr>
          <w:t>5.2</w:t>
        </w:r>
        <w:r w:rsidR="002D1B01" w:rsidRPr="00C7297B">
          <w:rPr>
            <w:color w:val="auto"/>
            <w:kern w:val="0"/>
            <w:szCs w:val="22"/>
          </w:rPr>
          <w:tab/>
        </w:r>
        <w:r w:rsidR="002D1B01" w:rsidRPr="0099134C">
          <w:rPr>
            <w:rStyle w:val="Hyperlink"/>
          </w:rPr>
          <w:t>Server Runables: MotAg0CoeffTblRead</w:t>
        </w:r>
        <w:r w:rsidR="002D1B01">
          <w:rPr>
            <w:webHidden/>
          </w:rPr>
          <w:tab/>
        </w:r>
        <w:r w:rsidR="002D1B01">
          <w:rPr>
            <w:webHidden/>
          </w:rPr>
          <w:fldChar w:fldCharType="begin"/>
        </w:r>
        <w:r w:rsidR="002D1B01">
          <w:rPr>
            <w:webHidden/>
          </w:rPr>
          <w:instrText xml:space="preserve"> PAGEREF _Toc512416042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3" w:history="1">
        <w:r w:rsidR="002D1B01" w:rsidRPr="0099134C">
          <w:rPr>
            <w:rStyle w:val="Hyperlink"/>
            <w:rFonts w:cs="Calibri"/>
          </w:rPr>
          <w:t>5.2.1.1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_Toc512416043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4" w:history="1">
        <w:r w:rsidR="002D1B01" w:rsidRPr="0099134C">
          <w:rPr>
            <w:rStyle w:val="Hyperlink"/>
            <w:rFonts w:cs="Calibri"/>
          </w:rPr>
          <w:t>5.2.1.2</w:t>
        </w:r>
        <w:r w:rsidR="002D1B01" w:rsidRPr="00C7297B">
          <w:rPr>
            <w:color w:val="auto"/>
            <w:kern w:val="0"/>
            <w:szCs w:val="22"/>
          </w:rPr>
          <w:tab/>
        </w:r>
        <w:r w:rsidR="002D1B01" w:rsidRPr="0099134C">
          <w:rPr>
            <w:rStyle w:val="Hyperlink"/>
            <w:rFonts w:cs="Calibri"/>
          </w:rPr>
          <w:t>Store Module Inputs to Local copies</w:t>
        </w:r>
        <w:r w:rsidR="002D1B01">
          <w:rPr>
            <w:webHidden/>
          </w:rPr>
          <w:tab/>
        </w:r>
        <w:r w:rsidR="002D1B01">
          <w:rPr>
            <w:webHidden/>
          </w:rPr>
          <w:fldChar w:fldCharType="begin"/>
        </w:r>
        <w:r w:rsidR="002D1B01">
          <w:rPr>
            <w:webHidden/>
          </w:rPr>
          <w:instrText xml:space="preserve"> PAGEREF _Toc512416044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5" w:history="1">
        <w:r w:rsidR="002D1B01" w:rsidRPr="0099134C">
          <w:rPr>
            <w:rStyle w:val="Hyperlink"/>
            <w:rFonts w:cs="Calibri"/>
          </w:rPr>
          <w:t>5.2.1.3</w:t>
        </w:r>
        <w:r w:rsidR="002D1B01" w:rsidRPr="00C7297B">
          <w:rPr>
            <w:color w:val="auto"/>
            <w:kern w:val="0"/>
            <w:szCs w:val="22"/>
          </w:rPr>
          <w:tab/>
        </w:r>
        <w:r w:rsidR="002D1B01" w:rsidRPr="0099134C">
          <w:rPr>
            <w:rStyle w:val="Hyperlink"/>
            <w:rFonts w:cs="Calibri"/>
          </w:rPr>
          <w:t>(Processing of function)………</w:t>
        </w:r>
        <w:r w:rsidR="002D1B01">
          <w:rPr>
            <w:webHidden/>
          </w:rPr>
          <w:tab/>
        </w:r>
        <w:r w:rsidR="002D1B01">
          <w:rPr>
            <w:webHidden/>
          </w:rPr>
          <w:fldChar w:fldCharType="begin"/>
        </w:r>
        <w:r w:rsidR="002D1B01">
          <w:rPr>
            <w:webHidden/>
          </w:rPr>
          <w:instrText xml:space="preserve"> PAGEREF _Toc512416045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6" w:history="1">
        <w:r w:rsidR="002D1B01" w:rsidRPr="0099134C">
          <w:rPr>
            <w:rStyle w:val="Hyperlink"/>
            <w:rFonts w:cs="Calibri"/>
          </w:rPr>
          <w:t>5.2.1.4</w:t>
        </w:r>
        <w:r w:rsidR="002D1B01" w:rsidRPr="00C7297B">
          <w:rPr>
            <w:color w:val="auto"/>
            <w:kern w:val="0"/>
            <w:szCs w:val="22"/>
          </w:rPr>
          <w:tab/>
        </w:r>
        <w:r w:rsidR="002D1B01" w:rsidRPr="0099134C">
          <w:rPr>
            <w:rStyle w:val="Hyperlink"/>
            <w:rFonts w:cs="Calibri"/>
          </w:rPr>
          <w:t>Store Local copy of outputs into Module Outputs</w:t>
        </w:r>
        <w:r w:rsidR="002D1B01">
          <w:rPr>
            <w:webHidden/>
          </w:rPr>
          <w:tab/>
        </w:r>
        <w:r w:rsidR="002D1B01">
          <w:rPr>
            <w:webHidden/>
          </w:rPr>
          <w:fldChar w:fldCharType="begin"/>
        </w:r>
        <w:r w:rsidR="002D1B01">
          <w:rPr>
            <w:webHidden/>
          </w:rPr>
          <w:instrText xml:space="preserve"> PAGEREF _Toc512416046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7" w:history="1">
        <w:r w:rsidR="002D1B01" w:rsidRPr="0099134C">
          <w:rPr>
            <w:rStyle w:val="Hyperlink"/>
          </w:rPr>
          <w:t>5.3</w:t>
        </w:r>
        <w:r w:rsidR="002D1B01" w:rsidRPr="00C7297B">
          <w:rPr>
            <w:color w:val="auto"/>
            <w:kern w:val="0"/>
            <w:szCs w:val="22"/>
          </w:rPr>
          <w:tab/>
        </w:r>
        <w:r w:rsidR="002D1B01" w:rsidRPr="0099134C">
          <w:rPr>
            <w:rStyle w:val="Hyperlink"/>
          </w:rPr>
          <w:t>Server Runables: MotAg0CoeffTblWr</w:t>
        </w:r>
        <w:r w:rsidR="002D1B01">
          <w:rPr>
            <w:webHidden/>
          </w:rPr>
          <w:tab/>
        </w:r>
        <w:r w:rsidR="002D1B01">
          <w:rPr>
            <w:webHidden/>
          </w:rPr>
          <w:fldChar w:fldCharType="begin"/>
        </w:r>
        <w:r w:rsidR="002D1B01">
          <w:rPr>
            <w:webHidden/>
          </w:rPr>
          <w:instrText xml:space="preserve"> PAGEREF _Toc512416047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8" w:history="1">
        <w:r w:rsidR="002D1B01" w:rsidRPr="0099134C">
          <w:rPr>
            <w:rStyle w:val="Hyperlink"/>
            <w:rFonts w:cs="Calibri"/>
          </w:rPr>
          <w:t>5.3.1.1</w:t>
        </w:r>
        <w:r w:rsidR="002D1B01" w:rsidRPr="00C7297B">
          <w:rPr>
            <w:color w:val="auto"/>
            <w:kern w:val="0"/>
            <w:szCs w:val="22"/>
          </w:rPr>
          <w:tab/>
        </w:r>
        <w:r w:rsidR="002D1B01" w:rsidRPr="0099134C">
          <w:rPr>
            <w:rStyle w:val="Hyperlink"/>
            <w:rFonts w:cs="Calibri"/>
          </w:rPr>
          <w:t>Design Rationale</w:t>
        </w:r>
        <w:r w:rsidR="002D1B01">
          <w:rPr>
            <w:webHidden/>
          </w:rPr>
          <w:tab/>
        </w:r>
        <w:r w:rsidR="002D1B01">
          <w:rPr>
            <w:webHidden/>
          </w:rPr>
          <w:fldChar w:fldCharType="begin"/>
        </w:r>
        <w:r w:rsidR="002D1B01">
          <w:rPr>
            <w:webHidden/>
          </w:rPr>
          <w:instrText xml:space="preserve"> PAGEREF _Toc512416048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49" w:history="1">
        <w:r w:rsidR="002D1B01" w:rsidRPr="0099134C">
          <w:rPr>
            <w:rStyle w:val="Hyperlink"/>
            <w:rFonts w:cs="Calibri"/>
          </w:rPr>
          <w:t>5.3.1.2</w:t>
        </w:r>
        <w:r w:rsidR="002D1B01" w:rsidRPr="00C7297B">
          <w:rPr>
            <w:color w:val="auto"/>
            <w:kern w:val="0"/>
            <w:szCs w:val="22"/>
          </w:rPr>
          <w:tab/>
        </w:r>
        <w:r w:rsidR="002D1B01" w:rsidRPr="0099134C">
          <w:rPr>
            <w:rStyle w:val="Hyperlink"/>
            <w:rFonts w:cs="Calibri"/>
          </w:rPr>
          <w:t>Store Module Inputs to Local copies</w:t>
        </w:r>
        <w:r w:rsidR="002D1B01">
          <w:rPr>
            <w:webHidden/>
          </w:rPr>
          <w:tab/>
        </w:r>
        <w:r w:rsidR="002D1B01">
          <w:rPr>
            <w:webHidden/>
          </w:rPr>
          <w:fldChar w:fldCharType="begin"/>
        </w:r>
        <w:r w:rsidR="002D1B01">
          <w:rPr>
            <w:webHidden/>
          </w:rPr>
          <w:instrText xml:space="preserve"> PAGEREF _Toc512416049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50" w:history="1">
        <w:r w:rsidR="002D1B01" w:rsidRPr="0099134C">
          <w:rPr>
            <w:rStyle w:val="Hyperlink"/>
            <w:rFonts w:cs="Calibri"/>
          </w:rPr>
          <w:t>5.3.1.3</w:t>
        </w:r>
        <w:r w:rsidR="002D1B01" w:rsidRPr="00C7297B">
          <w:rPr>
            <w:color w:val="auto"/>
            <w:kern w:val="0"/>
            <w:szCs w:val="22"/>
          </w:rPr>
          <w:tab/>
        </w:r>
        <w:r w:rsidR="002D1B01" w:rsidRPr="0099134C">
          <w:rPr>
            <w:rStyle w:val="Hyperlink"/>
            <w:rFonts w:cs="Calibri"/>
          </w:rPr>
          <w:t>(Processing of function)………</w:t>
        </w:r>
        <w:r w:rsidR="002D1B01">
          <w:rPr>
            <w:webHidden/>
          </w:rPr>
          <w:tab/>
        </w:r>
        <w:r w:rsidR="002D1B01">
          <w:rPr>
            <w:webHidden/>
          </w:rPr>
          <w:fldChar w:fldCharType="begin"/>
        </w:r>
        <w:r w:rsidR="002D1B01">
          <w:rPr>
            <w:webHidden/>
          </w:rPr>
          <w:instrText xml:space="preserve"> PAGEREF _Toc512416050 \h </w:instrText>
        </w:r>
        <w:r w:rsidR="002D1B01">
          <w:rPr>
            <w:webHidden/>
          </w:rPr>
        </w:r>
        <w:r w:rsidR="002D1B01">
          <w:rPr>
            <w:webHidden/>
          </w:rPr>
          <w:fldChar w:fldCharType="separate"/>
        </w:r>
        <w:r w:rsidR="002D1B01">
          <w:rPr>
            <w:webHidden/>
          </w:rPr>
          <w:t>10</w:t>
        </w:r>
        <w:r w:rsidR="002D1B01">
          <w:rPr>
            <w:webHidden/>
          </w:rPr>
          <w:fldChar w:fldCharType="end"/>
        </w:r>
      </w:hyperlink>
    </w:p>
    <w:p w:rsidR="002D1B01" w:rsidRPr="00C7297B" w:rsidRDefault="008A2D31">
      <w:pPr>
        <w:pStyle w:val="TOC2"/>
        <w:rPr>
          <w:color w:val="auto"/>
          <w:kern w:val="0"/>
          <w:szCs w:val="22"/>
        </w:rPr>
      </w:pPr>
      <w:hyperlink w:anchor="_Toc512416051" w:history="1">
        <w:r w:rsidR="002D1B01" w:rsidRPr="0099134C">
          <w:rPr>
            <w:rStyle w:val="Hyperlink"/>
            <w:rFonts w:cs="Calibri"/>
          </w:rPr>
          <w:t>5.3.1.4</w:t>
        </w:r>
        <w:r w:rsidR="002D1B01" w:rsidRPr="00C7297B">
          <w:rPr>
            <w:color w:val="auto"/>
            <w:kern w:val="0"/>
            <w:szCs w:val="22"/>
          </w:rPr>
          <w:tab/>
        </w:r>
        <w:r w:rsidR="002D1B01" w:rsidRPr="0099134C">
          <w:rPr>
            <w:rStyle w:val="Hyperlink"/>
            <w:rFonts w:cs="Calibri"/>
          </w:rPr>
          <w:t>Store Local copy of outputs into Module Outputs</w:t>
        </w:r>
        <w:r w:rsidR="002D1B01">
          <w:rPr>
            <w:webHidden/>
          </w:rPr>
          <w:tab/>
        </w:r>
        <w:r w:rsidR="002D1B01">
          <w:rPr>
            <w:webHidden/>
          </w:rPr>
          <w:fldChar w:fldCharType="begin"/>
        </w:r>
        <w:r w:rsidR="002D1B01">
          <w:rPr>
            <w:webHidden/>
          </w:rPr>
          <w:instrText xml:space="preserve"> PAGEREF _Toc512416051 \h </w:instrText>
        </w:r>
        <w:r w:rsidR="002D1B01">
          <w:rPr>
            <w:webHidden/>
          </w:rPr>
        </w:r>
        <w:r w:rsidR="002D1B01">
          <w:rPr>
            <w:webHidden/>
          </w:rPr>
          <w:fldChar w:fldCharType="separate"/>
        </w:r>
        <w:r w:rsidR="002D1B01">
          <w:rPr>
            <w:webHidden/>
          </w:rPr>
          <w:t>11</w:t>
        </w:r>
        <w:r w:rsidR="002D1B01">
          <w:rPr>
            <w:webHidden/>
          </w:rPr>
          <w:fldChar w:fldCharType="end"/>
        </w:r>
      </w:hyperlink>
    </w:p>
    <w:p w:rsidR="002D1B01" w:rsidRPr="00C7297B" w:rsidRDefault="008A2D31">
      <w:pPr>
        <w:pStyle w:val="TOC2"/>
        <w:rPr>
          <w:color w:val="auto"/>
          <w:kern w:val="0"/>
          <w:szCs w:val="22"/>
        </w:rPr>
      </w:pPr>
      <w:hyperlink w:anchor="_Toc512416052" w:history="1">
        <w:r w:rsidR="002D1B01" w:rsidRPr="0099134C">
          <w:rPr>
            <w:rStyle w:val="Hyperlink"/>
            <w:rFonts w:cs="Calibri"/>
          </w:rPr>
          <w:t>5.4</w:t>
        </w:r>
        <w:r w:rsidR="002D1B01" w:rsidRPr="00C7297B">
          <w:rPr>
            <w:color w:val="auto"/>
            <w:kern w:val="0"/>
            <w:szCs w:val="22"/>
          </w:rPr>
          <w:tab/>
        </w:r>
        <w:r w:rsidR="002D1B01" w:rsidRPr="0099134C">
          <w:rPr>
            <w:rStyle w:val="Hyperlink"/>
            <w:rFonts w:cs="Calibri"/>
          </w:rPr>
          <w:t>Interrupt Functions</w:t>
        </w:r>
        <w:r w:rsidR="002D1B01">
          <w:rPr>
            <w:webHidden/>
          </w:rPr>
          <w:tab/>
        </w:r>
        <w:r w:rsidR="002D1B01">
          <w:rPr>
            <w:webHidden/>
          </w:rPr>
          <w:fldChar w:fldCharType="begin"/>
        </w:r>
        <w:r w:rsidR="002D1B01">
          <w:rPr>
            <w:webHidden/>
          </w:rPr>
          <w:instrText xml:space="preserve"> PAGEREF _Toc512416052 \h </w:instrText>
        </w:r>
        <w:r w:rsidR="002D1B01">
          <w:rPr>
            <w:webHidden/>
          </w:rPr>
        </w:r>
        <w:r w:rsidR="002D1B01">
          <w:rPr>
            <w:webHidden/>
          </w:rPr>
          <w:fldChar w:fldCharType="separate"/>
        </w:r>
        <w:r w:rsidR="002D1B01">
          <w:rPr>
            <w:webHidden/>
          </w:rPr>
          <w:t>11</w:t>
        </w:r>
        <w:r w:rsidR="002D1B01">
          <w:rPr>
            <w:webHidden/>
          </w:rPr>
          <w:fldChar w:fldCharType="end"/>
        </w:r>
      </w:hyperlink>
    </w:p>
    <w:p w:rsidR="002D1B01" w:rsidRPr="00C7297B" w:rsidRDefault="008A2D31">
      <w:pPr>
        <w:pStyle w:val="TOC2"/>
        <w:rPr>
          <w:color w:val="auto"/>
          <w:kern w:val="0"/>
          <w:szCs w:val="22"/>
        </w:rPr>
      </w:pPr>
      <w:hyperlink w:anchor="_Toc512416053" w:history="1">
        <w:r w:rsidR="002D1B01" w:rsidRPr="0099134C">
          <w:rPr>
            <w:rStyle w:val="Hyperlink"/>
            <w:rFonts w:cs="Calibri"/>
          </w:rPr>
          <w:t>5.5</w:t>
        </w:r>
        <w:r w:rsidR="002D1B01" w:rsidRPr="00C7297B">
          <w:rPr>
            <w:color w:val="auto"/>
            <w:kern w:val="0"/>
            <w:szCs w:val="22"/>
          </w:rPr>
          <w:tab/>
        </w:r>
        <w:r w:rsidR="002D1B01" w:rsidRPr="0099134C">
          <w:rPr>
            <w:rStyle w:val="Hyperlink"/>
            <w:rFonts w:cs="Calibri"/>
          </w:rPr>
          <w:t>Module Internal (Local) Functions</w:t>
        </w:r>
        <w:r w:rsidR="002D1B01">
          <w:rPr>
            <w:webHidden/>
          </w:rPr>
          <w:tab/>
        </w:r>
        <w:r w:rsidR="002D1B01">
          <w:rPr>
            <w:webHidden/>
          </w:rPr>
          <w:fldChar w:fldCharType="begin"/>
        </w:r>
        <w:r w:rsidR="002D1B01">
          <w:rPr>
            <w:webHidden/>
          </w:rPr>
          <w:instrText xml:space="preserve"> PAGEREF _Toc512416053 \h </w:instrText>
        </w:r>
        <w:r w:rsidR="002D1B01">
          <w:rPr>
            <w:webHidden/>
          </w:rPr>
        </w:r>
        <w:r w:rsidR="002D1B01">
          <w:rPr>
            <w:webHidden/>
          </w:rPr>
          <w:fldChar w:fldCharType="separate"/>
        </w:r>
        <w:r w:rsidR="002D1B01">
          <w:rPr>
            <w:webHidden/>
          </w:rPr>
          <w:t>12</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4" w:history="1">
        <w:r w:rsidR="002D1B01" w:rsidRPr="0099134C">
          <w:rPr>
            <w:rStyle w:val="Hyperlink"/>
          </w:rPr>
          <w:t>5.5.1</w:t>
        </w:r>
        <w:r w:rsidR="002D1B01" w:rsidRPr="00C7297B">
          <w:rPr>
            <w:color w:val="auto"/>
            <w:kern w:val="0"/>
            <w:sz w:val="22"/>
            <w:szCs w:val="22"/>
          </w:rPr>
          <w:tab/>
        </w:r>
        <w:r w:rsidR="002D1B01" w:rsidRPr="0099134C">
          <w:rPr>
            <w:rStyle w:val="Hyperlink"/>
            <w:rFonts w:cs="Calibri"/>
          </w:rPr>
          <w:t>ProcessErrorRegAndDieRevCtr</w:t>
        </w:r>
        <w:r w:rsidR="002D1B01">
          <w:rPr>
            <w:webHidden/>
          </w:rPr>
          <w:tab/>
        </w:r>
        <w:r w:rsidR="002D1B01">
          <w:rPr>
            <w:webHidden/>
          </w:rPr>
          <w:fldChar w:fldCharType="begin"/>
        </w:r>
        <w:r w:rsidR="002D1B01">
          <w:rPr>
            <w:webHidden/>
          </w:rPr>
          <w:instrText xml:space="preserve"> PAGEREF _Toc512416054 \h </w:instrText>
        </w:r>
        <w:r w:rsidR="002D1B01">
          <w:rPr>
            <w:webHidden/>
          </w:rPr>
        </w:r>
        <w:r w:rsidR="002D1B01">
          <w:rPr>
            <w:webHidden/>
          </w:rPr>
          <w:fldChar w:fldCharType="separate"/>
        </w:r>
        <w:r w:rsidR="002D1B01">
          <w:rPr>
            <w:webHidden/>
          </w:rPr>
          <w:t>12</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5" w:history="1">
        <w:r w:rsidR="002D1B01" w:rsidRPr="0099134C">
          <w:rPr>
            <w:rStyle w:val="Hyperlink"/>
          </w:rPr>
          <w:t>5.5.2</w:t>
        </w:r>
        <w:r w:rsidR="002D1B01" w:rsidRPr="00C7297B">
          <w:rPr>
            <w:color w:val="auto"/>
            <w:kern w:val="0"/>
            <w:sz w:val="22"/>
            <w:szCs w:val="22"/>
          </w:rPr>
          <w:tab/>
        </w:r>
        <w:r w:rsidR="002D1B01" w:rsidRPr="0099134C">
          <w:rPr>
            <w:rStyle w:val="Hyperlink"/>
            <w:rFonts w:cs="Calibri"/>
          </w:rPr>
          <w:t>SPI_AnglePolarityAdjust</w:t>
        </w:r>
        <w:r w:rsidR="002D1B01">
          <w:rPr>
            <w:webHidden/>
          </w:rPr>
          <w:tab/>
        </w:r>
        <w:r w:rsidR="002D1B01">
          <w:rPr>
            <w:webHidden/>
          </w:rPr>
          <w:fldChar w:fldCharType="begin"/>
        </w:r>
        <w:r w:rsidR="002D1B01">
          <w:rPr>
            <w:webHidden/>
          </w:rPr>
          <w:instrText xml:space="preserve"> PAGEREF _Toc512416055 \h </w:instrText>
        </w:r>
        <w:r w:rsidR="002D1B01">
          <w:rPr>
            <w:webHidden/>
          </w:rPr>
        </w:r>
        <w:r w:rsidR="002D1B01">
          <w:rPr>
            <w:webHidden/>
          </w:rPr>
          <w:fldChar w:fldCharType="separate"/>
        </w:r>
        <w:r w:rsidR="002D1B01">
          <w:rPr>
            <w:webHidden/>
          </w:rPr>
          <w:t>12</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6" w:history="1">
        <w:r w:rsidR="002D1B01" w:rsidRPr="0099134C">
          <w:rPr>
            <w:rStyle w:val="Hyperlink"/>
          </w:rPr>
          <w:t>5.5.3</w:t>
        </w:r>
        <w:r w:rsidR="002D1B01" w:rsidRPr="00C7297B">
          <w:rPr>
            <w:color w:val="auto"/>
            <w:kern w:val="0"/>
            <w:sz w:val="22"/>
            <w:szCs w:val="22"/>
          </w:rPr>
          <w:tab/>
        </w:r>
        <w:r w:rsidR="002D1B01" w:rsidRPr="0099134C">
          <w:rPr>
            <w:rStyle w:val="Hyperlink"/>
            <w:rFonts w:cs="Calibri"/>
          </w:rPr>
          <w:t>SPIvsENCA</w:t>
        </w:r>
        <w:r w:rsidR="002D1B01">
          <w:rPr>
            <w:webHidden/>
          </w:rPr>
          <w:tab/>
        </w:r>
        <w:r w:rsidR="002D1B01">
          <w:rPr>
            <w:webHidden/>
          </w:rPr>
          <w:fldChar w:fldCharType="begin"/>
        </w:r>
        <w:r w:rsidR="002D1B01">
          <w:rPr>
            <w:webHidden/>
          </w:rPr>
          <w:instrText xml:space="preserve"> PAGEREF _Toc512416056 \h </w:instrText>
        </w:r>
        <w:r w:rsidR="002D1B01">
          <w:rPr>
            <w:webHidden/>
          </w:rPr>
        </w:r>
        <w:r w:rsidR="002D1B01">
          <w:rPr>
            <w:webHidden/>
          </w:rPr>
          <w:fldChar w:fldCharType="separate"/>
        </w:r>
        <w:r w:rsidR="002D1B01">
          <w:rPr>
            <w:webHidden/>
          </w:rPr>
          <w:t>12</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7" w:history="1">
        <w:r w:rsidR="002D1B01" w:rsidRPr="0099134C">
          <w:rPr>
            <w:rStyle w:val="Hyperlink"/>
          </w:rPr>
          <w:t>5.5.4</w:t>
        </w:r>
        <w:r w:rsidR="002D1B01" w:rsidRPr="00C7297B">
          <w:rPr>
            <w:color w:val="auto"/>
            <w:kern w:val="0"/>
            <w:sz w:val="22"/>
            <w:szCs w:val="22"/>
          </w:rPr>
          <w:tab/>
        </w:r>
        <w:r w:rsidR="002D1B01" w:rsidRPr="0099134C">
          <w:rPr>
            <w:rStyle w:val="Hyperlink"/>
            <w:rFonts w:cs="Calibri"/>
          </w:rPr>
          <w:t>CalcCorrnTbl</w:t>
        </w:r>
        <w:r w:rsidR="002D1B01">
          <w:rPr>
            <w:webHidden/>
          </w:rPr>
          <w:tab/>
        </w:r>
        <w:r w:rsidR="002D1B01">
          <w:rPr>
            <w:webHidden/>
          </w:rPr>
          <w:fldChar w:fldCharType="begin"/>
        </w:r>
        <w:r w:rsidR="002D1B01">
          <w:rPr>
            <w:webHidden/>
          </w:rPr>
          <w:instrText xml:space="preserve"> PAGEREF _Toc512416057 \h </w:instrText>
        </w:r>
        <w:r w:rsidR="002D1B01">
          <w:rPr>
            <w:webHidden/>
          </w:rPr>
        </w:r>
        <w:r w:rsidR="002D1B01">
          <w:rPr>
            <w:webHidden/>
          </w:rPr>
          <w:fldChar w:fldCharType="separate"/>
        </w:r>
        <w:r w:rsidR="002D1B01">
          <w:rPr>
            <w:webHidden/>
          </w:rPr>
          <w:t>13</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8" w:history="1">
        <w:r w:rsidR="002D1B01" w:rsidRPr="0099134C">
          <w:rPr>
            <w:rStyle w:val="Hyperlink"/>
          </w:rPr>
          <w:t>5.5.5</w:t>
        </w:r>
        <w:r w:rsidR="002D1B01" w:rsidRPr="00C7297B">
          <w:rPr>
            <w:color w:val="auto"/>
            <w:kern w:val="0"/>
            <w:sz w:val="22"/>
            <w:szCs w:val="22"/>
          </w:rPr>
          <w:tab/>
        </w:r>
        <w:r w:rsidR="002D1B01" w:rsidRPr="0099134C">
          <w:rPr>
            <w:rStyle w:val="Hyperlink"/>
            <w:rFonts w:cs="Calibri"/>
          </w:rPr>
          <w:t>MotAgFaultProcessing</w:t>
        </w:r>
        <w:r w:rsidR="002D1B01">
          <w:rPr>
            <w:webHidden/>
          </w:rPr>
          <w:tab/>
        </w:r>
        <w:r w:rsidR="002D1B01">
          <w:rPr>
            <w:webHidden/>
          </w:rPr>
          <w:fldChar w:fldCharType="begin"/>
        </w:r>
        <w:r w:rsidR="002D1B01">
          <w:rPr>
            <w:webHidden/>
          </w:rPr>
          <w:instrText xml:space="preserve"> PAGEREF _Toc512416058 \h </w:instrText>
        </w:r>
        <w:r w:rsidR="002D1B01">
          <w:rPr>
            <w:webHidden/>
          </w:rPr>
        </w:r>
        <w:r w:rsidR="002D1B01">
          <w:rPr>
            <w:webHidden/>
          </w:rPr>
          <w:fldChar w:fldCharType="separate"/>
        </w:r>
        <w:r w:rsidR="002D1B01">
          <w:rPr>
            <w:webHidden/>
          </w:rPr>
          <w:t>13</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59" w:history="1">
        <w:r w:rsidR="002D1B01" w:rsidRPr="0099134C">
          <w:rPr>
            <w:rStyle w:val="Hyperlink"/>
          </w:rPr>
          <w:t>5.5.6</w:t>
        </w:r>
        <w:r w:rsidR="002D1B01" w:rsidRPr="00C7297B">
          <w:rPr>
            <w:color w:val="auto"/>
            <w:kern w:val="0"/>
            <w:sz w:val="22"/>
            <w:szCs w:val="22"/>
          </w:rPr>
          <w:tab/>
        </w:r>
        <w:r w:rsidR="002D1B01" w:rsidRPr="0099134C">
          <w:rPr>
            <w:rStyle w:val="Hyperlink"/>
            <w:rFonts w:cs="Calibri"/>
          </w:rPr>
          <w:t>CalcNtcPrm</w:t>
        </w:r>
        <w:r w:rsidR="002D1B01">
          <w:rPr>
            <w:webHidden/>
          </w:rPr>
          <w:tab/>
        </w:r>
        <w:r w:rsidR="002D1B01">
          <w:rPr>
            <w:webHidden/>
          </w:rPr>
          <w:fldChar w:fldCharType="begin"/>
        </w:r>
        <w:r w:rsidR="002D1B01">
          <w:rPr>
            <w:webHidden/>
          </w:rPr>
          <w:instrText xml:space="preserve"> PAGEREF _Toc512416059 \h </w:instrText>
        </w:r>
        <w:r w:rsidR="002D1B01">
          <w:rPr>
            <w:webHidden/>
          </w:rPr>
        </w:r>
        <w:r w:rsidR="002D1B01">
          <w:rPr>
            <w:webHidden/>
          </w:rPr>
          <w:fldChar w:fldCharType="separate"/>
        </w:r>
        <w:r w:rsidR="002D1B01">
          <w:rPr>
            <w:webHidden/>
          </w:rPr>
          <w:t>14</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60" w:history="1">
        <w:r w:rsidR="002D1B01" w:rsidRPr="0099134C">
          <w:rPr>
            <w:rStyle w:val="Hyperlink"/>
          </w:rPr>
          <w:t>5.5.7</w:t>
        </w:r>
        <w:r w:rsidR="002D1B01" w:rsidRPr="00C7297B">
          <w:rPr>
            <w:color w:val="auto"/>
            <w:kern w:val="0"/>
            <w:sz w:val="22"/>
            <w:szCs w:val="22"/>
          </w:rPr>
          <w:tab/>
        </w:r>
        <w:r w:rsidR="002D1B01" w:rsidRPr="0099134C">
          <w:rPr>
            <w:rStyle w:val="Hyperlink"/>
          </w:rPr>
          <w:t>SetMotAg0FltNtc</w:t>
        </w:r>
        <w:r w:rsidR="002D1B01">
          <w:rPr>
            <w:webHidden/>
          </w:rPr>
          <w:tab/>
        </w:r>
        <w:r w:rsidR="002D1B01">
          <w:rPr>
            <w:webHidden/>
          </w:rPr>
          <w:fldChar w:fldCharType="begin"/>
        </w:r>
        <w:r w:rsidR="002D1B01">
          <w:rPr>
            <w:webHidden/>
          </w:rPr>
          <w:instrText xml:space="preserve"> PAGEREF _Toc512416060 \h </w:instrText>
        </w:r>
        <w:r w:rsidR="002D1B01">
          <w:rPr>
            <w:webHidden/>
          </w:rPr>
        </w:r>
        <w:r w:rsidR="002D1B01">
          <w:rPr>
            <w:webHidden/>
          </w:rPr>
          <w:fldChar w:fldCharType="separate"/>
        </w:r>
        <w:r w:rsidR="002D1B01">
          <w:rPr>
            <w:webHidden/>
          </w:rPr>
          <w:t>14</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61" w:history="1">
        <w:r w:rsidR="002D1B01" w:rsidRPr="0099134C">
          <w:rPr>
            <w:rStyle w:val="Hyperlink"/>
          </w:rPr>
          <w:t>5.5.8</w:t>
        </w:r>
        <w:r w:rsidR="002D1B01" w:rsidRPr="00C7297B">
          <w:rPr>
            <w:color w:val="auto"/>
            <w:kern w:val="0"/>
            <w:sz w:val="22"/>
            <w:szCs w:val="22"/>
          </w:rPr>
          <w:tab/>
        </w:r>
        <w:r w:rsidR="002D1B01" w:rsidRPr="0099134C">
          <w:rPr>
            <w:rStyle w:val="Hyperlink"/>
            <w:rFonts w:cs="Calibri"/>
          </w:rPr>
          <w:t>OffsetCalculation</w:t>
        </w:r>
        <w:r w:rsidR="002D1B01">
          <w:rPr>
            <w:webHidden/>
          </w:rPr>
          <w:tab/>
        </w:r>
        <w:r w:rsidR="002D1B01">
          <w:rPr>
            <w:webHidden/>
          </w:rPr>
          <w:fldChar w:fldCharType="begin"/>
        </w:r>
        <w:r w:rsidR="002D1B01">
          <w:rPr>
            <w:webHidden/>
          </w:rPr>
          <w:instrText xml:space="preserve"> PAGEREF _Toc512416061 \h </w:instrText>
        </w:r>
        <w:r w:rsidR="002D1B01">
          <w:rPr>
            <w:webHidden/>
          </w:rPr>
        </w:r>
        <w:r w:rsidR="002D1B01">
          <w:rPr>
            <w:webHidden/>
          </w:rPr>
          <w:fldChar w:fldCharType="separate"/>
        </w:r>
        <w:r w:rsidR="002D1B01">
          <w:rPr>
            <w:webHidden/>
          </w:rPr>
          <w:t>15</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62" w:history="1">
        <w:r w:rsidR="002D1B01" w:rsidRPr="0099134C">
          <w:rPr>
            <w:rStyle w:val="Hyperlink"/>
          </w:rPr>
          <w:t>5.5.9</w:t>
        </w:r>
        <w:r w:rsidR="002D1B01" w:rsidRPr="00C7297B">
          <w:rPr>
            <w:color w:val="auto"/>
            <w:kern w:val="0"/>
            <w:sz w:val="22"/>
            <w:szCs w:val="22"/>
          </w:rPr>
          <w:tab/>
        </w:r>
        <w:r w:rsidR="002D1B01" w:rsidRPr="0099134C">
          <w:rPr>
            <w:rStyle w:val="Hyperlink"/>
            <w:rFonts w:cs="Calibri"/>
          </w:rPr>
          <w:t>CalculateMotAgTurnCntr</w:t>
        </w:r>
        <w:r w:rsidR="002D1B01">
          <w:rPr>
            <w:webHidden/>
          </w:rPr>
          <w:tab/>
        </w:r>
        <w:r w:rsidR="002D1B01">
          <w:rPr>
            <w:webHidden/>
          </w:rPr>
          <w:fldChar w:fldCharType="begin"/>
        </w:r>
        <w:r w:rsidR="002D1B01">
          <w:rPr>
            <w:webHidden/>
          </w:rPr>
          <w:instrText xml:space="preserve"> PAGEREF _Toc512416062 \h </w:instrText>
        </w:r>
        <w:r w:rsidR="002D1B01">
          <w:rPr>
            <w:webHidden/>
          </w:rPr>
        </w:r>
        <w:r w:rsidR="002D1B01">
          <w:rPr>
            <w:webHidden/>
          </w:rPr>
          <w:fldChar w:fldCharType="separate"/>
        </w:r>
        <w:r w:rsidR="002D1B01">
          <w:rPr>
            <w:webHidden/>
          </w:rPr>
          <w:t>15</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63" w:history="1">
        <w:r w:rsidR="002D1B01" w:rsidRPr="0099134C">
          <w:rPr>
            <w:rStyle w:val="Hyperlink"/>
          </w:rPr>
          <w:t>5.5.10</w:t>
        </w:r>
        <w:r w:rsidR="002D1B01" w:rsidRPr="00C7297B">
          <w:rPr>
            <w:color w:val="auto"/>
            <w:kern w:val="0"/>
            <w:sz w:val="22"/>
            <w:szCs w:val="22"/>
          </w:rPr>
          <w:tab/>
        </w:r>
        <w:r w:rsidR="002D1B01" w:rsidRPr="0099134C">
          <w:rPr>
            <w:rStyle w:val="Hyperlink"/>
            <w:rFonts w:cs="Calibri"/>
          </w:rPr>
          <w:t>SPI_AngleRawProcess</w:t>
        </w:r>
        <w:r w:rsidR="002D1B01">
          <w:rPr>
            <w:webHidden/>
          </w:rPr>
          <w:tab/>
        </w:r>
        <w:r w:rsidR="002D1B01">
          <w:rPr>
            <w:webHidden/>
          </w:rPr>
          <w:fldChar w:fldCharType="begin"/>
        </w:r>
        <w:r w:rsidR="002D1B01">
          <w:rPr>
            <w:webHidden/>
          </w:rPr>
          <w:instrText xml:space="preserve"> PAGEREF _Toc512416063 \h </w:instrText>
        </w:r>
        <w:r w:rsidR="002D1B01">
          <w:rPr>
            <w:webHidden/>
          </w:rPr>
        </w:r>
        <w:r w:rsidR="002D1B01">
          <w:rPr>
            <w:webHidden/>
          </w:rPr>
          <w:fldChar w:fldCharType="separate"/>
        </w:r>
        <w:r w:rsidR="002D1B01">
          <w:rPr>
            <w:webHidden/>
          </w:rPr>
          <w:t>16</w:t>
        </w:r>
        <w:r w:rsidR="002D1B01">
          <w:rPr>
            <w:webHidden/>
          </w:rPr>
          <w:fldChar w:fldCharType="end"/>
        </w:r>
      </w:hyperlink>
    </w:p>
    <w:p w:rsidR="002D1B01" w:rsidRPr="00C7297B" w:rsidRDefault="008A2D31">
      <w:pPr>
        <w:pStyle w:val="TOC3"/>
        <w:tabs>
          <w:tab w:val="left" w:pos="1200"/>
        </w:tabs>
        <w:rPr>
          <w:color w:val="auto"/>
          <w:kern w:val="0"/>
          <w:sz w:val="22"/>
          <w:szCs w:val="22"/>
        </w:rPr>
      </w:pPr>
      <w:hyperlink w:anchor="_Toc512416064" w:history="1">
        <w:r w:rsidR="002D1B01" w:rsidRPr="0099134C">
          <w:rPr>
            <w:rStyle w:val="Hyperlink"/>
          </w:rPr>
          <w:t>5.5.11</w:t>
        </w:r>
        <w:r w:rsidR="002D1B01" w:rsidRPr="00C7297B">
          <w:rPr>
            <w:color w:val="auto"/>
            <w:kern w:val="0"/>
            <w:sz w:val="22"/>
            <w:szCs w:val="22"/>
          </w:rPr>
          <w:tab/>
        </w:r>
        <w:r w:rsidR="002D1B01" w:rsidRPr="0099134C">
          <w:rPr>
            <w:rStyle w:val="Hyperlink"/>
            <w:rFonts w:cs="Calibri"/>
          </w:rPr>
          <w:t>CompensateMechMtrPos</w:t>
        </w:r>
        <w:r w:rsidR="002D1B01">
          <w:rPr>
            <w:webHidden/>
          </w:rPr>
          <w:tab/>
        </w:r>
        <w:r w:rsidR="002D1B01">
          <w:rPr>
            <w:webHidden/>
          </w:rPr>
          <w:fldChar w:fldCharType="begin"/>
        </w:r>
        <w:r w:rsidR="002D1B01">
          <w:rPr>
            <w:webHidden/>
          </w:rPr>
          <w:instrText xml:space="preserve"> PAGEREF _Toc512416064 \h </w:instrText>
        </w:r>
        <w:r w:rsidR="002D1B01">
          <w:rPr>
            <w:webHidden/>
          </w:rPr>
        </w:r>
        <w:r w:rsidR="002D1B01">
          <w:rPr>
            <w:webHidden/>
          </w:rPr>
          <w:fldChar w:fldCharType="separate"/>
        </w:r>
        <w:r w:rsidR="002D1B01">
          <w:rPr>
            <w:webHidden/>
          </w:rPr>
          <w:t>16</w:t>
        </w:r>
        <w:r w:rsidR="002D1B01">
          <w:rPr>
            <w:webHidden/>
          </w:rPr>
          <w:fldChar w:fldCharType="end"/>
        </w:r>
      </w:hyperlink>
    </w:p>
    <w:p w:rsidR="002D1B01" w:rsidRPr="00C7297B" w:rsidRDefault="008A2D31">
      <w:pPr>
        <w:pStyle w:val="TOC2"/>
        <w:rPr>
          <w:color w:val="auto"/>
          <w:kern w:val="0"/>
          <w:szCs w:val="22"/>
        </w:rPr>
      </w:pPr>
      <w:hyperlink w:anchor="_Toc512416065" w:history="1">
        <w:r w:rsidR="002D1B01" w:rsidRPr="0099134C">
          <w:rPr>
            <w:rStyle w:val="Hyperlink"/>
            <w:rFonts w:cs="Calibri"/>
          </w:rPr>
          <w:t>5.6</w:t>
        </w:r>
        <w:r w:rsidR="002D1B01" w:rsidRPr="00C7297B">
          <w:rPr>
            <w:color w:val="auto"/>
            <w:kern w:val="0"/>
            <w:szCs w:val="22"/>
          </w:rPr>
          <w:tab/>
        </w:r>
        <w:r w:rsidR="002D1B01" w:rsidRPr="0099134C">
          <w:rPr>
            <w:rStyle w:val="Hyperlink"/>
            <w:rFonts w:cs="Calibri"/>
          </w:rPr>
          <w:t>GLOBAL Function/Macro Definitions</w:t>
        </w:r>
        <w:r w:rsidR="002D1B01">
          <w:rPr>
            <w:webHidden/>
          </w:rPr>
          <w:tab/>
        </w:r>
        <w:r w:rsidR="002D1B01">
          <w:rPr>
            <w:webHidden/>
          </w:rPr>
          <w:fldChar w:fldCharType="begin"/>
        </w:r>
        <w:r w:rsidR="002D1B01">
          <w:rPr>
            <w:webHidden/>
          </w:rPr>
          <w:instrText xml:space="preserve"> PAGEREF _Toc512416065 \h </w:instrText>
        </w:r>
        <w:r w:rsidR="002D1B01">
          <w:rPr>
            <w:webHidden/>
          </w:rPr>
        </w:r>
        <w:r w:rsidR="002D1B01">
          <w:rPr>
            <w:webHidden/>
          </w:rPr>
          <w:fldChar w:fldCharType="separate"/>
        </w:r>
        <w:r w:rsidR="002D1B01">
          <w:rPr>
            <w:webHidden/>
          </w:rPr>
          <w:t>17</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66" w:history="1">
        <w:r w:rsidR="002D1B01" w:rsidRPr="0099134C">
          <w:rPr>
            <w:rStyle w:val="Hyperlink"/>
            <w:rFonts w:cs="Calibri"/>
          </w:rPr>
          <w:t>6</w:t>
        </w:r>
        <w:r w:rsidR="002D1B01" w:rsidRPr="00C7297B">
          <w:rPr>
            <w:b w:val="0"/>
            <w:color w:val="auto"/>
            <w:kern w:val="0"/>
            <w:sz w:val="22"/>
            <w:szCs w:val="22"/>
            <w:lang w:val="en-US"/>
          </w:rPr>
          <w:tab/>
        </w:r>
        <w:r w:rsidR="002D1B01" w:rsidRPr="0099134C">
          <w:rPr>
            <w:rStyle w:val="Hyperlink"/>
          </w:rPr>
          <w:t>Known</w:t>
        </w:r>
        <w:r w:rsidR="002D1B01" w:rsidRPr="0099134C">
          <w:rPr>
            <w:rStyle w:val="Hyperlink"/>
            <w:rFonts w:cs="Calibri"/>
          </w:rPr>
          <w:t xml:space="preserve"> Limitations with Design</w:t>
        </w:r>
        <w:r w:rsidR="002D1B01">
          <w:rPr>
            <w:webHidden/>
          </w:rPr>
          <w:tab/>
        </w:r>
        <w:r w:rsidR="002D1B01">
          <w:rPr>
            <w:webHidden/>
          </w:rPr>
          <w:fldChar w:fldCharType="begin"/>
        </w:r>
        <w:r w:rsidR="002D1B01">
          <w:rPr>
            <w:webHidden/>
          </w:rPr>
          <w:instrText xml:space="preserve"> PAGEREF _Toc512416066 \h </w:instrText>
        </w:r>
        <w:r w:rsidR="002D1B01">
          <w:rPr>
            <w:webHidden/>
          </w:rPr>
        </w:r>
        <w:r w:rsidR="002D1B01">
          <w:rPr>
            <w:webHidden/>
          </w:rPr>
          <w:fldChar w:fldCharType="separate"/>
        </w:r>
        <w:r w:rsidR="002D1B01">
          <w:rPr>
            <w:webHidden/>
          </w:rPr>
          <w:t>18</w:t>
        </w:r>
        <w:r w:rsidR="002D1B01">
          <w:rPr>
            <w:webHidden/>
          </w:rPr>
          <w:fldChar w:fldCharType="end"/>
        </w:r>
      </w:hyperlink>
    </w:p>
    <w:p w:rsidR="002D1B01" w:rsidRPr="00C7297B" w:rsidRDefault="008A2D31">
      <w:pPr>
        <w:pStyle w:val="TOC1"/>
        <w:rPr>
          <w:b w:val="0"/>
          <w:color w:val="auto"/>
          <w:kern w:val="0"/>
          <w:sz w:val="22"/>
          <w:szCs w:val="22"/>
          <w:lang w:val="en-US"/>
        </w:rPr>
      </w:pPr>
      <w:hyperlink w:anchor="_Toc512416067" w:history="1">
        <w:r w:rsidR="002D1B01" w:rsidRPr="0099134C">
          <w:rPr>
            <w:rStyle w:val="Hyperlink"/>
            <w:rFonts w:cs="Calibri"/>
          </w:rPr>
          <w:t>7</w:t>
        </w:r>
        <w:r w:rsidR="002D1B01" w:rsidRPr="00C7297B">
          <w:rPr>
            <w:b w:val="0"/>
            <w:color w:val="auto"/>
            <w:kern w:val="0"/>
            <w:sz w:val="22"/>
            <w:szCs w:val="22"/>
            <w:lang w:val="en-US"/>
          </w:rPr>
          <w:tab/>
        </w:r>
        <w:r w:rsidR="002D1B01" w:rsidRPr="0099134C">
          <w:rPr>
            <w:rStyle w:val="Hyperlink"/>
            <w:rFonts w:cs="Calibri"/>
          </w:rPr>
          <w:t>UNIT TEST CONSIDERATION</w:t>
        </w:r>
        <w:r w:rsidR="002D1B01">
          <w:rPr>
            <w:webHidden/>
          </w:rPr>
          <w:tab/>
        </w:r>
        <w:r w:rsidR="002D1B01">
          <w:rPr>
            <w:webHidden/>
          </w:rPr>
          <w:fldChar w:fldCharType="begin"/>
        </w:r>
        <w:r w:rsidR="002D1B01">
          <w:rPr>
            <w:webHidden/>
          </w:rPr>
          <w:instrText xml:space="preserve"> PAGEREF _Toc512416067 \h </w:instrText>
        </w:r>
        <w:r w:rsidR="002D1B01">
          <w:rPr>
            <w:webHidden/>
          </w:rPr>
        </w:r>
        <w:r w:rsidR="002D1B01">
          <w:rPr>
            <w:webHidden/>
          </w:rPr>
          <w:fldChar w:fldCharType="separate"/>
        </w:r>
        <w:r w:rsidR="002D1B01">
          <w:rPr>
            <w:webHidden/>
          </w:rPr>
          <w:t>19</w:t>
        </w:r>
        <w:r w:rsidR="002D1B01">
          <w:rPr>
            <w:webHidden/>
          </w:rPr>
          <w:fldChar w:fldCharType="end"/>
        </w:r>
      </w:hyperlink>
    </w:p>
    <w:p w:rsidR="002D1B01" w:rsidRPr="00C7297B" w:rsidRDefault="008A2D31">
      <w:pPr>
        <w:pStyle w:val="TOC1"/>
        <w:tabs>
          <w:tab w:val="left" w:pos="1400"/>
        </w:tabs>
        <w:rPr>
          <w:b w:val="0"/>
          <w:color w:val="auto"/>
          <w:kern w:val="0"/>
          <w:sz w:val="22"/>
          <w:szCs w:val="22"/>
          <w:lang w:val="en-US"/>
        </w:rPr>
      </w:pPr>
      <w:hyperlink w:anchor="_Toc512416068" w:history="1">
        <w:r w:rsidR="002D1B01" w:rsidRPr="0099134C">
          <w:rPr>
            <w:rStyle w:val="Hyperlink"/>
          </w:rPr>
          <w:t>Appendix A</w:t>
        </w:r>
        <w:r w:rsidR="002D1B01" w:rsidRPr="00C7297B">
          <w:rPr>
            <w:b w:val="0"/>
            <w:color w:val="auto"/>
            <w:kern w:val="0"/>
            <w:sz w:val="22"/>
            <w:szCs w:val="22"/>
            <w:lang w:val="en-US"/>
          </w:rPr>
          <w:tab/>
        </w:r>
        <w:r w:rsidR="002D1B01" w:rsidRPr="0099134C">
          <w:rPr>
            <w:rStyle w:val="Hyperlink"/>
          </w:rPr>
          <w:t>Abbreviations and Acronyms</w:t>
        </w:r>
        <w:r w:rsidR="002D1B01">
          <w:rPr>
            <w:webHidden/>
          </w:rPr>
          <w:tab/>
        </w:r>
        <w:r w:rsidR="002D1B01">
          <w:rPr>
            <w:webHidden/>
          </w:rPr>
          <w:fldChar w:fldCharType="begin"/>
        </w:r>
        <w:r w:rsidR="002D1B01">
          <w:rPr>
            <w:webHidden/>
          </w:rPr>
          <w:instrText xml:space="preserve"> PAGEREF _Toc512416068 \h </w:instrText>
        </w:r>
        <w:r w:rsidR="002D1B01">
          <w:rPr>
            <w:webHidden/>
          </w:rPr>
        </w:r>
        <w:r w:rsidR="002D1B01">
          <w:rPr>
            <w:webHidden/>
          </w:rPr>
          <w:fldChar w:fldCharType="separate"/>
        </w:r>
        <w:r w:rsidR="002D1B01">
          <w:rPr>
            <w:webHidden/>
          </w:rPr>
          <w:t>20</w:t>
        </w:r>
        <w:r w:rsidR="002D1B01">
          <w:rPr>
            <w:webHidden/>
          </w:rPr>
          <w:fldChar w:fldCharType="end"/>
        </w:r>
      </w:hyperlink>
    </w:p>
    <w:p w:rsidR="002D1B01" w:rsidRPr="00C7297B" w:rsidRDefault="008A2D31">
      <w:pPr>
        <w:pStyle w:val="TOC1"/>
        <w:tabs>
          <w:tab w:val="left" w:pos="1400"/>
        </w:tabs>
        <w:rPr>
          <w:b w:val="0"/>
          <w:color w:val="auto"/>
          <w:kern w:val="0"/>
          <w:sz w:val="22"/>
          <w:szCs w:val="22"/>
          <w:lang w:val="en-US"/>
        </w:rPr>
      </w:pPr>
      <w:hyperlink w:anchor="_Toc512416069" w:history="1">
        <w:r w:rsidR="002D1B01" w:rsidRPr="0099134C">
          <w:rPr>
            <w:rStyle w:val="Hyperlink"/>
          </w:rPr>
          <w:t>Appendix B</w:t>
        </w:r>
        <w:r w:rsidR="002D1B01" w:rsidRPr="00C7297B">
          <w:rPr>
            <w:b w:val="0"/>
            <w:color w:val="auto"/>
            <w:kern w:val="0"/>
            <w:sz w:val="22"/>
            <w:szCs w:val="22"/>
            <w:lang w:val="en-US"/>
          </w:rPr>
          <w:tab/>
        </w:r>
        <w:r w:rsidR="002D1B01" w:rsidRPr="0099134C">
          <w:rPr>
            <w:rStyle w:val="Hyperlink"/>
          </w:rPr>
          <w:t>Glossary</w:t>
        </w:r>
        <w:r w:rsidR="002D1B01">
          <w:rPr>
            <w:webHidden/>
          </w:rPr>
          <w:tab/>
        </w:r>
        <w:r w:rsidR="002D1B01">
          <w:rPr>
            <w:webHidden/>
          </w:rPr>
          <w:fldChar w:fldCharType="begin"/>
        </w:r>
        <w:r w:rsidR="002D1B01">
          <w:rPr>
            <w:webHidden/>
          </w:rPr>
          <w:instrText xml:space="preserve"> PAGEREF _Toc512416069 \h </w:instrText>
        </w:r>
        <w:r w:rsidR="002D1B01">
          <w:rPr>
            <w:webHidden/>
          </w:rPr>
        </w:r>
        <w:r w:rsidR="002D1B01">
          <w:rPr>
            <w:webHidden/>
          </w:rPr>
          <w:fldChar w:fldCharType="separate"/>
        </w:r>
        <w:r w:rsidR="002D1B01">
          <w:rPr>
            <w:webHidden/>
          </w:rPr>
          <w:t>21</w:t>
        </w:r>
        <w:r w:rsidR="002D1B01">
          <w:rPr>
            <w:webHidden/>
          </w:rPr>
          <w:fldChar w:fldCharType="end"/>
        </w:r>
      </w:hyperlink>
    </w:p>
    <w:p w:rsidR="002D1B01" w:rsidRPr="00C7297B" w:rsidRDefault="008A2D31">
      <w:pPr>
        <w:pStyle w:val="TOC1"/>
        <w:tabs>
          <w:tab w:val="left" w:pos="1400"/>
        </w:tabs>
        <w:rPr>
          <w:b w:val="0"/>
          <w:color w:val="auto"/>
          <w:kern w:val="0"/>
          <w:sz w:val="22"/>
          <w:szCs w:val="22"/>
          <w:lang w:val="en-US"/>
        </w:rPr>
      </w:pPr>
      <w:hyperlink w:anchor="_Toc512416070" w:history="1">
        <w:r w:rsidR="002D1B01" w:rsidRPr="0099134C">
          <w:rPr>
            <w:rStyle w:val="Hyperlink"/>
          </w:rPr>
          <w:t>Appendix C</w:t>
        </w:r>
        <w:r w:rsidR="002D1B01" w:rsidRPr="00C7297B">
          <w:rPr>
            <w:b w:val="0"/>
            <w:color w:val="auto"/>
            <w:kern w:val="0"/>
            <w:sz w:val="22"/>
            <w:szCs w:val="22"/>
            <w:lang w:val="en-US"/>
          </w:rPr>
          <w:tab/>
        </w:r>
        <w:r w:rsidR="002D1B01" w:rsidRPr="0099134C">
          <w:rPr>
            <w:rStyle w:val="Hyperlink"/>
          </w:rPr>
          <w:t>References</w:t>
        </w:r>
        <w:r w:rsidR="002D1B01">
          <w:rPr>
            <w:webHidden/>
          </w:rPr>
          <w:tab/>
        </w:r>
        <w:r w:rsidR="002D1B01">
          <w:rPr>
            <w:webHidden/>
          </w:rPr>
          <w:fldChar w:fldCharType="begin"/>
        </w:r>
        <w:r w:rsidR="002D1B01">
          <w:rPr>
            <w:webHidden/>
          </w:rPr>
          <w:instrText xml:space="preserve"> PAGEREF _Toc512416070 \h </w:instrText>
        </w:r>
        <w:r w:rsidR="002D1B01">
          <w:rPr>
            <w:webHidden/>
          </w:rPr>
        </w:r>
        <w:r w:rsidR="002D1B01">
          <w:rPr>
            <w:webHidden/>
          </w:rPr>
          <w:fldChar w:fldCharType="separate"/>
        </w:r>
        <w:r w:rsidR="002D1B01">
          <w:rPr>
            <w:webHidden/>
          </w:rPr>
          <w:t>22</w:t>
        </w:r>
        <w:r w:rsidR="002D1B01">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0" w:name="_Toc512416009"/>
      <w:r w:rsidRPr="00A158C7">
        <w:lastRenderedPageBreak/>
        <w:t>Introduction</w:t>
      </w:r>
      <w:bookmarkEnd w:id="20"/>
    </w:p>
    <w:p w:rsidR="00063A7A" w:rsidRPr="00A158C7" w:rsidRDefault="00FE5DF5" w:rsidP="000B37D5">
      <w:pPr>
        <w:pStyle w:val="Heading2"/>
      </w:pPr>
      <w:bookmarkStart w:id="21" w:name="_Toc512416010"/>
      <w:r w:rsidRPr="00A158C7">
        <w:t>Purpose</w:t>
      </w:r>
      <w:bookmarkEnd w:id="21"/>
    </w:p>
    <w:p w:rsidR="00DC0959" w:rsidRPr="00A158C7" w:rsidRDefault="00B01C8B" w:rsidP="00DC0959">
      <w:pPr>
        <w:rPr>
          <w:lang w:bidi="ar-SA"/>
        </w:rPr>
      </w:pPr>
      <w:r>
        <w:rPr>
          <w:lang w:bidi="ar-SA"/>
        </w:rPr>
        <w:t xml:space="preserve">This document defines the module level design for the Sensor Offset and Correction Component. Major part </w:t>
      </w:r>
      <w:r w:rsidR="00B31389">
        <w:rPr>
          <w:lang w:bidi="ar-SA"/>
        </w:rPr>
        <w:t>of design</w:t>
      </w:r>
      <w:r>
        <w:rPr>
          <w:lang w:bidi="ar-SA"/>
        </w:rPr>
        <w:t xml:space="preserve"> has been captured in the FDD and any design rational</w:t>
      </w:r>
      <w:r w:rsidR="00B31389">
        <w:rPr>
          <w:lang w:bidi="ar-SA"/>
        </w:rPr>
        <w:t>e</w:t>
      </w:r>
      <w:r>
        <w:rPr>
          <w:lang w:bidi="ar-SA"/>
        </w:rPr>
        <w:t xml:space="preserve"> that has not been identified in the FDD and has been used to implement the component has been documented in th</w:t>
      </w:r>
      <w:r w:rsidR="00193CBB">
        <w:rPr>
          <w:lang w:bidi="ar-SA"/>
        </w:rPr>
        <w:t>e</w:t>
      </w:r>
      <w:r>
        <w:rPr>
          <w:lang w:bidi="ar-SA"/>
        </w:rPr>
        <w:t xml:space="preserve"> MDD</w:t>
      </w:r>
    </w:p>
    <w:p w:rsidR="00AE0435" w:rsidRPr="00A158C7" w:rsidRDefault="00FE5DF5" w:rsidP="000B37D5">
      <w:pPr>
        <w:pStyle w:val="Heading2"/>
      </w:pPr>
      <w:bookmarkStart w:id="22" w:name="_Toc512416011"/>
      <w:r w:rsidRPr="00A158C7">
        <w:t>Scope</w:t>
      </w:r>
      <w:bookmarkEnd w:id="2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23" w:name="_Toc406065228"/>
    <w:bookmarkEnd w:id="4"/>
    <w:bookmarkEnd w:id="5"/>
    <w:bookmarkEnd w:id="6"/>
    <w:bookmarkEnd w:id="7"/>
    <w:bookmarkEnd w:id="8"/>
    <w:p w:rsidR="00312179" w:rsidRDefault="002B094F" w:rsidP="007E229E">
      <w:pPr>
        <w:pStyle w:val="Heading1"/>
      </w:pPr>
      <w:r>
        <w:lastRenderedPageBreak/>
        <w:fldChar w:fldCharType="begin"/>
      </w:r>
      <w:r>
        <w:instrText xml:space="preserve"> DOCPROPERTY  "Document Version"  \* MERGEFORMAT </w:instrText>
      </w:r>
      <w:r>
        <w:fldChar w:fldCharType="separate"/>
      </w:r>
      <w:bookmarkStart w:id="24" w:name="_Toc512416012"/>
      <w:r w:rsidR="002D1B01" w:rsidRPr="005B510E">
        <w:rPr>
          <w:rFonts w:ascii="Calibri" w:hAnsi="Calibri" w:cs="Calibri"/>
        </w:rPr>
        <w:t>MotAg0Meas</w:t>
      </w:r>
      <w:r>
        <w:fldChar w:fldCharType="end"/>
      </w:r>
      <w:r w:rsidR="00D229A6" w:rsidRPr="00AA38E8">
        <w:t>High-Level Description</w:t>
      </w:r>
      <w:bookmarkEnd w:id="23"/>
      <w:bookmarkEnd w:id="24"/>
    </w:p>
    <w:p w:rsidR="00D229A6" w:rsidRPr="0010011C" w:rsidRDefault="0010011C" w:rsidP="0010011C">
      <w:pPr>
        <w:rPr>
          <w:rFonts w:cs="Calibri"/>
        </w:rPr>
      </w:pPr>
      <w:r w:rsidRPr="0010011C">
        <w:rPr>
          <w:rFonts w:cs="Calibri"/>
          <w:i/>
        </w:rPr>
        <w:t xml:space="preserve"> </w:t>
      </w:r>
      <w:r w:rsidR="007E229E">
        <w:rPr>
          <w:rFonts w:cs="Calibri"/>
        </w:rPr>
        <w:t>The CDD_Mot</w:t>
      </w:r>
      <w:r w:rsidR="00CC01C6">
        <w:rPr>
          <w:rFonts w:cs="Calibri"/>
        </w:rPr>
        <w:t>Ag0</w:t>
      </w:r>
      <w:r w:rsidR="007E229E">
        <w:rPr>
          <w:rFonts w:cs="Calibri"/>
        </w:rPr>
        <w:t>Meas</w:t>
      </w:r>
      <w:r w:rsidR="007E229E" w:rsidRPr="006317E7">
        <w:rPr>
          <w:rFonts w:cs="Calibri"/>
        </w:rPr>
        <w:t xml:space="preserve"> component is the complex driver for the </w:t>
      </w:r>
      <w:r w:rsidR="007E229E">
        <w:rPr>
          <w:rFonts w:cs="Calibri"/>
        </w:rPr>
        <w:t>motor angle 1 measurement subsystem.</w:t>
      </w:r>
      <w:r w:rsidR="007E229E" w:rsidRPr="006317E7">
        <w:rPr>
          <w:rFonts w:cs="Calibri"/>
        </w:rPr>
        <w:t xml:space="preserve">  </w:t>
      </w:r>
      <w:r w:rsidR="007E229E">
        <w:rPr>
          <w:rFonts w:cs="Calibri"/>
        </w:rPr>
        <w:t>This function initializes the registers for CSIH3 SPI channel for communicating with the motor angle 1 measurement sensor board. The SPI transmission is triggered periodically by DMA component.  This function receives the RAW sensor data at 62.5uS rate.  The component contains two source files, both described in this MDD:  CDD_Mot</w:t>
      </w:r>
      <w:r w:rsidR="00CC01C6">
        <w:rPr>
          <w:rFonts w:cs="Calibri"/>
        </w:rPr>
        <w:t>Ag0</w:t>
      </w:r>
      <w:r w:rsidR="007E229E">
        <w:rPr>
          <w:rFonts w:cs="Calibri"/>
        </w:rPr>
        <w:t xml:space="preserve">Meas.c contains the RTE runnables and services; </w:t>
      </w:r>
      <w:r w:rsidR="007E229E" w:rsidRPr="00E01242">
        <w:rPr>
          <w:rFonts w:cs="Calibri"/>
        </w:rPr>
        <w:t xml:space="preserve"> </w:t>
      </w:r>
      <w:r w:rsidR="007E229E">
        <w:rPr>
          <w:rFonts w:cs="Calibri"/>
        </w:rPr>
        <w:t>CDD_Mot</w:t>
      </w:r>
      <w:r w:rsidR="00CC01C6">
        <w:rPr>
          <w:rFonts w:cs="Calibri"/>
        </w:rPr>
        <w:t>Ag0</w:t>
      </w:r>
      <w:r w:rsidR="007E229E">
        <w:rPr>
          <w:rFonts w:cs="Calibri"/>
        </w:rPr>
        <w:t>Meas_MotCtrl.c  contains the motor control runnable.</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5" w:name="_Toc406065229"/>
      <w:bookmarkStart w:id="26" w:name="_Toc512416013"/>
      <w:r w:rsidRPr="00AA38E8">
        <w:rPr>
          <w:rFonts w:ascii="Calibri" w:hAnsi="Calibri" w:cs="Calibri"/>
        </w:rPr>
        <w:lastRenderedPageBreak/>
        <w:t>Design details of software module</w:t>
      </w:r>
      <w:bookmarkEnd w:id="25"/>
      <w:bookmarkEnd w:id="26"/>
    </w:p>
    <w:p w:rsidR="0010011C" w:rsidRPr="0010011C" w:rsidRDefault="0010011C" w:rsidP="0010011C">
      <w:pPr>
        <w:rPr>
          <w:rFonts w:cs="Calibri"/>
        </w:rPr>
      </w:pPr>
      <w:bookmarkStart w:id="27" w:name="_Toc406065230"/>
      <w:r w:rsidRPr="0010011C">
        <w:rPr>
          <w:rFonts w:cs="Calibri"/>
        </w:rPr>
        <w:t>See FDD.</w:t>
      </w:r>
    </w:p>
    <w:p w:rsidR="00D229A6" w:rsidRPr="00AA38E8" w:rsidRDefault="00D229A6" w:rsidP="00D229A6">
      <w:pPr>
        <w:pStyle w:val="Heading2"/>
        <w:rPr>
          <w:rFonts w:ascii="Calibri" w:hAnsi="Calibri" w:cs="Calibri"/>
        </w:rPr>
      </w:pPr>
      <w:bookmarkStart w:id="28" w:name="_Toc512416014"/>
      <w:r w:rsidRPr="00D229A6">
        <w:t>Graphical</w:t>
      </w:r>
      <w:r>
        <w:rPr>
          <w:rFonts w:ascii="Calibri" w:hAnsi="Calibri" w:cs="Calibri"/>
        </w:rPr>
        <w:t xml:space="preserve"> representation of </w:t>
      </w:r>
      <w:bookmarkEnd w:id="27"/>
      <w:r w:rsidR="003F0F89" w:rsidRPr="007E229E">
        <w:rPr>
          <w:rFonts w:ascii="Calibri" w:hAnsi="Calibri" w:cs="Calibri"/>
        </w:rPr>
        <w:t>Mot</w:t>
      </w:r>
      <w:r w:rsidR="003F0F89">
        <w:rPr>
          <w:rFonts w:ascii="Calibri" w:hAnsi="Calibri" w:cs="Calibri"/>
        </w:rPr>
        <w:t>Ag0</w:t>
      </w:r>
      <w:r w:rsidR="003F0F89" w:rsidRPr="007E229E">
        <w:rPr>
          <w:rFonts w:ascii="Calibri" w:hAnsi="Calibri" w:cs="Calibri"/>
        </w:rPr>
        <w:t>Meas</w:t>
      </w:r>
      <w:bookmarkEnd w:id="28"/>
    </w:p>
    <w:p w:rsidR="0010011C" w:rsidRDefault="000424D8" w:rsidP="00B01C8B">
      <w:pPr>
        <w:jc w:val="center"/>
        <w:rPr>
          <w:rFonts w:cs="Calibri"/>
          <w:i/>
        </w:rPr>
      </w:pPr>
      <w:del w:id="29" w:author="Avinash James" w:date="2018-05-04T08:24:00Z">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6.4pt;height:453pt;visibility:visible;mso-wrap-style:square">
              <v:imagedata r:id="rId12" o:title=""/>
            </v:shape>
          </w:pict>
        </w:r>
      </w:del>
      <w:ins w:id="30" w:author="Avinash James" w:date="2018-05-04T08:27:00Z">
        <w:r w:rsidR="00973980" w:rsidRPr="00973980">
          <w:rPr>
            <w:noProof/>
            <w:lang w:bidi="ar-SA"/>
          </w:rPr>
          <w:t xml:space="preserve"> </w:t>
        </w:r>
        <w:r>
          <w:rPr>
            <w:noProof/>
            <w:lang w:bidi="ar-SA"/>
          </w:rPr>
          <w:pict>
            <v:shape id="_x0000_i1026" type="#_x0000_t75" style="width:408pt;height:449.4pt;visibility:visible;mso-wrap-style:square">
              <v:imagedata r:id="rId13" o:title=""/>
            </v:shape>
          </w:pict>
        </w:r>
      </w:ins>
    </w:p>
    <w:p w:rsidR="00D229A6" w:rsidRPr="002D6391" w:rsidRDefault="00D229A6" w:rsidP="00D229A6">
      <w:pPr>
        <w:pStyle w:val="Heading2"/>
        <w:rPr>
          <w:rFonts w:ascii="Calibri" w:hAnsi="Calibri" w:cs="Calibri"/>
        </w:rPr>
      </w:pPr>
      <w:bookmarkStart w:id="31" w:name="_Toc406065231"/>
      <w:bookmarkStart w:id="32" w:name="_Toc512416015"/>
      <w:r w:rsidRPr="002D6391">
        <w:rPr>
          <w:rFonts w:ascii="Calibri" w:hAnsi="Calibri" w:cs="Calibri"/>
        </w:rPr>
        <w:t>Data Flow Diagram</w:t>
      </w:r>
      <w:bookmarkEnd w:id="31"/>
      <w:bookmarkEnd w:id="32"/>
    </w:p>
    <w:p w:rsidR="00D229A6" w:rsidRPr="002B094F" w:rsidRDefault="0010011C" w:rsidP="00D229A6">
      <w:pPr>
        <w:rPr>
          <w:rFonts w:cs="Calibri"/>
        </w:rPr>
      </w:pPr>
      <w:r w:rsidRPr="0010011C">
        <w:rPr>
          <w:rFonts w:cs="Calibri"/>
        </w:rPr>
        <w:t>See FDD.</w:t>
      </w:r>
    </w:p>
    <w:p w:rsidR="00D229A6" w:rsidRPr="002D6391" w:rsidRDefault="00AC4CD8" w:rsidP="00387BF4">
      <w:pPr>
        <w:pStyle w:val="Heading3"/>
        <w:ind w:left="562" w:hanging="562"/>
        <w:rPr>
          <w:rFonts w:ascii="Calibri" w:hAnsi="Calibri" w:cs="Calibri"/>
        </w:rPr>
      </w:pPr>
      <w:bookmarkStart w:id="33" w:name="_Toc375924736"/>
      <w:bookmarkStart w:id="34" w:name="_Toc406065232"/>
      <w:bookmarkStart w:id="35" w:name="_Toc51241601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3"/>
      <w:bookmarkEnd w:id="34"/>
      <w:bookmarkEnd w:id="35"/>
    </w:p>
    <w:p w:rsidR="0010011C" w:rsidRPr="002B094F" w:rsidRDefault="0010011C" w:rsidP="0010011C">
      <w:pPr>
        <w:rPr>
          <w:rFonts w:cs="Calibri"/>
        </w:rPr>
      </w:pPr>
      <w:bookmarkStart w:id="36" w:name="_Toc375924737"/>
      <w:bookmarkStart w:id="37" w:name="_Toc406065233"/>
      <w:r w:rsidRPr="0010011C">
        <w:rPr>
          <w:rFonts w:cs="Calibri"/>
        </w:rPr>
        <w:t>See FDD.</w:t>
      </w:r>
    </w:p>
    <w:p w:rsidR="00D229A6" w:rsidRDefault="00AC4CD8" w:rsidP="00D229A6">
      <w:pPr>
        <w:pStyle w:val="Heading3"/>
        <w:ind w:left="562" w:hanging="562"/>
        <w:rPr>
          <w:rFonts w:ascii="Calibri" w:hAnsi="Calibri" w:cs="Calibri"/>
        </w:rPr>
      </w:pPr>
      <w:bookmarkStart w:id="38" w:name="_Toc512416017"/>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36"/>
      <w:bookmarkEnd w:id="37"/>
      <w:bookmarkEnd w:id="38"/>
    </w:p>
    <w:p w:rsidR="00BB2C37" w:rsidRPr="002B094F" w:rsidRDefault="00BB2C37" w:rsidP="00BB2C37">
      <w:pPr>
        <w:rPr>
          <w:rFonts w:cs="Calibri"/>
        </w:rPr>
      </w:pPr>
      <w:r w:rsidRPr="0010011C">
        <w:rPr>
          <w:rFonts w:cs="Calibri"/>
        </w:rPr>
        <w:t>See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9" w:name="_Toc338170479"/>
      <w:bookmarkStart w:id="40" w:name="_Toc375678228"/>
      <w:bookmarkStart w:id="41" w:name="_Toc418080062"/>
      <w:bookmarkStart w:id="42" w:name="_Toc421709912"/>
      <w:bookmarkStart w:id="43" w:name="_Toc512416018"/>
      <w:r w:rsidRPr="00AC4CD8">
        <w:rPr>
          <w:rFonts w:ascii="Calibri" w:hAnsi="Calibri" w:cs="Calibri"/>
        </w:rPr>
        <w:lastRenderedPageBreak/>
        <w:t>Constant Data Dictionary</w:t>
      </w:r>
      <w:bookmarkEnd w:id="39"/>
      <w:bookmarkEnd w:id="40"/>
      <w:bookmarkEnd w:id="41"/>
      <w:bookmarkEnd w:id="42"/>
      <w:bookmarkEnd w:id="43"/>
    </w:p>
    <w:p w:rsidR="00AC4CD8" w:rsidRPr="00DA5500" w:rsidRDefault="00AC4CD8" w:rsidP="00AC4CD8">
      <w:pPr>
        <w:pStyle w:val="Heading2"/>
        <w:spacing w:after="60"/>
        <w:rPr>
          <w:rFonts w:ascii="Calibri" w:hAnsi="Calibri"/>
        </w:rPr>
      </w:pPr>
      <w:bookmarkStart w:id="44" w:name="_Toc421011506"/>
      <w:bookmarkStart w:id="45" w:name="_Toc421786527"/>
      <w:bookmarkStart w:id="46" w:name="_Toc512416019"/>
      <w:bookmarkStart w:id="47" w:name="_Toc418080064"/>
      <w:r w:rsidRPr="00DA5500">
        <w:rPr>
          <w:rFonts w:ascii="Calibri" w:hAnsi="Calibri"/>
        </w:rPr>
        <w:t>Program (fixed) Constants</w:t>
      </w:r>
      <w:bookmarkEnd w:id="44"/>
      <w:bookmarkEnd w:id="45"/>
      <w:bookmarkEnd w:id="46"/>
    </w:p>
    <w:p w:rsidR="00AC4CD8" w:rsidRPr="00DA5500" w:rsidRDefault="00AC4CD8" w:rsidP="00AC4CD8">
      <w:pPr>
        <w:pStyle w:val="Heading3"/>
        <w:rPr>
          <w:rFonts w:ascii="Calibri" w:hAnsi="Calibri"/>
        </w:rPr>
      </w:pPr>
      <w:bookmarkStart w:id="48" w:name="_Toc512416020"/>
      <w:bookmarkEnd w:id="47"/>
      <w:r w:rsidRPr="00DA5500">
        <w:rPr>
          <w:rFonts w:ascii="Calibri" w:hAnsi="Calibri"/>
        </w:rPr>
        <w:t>Embedded Constants</w:t>
      </w:r>
      <w:bookmarkEnd w:id="4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7E229E" w:rsidRPr="00AA38E8" w:rsidTr="00260CE7">
        <w:tc>
          <w:tcPr>
            <w:tcW w:w="3888"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260CE7">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260CE7">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260CE7">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260CE7">
            <w:pPr>
              <w:spacing w:before="60"/>
              <w:jc w:val="center"/>
              <w:rPr>
                <w:rFonts w:cs="Calibri"/>
                <w:sz w:val="16"/>
                <w:szCs w:val="16"/>
              </w:rPr>
            </w:pPr>
            <w:r w:rsidRPr="00AA38E8">
              <w:rPr>
                <w:rFonts w:cs="Calibri"/>
                <w:sz w:val="16"/>
                <w:szCs w:val="16"/>
              </w:rPr>
              <w:t>Value</w:t>
            </w:r>
          </w:p>
        </w:tc>
      </w:tr>
      <w:tr w:rsidR="007E229E" w:rsidRPr="00AA38E8" w:rsidTr="00260CE7">
        <w:tc>
          <w:tcPr>
            <w:tcW w:w="3888" w:type="dxa"/>
            <w:tcBorders>
              <w:top w:val="single" w:sz="6" w:space="0" w:color="auto"/>
              <w:left w:val="single" w:sz="6" w:space="0" w:color="auto"/>
              <w:bottom w:val="single" w:sz="6" w:space="0" w:color="auto"/>
              <w:right w:val="single" w:sz="6" w:space="0" w:color="auto"/>
            </w:tcBorders>
          </w:tcPr>
          <w:p w:rsidR="007E229E" w:rsidRPr="00590161" w:rsidRDefault="00260CE7" w:rsidP="00260CE7">
            <w:pPr>
              <w:tabs>
                <w:tab w:val="left" w:pos="2374"/>
              </w:tabs>
              <w:spacing w:before="60"/>
              <w:rPr>
                <w:rFonts w:cs="Calibri"/>
                <w:sz w:val="16"/>
                <w:szCs w:val="16"/>
              </w:rPr>
            </w:pPr>
            <w:r w:rsidRPr="00260CE7">
              <w:rPr>
                <w:rFonts w:cs="Calibri"/>
                <w:sz w:val="16"/>
                <w:szCs w:val="16"/>
              </w:rPr>
              <w:t>MOTAG0TURNCNTRLOLIM_CNT_F32</w:t>
            </w:r>
          </w:p>
        </w:tc>
        <w:tc>
          <w:tcPr>
            <w:tcW w:w="1710" w:type="dxa"/>
            <w:tcBorders>
              <w:top w:val="single" w:sz="6" w:space="0" w:color="auto"/>
              <w:left w:val="single" w:sz="6" w:space="0" w:color="auto"/>
              <w:bottom w:val="single" w:sz="6" w:space="0" w:color="auto"/>
              <w:right w:val="single" w:sz="6" w:space="0" w:color="auto"/>
            </w:tcBorders>
          </w:tcPr>
          <w:p w:rsidR="007E229E" w:rsidRDefault="00260CE7" w:rsidP="00260CE7">
            <w:pPr>
              <w:spacing w:before="60"/>
              <w:jc w:val="center"/>
              <w:rPr>
                <w:rFonts w:cs="Calibri"/>
                <w:sz w:val="16"/>
                <w:szCs w:val="16"/>
              </w:rPr>
            </w:pPr>
            <w:r>
              <w:rPr>
                <w:rFonts w:cs="Calibri"/>
                <w:sz w:val="16"/>
                <w:szCs w:val="16"/>
              </w:rPr>
              <w:t>Single point</w:t>
            </w:r>
          </w:p>
        </w:tc>
        <w:tc>
          <w:tcPr>
            <w:tcW w:w="1225" w:type="dxa"/>
            <w:tcBorders>
              <w:top w:val="single" w:sz="6" w:space="0" w:color="auto"/>
              <w:left w:val="single" w:sz="6" w:space="0" w:color="auto"/>
              <w:bottom w:val="single" w:sz="6" w:space="0" w:color="auto"/>
              <w:right w:val="single" w:sz="6" w:space="0" w:color="auto"/>
            </w:tcBorders>
          </w:tcPr>
          <w:p w:rsidR="007E229E" w:rsidRDefault="007E229E"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7E229E" w:rsidRPr="00590161" w:rsidRDefault="00A86E75" w:rsidP="00260CE7">
            <w:pPr>
              <w:spacing w:before="60"/>
              <w:jc w:val="center"/>
              <w:rPr>
                <w:rFonts w:cs="Calibri"/>
                <w:sz w:val="16"/>
                <w:szCs w:val="16"/>
              </w:rPr>
            </w:pPr>
            <w:r w:rsidRPr="00A86E75">
              <w:rPr>
                <w:rFonts w:cs="Calibri"/>
                <w:sz w:val="16"/>
                <w:szCs w:val="16"/>
              </w:rPr>
              <w:t>-256.09375</w:t>
            </w:r>
          </w:p>
        </w:tc>
      </w:tr>
      <w:tr w:rsidR="001F1856" w:rsidRPr="00AA38E8" w:rsidTr="00260CE7">
        <w:tc>
          <w:tcPr>
            <w:tcW w:w="3888" w:type="dxa"/>
            <w:tcBorders>
              <w:top w:val="single" w:sz="6" w:space="0" w:color="auto"/>
              <w:left w:val="single" w:sz="6" w:space="0" w:color="auto"/>
              <w:bottom w:val="single" w:sz="6" w:space="0" w:color="auto"/>
              <w:right w:val="single" w:sz="6" w:space="0" w:color="auto"/>
            </w:tcBorders>
          </w:tcPr>
          <w:p w:rsidR="001F1856" w:rsidRPr="0058554E" w:rsidRDefault="00260CE7" w:rsidP="00260CE7">
            <w:pPr>
              <w:tabs>
                <w:tab w:val="left" w:pos="2374"/>
              </w:tabs>
              <w:spacing w:before="60"/>
              <w:rPr>
                <w:rFonts w:cs="Calibri"/>
                <w:sz w:val="16"/>
                <w:szCs w:val="16"/>
              </w:rPr>
            </w:pPr>
            <w:r w:rsidRPr="00260CE7">
              <w:rPr>
                <w:rFonts w:cs="Calibri"/>
                <w:sz w:val="16"/>
                <w:szCs w:val="16"/>
              </w:rPr>
              <w:t>MOTAG0TURNCNTRHILIM_CNT_F32</w:t>
            </w:r>
          </w:p>
        </w:tc>
        <w:tc>
          <w:tcPr>
            <w:tcW w:w="1710" w:type="dxa"/>
            <w:tcBorders>
              <w:top w:val="single" w:sz="6" w:space="0" w:color="auto"/>
              <w:left w:val="single" w:sz="6" w:space="0" w:color="auto"/>
              <w:bottom w:val="single" w:sz="6" w:space="0" w:color="auto"/>
              <w:right w:val="single" w:sz="6" w:space="0" w:color="auto"/>
            </w:tcBorders>
          </w:tcPr>
          <w:p w:rsidR="001F1856" w:rsidRDefault="00260CE7" w:rsidP="00260CE7">
            <w:pPr>
              <w:spacing w:before="60"/>
              <w:jc w:val="center"/>
              <w:rPr>
                <w:rFonts w:cs="Calibri"/>
                <w:sz w:val="16"/>
                <w:szCs w:val="16"/>
              </w:rPr>
            </w:pPr>
            <w:r>
              <w:rPr>
                <w:rFonts w:cs="Calibri"/>
                <w:sz w:val="16"/>
                <w:szCs w:val="16"/>
              </w:rPr>
              <w:t>Single point</w:t>
            </w:r>
          </w:p>
        </w:tc>
        <w:tc>
          <w:tcPr>
            <w:tcW w:w="1225" w:type="dxa"/>
            <w:tcBorders>
              <w:top w:val="single" w:sz="6" w:space="0" w:color="auto"/>
              <w:left w:val="single" w:sz="6" w:space="0" w:color="auto"/>
              <w:bottom w:val="single" w:sz="6" w:space="0" w:color="auto"/>
              <w:right w:val="single" w:sz="6" w:space="0" w:color="auto"/>
            </w:tcBorders>
          </w:tcPr>
          <w:p w:rsidR="001F1856" w:rsidRDefault="001F1856"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F1856" w:rsidRPr="00590161" w:rsidRDefault="00A86E75" w:rsidP="00260CE7">
            <w:pPr>
              <w:spacing w:before="60"/>
              <w:jc w:val="center"/>
              <w:rPr>
                <w:rFonts w:cs="Calibri"/>
                <w:sz w:val="16"/>
                <w:szCs w:val="16"/>
              </w:rPr>
            </w:pPr>
            <w:r w:rsidRPr="00A86E75">
              <w:rPr>
                <w:rFonts w:cs="Calibri"/>
                <w:sz w:val="16"/>
                <w:szCs w:val="16"/>
              </w:rPr>
              <w:t>255.96875</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MOTCTRLMOTAG0WARNREGLOLIM_CNT_U32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Pr>
                <w:rFonts w:cs="Calibri"/>
                <w:sz w:val="16"/>
                <w:szCs w:val="16"/>
              </w:rPr>
              <w:t>0</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MOTCTRLMOTAG0WARNREGHILIM_CNT_U32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Pr>
                <w:rFonts w:cs="Calibri"/>
                <w:sz w:val="16"/>
                <w:szCs w:val="16"/>
              </w:rPr>
              <w:t>67108863</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MOTCTRLMOTAG0ERRREGLOLIM_CNT_U32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Pr>
                <w:rFonts w:cs="Calibri"/>
                <w:sz w:val="16"/>
                <w:szCs w:val="16"/>
              </w:rPr>
              <w:t>0</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MOTCTRLMOTAG0ERRREGHILIM_CNT_U32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Pr>
                <w:rFonts w:cs="Calibri"/>
                <w:sz w:val="16"/>
                <w:szCs w:val="16"/>
              </w:rPr>
              <w:t>67108863</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MOTCTRLMOTAG0TURNCNTRREGLOLIM_CNT_U32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Pr>
                <w:rFonts w:cs="Calibri"/>
                <w:sz w:val="16"/>
                <w:szCs w:val="16"/>
              </w:rPr>
              <w:t>0</w:t>
            </w:r>
          </w:p>
        </w:tc>
      </w:tr>
      <w:tr w:rsidR="00260CE7" w:rsidRPr="00AA38E8" w:rsidTr="00260CE7">
        <w:tc>
          <w:tcPr>
            <w:tcW w:w="3888"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tabs>
                <w:tab w:val="left" w:pos="2374"/>
              </w:tabs>
              <w:spacing w:before="60"/>
              <w:rPr>
                <w:rFonts w:cs="Calibri"/>
                <w:sz w:val="16"/>
                <w:szCs w:val="16"/>
              </w:rPr>
            </w:pPr>
            <w:r w:rsidRPr="00260CE7">
              <w:rPr>
                <w:rFonts w:cs="Calibri"/>
                <w:sz w:val="16"/>
                <w:szCs w:val="16"/>
              </w:rPr>
              <w:t>MOTCTRLMOTAG0TURNCNTRREGHILIM_CNT_U32</w:t>
            </w:r>
          </w:p>
        </w:tc>
        <w:tc>
          <w:tcPr>
            <w:tcW w:w="1710"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60CE7" w:rsidRDefault="00260CE7" w:rsidP="00260CE7">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60CE7" w:rsidRPr="00260CE7" w:rsidRDefault="00260CE7" w:rsidP="00260CE7">
            <w:pPr>
              <w:spacing w:before="60"/>
              <w:jc w:val="center"/>
              <w:rPr>
                <w:rFonts w:cs="Calibri"/>
                <w:sz w:val="16"/>
                <w:szCs w:val="16"/>
              </w:rPr>
            </w:pPr>
            <w:r w:rsidRPr="00260CE7">
              <w:rPr>
                <w:rFonts w:cs="Calibri"/>
                <w:sz w:val="16"/>
                <w:szCs w:val="16"/>
              </w:rPr>
              <w:t>67108863</w:t>
            </w:r>
          </w:p>
        </w:tc>
      </w:tr>
    </w:tbl>
    <w:p w:rsidR="007E229E" w:rsidRPr="006C2E72" w:rsidRDefault="007E229E" w:rsidP="007E229E">
      <w:pPr>
        <w:rPr>
          <w:lang w:bidi="ar-SA"/>
        </w:rPr>
      </w:pPr>
      <w:r w:rsidRPr="006C2E72">
        <w:rPr>
          <w:b/>
          <w:lang w:bidi="ar-SA"/>
        </w:rPr>
        <w:t>*</w:t>
      </w:r>
      <w:r w:rsidRPr="006C2E72">
        <w:rPr>
          <w:rFonts w:cs="Calibri"/>
          <w:b/>
          <w:sz w:val="16"/>
          <w:szCs w:val="16"/>
        </w:rPr>
        <w:t xml:space="preserve"> </w:t>
      </w:r>
      <w:r>
        <w:rPr>
          <w:rFonts w:cs="Calibri"/>
          <w:b/>
          <w:sz w:val="16"/>
          <w:szCs w:val="16"/>
        </w:rPr>
        <w:t>Also see FDD – CM</w:t>
      </w:r>
      <w:r w:rsidR="00CC01C6">
        <w:rPr>
          <w:rFonts w:cs="Calibri"/>
          <w:b/>
          <w:sz w:val="16"/>
          <w:szCs w:val="16"/>
        </w:rPr>
        <w:t>620</w:t>
      </w:r>
      <w:r>
        <w:rPr>
          <w:rFonts w:cs="Calibri"/>
          <w:b/>
          <w:sz w:val="16"/>
          <w:szCs w:val="16"/>
        </w:rPr>
        <w:t>B_Mot</w:t>
      </w:r>
      <w:r w:rsidR="00CC01C6">
        <w:rPr>
          <w:rFonts w:cs="Calibri"/>
          <w:b/>
          <w:sz w:val="16"/>
          <w:szCs w:val="16"/>
        </w:rPr>
        <w:t>Ag0</w:t>
      </w:r>
      <w:r w:rsidRPr="0054450E">
        <w:rPr>
          <w:rFonts w:cs="Calibri"/>
          <w:b/>
          <w:sz w:val="16"/>
          <w:szCs w:val="16"/>
        </w:rPr>
        <w:t>Meas_DataDict.m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9" w:name="_Ref87065593"/>
      <w:bookmarkStart w:id="50" w:name="_Toc338170483"/>
      <w:bookmarkStart w:id="51" w:name="_Toc375678229"/>
      <w:bookmarkStart w:id="52" w:name="_Toc418080067"/>
      <w:bookmarkStart w:id="53" w:name="_Toc421786702"/>
      <w:bookmarkStart w:id="54" w:name="_Toc51241602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9"/>
      <w:bookmarkEnd w:id="50"/>
      <w:bookmarkEnd w:id="51"/>
      <w:bookmarkEnd w:id="52"/>
      <w:bookmarkEnd w:id="53"/>
      <w:bookmarkEnd w:id="54"/>
    </w:p>
    <w:p w:rsidR="002B094F" w:rsidRPr="00987B4A" w:rsidRDefault="002B094F" w:rsidP="00007584">
      <w:pPr>
        <w:pStyle w:val="Heading2"/>
        <w:spacing w:after="60"/>
        <w:rPr>
          <w:rFonts w:ascii="Calibri" w:hAnsi="Calibri"/>
        </w:rPr>
      </w:pPr>
      <w:bookmarkStart w:id="55" w:name="_Toc338170484"/>
      <w:bookmarkStart w:id="56" w:name="_Toc418080068"/>
      <w:bookmarkStart w:id="57" w:name="_Toc421709916"/>
      <w:bookmarkStart w:id="58" w:name="_Toc512416022"/>
      <w:r w:rsidRPr="00007584">
        <w:rPr>
          <w:rFonts w:ascii="Calibri" w:hAnsi="Calibri"/>
        </w:rPr>
        <w:t>Sub</w:t>
      </w:r>
      <w:r w:rsidRPr="00987B4A">
        <w:rPr>
          <w:rFonts w:ascii="Calibri" w:hAnsi="Calibri"/>
        </w:rPr>
        <w:t>-Module Functions</w:t>
      </w:r>
      <w:bookmarkEnd w:id="55"/>
      <w:bookmarkEnd w:id="56"/>
      <w:bookmarkEnd w:id="57"/>
      <w:bookmarkEnd w:id="58"/>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7E229E">
      <w:pPr>
        <w:pStyle w:val="Heading3"/>
        <w:rPr>
          <w:rFonts w:ascii="Calibri" w:hAnsi="Calibri" w:cs="Calibri"/>
        </w:rPr>
      </w:pPr>
      <w:bookmarkStart w:id="59" w:name="_Toc421011514"/>
      <w:bookmarkStart w:id="60" w:name="_Toc512416023"/>
      <w:r w:rsidRPr="00AA38E8">
        <w:rPr>
          <w:rFonts w:ascii="Calibri" w:hAnsi="Calibri" w:cs="Calibri"/>
        </w:rPr>
        <w:t xml:space="preserve">Init: </w:t>
      </w:r>
      <w:bookmarkEnd w:id="59"/>
      <w:r w:rsidR="007E229E" w:rsidRPr="007E229E">
        <w:rPr>
          <w:rFonts w:ascii="Calibri" w:hAnsi="Calibri" w:cs="Calibri"/>
          <w:sz w:val="28"/>
        </w:rPr>
        <w:t>Mot</w:t>
      </w:r>
      <w:r w:rsidR="00CC01C6">
        <w:rPr>
          <w:rFonts w:ascii="Calibri" w:hAnsi="Calibri" w:cs="Calibri"/>
          <w:sz w:val="28"/>
        </w:rPr>
        <w:t>Ag0</w:t>
      </w:r>
      <w:r w:rsidR="007E229E" w:rsidRPr="007E229E">
        <w:rPr>
          <w:rFonts w:ascii="Calibri" w:hAnsi="Calibri" w:cs="Calibri"/>
          <w:sz w:val="28"/>
        </w:rPr>
        <w:t>MeasInit1</w:t>
      </w:r>
      <w:bookmarkEnd w:id="60"/>
    </w:p>
    <w:p w:rsidR="00007584" w:rsidRPr="00AA38E8" w:rsidRDefault="00007584" w:rsidP="00007584">
      <w:pPr>
        <w:pStyle w:val="Heading2"/>
        <w:numPr>
          <w:ilvl w:val="3"/>
          <w:numId w:val="11"/>
        </w:numPr>
        <w:spacing w:after="60"/>
        <w:rPr>
          <w:rFonts w:ascii="Calibri" w:hAnsi="Calibri" w:cs="Calibri"/>
        </w:rPr>
      </w:pPr>
      <w:bookmarkStart w:id="61" w:name="_Toc421011515"/>
      <w:bookmarkStart w:id="62" w:name="_Toc512416024"/>
      <w:r w:rsidRPr="00AA38E8">
        <w:rPr>
          <w:rFonts w:ascii="Calibri" w:hAnsi="Calibri" w:cs="Calibri"/>
        </w:rPr>
        <w:t>Design Rationale</w:t>
      </w:r>
      <w:bookmarkEnd w:id="61"/>
      <w:bookmarkEnd w:id="62"/>
    </w:p>
    <w:p w:rsidR="00007584" w:rsidRPr="003129D9" w:rsidRDefault="007E229E" w:rsidP="00007584">
      <w:pPr>
        <w:rPr>
          <w:rFonts w:cs="Calibri"/>
          <w:lang w:bidi="ar-SA"/>
        </w:rPr>
      </w:pPr>
      <w:r w:rsidRPr="00A869B5">
        <w:rPr>
          <w:rFonts w:cs="Calibri"/>
        </w:rPr>
        <w:t>All register initialization that is allowed at the register</w:t>
      </w:r>
      <w:r w:rsidR="00BE2DFB">
        <w:rPr>
          <w:rFonts w:cs="Calibri"/>
        </w:rPr>
        <w:t xml:space="preserve"> level (see Register/Field colum</w:t>
      </w:r>
      <w:r w:rsidR="00BE2DFB" w:rsidRPr="00A869B5">
        <w:rPr>
          <w:rFonts w:cs="Calibri"/>
        </w:rPr>
        <w:t>n</w:t>
      </w:r>
      <w:r w:rsidRPr="00A869B5">
        <w:rPr>
          <w:rFonts w:cs="Calibri"/>
        </w:rPr>
        <w:t xml:space="preserve"> of the CM</w:t>
      </w:r>
      <w:r w:rsidR="00CC01C6">
        <w:rPr>
          <w:rFonts w:cs="Calibri"/>
        </w:rPr>
        <w:t>620</w:t>
      </w:r>
      <w:r w:rsidR="001F1856">
        <w:rPr>
          <w:rFonts w:cs="Calibri"/>
        </w:rPr>
        <w:t>B</w:t>
      </w:r>
      <w:r w:rsidRPr="00A869B5">
        <w:rPr>
          <w:rFonts w:cs="Calibri"/>
        </w:rPr>
        <w:t>_Mot</w:t>
      </w:r>
      <w:r w:rsidR="00CC01C6">
        <w:rPr>
          <w:rFonts w:cs="Calibri"/>
        </w:rPr>
        <w:t>Ag0</w:t>
      </w:r>
      <w:r w:rsidRPr="00A869B5">
        <w:rPr>
          <w:rFonts w:cs="Calibri"/>
        </w:rPr>
        <w:t>Meas_RegisterConfiguration.xlsm spreadsheet in the FDD) is done at the register level to save execution time as compared to the read/modify/writes that would be needed to initialize at the field level.  Field level initialization done only where required by the spreadsheet.</w:t>
      </w:r>
    </w:p>
    <w:p w:rsidR="00007584" w:rsidRPr="00AA38E8" w:rsidRDefault="00007584" w:rsidP="00007584">
      <w:pPr>
        <w:pStyle w:val="Heading2"/>
        <w:numPr>
          <w:ilvl w:val="3"/>
          <w:numId w:val="11"/>
        </w:numPr>
        <w:spacing w:after="60"/>
        <w:rPr>
          <w:rFonts w:ascii="Calibri" w:hAnsi="Calibri" w:cs="Calibri"/>
        </w:rPr>
      </w:pPr>
      <w:bookmarkStart w:id="63" w:name="_Toc421011516"/>
      <w:bookmarkStart w:id="64" w:name="_Toc512416025"/>
      <w:r w:rsidRPr="00AA38E8">
        <w:rPr>
          <w:rFonts w:ascii="Calibri" w:hAnsi="Calibri" w:cs="Calibri"/>
        </w:rPr>
        <w:t>Module Outputs</w:t>
      </w:r>
      <w:bookmarkEnd w:id="63"/>
      <w:bookmarkEnd w:id="64"/>
    </w:p>
    <w:p w:rsidR="007E229E" w:rsidRDefault="007E229E" w:rsidP="007E229E">
      <w:pPr>
        <w:rPr>
          <w:rFonts w:cs="Calibri"/>
        </w:rPr>
      </w:pPr>
      <w:bookmarkStart w:id="65" w:name="_Toc421011518"/>
      <w:r w:rsidRPr="00A869B5">
        <w:rPr>
          <w:rFonts w:cs="Calibri"/>
        </w:rPr>
        <w:t>See FDD: Mot</w:t>
      </w:r>
      <w:r w:rsidR="00CC01C6">
        <w:rPr>
          <w:rFonts w:cs="Calibri"/>
        </w:rPr>
        <w:t>Ag0</w:t>
      </w:r>
      <w:r w:rsidRPr="00A869B5">
        <w:rPr>
          <w:rFonts w:cs="Calibri"/>
        </w:rPr>
        <w:t>MeasInit1 model block.</w:t>
      </w:r>
    </w:p>
    <w:p w:rsidR="007E229E" w:rsidRPr="00AA38E8" w:rsidRDefault="007E229E" w:rsidP="007E229E">
      <w:pPr>
        <w:pStyle w:val="Heading2"/>
        <w:numPr>
          <w:ilvl w:val="3"/>
          <w:numId w:val="11"/>
        </w:numPr>
        <w:spacing w:after="60"/>
        <w:rPr>
          <w:rFonts w:ascii="Calibri" w:hAnsi="Calibri" w:cs="Calibri"/>
        </w:rPr>
      </w:pPr>
      <w:bookmarkStart w:id="66" w:name="_Toc512416026"/>
      <w:r w:rsidRPr="00AA38E8">
        <w:rPr>
          <w:rFonts w:ascii="Calibri" w:hAnsi="Calibri" w:cs="Calibri"/>
        </w:rPr>
        <w:t xml:space="preserve">Module </w:t>
      </w:r>
      <w:r w:rsidRPr="007E229E">
        <w:rPr>
          <w:rFonts w:ascii="Calibri" w:hAnsi="Calibri" w:cs="Calibri"/>
        </w:rPr>
        <w:t>Internal</w:t>
      </w:r>
      <w:bookmarkEnd w:id="66"/>
      <w:r w:rsidRPr="00A869B5">
        <w:rPr>
          <w:rFonts w:ascii="Calibri" w:hAnsi="Calibri"/>
          <w:b w:val="0"/>
        </w:rPr>
        <w:t xml:space="preserve">  </w:t>
      </w:r>
    </w:p>
    <w:p w:rsidR="007E229E" w:rsidRPr="00A869B5" w:rsidRDefault="007E229E" w:rsidP="007E229E">
      <w:pPr>
        <w:rPr>
          <w:rFonts w:cs="Calibri"/>
        </w:rPr>
      </w:pPr>
      <w:r w:rsidRPr="00A869B5">
        <w:rPr>
          <w:rFonts w:cs="Calibri"/>
        </w:rPr>
        <w:t>See FDD: Mot</w:t>
      </w:r>
      <w:r w:rsidR="00CC01C6">
        <w:rPr>
          <w:rFonts w:cs="Calibri"/>
        </w:rPr>
        <w:t>Ag0</w:t>
      </w:r>
      <w:r w:rsidRPr="00A869B5">
        <w:rPr>
          <w:rFonts w:cs="Calibri"/>
        </w:rPr>
        <w:t>MeasInit1 model block for Per Instance Memory.</w:t>
      </w:r>
    </w:p>
    <w:p w:rsidR="007E229E" w:rsidRPr="00A869B5" w:rsidRDefault="007E229E" w:rsidP="007E229E">
      <w:pPr>
        <w:rPr>
          <w:rFonts w:cs="Calibri"/>
        </w:rPr>
      </w:pPr>
    </w:p>
    <w:p w:rsidR="00DB3C1D" w:rsidRPr="00AA38E8" w:rsidRDefault="00DB3C1D" w:rsidP="007E229E">
      <w:pPr>
        <w:pStyle w:val="Heading3"/>
        <w:rPr>
          <w:rFonts w:ascii="Calibri" w:hAnsi="Calibri" w:cs="Calibri"/>
        </w:rPr>
      </w:pPr>
      <w:bookmarkStart w:id="67" w:name="_Toc512416027"/>
      <w:r w:rsidRPr="00AA38E8">
        <w:rPr>
          <w:rFonts w:ascii="Calibri" w:hAnsi="Calibri" w:cs="Calibri"/>
        </w:rPr>
        <w:t xml:space="preserve">Per: </w:t>
      </w:r>
      <w:bookmarkEnd w:id="65"/>
      <w:r w:rsidR="007E229E" w:rsidRPr="007E229E">
        <w:rPr>
          <w:rFonts w:ascii="Calibri" w:hAnsi="Calibri" w:cs="Calibri"/>
          <w:sz w:val="28"/>
        </w:rPr>
        <w:t>Mot</w:t>
      </w:r>
      <w:r w:rsidR="00CC01C6">
        <w:rPr>
          <w:rFonts w:ascii="Calibri" w:hAnsi="Calibri" w:cs="Calibri"/>
          <w:sz w:val="28"/>
        </w:rPr>
        <w:t>Ag0</w:t>
      </w:r>
      <w:r w:rsidR="007E229E" w:rsidRPr="007E229E">
        <w:rPr>
          <w:rFonts w:ascii="Calibri" w:hAnsi="Calibri" w:cs="Calibri"/>
          <w:sz w:val="28"/>
        </w:rPr>
        <w:t>MeasPer1</w:t>
      </w:r>
      <w:bookmarkEnd w:id="67"/>
    </w:p>
    <w:p w:rsidR="00DB3C1D" w:rsidRPr="00AA38E8" w:rsidRDefault="00DB3C1D" w:rsidP="00DB3C1D">
      <w:pPr>
        <w:pStyle w:val="Heading2"/>
        <w:numPr>
          <w:ilvl w:val="3"/>
          <w:numId w:val="11"/>
        </w:numPr>
        <w:spacing w:after="60"/>
        <w:rPr>
          <w:rFonts w:ascii="Calibri" w:hAnsi="Calibri" w:cs="Calibri"/>
        </w:rPr>
      </w:pPr>
      <w:bookmarkStart w:id="68" w:name="_Toc421011519"/>
      <w:bookmarkStart w:id="69" w:name="_Toc512416028"/>
      <w:r w:rsidRPr="00AA38E8">
        <w:rPr>
          <w:rFonts w:ascii="Calibri" w:hAnsi="Calibri" w:cs="Calibri"/>
        </w:rPr>
        <w:t>Design Rationale</w:t>
      </w:r>
      <w:bookmarkEnd w:id="68"/>
      <w:bookmarkEnd w:id="69"/>
    </w:p>
    <w:p w:rsidR="00DB3C1D" w:rsidRPr="00662671" w:rsidRDefault="007E229E" w:rsidP="00DB3C1D">
      <w:pPr>
        <w:rPr>
          <w:rFonts w:cs="Calibri"/>
          <w:lang w:bidi="ar-SA"/>
        </w:rPr>
      </w:pPr>
      <w:r>
        <w:rPr>
          <w:rFonts w:cs="Calibri"/>
        </w:rPr>
        <w:t xml:space="preserve">For run time efficiency in the motor control loop the </w:t>
      </w:r>
      <w:r w:rsidRPr="00E32D8A">
        <w:rPr>
          <w:b/>
        </w:rPr>
        <w:t>Compensate MechMtrPos</w:t>
      </w:r>
      <w:r>
        <w:rPr>
          <w:b/>
        </w:rPr>
        <w:t xml:space="preserve"> </w:t>
      </w:r>
      <w:r>
        <w:t>block is implemented in a optimized way in the code by letting a uint16 variable be overflown</w:t>
      </w:r>
    </w:p>
    <w:p w:rsidR="00DB3C1D" w:rsidRPr="00AA38E8" w:rsidRDefault="00DB3C1D" w:rsidP="00DB3C1D">
      <w:pPr>
        <w:pStyle w:val="Heading2"/>
        <w:numPr>
          <w:ilvl w:val="3"/>
          <w:numId w:val="11"/>
        </w:numPr>
        <w:spacing w:after="60"/>
        <w:rPr>
          <w:rFonts w:ascii="Calibri" w:hAnsi="Calibri" w:cs="Calibri"/>
        </w:rPr>
      </w:pPr>
      <w:bookmarkStart w:id="70" w:name="_Toc421011520"/>
      <w:bookmarkStart w:id="71" w:name="_Toc512416029"/>
      <w:r w:rsidRPr="00AA38E8">
        <w:rPr>
          <w:rFonts w:ascii="Calibri" w:hAnsi="Calibri" w:cs="Calibri"/>
        </w:rPr>
        <w:t>Store Module Inputs to Local copies</w:t>
      </w:r>
      <w:bookmarkEnd w:id="70"/>
      <w:bookmarkEnd w:id="71"/>
    </w:p>
    <w:p w:rsidR="00DB3C1D" w:rsidRPr="00662671" w:rsidRDefault="00E3528F" w:rsidP="00DB3C1D">
      <w:pPr>
        <w:rPr>
          <w:rFonts w:cs="Calibri"/>
          <w:lang w:bidi="ar-SA"/>
        </w:rPr>
      </w:pPr>
      <w:r w:rsidRPr="00997E7D">
        <w:rPr>
          <w:rFonts w:cs="Calibri"/>
        </w:rPr>
        <w:t>See FDD: Mot</w:t>
      </w:r>
      <w:r w:rsidR="00CC01C6">
        <w:rPr>
          <w:rFonts w:cs="Calibri"/>
        </w:rPr>
        <w:t>Ag0</w:t>
      </w:r>
      <w:r w:rsidRPr="00997E7D">
        <w:rPr>
          <w:rFonts w:cs="Calibri"/>
        </w:rPr>
        <w:t>MeasPer1 model block</w:t>
      </w:r>
    </w:p>
    <w:p w:rsidR="00DB3C1D" w:rsidRPr="00AA38E8" w:rsidRDefault="00DB3C1D" w:rsidP="00DB3C1D">
      <w:pPr>
        <w:pStyle w:val="Heading2"/>
        <w:numPr>
          <w:ilvl w:val="3"/>
          <w:numId w:val="11"/>
        </w:numPr>
        <w:spacing w:after="60"/>
        <w:rPr>
          <w:rFonts w:ascii="Calibri" w:hAnsi="Calibri" w:cs="Calibri"/>
        </w:rPr>
      </w:pPr>
      <w:bookmarkStart w:id="72" w:name="_Toc421011521"/>
      <w:bookmarkStart w:id="73" w:name="_Toc512416030"/>
      <w:r w:rsidRPr="00AA38E8">
        <w:rPr>
          <w:rFonts w:ascii="Calibri" w:hAnsi="Calibri" w:cs="Calibri"/>
        </w:rPr>
        <w:t>(Processing of function)………</w:t>
      </w:r>
      <w:bookmarkEnd w:id="72"/>
      <w:bookmarkEnd w:id="73"/>
    </w:p>
    <w:p w:rsidR="003129D9" w:rsidRPr="003129D9" w:rsidRDefault="00E3528F" w:rsidP="003129D9">
      <w:pPr>
        <w:rPr>
          <w:rFonts w:cs="Calibri"/>
          <w:lang w:bidi="ar-SA"/>
        </w:rPr>
      </w:pPr>
      <w:bookmarkStart w:id="74" w:name="_Toc421011522"/>
      <w:r w:rsidRPr="00997E7D">
        <w:rPr>
          <w:rFonts w:cs="Calibri"/>
        </w:rPr>
        <w:t>See FDD: Mot</w:t>
      </w:r>
      <w:r w:rsidR="00CC01C6">
        <w:rPr>
          <w:rFonts w:cs="Calibri"/>
        </w:rPr>
        <w:t>Ag0</w:t>
      </w:r>
      <w:r w:rsidRPr="00997E7D">
        <w:rPr>
          <w:rFonts w:cs="Calibri"/>
        </w:rPr>
        <w:t>MeasPer1 model block</w:t>
      </w:r>
      <w:r w:rsidR="003129D9" w:rsidRPr="003129D9">
        <w:rPr>
          <w:rFonts w:cs="Calibri"/>
          <w:lang w:bidi="ar-SA"/>
        </w:rPr>
        <w:t>.</w:t>
      </w:r>
    </w:p>
    <w:p w:rsidR="00DB3C1D" w:rsidRPr="00AA38E8" w:rsidRDefault="00DB3C1D" w:rsidP="00DB3C1D">
      <w:pPr>
        <w:pStyle w:val="Heading2"/>
        <w:numPr>
          <w:ilvl w:val="3"/>
          <w:numId w:val="11"/>
        </w:numPr>
        <w:spacing w:after="60"/>
        <w:rPr>
          <w:rFonts w:ascii="Calibri" w:hAnsi="Calibri" w:cs="Calibri"/>
        </w:rPr>
      </w:pPr>
      <w:bookmarkStart w:id="75" w:name="_Toc512416031"/>
      <w:r w:rsidRPr="00AA38E8">
        <w:rPr>
          <w:rFonts w:ascii="Calibri" w:hAnsi="Calibri" w:cs="Calibri"/>
        </w:rPr>
        <w:t>Store Local copy of outputs into Module Outputs</w:t>
      </w:r>
      <w:bookmarkEnd w:id="74"/>
      <w:bookmarkEnd w:id="75"/>
    </w:p>
    <w:p w:rsidR="00E3528F" w:rsidRDefault="00E3528F" w:rsidP="00E3528F">
      <w:pPr>
        <w:rPr>
          <w:rFonts w:cs="Calibri"/>
        </w:rPr>
      </w:pPr>
      <w:r w:rsidRPr="00997E7D">
        <w:rPr>
          <w:rFonts w:cs="Calibri"/>
        </w:rPr>
        <w:t>See FDD: Mot</w:t>
      </w:r>
      <w:r w:rsidR="00CC01C6">
        <w:rPr>
          <w:rFonts w:cs="Calibri"/>
        </w:rPr>
        <w:t>Ag0</w:t>
      </w:r>
      <w:r w:rsidRPr="00997E7D">
        <w:rPr>
          <w:rFonts w:cs="Calibri"/>
        </w:rPr>
        <w:t>MeasPer1</w:t>
      </w:r>
      <w:r w:rsidRPr="00AA0E3C">
        <w:rPr>
          <w:rFonts w:cs="Calibri"/>
        </w:rPr>
        <w:t xml:space="preserve"> model block</w:t>
      </w:r>
      <w:r w:rsidRPr="00A869B5">
        <w:rPr>
          <w:rFonts w:cs="Calibri"/>
        </w:rPr>
        <w:t>.</w:t>
      </w:r>
    </w:p>
    <w:p w:rsidR="00E3528F" w:rsidRPr="00AA38E8" w:rsidRDefault="00E3528F" w:rsidP="00E3528F">
      <w:pPr>
        <w:pStyle w:val="Heading3"/>
        <w:rPr>
          <w:rFonts w:ascii="Calibri" w:hAnsi="Calibri" w:cs="Calibri"/>
        </w:rPr>
      </w:pPr>
      <w:bookmarkStart w:id="76" w:name="_Toc512416032"/>
      <w:r w:rsidRPr="00AA38E8">
        <w:rPr>
          <w:rFonts w:ascii="Calibri" w:hAnsi="Calibri" w:cs="Calibri"/>
        </w:rPr>
        <w:t xml:space="preserve">Per: </w:t>
      </w:r>
      <w:r w:rsidRPr="007E229E">
        <w:rPr>
          <w:rFonts w:ascii="Calibri" w:hAnsi="Calibri" w:cs="Calibri"/>
          <w:sz w:val="28"/>
        </w:rPr>
        <w:t>Mot</w:t>
      </w:r>
      <w:r w:rsidR="00CC01C6">
        <w:rPr>
          <w:rFonts w:ascii="Calibri" w:hAnsi="Calibri" w:cs="Calibri"/>
          <w:sz w:val="28"/>
        </w:rPr>
        <w:t>Ag0</w:t>
      </w:r>
      <w:r w:rsidRPr="007E229E">
        <w:rPr>
          <w:rFonts w:ascii="Calibri" w:hAnsi="Calibri" w:cs="Calibri"/>
          <w:sz w:val="28"/>
        </w:rPr>
        <w:t>MeasPer</w:t>
      </w:r>
      <w:r>
        <w:rPr>
          <w:rFonts w:ascii="Calibri" w:hAnsi="Calibri" w:cs="Calibri"/>
          <w:sz w:val="28"/>
        </w:rPr>
        <w:t>2</w:t>
      </w:r>
      <w:bookmarkEnd w:id="76"/>
    </w:p>
    <w:p w:rsidR="00E3528F" w:rsidRPr="00AA38E8" w:rsidRDefault="00E3528F" w:rsidP="00E3528F">
      <w:pPr>
        <w:pStyle w:val="Heading2"/>
        <w:numPr>
          <w:ilvl w:val="3"/>
          <w:numId w:val="11"/>
        </w:numPr>
        <w:spacing w:after="60"/>
        <w:rPr>
          <w:rFonts w:ascii="Calibri" w:hAnsi="Calibri" w:cs="Calibri"/>
        </w:rPr>
      </w:pPr>
      <w:bookmarkStart w:id="77" w:name="_Toc512416033"/>
      <w:r w:rsidRPr="00AA38E8">
        <w:rPr>
          <w:rFonts w:ascii="Calibri" w:hAnsi="Calibri" w:cs="Calibri"/>
        </w:rPr>
        <w:t>Design Rationale</w:t>
      </w:r>
      <w:bookmarkEnd w:id="77"/>
    </w:p>
    <w:p w:rsidR="00E3528F" w:rsidRPr="00AA0E3C" w:rsidRDefault="00E3528F" w:rsidP="00E3528F">
      <w:pPr>
        <w:rPr>
          <w:rFonts w:cs="Calibri"/>
        </w:rPr>
      </w:pPr>
      <w:r w:rsidRPr="00AA0E3C">
        <w:rPr>
          <w:rFonts w:cs="Calibri"/>
        </w:rPr>
        <w:t>None</w:t>
      </w:r>
    </w:p>
    <w:p w:rsidR="00E3528F" w:rsidRPr="00AA38E8" w:rsidRDefault="00E3528F" w:rsidP="00E3528F">
      <w:pPr>
        <w:pStyle w:val="Heading2"/>
        <w:numPr>
          <w:ilvl w:val="3"/>
          <w:numId w:val="11"/>
        </w:numPr>
        <w:spacing w:after="60"/>
        <w:rPr>
          <w:rFonts w:ascii="Calibri" w:hAnsi="Calibri" w:cs="Calibri"/>
        </w:rPr>
      </w:pPr>
      <w:bookmarkStart w:id="78" w:name="_Toc512416034"/>
      <w:r w:rsidRPr="00AA38E8">
        <w:rPr>
          <w:rFonts w:ascii="Calibri" w:hAnsi="Calibri" w:cs="Calibri"/>
        </w:rPr>
        <w:t>Store Module Inputs to Local copies</w:t>
      </w:r>
      <w:bookmarkEnd w:id="78"/>
    </w:p>
    <w:p w:rsidR="00E3528F" w:rsidRPr="00662671" w:rsidRDefault="00E3528F" w:rsidP="00E3528F">
      <w:pPr>
        <w:rPr>
          <w:rFonts w:cs="Calibri"/>
          <w:lang w:bidi="ar-SA"/>
        </w:rPr>
      </w:pPr>
      <w:r w:rsidRPr="00997E7D">
        <w:rPr>
          <w:rFonts w:cs="Calibri"/>
        </w:rPr>
        <w:t>See FDD: Mot</w:t>
      </w:r>
      <w:r w:rsidR="00CC01C6">
        <w:rPr>
          <w:rFonts w:cs="Calibri"/>
        </w:rPr>
        <w:t>Ag0</w:t>
      </w:r>
      <w:r w:rsidRPr="00997E7D">
        <w:rPr>
          <w:rFonts w:cs="Calibri"/>
        </w:rPr>
        <w:t>MeasPer</w:t>
      </w:r>
      <w:r>
        <w:rPr>
          <w:rFonts w:cs="Calibri"/>
        </w:rPr>
        <w:t>2</w:t>
      </w:r>
      <w:r w:rsidRPr="00997E7D">
        <w:rPr>
          <w:rFonts w:cs="Calibri"/>
        </w:rPr>
        <w:t xml:space="preserve"> model block</w:t>
      </w:r>
    </w:p>
    <w:p w:rsidR="00E3528F" w:rsidRPr="00AA38E8" w:rsidRDefault="00E3528F" w:rsidP="00E3528F">
      <w:pPr>
        <w:pStyle w:val="Heading2"/>
        <w:numPr>
          <w:ilvl w:val="3"/>
          <w:numId w:val="11"/>
        </w:numPr>
        <w:spacing w:after="60"/>
        <w:rPr>
          <w:rFonts w:ascii="Calibri" w:hAnsi="Calibri" w:cs="Calibri"/>
        </w:rPr>
      </w:pPr>
      <w:bookmarkStart w:id="79" w:name="_Toc512416035"/>
      <w:r w:rsidRPr="00AA38E8">
        <w:rPr>
          <w:rFonts w:ascii="Calibri" w:hAnsi="Calibri" w:cs="Calibri"/>
        </w:rPr>
        <w:lastRenderedPageBreak/>
        <w:t>(Processing of function)………</w:t>
      </w:r>
      <w:bookmarkEnd w:id="79"/>
    </w:p>
    <w:p w:rsidR="00E3528F" w:rsidRPr="003129D9" w:rsidRDefault="00E3528F" w:rsidP="00E3528F">
      <w:pPr>
        <w:rPr>
          <w:rFonts w:cs="Calibri"/>
          <w:lang w:bidi="ar-SA"/>
        </w:rPr>
      </w:pPr>
      <w:r w:rsidRPr="00997E7D">
        <w:rPr>
          <w:rFonts w:cs="Calibri"/>
        </w:rPr>
        <w:t>See FDD: Mot</w:t>
      </w:r>
      <w:r w:rsidR="00CC01C6">
        <w:rPr>
          <w:rFonts w:cs="Calibri"/>
        </w:rPr>
        <w:t>Ag0</w:t>
      </w:r>
      <w:r w:rsidRPr="00997E7D">
        <w:rPr>
          <w:rFonts w:cs="Calibri"/>
        </w:rPr>
        <w:t>MeasPer</w:t>
      </w:r>
      <w:r>
        <w:rPr>
          <w:rFonts w:cs="Calibri"/>
        </w:rPr>
        <w:t>2</w:t>
      </w:r>
      <w:r w:rsidRPr="00997E7D">
        <w:rPr>
          <w:rFonts w:cs="Calibri"/>
        </w:rPr>
        <w:t xml:space="preserve"> model block</w:t>
      </w:r>
      <w:r w:rsidRPr="003129D9">
        <w:rPr>
          <w:rFonts w:cs="Calibri"/>
          <w:lang w:bidi="ar-SA"/>
        </w:rPr>
        <w:t>.</w:t>
      </w:r>
    </w:p>
    <w:p w:rsidR="00E3528F" w:rsidRPr="00AA38E8" w:rsidRDefault="00E3528F" w:rsidP="00E3528F">
      <w:pPr>
        <w:pStyle w:val="Heading2"/>
        <w:numPr>
          <w:ilvl w:val="3"/>
          <w:numId w:val="11"/>
        </w:numPr>
        <w:spacing w:after="60"/>
        <w:rPr>
          <w:rFonts w:ascii="Calibri" w:hAnsi="Calibri" w:cs="Calibri"/>
        </w:rPr>
      </w:pPr>
      <w:bookmarkStart w:id="80" w:name="_Toc512416036"/>
      <w:r w:rsidRPr="00AA38E8">
        <w:rPr>
          <w:rFonts w:ascii="Calibri" w:hAnsi="Calibri" w:cs="Calibri"/>
        </w:rPr>
        <w:t>Store Local copy of outputs into Module Outputs</w:t>
      </w:r>
      <w:bookmarkEnd w:id="80"/>
    </w:p>
    <w:p w:rsidR="00E3528F" w:rsidRPr="00A869B5" w:rsidRDefault="00E3528F" w:rsidP="00E3528F">
      <w:pPr>
        <w:rPr>
          <w:rFonts w:cs="Calibri"/>
        </w:rPr>
      </w:pPr>
      <w:r w:rsidRPr="00997E7D">
        <w:rPr>
          <w:rFonts w:cs="Calibri"/>
        </w:rPr>
        <w:t>See FDD: Mot</w:t>
      </w:r>
      <w:r w:rsidR="00CC01C6">
        <w:rPr>
          <w:rFonts w:cs="Calibri"/>
        </w:rPr>
        <w:t>Ag0</w:t>
      </w:r>
      <w:r w:rsidRPr="00997E7D">
        <w:rPr>
          <w:rFonts w:cs="Calibri"/>
        </w:rPr>
        <w:t>MeasPer</w:t>
      </w:r>
      <w:r>
        <w:rPr>
          <w:rFonts w:cs="Calibri"/>
        </w:rPr>
        <w:t>2</w:t>
      </w:r>
      <w:r w:rsidRPr="00AA0E3C">
        <w:rPr>
          <w:rFonts w:cs="Calibri"/>
        </w:rPr>
        <w:t xml:space="preserve"> model block</w:t>
      </w:r>
      <w:r w:rsidRPr="00A869B5">
        <w:rPr>
          <w:rFonts w:cs="Calibri"/>
        </w:rPr>
        <w:t>.</w:t>
      </w:r>
    </w:p>
    <w:p w:rsidR="00767B7D" w:rsidRPr="00AA38E8" w:rsidRDefault="00767B7D" w:rsidP="00767B7D">
      <w:pPr>
        <w:pStyle w:val="Heading3"/>
        <w:rPr>
          <w:rFonts w:ascii="Calibri" w:hAnsi="Calibri" w:cs="Calibri"/>
        </w:rPr>
      </w:pPr>
      <w:bookmarkStart w:id="81" w:name="_Toc512416037"/>
      <w:r w:rsidRPr="00AA38E8">
        <w:rPr>
          <w:rFonts w:ascii="Calibri" w:hAnsi="Calibri" w:cs="Calibri"/>
        </w:rPr>
        <w:t xml:space="preserve">Per: </w:t>
      </w:r>
      <w:r w:rsidRPr="007E229E">
        <w:rPr>
          <w:rFonts w:ascii="Calibri" w:hAnsi="Calibri" w:cs="Calibri"/>
          <w:sz w:val="28"/>
        </w:rPr>
        <w:t>Mot</w:t>
      </w:r>
      <w:r>
        <w:rPr>
          <w:rFonts w:ascii="Calibri" w:hAnsi="Calibri" w:cs="Calibri"/>
          <w:sz w:val="28"/>
        </w:rPr>
        <w:t>Ag0</w:t>
      </w:r>
      <w:r w:rsidRPr="007E229E">
        <w:rPr>
          <w:rFonts w:ascii="Calibri" w:hAnsi="Calibri" w:cs="Calibri"/>
          <w:sz w:val="28"/>
        </w:rPr>
        <w:t>MeasPer</w:t>
      </w:r>
      <w:r>
        <w:rPr>
          <w:rFonts w:ascii="Calibri" w:hAnsi="Calibri" w:cs="Calibri"/>
          <w:sz w:val="28"/>
        </w:rPr>
        <w:t>3</w:t>
      </w:r>
      <w:bookmarkEnd w:id="81"/>
    </w:p>
    <w:p w:rsidR="00767B7D" w:rsidRPr="00AA38E8" w:rsidRDefault="00767B7D" w:rsidP="00767B7D">
      <w:pPr>
        <w:pStyle w:val="Heading2"/>
        <w:numPr>
          <w:ilvl w:val="3"/>
          <w:numId w:val="11"/>
        </w:numPr>
        <w:spacing w:after="60"/>
        <w:rPr>
          <w:rFonts w:ascii="Calibri" w:hAnsi="Calibri" w:cs="Calibri"/>
        </w:rPr>
      </w:pPr>
      <w:bookmarkStart w:id="82" w:name="_Toc512416038"/>
      <w:r w:rsidRPr="00AA38E8">
        <w:rPr>
          <w:rFonts w:ascii="Calibri" w:hAnsi="Calibri" w:cs="Calibri"/>
        </w:rPr>
        <w:t>Design Rationale</w:t>
      </w:r>
      <w:bookmarkEnd w:id="82"/>
    </w:p>
    <w:p w:rsidR="00767B7D" w:rsidRPr="00AA0E3C" w:rsidRDefault="00767B7D" w:rsidP="00767B7D">
      <w:pPr>
        <w:rPr>
          <w:rFonts w:cs="Calibri"/>
        </w:rPr>
      </w:pPr>
      <w:r w:rsidRPr="00AA0E3C">
        <w:rPr>
          <w:rFonts w:cs="Calibri"/>
        </w:rPr>
        <w:t>None</w:t>
      </w:r>
    </w:p>
    <w:p w:rsidR="00767B7D" w:rsidRPr="00AA38E8" w:rsidRDefault="00767B7D" w:rsidP="00767B7D">
      <w:pPr>
        <w:pStyle w:val="Heading2"/>
        <w:numPr>
          <w:ilvl w:val="3"/>
          <w:numId w:val="11"/>
        </w:numPr>
        <w:spacing w:after="60"/>
        <w:rPr>
          <w:rFonts w:ascii="Calibri" w:hAnsi="Calibri" w:cs="Calibri"/>
        </w:rPr>
      </w:pPr>
      <w:bookmarkStart w:id="83" w:name="_Toc512416039"/>
      <w:r w:rsidRPr="00AA38E8">
        <w:rPr>
          <w:rFonts w:ascii="Calibri" w:hAnsi="Calibri" w:cs="Calibri"/>
        </w:rPr>
        <w:t>Store Module Inputs to Local copies</w:t>
      </w:r>
      <w:bookmarkEnd w:id="83"/>
    </w:p>
    <w:p w:rsidR="00767B7D" w:rsidRPr="00662671" w:rsidRDefault="00767B7D" w:rsidP="00767B7D">
      <w:pPr>
        <w:rPr>
          <w:rFonts w:cs="Calibri"/>
          <w:lang w:bidi="ar-SA"/>
        </w:rPr>
      </w:pPr>
      <w:r w:rsidRPr="00997E7D">
        <w:rPr>
          <w:rFonts w:cs="Calibri"/>
        </w:rPr>
        <w:t>See FDD: Mot</w:t>
      </w:r>
      <w:r>
        <w:rPr>
          <w:rFonts w:cs="Calibri"/>
        </w:rPr>
        <w:t>Ag0</w:t>
      </w:r>
      <w:r w:rsidRPr="00997E7D">
        <w:rPr>
          <w:rFonts w:cs="Calibri"/>
        </w:rPr>
        <w:t>MeasPer</w:t>
      </w:r>
      <w:r>
        <w:rPr>
          <w:rFonts w:cs="Calibri"/>
        </w:rPr>
        <w:t>3</w:t>
      </w:r>
      <w:r w:rsidRPr="00997E7D">
        <w:rPr>
          <w:rFonts w:cs="Calibri"/>
        </w:rPr>
        <w:t xml:space="preserve"> model block</w:t>
      </w:r>
    </w:p>
    <w:p w:rsidR="00767B7D" w:rsidRPr="00AA38E8" w:rsidRDefault="00767B7D" w:rsidP="00767B7D">
      <w:pPr>
        <w:pStyle w:val="Heading2"/>
        <w:numPr>
          <w:ilvl w:val="3"/>
          <w:numId w:val="11"/>
        </w:numPr>
        <w:spacing w:after="60"/>
        <w:rPr>
          <w:rFonts w:ascii="Calibri" w:hAnsi="Calibri" w:cs="Calibri"/>
        </w:rPr>
      </w:pPr>
      <w:bookmarkStart w:id="84" w:name="_Toc512416040"/>
      <w:r w:rsidRPr="00AA38E8">
        <w:rPr>
          <w:rFonts w:ascii="Calibri" w:hAnsi="Calibri" w:cs="Calibri"/>
        </w:rPr>
        <w:t>(Processing of function)………</w:t>
      </w:r>
      <w:bookmarkEnd w:id="84"/>
    </w:p>
    <w:p w:rsidR="00767B7D" w:rsidRPr="003129D9" w:rsidRDefault="00767B7D" w:rsidP="00767B7D">
      <w:pPr>
        <w:rPr>
          <w:rFonts w:cs="Calibri"/>
          <w:lang w:bidi="ar-SA"/>
        </w:rPr>
      </w:pPr>
      <w:r w:rsidRPr="00997E7D">
        <w:rPr>
          <w:rFonts w:cs="Calibri"/>
        </w:rPr>
        <w:t>See FDD: Mot</w:t>
      </w:r>
      <w:r>
        <w:rPr>
          <w:rFonts w:cs="Calibri"/>
        </w:rPr>
        <w:t>Ag0</w:t>
      </w:r>
      <w:r w:rsidRPr="00997E7D">
        <w:rPr>
          <w:rFonts w:cs="Calibri"/>
        </w:rPr>
        <w:t>MeasPer</w:t>
      </w:r>
      <w:r>
        <w:rPr>
          <w:rFonts w:cs="Calibri"/>
        </w:rPr>
        <w:t>3</w:t>
      </w:r>
      <w:r w:rsidRPr="00997E7D">
        <w:rPr>
          <w:rFonts w:cs="Calibri"/>
        </w:rPr>
        <w:t xml:space="preserve"> model block</w:t>
      </w:r>
      <w:r w:rsidRPr="003129D9">
        <w:rPr>
          <w:rFonts w:cs="Calibri"/>
          <w:lang w:bidi="ar-SA"/>
        </w:rPr>
        <w:t>.</w:t>
      </w:r>
    </w:p>
    <w:p w:rsidR="00767B7D" w:rsidRPr="00AA38E8" w:rsidRDefault="00767B7D" w:rsidP="00767B7D">
      <w:pPr>
        <w:pStyle w:val="Heading2"/>
        <w:numPr>
          <w:ilvl w:val="3"/>
          <w:numId w:val="11"/>
        </w:numPr>
        <w:spacing w:after="60"/>
        <w:rPr>
          <w:rFonts w:ascii="Calibri" w:hAnsi="Calibri" w:cs="Calibri"/>
        </w:rPr>
      </w:pPr>
      <w:bookmarkStart w:id="85" w:name="_Toc512416041"/>
      <w:r w:rsidRPr="00AA38E8">
        <w:rPr>
          <w:rFonts w:ascii="Calibri" w:hAnsi="Calibri" w:cs="Calibri"/>
        </w:rPr>
        <w:t>Store Local copy of outputs into Module Outputs</w:t>
      </w:r>
      <w:bookmarkEnd w:id="85"/>
    </w:p>
    <w:p w:rsidR="00767B7D" w:rsidRPr="00A869B5" w:rsidRDefault="00767B7D" w:rsidP="00767B7D">
      <w:pPr>
        <w:rPr>
          <w:rFonts w:cs="Calibri"/>
        </w:rPr>
      </w:pPr>
      <w:r w:rsidRPr="00997E7D">
        <w:rPr>
          <w:rFonts w:cs="Calibri"/>
        </w:rPr>
        <w:t>See FDD: Mot</w:t>
      </w:r>
      <w:r>
        <w:rPr>
          <w:rFonts w:cs="Calibri"/>
        </w:rPr>
        <w:t>Ag0</w:t>
      </w:r>
      <w:r w:rsidRPr="00997E7D">
        <w:rPr>
          <w:rFonts w:cs="Calibri"/>
        </w:rPr>
        <w:t>MeasPer</w:t>
      </w:r>
      <w:r>
        <w:rPr>
          <w:rFonts w:cs="Calibri"/>
        </w:rPr>
        <w:t>3</w:t>
      </w:r>
      <w:r w:rsidRPr="00AA0E3C">
        <w:rPr>
          <w:rFonts w:cs="Calibri"/>
        </w:rPr>
        <w:t xml:space="preserve"> model block</w:t>
      </w:r>
      <w:r w:rsidRPr="00A869B5">
        <w:rPr>
          <w:rFonts w:cs="Calibri"/>
        </w:rPr>
        <w:t>.</w:t>
      </w:r>
    </w:p>
    <w:p w:rsidR="00E3528F" w:rsidRPr="00A869B5" w:rsidRDefault="00E3528F" w:rsidP="00E3528F">
      <w:pPr>
        <w:rPr>
          <w:rFonts w:cs="Calibri"/>
        </w:rPr>
      </w:pPr>
    </w:p>
    <w:p w:rsidR="002B094F" w:rsidRDefault="008C6874" w:rsidP="008C6874">
      <w:pPr>
        <w:pStyle w:val="Heading2"/>
        <w:spacing w:after="60"/>
        <w:rPr>
          <w:rFonts w:ascii="Calibri" w:hAnsi="Calibri"/>
        </w:rPr>
      </w:pPr>
      <w:bookmarkStart w:id="86" w:name="_Toc512416042"/>
      <w:r>
        <w:rPr>
          <w:rFonts w:ascii="Calibri" w:hAnsi="Calibri"/>
        </w:rPr>
        <w:t>Server R</w:t>
      </w:r>
      <w:r w:rsidRPr="008C6874">
        <w:rPr>
          <w:rFonts w:ascii="Calibri" w:hAnsi="Calibri"/>
        </w:rPr>
        <w:t>unables</w:t>
      </w:r>
      <w:r w:rsidR="00E3528F">
        <w:rPr>
          <w:rFonts w:ascii="Calibri" w:hAnsi="Calibri"/>
        </w:rPr>
        <w:t xml:space="preserve">: </w:t>
      </w:r>
      <w:r w:rsidR="00E3528F" w:rsidRPr="00E3528F">
        <w:t>Mot</w:t>
      </w:r>
      <w:r w:rsidR="00CC01C6">
        <w:t>Ag0</w:t>
      </w:r>
      <w:r w:rsidR="00E3528F" w:rsidRPr="00E3528F">
        <w:t>CoeffTblRead</w:t>
      </w:r>
      <w:bookmarkEnd w:id="86"/>
    </w:p>
    <w:p w:rsidR="00E3528F" w:rsidRPr="00AA38E8" w:rsidRDefault="00E3528F" w:rsidP="00E3528F">
      <w:pPr>
        <w:pStyle w:val="Heading2"/>
        <w:numPr>
          <w:ilvl w:val="3"/>
          <w:numId w:val="11"/>
        </w:numPr>
        <w:spacing w:after="60"/>
        <w:rPr>
          <w:rFonts w:ascii="Calibri" w:hAnsi="Calibri" w:cs="Calibri"/>
        </w:rPr>
      </w:pPr>
      <w:bookmarkStart w:id="87" w:name="_Toc512416043"/>
      <w:r w:rsidRPr="00AA38E8">
        <w:rPr>
          <w:rFonts w:ascii="Calibri" w:hAnsi="Calibri" w:cs="Calibri"/>
        </w:rPr>
        <w:t>Design Rationale</w:t>
      </w:r>
      <w:bookmarkEnd w:id="87"/>
    </w:p>
    <w:p w:rsidR="00E3528F" w:rsidRPr="00AA0E3C" w:rsidRDefault="00E3528F" w:rsidP="00E3528F">
      <w:pPr>
        <w:rPr>
          <w:rFonts w:cs="Calibri"/>
        </w:rPr>
      </w:pPr>
      <w:r w:rsidRPr="00AA0E3C">
        <w:rPr>
          <w:rFonts w:cs="Calibri"/>
        </w:rPr>
        <w:t>None</w:t>
      </w:r>
    </w:p>
    <w:p w:rsidR="00E3528F" w:rsidRPr="00AA38E8" w:rsidRDefault="00E3528F" w:rsidP="00E3528F">
      <w:pPr>
        <w:pStyle w:val="Heading2"/>
        <w:numPr>
          <w:ilvl w:val="3"/>
          <w:numId w:val="11"/>
        </w:numPr>
        <w:spacing w:after="60"/>
        <w:rPr>
          <w:rFonts w:ascii="Calibri" w:hAnsi="Calibri" w:cs="Calibri"/>
        </w:rPr>
      </w:pPr>
      <w:bookmarkStart w:id="88" w:name="_Toc512416044"/>
      <w:r w:rsidRPr="00AA38E8">
        <w:rPr>
          <w:rFonts w:ascii="Calibri" w:hAnsi="Calibri" w:cs="Calibri"/>
        </w:rPr>
        <w:t>Store Module Inputs to Local copies</w:t>
      </w:r>
      <w:bookmarkEnd w:id="88"/>
    </w:p>
    <w:p w:rsidR="00E3528F" w:rsidRPr="00AA0E3C" w:rsidRDefault="00E3528F" w:rsidP="00E3528F">
      <w:pPr>
        <w:rPr>
          <w:rFonts w:cs="Calibri"/>
        </w:rPr>
      </w:pPr>
      <w:r w:rsidRPr="00AA0E3C">
        <w:rPr>
          <w:rFonts w:cs="Calibri"/>
        </w:rPr>
        <w:t>None</w:t>
      </w:r>
    </w:p>
    <w:p w:rsidR="00E3528F" w:rsidRPr="00AA38E8" w:rsidRDefault="00E3528F" w:rsidP="00E3528F">
      <w:pPr>
        <w:pStyle w:val="Heading2"/>
        <w:numPr>
          <w:ilvl w:val="3"/>
          <w:numId w:val="11"/>
        </w:numPr>
        <w:spacing w:after="60"/>
        <w:rPr>
          <w:rFonts w:ascii="Calibri" w:hAnsi="Calibri" w:cs="Calibri"/>
        </w:rPr>
      </w:pPr>
      <w:bookmarkStart w:id="89" w:name="_Toc512416045"/>
      <w:r w:rsidRPr="00AA38E8">
        <w:rPr>
          <w:rFonts w:ascii="Calibri" w:hAnsi="Calibri" w:cs="Calibri"/>
        </w:rPr>
        <w:t>(Processing of function)………</w:t>
      </w:r>
      <w:bookmarkEnd w:id="89"/>
    </w:p>
    <w:p w:rsidR="00E3528F" w:rsidRPr="003129D9" w:rsidRDefault="00E3528F" w:rsidP="00E3528F">
      <w:pPr>
        <w:rPr>
          <w:rFonts w:cs="Calibri"/>
          <w:lang w:bidi="ar-SA"/>
        </w:rPr>
      </w:pPr>
      <w:r>
        <w:rPr>
          <w:rFonts w:cs="Calibri"/>
          <w:i/>
        </w:rPr>
        <w:t>See</w:t>
      </w:r>
      <w:r w:rsidRPr="00520547">
        <w:t xml:space="preserve"> </w:t>
      </w:r>
      <w:r>
        <w:t>Mot</w:t>
      </w:r>
      <w:r w:rsidR="00B734E0">
        <w:t>Ag0</w:t>
      </w:r>
      <w:r>
        <w:t xml:space="preserve">CoeffTblRead </w:t>
      </w:r>
      <w:r>
        <w:rPr>
          <w:rFonts w:cs="Calibri"/>
          <w:i/>
        </w:rPr>
        <w:t>block in the FDD</w:t>
      </w:r>
    </w:p>
    <w:p w:rsidR="00E3528F" w:rsidRPr="00AA38E8" w:rsidRDefault="00E3528F" w:rsidP="00E3528F">
      <w:pPr>
        <w:pStyle w:val="Heading2"/>
        <w:numPr>
          <w:ilvl w:val="3"/>
          <w:numId w:val="11"/>
        </w:numPr>
        <w:spacing w:after="60"/>
        <w:rPr>
          <w:rFonts w:ascii="Calibri" w:hAnsi="Calibri" w:cs="Calibri"/>
        </w:rPr>
      </w:pPr>
      <w:bookmarkStart w:id="90" w:name="_Toc512416046"/>
      <w:r w:rsidRPr="00AA38E8">
        <w:rPr>
          <w:rFonts w:ascii="Calibri" w:hAnsi="Calibri" w:cs="Calibri"/>
        </w:rPr>
        <w:t>Store Local copy of outputs into Module Outputs</w:t>
      </w:r>
      <w:bookmarkEnd w:id="90"/>
    </w:p>
    <w:p w:rsidR="00E3528F" w:rsidRDefault="00DA39E5" w:rsidP="00E3528F">
      <w:pPr>
        <w:rPr>
          <w:rFonts w:cs="Calibri"/>
        </w:rPr>
      </w:pPr>
      <w:r w:rsidRPr="00AA0E3C">
        <w:rPr>
          <w:rFonts w:cs="Calibri"/>
        </w:rPr>
        <w:t>None</w:t>
      </w:r>
    </w:p>
    <w:p w:rsidR="00DA39E5" w:rsidRDefault="00DA39E5" w:rsidP="00DA39E5">
      <w:pPr>
        <w:pStyle w:val="Heading2"/>
        <w:spacing w:after="60"/>
        <w:rPr>
          <w:rFonts w:ascii="Calibri" w:hAnsi="Calibri"/>
        </w:rPr>
      </w:pPr>
      <w:bookmarkStart w:id="91" w:name="_Toc512416047"/>
      <w:r>
        <w:rPr>
          <w:rFonts w:ascii="Calibri" w:hAnsi="Calibri"/>
        </w:rPr>
        <w:t>Server R</w:t>
      </w:r>
      <w:r w:rsidRPr="008C6874">
        <w:rPr>
          <w:rFonts w:ascii="Calibri" w:hAnsi="Calibri"/>
        </w:rPr>
        <w:t>unables</w:t>
      </w:r>
      <w:r>
        <w:rPr>
          <w:rFonts w:ascii="Calibri" w:hAnsi="Calibri"/>
        </w:rPr>
        <w:t xml:space="preserve">: </w:t>
      </w:r>
      <w:r w:rsidRPr="00E3528F">
        <w:t>Mot</w:t>
      </w:r>
      <w:r w:rsidR="00B734E0">
        <w:t>Ag0</w:t>
      </w:r>
      <w:r w:rsidRPr="00E3528F">
        <w:t>CoeffTbl</w:t>
      </w:r>
      <w:r>
        <w:t>Wr</w:t>
      </w:r>
      <w:bookmarkEnd w:id="91"/>
    </w:p>
    <w:p w:rsidR="00DA39E5" w:rsidRPr="00AA38E8" w:rsidRDefault="00DA39E5" w:rsidP="00DA39E5">
      <w:pPr>
        <w:pStyle w:val="Heading2"/>
        <w:numPr>
          <w:ilvl w:val="3"/>
          <w:numId w:val="11"/>
        </w:numPr>
        <w:spacing w:after="60"/>
        <w:rPr>
          <w:rFonts w:ascii="Calibri" w:hAnsi="Calibri" w:cs="Calibri"/>
        </w:rPr>
      </w:pPr>
      <w:bookmarkStart w:id="92" w:name="_Toc512416048"/>
      <w:r w:rsidRPr="00AA38E8">
        <w:rPr>
          <w:rFonts w:ascii="Calibri" w:hAnsi="Calibri" w:cs="Calibri"/>
        </w:rPr>
        <w:t>Design Rationale</w:t>
      </w:r>
      <w:bookmarkEnd w:id="92"/>
    </w:p>
    <w:p w:rsidR="00DA39E5" w:rsidRPr="00AA0E3C" w:rsidRDefault="00DA39E5" w:rsidP="00DA39E5">
      <w:pPr>
        <w:rPr>
          <w:rFonts w:cs="Calibri"/>
        </w:rPr>
      </w:pPr>
      <w:r w:rsidRPr="00AA0E3C">
        <w:rPr>
          <w:rFonts w:cs="Calibri"/>
        </w:rPr>
        <w:t>None</w:t>
      </w:r>
    </w:p>
    <w:p w:rsidR="00DA39E5" w:rsidRPr="00AA38E8" w:rsidRDefault="00DA39E5" w:rsidP="00DA39E5">
      <w:pPr>
        <w:pStyle w:val="Heading2"/>
        <w:numPr>
          <w:ilvl w:val="3"/>
          <w:numId w:val="11"/>
        </w:numPr>
        <w:spacing w:after="60"/>
        <w:rPr>
          <w:rFonts w:ascii="Calibri" w:hAnsi="Calibri" w:cs="Calibri"/>
        </w:rPr>
      </w:pPr>
      <w:bookmarkStart w:id="93" w:name="_Toc512416049"/>
      <w:r w:rsidRPr="00AA38E8">
        <w:rPr>
          <w:rFonts w:ascii="Calibri" w:hAnsi="Calibri" w:cs="Calibri"/>
        </w:rPr>
        <w:t>Store Module Inputs to Local copies</w:t>
      </w:r>
      <w:bookmarkEnd w:id="93"/>
    </w:p>
    <w:p w:rsidR="00DA39E5" w:rsidRPr="00AA0E3C" w:rsidRDefault="00DA39E5" w:rsidP="00DA39E5">
      <w:pPr>
        <w:rPr>
          <w:rFonts w:cs="Calibri"/>
        </w:rPr>
      </w:pPr>
      <w:r w:rsidRPr="00AA0E3C">
        <w:rPr>
          <w:rFonts w:cs="Calibri"/>
        </w:rPr>
        <w:t>None</w:t>
      </w:r>
    </w:p>
    <w:p w:rsidR="00DA39E5" w:rsidRPr="00AA38E8" w:rsidRDefault="00DA39E5" w:rsidP="00DA39E5">
      <w:pPr>
        <w:pStyle w:val="Heading2"/>
        <w:numPr>
          <w:ilvl w:val="3"/>
          <w:numId w:val="11"/>
        </w:numPr>
        <w:spacing w:after="60"/>
        <w:rPr>
          <w:rFonts w:ascii="Calibri" w:hAnsi="Calibri" w:cs="Calibri"/>
        </w:rPr>
      </w:pPr>
      <w:bookmarkStart w:id="94" w:name="_Toc512416050"/>
      <w:r w:rsidRPr="00AA38E8">
        <w:rPr>
          <w:rFonts w:ascii="Calibri" w:hAnsi="Calibri" w:cs="Calibri"/>
        </w:rPr>
        <w:t>(Processing of function)………</w:t>
      </w:r>
      <w:bookmarkEnd w:id="94"/>
    </w:p>
    <w:p w:rsidR="00DA39E5" w:rsidRPr="003129D9" w:rsidRDefault="00DA39E5" w:rsidP="00DA39E5">
      <w:pPr>
        <w:rPr>
          <w:rFonts w:cs="Calibri"/>
          <w:lang w:bidi="ar-SA"/>
        </w:rPr>
      </w:pPr>
      <w:r>
        <w:rPr>
          <w:rFonts w:cs="Calibri"/>
          <w:i/>
        </w:rPr>
        <w:t>See</w:t>
      </w:r>
      <w:r w:rsidRPr="00520547">
        <w:t xml:space="preserve"> </w:t>
      </w:r>
      <w:r>
        <w:t>Mot</w:t>
      </w:r>
      <w:r w:rsidR="00B734E0">
        <w:t>Ag0</w:t>
      </w:r>
      <w:r>
        <w:t xml:space="preserve">CoeffTblWr </w:t>
      </w:r>
      <w:r>
        <w:rPr>
          <w:rFonts w:cs="Calibri"/>
          <w:i/>
        </w:rPr>
        <w:t>block in the FDD</w:t>
      </w:r>
    </w:p>
    <w:p w:rsidR="00DA39E5" w:rsidRPr="00AA38E8" w:rsidRDefault="00DA39E5" w:rsidP="00DA39E5">
      <w:pPr>
        <w:pStyle w:val="Heading2"/>
        <w:numPr>
          <w:ilvl w:val="3"/>
          <w:numId w:val="11"/>
        </w:numPr>
        <w:spacing w:after="60"/>
        <w:rPr>
          <w:rFonts w:ascii="Calibri" w:hAnsi="Calibri" w:cs="Calibri"/>
        </w:rPr>
      </w:pPr>
      <w:bookmarkStart w:id="95" w:name="_Toc512416051"/>
      <w:r w:rsidRPr="00AA38E8">
        <w:rPr>
          <w:rFonts w:ascii="Calibri" w:hAnsi="Calibri" w:cs="Calibri"/>
        </w:rPr>
        <w:lastRenderedPageBreak/>
        <w:t>Store Local copy of outputs into Module Outputs</w:t>
      </w:r>
      <w:bookmarkEnd w:id="95"/>
    </w:p>
    <w:p w:rsidR="00DA39E5" w:rsidRDefault="00DA39E5" w:rsidP="00DA39E5">
      <w:pPr>
        <w:rPr>
          <w:rFonts w:cs="Calibri"/>
          <w:i/>
        </w:rPr>
      </w:pPr>
      <w:r>
        <w:rPr>
          <w:rFonts w:cs="Calibri"/>
          <w:i/>
        </w:rPr>
        <w:t xml:space="preserve">See </w:t>
      </w:r>
      <w:r>
        <w:t>Mot</w:t>
      </w:r>
      <w:r w:rsidR="00B734E0">
        <w:t>Ag0</w:t>
      </w:r>
      <w:r>
        <w:t>MeasMot</w:t>
      </w:r>
      <w:r w:rsidR="00B734E0">
        <w:t>Ag0</w:t>
      </w:r>
      <w:r>
        <w:t>CoeffTblWr</w:t>
      </w:r>
      <w:r w:rsidRPr="00520547">
        <w:rPr>
          <w:rFonts w:cs="Calibri"/>
          <w:i/>
        </w:rPr>
        <w:t>block in the FDD</w:t>
      </w:r>
    </w:p>
    <w:p w:rsidR="004F1D09" w:rsidRDefault="004F1D09" w:rsidP="004F1D09">
      <w:pPr>
        <w:pStyle w:val="Heading2"/>
        <w:rPr>
          <w:rFonts w:ascii="Calibri" w:hAnsi="Calibri"/>
        </w:rPr>
      </w:pPr>
      <w:r>
        <w:rPr>
          <w:rFonts w:ascii="Calibri" w:hAnsi="Calibri"/>
        </w:rPr>
        <w:t>Server R</w:t>
      </w:r>
      <w:r w:rsidRPr="008C6874">
        <w:rPr>
          <w:rFonts w:ascii="Calibri" w:hAnsi="Calibri"/>
        </w:rPr>
        <w:t>unables</w:t>
      </w:r>
      <w:r>
        <w:rPr>
          <w:rFonts w:ascii="Calibri" w:hAnsi="Calibri"/>
        </w:rPr>
        <w:t xml:space="preserve">: </w:t>
      </w:r>
      <w:r w:rsidRPr="004F1D09">
        <w:rPr>
          <w:rFonts w:ascii="Calibri" w:hAnsi="Calibri"/>
        </w:rPr>
        <w:t>MotAg0CfgLoPwrMod</w:t>
      </w:r>
    </w:p>
    <w:p w:rsidR="004F1D09" w:rsidRPr="00AA38E8" w:rsidRDefault="004F1D09" w:rsidP="004F1D09">
      <w:pPr>
        <w:pStyle w:val="Heading2"/>
        <w:numPr>
          <w:ilvl w:val="3"/>
          <w:numId w:val="11"/>
        </w:numPr>
        <w:spacing w:after="60"/>
        <w:rPr>
          <w:rFonts w:ascii="Calibri" w:hAnsi="Calibri" w:cs="Calibri"/>
        </w:rPr>
      </w:pPr>
      <w:r w:rsidRPr="00AA38E8">
        <w:rPr>
          <w:rFonts w:ascii="Calibri" w:hAnsi="Calibri" w:cs="Calibri"/>
        </w:rPr>
        <w:t>Design Rationale</w:t>
      </w:r>
    </w:p>
    <w:p w:rsidR="004F1D09" w:rsidRPr="00AA0E3C" w:rsidRDefault="004F1D09" w:rsidP="004F1D09">
      <w:pPr>
        <w:rPr>
          <w:rFonts w:cs="Calibri"/>
        </w:rPr>
      </w:pPr>
      <w:r w:rsidRPr="00AA0E3C">
        <w:rPr>
          <w:rFonts w:cs="Calibri"/>
        </w:rPr>
        <w:t>None</w:t>
      </w:r>
    </w:p>
    <w:p w:rsidR="004F1D09" w:rsidRPr="00AA38E8" w:rsidRDefault="004F1D09" w:rsidP="004F1D09">
      <w:pPr>
        <w:pStyle w:val="Heading2"/>
        <w:numPr>
          <w:ilvl w:val="3"/>
          <w:numId w:val="11"/>
        </w:numPr>
        <w:spacing w:after="60"/>
        <w:rPr>
          <w:rFonts w:ascii="Calibri" w:hAnsi="Calibri" w:cs="Calibri"/>
        </w:rPr>
      </w:pPr>
      <w:r w:rsidRPr="00AA38E8">
        <w:rPr>
          <w:rFonts w:ascii="Calibri" w:hAnsi="Calibri" w:cs="Calibri"/>
        </w:rPr>
        <w:t>Store Module Inputs to Local copies</w:t>
      </w:r>
    </w:p>
    <w:p w:rsidR="004F1D09" w:rsidRPr="00AA0E3C" w:rsidRDefault="004F1D09" w:rsidP="004F1D09">
      <w:pPr>
        <w:rPr>
          <w:rFonts w:cs="Calibri"/>
        </w:rPr>
      </w:pPr>
      <w:r w:rsidRPr="00AA0E3C">
        <w:rPr>
          <w:rFonts w:cs="Calibri"/>
        </w:rPr>
        <w:t>None</w:t>
      </w:r>
    </w:p>
    <w:p w:rsidR="004F1D09" w:rsidRPr="00AA38E8" w:rsidRDefault="004F1D09" w:rsidP="004F1D09">
      <w:pPr>
        <w:pStyle w:val="Heading2"/>
        <w:numPr>
          <w:ilvl w:val="3"/>
          <w:numId w:val="11"/>
        </w:numPr>
        <w:spacing w:after="60"/>
        <w:rPr>
          <w:rFonts w:ascii="Calibri" w:hAnsi="Calibri" w:cs="Calibri"/>
        </w:rPr>
      </w:pPr>
      <w:r w:rsidRPr="00AA38E8">
        <w:rPr>
          <w:rFonts w:ascii="Calibri" w:hAnsi="Calibri" w:cs="Calibri"/>
        </w:rPr>
        <w:t>(Processing of function)………</w:t>
      </w:r>
    </w:p>
    <w:p w:rsidR="004F1D09" w:rsidRPr="003129D9" w:rsidRDefault="004F1D09" w:rsidP="004F1D09">
      <w:pPr>
        <w:rPr>
          <w:rFonts w:cs="Calibri"/>
          <w:lang w:bidi="ar-SA"/>
        </w:rPr>
      </w:pPr>
      <w:r>
        <w:rPr>
          <w:rFonts w:cs="Calibri"/>
          <w:i/>
        </w:rPr>
        <w:t>See</w:t>
      </w:r>
      <w:r w:rsidRPr="00520547">
        <w:t xml:space="preserve"> </w:t>
      </w:r>
      <w:r w:rsidRPr="004F1D09">
        <w:t>MotAg0CfgLoPwrMod</w:t>
      </w:r>
      <w:r>
        <w:t xml:space="preserve"> </w:t>
      </w:r>
      <w:r>
        <w:rPr>
          <w:rFonts w:cs="Calibri"/>
          <w:i/>
        </w:rPr>
        <w:t>block in the FDD</w:t>
      </w:r>
    </w:p>
    <w:p w:rsidR="004F1D09" w:rsidRPr="00AA38E8" w:rsidRDefault="004F1D09" w:rsidP="004F1D09">
      <w:pPr>
        <w:pStyle w:val="Heading2"/>
        <w:numPr>
          <w:ilvl w:val="3"/>
          <w:numId w:val="11"/>
        </w:numPr>
        <w:spacing w:after="60"/>
        <w:rPr>
          <w:rFonts w:ascii="Calibri" w:hAnsi="Calibri" w:cs="Calibri"/>
        </w:rPr>
      </w:pPr>
      <w:r w:rsidRPr="00AA38E8">
        <w:rPr>
          <w:rFonts w:ascii="Calibri" w:hAnsi="Calibri" w:cs="Calibri"/>
        </w:rPr>
        <w:t>Store Local copy of outputs into Module Outputs</w:t>
      </w:r>
    </w:p>
    <w:p w:rsidR="004F1D09" w:rsidRDefault="004F1D09" w:rsidP="004F1D09">
      <w:pPr>
        <w:rPr>
          <w:rFonts w:cs="Calibri"/>
          <w:i/>
        </w:rPr>
      </w:pPr>
      <w:r>
        <w:rPr>
          <w:rFonts w:cs="Calibri"/>
          <w:i/>
        </w:rPr>
        <w:t xml:space="preserve">See </w:t>
      </w:r>
      <w:r w:rsidRPr="004F1D09">
        <w:t>MotAg0CfgLoPwrMod</w:t>
      </w:r>
      <w:r>
        <w:t xml:space="preserve"> </w:t>
      </w:r>
      <w:r w:rsidRPr="00520547">
        <w:rPr>
          <w:rFonts w:cs="Calibri"/>
          <w:i/>
        </w:rPr>
        <w:t>block in the FDD</w:t>
      </w:r>
    </w:p>
    <w:p w:rsidR="00DA39E5" w:rsidRPr="00662671" w:rsidRDefault="00DA39E5" w:rsidP="00E3528F">
      <w:pPr>
        <w:rPr>
          <w:lang w:bidi="ar-SA"/>
        </w:rPr>
      </w:pPr>
    </w:p>
    <w:p w:rsidR="008C6874" w:rsidRPr="00AA38E8" w:rsidRDefault="008C6874" w:rsidP="008C6874">
      <w:pPr>
        <w:pStyle w:val="Heading2"/>
        <w:spacing w:after="60"/>
        <w:rPr>
          <w:rFonts w:ascii="Calibri" w:hAnsi="Calibri" w:cs="Calibri"/>
        </w:rPr>
      </w:pPr>
      <w:bookmarkStart w:id="96" w:name="_Toc382301471"/>
      <w:bookmarkStart w:id="97" w:name="_Toc383698997"/>
      <w:bookmarkStart w:id="98" w:name="_Ref382299966"/>
      <w:bookmarkStart w:id="99" w:name="_Toc421011529"/>
      <w:bookmarkStart w:id="100" w:name="_Toc512416052"/>
      <w:bookmarkEnd w:id="96"/>
      <w:bookmarkEnd w:id="97"/>
      <w:r w:rsidRPr="00AA38E8">
        <w:rPr>
          <w:rFonts w:ascii="Calibri" w:hAnsi="Calibri" w:cs="Calibri"/>
        </w:rPr>
        <w:t>Interrupt Functions</w:t>
      </w:r>
      <w:bookmarkEnd w:id="98"/>
      <w:bookmarkEnd w:id="99"/>
      <w:bookmarkEnd w:id="100"/>
    </w:p>
    <w:p w:rsidR="008C6874" w:rsidRDefault="00662671" w:rsidP="008C6874">
      <w:pPr>
        <w:rPr>
          <w:lang w:bidi="ar-SA"/>
        </w:rPr>
      </w:pPr>
      <w:r w:rsidRPr="00662671">
        <w:rPr>
          <w:lang w:bidi="ar-SA"/>
        </w:rPr>
        <w:t>None</w:t>
      </w:r>
    </w:p>
    <w:p w:rsidR="00F76DFB" w:rsidRPr="00662671" w:rsidRDefault="00F76DFB" w:rsidP="008C6874">
      <w:pPr>
        <w:rPr>
          <w:lang w:bidi="ar-SA"/>
        </w:rPr>
      </w:pPr>
    </w:p>
    <w:p w:rsidR="002B094F" w:rsidRDefault="00DD74B1" w:rsidP="008C6874">
      <w:pPr>
        <w:pStyle w:val="Heading2"/>
        <w:spacing w:after="60"/>
        <w:rPr>
          <w:rFonts w:ascii="Calibri" w:hAnsi="Calibri" w:cs="Calibri"/>
        </w:rPr>
      </w:pPr>
      <w:bookmarkStart w:id="101" w:name="_Toc338170485"/>
      <w:bookmarkStart w:id="102" w:name="_Toc418080074"/>
      <w:bookmarkStart w:id="103" w:name="_Toc421709919"/>
      <w:r>
        <w:rPr>
          <w:rFonts w:ascii="Calibri" w:hAnsi="Calibri" w:cs="Calibri"/>
        </w:rPr>
        <w:br w:type="page"/>
      </w:r>
      <w:bookmarkStart w:id="104" w:name="_Toc512416053"/>
      <w:r w:rsidR="002B094F" w:rsidRPr="008C6874">
        <w:rPr>
          <w:rFonts w:ascii="Calibri" w:hAnsi="Calibri" w:cs="Calibri"/>
        </w:rPr>
        <w:lastRenderedPageBreak/>
        <w:t>Module Internal (Local) Functions</w:t>
      </w:r>
      <w:bookmarkEnd w:id="101"/>
      <w:bookmarkEnd w:id="102"/>
      <w:bookmarkEnd w:id="103"/>
      <w:bookmarkEnd w:id="104"/>
    </w:p>
    <w:p w:rsidR="00EB6BCA" w:rsidRPr="00AA38E8" w:rsidRDefault="00EB6BCA" w:rsidP="00EB6BCA">
      <w:pPr>
        <w:pStyle w:val="Heading3"/>
      </w:pPr>
      <w:bookmarkStart w:id="105" w:name="_Toc512416054"/>
      <w:r w:rsidRPr="00EB6BCA">
        <w:rPr>
          <w:rFonts w:ascii="Calibri" w:hAnsi="Calibri" w:cs="Calibri"/>
          <w:sz w:val="28"/>
        </w:rPr>
        <w:t>ProcessErrorRegAndDieRevCtr</w:t>
      </w:r>
      <w:bookmarkEnd w:id="1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Function Name</w:t>
            </w:r>
          </w:p>
        </w:tc>
        <w:tc>
          <w:tcPr>
            <w:tcW w:w="3834" w:type="dxa"/>
          </w:tcPr>
          <w:p w:rsidR="00EB6BCA" w:rsidRPr="00AA38E8" w:rsidRDefault="00EB6BCA" w:rsidP="00114A86">
            <w:pPr>
              <w:spacing w:before="60"/>
              <w:rPr>
                <w:rFonts w:cs="Calibri"/>
                <w:sz w:val="16"/>
              </w:rPr>
            </w:pPr>
            <w:r w:rsidRPr="00EB6BCA">
              <w:rPr>
                <w:rFonts w:cs="Calibri"/>
                <w:sz w:val="16"/>
              </w:rPr>
              <w:t>ProcessErrorRegAndDieRevCtr</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Type</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Min</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Max</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 xml:space="preserve">Arguments Passed </w:t>
            </w:r>
          </w:p>
        </w:tc>
        <w:tc>
          <w:tcPr>
            <w:tcW w:w="3834" w:type="dxa"/>
          </w:tcPr>
          <w:p w:rsidR="00EB6BCA" w:rsidRPr="00AA38E8" w:rsidRDefault="00D2440D" w:rsidP="00114A86">
            <w:pPr>
              <w:spacing w:before="60"/>
              <w:rPr>
                <w:rFonts w:cs="Calibri"/>
                <w:sz w:val="16"/>
              </w:rPr>
            </w:pPr>
            <w:r w:rsidRPr="00D2440D">
              <w:rPr>
                <w:rFonts w:cs="Calibri"/>
                <w:sz w:val="16"/>
              </w:rPr>
              <w:t>MotAgErrReg_Cnt_T_u32</w:t>
            </w:r>
          </w:p>
        </w:tc>
        <w:tc>
          <w:tcPr>
            <w:tcW w:w="1135" w:type="dxa"/>
          </w:tcPr>
          <w:p w:rsidR="00EB6BCA" w:rsidRPr="00AA38E8" w:rsidRDefault="00C53FE0" w:rsidP="00114A86">
            <w:pPr>
              <w:spacing w:before="60"/>
              <w:rPr>
                <w:rFonts w:cs="Calibri"/>
                <w:sz w:val="16"/>
              </w:rPr>
            </w:pPr>
            <w:r w:rsidRPr="00C53FE0">
              <w:rPr>
                <w:rFonts w:cs="Calibri"/>
                <w:sz w:val="16"/>
              </w:rPr>
              <w:t>uint32</w:t>
            </w:r>
          </w:p>
        </w:tc>
        <w:tc>
          <w:tcPr>
            <w:tcW w:w="1135" w:type="dxa"/>
          </w:tcPr>
          <w:p w:rsidR="00EB6BCA" w:rsidRPr="00AA38E8" w:rsidRDefault="00092549" w:rsidP="00114A86">
            <w:pPr>
              <w:spacing w:before="60"/>
              <w:rPr>
                <w:rFonts w:cs="Calibri"/>
                <w:sz w:val="16"/>
              </w:rPr>
            </w:pPr>
            <w:r>
              <w:rPr>
                <w:rFonts w:cs="Calibri"/>
                <w:sz w:val="16"/>
              </w:rPr>
              <w:t>0</w:t>
            </w:r>
          </w:p>
        </w:tc>
        <w:tc>
          <w:tcPr>
            <w:tcW w:w="1135" w:type="dxa"/>
          </w:tcPr>
          <w:p w:rsidR="00EB6BCA" w:rsidRPr="00AA38E8" w:rsidRDefault="00092549" w:rsidP="00114A86">
            <w:pPr>
              <w:spacing w:before="60"/>
              <w:rPr>
                <w:rFonts w:cs="Calibri"/>
                <w:sz w:val="16"/>
              </w:rPr>
            </w:pPr>
            <w:r w:rsidRPr="00092549">
              <w:rPr>
                <w:rFonts w:cs="Calibri"/>
                <w:sz w:val="16"/>
              </w:rPr>
              <w:t>67108863</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D2440D" w:rsidP="00114A86">
            <w:pPr>
              <w:spacing w:before="60"/>
              <w:rPr>
                <w:rFonts w:cs="Calibri"/>
                <w:sz w:val="16"/>
              </w:rPr>
            </w:pPr>
            <w:r w:rsidRPr="00D2440D">
              <w:rPr>
                <w:rFonts w:cs="Calibri"/>
                <w:sz w:val="16"/>
              </w:rPr>
              <w:t>MotAgTurnCntrReg_Cnt_T_u32</w:t>
            </w:r>
          </w:p>
        </w:tc>
        <w:tc>
          <w:tcPr>
            <w:tcW w:w="1135" w:type="dxa"/>
          </w:tcPr>
          <w:p w:rsidR="00C53FE0" w:rsidRPr="00AA38E8" w:rsidRDefault="00C53FE0" w:rsidP="00114A86">
            <w:pPr>
              <w:spacing w:before="60"/>
              <w:rPr>
                <w:rFonts w:cs="Calibri"/>
                <w:sz w:val="16"/>
              </w:rPr>
            </w:pPr>
            <w:r w:rsidRPr="00C53FE0">
              <w:rPr>
                <w:rFonts w:cs="Calibri"/>
                <w:sz w:val="16"/>
              </w:rPr>
              <w:t>uint32</w:t>
            </w:r>
          </w:p>
        </w:tc>
        <w:tc>
          <w:tcPr>
            <w:tcW w:w="1135" w:type="dxa"/>
          </w:tcPr>
          <w:p w:rsidR="00C53FE0" w:rsidRPr="00AA38E8" w:rsidRDefault="00092549" w:rsidP="00114A86">
            <w:pPr>
              <w:spacing w:before="60"/>
              <w:rPr>
                <w:rFonts w:cs="Calibri"/>
                <w:sz w:val="16"/>
              </w:rPr>
            </w:pPr>
            <w:r>
              <w:rPr>
                <w:rFonts w:cs="Calibri"/>
                <w:sz w:val="16"/>
              </w:rPr>
              <w:t>0</w:t>
            </w:r>
          </w:p>
        </w:tc>
        <w:tc>
          <w:tcPr>
            <w:tcW w:w="1135" w:type="dxa"/>
          </w:tcPr>
          <w:p w:rsidR="00C53FE0" w:rsidRPr="00AA38E8" w:rsidRDefault="00092549" w:rsidP="00114A86">
            <w:pPr>
              <w:spacing w:before="60"/>
              <w:rPr>
                <w:rFonts w:cs="Calibri"/>
                <w:sz w:val="16"/>
              </w:rPr>
            </w:pPr>
            <w:r w:rsidRPr="00092549">
              <w:rPr>
                <w:rFonts w:cs="Calibri"/>
                <w:sz w:val="16"/>
              </w:rPr>
              <w:t>67108863</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D2440D" w:rsidP="00114A86">
            <w:pPr>
              <w:spacing w:before="60"/>
              <w:rPr>
                <w:rFonts w:cs="Calibri"/>
                <w:sz w:val="16"/>
              </w:rPr>
            </w:pPr>
            <w:r w:rsidRPr="00D2440D">
              <w:rPr>
                <w:rFonts w:cs="Calibri"/>
                <w:sz w:val="16"/>
              </w:rPr>
              <w:t>MotAgWarnReg_Cnt_T_u32</w:t>
            </w:r>
          </w:p>
        </w:tc>
        <w:tc>
          <w:tcPr>
            <w:tcW w:w="1135" w:type="dxa"/>
          </w:tcPr>
          <w:p w:rsidR="00C53FE0" w:rsidRPr="00AA38E8" w:rsidRDefault="00C53FE0" w:rsidP="00114A86">
            <w:pPr>
              <w:spacing w:before="60"/>
              <w:rPr>
                <w:rFonts w:cs="Calibri"/>
                <w:sz w:val="16"/>
              </w:rPr>
            </w:pPr>
            <w:r w:rsidRPr="00C53FE0">
              <w:rPr>
                <w:rFonts w:cs="Calibri"/>
                <w:sz w:val="16"/>
              </w:rPr>
              <w:t>uint32</w:t>
            </w:r>
          </w:p>
        </w:tc>
        <w:tc>
          <w:tcPr>
            <w:tcW w:w="1135" w:type="dxa"/>
          </w:tcPr>
          <w:p w:rsidR="00C53FE0" w:rsidRPr="00AA38E8" w:rsidRDefault="00092549" w:rsidP="00114A86">
            <w:pPr>
              <w:spacing w:before="60"/>
              <w:rPr>
                <w:rFonts w:cs="Calibri"/>
                <w:sz w:val="16"/>
              </w:rPr>
            </w:pPr>
            <w:r>
              <w:rPr>
                <w:rFonts w:cs="Calibri"/>
                <w:sz w:val="16"/>
              </w:rPr>
              <w:t>0</w:t>
            </w:r>
          </w:p>
        </w:tc>
        <w:tc>
          <w:tcPr>
            <w:tcW w:w="1135" w:type="dxa"/>
          </w:tcPr>
          <w:p w:rsidR="00C53FE0" w:rsidRPr="00AA38E8" w:rsidRDefault="00092549" w:rsidP="00114A86">
            <w:pPr>
              <w:spacing w:before="60"/>
              <w:rPr>
                <w:rFonts w:cs="Calibri"/>
                <w:sz w:val="16"/>
              </w:rPr>
            </w:pPr>
            <w:r w:rsidRPr="00092549">
              <w:rPr>
                <w:rFonts w:cs="Calibri"/>
                <w:sz w:val="16"/>
              </w:rPr>
              <w:t>67108863</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Return Value</w:t>
            </w:r>
          </w:p>
        </w:tc>
        <w:tc>
          <w:tcPr>
            <w:tcW w:w="3834" w:type="dxa"/>
          </w:tcPr>
          <w:p w:rsidR="00EB6BCA" w:rsidRPr="00AA38E8" w:rsidRDefault="00C53FE0" w:rsidP="00114A86">
            <w:pPr>
              <w:spacing w:before="60"/>
              <w:rPr>
                <w:rFonts w:cs="Calibri"/>
                <w:sz w:val="16"/>
              </w:rPr>
            </w:pPr>
            <w:r w:rsidRPr="00C53FE0">
              <w:rPr>
                <w:rFonts w:cs="Calibri"/>
                <w:sz w:val="16"/>
              </w:rPr>
              <w:t>MotAg0Err_Cnt_T_u16</w:t>
            </w:r>
          </w:p>
        </w:tc>
        <w:tc>
          <w:tcPr>
            <w:tcW w:w="1135" w:type="dxa"/>
          </w:tcPr>
          <w:p w:rsidR="00EB6BCA" w:rsidRPr="00AA38E8" w:rsidRDefault="00C53FE0" w:rsidP="00114A86">
            <w:pPr>
              <w:spacing w:before="60"/>
              <w:rPr>
                <w:rFonts w:cs="Calibri"/>
                <w:sz w:val="16"/>
              </w:rPr>
            </w:pPr>
            <w:r w:rsidRPr="00C53FE0">
              <w:rPr>
                <w:rFonts w:cs="Calibri"/>
                <w:sz w:val="16"/>
              </w:rPr>
              <w:t>uint16</w:t>
            </w:r>
          </w:p>
        </w:tc>
        <w:tc>
          <w:tcPr>
            <w:tcW w:w="1135" w:type="dxa"/>
          </w:tcPr>
          <w:p w:rsidR="00EB6BCA" w:rsidRPr="00AA38E8" w:rsidRDefault="00092549" w:rsidP="00114A86">
            <w:pPr>
              <w:spacing w:before="60"/>
              <w:rPr>
                <w:rFonts w:cs="Calibri"/>
                <w:sz w:val="16"/>
              </w:rPr>
            </w:pPr>
            <w:r>
              <w:rPr>
                <w:rFonts w:cs="Calibri"/>
                <w:sz w:val="16"/>
              </w:rPr>
              <w:t>0</w:t>
            </w:r>
          </w:p>
        </w:tc>
        <w:tc>
          <w:tcPr>
            <w:tcW w:w="1135" w:type="dxa"/>
          </w:tcPr>
          <w:p w:rsidR="00EB6BCA" w:rsidRPr="00AA38E8" w:rsidRDefault="00092549"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Default="00C53FE0" w:rsidP="00114A86">
            <w:pPr>
              <w:spacing w:before="60"/>
              <w:rPr>
                <w:rFonts w:cs="Calibri"/>
                <w:sz w:val="16"/>
              </w:rPr>
            </w:pPr>
            <w:r w:rsidRPr="00C53FE0">
              <w:rPr>
                <w:rFonts w:cs="Calibri"/>
                <w:sz w:val="16"/>
              </w:rPr>
              <w:t>MotAg0Warn_Cnt_T_u16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092549" w:rsidP="00114A86">
            <w:pPr>
              <w:spacing w:before="60"/>
              <w:rPr>
                <w:rFonts w:cs="Calibri"/>
                <w:sz w:val="16"/>
              </w:rPr>
            </w:pPr>
            <w:r>
              <w:rPr>
                <w:rFonts w:cs="Calibri"/>
                <w:sz w:val="16"/>
              </w:rPr>
              <w:t>0</w:t>
            </w:r>
          </w:p>
        </w:tc>
        <w:tc>
          <w:tcPr>
            <w:tcW w:w="1135" w:type="dxa"/>
          </w:tcPr>
          <w:p w:rsidR="00C53FE0" w:rsidRDefault="00092549"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Default="00C53FE0" w:rsidP="00114A86">
            <w:pPr>
              <w:spacing w:before="60"/>
              <w:rPr>
                <w:rFonts w:cs="Calibri"/>
                <w:sz w:val="16"/>
              </w:rPr>
            </w:pPr>
            <w:r w:rsidRPr="00C53FE0">
              <w:rPr>
                <w:rFonts w:cs="Calibri"/>
                <w:sz w:val="16"/>
              </w:rPr>
              <w:t>TurnCntrParFltCnt_Cnt_T_u16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092549" w:rsidP="00114A86">
            <w:pPr>
              <w:spacing w:before="60"/>
              <w:rPr>
                <w:rFonts w:cs="Calibri"/>
                <w:sz w:val="16"/>
              </w:rPr>
            </w:pPr>
            <w:r>
              <w:rPr>
                <w:rFonts w:cs="Calibri"/>
                <w:sz w:val="16"/>
              </w:rPr>
              <w:t>0</w:t>
            </w:r>
          </w:p>
        </w:tc>
        <w:tc>
          <w:tcPr>
            <w:tcW w:w="1135" w:type="dxa"/>
          </w:tcPr>
          <w:p w:rsidR="00C53FE0" w:rsidRDefault="00092549"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Default="00C53FE0" w:rsidP="00114A86">
            <w:pPr>
              <w:spacing w:before="60"/>
              <w:rPr>
                <w:rFonts w:cs="Calibri"/>
                <w:sz w:val="16"/>
              </w:rPr>
            </w:pPr>
            <w:r w:rsidRPr="00C53FE0">
              <w:rPr>
                <w:rFonts w:cs="Calibri"/>
                <w:sz w:val="16"/>
              </w:rPr>
              <w:t>TurnCntr_Cnt_T_s16</w:t>
            </w:r>
          </w:p>
        </w:tc>
        <w:tc>
          <w:tcPr>
            <w:tcW w:w="1135" w:type="dxa"/>
          </w:tcPr>
          <w:p w:rsidR="00C53FE0" w:rsidRDefault="00C53FE0" w:rsidP="00114A86">
            <w:pPr>
              <w:spacing w:before="60"/>
              <w:rPr>
                <w:rFonts w:cs="Calibri"/>
                <w:sz w:val="16"/>
              </w:rPr>
            </w:pPr>
            <w:r w:rsidRPr="00C53FE0">
              <w:rPr>
                <w:rFonts w:cs="Calibri"/>
                <w:sz w:val="16"/>
              </w:rPr>
              <w:t>sint16</w:t>
            </w:r>
          </w:p>
        </w:tc>
        <w:tc>
          <w:tcPr>
            <w:tcW w:w="1135" w:type="dxa"/>
          </w:tcPr>
          <w:p w:rsidR="00C53FE0" w:rsidRDefault="00985B89" w:rsidP="00114A86">
            <w:pPr>
              <w:spacing w:before="60"/>
              <w:rPr>
                <w:rFonts w:cs="Calibri"/>
                <w:sz w:val="16"/>
              </w:rPr>
            </w:pPr>
            <w:r>
              <w:rPr>
                <w:rFonts w:cs="Calibri"/>
                <w:sz w:val="16"/>
              </w:rPr>
              <w:t>-2048</w:t>
            </w:r>
          </w:p>
        </w:tc>
        <w:tc>
          <w:tcPr>
            <w:tcW w:w="1135" w:type="dxa"/>
          </w:tcPr>
          <w:p w:rsidR="00C53FE0" w:rsidRDefault="00985B89" w:rsidP="00114A86">
            <w:pPr>
              <w:spacing w:before="60"/>
              <w:rPr>
                <w:rFonts w:cs="Calibri"/>
                <w:sz w:val="16"/>
              </w:rPr>
            </w:pPr>
            <w:r>
              <w:rPr>
                <w:rFonts w:cs="Calibri"/>
                <w:sz w:val="16"/>
              </w:rPr>
              <w:t>2048</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Default="00C53FE0" w:rsidP="00114A86">
            <w:pPr>
              <w:spacing w:before="60"/>
              <w:rPr>
                <w:rFonts w:cs="Calibri"/>
                <w:sz w:val="16"/>
              </w:rPr>
            </w:pPr>
            <w:r w:rsidRPr="00C53FE0">
              <w:rPr>
                <w:rFonts w:cs="Calibri"/>
                <w:sz w:val="16"/>
              </w:rPr>
              <w:t>MotAgTurnCntrRollgCntr_Cnt_T_u08</w:t>
            </w:r>
          </w:p>
        </w:tc>
        <w:tc>
          <w:tcPr>
            <w:tcW w:w="1135" w:type="dxa"/>
          </w:tcPr>
          <w:p w:rsidR="00C53FE0" w:rsidRDefault="00C53FE0" w:rsidP="00114A86">
            <w:pPr>
              <w:spacing w:before="60"/>
              <w:rPr>
                <w:rFonts w:cs="Calibri"/>
                <w:sz w:val="16"/>
              </w:rPr>
            </w:pPr>
            <w:r>
              <w:rPr>
                <w:rFonts w:cs="Calibri"/>
                <w:sz w:val="16"/>
              </w:rPr>
              <w:t>uint8</w:t>
            </w:r>
          </w:p>
        </w:tc>
        <w:tc>
          <w:tcPr>
            <w:tcW w:w="1135" w:type="dxa"/>
          </w:tcPr>
          <w:p w:rsidR="00C53FE0" w:rsidRDefault="00092549" w:rsidP="00114A86">
            <w:pPr>
              <w:spacing w:before="60"/>
              <w:rPr>
                <w:rFonts w:cs="Calibri"/>
                <w:sz w:val="16"/>
              </w:rPr>
            </w:pPr>
            <w:r>
              <w:rPr>
                <w:rFonts w:cs="Calibri"/>
                <w:sz w:val="16"/>
              </w:rPr>
              <w:t>0</w:t>
            </w:r>
          </w:p>
        </w:tc>
        <w:tc>
          <w:tcPr>
            <w:tcW w:w="1135" w:type="dxa"/>
          </w:tcPr>
          <w:p w:rsidR="00C53FE0" w:rsidRDefault="00092549" w:rsidP="00114A86">
            <w:pPr>
              <w:spacing w:before="60"/>
              <w:rPr>
                <w:rFonts w:cs="Calibri"/>
                <w:sz w:val="16"/>
              </w:rPr>
            </w:pPr>
            <w:r w:rsidRPr="00092549">
              <w:rPr>
                <w:rFonts w:cs="Calibri"/>
                <w:sz w:val="16"/>
              </w:rPr>
              <w:t>65535</w:t>
            </w:r>
          </w:p>
        </w:tc>
      </w:tr>
    </w:tbl>
    <w:p w:rsidR="00EB6BCA" w:rsidRDefault="00EB6BCA" w:rsidP="00EB6BCA">
      <w:pPr>
        <w:pStyle w:val="Heading4"/>
      </w:pPr>
      <w:r w:rsidRPr="00DA39E5">
        <w:t>Design Rationale</w:t>
      </w:r>
    </w:p>
    <w:p w:rsidR="00EB6BCA" w:rsidRDefault="00C53FE0" w:rsidP="00EB6BCA">
      <w:pPr>
        <w:rPr>
          <w:lang w:bidi="ar-SA"/>
        </w:rPr>
      </w:pPr>
      <w:r w:rsidRPr="00C53FE0">
        <w:rPr>
          <w:lang w:bidi="ar-SA"/>
        </w:rPr>
        <w:t>Implementation of "Process ErrorReg and DieRevCtr" Simulink block</w:t>
      </w:r>
    </w:p>
    <w:p w:rsidR="00C53FE0" w:rsidRDefault="00C53FE0" w:rsidP="00EB6BCA"/>
    <w:p w:rsidR="00EB6BCA" w:rsidRPr="00AA38E8" w:rsidDel="000424D8" w:rsidRDefault="00EB6BCA" w:rsidP="00EB6BCA">
      <w:pPr>
        <w:pStyle w:val="Heading3"/>
        <w:rPr>
          <w:del w:id="106" w:author="Avinash James" w:date="2018-05-04T11:50:00Z"/>
        </w:rPr>
      </w:pPr>
      <w:bookmarkStart w:id="107" w:name="_Toc512416055"/>
      <w:del w:id="108" w:author="Avinash James" w:date="2018-05-04T11:50:00Z">
        <w:r w:rsidRPr="00EB6BCA" w:rsidDel="000424D8">
          <w:rPr>
            <w:rFonts w:ascii="Calibri" w:hAnsi="Calibri" w:cs="Calibri"/>
            <w:sz w:val="28"/>
          </w:rPr>
          <w:delText>SPI_AnglePolarityAdjust</w:delText>
        </w:r>
        <w:bookmarkEnd w:id="107"/>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EB6BCA" w:rsidRPr="00AA38E8" w:rsidDel="000424D8" w:rsidTr="00114A86">
        <w:trPr>
          <w:del w:id="109" w:author="Avinash James" w:date="2018-05-04T11:50:00Z"/>
        </w:trPr>
        <w:tc>
          <w:tcPr>
            <w:tcW w:w="1689" w:type="dxa"/>
          </w:tcPr>
          <w:p w:rsidR="00EB6BCA" w:rsidRPr="00AA38E8" w:rsidDel="000424D8" w:rsidRDefault="00EB6BCA" w:rsidP="00114A86">
            <w:pPr>
              <w:spacing w:before="60"/>
              <w:rPr>
                <w:del w:id="110" w:author="Avinash James" w:date="2018-05-04T11:50:00Z"/>
                <w:rFonts w:cs="Calibri"/>
                <w:b/>
                <w:bCs/>
                <w:sz w:val="16"/>
              </w:rPr>
            </w:pPr>
            <w:del w:id="111" w:author="Avinash James" w:date="2018-05-04T11:50:00Z">
              <w:r w:rsidRPr="00AA38E8" w:rsidDel="000424D8">
                <w:rPr>
                  <w:rFonts w:cs="Calibri"/>
                  <w:b/>
                  <w:bCs/>
                  <w:sz w:val="16"/>
                </w:rPr>
                <w:delText>Function Name</w:delText>
              </w:r>
            </w:del>
          </w:p>
        </w:tc>
        <w:tc>
          <w:tcPr>
            <w:tcW w:w="3834" w:type="dxa"/>
          </w:tcPr>
          <w:p w:rsidR="00EB6BCA" w:rsidRPr="00AA38E8" w:rsidDel="000424D8" w:rsidRDefault="00EB6BCA" w:rsidP="00114A86">
            <w:pPr>
              <w:spacing w:before="60"/>
              <w:rPr>
                <w:del w:id="112" w:author="Avinash James" w:date="2018-05-04T11:50:00Z"/>
                <w:rFonts w:cs="Calibri"/>
                <w:sz w:val="16"/>
              </w:rPr>
            </w:pPr>
            <w:del w:id="113" w:author="Avinash James" w:date="2018-05-04T11:50:00Z">
              <w:r w:rsidRPr="00EB6BCA" w:rsidDel="000424D8">
                <w:rPr>
                  <w:rFonts w:cs="Calibri"/>
                  <w:sz w:val="16"/>
                </w:rPr>
                <w:delText>SPI_AnglePolarityAdjust</w:delText>
              </w:r>
            </w:del>
          </w:p>
        </w:tc>
        <w:tc>
          <w:tcPr>
            <w:tcW w:w="1135" w:type="dxa"/>
            <w:shd w:val="pct30" w:color="FFFF00" w:fill="auto"/>
          </w:tcPr>
          <w:p w:rsidR="00EB6BCA" w:rsidRPr="00AA38E8" w:rsidDel="000424D8" w:rsidRDefault="00EB6BCA" w:rsidP="00114A86">
            <w:pPr>
              <w:spacing w:before="60"/>
              <w:jc w:val="center"/>
              <w:rPr>
                <w:del w:id="114" w:author="Avinash James" w:date="2018-05-04T11:50:00Z"/>
                <w:rFonts w:cs="Calibri"/>
                <w:sz w:val="16"/>
              </w:rPr>
            </w:pPr>
            <w:del w:id="115" w:author="Avinash James" w:date="2018-05-04T11:50:00Z">
              <w:r w:rsidRPr="00AA38E8" w:rsidDel="000424D8">
                <w:rPr>
                  <w:rFonts w:cs="Calibri"/>
                  <w:sz w:val="16"/>
                </w:rPr>
                <w:delText>Type</w:delText>
              </w:r>
            </w:del>
          </w:p>
        </w:tc>
        <w:tc>
          <w:tcPr>
            <w:tcW w:w="1135" w:type="dxa"/>
            <w:shd w:val="pct30" w:color="FFFF00" w:fill="auto"/>
          </w:tcPr>
          <w:p w:rsidR="00EB6BCA" w:rsidRPr="00AA38E8" w:rsidDel="000424D8" w:rsidRDefault="00EB6BCA" w:rsidP="00114A86">
            <w:pPr>
              <w:spacing w:before="60"/>
              <w:jc w:val="center"/>
              <w:rPr>
                <w:del w:id="116" w:author="Avinash James" w:date="2018-05-04T11:50:00Z"/>
                <w:rFonts w:cs="Calibri"/>
                <w:sz w:val="16"/>
              </w:rPr>
            </w:pPr>
            <w:del w:id="117" w:author="Avinash James" w:date="2018-05-04T11:50:00Z">
              <w:r w:rsidRPr="00AA38E8" w:rsidDel="000424D8">
                <w:rPr>
                  <w:rFonts w:cs="Calibri"/>
                  <w:sz w:val="16"/>
                </w:rPr>
                <w:delText>Min</w:delText>
              </w:r>
            </w:del>
          </w:p>
        </w:tc>
        <w:tc>
          <w:tcPr>
            <w:tcW w:w="1135" w:type="dxa"/>
            <w:shd w:val="pct30" w:color="FFFF00" w:fill="auto"/>
          </w:tcPr>
          <w:p w:rsidR="00EB6BCA" w:rsidRPr="00AA38E8" w:rsidDel="000424D8" w:rsidRDefault="00EB6BCA" w:rsidP="00114A86">
            <w:pPr>
              <w:spacing w:before="60"/>
              <w:jc w:val="center"/>
              <w:rPr>
                <w:del w:id="118" w:author="Avinash James" w:date="2018-05-04T11:50:00Z"/>
                <w:rFonts w:cs="Calibri"/>
                <w:sz w:val="16"/>
              </w:rPr>
            </w:pPr>
            <w:del w:id="119" w:author="Avinash James" w:date="2018-05-04T11:50:00Z">
              <w:r w:rsidRPr="00AA38E8" w:rsidDel="000424D8">
                <w:rPr>
                  <w:rFonts w:cs="Calibri"/>
                  <w:sz w:val="16"/>
                </w:rPr>
                <w:delText>Max</w:delText>
              </w:r>
            </w:del>
          </w:p>
        </w:tc>
      </w:tr>
      <w:tr w:rsidR="00EB6BCA" w:rsidRPr="00AA38E8" w:rsidDel="000424D8" w:rsidTr="00114A86">
        <w:trPr>
          <w:del w:id="120" w:author="Avinash James" w:date="2018-05-04T11:50:00Z"/>
        </w:trPr>
        <w:tc>
          <w:tcPr>
            <w:tcW w:w="1689" w:type="dxa"/>
          </w:tcPr>
          <w:p w:rsidR="00EB6BCA" w:rsidRPr="00AA38E8" w:rsidDel="000424D8" w:rsidRDefault="00EB6BCA" w:rsidP="00114A86">
            <w:pPr>
              <w:spacing w:before="60"/>
              <w:rPr>
                <w:del w:id="121" w:author="Avinash James" w:date="2018-05-04T11:50:00Z"/>
                <w:rFonts w:cs="Calibri"/>
                <w:b/>
                <w:bCs/>
                <w:sz w:val="16"/>
              </w:rPr>
            </w:pPr>
            <w:del w:id="122" w:author="Avinash James" w:date="2018-05-04T11:50:00Z">
              <w:r w:rsidRPr="00AA38E8" w:rsidDel="000424D8">
                <w:rPr>
                  <w:rFonts w:cs="Calibri"/>
                  <w:b/>
                  <w:bCs/>
                  <w:sz w:val="16"/>
                </w:rPr>
                <w:delText xml:space="preserve">Arguments Passed </w:delText>
              </w:r>
            </w:del>
          </w:p>
        </w:tc>
        <w:tc>
          <w:tcPr>
            <w:tcW w:w="3834" w:type="dxa"/>
          </w:tcPr>
          <w:p w:rsidR="00EB6BCA" w:rsidRPr="00AA38E8" w:rsidDel="000424D8" w:rsidRDefault="00C53FE0" w:rsidP="00114A86">
            <w:pPr>
              <w:spacing w:before="60"/>
              <w:rPr>
                <w:del w:id="123" w:author="Avinash James" w:date="2018-05-04T11:50:00Z"/>
                <w:rFonts w:cs="Calibri"/>
                <w:sz w:val="16"/>
              </w:rPr>
            </w:pPr>
            <w:del w:id="124" w:author="Avinash James" w:date="2018-05-04T11:50:00Z">
              <w:r w:rsidRPr="00C53FE0" w:rsidDel="000424D8">
                <w:rPr>
                  <w:rFonts w:cs="Calibri"/>
                  <w:sz w:val="16"/>
                </w:rPr>
                <w:delText>MotAg_MotRev_T_u0p16</w:delText>
              </w:r>
            </w:del>
          </w:p>
        </w:tc>
        <w:tc>
          <w:tcPr>
            <w:tcW w:w="1135" w:type="dxa"/>
          </w:tcPr>
          <w:p w:rsidR="00EB6BCA" w:rsidRPr="00AA38E8" w:rsidDel="000424D8" w:rsidRDefault="00C53FE0" w:rsidP="00114A86">
            <w:pPr>
              <w:spacing w:before="60"/>
              <w:rPr>
                <w:del w:id="125" w:author="Avinash James" w:date="2018-05-04T11:50:00Z"/>
                <w:rFonts w:cs="Calibri"/>
                <w:sz w:val="16"/>
              </w:rPr>
            </w:pPr>
            <w:del w:id="126" w:author="Avinash James" w:date="2018-05-04T11:50:00Z">
              <w:r w:rsidRPr="00C53FE0" w:rsidDel="000424D8">
                <w:rPr>
                  <w:rFonts w:cs="Calibri"/>
                  <w:sz w:val="16"/>
                </w:rPr>
                <w:delText>u0p16</w:delText>
              </w:r>
            </w:del>
          </w:p>
        </w:tc>
        <w:tc>
          <w:tcPr>
            <w:tcW w:w="1135" w:type="dxa"/>
          </w:tcPr>
          <w:p w:rsidR="00EB6BCA" w:rsidRPr="00AA38E8" w:rsidDel="000424D8" w:rsidRDefault="00985B89" w:rsidP="00114A86">
            <w:pPr>
              <w:spacing w:before="60"/>
              <w:rPr>
                <w:del w:id="127" w:author="Avinash James" w:date="2018-05-04T11:50:00Z"/>
                <w:rFonts w:cs="Calibri"/>
                <w:sz w:val="16"/>
              </w:rPr>
            </w:pPr>
            <w:del w:id="128" w:author="Avinash James" w:date="2018-05-04T11:50:00Z">
              <w:r w:rsidDel="000424D8">
                <w:rPr>
                  <w:rFonts w:cs="Calibri"/>
                  <w:sz w:val="16"/>
                </w:rPr>
                <w:delText>0</w:delText>
              </w:r>
            </w:del>
          </w:p>
        </w:tc>
        <w:tc>
          <w:tcPr>
            <w:tcW w:w="1135" w:type="dxa"/>
          </w:tcPr>
          <w:p w:rsidR="00EB6BCA" w:rsidRPr="00AA38E8" w:rsidDel="000424D8" w:rsidRDefault="00985B89" w:rsidP="00114A86">
            <w:pPr>
              <w:spacing w:before="60"/>
              <w:rPr>
                <w:del w:id="129" w:author="Avinash James" w:date="2018-05-04T11:50:00Z"/>
                <w:rFonts w:cs="Calibri"/>
                <w:sz w:val="16"/>
              </w:rPr>
            </w:pPr>
            <w:del w:id="130" w:author="Avinash James" w:date="2018-05-04T11:50:00Z">
              <w:r w:rsidRPr="00092549" w:rsidDel="000424D8">
                <w:rPr>
                  <w:rFonts w:cs="Calibri"/>
                  <w:sz w:val="16"/>
                </w:rPr>
                <w:delText>65535</w:delText>
              </w:r>
            </w:del>
          </w:p>
        </w:tc>
      </w:tr>
      <w:tr w:rsidR="00C53FE0" w:rsidRPr="00AA38E8" w:rsidDel="000424D8" w:rsidTr="00114A86">
        <w:trPr>
          <w:del w:id="131" w:author="Avinash James" w:date="2018-05-04T11:50:00Z"/>
        </w:trPr>
        <w:tc>
          <w:tcPr>
            <w:tcW w:w="1689" w:type="dxa"/>
          </w:tcPr>
          <w:p w:rsidR="00C53FE0" w:rsidRPr="00AA38E8" w:rsidDel="000424D8" w:rsidRDefault="00C53FE0" w:rsidP="00114A86">
            <w:pPr>
              <w:spacing w:before="60"/>
              <w:rPr>
                <w:del w:id="132" w:author="Avinash James" w:date="2018-05-04T11:50:00Z"/>
                <w:rFonts w:cs="Calibri"/>
                <w:b/>
                <w:bCs/>
                <w:sz w:val="16"/>
              </w:rPr>
            </w:pPr>
          </w:p>
        </w:tc>
        <w:tc>
          <w:tcPr>
            <w:tcW w:w="3834" w:type="dxa"/>
          </w:tcPr>
          <w:p w:rsidR="00C53FE0" w:rsidRPr="00C53FE0" w:rsidDel="000424D8" w:rsidRDefault="00C53FE0" w:rsidP="00114A86">
            <w:pPr>
              <w:spacing w:before="60"/>
              <w:rPr>
                <w:del w:id="133" w:author="Avinash James" w:date="2018-05-04T11:50:00Z"/>
                <w:rFonts w:cs="Calibri"/>
                <w:sz w:val="16"/>
              </w:rPr>
            </w:pPr>
            <w:del w:id="134" w:author="Avinash James" w:date="2018-05-04T11:50:00Z">
              <w:r w:rsidRPr="00C53FE0" w:rsidDel="000424D8">
                <w:rPr>
                  <w:rFonts w:cs="Calibri"/>
                  <w:sz w:val="16"/>
                </w:rPr>
                <w:delText>MotAgMeclPolarity_Cnt_T_s08</w:delText>
              </w:r>
            </w:del>
          </w:p>
        </w:tc>
        <w:tc>
          <w:tcPr>
            <w:tcW w:w="1135" w:type="dxa"/>
          </w:tcPr>
          <w:p w:rsidR="00C53FE0" w:rsidDel="000424D8" w:rsidRDefault="00C53FE0" w:rsidP="00114A86">
            <w:pPr>
              <w:spacing w:before="60"/>
              <w:rPr>
                <w:del w:id="135" w:author="Avinash James" w:date="2018-05-04T11:50:00Z"/>
                <w:rFonts w:cs="Calibri"/>
                <w:sz w:val="16"/>
              </w:rPr>
            </w:pPr>
            <w:del w:id="136" w:author="Avinash James" w:date="2018-05-04T11:50:00Z">
              <w:r w:rsidRPr="00C53FE0" w:rsidDel="000424D8">
                <w:rPr>
                  <w:rFonts w:cs="Calibri"/>
                  <w:sz w:val="16"/>
                </w:rPr>
                <w:delText>sint8</w:delText>
              </w:r>
            </w:del>
          </w:p>
        </w:tc>
        <w:tc>
          <w:tcPr>
            <w:tcW w:w="1135" w:type="dxa"/>
          </w:tcPr>
          <w:p w:rsidR="00C53FE0" w:rsidDel="000424D8" w:rsidRDefault="00985B89" w:rsidP="00114A86">
            <w:pPr>
              <w:spacing w:before="60"/>
              <w:rPr>
                <w:del w:id="137" w:author="Avinash James" w:date="2018-05-04T11:50:00Z"/>
                <w:rFonts w:cs="Calibri"/>
                <w:sz w:val="16"/>
              </w:rPr>
            </w:pPr>
            <w:del w:id="138" w:author="Avinash James" w:date="2018-05-04T11:50:00Z">
              <w:r w:rsidDel="000424D8">
                <w:rPr>
                  <w:rFonts w:cs="Calibri"/>
                  <w:sz w:val="16"/>
                </w:rPr>
                <w:delText>-1</w:delText>
              </w:r>
            </w:del>
          </w:p>
        </w:tc>
        <w:tc>
          <w:tcPr>
            <w:tcW w:w="1135" w:type="dxa"/>
          </w:tcPr>
          <w:p w:rsidR="00C53FE0" w:rsidDel="000424D8" w:rsidRDefault="00985B89" w:rsidP="00114A86">
            <w:pPr>
              <w:spacing w:before="60"/>
              <w:rPr>
                <w:del w:id="139" w:author="Avinash James" w:date="2018-05-04T11:50:00Z"/>
                <w:rFonts w:cs="Calibri"/>
                <w:sz w:val="16"/>
              </w:rPr>
            </w:pPr>
            <w:del w:id="140" w:author="Avinash James" w:date="2018-05-04T11:50:00Z">
              <w:r w:rsidDel="000424D8">
                <w:rPr>
                  <w:rFonts w:cs="Calibri"/>
                  <w:sz w:val="16"/>
                </w:rPr>
                <w:delText>1</w:delText>
              </w:r>
            </w:del>
          </w:p>
        </w:tc>
      </w:tr>
      <w:tr w:rsidR="00EB6BCA" w:rsidRPr="00AA38E8" w:rsidDel="000424D8" w:rsidTr="00114A86">
        <w:trPr>
          <w:del w:id="141" w:author="Avinash James" w:date="2018-05-04T11:50:00Z"/>
        </w:trPr>
        <w:tc>
          <w:tcPr>
            <w:tcW w:w="1689" w:type="dxa"/>
          </w:tcPr>
          <w:p w:rsidR="00EB6BCA" w:rsidRPr="00AA38E8" w:rsidDel="000424D8" w:rsidRDefault="00EB6BCA" w:rsidP="00114A86">
            <w:pPr>
              <w:spacing w:before="60"/>
              <w:rPr>
                <w:del w:id="142" w:author="Avinash James" w:date="2018-05-04T11:50:00Z"/>
                <w:rFonts w:cs="Calibri"/>
                <w:b/>
                <w:bCs/>
                <w:sz w:val="16"/>
              </w:rPr>
            </w:pPr>
            <w:del w:id="143" w:author="Avinash James" w:date="2018-05-04T11:50:00Z">
              <w:r w:rsidRPr="00AA38E8" w:rsidDel="000424D8">
                <w:rPr>
                  <w:rFonts w:cs="Calibri"/>
                  <w:b/>
                  <w:bCs/>
                  <w:sz w:val="16"/>
                </w:rPr>
                <w:delText>Return Value</w:delText>
              </w:r>
            </w:del>
          </w:p>
        </w:tc>
        <w:tc>
          <w:tcPr>
            <w:tcW w:w="3834" w:type="dxa"/>
          </w:tcPr>
          <w:p w:rsidR="00EB6BCA" w:rsidRPr="00AA38E8" w:rsidDel="000424D8" w:rsidRDefault="00C53FE0" w:rsidP="00114A86">
            <w:pPr>
              <w:spacing w:before="60"/>
              <w:rPr>
                <w:del w:id="144" w:author="Avinash James" w:date="2018-05-04T11:50:00Z"/>
                <w:rFonts w:cs="Calibri"/>
                <w:sz w:val="16"/>
              </w:rPr>
            </w:pPr>
            <w:del w:id="145" w:author="Avinash James" w:date="2018-05-04T11:50:00Z">
              <w:r w:rsidRPr="00C53FE0" w:rsidDel="000424D8">
                <w:rPr>
                  <w:rFonts w:cs="Calibri"/>
                  <w:sz w:val="16"/>
                </w:rPr>
                <w:delText>MotAgSpiMecl_MotRev_T_u0p16</w:delText>
              </w:r>
            </w:del>
          </w:p>
        </w:tc>
        <w:tc>
          <w:tcPr>
            <w:tcW w:w="1135" w:type="dxa"/>
          </w:tcPr>
          <w:p w:rsidR="00EB6BCA" w:rsidRPr="00AA38E8" w:rsidDel="000424D8" w:rsidRDefault="00C53FE0" w:rsidP="00114A86">
            <w:pPr>
              <w:spacing w:before="60"/>
              <w:rPr>
                <w:del w:id="146" w:author="Avinash James" w:date="2018-05-04T11:50:00Z"/>
                <w:rFonts w:cs="Calibri"/>
                <w:sz w:val="16"/>
              </w:rPr>
            </w:pPr>
            <w:del w:id="147" w:author="Avinash James" w:date="2018-05-04T11:50:00Z">
              <w:r w:rsidRPr="00C53FE0" w:rsidDel="000424D8">
                <w:rPr>
                  <w:rFonts w:cs="Calibri"/>
                  <w:sz w:val="16"/>
                </w:rPr>
                <w:delText>u0p16</w:delText>
              </w:r>
            </w:del>
          </w:p>
        </w:tc>
        <w:tc>
          <w:tcPr>
            <w:tcW w:w="1135" w:type="dxa"/>
          </w:tcPr>
          <w:p w:rsidR="00EB6BCA" w:rsidRPr="00AA38E8" w:rsidDel="000424D8" w:rsidRDefault="00985B89" w:rsidP="00114A86">
            <w:pPr>
              <w:spacing w:before="60"/>
              <w:rPr>
                <w:del w:id="148" w:author="Avinash James" w:date="2018-05-04T11:50:00Z"/>
                <w:rFonts w:cs="Calibri"/>
                <w:sz w:val="16"/>
              </w:rPr>
            </w:pPr>
            <w:del w:id="149" w:author="Avinash James" w:date="2018-05-04T11:50:00Z">
              <w:r w:rsidDel="000424D8">
                <w:rPr>
                  <w:rFonts w:cs="Calibri"/>
                  <w:sz w:val="16"/>
                </w:rPr>
                <w:delText>0</w:delText>
              </w:r>
            </w:del>
          </w:p>
        </w:tc>
        <w:tc>
          <w:tcPr>
            <w:tcW w:w="1135" w:type="dxa"/>
          </w:tcPr>
          <w:p w:rsidR="00EB6BCA" w:rsidRPr="00AA38E8" w:rsidDel="000424D8" w:rsidRDefault="00985B89" w:rsidP="00114A86">
            <w:pPr>
              <w:spacing w:before="60"/>
              <w:rPr>
                <w:del w:id="150" w:author="Avinash James" w:date="2018-05-04T11:50:00Z"/>
                <w:rFonts w:cs="Calibri"/>
                <w:sz w:val="16"/>
              </w:rPr>
            </w:pPr>
            <w:del w:id="151" w:author="Avinash James" w:date="2018-05-04T11:50:00Z">
              <w:r w:rsidRPr="00092549" w:rsidDel="000424D8">
                <w:rPr>
                  <w:rFonts w:cs="Calibri"/>
                  <w:sz w:val="16"/>
                </w:rPr>
                <w:delText>65535</w:delText>
              </w:r>
            </w:del>
          </w:p>
        </w:tc>
      </w:tr>
    </w:tbl>
    <w:p w:rsidR="00EB6BCA" w:rsidDel="000424D8" w:rsidRDefault="00EB6BCA" w:rsidP="00EB6BCA">
      <w:pPr>
        <w:pStyle w:val="Heading4"/>
        <w:rPr>
          <w:del w:id="152" w:author="Avinash James" w:date="2018-05-04T11:50:00Z"/>
        </w:rPr>
      </w:pPr>
      <w:del w:id="153" w:author="Avinash James" w:date="2018-05-04T11:50:00Z">
        <w:r w:rsidRPr="00DA39E5" w:rsidDel="000424D8">
          <w:delText>Design Rationale</w:delText>
        </w:r>
      </w:del>
    </w:p>
    <w:p w:rsidR="00EB6BCA" w:rsidDel="000424D8" w:rsidRDefault="00C53FE0" w:rsidP="00EB6BCA">
      <w:pPr>
        <w:rPr>
          <w:del w:id="154" w:author="Avinash James" w:date="2018-05-04T11:50:00Z"/>
          <w:lang w:bidi="ar-SA"/>
        </w:rPr>
      </w:pPr>
      <w:del w:id="155" w:author="Avinash James" w:date="2018-05-04T11:50:00Z">
        <w:r w:rsidRPr="00C53FE0" w:rsidDel="000424D8">
          <w:rPr>
            <w:lang w:bidi="ar-SA"/>
          </w:rPr>
          <w:delText>Implementation of "SPI_AnglePolarityAdjust" Simulink block</w:delText>
        </w:r>
      </w:del>
    </w:p>
    <w:p w:rsidR="00C53FE0" w:rsidDel="000424D8" w:rsidRDefault="00C53FE0" w:rsidP="00EB6BCA">
      <w:pPr>
        <w:rPr>
          <w:del w:id="156" w:author="Avinash James" w:date="2018-05-04T11:50:00Z"/>
        </w:rPr>
      </w:pPr>
    </w:p>
    <w:p w:rsidR="00EB6BCA" w:rsidRPr="00AA38E8" w:rsidRDefault="00EB6BCA" w:rsidP="00EB6BCA">
      <w:pPr>
        <w:pStyle w:val="Heading3"/>
      </w:pPr>
      <w:bookmarkStart w:id="157" w:name="_Toc512416056"/>
      <w:bookmarkStart w:id="158" w:name="_GoBack"/>
      <w:bookmarkEnd w:id="158"/>
      <w:r w:rsidRPr="00EB6BCA">
        <w:rPr>
          <w:rFonts w:ascii="Calibri" w:hAnsi="Calibri" w:cs="Calibri"/>
          <w:sz w:val="28"/>
        </w:rPr>
        <w:t>SPIvsENCA</w:t>
      </w:r>
      <w:bookmarkEnd w:id="15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Function Name</w:t>
            </w:r>
          </w:p>
        </w:tc>
        <w:tc>
          <w:tcPr>
            <w:tcW w:w="3834" w:type="dxa"/>
          </w:tcPr>
          <w:p w:rsidR="00EB6BCA" w:rsidRPr="00AA38E8" w:rsidRDefault="00EB6BCA" w:rsidP="00114A86">
            <w:pPr>
              <w:spacing w:before="60"/>
              <w:rPr>
                <w:rFonts w:cs="Calibri"/>
                <w:sz w:val="16"/>
              </w:rPr>
            </w:pPr>
            <w:r w:rsidRPr="00EB6BCA">
              <w:rPr>
                <w:rFonts w:cs="Calibri"/>
                <w:sz w:val="16"/>
              </w:rPr>
              <w:t>SPIvsENCA</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Type</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Min</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Max</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 xml:space="preserve">Arguments Passed </w:t>
            </w:r>
          </w:p>
        </w:tc>
        <w:tc>
          <w:tcPr>
            <w:tcW w:w="3834" w:type="dxa"/>
          </w:tcPr>
          <w:p w:rsidR="00EB6BCA" w:rsidRPr="00AA38E8" w:rsidRDefault="00C53FE0" w:rsidP="00114A86">
            <w:pPr>
              <w:spacing w:before="60"/>
              <w:rPr>
                <w:rFonts w:cs="Calibri"/>
                <w:sz w:val="16"/>
              </w:rPr>
            </w:pPr>
            <w:r w:rsidRPr="00C53FE0">
              <w:rPr>
                <w:rFonts w:cs="Calibri"/>
                <w:sz w:val="16"/>
              </w:rPr>
              <w:t>MotAgSpiMecl_MotRev_T_u0p16</w:t>
            </w:r>
          </w:p>
        </w:tc>
        <w:tc>
          <w:tcPr>
            <w:tcW w:w="1135" w:type="dxa"/>
          </w:tcPr>
          <w:p w:rsidR="00EB6BCA" w:rsidRPr="00AA38E8" w:rsidRDefault="00C53FE0" w:rsidP="00114A86">
            <w:pPr>
              <w:spacing w:before="60"/>
              <w:rPr>
                <w:rFonts w:cs="Calibri"/>
                <w:sz w:val="16"/>
              </w:rPr>
            </w:pPr>
            <w:r w:rsidRPr="00C53FE0">
              <w:rPr>
                <w:rFonts w:cs="Calibri"/>
                <w:sz w:val="16"/>
              </w:rPr>
              <w:t>u0p16</w:t>
            </w:r>
          </w:p>
        </w:tc>
        <w:tc>
          <w:tcPr>
            <w:tcW w:w="1135" w:type="dxa"/>
          </w:tcPr>
          <w:p w:rsidR="00EB6BCA" w:rsidRPr="00AA38E8" w:rsidRDefault="00985B89" w:rsidP="00114A86">
            <w:pPr>
              <w:spacing w:before="60"/>
              <w:rPr>
                <w:rFonts w:cs="Calibri"/>
                <w:sz w:val="16"/>
              </w:rPr>
            </w:pPr>
            <w:r>
              <w:rPr>
                <w:rFonts w:cs="Calibri"/>
                <w:sz w:val="16"/>
              </w:rPr>
              <w:t>0</w:t>
            </w:r>
          </w:p>
        </w:tc>
        <w:tc>
          <w:tcPr>
            <w:tcW w:w="1135" w:type="dxa"/>
          </w:tcPr>
          <w:p w:rsidR="00EB6BCA" w:rsidRPr="00AA38E8" w:rsidRDefault="00985B89"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MotAgEncaMecl_MotRev_T_u0p16</w:t>
            </w:r>
          </w:p>
        </w:tc>
        <w:tc>
          <w:tcPr>
            <w:tcW w:w="1135" w:type="dxa"/>
          </w:tcPr>
          <w:p w:rsidR="00C53FE0" w:rsidRDefault="00C53FE0" w:rsidP="00114A86">
            <w:pPr>
              <w:spacing w:before="60"/>
              <w:rPr>
                <w:rFonts w:cs="Calibri"/>
                <w:sz w:val="16"/>
              </w:rPr>
            </w:pPr>
            <w:r w:rsidRPr="00C53FE0">
              <w:rPr>
                <w:rFonts w:cs="Calibri"/>
                <w:sz w:val="16"/>
              </w:rPr>
              <w:t>u0p16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Return Value</w:t>
            </w:r>
          </w:p>
        </w:tc>
        <w:tc>
          <w:tcPr>
            <w:tcW w:w="3834" w:type="dxa"/>
          </w:tcPr>
          <w:p w:rsidR="00EB6BCA" w:rsidRPr="00AA38E8" w:rsidRDefault="00C53FE0" w:rsidP="00114A86">
            <w:pPr>
              <w:spacing w:before="60"/>
              <w:rPr>
                <w:rFonts w:cs="Calibri"/>
                <w:sz w:val="16"/>
              </w:rPr>
            </w:pPr>
            <w:r w:rsidRPr="00C53FE0">
              <w:rPr>
                <w:rFonts w:cs="Calibri"/>
                <w:sz w:val="16"/>
              </w:rPr>
              <w:t>MotAgSyncErr_Cnt_T_u08</w:t>
            </w:r>
          </w:p>
        </w:tc>
        <w:tc>
          <w:tcPr>
            <w:tcW w:w="1135" w:type="dxa"/>
          </w:tcPr>
          <w:p w:rsidR="00EB6BCA" w:rsidRPr="00AA38E8" w:rsidRDefault="00C53FE0" w:rsidP="00114A86">
            <w:pPr>
              <w:spacing w:before="60"/>
              <w:rPr>
                <w:rFonts w:cs="Calibri"/>
                <w:sz w:val="16"/>
              </w:rPr>
            </w:pPr>
            <w:r w:rsidRPr="00C53FE0">
              <w:rPr>
                <w:rFonts w:cs="Calibri"/>
                <w:sz w:val="16"/>
              </w:rPr>
              <w:t>uint8</w:t>
            </w:r>
          </w:p>
        </w:tc>
        <w:tc>
          <w:tcPr>
            <w:tcW w:w="1135" w:type="dxa"/>
          </w:tcPr>
          <w:p w:rsidR="00EB6BCA" w:rsidRPr="00AA38E8" w:rsidRDefault="00FD78C8" w:rsidP="00114A86">
            <w:pPr>
              <w:spacing w:before="60"/>
              <w:rPr>
                <w:rFonts w:cs="Calibri"/>
                <w:sz w:val="16"/>
              </w:rPr>
            </w:pPr>
            <w:r>
              <w:rPr>
                <w:rFonts w:cs="Calibri"/>
                <w:sz w:val="16"/>
              </w:rPr>
              <w:t>0</w:t>
            </w:r>
          </w:p>
        </w:tc>
        <w:tc>
          <w:tcPr>
            <w:tcW w:w="1135" w:type="dxa"/>
          </w:tcPr>
          <w:p w:rsidR="00EB6BCA" w:rsidRPr="00AA38E8" w:rsidRDefault="00FD78C8" w:rsidP="00114A86">
            <w:pPr>
              <w:spacing w:before="60"/>
              <w:rPr>
                <w:rFonts w:cs="Calibri"/>
                <w:sz w:val="16"/>
              </w:rPr>
            </w:pPr>
            <w:r>
              <w:rPr>
                <w:rFonts w:cs="Calibri"/>
                <w:sz w:val="16"/>
              </w:rPr>
              <w:t>1</w:t>
            </w:r>
          </w:p>
        </w:tc>
      </w:tr>
    </w:tbl>
    <w:p w:rsidR="00EB6BCA" w:rsidRDefault="00EB6BCA" w:rsidP="00EB6BCA">
      <w:pPr>
        <w:pStyle w:val="Heading4"/>
      </w:pPr>
      <w:r w:rsidRPr="00DA39E5">
        <w:t>Design Rationale</w:t>
      </w:r>
    </w:p>
    <w:p w:rsidR="00EB6BCA" w:rsidRDefault="00C53FE0" w:rsidP="00EB6BCA">
      <w:r w:rsidRPr="00C53FE0">
        <w:rPr>
          <w:lang w:bidi="ar-SA"/>
        </w:rPr>
        <w:t>Implementation of "SPI vs ENCA" Simulink block</w:t>
      </w:r>
    </w:p>
    <w:p w:rsidR="00EB6BCA" w:rsidRPr="00C53FE0" w:rsidRDefault="00EB6BCA" w:rsidP="005B510E"/>
    <w:p w:rsidR="00DA39E5" w:rsidRPr="00AA38E8" w:rsidRDefault="00DA39E5" w:rsidP="00DA39E5">
      <w:pPr>
        <w:pStyle w:val="Heading3"/>
      </w:pPr>
      <w:bookmarkStart w:id="159" w:name="_Toc512416057"/>
      <w:r w:rsidRPr="00DA39E5">
        <w:rPr>
          <w:rFonts w:ascii="Calibri" w:hAnsi="Calibri" w:cs="Calibri"/>
          <w:sz w:val="28"/>
        </w:rPr>
        <w:t>CalcCorrnTbl</w:t>
      </w:r>
      <w:bookmarkEnd w:id="1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DA39E5" w:rsidRPr="00AA38E8" w:rsidTr="00260CE7">
        <w:tc>
          <w:tcPr>
            <w:tcW w:w="1689" w:type="dxa"/>
          </w:tcPr>
          <w:p w:rsidR="00DA39E5" w:rsidRPr="00AA38E8" w:rsidRDefault="00DA39E5" w:rsidP="00260CE7">
            <w:pPr>
              <w:spacing w:before="60"/>
              <w:rPr>
                <w:rFonts w:cs="Calibri"/>
                <w:b/>
                <w:bCs/>
                <w:sz w:val="16"/>
              </w:rPr>
            </w:pPr>
            <w:r w:rsidRPr="00AA38E8">
              <w:rPr>
                <w:rFonts w:cs="Calibri"/>
                <w:b/>
                <w:bCs/>
                <w:sz w:val="16"/>
              </w:rPr>
              <w:t>Function Name</w:t>
            </w:r>
          </w:p>
        </w:tc>
        <w:tc>
          <w:tcPr>
            <w:tcW w:w="3834" w:type="dxa"/>
          </w:tcPr>
          <w:p w:rsidR="00DA39E5" w:rsidRPr="00AA38E8" w:rsidRDefault="00DA39E5" w:rsidP="00260CE7">
            <w:pPr>
              <w:spacing w:before="60"/>
              <w:rPr>
                <w:rFonts w:cs="Calibri"/>
                <w:sz w:val="16"/>
              </w:rPr>
            </w:pPr>
            <w:r w:rsidRPr="006C3B36">
              <w:rPr>
                <w:rFonts w:cs="Calibri"/>
                <w:sz w:val="16"/>
              </w:rPr>
              <w:t>CalcCorrnTbl</w:t>
            </w:r>
          </w:p>
        </w:tc>
        <w:tc>
          <w:tcPr>
            <w:tcW w:w="1135" w:type="dxa"/>
            <w:shd w:val="pct30" w:color="FFFF00" w:fill="auto"/>
          </w:tcPr>
          <w:p w:rsidR="00DA39E5" w:rsidRPr="00AA38E8" w:rsidRDefault="00DA39E5" w:rsidP="00260CE7">
            <w:pPr>
              <w:spacing w:before="60"/>
              <w:jc w:val="center"/>
              <w:rPr>
                <w:rFonts w:cs="Calibri"/>
                <w:sz w:val="16"/>
              </w:rPr>
            </w:pPr>
            <w:r w:rsidRPr="00AA38E8">
              <w:rPr>
                <w:rFonts w:cs="Calibri"/>
                <w:sz w:val="16"/>
              </w:rPr>
              <w:t>Type</w:t>
            </w:r>
          </w:p>
        </w:tc>
        <w:tc>
          <w:tcPr>
            <w:tcW w:w="1135" w:type="dxa"/>
            <w:shd w:val="pct30" w:color="FFFF00" w:fill="auto"/>
          </w:tcPr>
          <w:p w:rsidR="00DA39E5" w:rsidRPr="00AA38E8" w:rsidRDefault="00DA39E5" w:rsidP="00260CE7">
            <w:pPr>
              <w:spacing w:before="60"/>
              <w:jc w:val="center"/>
              <w:rPr>
                <w:rFonts w:cs="Calibri"/>
                <w:sz w:val="16"/>
              </w:rPr>
            </w:pPr>
            <w:r w:rsidRPr="00AA38E8">
              <w:rPr>
                <w:rFonts w:cs="Calibri"/>
                <w:sz w:val="16"/>
              </w:rPr>
              <w:t>Min</w:t>
            </w:r>
          </w:p>
        </w:tc>
        <w:tc>
          <w:tcPr>
            <w:tcW w:w="1135" w:type="dxa"/>
            <w:shd w:val="pct30" w:color="FFFF00" w:fill="auto"/>
          </w:tcPr>
          <w:p w:rsidR="00DA39E5" w:rsidRPr="00AA38E8" w:rsidRDefault="00DA39E5" w:rsidP="00260CE7">
            <w:pPr>
              <w:spacing w:before="60"/>
              <w:jc w:val="center"/>
              <w:rPr>
                <w:rFonts w:cs="Calibri"/>
                <w:sz w:val="16"/>
              </w:rPr>
            </w:pPr>
            <w:r w:rsidRPr="00AA38E8">
              <w:rPr>
                <w:rFonts w:cs="Calibri"/>
                <w:sz w:val="16"/>
              </w:rPr>
              <w:t>Max</w:t>
            </w:r>
          </w:p>
        </w:tc>
      </w:tr>
      <w:tr w:rsidR="00DA39E5" w:rsidRPr="00AA38E8" w:rsidTr="00260CE7">
        <w:tc>
          <w:tcPr>
            <w:tcW w:w="1689" w:type="dxa"/>
          </w:tcPr>
          <w:p w:rsidR="00DA39E5" w:rsidRPr="00AA38E8" w:rsidRDefault="00DA39E5" w:rsidP="00260CE7">
            <w:pPr>
              <w:spacing w:before="60"/>
              <w:rPr>
                <w:rFonts w:cs="Calibri"/>
                <w:b/>
                <w:bCs/>
                <w:sz w:val="16"/>
              </w:rPr>
            </w:pPr>
            <w:r w:rsidRPr="00AA38E8">
              <w:rPr>
                <w:rFonts w:cs="Calibri"/>
                <w:b/>
                <w:bCs/>
                <w:sz w:val="16"/>
              </w:rPr>
              <w:t xml:space="preserve">Arguments Passed </w:t>
            </w:r>
          </w:p>
        </w:tc>
        <w:tc>
          <w:tcPr>
            <w:tcW w:w="3834" w:type="dxa"/>
          </w:tcPr>
          <w:p w:rsidR="00DA39E5" w:rsidRPr="00AA38E8" w:rsidRDefault="00DA39E5" w:rsidP="00260CE7">
            <w:pPr>
              <w:spacing w:before="60"/>
              <w:rPr>
                <w:rFonts w:cs="Calibri"/>
                <w:sz w:val="16"/>
              </w:rPr>
            </w:pPr>
            <w:r>
              <w:rPr>
                <w:rFonts w:cs="Calibri"/>
                <w:sz w:val="16"/>
              </w:rPr>
              <w:t>None</w:t>
            </w:r>
          </w:p>
        </w:tc>
        <w:tc>
          <w:tcPr>
            <w:tcW w:w="1135" w:type="dxa"/>
          </w:tcPr>
          <w:p w:rsidR="00DA39E5" w:rsidRPr="00AA38E8" w:rsidRDefault="00DA39E5" w:rsidP="00260CE7">
            <w:pPr>
              <w:spacing w:before="60"/>
              <w:rPr>
                <w:rFonts w:cs="Calibri"/>
                <w:sz w:val="16"/>
              </w:rPr>
            </w:pPr>
            <w:r>
              <w:rPr>
                <w:rFonts w:cs="Calibri"/>
                <w:sz w:val="16"/>
              </w:rPr>
              <w:t>N/A</w:t>
            </w:r>
          </w:p>
        </w:tc>
        <w:tc>
          <w:tcPr>
            <w:tcW w:w="1135" w:type="dxa"/>
          </w:tcPr>
          <w:p w:rsidR="00DA39E5" w:rsidRPr="00AA38E8" w:rsidRDefault="00DA39E5" w:rsidP="00260CE7">
            <w:pPr>
              <w:spacing w:before="60"/>
              <w:rPr>
                <w:rFonts w:cs="Calibri"/>
                <w:sz w:val="16"/>
              </w:rPr>
            </w:pPr>
            <w:r>
              <w:rPr>
                <w:rFonts w:cs="Calibri"/>
                <w:sz w:val="16"/>
              </w:rPr>
              <w:t>N/A</w:t>
            </w:r>
          </w:p>
        </w:tc>
        <w:tc>
          <w:tcPr>
            <w:tcW w:w="1135" w:type="dxa"/>
          </w:tcPr>
          <w:p w:rsidR="00DA39E5" w:rsidRPr="00AA38E8" w:rsidRDefault="00DA39E5" w:rsidP="00260CE7">
            <w:pPr>
              <w:spacing w:before="60"/>
              <w:rPr>
                <w:rFonts w:cs="Calibri"/>
                <w:sz w:val="16"/>
              </w:rPr>
            </w:pPr>
            <w:r>
              <w:rPr>
                <w:rFonts w:cs="Calibri"/>
                <w:sz w:val="16"/>
              </w:rPr>
              <w:t>N/A</w:t>
            </w:r>
          </w:p>
        </w:tc>
      </w:tr>
      <w:tr w:rsidR="00DA39E5" w:rsidRPr="00AA38E8" w:rsidTr="00260CE7">
        <w:tc>
          <w:tcPr>
            <w:tcW w:w="1689" w:type="dxa"/>
          </w:tcPr>
          <w:p w:rsidR="00DA39E5" w:rsidRPr="00AA38E8" w:rsidRDefault="00DA39E5" w:rsidP="00260CE7">
            <w:pPr>
              <w:spacing w:before="60"/>
              <w:rPr>
                <w:rFonts w:cs="Calibri"/>
                <w:b/>
                <w:bCs/>
                <w:sz w:val="16"/>
              </w:rPr>
            </w:pPr>
            <w:r w:rsidRPr="00AA38E8">
              <w:rPr>
                <w:rFonts w:cs="Calibri"/>
                <w:b/>
                <w:bCs/>
                <w:sz w:val="16"/>
              </w:rPr>
              <w:t>Return Value</w:t>
            </w:r>
          </w:p>
        </w:tc>
        <w:tc>
          <w:tcPr>
            <w:tcW w:w="3834" w:type="dxa"/>
          </w:tcPr>
          <w:p w:rsidR="00DA39E5" w:rsidRPr="00AA38E8" w:rsidRDefault="00DA39E5" w:rsidP="00260CE7">
            <w:pPr>
              <w:spacing w:before="60"/>
              <w:rPr>
                <w:rFonts w:cs="Calibri"/>
                <w:sz w:val="16"/>
              </w:rPr>
            </w:pPr>
            <w:r>
              <w:rPr>
                <w:rFonts w:cs="Calibri"/>
                <w:sz w:val="16"/>
              </w:rPr>
              <w:t>N/A</w:t>
            </w:r>
          </w:p>
        </w:tc>
        <w:tc>
          <w:tcPr>
            <w:tcW w:w="1135" w:type="dxa"/>
          </w:tcPr>
          <w:p w:rsidR="00DA39E5" w:rsidRPr="00AA38E8" w:rsidRDefault="00DA39E5" w:rsidP="00260CE7">
            <w:pPr>
              <w:spacing w:before="60"/>
              <w:rPr>
                <w:rFonts w:cs="Calibri"/>
                <w:sz w:val="16"/>
              </w:rPr>
            </w:pPr>
            <w:r>
              <w:rPr>
                <w:rFonts w:cs="Calibri"/>
                <w:sz w:val="16"/>
              </w:rPr>
              <w:t>N/A</w:t>
            </w:r>
          </w:p>
        </w:tc>
        <w:tc>
          <w:tcPr>
            <w:tcW w:w="1135" w:type="dxa"/>
          </w:tcPr>
          <w:p w:rsidR="00DA39E5" w:rsidRPr="00AA38E8" w:rsidRDefault="00DA39E5" w:rsidP="00260CE7">
            <w:pPr>
              <w:spacing w:before="60"/>
              <w:rPr>
                <w:rFonts w:cs="Calibri"/>
                <w:sz w:val="16"/>
              </w:rPr>
            </w:pPr>
            <w:r>
              <w:rPr>
                <w:rFonts w:cs="Calibri"/>
                <w:sz w:val="16"/>
              </w:rPr>
              <w:t>N/A</w:t>
            </w:r>
          </w:p>
        </w:tc>
        <w:tc>
          <w:tcPr>
            <w:tcW w:w="1135" w:type="dxa"/>
          </w:tcPr>
          <w:p w:rsidR="00DA39E5" w:rsidRPr="00AA38E8" w:rsidRDefault="00DA39E5" w:rsidP="00260CE7">
            <w:pPr>
              <w:spacing w:before="60"/>
              <w:rPr>
                <w:rFonts w:cs="Calibri"/>
                <w:sz w:val="16"/>
              </w:rPr>
            </w:pPr>
            <w:r>
              <w:rPr>
                <w:rFonts w:cs="Calibri"/>
                <w:sz w:val="16"/>
              </w:rPr>
              <w:t>N/A</w:t>
            </w:r>
          </w:p>
        </w:tc>
      </w:tr>
    </w:tbl>
    <w:p w:rsidR="00DA39E5" w:rsidRDefault="00DA39E5" w:rsidP="00DA39E5">
      <w:pPr>
        <w:pStyle w:val="Heading4"/>
      </w:pPr>
      <w:bookmarkStart w:id="160" w:name="_Toc427589784"/>
      <w:bookmarkStart w:id="161" w:name="_Toc429043597"/>
      <w:bookmarkStart w:id="162" w:name="_Toc431897135"/>
      <w:bookmarkStart w:id="163" w:name="_Toc432068315"/>
      <w:r w:rsidRPr="00DA39E5">
        <w:t>Design Rationale</w:t>
      </w:r>
      <w:bookmarkEnd w:id="160"/>
      <w:bookmarkEnd w:id="161"/>
      <w:bookmarkEnd w:id="162"/>
      <w:bookmarkEnd w:id="163"/>
    </w:p>
    <w:p w:rsidR="00662671" w:rsidRDefault="00DA39E5" w:rsidP="00DA39E5">
      <w:r>
        <w:rPr>
          <w:lang w:bidi="ar-SA"/>
        </w:rPr>
        <w:t>See “</w:t>
      </w:r>
      <w:r>
        <w:t>Calculate Correction Table” block in the Simulink model of the design</w:t>
      </w:r>
    </w:p>
    <w:p w:rsidR="00C53FE0" w:rsidRDefault="00C53FE0" w:rsidP="00DA39E5"/>
    <w:p w:rsidR="00EB6BCA" w:rsidRPr="00AA38E8" w:rsidRDefault="00EB6BCA" w:rsidP="00EB6BCA">
      <w:pPr>
        <w:pStyle w:val="Heading3"/>
      </w:pPr>
      <w:bookmarkStart w:id="164" w:name="_Toc512416058"/>
      <w:r w:rsidRPr="00EB6BCA">
        <w:rPr>
          <w:rFonts w:ascii="Calibri" w:hAnsi="Calibri" w:cs="Calibri"/>
          <w:sz w:val="28"/>
        </w:rPr>
        <w:lastRenderedPageBreak/>
        <w:t>MotAgFaultProcessing</w:t>
      </w:r>
      <w:bookmarkEnd w:id="1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Function Name</w:t>
            </w:r>
          </w:p>
        </w:tc>
        <w:tc>
          <w:tcPr>
            <w:tcW w:w="3834" w:type="dxa"/>
          </w:tcPr>
          <w:p w:rsidR="00EB6BCA" w:rsidRPr="00AA38E8" w:rsidRDefault="00026621" w:rsidP="00114A86">
            <w:pPr>
              <w:spacing w:before="60"/>
              <w:rPr>
                <w:rFonts w:cs="Calibri"/>
                <w:sz w:val="16"/>
              </w:rPr>
            </w:pPr>
            <w:r w:rsidRPr="00026621">
              <w:rPr>
                <w:rFonts w:cs="Calibri"/>
                <w:sz w:val="16"/>
              </w:rPr>
              <w:t>MotAgFaultProcessing</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Type</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Min</w:t>
            </w:r>
          </w:p>
        </w:tc>
        <w:tc>
          <w:tcPr>
            <w:tcW w:w="1135" w:type="dxa"/>
            <w:shd w:val="pct30" w:color="FFFF00" w:fill="auto"/>
          </w:tcPr>
          <w:p w:rsidR="00EB6BCA" w:rsidRPr="00AA38E8" w:rsidRDefault="00EB6BCA" w:rsidP="00114A86">
            <w:pPr>
              <w:spacing w:before="60"/>
              <w:jc w:val="center"/>
              <w:rPr>
                <w:rFonts w:cs="Calibri"/>
                <w:sz w:val="16"/>
              </w:rPr>
            </w:pPr>
            <w:r w:rsidRPr="00AA38E8">
              <w:rPr>
                <w:rFonts w:cs="Calibri"/>
                <w:sz w:val="16"/>
              </w:rPr>
              <w:t>Max</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 xml:space="preserve">Arguments Passed </w:t>
            </w:r>
          </w:p>
        </w:tc>
        <w:tc>
          <w:tcPr>
            <w:tcW w:w="3834" w:type="dxa"/>
          </w:tcPr>
          <w:p w:rsidR="00EB6BCA" w:rsidRPr="00AA38E8" w:rsidRDefault="00C53FE0" w:rsidP="00114A86">
            <w:pPr>
              <w:spacing w:before="60"/>
              <w:rPr>
                <w:rFonts w:cs="Calibri"/>
                <w:sz w:val="16"/>
              </w:rPr>
            </w:pPr>
            <w:r w:rsidRPr="00C53FE0">
              <w:rPr>
                <w:rFonts w:cs="Calibri"/>
                <w:sz w:val="16"/>
              </w:rPr>
              <w:t>MotAgErr_Cnt_T_u16</w:t>
            </w:r>
          </w:p>
        </w:tc>
        <w:tc>
          <w:tcPr>
            <w:tcW w:w="1135" w:type="dxa"/>
          </w:tcPr>
          <w:p w:rsidR="00EB6BCA" w:rsidRPr="00AA38E8" w:rsidRDefault="00C53FE0" w:rsidP="00114A86">
            <w:pPr>
              <w:spacing w:before="60"/>
              <w:rPr>
                <w:rFonts w:cs="Calibri"/>
                <w:sz w:val="16"/>
              </w:rPr>
            </w:pPr>
            <w:r w:rsidRPr="00C53FE0">
              <w:rPr>
                <w:rFonts w:cs="Calibri"/>
                <w:sz w:val="16"/>
              </w:rPr>
              <w:t>uint16</w:t>
            </w:r>
          </w:p>
        </w:tc>
        <w:tc>
          <w:tcPr>
            <w:tcW w:w="1135" w:type="dxa"/>
          </w:tcPr>
          <w:p w:rsidR="00EB6BCA" w:rsidRPr="00AA38E8" w:rsidRDefault="00FD78C8" w:rsidP="00114A86">
            <w:pPr>
              <w:spacing w:before="60"/>
              <w:rPr>
                <w:rFonts w:cs="Calibri"/>
                <w:sz w:val="16"/>
              </w:rPr>
            </w:pPr>
            <w:r>
              <w:rPr>
                <w:rFonts w:cs="Calibri"/>
                <w:sz w:val="16"/>
              </w:rPr>
              <w:t>0</w:t>
            </w:r>
          </w:p>
        </w:tc>
        <w:tc>
          <w:tcPr>
            <w:tcW w:w="1135" w:type="dxa"/>
          </w:tcPr>
          <w:p w:rsidR="00EB6BCA" w:rsidRPr="00AA38E8"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MotAgWarn_Cnt_T_u16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TurnCntrParFltCnt_Cnt_T_u16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MotAgVltgFltCnt_Cnt_T_u16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MotAgParFltCnt_Cnt_T_u16</w:t>
            </w:r>
          </w:p>
        </w:tc>
        <w:tc>
          <w:tcPr>
            <w:tcW w:w="1135" w:type="dxa"/>
          </w:tcPr>
          <w:p w:rsidR="00C53FE0" w:rsidRDefault="00C53FE0" w:rsidP="00114A86">
            <w:pPr>
              <w:spacing w:before="60"/>
              <w:rPr>
                <w:rFonts w:cs="Calibri"/>
                <w:sz w:val="16"/>
              </w:rPr>
            </w:pPr>
            <w:r w:rsidRPr="00C53FE0">
              <w:rPr>
                <w:rFonts w:cs="Calibri"/>
                <w:sz w:val="16"/>
              </w:rPr>
              <w:t>uint16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MotAgSyncErr_Cnt_T_u16</w:t>
            </w:r>
          </w:p>
        </w:tc>
        <w:tc>
          <w:tcPr>
            <w:tcW w:w="1135" w:type="dxa"/>
          </w:tcPr>
          <w:p w:rsidR="00C53FE0" w:rsidRDefault="00D2440D" w:rsidP="00114A86">
            <w:pPr>
              <w:spacing w:before="60"/>
              <w:rPr>
                <w:rFonts w:cs="Calibri"/>
                <w:sz w:val="16"/>
              </w:rPr>
            </w:pPr>
            <w:r w:rsidRPr="00D2440D">
              <w:rPr>
                <w:rFonts w:cs="Calibri"/>
                <w:sz w:val="16"/>
              </w:rPr>
              <w:t>uint8</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Pr>
                <w:rFonts w:cs="Calibri"/>
                <w:sz w:val="16"/>
              </w:rPr>
              <w:t>1</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FD78C8" w:rsidP="00114A86">
            <w:pPr>
              <w:spacing w:before="60"/>
              <w:rPr>
                <w:rFonts w:cs="Calibri"/>
                <w:sz w:val="16"/>
              </w:rPr>
            </w:pPr>
            <w:r w:rsidRPr="00FD78C8">
              <w:rPr>
                <w:rFonts w:cs="Calibri"/>
                <w:sz w:val="16"/>
              </w:rPr>
              <w:t>MotAg3Mecl_MotRev_T_u0p16</w:t>
            </w:r>
          </w:p>
        </w:tc>
        <w:tc>
          <w:tcPr>
            <w:tcW w:w="1135" w:type="dxa"/>
          </w:tcPr>
          <w:p w:rsidR="00C53FE0" w:rsidRDefault="00D2440D" w:rsidP="00114A86">
            <w:pPr>
              <w:spacing w:before="60"/>
              <w:rPr>
                <w:rFonts w:cs="Calibri"/>
                <w:sz w:val="16"/>
              </w:rPr>
            </w:pPr>
            <w:r w:rsidRPr="00D2440D">
              <w:rPr>
                <w:rFonts w:cs="Calibri"/>
                <w:sz w:val="16"/>
              </w:rPr>
              <w:t>u0p16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FD78C8">
            <w:pPr>
              <w:spacing w:before="60"/>
              <w:rPr>
                <w:rFonts w:cs="Calibri"/>
                <w:sz w:val="16"/>
              </w:rPr>
            </w:pPr>
            <w:r w:rsidRPr="00FD78C8">
              <w:rPr>
                <w:rFonts w:cs="Calibri"/>
                <w:sz w:val="16"/>
              </w:rPr>
              <w:t>MotAgSpiMecl_MotRev_T_u0p16</w:t>
            </w:r>
          </w:p>
        </w:tc>
        <w:tc>
          <w:tcPr>
            <w:tcW w:w="1135" w:type="dxa"/>
          </w:tcPr>
          <w:p w:rsidR="00C53FE0" w:rsidRDefault="00D2440D" w:rsidP="00114A86">
            <w:pPr>
              <w:spacing w:before="60"/>
              <w:rPr>
                <w:rFonts w:cs="Calibri"/>
                <w:sz w:val="16"/>
              </w:rPr>
            </w:pPr>
            <w:r w:rsidRPr="00D2440D">
              <w:rPr>
                <w:rFonts w:cs="Calibri"/>
                <w:sz w:val="16"/>
              </w:rPr>
              <w:t>u0p16</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sidRPr="00092549">
              <w:rPr>
                <w:rFonts w:cs="Calibri"/>
                <w:sz w:val="16"/>
              </w:rPr>
              <w:t>65535</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TurnCntr_Cnt_T_s16</w:t>
            </w:r>
          </w:p>
        </w:tc>
        <w:tc>
          <w:tcPr>
            <w:tcW w:w="1135" w:type="dxa"/>
          </w:tcPr>
          <w:p w:rsidR="00C53FE0" w:rsidRDefault="00C53FE0" w:rsidP="00114A86">
            <w:pPr>
              <w:spacing w:before="60"/>
              <w:rPr>
                <w:rFonts w:cs="Calibri"/>
                <w:sz w:val="16"/>
              </w:rPr>
            </w:pPr>
            <w:r w:rsidRPr="00C53FE0">
              <w:rPr>
                <w:rFonts w:cs="Calibri"/>
                <w:sz w:val="16"/>
              </w:rPr>
              <w:t>sint16</w:t>
            </w:r>
          </w:p>
        </w:tc>
        <w:tc>
          <w:tcPr>
            <w:tcW w:w="1135" w:type="dxa"/>
          </w:tcPr>
          <w:p w:rsidR="00C53FE0" w:rsidRDefault="00FD78C8" w:rsidP="00114A86">
            <w:pPr>
              <w:spacing w:before="60"/>
              <w:rPr>
                <w:rFonts w:cs="Calibri"/>
                <w:sz w:val="16"/>
              </w:rPr>
            </w:pPr>
            <w:r>
              <w:rPr>
                <w:rFonts w:cs="Calibri"/>
                <w:sz w:val="16"/>
              </w:rPr>
              <w:t>-2048</w:t>
            </w:r>
          </w:p>
        </w:tc>
        <w:tc>
          <w:tcPr>
            <w:tcW w:w="1135" w:type="dxa"/>
          </w:tcPr>
          <w:p w:rsidR="00C53FE0" w:rsidRDefault="00FD78C8" w:rsidP="00114A86">
            <w:pPr>
              <w:spacing w:before="60"/>
              <w:rPr>
                <w:rFonts w:cs="Calibri"/>
                <w:sz w:val="16"/>
              </w:rPr>
            </w:pPr>
            <w:r>
              <w:rPr>
                <w:rFonts w:cs="Calibri"/>
                <w:sz w:val="16"/>
              </w:rPr>
              <w:t>2048</w:t>
            </w:r>
          </w:p>
        </w:tc>
      </w:tr>
      <w:tr w:rsidR="00EB6BCA" w:rsidRPr="00AA38E8" w:rsidTr="00114A86">
        <w:tc>
          <w:tcPr>
            <w:tcW w:w="1689" w:type="dxa"/>
          </w:tcPr>
          <w:p w:rsidR="00EB6BCA" w:rsidRPr="00AA38E8" w:rsidRDefault="00EB6BCA" w:rsidP="00114A86">
            <w:pPr>
              <w:spacing w:before="60"/>
              <w:rPr>
                <w:rFonts w:cs="Calibri"/>
                <w:b/>
                <w:bCs/>
                <w:sz w:val="16"/>
              </w:rPr>
            </w:pPr>
            <w:r w:rsidRPr="00AA38E8">
              <w:rPr>
                <w:rFonts w:cs="Calibri"/>
                <w:b/>
                <w:bCs/>
                <w:sz w:val="16"/>
              </w:rPr>
              <w:t>Return Value</w:t>
            </w:r>
          </w:p>
        </w:tc>
        <w:tc>
          <w:tcPr>
            <w:tcW w:w="3834" w:type="dxa"/>
          </w:tcPr>
          <w:p w:rsidR="00EB6BCA" w:rsidRPr="00AA38E8" w:rsidRDefault="00C53FE0" w:rsidP="00114A86">
            <w:pPr>
              <w:spacing w:before="60"/>
              <w:rPr>
                <w:rFonts w:cs="Calibri"/>
                <w:sz w:val="16"/>
              </w:rPr>
            </w:pPr>
            <w:r w:rsidRPr="00C53FE0">
              <w:rPr>
                <w:rFonts w:cs="Calibri"/>
                <w:sz w:val="16"/>
              </w:rPr>
              <w:t>MotAgQlfr_Cnt_T_enum</w:t>
            </w:r>
          </w:p>
        </w:tc>
        <w:tc>
          <w:tcPr>
            <w:tcW w:w="1135" w:type="dxa"/>
          </w:tcPr>
          <w:p w:rsidR="00EB6BCA" w:rsidRPr="00AA38E8" w:rsidRDefault="00C53FE0" w:rsidP="00114A86">
            <w:pPr>
              <w:spacing w:before="60"/>
              <w:rPr>
                <w:rFonts w:cs="Calibri"/>
                <w:sz w:val="16"/>
              </w:rPr>
            </w:pPr>
            <w:r w:rsidRPr="00C53FE0">
              <w:rPr>
                <w:rFonts w:cs="Calibri"/>
                <w:sz w:val="16"/>
              </w:rPr>
              <w:t>SigQlfr1</w:t>
            </w:r>
          </w:p>
        </w:tc>
        <w:tc>
          <w:tcPr>
            <w:tcW w:w="1135" w:type="dxa"/>
          </w:tcPr>
          <w:p w:rsidR="00EB6BCA" w:rsidRPr="00AA38E8" w:rsidRDefault="00FD78C8" w:rsidP="00114A86">
            <w:pPr>
              <w:spacing w:before="60"/>
              <w:rPr>
                <w:rFonts w:cs="Calibri"/>
                <w:sz w:val="16"/>
              </w:rPr>
            </w:pPr>
            <w:r>
              <w:rPr>
                <w:rFonts w:cs="Calibri"/>
                <w:sz w:val="16"/>
              </w:rPr>
              <w:t>0</w:t>
            </w:r>
          </w:p>
        </w:tc>
        <w:tc>
          <w:tcPr>
            <w:tcW w:w="1135" w:type="dxa"/>
          </w:tcPr>
          <w:p w:rsidR="00EB6BCA" w:rsidRPr="00AA38E8" w:rsidRDefault="00FD78C8" w:rsidP="00114A86">
            <w:pPr>
              <w:spacing w:before="60"/>
              <w:rPr>
                <w:rFonts w:cs="Calibri"/>
                <w:sz w:val="16"/>
              </w:rPr>
            </w:pPr>
            <w:r>
              <w:rPr>
                <w:rFonts w:cs="Calibri"/>
                <w:sz w:val="16"/>
              </w:rPr>
              <w:t>2</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Default="00C53FE0" w:rsidP="00114A86">
            <w:pPr>
              <w:spacing w:before="60"/>
              <w:rPr>
                <w:rFonts w:cs="Calibri"/>
                <w:sz w:val="16"/>
              </w:rPr>
            </w:pPr>
            <w:r w:rsidRPr="00C53FE0">
              <w:rPr>
                <w:rFonts w:cs="Calibri"/>
                <w:sz w:val="16"/>
              </w:rPr>
              <w:t>MotAgTurnCntrQlfr_Cnt_T_enum</w:t>
            </w:r>
          </w:p>
        </w:tc>
        <w:tc>
          <w:tcPr>
            <w:tcW w:w="1135" w:type="dxa"/>
          </w:tcPr>
          <w:p w:rsidR="00C53FE0" w:rsidRDefault="00C53FE0" w:rsidP="00114A86">
            <w:pPr>
              <w:spacing w:before="60"/>
              <w:rPr>
                <w:rFonts w:cs="Calibri"/>
                <w:sz w:val="16"/>
              </w:rPr>
            </w:pPr>
            <w:r w:rsidRPr="00C53FE0">
              <w:rPr>
                <w:rFonts w:cs="Calibri"/>
                <w:sz w:val="16"/>
              </w:rPr>
              <w:t>SigQlfr1</w:t>
            </w:r>
          </w:p>
        </w:tc>
        <w:tc>
          <w:tcPr>
            <w:tcW w:w="1135" w:type="dxa"/>
          </w:tcPr>
          <w:p w:rsidR="00C53FE0" w:rsidRDefault="00FD78C8" w:rsidP="00114A86">
            <w:pPr>
              <w:spacing w:before="60"/>
              <w:rPr>
                <w:rFonts w:cs="Calibri"/>
                <w:sz w:val="16"/>
              </w:rPr>
            </w:pPr>
            <w:r>
              <w:rPr>
                <w:rFonts w:cs="Calibri"/>
                <w:sz w:val="16"/>
              </w:rPr>
              <w:t>0</w:t>
            </w:r>
          </w:p>
        </w:tc>
        <w:tc>
          <w:tcPr>
            <w:tcW w:w="1135" w:type="dxa"/>
          </w:tcPr>
          <w:p w:rsidR="00C53FE0" w:rsidRDefault="00FD78C8" w:rsidP="00114A86">
            <w:pPr>
              <w:spacing w:before="60"/>
              <w:rPr>
                <w:rFonts w:cs="Calibri"/>
                <w:sz w:val="16"/>
              </w:rPr>
            </w:pPr>
            <w:r>
              <w:rPr>
                <w:rFonts w:cs="Calibri"/>
                <w:sz w:val="16"/>
              </w:rPr>
              <w:t>2</w:t>
            </w:r>
          </w:p>
        </w:tc>
      </w:tr>
      <w:tr w:rsidR="00C53FE0" w:rsidRPr="00AA38E8" w:rsidTr="00114A86">
        <w:tc>
          <w:tcPr>
            <w:tcW w:w="1689" w:type="dxa"/>
          </w:tcPr>
          <w:p w:rsidR="00C53FE0" w:rsidRPr="00AA38E8" w:rsidRDefault="00C53FE0" w:rsidP="00114A86">
            <w:pPr>
              <w:spacing w:before="60"/>
              <w:rPr>
                <w:rFonts w:cs="Calibri"/>
                <w:b/>
                <w:bCs/>
                <w:sz w:val="16"/>
              </w:rPr>
            </w:pPr>
          </w:p>
        </w:tc>
        <w:tc>
          <w:tcPr>
            <w:tcW w:w="3834" w:type="dxa"/>
          </w:tcPr>
          <w:p w:rsidR="00C53FE0" w:rsidRPr="00C53FE0" w:rsidRDefault="00C53FE0" w:rsidP="00114A86">
            <w:pPr>
              <w:spacing w:before="60"/>
              <w:rPr>
                <w:rFonts w:cs="Calibri"/>
                <w:sz w:val="16"/>
              </w:rPr>
            </w:pPr>
            <w:r w:rsidRPr="00C53FE0">
              <w:rPr>
                <w:rFonts w:cs="Calibri"/>
                <w:sz w:val="16"/>
              </w:rPr>
              <w:t>MotAgQepFaild_Cnt_T_logl</w:t>
            </w:r>
          </w:p>
        </w:tc>
        <w:tc>
          <w:tcPr>
            <w:tcW w:w="1135" w:type="dxa"/>
          </w:tcPr>
          <w:p w:rsidR="00C53FE0" w:rsidRDefault="00C53FE0" w:rsidP="00114A86">
            <w:pPr>
              <w:spacing w:before="60"/>
              <w:rPr>
                <w:rFonts w:cs="Calibri"/>
                <w:sz w:val="16"/>
              </w:rPr>
            </w:pPr>
            <w:r w:rsidRPr="00C53FE0">
              <w:rPr>
                <w:rFonts w:cs="Calibri"/>
                <w:sz w:val="16"/>
              </w:rPr>
              <w:t>boolean</w:t>
            </w:r>
          </w:p>
        </w:tc>
        <w:tc>
          <w:tcPr>
            <w:tcW w:w="1135" w:type="dxa"/>
          </w:tcPr>
          <w:p w:rsidR="00C53FE0" w:rsidRDefault="00FD78C8" w:rsidP="00114A86">
            <w:pPr>
              <w:spacing w:before="60"/>
              <w:rPr>
                <w:rFonts w:cs="Calibri"/>
                <w:sz w:val="16"/>
              </w:rPr>
            </w:pPr>
            <w:r>
              <w:rPr>
                <w:rFonts w:cs="Calibri"/>
                <w:sz w:val="16"/>
              </w:rPr>
              <w:t>FALSE</w:t>
            </w:r>
          </w:p>
        </w:tc>
        <w:tc>
          <w:tcPr>
            <w:tcW w:w="1135" w:type="dxa"/>
          </w:tcPr>
          <w:p w:rsidR="00C53FE0" w:rsidRDefault="00FD78C8" w:rsidP="00114A86">
            <w:pPr>
              <w:spacing w:before="60"/>
              <w:rPr>
                <w:rFonts w:cs="Calibri"/>
                <w:sz w:val="16"/>
              </w:rPr>
            </w:pPr>
            <w:r>
              <w:rPr>
                <w:rFonts w:cs="Calibri"/>
                <w:sz w:val="16"/>
              </w:rPr>
              <w:t>TRUE</w:t>
            </w:r>
          </w:p>
        </w:tc>
      </w:tr>
    </w:tbl>
    <w:p w:rsidR="00EB6BCA" w:rsidRDefault="00EB6BCA" w:rsidP="00EB6BCA">
      <w:pPr>
        <w:pStyle w:val="Heading4"/>
      </w:pPr>
      <w:r w:rsidRPr="00DA39E5">
        <w:t>Design Rationale</w:t>
      </w:r>
    </w:p>
    <w:p w:rsidR="00EB6BCA" w:rsidRDefault="00C53FE0" w:rsidP="00EB6BCA">
      <w:r w:rsidRPr="00C53FE0">
        <w:rPr>
          <w:lang w:bidi="ar-SA"/>
        </w:rPr>
        <w:t>Implementation of "MotAg Fault Processing" Simulink block</w:t>
      </w:r>
    </w:p>
    <w:p w:rsidR="00DA39E5" w:rsidRDefault="00DA39E5" w:rsidP="00DA39E5"/>
    <w:p w:rsidR="005E78E9" w:rsidRPr="00AA38E8" w:rsidRDefault="00DD74B1" w:rsidP="005E78E9">
      <w:pPr>
        <w:pStyle w:val="Heading3"/>
      </w:pPr>
      <w:r>
        <w:rPr>
          <w:rFonts w:ascii="Calibri" w:hAnsi="Calibri" w:cs="Calibri"/>
          <w:sz w:val="28"/>
        </w:rPr>
        <w:br w:type="page"/>
      </w:r>
      <w:bookmarkStart w:id="165" w:name="_Toc512416059"/>
      <w:r w:rsidR="005E78E9" w:rsidRPr="005E78E9">
        <w:rPr>
          <w:rFonts w:ascii="Calibri" w:hAnsi="Calibri" w:cs="Calibri"/>
          <w:sz w:val="28"/>
        </w:rPr>
        <w:lastRenderedPageBreak/>
        <w:t>CalcNtcPrm</w:t>
      </w:r>
      <w:bookmarkEnd w:id="1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4244"/>
        <w:gridCol w:w="1050"/>
        <w:gridCol w:w="1023"/>
        <w:gridCol w:w="1048"/>
      </w:tblGrid>
      <w:tr w:rsidR="005E78E9" w:rsidRPr="00AA38E8" w:rsidTr="005B510E">
        <w:tc>
          <w:tcPr>
            <w:tcW w:w="1563" w:type="dxa"/>
          </w:tcPr>
          <w:p w:rsidR="005E78E9" w:rsidRPr="00AA38E8" w:rsidRDefault="005E78E9" w:rsidP="00114A86">
            <w:pPr>
              <w:spacing w:before="60"/>
              <w:rPr>
                <w:rFonts w:cs="Calibri"/>
                <w:b/>
                <w:bCs/>
                <w:sz w:val="16"/>
              </w:rPr>
            </w:pPr>
            <w:r w:rsidRPr="00AA38E8">
              <w:rPr>
                <w:rFonts w:cs="Calibri"/>
                <w:b/>
                <w:bCs/>
                <w:sz w:val="16"/>
              </w:rPr>
              <w:t>Function Name</w:t>
            </w:r>
          </w:p>
        </w:tc>
        <w:tc>
          <w:tcPr>
            <w:tcW w:w="4244" w:type="dxa"/>
          </w:tcPr>
          <w:p w:rsidR="005E78E9" w:rsidRPr="00AA38E8" w:rsidRDefault="005E78E9" w:rsidP="00114A86">
            <w:pPr>
              <w:spacing w:before="60"/>
              <w:rPr>
                <w:rFonts w:cs="Calibri"/>
                <w:sz w:val="16"/>
              </w:rPr>
            </w:pPr>
            <w:r w:rsidRPr="005E78E9">
              <w:rPr>
                <w:rFonts w:cs="Calibri"/>
                <w:sz w:val="16"/>
              </w:rPr>
              <w:t>CalcNtcPrm</w:t>
            </w:r>
          </w:p>
        </w:tc>
        <w:tc>
          <w:tcPr>
            <w:tcW w:w="1050" w:type="dxa"/>
            <w:shd w:val="pct30" w:color="FFFF00" w:fill="auto"/>
          </w:tcPr>
          <w:p w:rsidR="005E78E9" w:rsidRPr="00AA38E8" w:rsidRDefault="005E78E9" w:rsidP="00114A86">
            <w:pPr>
              <w:spacing w:before="60"/>
              <w:jc w:val="center"/>
              <w:rPr>
                <w:rFonts w:cs="Calibri"/>
                <w:sz w:val="16"/>
              </w:rPr>
            </w:pPr>
            <w:r w:rsidRPr="00AA38E8">
              <w:rPr>
                <w:rFonts w:cs="Calibri"/>
                <w:sz w:val="16"/>
              </w:rPr>
              <w:t>Type</w:t>
            </w:r>
          </w:p>
        </w:tc>
        <w:tc>
          <w:tcPr>
            <w:tcW w:w="1023" w:type="dxa"/>
            <w:shd w:val="pct30" w:color="FFFF00" w:fill="auto"/>
          </w:tcPr>
          <w:p w:rsidR="005E78E9" w:rsidRPr="00AA38E8" w:rsidRDefault="005E78E9" w:rsidP="00114A86">
            <w:pPr>
              <w:spacing w:before="60"/>
              <w:jc w:val="center"/>
              <w:rPr>
                <w:rFonts w:cs="Calibri"/>
                <w:sz w:val="16"/>
              </w:rPr>
            </w:pPr>
            <w:r w:rsidRPr="00AA38E8">
              <w:rPr>
                <w:rFonts w:cs="Calibri"/>
                <w:sz w:val="16"/>
              </w:rPr>
              <w:t>Min</w:t>
            </w:r>
          </w:p>
        </w:tc>
        <w:tc>
          <w:tcPr>
            <w:tcW w:w="1048" w:type="dxa"/>
            <w:shd w:val="pct30" w:color="FFFF00" w:fill="auto"/>
          </w:tcPr>
          <w:p w:rsidR="005E78E9" w:rsidRPr="00AA38E8" w:rsidRDefault="005E78E9" w:rsidP="00114A86">
            <w:pPr>
              <w:spacing w:before="60"/>
              <w:jc w:val="center"/>
              <w:rPr>
                <w:rFonts w:cs="Calibri"/>
                <w:sz w:val="16"/>
              </w:rPr>
            </w:pPr>
            <w:r w:rsidRPr="00AA38E8">
              <w:rPr>
                <w:rFonts w:cs="Calibri"/>
                <w:sz w:val="16"/>
              </w:rPr>
              <w:t>Max</w:t>
            </w:r>
          </w:p>
        </w:tc>
      </w:tr>
      <w:tr w:rsidR="005E78E9" w:rsidRPr="00AA38E8" w:rsidTr="005B510E">
        <w:tc>
          <w:tcPr>
            <w:tcW w:w="1563" w:type="dxa"/>
          </w:tcPr>
          <w:p w:rsidR="005E78E9" w:rsidRPr="00AA38E8" w:rsidRDefault="005E78E9" w:rsidP="00114A86">
            <w:pPr>
              <w:spacing w:before="60"/>
              <w:rPr>
                <w:rFonts w:cs="Calibri"/>
                <w:b/>
                <w:bCs/>
                <w:sz w:val="16"/>
              </w:rPr>
            </w:pPr>
            <w:r w:rsidRPr="00AA38E8">
              <w:rPr>
                <w:rFonts w:cs="Calibri"/>
                <w:b/>
                <w:bCs/>
                <w:sz w:val="16"/>
              </w:rPr>
              <w:t xml:space="preserve">Arguments Passed </w:t>
            </w:r>
          </w:p>
        </w:tc>
        <w:tc>
          <w:tcPr>
            <w:tcW w:w="4244" w:type="dxa"/>
          </w:tcPr>
          <w:p w:rsidR="005E78E9" w:rsidRPr="00AA38E8" w:rsidRDefault="00C53FE0" w:rsidP="00114A86">
            <w:pPr>
              <w:spacing w:before="60"/>
              <w:rPr>
                <w:rFonts w:cs="Calibri"/>
                <w:sz w:val="16"/>
              </w:rPr>
            </w:pPr>
            <w:r w:rsidRPr="00C53FE0">
              <w:rPr>
                <w:rFonts w:cs="Calibri"/>
                <w:sz w:val="16"/>
              </w:rPr>
              <w:t>MotAgErr_Cnt_T_u16</w:t>
            </w:r>
          </w:p>
        </w:tc>
        <w:tc>
          <w:tcPr>
            <w:tcW w:w="1050" w:type="dxa"/>
          </w:tcPr>
          <w:p w:rsidR="005E78E9" w:rsidRPr="00AA38E8" w:rsidRDefault="005E78E9" w:rsidP="00114A86">
            <w:pPr>
              <w:spacing w:before="60"/>
              <w:rPr>
                <w:rFonts w:cs="Calibri"/>
                <w:sz w:val="16"/>
              </w:rPr>
            </w:pPr>
            <w:r w:rsidRPr="005E78E9">
              <w:rPr>
                <w:rFonts w:cs="Calibri"/>
                <w:sz w:val="16"/>
              </w:rPr>
              <w:t>uint16</w:t>
            </w:r>
          </w:p>
        </w:tc>
        <w:tc>
          <w:tcPr>
            <w:tcW w:w="1023" w:type="dxa"/>
          </w:tcPr>
          <w:p w:rsidR="005E78E9" w:rsidRPr="00AA38E8" w:rsidRDefault="005E78E9" w:rsidP="00114A86">
            <w:pPr>
              <w:spacing w:before="60"/>
              <w:rPr>
                <w:rFonts w:cs="Calibri"/>
                <w:sz w:val="16"/>
              </w:rPr>
            </w:pPr>
            <w:r>
              <w:rPr>
                <w:rFonts w:cs="Calibri"/>
                <w:sz w:val="16"/>
              </w:rPr>
              <w:t>0</w:t>
            </w:r>
          </w:p>
        </w:tc>
        <w:tc>
          <w:tcPr>
            <w:tcW w:w="1048" w:type="dxa"/>
          </w:tcPr>
          <w:p w:rsidR="005E78E9" w:rsidRPr="00AA38E8" w:rsidRDefault="005E78E9" w:rsidP="00114A86">
            <w:pPr>
              <w:spacing w:before="60"/>
              <w:rPr>
                <w:rFonts w:cs="Calibri"/>
                <w:sz w:val="16"/>
              </w:rPr>
            </w:pPr>
            <w:r w:rsidRPr="005E78E9">
              <w:rPr>
                <w:rFonts w:cs="Calibri"/>
                <w:sz w:val="16"/>
              </w:rPr>
              <w:t>65535</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Pr="00AA38E8" w:rsidRDefault="00C53FE0" w:rsidP="00114A86">
            <w:pPr>
              <w:spacing w:before="60"/>
              <w:rPr>
                <w:rFonts w:cs="Calibri"/>
                <w:sz w:val="16"/>
              </w:rPr>
            </w:pPr>
            <w:r w:rsidRPr="00C53FE0">
              <w:rPr>
                <w:rFonts w:cs="Calibri"/>
                <w:sz w:val="16"/>
              </w:rPr>
              <w:t>MotAgWarn_Cnt_T_u16</w:t>
            </w:r>
          </w:p>
        </w:tc>
        <w:tc>
          <w:tcPr>
            <w:tcW w:w="1050" w:type="dxa"/>
          </w:tcPr>
          <w:p w:rsidR="005E78E9" w:rsidRPr="00AA38E8" w:rsidRDefault="005E78E9" w:rsidP="00114A86">
            <w:pPr>
              <w:spacing w:before="60"/>
              <w:rPr>
                <w:rFonts w:cs="Calibri"/>
                <w:sz w:val="16"/>
              </w:rPr>
            </w:pPr>
            <w:r w:rsidRPr="005E78E9">
              <w:rPr>
                <w:rFonts w:cs="Calibri"/>
                <w:sz w:val="16"/>
              </w:rPr>
              <w:t>uint16</w:t>
            </w:r>
          </w:p>
        </w:tc>
        <w:tc>
          <w:tcPr>
            <w:tcW w:w="1023" w:type="dxa"/>
          </w:tcPr>
          <w:p w:rsidR="005E78E9" w:rsidRPr="00AA38E8" w:rsidRDefault="005E78E9" w:rsidP="00114A86">
            <w:pPr>
              <w:spacing w:before="60"/>
              <w:rPr>
                <w:rFonts w:cs="Calibri"/>
                <w:sz w:val="16"/>
              </w:rPr>
            </w:pPr>
            <w:r>
              <w:rPr>
                <w:rFonts w:cs="Calibri"/>
                <w:sz w:val="16"/>
              </w:rPr>
              <w:t>0</w:t>
            </w:r>
          </w:p>
        </w:tc>
        <w:tc>
          <w:tcPr>
            <w:tcW w:w="1048" w:type="dxa"/>
          </w:tcPr>
          <w:p w:rsidR="005E78E9" w:rsidRPr="00AA38E8" w:rsidRDefault="005E78E9" w:rsidP="00114A86">
            <w:pPr>
              <w:spacing w:before="60"/>
              <w:rPr>
                <w:rFonts w:cs="Calibri"/>
                <w:sz w:val="16"/>
              </w:rPr>
            </w:pPr>
            <w:r w:rsidRPr="005E78E9">
              <w:rPr>
                <w:rFonts w:cs="Calibri"/>
                <w:sz w:val="16"/>
              </w:rPr>
              <w:t>65535</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Default="00C53FE0" w:rsidP="00114A86">
            <w:pPr>
              <w:spacing w:before="60"/>
              <w:rPr>
                <w:rFonts w:cs="Calibri"/>
                <w:sz w:val="16"/>
              </w:rPr>
            </w:pPr>
            <w:r w:rsidRPr="00C53FE0">
              <w:rPr>
                <w:rFonts w:cs="Calibri"/>
                <w:sz w:val="16"/>
              </w:rPr>
              <w:t>TurnCntrParFltCnt_Cnt_T_u16</w:t>
            </w:r>
          </w:p>
        </w:tc>
        <w:tc>
          <w:tcPr>
            <w:tcW w:w="1050" w:type="dxa"/>
          </w:tcPr>
          <w:p w:rsidR="005E78E9" w:rsidRDefault="005E78E9" w:rsidP="00114A86">
            <w:pPr>
              <w:spacing w:before="60"/>
              <w:rPr>
                <w:rFonts w:cs="Calibri"/>
                <w:sz w:val="16"/>
              </w:rPr>
            </w:pPr>
            <w:r w:rsidRPr="005E78E9">
              <w:rPr>
                <w:rFonts w:cs="Calibri"/>
                <w:sz w:val="16"/>
              </w:rPr>
              <w:t>uint16</w:t>
            </w:r>
          </w:p>
        </w:tc>
        <w:tc>
          <w:tcPr>
            <w:tcW w:w="1023" w:type="dxa"/>
          </w:tcPr>
          <w:p w:rsidR="005E78E9" w:rsidRPr="00AA38E8" w:rsidRDefault="005E78E9" w:rsidP="00114A86">
            <w:pPr>
              <w:spacing w:before="60"/>
              <w:rPr>
                <w:rFonts w:cs="Calibri"/>
                <w:sz w:val="16"/>
              </w:rPr>
            </w:pPr>
            <w:r>
              <w:rPr>
                <w:rFonts w:cs="Calibri"/>
                <w:sz w:val="16"/>
              </w:rPr>
              <w:t>0</w:t>
            </w:r>
          </w:p>
        </w:tc>
        <w:tc>
          <w:tcPr>
            <w:tcW w:w="1048" w:type="dxa"/>
          </w:tcPr>
          <w:p w:rsidR="005E78E9" w:rsidRPr="00AA38E8" w:rsidRDefault="005E78E9" w:rsidP="00114A86">
            <w:pPr>
              <w:spacing w:before="60"/>
              <w:rPr>
                <w:rFonts w:cs="Calibri"/>
                <w:sz w:val="16"/>
              </w:rPr>
            </w:pPr>
            <w:r w:rsidRPr="005E78E9">
              <w:rPr>
                <w:rFonts w:cs="Calibri"/>
                <w:sz w:val="16"/>
              </w:rPr>
              <w:t>65535</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Pr="005E78E9" w:rsidRDefault="00C53FE0" w:rsidP="00114A86">
            <w:pPr>
              <w:spacing w:before="60"/>
              <w:rPr>
                <w:rFonts w:cs="Calibri"/>
                <w:sz w:val="16"/>
              </w:rPr>
            </w:pPr>
            <w:r w:rsidRPr="00C53FE0">
              <w:rPr>
                <w:rFonts w:cs="Calibri"/>
                <w:sz w:val="16"/>
              </w:rPr>
              <w:t>MotAgVltgFltCnt_Cnt_T_u16</w:t>
            </w:r>
          </w:p>
        </w:tc>
        <w:tc>
          <w:tcPr>
            <w:tcW w:w="1050" w:type="dxa"/>
          </w:tcPr>
          <w:p w:rsidR="005E78E9" w:rsidRPr="00933A15" w:rsidRDefault="005E78E9" w:rsidP="00114A86">
            <w:pPr>
              <w:spacing w:before="60"/>
              <w:rPr>
                <w:rFonts w:cs="Calibri"/>
                <w:sz w:val="16"/>
              </w:rPr>
            </w:pPr>
            <w:r w:rsidRPr="005E78E9">
              <w:rPr>
                <w:rFonts w:cs="Calibri"/>
                <w:sz w:val="16"/>
              </w:rPr>
              <w:t>uint16</w:t>
            </w:r>
          </w:p>
        </w:tc>
        <w:tc>
          <w:tcPr>
            <w:tcW w:w="1023" w:type="dxa"/>
          </w:tcPr>
          <w:p w:rsidR="005E78E9" w:rsidRDefault="00941A49" w:rsidP="00114A86">
            <w:pPr>
              <w:spacing w:before="60"/>
              <w:rPr>
                <w:rFonts w:cs="Calibri"/>
                <w:sz w:val="16"/>
              </w:rPr>
            </w:pPr>
            <w:r>
              <w:rPr>
                <w:rFonts w:cs="Calibri"/>
                <w:sz w:val="16"/>
              </w:rPr>
              <w:t>0</w:t>
            </w:r>
          </w:p>
        </w:tc>
        <w:tc>
          <w:tcPr>
            <w:tcW w:w="1048" w:type="dxa"/>
          </w:tcPr>
          <w:p w:rsidR="005E78E9" w:rsidRDefault="005E78E9" w:rsidP="00114A86">
            <w:pPr>
              <w:spacing w:before="60"/>
              <w:rPr>
                <w:rFonts w:cs="Calibri"/>
                <w:sz w:val="16"/>
              </w:rPr>
            </w:pPr>
            <w:r w:rsidRPr="005E78E9">
              <w:rPr>
                <w:rFonts w:cs="Calibri"/>
                <w:sz w:val="16"/>
              </w:rPr>
              <w:t>65535</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Pr="005E78E9" w:rsidRDefault="00C53FE0" w:rsidP="00114A86">
            <w:pPr>
              <w:spacing w:before="60"/>
              <w:rPr>
                <w:rFonts w:cs="Calibri"/>
                <w:sz w:val="16"/>
              </w:rPr>
            </w:pPr>
            <w:r w:rsidRPr="00C53FE0">
              <w:rPr>
                <w:rFonts w:cs="Calibri"/>
                <w:sz w:val="16"/>
              </w:rPr>
              <w:t>MotAgParFltCnt_Cnt_T_u16</w:t>
            </w:r>
          </w:p>
        </w:tc>
        <w:tc>
          <w:tcPr>
            <w:tcW w:w="1050" w:type="dxa"/>
          </w:tcPr>
          <w:p w:rsidR="005E78E9" w:rsidRPr="00933A15" w:rsidRDefault="005E78E9" w:rsidP="00114A86">
            <w:pPr>
              <w:spacing w:before="60"/>
              <w:rPr>
                <w:rFonts w:cs="Calibri"/>
                <w:sz w:val="16"/>
              </w:rPr>
            </w:pPr>
            <w:r w:rsidRPr="005E78E9">
              <w:rPr>
                <w:rFonts w:cs="Calibri"/>
                <w:sz w:val="16"/>
              </w:rPr>
              <w:t>uint16</w:t>
            </w:r>
          </w:p>
        </w:tc>
        <w:tc>
          <w:tcPr>
            <w:tcW w:w="1023" w:type="dxa"/>
          </w:tcPr>
          <w:p w:rsidR="005E78E9" w:rsidRDefault="005E78E9" w:rsidP="00114A86">
            <w:pPr>
              <w:spacing w:before="60"/>
              <w:rPr>
                <w:rFonts w:cs="Calibri"/>
                <w:sz w:val="16"/>
              </w:rPr>
            </w:pPr>
            <w:r>
              <w:rPr>
                <w:rFonts w:cs="Calibri"/>
                <w:sz w:val="16"/>
              </w:rPr>
              <w:t>0</w:t>
            </w:r>
          </w:p>
        </w:tc>
        <w:tc>
          <w:tcPr>
            <w:tcW w:w="1048" w:type="dxa"/>
          </w:tcPr>
          <w:p w:rsidR="005E78E9" w:rsidRDefault="005E78E9" w:rsidP="00114A86">
            <w:pPr>
              <w:spacing w:before="60"/>
              <w:rPr>
                <w:rFonts w:cs="Calibri"/>
                <w:sz w:val="16"/>
              </w:rPr>
            </w:pPr>
            <w:r w:rsidRPr="005E78E9">
              <w:rPr>
                <w:rFonts w:cs="Calibri"/>
                <w:sz w:val="16"/>
              </w:rPr>
              <w:t>65535</w:t>
            </w:r>
          </w:p>
        </w:tc>
      </w:tr>
      <w:tr w:rsidR="005E78E9" w:rsidRPr="00AA38E8" w:rsidTr="005B510E">
        <w:tc>
          <w:tcPr>
            <w:tcW w:w="1563" w:type="dxa"/>
          </w:tcPr>
          <w:p w:rsidR="005E78E9" w:rsidRPr="00AA38E8" w:rsidRDefault="005E78E9" w:rsidP="00114A86">
            <w:pPr>
              <w:spacing w:before="60"/>
              <w:rPr>
                <w:rFonts w:cs="Calibri"/>
                <w:b/>
                <w:bCs/>
                <w:sz w:val="16"/>
              </w:rPr>
            </w:pPr>
            <w:r w:rsidRPr="00AA38E8">
              <w:rPr>
                <w:rFonts w:cs="Calibri"/>
                <w:b/>
                <w:bCs/>
                <w:sz w:val="16"/>
              </w:rPr>
              <w:t>Return Value</w:t>
            </w:r>
          </w:p>
        </w:tc>
        <w:tc>
          <w:tcPr>
            <w:tcW w:w="4244" w:type="dxa"/>
          </w:tcPr>
          <w:p w:rsidR="005E78E9" w:rsidRPr="00AA38E8" w:rsidRDefault="005E78E9" w:rsidP="00114A86">
            <w:pPr>
              <w:spacing w:before="60"/>
              <w:rPr>
                <w:rFonts w:cs="Calibri"/>
                <w:sz w:val="16"/>
              </w:rPr>
            </w:pPr>
            <w:r w:rsidRPr="005E78E9">
              <w:rPr>
                <w:rFonts w:cs="Calibri"/>
                <w:sz w:val="16"/>
              </w:rPr>
              <w:t>MotAgNtcParm_Cnt_T_u08</w:t>
            </w:r>
          </w:p>
        </w:tc>
        <w:tc>
          <w:tcPr>
            <w:tcW w:w="1050" w:type="dxa"/>
          </w:tcPr>
          <w:p w:rsidR="005E78E9" w:rsidRPr="00AA38E8" w:rsidRDefault="005E78E9" w:rsidP="00114A86">
            <w:pPr>
              <w:spacing w:before="60"/>
              <w:rPr>
                <w:rFonts w:cs="Calibri"/>
                <w:sz w:val="16"/>
              </w:rPr>
            </w:pPr>
            <w:r w:rsidRPr="005E78E9">
              <w:rPr>
                <w:rFonts w:cs="Calibri"/>
                <w:sz w:val="16"/>
              </w:rPr>
              <w:t>uint8</w:t>
            </w:r>
          </w:p>
        </w:tc>
        <w:tc>
          <w:tcPr>
            <w:tcW w:w="1023" w:type="dxa"/>
          </w:tcPr>
          <w:p w:rsidR="005E78E9" w:rsidRPr="00AA38E8" w:rsidRDefault="005E78E9" w:rsidP="00114A86">
            <w:pPr>
              <w:spacing w:before="60"/>
              <w:rPr>
                <w:rFonts w:cs="Calibri"/>
                <w:sz w:val="16"/>
              </w:rPr>
            </w:pPr>
            <w:r>
              <w:rPr>
                <w:rFonts w:cs="Calibri"/>
                <w:sz w:val="16"/>
              </w:rPr>
              <w:t>0</w:t>
            </w:r>
          </w:p>
        </w:tc>
        <w:tc>
          <w:tcPr>
            <w:tcW w:w="1048" w:type="dxa"/>
          </w:tcPr>
          <w:p w:rsidR="005E78E9" w:rsidRPr="00AA38E8" w:rsidRDefault="005E78E9" w:rsidP="00114A86">
            <w:pPr>
              <w:spacing w:before="60"/>
              <w:rPr>
                <w:rFonts w:cs="Calibri"/>
                <w:sz w:val="16"/>
              </w:rPr>
            </w:pPr>
            <w:r>
              <w:rPr>
                <w:rFonts w:cs="Calibri"/>
                <w:sz w:val="16"/>
              </w:rPr>
              <w:t>127</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Default="00D2440D" w:rsidP="00114A86">
            <w:pPr>
              <w:spacing w:before="60"/>
              <w:rPr>
                <w:rFonts w:cs="Calibri"/>
                <w:sz w:val="16"/>
              </w:rPr>
            </w:pPr>
            <w:r w:rsidRPr="00D2440D">
              <w:rPr>
                <w:rFonts w:cs="Calibri"/>
                <w:sz w:val="16"/>
              </w:rPr>
              <w:t>TurnCtrNtcParm_Cnt_T_u08</w:t>
            </w:r>
          </w:p>
        </w:tc>
        <w:tc>
          <w:tcPr>
            <w:tcW w:w="1050" w:type="dxa"/>
          </w:tcPr>
          <w:p w:rsidR="005E78E9" w:rsidRDefault="005E78E9" w:rsidP="00114A86">
            <w:pPr>
              <w:spacing w:before="60"/>
              <w:rPr>
                <w:rFonts w:cs="Calibri"/>
                <w:sz w:val="16"/>
              </w:rPr>
            </w:pPr>
            <w:r w:rsidRPr="005E78E9">
              <w:rPr>
                <w:rFonts w:cs="Calibri"/>
                <w:sz w:val="16"/>
              </w:rPr>
              <w:t>uint8</w:t>
            </w:r>
          </w:p>
        </w:tc>
        <w:tc>
          <w:tcPr>
            <w:tcW w:w="1023" w:type="dxa"/>
          </w:tcPr>
          <w:p w:rsidR="005E78E9" w:rsidRDefault="005E78E9" w:rsidP="00114A86">
            <w:pPr>
              <w:spacing w:before="60"/>
              <w:rPr>
                <w:rFonts w:cs="Calibri"/>
                <w:sz w:val="16"/>
              </w:rPr>
            </w:pPr>
            <w:r>
              <w:rPr>
                <w:rFonts w:cs="Calibri"/>
                <w:sz w:val="16"/>
              </w:rPr>
              <w:t>0</w:t>
            </w:r>
          </w:p>
        </w:tc>
        <w:tc>
          <w:tcPr>
            <w:tcW w:w="1048" w:type="dxa"/>
          </w:tcPr>
          <w:p w:rsidR="005E78E9" w:rsidRDefault="005E78E9" w:rsidP="00114A86">
            <w:pPr>
              <w:spacing w:before="60"/>
              <w:rPr>
                <w:rFonts w:cs="Calibri"/>
                <w:sz w:val="16"/>
              </w:rPr>
            </w:pPr>
            <w:r>
              <w:rPr>
                <w:rFonts w:cs="Calibri"/>
                <w:sz w:val="16"/>
              </w:rPr>
              <w:t>255</w:t>
            </w:r>
          </w:p>
        </w:tc>
      </w:tr>
      <w:tr w:rsidR="005E78E9" w:rsidRPr="00AA38E8" w:rsidTr="005B510E">
        <w:tc>
          <w:tcPr>
            <w:tcW w:w="1563" w:type="dxa"/>
          </w:tcPr>
          <w:p w:rsidR="005E78E9" w:rsidRPr="00AA38E8" w:rsidRDefault="005E78E9" w:rsidP="00114A86">
            <w:pPr>
              <w:spacing w:before="60"/>
              <w:rPr>
                <w:rFonts w:cs="Calibri"/>
                <w:b/>
                <w:bCs/>
                <w:sz w:val="16"/>
              </w:rPr>
            </w:pPr>
          </w:p>
        </w:tc>
        <w:tc>
          <w:tcPr>
            <w:tcW w:w="4244" w:type="dxa"/>
          </w:tcPr>
          <w:p w:rsidR="005E78E9" w:rsidRDefault="00D2440D" w:rsidP="00114A86">
            <w:pPr>
              <w:spacing w:before="60"/>
              <w:rPr>
                <w:rFonts w:cs="Calibri"/>
                <w:sz w:val="16"/>
              </w:rPr>
            </w:pPr>
            <w:r w:rsidRPr="00D2440D">
              <w:rPr>
                <w:rFonts w:cs="Calibri"/>
                <w:sz w:val="16"/>
              </w:rPr>
              <w:t>TurnCtrVltgNtcParm_Cnt_T_u08</w:t>
            </w:r>
          </w:p>
        </w:tc>
        <w:tc>
          <w:tcPr>
            <w:tcW w:w="1050" w:type="dxa"/>
          </w:tcPr>
          <w:p w:rsidR="005E78E9" w:rsidRDefault="005E78E9" w:rsidP="00114A86">
            <w:pPr>
              <w:spacing w:before="60"/>
              <w:rPr>
                <w:rFonts w:cs="Calibri"/>
                <w:sz w:val="16"/>
              </w:rPr>
            </w:pPr>
            <w:r w:rsidRPr="005E78E9">
              <w:rPr>
                <w:rFonts w:cs="Calibri"/>
                <w:sz w:val="16"/>
              </w:rPr>
              <w:t>uint8</w:t>
            </w:r>
          </w:p>
        </w:tc>
        <w:tc>
          <w:tcPr>
            <w:tcW w:w="1023" w:type="dxa"/>
          </w:tcPr>
          <w:p w:rsidR="005E78E9" w:rsidRDefault="005E78E9" w:rsidP="00114A86">
            <w:pPr>
              <w:spacing w:before="60"/>
              <w:rPr>
                <w:rFonts w:cs="Calibri"/>
                <w:sz w:val="16"/>
              </w:rPr>
            </w:pPr>
            <w:r>
              <w:rPr>
                <w:rFonts w:cs="Calibri"/>
                <w:sz w:val="16"/>
              </w:rPr>
              <w:t>0</w:t>
            </w:r>
          </w:p>
        </w:tc>
        <w:tc>
          <w:tcPr>
            <w:tcW w:w="1048" w:type="dxa"/>
          </w:tcPr>
          <w:p w:rsidR="005E78E9" w:rsidRDefault="005E78E9" w:rsidP="00114A86">
            <w:pPr>
              <w:spacing w:before="60"/>
              <w:rPr>
                <w:rFonts w:cs="Calibri"/>
                <w:sz w:val="16"/>
              </w:rPr>
            </w:pPr>
            <w:r>
              <w:rPr>
                <w:rFonts w:cs="Calibri"/>
                <w:sz w:val="16"/>
              </w:rPr>
              <w:t>1</w:t>
            </w:r>
          </w:p>
        </w:tc>
      </w:tr>
    </w:tbl>
    <w:p w:rsidR="005E78E9" w:rsidRDefault="005E78E9" w:rsidP="005E78E9">
      <w:pPr>
        <w:pStyle w:val="Heading4"/>
      </w:pPr>
      <w:r w:rsidRPr="00DA39E5">
        <w:t>Design Rationale</w:t>
      </w:r>
    </w:p>
    <w:p w:rsidR="005E78E9" w:rsidRPr="00662671" w:rsidRDefault="005E78E9" w:rsidP="005E78E9">
      <w:pPr>
        <w:rPr>
          <w:lang w:bidi="ar-SA"/>
        </w:rPr>
      </w:pPr>
      <w:r>
        <w:rPr>
          <w:lang w:bidi="ar-SA"/>
        </w:rPr>
        <w:t>See “</w:t>
      </w:r>
      <w:r w:rsidRPr="005E78E9">
        <w:t>Determine NTC Parameters</w:t>
      </w:r>
      <w:r>
        <w:t>” block in the Simulink model of the design</w:t>
      </w:r>
    </w:p>
    <w:p w:rsidR="00933A15" w:rsidRDefault="00933A15" w:rsidP="005B510E">
      <w:pPr>
        <w:pStyle w:val="Heading3"/>
        <w:numPr>
          <w:ilvl w:val="0"/>
          <w:numId w:val="0"/>
        </w:numPr>
        <w:ind w:left="567"/>
      </w:pPr>
    </w:p>
    <w:p w:rsidR="00DD74B1" w:rsidRPr="00DD74B1" w:rsidRDefault="00DD74B1">
      <w:pPr>
        <w:pStyle w:val="Heading3"/>
      </w:pPr>
      <w:bookmarkStart w:id="166" w:name="_Toc512416060"/>
      <w:r w:rsidRPr="00DD74B1">
        <w:t>SetMotAg0FltNtc</w:t>
      </w:r>
      <w:bookmarkEnd w:id="1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933A15" w:rsidRPr="00AA38E8" w:rsidTr="00260CE7">
        <w:tc>
          <w:tcPr>
            <w:tcW w:w="1689" w:type="dxa"/>
          </w:tcPr>
          <w:p w:rsidR="00933A15" w:rsidRPr="00AA38E8" w:rsidRDefault="00933A15" w:rsidP="00260CE7">
            <w:pPr>
              <w:spacing w:before="60"/>
              <w:rPr>
                <w:rFonts w:cs="Calibri"/>
                <w:b/>
                <w:bCs/>
                <w:sz w:val="16"/>
              </w:rPr>
            </w:pPr>
            <w:r w:rsidRPr="00AA38E8">
              <w:rPr>
                <w:rFonts w:cs="Calibri"/>
                <w:b/>
                <w:bCs/>
                <w:sz w:val="16"/>
              </w:rPr>
              <w:t>Function Name</w:t>
            </w:r>
          </w:p>
        </w:tc>
        <w:tc>
          <w:tcPr>
            <w:tcW w:w="3834" w:type="dxa"/>
          </w:tcPr>
          <w:p w:rsidR="00933A15" w:rsidRPr="00AA38E8" w:rsidRDefault="00933A15" w:rsidP="00B734E0">
            <w:pPr>
              <w:spacing w:before="60"/>
              <w:rPr>
                <w:rFonts w:cs="Calibri"/>
                <w:sz w:val="16"/>
              </w:rPr>
            </w:pPr>
            <w:r w:rsidRPr="00933A15">
              <w:rPr>
                <w:rFonts w:cs="Calibri"/>
                <w:sz w:val="16"/>
              </w:rPr>
              <w:t>SetMotAg</w:t>
            </w:r>
            <w:r w:rsidR="00B734E0">
              <w:rPr>
                <w:rFonts w:cs="Calibri"/>
                <w:sz w:val="16"/>
              </w:rPr>
              <w:t>0</w:t>
            </w:r>
            <w:r w:rsidRPr="00933A15">
              <w:rPr>
                <w:rFonts w:cs="Calibri"/>
                <w:sz w:val="16"/>
              </w:rPr>
              <w:t>FltNtc</w:t>
            </w:r>
          </w:p>
        </w:tc>
        <w:tc>
          <w:tcPr>
            <w:tcW w:w="1135" w:type="dxa"/>
            <w:shd w:val="pct30" w:color="FFFF00" w:fill="auto"/>
          </w:tcPr>
          <w:p w:rsidR="00933A15" w:rsidRPr="00AA38E8" w:rsidRDefault="00933A15" w:rsidP="00260CE7">
            <w:pPr>
              <w:spacing w:before="60"/>
              <w:jc w:val="center"/>
              <w:rPr>
                <w:rFonts w:cs="Calibri"/>
                <w:sz w:val="16"/>
              </w:rPr>
            </w:pPr>
            <w:r w:rsidRPr="00AA38E8">
              <w:rPr>
                <w:rFonts w:cs="Calibri"/>
                <w:sz w:val="16"/>
              </w:rPr>
              <w:t>Type</w:t>
            </w:r>
          </w:p>
        </w:tc>
        <w:tc>
          <w:tcPr>
            <w:tcW w:w="1135" w:type="dxa"/>
            <w:shd w:val="pct30" w:color="FFFF00" w:fill="auto"/>
          </w:tcPr>
          <w:p w:rsidR="00933A15" w:rsidRPr="00AA38E8" w:rsidRDefault="00933A15" w:rsidP="00260CE7">
            <w:pPr>
              <w:spacing w:before="60"/>
              <w:jc w:val="center"/>
              <w:rPr>
                <w:rFonts w:cs="Calibri"/>
                <w:sz w:val="16"/>
              </w:rPr>
            </w:pPr>
            <w:r w:rsidRPr="00AA38E8">
              <w:rPr>
                <w:rFonts w:cs="Calibri"/>
                <w:sz w:val="16"/>
              </w:rPr>
              <w:t>Min</w:t>
            </w:r>
          </w:p>
        </w:tc>
        <w:tc>
          <w:tcPr>
            <w:tcW w:w="1135" w:type="dxa"/>
            <w:shd w:val="pct30" w:color="FFFF00" w:fill="auto"/>
          </w:tcPr>
          <w:p w:rsidR="00933A15" w:rsidRPr="00AA38E8" w:rsidRDefault="00933A15" w:rsidP="00260CE7">
            <w:pPr>
              <w:spacing w:before="60"/>
              <w:jc w:val="center"/>
              <w:rPr>
                <w:rFonts w:cs="Calibri"/>
                <w:sz w:val="16"/>
              </w:rPr>
            </w:pPr>
            <w:r w:rsidRPr="00AA38E8">
              <w:rPr>
                <w:rFonts w:cs="Calibri"/>
                <w:sz w:val="16"/>
              </w:rPr>
              <w:t>Max</w:t>
            </w:r>
          </w:p>
        </w:tc>
      </w:tr>
      <w:tr w:rsidR="00933A15" w:rsidRPr="00AA38E8" w:rsidTr="00260CE7">
        <w:tc>
          <w:tcPr>
            <w:tcW w:w="1689" w:type="dxa"/>
          </w:tcPr>
          <w:p w:rsidR="00933A15" w:rsidRPr="00AA38E8" w:rsidRDefault="00933A15" w:rsidP="00260CE7">
            <w:pPr>
              <w:spacing w:before="60"/>
              <w:rPr>
                <w:rFonts w:cs="Calibri"/>
                <w:b/>
                <w:bCs/>
                <w:sz w:val="16"/>
              </w:rPr>
            </w:pPr>
            <w:r w:rsidRPr="00AA38E8">
              <w:rPr>
                <w:rFonts w:cs="Calibri"/>
                <w:b/>
                <w:bCs/>
                <w:sz w:val="16"/>
              </w:rPr>
              <w:t xml:space="preserve">Arguments Passed </w:t>
            </w:r>
          </w:p>
        </w:tc>
        <w:tc>
          <w:tcPr>
            <w:tcW w:w="3834" w:type="dxa"/>
          </w:tcPr>
          <w:p w:rsidR="00933A15" w:rsidRPr="00AA38E8" w:rsidRDefault="00933A15" w:rsidP="00260CE7">
            <w:pPr>
              <w:spacing w:before="60"/>
              <w:rPr>
                <w:rFonts w:cs="Calibri"/>
                <w:sz w:val="16"/>
              </w:rPr>
            </w:pPr>
            <w:r w:rsidRPr="00933A15">
              <w:rPr>
                <w:rFonts w:cs="Calibri"/>
                <w:sz w:val="16"/>
              </w:rPr>
              <w:t>MotAgNtcParm_Cnt_T_u08</w:t>
            </w:r>
          </w:p>
        </w:tc>
        <w:tc>
          <w:tcPr>
            <w:tcW w:w="1135" w:type="dxa"/>
          </w:tcPr>
          <w:p w:rsidR="00933A15" w:rsidRPr="00AA38E8" w:rsidRDefault="00933A15" w:rsidP="00260CE7">
            <w:pPr>
              <w:spacing w:before="60"/>
              <w:rPr>
                <w:rFonts w:cs="Calibri"/>
                <w:sz w:val="16"/>
              </w:rPr>
            </w:pPr>
            <w:r w:rsidRPr="00933A15">
              <w:rPr>
                <w:rFonts w:cs="Calibri"/>
                <w:sz w:val="16"/>
              </w:rPr>
              <w:t>uint8</w:t>
            </w:r>
          </w:p>
        </w:tc>
        <w:tc>
          <w:tcPr>
            <w:tcW w:w="1135" w:type="dxa"/>
          </w:tcPr>
          <w:p w:rsidR="00933A15" w:rsidRPr="00AA38E8" w:rsidRDefault="00933A15" w:rsidP="00933A15">
            <w:pPr>
              <w:spacing w:before="60"/>
              <w:rPr>
                <w:rFonts w:cs="Calibri"/>
                <w:sz w:val="16"/>
              </w:rPr>
            </w:pPr>
            <w:r>
              <w:rPr>
                <w:rFonts w:cs="Calibri"/>
                <w:sz w:val="16"/>
              </w:rPr>
              <w:t>0</w:t>
            </w:r>
          </w:p>
        </w:tc>
        <w:tc>
          <w:tcPr>
            <w:tcW w:w="1135" w:type="dxa"/>
          </w:tcPr>
          <w:p w:rsidR="00933A15" w:rsidRPr="00AA38E8" w:rsidRDefault="00260CE7" w:rsidP="00260CE7">
            <w:pPr>
              <w:spacing w:before="60"/>
              <w:rPr>
                <w:rFonts w:cs="Calibri"/>
                <w:sz w:val="16"/>
              </w:rPr>
            </w:pPr>
            <w:r>
              <w:rPr>
                <w:rFonts w:cs="Calibri"/>
                <w:sz w:val="16"/>
              </w:rPr>
              <w:t>127</w:t>
            </w:r>
          </w:p>
        </w:tc>
      </w:tr>
      <w:tr w:rsidR="00933A15" w:rsidRPr="00AA38E8" w:rsidTr="00260CE7">
        <w:tc>
          <w:tcPr>
            <w:tcW w:w="1689" w:type="dxa"/>
          </w:tcPr>
          <w:p w:rsidR="00933A15" w:rsidRPr="00AA38E8" w:rsidRDefault="00933A15" w:rsidP="00260CE7">
            <w:pPr>
              <w:spacing w:before="60"/>
              <w:rPr>
                <w:rFonts w:cs="Calibri"/>
                <w:b/>
                <w:bCs/>
                <w:sz w:val="16"/>
              </w:rPr>
            </w:pPr>
          </w:p>
        </w:tc>
        <w:tc>
          <w:tcPr>
            <w:tcW w:w="3834" w:type="dxa"/>
          </w:tcPr>
          <w:p w:rsidR="00933A15" w:rsidRPr="00AA38E8" w:rsidRDefault="00933A15" w:rsidP="00260CE7">
            <w:pPr>
              <w:spacing w:before="60"/>
              <w:rPr>
                <w:rFonts w:cs="Calibri"/>
                <w:sz w:val="16"/>
              </w:rPr>
            </w:pPr>
            <w:r w:rsidRPr="00933A15">
              <w:rPr>
                <w:rFonts w:cs="Calibri"/>
                <w:sz w:val="16"/>
              </w:rPr>
              <w:t>TurnCntrNtcParm_Cnt_T_u08</w:t>
            </w:r>
          </w:p>
        </w:tc>
        <w:tc>
          <w:tcPr>
            <w:tcW w:w="1135" w:type="dxa"/>
          </w:tcPr>
          <w:p w:rsidR="00933A15" w:rsidRPr="00AA38E8" w:rsidRDefault="00933A15" w:rsidP="00260CE7">
            <w:pPr>
              <w:spacing w:before="60"/>
              <w:rPr>
                <w:rFonts w:cs="Calibri"/>
                <w:sz w:val="16"/>
              </w:rPr>
            </w:pPr>
            <w:r w:rsidRPr="00933A15">
              <w:rPr>
                <w:rFonts w:cs="Calibri"/>
                <w:sz w:val="16"/>
              </w:rPr>
              <w:t>uint8</w:t>
            </w:r>
          </w:p>
        </w:tc>
        <w:tc>
          <w:tcPr>
            <w:tcW w:w="1135" w:type="dxa"/>
          </w:tcPr>
          <w:p w:rsidR="00933A15" w:rsidRPr="00AA38E8" w:rsidRDefault="00933A15" w:rsidP="00260CE7">
            <w:pPr>
              <w:spacing w:before="60"/>
              <w:rPr>
                <w:rFonts w:cs="Calibri"/>
                <w:sz w:val="16"/>
              </w:rPr>
            </w:pPr>
            <w:r>
              <w:rPr>
                <w:rFonts w:cs="Calibri"/>
                <w:sz w:val="16"/>
              </w:rPr>
              <w:t>0</w:t>
            </w:r>
          </w:p>
        </w:tc>
        <w:tc>
          <w:tcPr>
            <w:tcW w:w="1135" w:type="dxa"/>
          </w:tcPr>
          <w:p w:rsidR="00933A15" w:rsidRPr="00AA38E8" w:rsidRDefault="005E78E9" w:rsidP="00260CE7">
            <w:pPr>
              <w:spacing w:before="60"/>
              <w:rPr>
                <w:rFonts w:cs="Calibri"/>
                <w:sz w:val="16"/>
              </w:rPr>
            </w:pPr>
            <w:r>
              <w:rPr>
                <w:rFonts w:cs="Calibri"/>
                <w:sz w:val="16"/>
              </w:rPr>
              <w:t>255</w:t>
            </w:r>
          </w:p>
        </w:tc>
      </w:tr>
      <w:tr w:rsidR="00933A15" w:rsidRPr="00AA38E8" w:rsidTr="00260CE7">
        <w:tc>
          <w:tcPr>
            <w:tcW w:w="1689" w:type="dxa"/>
          </w:tcPr>
          <w:p w:rsidR="00933A15" w:rsidRPr="00AA38E8" w:rsidRDefault="00933A15" w:rsidP="00260CE7">
            <w:pPr>
              <w:spacing w:before="60"/>
              <w:rPr>
                <w:rFonts w:cs="Calibri"/>
                <w:b/>
                <w:bCs/>
                <w:sz w:val="16"/>
              </w:rPr>
            </w:pPr>
          </w:p>
        </w:tc>
        <w:tc>
          <w:tcPr>
            <w:tcW w:w="3834" w:type="dxa"/>
          </w:tcPr>
          <w:p w:rsidR="00933A15" w:rsidRDefault="00933A15" w:rsidP="00260CE7">
            <w:pPr>
              <w:spacing w:before="60"/>
              <w:rPr>
                <w:rFonts w:cs="Calibri"/>
                <w:sz w:val="16"/>
              </w:rPr>
            </w:pPr>
            <w:r w:rsidRPr="00933A15">
              <w:rPr>
                <w:rFonts w:cs="Calibri"/>
                <w:sz w:val="16"/>
              </w:rPr>
              <w:t>TurnCntrVltgNtcParm_Cnt_T_u08</w:t>
            </w:r>
          </w:p>
        </w:tc>
        <w:tc>
          <w:tcPr>
            <w:tcW w:w="1135" w:type="dxa"/>
          </w:tcPr>
          <w:p w:rsidR="00933A15" w:rsidRDefault="00933A15" w:rsidP="00260CE7">
            <w:pPr>
              <w:spacing w:before="60"/>
              <w:rPr>
                <w:rFonts w:cs="Calibri"/>
                <w:sz w:val="16"/>
              </w:rPr>
            </w:pPr>
            <w:r w:rsidRPr="00933A15">
              <w:rPr>
                <w:rFonts w:cs="Calibri"/>
                <w:sz w:val="16"/>
              </w:rPr>
              <w:t>uint8</w:t>
            </w:r>
          </w:p>
        </w:tc>
        <w:tc>
          <w:tcPr>
            <w:tcW w:w="1135" w:type="dxa"/>
          </w:tcPr>
          <w:p w:rsidR="00933A15" w:rsidRPr="00AA38E8" w:rsidRDefault="00933A15" w:rsidP="00260CE7">
            <w:pPr>
              <w:spacing w:before="60"/>
              <w:rPr>
                <w:rFonts w:cs="Calibri"/>
                <w:sz w:val="16"/>
              </w:rPr>
            </w:pPr>
            <w:r>
              <w:rPr>
                <w:rFonts w:cs="Calibri"/>
                <w:sz w:val="16"/>
              </w:rPr>
              <w:t>0</w:t>
            </w:r>
          </w:p>
        </w:tc>
        <w:tc>
          <w:tcPr>
            <w:tcW w:w="1135" w:type="dxa"/>
          </w:tcPr>
          <w:p w:rsidR="00933A15" w:rsidRPr="00AA38E8" w:rsidRDefault="00260CE7" w:rsidP="00260CE7">
            <w:pPr>
              <w:spacing w:before="60"/>
              <w:rPr>
                <w:rFonts w:cs="Calibri"/>
                <w:sz w:val="16"/>
              </w:rPr>
            </w:pPr>
            <w:r>
              <w:rPr>
                <w:rFonts w:cs="Calibri"/>
                <w:sz w:val="16"/>
              </w:rPr>
              <w:t>1</w:t>
            </w:r>
          </w:p>
        </w:tc>
      </w:tr>
      <w:tr w:rsidR="00026621" w:rsidRPr="00AA38E8" w:rsidTr="00260CE7">
        <w:tc>
          <w:tcPr>
            <w:tcW w:w="1689" w:type="dxa"/>
          </w:tcPr>
          <w:p w:rsidR="00026621" w:rsidRPr="00AA38E8" w:rsidRDefault="00026621" w:rsidP="00260CE7">
            <w:pPr>
              <w:spacing w:before="60"/>
              <w:rPr>
                <w:rFonts w:cs="Calibri"/>
                <w:b/>
                <w:bCs/>
                <w:sz w:val="16"/>
              </w:rPr>
            </w:pPr>
          </w:p>
        </w:tc>
        <w:tc>
          <w:tcPr>
            <w:tcW w:w="3834" w:type="dxa"/>
          </w:tcPr>
          <w:p w:rsidR="00026621" w:rsidRPr="00933A15" w:rsidRDefault="00026621" w:rsidP="00260CE7">
            <w:pPr>
              <w:spacing w:before="60"/>
              <w:rPr>
                <w:rFonts w:cs="Calibri"/>
                <w:sz w:val="16"/>
              </w:rPr>
            </w:pPr>
            <w:r w:rsidRPr="00026621">
              <w:rPr>
                <w:rFonts w:cs="Calibri"/>
                <w:sz w:val="16"/>
              </w:rPr>
              <w:t>MotAgQepMecl_MotRev_T_u0p16</w:t>
            </w:r>
          </w:p>
        </w:tc>
        <w:tc>
          <w:tcPr>
            <w:tcW w:w="1135" w:type="dxa"/>
          </w:tcPr>
          <w:p w:rsidR="00026621" w:rsidRPr="00933A15" w:rsidRDefault="00F14246" w:rsidP="00260CE7">
            <w:pPr>
              <w:spacing w:before="60"/>
              <w:rPr>
                <w:rFonts w:cs="Calibri"/>
                <w:sz w:val="16"/>
              </w:rPr>
            </w:pPr>
            <w:r>
              <w:rPr>
                <w:rFonts w:cs="Calibri"/>
                <w:sz w:val="16"/>
              </w:rPr>
              <w:t>u0p16</w:t>
            </w:r>
          </w:p>
        </w:tc>
        <w:tc>
          <w:tcPr>
            <w:tcW w:w="1135" w:type="dxa"/>
          </w:tcPr>
          <w:p w:rsidR="00026621" w:rsidRDefault="00F14246" w:rsidP="00260CE7">
            <w:pPr>
              <w:spacing w:before="60"/>
              <w:rPr>
                <w:rFonts w:cs="Calibri"/>
                <w:sz w:val="16"/>
              </w:rPr>
            </w:pPr>
            <w:r>
              <w:rPr>
                <w:rFonts w:cs="Calibri"/>
                <w:sz w:val="16"/>
              </w:rPr>
              <w:t>0</w:t>
            </w:r>
          </w:p>
        </w:tc>
        <w:tc>
          <w:tcPr>
            <w:tcW w:w="1135" w:type="dxa"/>
          </w:tcPr>
          <w:p w:rsidR="00026621" w:rsidRDefault="00F14246" w:rsidP="00260CE7">
            <w:pPr>
              <w:spacing w:before="60"/>
              <w:rPr>
                <w:rFonts w:cs="Calibri"/>
                <w:sz w:val="16"/>
              </w:rPr>
            </w:pPr>
            <w:r w:rsidRPr="005E78E9">
              <w:rPr>
                <w:rFonts w:cs="Calibri"/>
                <w:sz w:val="16"/>
              </w:rPr>
              <w:t>65535</w:t>
            </w:r>
          </w:p>
        </w:tc>
      </w:tr>
      <w:tr w:rsidR="00026621" w:rsidRPr="00AA38E8" w:rsidTr="00260CE7">
        <w:tc>
          <w:tcPr>
            <w:tcW w:w="1689" w:type="dxa"/>
          </w:tcPr>
          <w:p w:rsidR="00026621" w:rsidRPr="00AA38E8" w:rsidRDefault="00026621" w:rsidP="00260CE7">
            <w:pPr>
              <w:spacing w:before="60"/>
              <w:rPr>
                <w:rFonts w:cs="Calibri"/>
                <w:b/>
                <w:bCs/>
                <w:sz w:val="16"/>
              </w:rPr>
            </w:pPr>
          </w:p>
        </w:tc>
        <w:tc>
          <w:tcPr>
            <w:tcW w:w="3834" w:type="dxa"/>
          </w:tcPr>
          <w:p w:rsidR="00026621" w:rsidRPr="00933A15" w:rsidRDefault="00026621" w:rsidP="00260CE7">
            <w:pPr>
              <w:spacing w:before="60"/>
              <w:rPr>
                <w:rFonts w:cs="Calibri"/>
                <w:sz w:val="16"/>
              </w:rPr>
            </w:pPr>
            <w:r w:rsidRPr="00026621">
              <w:rPr>
                <w:rFonts w:cs="Calibri"/>
                <w:sz w:val="16"/>
              </w:rPr>
              <w:t>MotAgSPIMecl__MotRev_T_u0p16</w:t>
            </w:r>
          </w:p>
        </w:tc>
        <w:tc>
          <w:tcPr>
            <w:tcW w:w="1135" w:type="dxa"/>
          </w:tcPr>
          <w:p w:rsidR="00026621" w:rsidRPr="00933A15" w:rsidRDefault="00F14246" w:rsidP="00260CE7">
            <w:pPr>
              <w:spacing w:before="60"/>
              <w:rPr>
                <w:rFonts w:cs="Calibri"/>
                <w:sz w:val="16"/>
              </w:rPr>
            </w:pPr>
            <w:r>
              <w:rPr>
                <w:rFonts w:cs="Calibri"/>
                <w:sz w:val="16"/>
              </w:rPr>
              <w:t>u0p16</w:t>
            </w:r>
          </w:p>
        </w:tc>
        <w:tc>
          <w:tcPr>
            <w:tcW w:w="1135" w:type="dxa"/>
          </w:tcPr>
          <w:p w:rsidR="00026621" w:rsidRDefault="00F14246" w:rsidP="00260CE7">
            <w:pPr>
              <w:spacing w:before="60"/>
              <w:rPr>
                <w:rFonts w:cs="Calibri"/>
                <w:sz w:val="16"/>
              </w:rPr>
            </w:pPr>
            <w:r>
              <w:rPr>
                <w:rFonts w:cs="Calibri"/>
                <w:sz w:val="16"/>
              </w:rPr>
              <w:t>0</w:t>
            </w:r>
          </w:p>
        </w:tc>
        <w:tc>
          <w:tcPr>
            <w:tcW w:w="1135" w:type="dxa"/>
          </w:tcPr>
          <w:p w:rsidR="00026621" w:rsidRDefault="00F14246" w:rsidP="00260CE7">
            <w:pPr>
              <w:spacing w:before="60"/>
              <w:rPr>
                <w:rFonts w:cs="Calibri"/>
                <w:sz w:val="16"/>
              </w:rPr>
            </w:pPr>
            <w:r w:rsidRPr="005E78E9">
              <w:rPr>
                <w:rFonts w:cs="Calibri"/>
                <w:sz w:val="16"/>
              </w:rPr>
              <w:t>65535</w:t>
            </w:r>
          </w:p>
        </w:tc>
      </w:tr>
      <w:tr w:rsidR="00026621" w:rsidRPr="00AA38E8" w:rsidTr="00260CE7">
        <w:tc>
          <w:tcPr>
            <w:tcW w:w="1689" w:type="dxa"/>
          </w:tcPr>
          <w:p w:rsidR="00026621" w:rsidRPr="00AA38E8" w:rsidRDefault="00026621" w:rsidP="00260CE7">
            <w:pPr>
              <w:spacing w:before="60"/>
              <w:rPr>
                <w:rFonts w:cs="Calibri"/>
                <w:b/>
                <w:bCs/>
                <w:sz w:val="16"/>
              </w:rPr>
            </w:pPr>
          </w:p>
        </w:tc>
        <w:tc>
          <w:tcPr>
            <w:tcW w:w="3834" w:type="dxa"/>
          </w:tcPr>
          <w:p w:rsidR="00026621" w:rsidRPr="00933A15" w:rsidRDefault="00026621" w:rsidP="00260CE7">
            <w:pPr>
              <w:spacing w:before="60"/>
              <w:rPr>
                <w:rFonts w:cs="Calibri"/>
                <w:sz w:val="16"/>
              </w:rPr>
            </w:pPr>
            <w:r w:rsidRPr="00026621">
              <w:rPr>
                <w:rFonts w:cs="Calibri"/>
                <w:sz w:val="16"/>
              </w:rPr>
              <w:t>TurnCntr_Cnt_T_s16</w:t>
            </w:r>
          </w:p>
        </w:tc>
        <w:tc>
          <w:tcPr>
            <w:tcW w:w="1135" w:type="dxa"/>
          </w:tcPr>
          <w:p w:rsidR="00026621" w:rsidRPr="00933A15" w:rsidRDefault="00026621" w:rsidP="00260CE7">
            <w:pPr>
              <w:spacing w:before="60"/>
              <w:rPr>
                <w:rFonts w:cs="Calibri"/>
                <w:sz w:val="16"/>
              </w:rPr>
            </w:pPr>
            <w:r w:rsidRPr="00026621">
              <w:rPr>
                <w:rFonts w:cs="Calibri"/>
                <w:sz w:val="16"/>
              </w:rPr>
              <w:t>sint16</w:t>
            </w:r>
          </w:p>
        </w:tc>
        <w:tc>
          <w:tcPr>
            <w:tcW w:w="1135" w:type="dxa"/>
          </w:tcPr>
          <w:p w:rsidR="00026621" w:rsidRDefault="00F14246" w:rsidP="00260CE7">
            <w:pPr>
              <w:spacing w:before="60"/>
              <w:rPr>
                <w:rFonts w:cs="Calibri"/>
                <w:sz w:val="16"/>
              </w:rPr>
            </w:pPr>
            <w:r>
              <w:rPr>
                <w:rFonts w:cs="Calibri"/>
                <w:sz w:val="16"/>
              </w:rPr>
              <w:t>-2048</w:t>
            </w:r>
          </w:p>
        </w:tc>
        <w:tc>
          <w:tcPr>
            <w:tcW w:w="1135" w:type="dxa"/>
          </w:tcPr>
          <w:p w:rsidR="00026621" w:rsidRDefault="00F14246" w:rsidP="00260CE7">
            <w:pPr>
              <w:spacing w:before="60"/>
              <w:rPr>
                <w:rFonts w:cs="Calibri"/>
                <w:sz w:val="16"/>
              </w:rPr>
            </w:pPr>
            <w:r>
              <w:rPr>
                <w:rFonts w:cs="Calibri"/>
                <w:sz w:val="16"/>
              </w:rPr>
              <w:t>2048</w:t>
            </w:r>
          </w:p>
        </w:tc>
      </w:tr>
      <w:tr w:rsidR="00933A15" w:rsidRPr="00AA38E8" w:rsidTr="00260CE7">
        <w:tc>
          <w:tcPr>
            <w:tcW w:w="1689" w:type="dxa"/>
          </w:tcPr>
          <w:p w:rsidR="00933A15" w:rsidRPr="00AA38E8" w:rsidRDefault="00933A15" w:rsidP="00260CE7">
            <w:pPr>
              <w:spacing w:before="60"/>
              <w:rPr>
                <w:rFonts w:cs="Calibri"/>
                <w:b/>
                <w:bCs/>
                <w:sz w:val="16"/>
              </w:rPr>
            </w:pPr>
            <w:r w:rsidRPr="00AA38E8">
              <w:rPr>
                <w:rFonts w:cs="Calibri"/>
                <w:b/>
                <w:bCs/>
                <w:sz w:val="16"/>
              </w:rPr>
              <w:t>Return Value</w:t>
            </w:r>
          </w:p>
        </w:tc>
        <w:tc>
          <w:tcPr>
            <w:tcW w:w="3834" w:type="dxa"/>
          </w:tcPr>
          <w:p w:rsidR="00933A15" w:rsidRPr="00AA38E8" w:rsidRDefault="00933A15" w:rsidP="00260CE7">
            <w:pPr>
              <w:spacing w:before="60"/>
              <w:rPr>
                <w:rFonts w:cs="Calibri"/>
                <w:sz w:val="16"/>
              </w:rPr>
            </w:pPr>
            <w:r>
              <w:rPr>
                <w:rFonts w:cs="Calibri"/>
                <w:sz w:val="16"/>
              </w:rPr>
              <w:t>N/A</w:t>
            </w:r>
          </w:p>
        </w:tc>
        <w:tc>
          <w:tcPr>
            <w:tcW w:w="1135" w:type="dxa"/>
          </w:tcPr>
          <w:p w:rsidR="00933A15" w:rsidRPr="00AA38E8" w:rsidRDefault="00933A15" w:rsidP="00260CE7">
            <w:pPr>
              <w:spacing w:before="60"/>
              <w:rPr>
                <w:rFonts w:cs="Calibri"/>
                <w:sz w:val="16"/>
              </w:rPr>
            </w:pPr>
            <w:r>
              <w:rPr>
                <w:rFonts w:cs="Calibri"/>
                <w:sz w:val="16"/>
              </w:rPr>
              <w:t>N/A</w:t>
            </w:r>
          </w:p>
        </w:tc>
        <w:tc>
          <w:tcPr>
            <w:tcW w:w="1135" w:type="dxa"/>
          </w:tcPr>
          <w:p w:rsidR="00933A15" w:rsidRPr="00AA38E8" w:rsidRDefault="00933A15" w:rsidP="00260CE7">
            <w:pPr>
              <w:spacing w:before="60"/>
              <w:rPr>
                <w:rFonts w:cs="Calibri"/>
                <w:sz w:val="16"/>
              </w:rPr>
            </w:pPr>
            <w:r>
              <w:rPr>
                <w:rFonts w:cs="Calibri"/>
                <w:sz w:val="16"/>
              </w:rPr>
              <w:t>N/A</w:t>
            </w:r>
          </w:p>
        </w:tc>
        <w:tc>
          <w:tcPr>
            <w:tcW w:w="1135" w:type="dxa"/>
          </w:tcPr>
          <w:p w:rsidR="00933A15" w:rsidRPr="00AA38E8" w:rsidRDefault="00933A15" w:rsidP="00260CE7">
            <w:pPr>
              <w:spacing w:before="60"/>
              <w:rPr>
                <w:rFonts w:cs="Calibri"/>
                <w:sz w:val="16"/>
              </w:rPr>
            </w:pPr>
            <w:r>
              <w:rPr>
                <w:rFonts w:cs="Calibri"/>
                <w:sz w:val="16"/>
              </w:rPr>
              <w:t>N/A</w:t>
            </w:r>
          </w:p>
        </w:tc>
      </w:tr>
    </w:tbl>
    <w:p w:rsidR="00933A15" w:rsidRDefault="00933A15" w:rsidP="00933A15">
      <w:pPr>
        <w:pStyle w:val="Heading4"/>
      </w:pPr>
      <w:r w:rsidRPr="00DA39E5">
        <w:t>Design Rationale</w:t>
      </w:r>
    </w:p>
    <w:p w:rsidR="00C53FE0" w:rsidRDefault="00933A15" w:rsidP="00933A15">
      <w:r>
        <w:rPr>
          <w:lang w:bidi="ar-SA"/>
        </w:rPr>
        <w:t>See “</w:t>
      </w:r>
      <w:r w:rsidR="008F6D46">
        <w:t>Mot</w:t>
      </w:r>
      <w:r w:rsidR="00B734E0">
        <w:t>Ag0</w:t>
      </w:r>
      <w:r w:rsidR="008F6D46">
        <w:t>PtrclFlt Processing,</w:t>
      </w:r>
      <w:r w:rsidR="008F6D46" w:rsidRPr="008F6D46">
        <w:t xml:space="preserve"> </w:t>
      </w:r>
      <w:r w:rsidR="008F6D46">
        <w:t>Mot</w:t>
      </w:r>
      <w:r w:rsidR="00B734E0">
        <w:t>Ag0</w:t>
      </w:r>
      <w:r w:rsidR="008F6D46">
        <w:t>TurnCntrFlt Processing &amp; Mot</w:t>
      </w:r>
      <w:r w:rsidR="00B734E0">
        <w:t>Ag0</w:t>
      </w:r>
      <w:r w:rsidR="008F6D46">
        <w:t>TurnCntrVltgFlt Processing</w:t>
      </w:r>
      <w:r>
        <w:t>” block in the Simulink model of the design</w:t>
      </w:r>
    </w:p>
    <w:p w:rsidR="00DD74B1" w:rsidRPr="00662671" w:rsidRDefault="00DD74B1" w:rsidP="00933A15"/>
    <w:p w:rsidR="00026621" w:rsidRPr="00AA38E8" w:rsidDel="00973980" w:rsidRDefault="0064453D" w:rsidP="00973980">
      <w:pPr>
        <w:pStyle w:val="Heading3"/>
        <w:rPr>
          <w:del w:id="167" w:author="Avinash James" w:date="2018-05-04T08:27:00Z"/>
        </w:rPr>
      </w:pPr>
      <w:r>
        <w:rPr>
          <w:rFonts w:ascii="Calibri" w:hAnsi="Calibri" w:cs="Calibri"/>
          <w:sz w:val="28"/>
        </w:rPr>
        <w:br w:type="page"/>
      </w:r>
      <w:bookmarkStart w:id="168" w:name="_Toc512416061"/>
      <w:ins w:id="169" w:author="Avinash James" w:date="2018-05-04T08:27:00Z">
        <w:r w:rsidR="00973980" w:rsidRPr="00026621" w:rsidDel="00973980">
          <w:rPr>
            <w:rFonts w:cs="Calibri"/>
            <w:sz w:val="28"/>
          </w:rPr>
          <w:lastRenderedPageBreak/>
          <w:t xml:space="preserve"> </w:t>
        </w:r>
      </w:ins>
      <w:del w:id="170" w:author="Avinash James" w:date="2018-05-04T08:27:00Z">
        <w:r w:rsidR="00026621" w:rsidRPr="00026621" w:rsidDel="00973980">
          <w:rPr>
            <w:rFonts w:ascii="Calibri" w:hAnsi="Calibri" w:cs="Calibri"/>
            <w:sz w:val="28"/>
          </w:rPr>
          <w:delText>OffsetCalculation</w:delText>
        </w:r>
        <w:bookmarkEnd w:id="168"/>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3671"/>
        <w:gridCol w:w="1246"/>
        <w:gridCol w:w="1112"/>
        <w:gridCol w:w="1228"/>
      </w:tblGrid>
      <w:tr w:rsidR="00026621" w:rsidRPr="00AA38E8" w:rsidDel="00973980" w:rsidTr="00114A86">
        <w:trPr>
          <w:del w:id="171" w:author="Avinash James" w:date="2018-05-04T08:27:00Z"/>
        </w:trPr>
        <w:tc>
          <w:tcPr>
            <w:tcW w:w="1689" w:type="dxa"/>
          </w:tcPr>
          <w:p w:rsidR="00026621" w:rsidRPr="00AA38E8" w:rsidDel="00973980" w:rsidRDefault="00026621">
            <w:pPr>
              <w:pStyle w:val="Heading3"/>
              <w:rPr>
                <w:del w:id="172" w:author="Avinash James" w:date="2018-05-04T08:27:00Z"/>
                <w:rFonts w:cs="Calibri"/>
                <w:bCs/>
                <w:sz w:val="16"/>
              </w:rPr>
              <w:pPrChange w:id="173" w:author="Avinash James" w:date="2018-05-04T08:27:00Z">
                <w:pPr>
                  <w:spacing w:before="60"/>
                </w:pPr>
              </w:pPrChange>
            </w:pPr>
            <w:del w:id="174" w:author="Avinash James" w:date="2018-05-04T08:27:00Z">
              <w:r w:rsidRPr="00AA38E8" w:rsidDel="00973980">
                <w:rPr>
                  <w:rFonts w:cs="Calibri"/>
                  <w:bCs/>
                  <w:sz w:val="16"/>
                </w:rPr>
                <w:delText>Function Name</w:delText>
              </w:r>
            </w:del>
          </w:p>
        </w:tc>
        <w:tc>
          <w:tcPr>
            <w:tcW w:w="3834" w:type="dxa"/>
          </w:tcPr>
          <w:p w:rsidR="00026621" w:rsidRPr="00AA38E8" w:rsidDel="00973980" w:rsidRDefault="00026621">
            <w:pPr>
              <w:pStyle w:val="Heading3"/>
              <w:rPr>
                <w:del w:id="175" w:author="Avinash James" w:date="2018-05-04T08:27:00Z"/>
                <w:rFonts w:cs="Calibri"/>
                <w:sz w:val="16"/>
              </w:rPr>
              <w:pPrChange w:id="176" w:author="Avinash James" w:date="2018-05-04T08:27:00Z">
                <w:pPr>
                  <w:spacing w:before="60"/>
                </w:pPr>
              </w:pPrChange>
            </w:pPr>
            <w:del w:id="177" w:author="Avinash James" w:date="2018-05-04T08:27:00Z">
              <w:r w:rsidRPr="00026621" w:rsidDel="00973980">
                <w:rPr>
                  <w:rFonts w:cs="Calibri"/>
                  <w:sz w:val="16"/>
                </w:rPr>
                <w:delText>OffsetCalculation</w:delText>
              </w:r>
            </w:del>
          </w:p>
        </w:tc>
        <w:tc>
          <w:tcPr>
            <w:tcW w:w="1135" w:type="dxa"/>
            <w:shd w:val="pct30" w:color="FFFF00" w:fill="auto"/>
          </w:tcPr>
          <w:p w:rsidR="00026621" w:rsidRPr="00AA38E8" w:rsidDel="00973980" w:rsidRDefault="00026621">
            <w:pPr>
              <w:pStyle w:val="Heading3"/>
              <w:rPr>
                <w:del w:id="178" w:author="Avinash James" w:date="2018-05-04T08:27:00Z"/>
                <w:rFonts w:cs="Calibri"/>
                <w:sz w:val="16"/>
              </w:rPr>
              <w:pPrChange w:id="179" w:author="Avinash James" w:date="2018-05-04T08:27:00Z">
                <w:pPr>
                  <w:spacing w:before="60"/>
                  <w:jc w:val="center"/>
                </w:pPr>
              </w:pPrChange>
            </w:pPr>
            <w:del w:id="180" w:author="Avinash James" w:date="2018-05-04T08:27:00Z">
              <w:r w:rsidRPr="00AA38E8" w:rsidDel="00973980">
                <w:rPr>
                  <w:rFonts w:cs="Calibri"/>
                  <w:sz w:val="16"/>
                </w:rPr>
                <w:delText>Type</w:delText>
              </w:r>
            </w:del>
          </w:p>
        </w:tc>
        <w:tc>
          <w:tcPr>
            <w:tcW w:w="1135" w:type="dxa"/>
            <w:shd w:val="pct30" w:color="FFFF00" w:fill="auto"/>
          </w:tcPr>
          <w:p w:rsidR="00026621" w:rsidRPr="00AA38E8" w:rsidDel="00973980" w:rsidRDefault="00026621">
            <w:pPr>
              <w:pStyle w:val="Heading3"/>
              <w:rPr>
                <w:del w:id="181" w:author="Avinash James" w:date="2018-05-04T08:27:00Z"/>
                <w:rFonts w:cs="Calibri"/>
                <w:sz w:val="16"/>
              </w:rPr>
              <w:pPrChange w:id="182" w:author="Avinash James" w:date="2018-05-04T08:27:00Z">
                <w:pPr>
                  <w:spacing w:before="60"/>
                  <w:jc w:val="center"/>
                </w:pPr>
              </w:pPrChange>
            </w:pPr>
            <w:del w:id="183" w:author="Avinash James" w:date="2018-05-04T08:27:00Z">
              <w:r w:rsidRPr="00AA38E8" w:rsidDel="00973980">
                <w:rPr>
                  <w:rFonts w:cs="Calibri"/>
                  <w:sz w:val="16"/>
                </w:rPr>
                <w:delText>Min</w:delText>
              </w:r>
            </w:del>
          </w:p>
        </w:tc>
        <w:tc>
          <w:tcPr>
            <w:tcW w:w="1135" w:type="dxa"/>
            <w:shd w:val="pct30" w:color="FFFF00" w:fill="auto"/>
          </w:tcPr>
          <w:p w:rsidR="00026621" w:rsidRPr="00AA38E8" w:rsidDel="00973980" w:rsidRDefault="00026621">
            <w:pPr>
              <w:pStyle w:val="Heading3"/>
              <w:rPr>
                <w:del w:id="184" w:author="Avinash James" w:date="2018-05-04T08:27:00Z"/>
                <w:rFonts w:cs="Calibri"/>
                <w:sz w:val="16"/>
              </w:rPr>
              <w:pPrChange w:id="185" w:author="Avinash James" w:date="2018-05-04T08:27:00Z">
                <w:pPr>
                  <w:spacing w:before="60"/>
                  <w:jc w:val="center"/>
                </w:pPr>
              </w:pPrChange>
            </w:pPr>
            <w:del w:id="186" w:author="Avinash James" w:date="2018-05-04T08:27:00Z">
              <w:r w:rsidRPr="00AA38E8" w:rsidDel="00973980">
                <w:rPr>
                  <w:rFonts w:cs="Calibri"/>
                  <w:sz w:val="16"/>
                </w:rPr>
                <w:delText>Max</w:delText>
              </w:r>
            </w:del>
          </w:p>
        </w:tc>
      </w:tr>
      <w:tr w:rsidR="00026621" w:rsidRPr="00AA38E8" w:rsidDel="00973980" w:rsidTr="00114A86">
        <w:trPr>
          <w:del w:id="187" w:author="Avinash James" w:date="2018-05-04T08:27:00Z"/>
        </w:trPr>
        <w:tc>
          <w:tcPr>
            <w:tcW w:w="1689" w:type="dxa"/>
          </w:tcPr>
          <w:p w:rsidR="00026621" w:rsidRPr="00AA38E8" w:rsidDel="00973980" w:rsidRDefault="00026621">
            <w:pPr>
              <w:pStyle w:val="Heading3"/>
              <w:rPr>
                <w:del w:id="188" w:author="Avinash James" w:date="2018-05-04T08:27:00Z"/>
                <w:rFonts w:cs="Calibri"/>
                <w:bCs/>
                <w:sz w:val="16"/>
              </w:rPr>
              <w:pPrChange w:id="189" w:author="Avinash James" w:date="2018-05-04T08:27:00Z">
                <w:pPr>
                  <w:spacing w:before="60"/>
                </w:pPr>
              </w:pPrChange>
            </w:pPr>
            <w:del w:id="190" w:author="Avinash James" w:date="2018-05-04T08:27:00Z">
              <w:r w:rsidRPr="00AA38E8" w:rsidDel="00973980">
                <w:rPr>
                  <w:rFonts w:cs="Calibri"/>
                  <w:bCs/>
                  <w:sz w:val="16"/>
                </w:rPr>
                <w:delText xml:space="preserve">Arguments Passed </w:delText>
              </w:r>
            </w:del>
          </w:p>
        </w:tc>
        <w:tc>
          <w:tcPr>
            <w:tcW w:w="3834" w:type="dxa"/>
          </w:tcPr>
          <w:p w:rsidR="00026621" w:rsidRPr="00AA38E8" w:rsidDel="00973980" w:rsidRDefault="00026621">
            <w:pPr>
              <w:pStyle w:val="Heading3"/>
              <w:rPr>
                <w:del w:id="191" w:author="Avinash James" w:date="2018-05-04T08:27:00Z"/>
                <w:rFonts w:cs="Calibri"/>
                <w:sz w:val="16"/>
              </w:rPr>
              <w:pPrChange w:id="192" w:author="Avinash James" w:date="2018-05-04T08:27:00Z">
                <w:pPr>
                  <w:spacing w:before="60"/>
                </w:pPr>
              </w:pPrChange>
            </w:pPr>
            <w:del w:id="193" w:author="Avinash James" w:date="2018-05-04T08:27:00Z">
              <w:r w:rsidRPr="00026621" w:rsidDel="00973980">
                <w:rPr>
                  <w:rFonts w:cs="Calibri"/>
                  <w:sz w:val="16"/>
                </w:rPr>
                <w:delText>MotAgSpiMecl_MotRev_T_u0p16</w:delText>
              </w:r>
            </w:del>
          </w:p>
        </w:tc>
        <w:tc>
          <w:tcPr>
            <w:tcW w:w="1135" w:type="dxa"/>
          </w:tcPr>
          <w:p w:rsidR="00026621" w:rsidRPr="00AA38E8" w:rsidDel="00973980" w:rsidRDefault="00026621">
            <w:pPr>
              <w:pStyle w:val="Heading3"/>
              <w:rPr>
                <w:del w:id="194" w:author="Avinash James" w:date="2018-05-04T08:27:00Z"/>
                <w:rFonts w:cs="Calibri"/>
                <w:sz w:val="16"/>
              </w:rPr>
              <w:pPrChange w:id="195" w:author="Avinash James" w:date="2018-05-04T08:27:00Z">
                <w:pPr>
                  <w:spacing w:before="60"/>
                </w:pPr>
              </w:pPrChange>
            </w:pPr>
            <w:del w:id="196" w:author="Avinash James" w:date="2018-05-04T08:27:00Z">
              <w:r w:rsidRPr="00026621" w:rsidDel="00973980">
                <w:rPr>
                  <w:rFonts w:cs="Calibri"/>
                  <w:sz w:val="16"/>
                </w:rPr>
                <w:delText>u0p16</w:delText>
              </w:r>
            </w:del>
          </w:p>
        </w:tc>
        <w:tc>
          <w:tcPr>
            <w:tcW w:w="1135" w:type="dxa"/>
          </w:tcPr>
          <w:p w:rsidR="00026621" w:rsidRPr="00AA38E8" w:rsidDel="00973980" w:rsidRDefault="002E7DD3">
            <w:pPr>
              <w:pStyle w:val="Heading3"/>
              <w:rPr>
                <w:del w:id="197" w:author="Avinash James" w:date="2018-05-04T08:27:00Z"/>
                <w:rFonts w:cs="Calibri"/>
                <w:sz w:val="16"/>
              </w:rPr>
              <w:pPrChange w:id="198" w:author="Avinash James" w:date="2018-05-04T08:27:00Z">
                <w:pPr>
                  <w:spacing w:before="60"/>
                </w:pPr>
              </w:pPrChange>
            </w:pPr>
            <w:del w:id="199" w:author="Avinash James" w:date="2018-05-04T08:27:00Z">
              <w:r w:rsidDel="00973980">
                <w:rPr>
                  <w:rFonts w:cs="Calibri"/>
                  <w:sz w:val="16"/>
                </w:rPr>
                <w:delText>0</w:delText>
              </w:r>
            </w:del>
          </w:p>
        </w:tc>
        <w:tc>
          <w:tcPr>
            <w:tcW w:w="1135" w:type="dxa"/>
          </w:tcPr>
          <w:p w:rsidR="00026621" w:rsidRPr="00AA38E8" w:rsidDel="00973980" w:rsidRDefault="002E7DD3">
            <w:pPr>
              <w:pStyle w:val="Heading3"/>
              <w:rPr>
                <w:del w:id="200" w:author="Avinash James" w:date="2018-05-04T08:27:00Z"/>
                <w:rFonts w:cs="Calibri"/>
                <w:sz w:val="16"/>
              </w:rPr>
              <w:pPrChange w:id="201" w:author="Avinash James" w:date="2018-05-04T08:27:00Z">
                <w:pPr>
                  <w:spacing w:before="60"/>
                </w:pPr>
              </w:pPrChange>
            </w:pPr>
            <w:del w:id="202" w:author="Avinash James" w:date="2018-05-04T08:27:00Z">
              <w:r w:rsidRPr="005E78E9" w:rsidDel="00973980">
                <w:rPr>
                  <w:rFonts w:cs="Calibri"/>
                  <w:sz w:val="16"/>
                </w:rPr>
                <w:delText>65535</w:delText>
              </w:r>
            </w:del>
          </w:p>
        </w:tc>
      </w:tr>
      <w:tr w:rsidR="00026621" w:rsidRPr="00AA38E8" w:rsidDel="00973980" w:rsidTr="00114A86">
        <w:trPr>
          <w:del w:id="203" w:author="Avinash James" w:date="2018-05-04T08:27:00Z"/>
        </w:trPr>
        <w:tc>
          <w:tcPr>
            <w:tcW w:w="1689" w:type="dxa"/>
          </w:tcPr>
          <w:p w:rsidR="00026621" w:rsidRPr="00AA38E8" w:rsidDel="00973980" w:rsidRDefault="00026621">
            <w:pPr>
              <w:pStyle w:val="Heading3"/>
              <w:rPr>
                <w:del w:id="204" w:author="Avinash James" w:date="2018-05-04T08:27:00Z"/>
                <w:rFonts w:cs="Calibri"/>
                <w:bCs/>
                <w:sz w:val="16"/>
              </w:rPr>
              <w:pPrChange w:id="205" w:author="Avinash James" w:date="2018-05-04T08:27:00Z">
                <w:pPr>
                  <w:spacing w:before="60"/>
                </w:pPr>
              </w:pPrChange>
            </w:pPr>
          </w:p>
        </w:tc>
        <w:tc>
          <w:tcPr>
            <w:tcW w:w="3834" w:type="dxa"/>
          </w:tcPr>
          <w:p w:rsidR="00026621" w:rsidRPr="00026621" w:rsidDel="00973980" w:rsidRDefault="00026621">
            <w:pPr>
              <w:pStyle w:val="Heading3"/>
              <w:rPr>
                <w:del w:id="206" w:author="Avinash James" w:date="2018-05-04T08:27:00Z"/>
                <w:rFonts w:cs="Calibri"/>
                <w:sz w:val="16"/>
              </w:rPr>
              <w:pPrChange w:id="207" w:author="Avinash James" w:date="2018-05-04T08:27:00Z">
                <w:pPr>
                  <w:spacing w:before="60"/>
                </w:pPr>
              </w:pPrChange>
            </w:pPr>
            <w:del w:id="208" w:author="Avinash James" w:date="2018-05-04T08:27:00Z">
              <w:r w:rsidRPr="00026621" w:rsidDel="00973980">
                <w:rPr>
                  <w:rFonts w:cs="Calibri"/>
                  <w:sz w:val="16"/>
                </w:rPr>
                <w:delText>MotAgMecl_MotRev_T_u0p16</w:delText>
              </w:r>
            </w:del>
          </w:p>
        </w:tc>
        <w:tc>
          <w:tcPr>
            <w:tcW w:w="1135" w:type="dxa"/>
          </w:tcPr>
          <w:p w:rsidR="00026621" w:rsidDel="00973980" w:rsidRDefault="00026621">
            <w:pPr>
              <w:pStyle w:val="Heading3"/>
              <w:rPr>
                <w:del w:id="209" w:author="Avinash James" w:date="2018-05-04T08:27:00Z"/>
                <w:rFonts w:cs="Calibri"/>
                <w:sz w:val="16"/>
              </w:rPr>
              <w:pPrChange w:id="210" w:author="Avinash James" w:date="2018-05-04T08:27:00Z">
                <w:pPr>
                  <w:spacing w:before="60"/>
                </w:pPr>
              </w:pPrChange>
            </w:pPr>
            <w:del w:id="211" w:author="Avinash James" w:date="2018-05-04T08:27:00Z">
              <w:r w:rsidRPr="00026621" w:rsidDel="00973980">
                <w:rPr>
                  <w:rFonts w:cs="Calibri"/>
                  <w:sz w:val="16"/>
                </w:rPr>
                <w:delText>u0p16</w:delText>
              </w:r>
            </w:del>
          </w:p>
        </w:tc>
        <w:tc>
          <w:tcPr>
            <w:tcW w:w="1135" w:type="dxa"/>
          </w:tcPr>
          <w:p w:rsidR="00026621" w:rsidDel="00973980" w:rsidRDefault="002E7DD3">
            <w:pPr>
              <w:pStyle w:val="Heading3"/>
              <w:rPr>
                <w:del w:id="212" w:author="Avinash James" w:date="2018-05-04T08:27:00Z"/>
                <w:rFonts w:cs="Calibri"/>
                <w:sz w:val="16"/>
              </w:rPr>
              <w:pPrChange w:id="213" w:author="Avinash James" w:date="2018-05-04T08:27:00Z">
                <w:pPr>
                  <w:spacing w:before="60"/>
                </w:pPr>
              </w:pPrChange>
            </w:pPr>
            <w:del w:id="214" w:author="Avinash James" w:date="2018-05-04T08:27:00Z">
              <w:r w:rsidDel="00973980">
                <w:rPr>
                  <w:rFonts w:cs="Calibri"/>
                  <w:sz w:val="16"/>
                </w:rPr>
                <w:delText>0</w:delText>
              </w:r>
            </w:del>
          </w:p>
        </w:tc>
        <w:tc>
          <w:tcPr>
            <w:tcW w:w="1135" w:type="dxa"/>
          </w:tcPr>
          <w:p w:rsidR="00026621" w:rsidDel="00973980" w:rsidRDefault="002E7DD3">
            <w:pPr>
              <w:pStyle w:val="Heading3"/>
              <w:rPr>
                <w:del w:id="215" w:author="Avinash James" w:date="2018-05-04T08:27:00Z"/>
                <w:rFonts w:cs="Calibri"/>
                <w:sz w:val="16"/>
              </w:rPr>
              <w:pPrChange w:id="216" w:author="Avinash James" w:date="2018-05-04T08:27:00Z">
                <w:pPr>
                  <w:spacing w:before="60"/>
                </w:pPr>
              </w:pPrChange>
            </w:pPr>
            <w:del w:id="217" w:author="Avinash James" w:date="2018-05-04T08:27:00Z">
              <w:r w:rsidRPr="005E78E9" w:rsidDel="00973980">
                <w:rPr>
                  <w:rFonts w:cs="Calibri"/>
                  <w:sz w:val="16"/>
                </w:rPr>
                <w:delText>65535</w:delText>
              </w:r>
            </w:del>
          </w:p>
        </w:tc>
      </w:tr>
      <w:tr w:rsidR="00026621" w:rsidRPr="00AA38E8" w:rsidDel="00973980" w:rsidTr="00114A86">
        <w:trPr>
          <w:del w:id="218" w:author="Avinash James" w:date="2018-05-04T08:27:00Z"/>
        </w:trPr>
        <w:tc>
          <w:tcPr>
            <w:tcW w:w="1689" w:type="dxa"/>
          </w:tcPr>
          <w:p w:rsidR="00026621" w:rsidRPr="00AA38E8" w:rsidDel="00973980" w:rsidRDefault="00026621">
            <w:pPr>
              <w:pStyle w:val="Heading3"/>
              <w:rPr>
                <w:del w:id="219" w:author="Avinash James" w:date="2018-05-04T08:27:00Z"/>
                <w:rFonts w:cs="Calibri"/>
                <w:bCs/>
                <w:sz w:val="16"/>
              </w:rPr>
              <w:pPrChange w:id="220" w:author="Avinash James" w:date="2018-05-04T08:27:00Z">
                <w:pPr>
                  <w:spacing w:before="60"/>
                </w:pPr>
              </w:pPrChange>
            </w:pPr>
            <w:del w:id="221" w:author="Avinash James" w:date="2018-05-04T08:27:00Z">
              <w:r w:rsidRPr="00AA38E8" w:rsidDel="00973980">
                <w:rPr>
                  <w:rFonts w:cs="Calibri"/>
                  <w:bCs/>
                  <w:sz w:val="16"/>
                </w:rPr>
                <w:delText>Return Value</w:delText>
              </w:r>
            </w:del>
          </w:p>
        </w:tc>
        <w:tc>
          <w:tcPr>
            <w:tcW w:w="3834" w:type="dxa"/>
          </w:tcPr>
          <w:p w:rsidR="00026621" w:rsidRPr="00AA38E8" w:rsidDel="00973980" w:rsidRDefault="00026621">
            <w:pPr>
              <w:pStyle w:val="Heading3"/>
              <w:rPr>
                <w:del w:id="222" w:author="Avinash James" w:date="2018-05-04T08:27:00Z"/>
                <w:rFonts w:cs="Calibri"/>
                <w:sz w:val="16"/>
              </w:rPr>
              <w:pPrChange w:id="223" w:author="Avinash James" w:date="2018-05-04T08:27:00Z">
                <w:pPr>
                  <w:spacing w:before="60"/>
                </w:pPr>
              </w:pPrChange>
            </w:pPr>
            <w:del w:id="224" w:author="Avinash James" w:date="2018-05-04T08:27:00Z">
              <w:r w:rsidRPr="00026621" w:rsidDel="00973980">
                <w:rPr>
                  <w:rFonts w:cs="Calibri"/>
                  <w:sz w:val="16"/>
                </w:rPr>
                <w:delText>Rte_Pim_MotAg0PrevOffs</w:delText>
              </w:r>
            </w:del>
          </w:p>
        </w:tc>
        <w:tc>
          <w:tcPr>
            <w:tcW w:w="1135" w:type="dxa"/>
          </w:tcPr>
          <w:p w:rsidR="00026621" w:rsidRPr="00AA38E8" w:rsidDel="00973980" w:rsidRDefault="00026621">
            <w:pPr>
              <w:pStyle w:val="Heading3"/>
              <w:rPr>
                <w:del w:id="225" w:author="Avinash James" w:date="2018-05-04T08:27:00Z"/>
                <w:rFonts w:cs="Calibri"/>
                <w:sz w:val="16"/>
              </w:rPr>
              <w:pPrChange w:id="226" w:author="Avinash James" w:date="2018-05-04T08:27:00Z">
                <w:pPr>
                  <w:spacing w:before="60"/>
                </w:pPr>
              </w:pPrChange>
            </w:pPr>
            <w:del w:id="227" w:author="Avinash James" w:date="2018-05-04T08:27:00Z">
              <w:r w:rsidDel="00973980">
                <w:rPr>
                  <w:rFonts w:cs="Calibri"/>
                  <w:sz w:val="16"/>
                </w:rPr>
                <w:delText>sint32</w:delText>
              </w:r>
            </w:del>
          </w:p>
        </w:tc>
        <w:tc>
          <w:tcPr>
            <w:tcW w:w="1135" w:type="dxa"/>
          </w:tcPr>
          <w:p w:rsidR="00026621" w:rsidRPr="00AA38E8" w:rsidDel="00973980" w:rsidRDefault="002E7DD3">
            <w:pPr>
              <w:pStyle w:val="Heading3"/>
              <w:rPr>
                <w:del w:id="228" w:author="Avinash James" w:date="2018-05-04T08:27:00Z"/>
                <w:rFonts w:cs="Calibri"/>
                <w:sz w:val="16"/>
              </w:rPr>
              <w:pPrChange w:id="229" w:author="Avinash James" w:date="2018-05-04T08:27:00Z">
                <w:pPr>
                  <w:spacing w:before="60"/>
                </w:pPr>
              </w:pPrChange>
            </w:pPr>
            <w:del w:id="230" w:author="Avinash James" w:date="2018-05-04T08:27:00Z">
              <w:r w:rsidDel="00973980">
                <w:rPr>
                  <w:rFonts w:cs="Calibri"/>
                  <w:sz w:val="16"/>
                </w:rPr>
                <w:delText>-</w:delText>
              </w:r>
              <w:r w:rsidRPr="005E78E9" w:rsidDel="00973980">
                <w:rPr>
                  <w:rFonts w:cs="Calibri"/>
                  <w:sz w:val="16"/>
                </w:rPr>
                <w:delText>65535</w:delText>
              </w:r>
            </w:del>
          </w:p>
        </w:tc>
        <w:tc>
          <w:tcPr>
            <w:tcW w:w="1135" w:type="dxa"/>
          </w:tcPr>
          <w:p w:rsidR="00026621" w:rsidRPr="00AA38E8" w:rsidDel="00973980" w:rsidRDefault="00E32973">
            <w:pPr>
              <w:pStyle w:val="Heading3"/>
              <w:rPr>
                <w:del w:id="231" w:author="Avinash James" w:date="2018-05-04T08:27:00Z"/>
                <w:rFonts w:cs="Calibri"/>
                <w:sz w:val="16"/>
              </w:rPr>
              <w:pPrChange w:id="232" w:author="Avinash James" w:date="2018-05-04T08:27:00Z">
                <w:pPr>
                  <w:spacing w:before="60"/>
                </w:pPr>
              </w:pPrChange>
            </w:pPr>
            <w:del w:id="233" w:author="Avinash James" w:date="2018-05-04T08:27:00Z">
              <w:r w:rsidRPr="005E78E9" w:rsidDel="00973980">
                <w:rPr>
                  <w:rFonts w:cs="Calibri"/>
                  <w:sz w:val="16"/>
                </w:rPr>
                <w:delText>65535</w:delText>
              </w:r>
            </w:del>
          </w:p>
        </w:tc>
      </w:tr>
    </w:tbl>
    <w:p w:rsidR="00026621" w:rsidDel="00973980" w:rsidRDefault="00026621">
      <w:pPr>
        <w:pStyle w:val="Heading3"/>
        <w:rPr>
          <w:del w:id="234" w:author="Avinash James" w:date="2018-05-04T08:27:00Z"/>
        </w:rPr>
        <w:pPrChange w:id="235" w:author="Avinash James" w:date="2018-05-04T08:27:00Z">
          <w:pPr>
            <w:pStyle w:val="Heading4"/>
          </w:pPr>
        </w:pPrChange>
      </w:pPr>
      <w:del w:id="236" w:author="Avinash James" w:date="2018-05-04T08:27:00Z">
        <w:r w:rsidRPr="00DA39E5" w:rsidDel="00973980">
          <w:delText>Design Rationale</w:delText>
        </w:r>
      </w:del>
    </w:p>
    <w:p w:rsidR="00026621" w:rsidDel="00973980" w:rsidRDefault="00114A86">
      <w:pPr>
        <w:pStyle w:val="Heading3"/>
        <w:rPr>
          <w:del w:id="237" w:author="Avinash James" w:date="2018-05-04T08:27:00Z"/>
        </w:rPr>
        <w:pPrChange w:id="238" w:author="Avinash James" w:date="2018-05-04T08:27:00Z">
          <w:pPr/>
        </w:pPrChange>
      </w:pPr>
      <w:del w:id="239" w:author="Avinash James" w:date="2018-05-04T08:27:00Z">
        <w:r w:rsidRPr="00114A86" w:rsidDel="00973980">
          <w:delText>Implementation of "OffsetCalculation" Simulink block</w:delText>
        </w:r>
      </w:del>
    </w:p>
    <w:p w:rsidR="00114A86" w:rsidRDefault="00114A86">
      <w:pPr>
        <w:pStyle w:val="Heading3"/>
        <w:numPr>
          <w:ilvl w:val="0"/>
          <w:numId w:val="0"/>
        </w:numPr>
        <w:ind w:left="567"/>
        <w:pPrChange w:id="240" w:author="Avinash James" w:date="2018-05-04T08:28:00Z">
          <w:pPr/>
        </w:pPrChange>
      </w:pPr>
    </w:p>
    <w:p w:rsidR="00026621" w:rsidRPr="00AA38E8" w:rsidRDefault="00026621" w:rsidP="00026621">
      <w:pPr>
        <w:pStyle w:val="Heading3"/>
      </w:pPr>
      <w:bookmarkStart w:id="241" w:name="_Toc512416062"/>
      <w:r w:rsidRPr="00026621">
        <w:rPr>
          <w:rFonts w:ascii="Calibri" w:hAnsi="Calibri" w:cs="Calibri"/>
          <w:sz w:val="28"/>
        </w:rPr>
        <w:t>CalculateMotAgTurnCntr</w:t>
      </w:r>
      <w:bookmarkEnd w:id="24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026621" w:rsidRPr="00AA38E8" w:rsidTr="00114A86">
        <w:tc>
          <w:tcPr>
            <w:tcW w:w="1689" w:type="dxa"/>
          </w:tcPr>
          <w:p w:rsidR="00026621" w:rsidRPr="00AA38E8" w:rsidRDefault="00026621" w:rsidP="00114A86">
            <w:pPr>
              <w:spacing w:before="60"/>
              <w:rPr>
                <w:rFonts w:cs="Calibri"/>
                <w:b/>
                <w:bCs/>
                <w:sz w:val="16"/>
              </w:rPr>
            </w:pPr>
            <w:r w:rsidRPr="00AA38E8">
              <w:rPr>
                <w:rFonts w:cs="Calibri"/>
                <w:b/>
                <w:bCs/>
                <w:sz w:val="16"/>
              </w:rPr>
              <w:t>Function Name</w:t>
            </w:r>
          </w:p>
        </w:tc>
        <w:tc>
          <w:tcPr>
            <w:tcW w:w="3834" w:type="dxa"/>
          </w:tcPr>
          <w:p w:rsidR="00026621" w:rsidRPr="00AA38E8" w:rsidRDefault="00026621" w:rsidP="00114A86">
            <w:pPr>
              <w:spacing w:before="60"/>
              <w:rPr>
                <w:rFonts w:cs="Calibri"/>
                <w:sz w:val="16"/>
              </w:rPr>
            </w:pPr>
            <w:r w:rsidRPr="00026621">
              <w:rPr>
                <w:rFonts w:cs="Calibri"/>
                <w:sz w:val="16"/>
              </w:rPr>
              <w:t>CalculateMotAgTurnCntr</w:t>
            </w:r>
          </w:p>
        </w:tc>
        <w:tc>
          <w:tcPr>
            <w:tcW w:w="1135" w:type="dxa"/>
            <w:shd w:val="pct30" w:color="FFFF00" w:fill="auto"/>
          </w:tcPr>
          <w:p w:rsidR="00026621" w:rsidRPr="00AA38E8" w:rsidRDefault="00026621" w:rsidP="00114A86">
            <w:pPr>
              <w:spacing w:before="60"/>
              <w:jc w:val="center"/>
              <w:rPr>
                <w:rFonts w:cs="Calibri"/>
                <w:sz w:val="16"/>
              </w:rPr>
            </w:pPr>
            <w:r w:rsidRPr="00AA38E8">
              <w:rPr>
                <w:rFonts w:cs="Calibri"/>
                <w:sz w:val="16"/>
              </w:rPr>
              <w:t>Type</w:t>
            </w:r>
          </w:p>
        </w:tc>
        <w:tc>
          <w:tcPr>
            <w:tcW w:w="1135" w:type="dxa"/>
            <w:shd w:val="pct30" w:color="FFFF00" w:fill="auto"/>
          </w:tcPr>
          <w:p w:rsidR="00026621" w:rsidRPr="00AA38E8" w:rsidRDefault="00026621" w:rsidP="00114A86">
            <w:pPr>
              <w:spacing w:before="60"/>
              <w:jc w:val="center"/>
              <w:rPr>
                <w:rFonts w:cs="Calibri"/>
                <w:sz w:val="16"/>
              </w:rPr>
            </w:pPr>
            <w:r w:rsidRPr="00AA38E8">
              <w:rPr>
                <w:rFonts w:cs="Calibri"/>
                <w:sz w:val="16"/>
              </w:rPr>
              <w:t>Min</w:t>
            </w:r>
          </w:p>
        </w:tc>
        <w:tc>
          <w:tcPr>
            <w:tcW w:w="1135" w:type="dxa"/>
            <w:shd w:val="pct30" w:color="FFFF00" w:fill="auto"/>
          </w:tcPr>
          <w:p w:rsidR="00026621" w:rsidRPr="00AA38E8" w:rsidRDefault="00026621" w:rsidP="00114A86">
            <w:pPr>
              <w:spacing w:before="60"/>
              <w:jc w:val="center"/>
              <w:rPr>
                <w:rFonts w:cs="Calibri"/>
                <w:sz w:val="16"/>
              </w:rPr>
            </w:pPr>
            <w:r w:rsidRPr="00AA38E8">
              <w:rPr>
                <w:rFonts w:cs="Calibri"/>
                <w:sz w:val="16"/>
              </w:rPr>
              <w:t>Max</w:t>
            </w:r>
          </w:p>
        </w:tc>
      </w:tr>
      <w:tr w:rsidR="00026621" w:rsidRPr="00AA38E8" w:rsidTr="00114A86">
        <w:tc>
          <w:tcPr>
            <w:tcW w:w="1689" w:type="dxa"/>
          </w:tcPr>
          <w:p w:rsidR="00026621" w:rsidRPr="00AA38E8" w:rsidRDefault="00026621" w:rsidP="00114A86">
            <w:pPr>
              <w:spacing w:before="60"/>
              <w:rPr>
                <w:rFonts w:cs="Calibri"/>
                <w:b/>
                <w:bCs/>
                <w:sz w:val="16"/>
              </w:rPr>
            </w:pPr>
            <w:r w:rsidRPr="00AA38E8">
              <w:rPr>
                <w:rFonts w:cs="Calibri"/>
                <w:b/>
                <w:bCs/>
                <w:sz w:val="16"/>
              </w:rPr>
              <w:t xml:space="preserve">Arguments Passed </w:t>
            </w:r>
          </w:p>
        </w:tc>
        <w:tc>
          <w:tcPr>
            <w:tcW w:w="3834" w:type="dxa"/>
          </w:tcPr>
          <w:p w:rsidR="00026621" w:rsidRPr="00AA38E8" w:rsidRDefault="00026621" w:rsidP="00114A86">
            <w:pPr>
              <w:spacing w:before="60"/>
              <w:rPr>
                <w:rFonts w:cs="Calibri"/>
                <w:sz w:val="16"/>
              </w:rPr>
            </w:pPr>
            <w:r w:rsidRPr="00026621">
              <w:rPr>
                <w:rFonts w:cs="Calibri"/>
                <w:sz w:val="16"/>
              </w:rPr>
              <w:t>MotAgSpiMecl_MotRev_T_u0p16</w:t>
            </w:r>
          </w:p>
        </w:tc>
        <w:tc>
          <w:tcPr>
            <w:tcW w:w="1135" w:type="dxa"/>
          </w:tcPr>
          <w:p w:rsidR="00026621" w:rsidRPr="00AA38E8" w:rsidRDefault="00026621" w:rsidP="00114A86">
            <w:pPr>
              <w:spacing w:before="60"/>
              <w:rPr>
                <w:rFonts w:cs="Calibri"/>
                <w:sz w:val="16"/>
              </w:rPr>
            </w:pPr>
            <w:r w:rsidRPr="00026621">
              <w:rPr>
                <w:rFonts w:cs="Calibri"/>
                <w:sz w:val="16"/>
              </w:rPr>
              <w:t>u0p16</w:t>
            </w:r>
          </w:p>
        </w:tc>
        <w:tc>
          <w:tcPr>
            <w:tcW w:w="1135" w:type="dxa"/>
          </w:tcPr>
          <w:p w:rsidR="00026621" w:rsidRPr="00AA38E8" w:rsidRDefault="00E32973" w:rsidP="00114A86">
            <w:pPr>
              <w:spacing w:before="60"/>
              <w:rPr>
                <w:rFonts w:cs="Calibri"/>
                <w:sz w:val="16"/>
              </w:rPr>
            </w:pPr>
            <w:r>
              <w:rPr>
                <w:rFonts w:cs="Calibri"/>
                <w:sz w:val="16"/>
              </w:rPr>
              <w:t>0</w:t>
            </w:r>
          </w:p>
        </w:tc>
        <w:tc>
          <w:tcPr>
            <w:tcW w:w="1135" w:type="dxa"/>
          </w:tcPr>
          <w:p w:rsidR="00026621" w:rsidRPr="00AA38E8" w:rsidRDefault="00E32973" w:rsidP="00114A86">
            <w:pPr>
              <w:spacing w:before="60"/>
              <w:rPr>
                <w:rFonts w:cs="Calibri"/>
                <w:sz w:val="16"/>
              </w:rPr>
            </w:pPr>
            <w:r w:rsidRPr="005E78E9">
              <w:rPr>
                <w:rFonts w:cs="Calibri"/>
                <w:sz w:val="16"/>
              </w:rPr>
              <w:t>65535</w:t>
            </w:r>
          </w:p>
        </w:tc>
      </w:tr>
      <w:tr w:rsidR="00026621" w:rsidRPr="00AA38E8" w:rsidTr="00114A86">
        <w:tc>
          <w:tcPr>
            <w:tcW w:w="1689" w:type="dxa"/>
          </w:tcPr>
          <w:p w:rsidR="00026621" w:rsidRPr="00AA38E8" w:rsidRDefault="00026621" w:rsidP="00114A86">
            <w:pPr>
              <w:spacing w:before="60"/>
              <w:rPr>
                <w:rFonts w:cs="Calibri"/>
                <w:b/>
                <w:bCs/>
                <w:sz w:val="16"/>
              </w:rPr>
            </w:pPr>
          </w:p>
        </w:tc>
        <w:tc>
          <w:tcPr>
            <w:tcW w:w="3834" w:type="dxa"/>
          </w:tcPr>
          <w:p w:rsidR="00026621" w:rsidRPr="00026621" w:rsidRDefault="00026621" w:rsidP="00114A86">
            <w:pPr>
              <w:spacing w:before="60"/>
              <w:rPr>
                <w:rFonts w:cs="Calibri"/>
                <w:sz w:val="16"/>
              </w:rPr>
            </w:pPr>
            <w:r w:rsidRPr="00026621">
              <w:rPr>
                <w:rFonts w:cs="Calibri"/>
                <w:sz w:val="16"/>
              </w:rPr>
              <w:t>TurnCntr_Cnt_T_s16</w:t>
            </w:r>
          </w:p>
        </w:tc>
        <w:tc>
          <w:tcPr>
            <w:tcW w:w="1135" w:type="dxa"/>
          </w:tcPr>
          <w:p w:rsidR="00026621" w:rsidRDefault="00026621" w:rsidP="00114A86">
            <w:pPr>
              <w:spacing w:before="60"/>
              <w:rPr>
                <w:rFonts w:cs="Calibri"/>
                <w:sz w:val="16"/>
              </w:rPr>
            </w:pPr>
            <w:r w:rsidRPr="00026621">
              <w:rPr>
                <w:rFonts w:cs="Calibri"/>
                <w:sz w:val="16"/>
              </w:rPr>
              <w:t>sint16</w:t>
            </w:r>
          </w:p>
        </w:tc>
        <w:tc>
          <w:tcPr>
            <w:tcW w:w="1135" w:type="dxa"/>
          </w:tcPr>
          <w:p w:rsidR="00026621" w:rsidRDefault="00E32973" w:rsidP="00114A86">
            <w:pPr>
              <w:spacing w:before="60"/>
              <w:rPr>
                <w:rFonts w:cs="Calibri"/>
                <w:sz w:val="16"/>
              </w:rPr>
            </w:pPr>
            <w:r>
              <w:rPr>
                <w:rFonts w:cs="Calibri"/>
                <w:sz w:val="16"/>
              </w:rPr>
              <w:t>-2048</w:t>
            </w:r>
          </w:p>
        </w:tc>
        <w:tc>
          <w:tcPr>
            <w:tcW w:w="1135" w:type="dxa"/>
          </w:tcPr>
          <w:p w:rsidR="00026621" w:rsidRDefault="00E32973" w:rsidP="00114A86">
            <w:pPr>
              <w:spacing w:before="60"/>
              <w:rPr>
                <w:rFonts w:cs="Calibri"/>
                <w:sz w:val="16"/>
              </w:rPr>
            </w:pPr>
            <w:r>
              <w:rPr>
                <w:rFonts w:cs="Calibri"/>
                <w:sz w:val="16"/>
              </w:rPr>
              <w:t>2048</w:t>
            </w:r>
          </w:p>
        </w:tc>
      </w:tr>
      <w:tr w:rsidR="00026621" w:rsidRPr="00AA38E8" w:rsidTr="00114A86">
        <w:tc>
          <w:tcPr>
            <w:tcW w:w="1689" w:type="dxa"/>
          </w:tcPr>
          <w:p w:rsidR="00026621" w:rsidRPr="00AA38E8" w:rsidRDefault="00026621" w:rsidP="00114A86">
            <w:pPr>
              <w:spacing w:before="60"/>
              <w:rPr>
                <w:rFonts w:cs="Calibri"/>
                <w:b/>
                <w:bCs/>
                <w:sz w:val="16"/>
              </w:rPr>
            </w:pPr>
          </w:p>
        </w:tc>
        <w:tc>
          <w:tcPr>
            <w:tcW w:w="3834" w:type="dxa"/>
          </w:tcPr>
          <w:p w:rsidR="00026621" w:rsidRPr="00026621" w:rsidRDefault="00026621" w:rsidP="00114A86">
            <w:pPr>
              <w:spacing w:before="60"/>
              <w:rPr>
                <w:rFonts w:cs="Calibri"/>
                <w:sz w:val="16"/>
              </w:rPr>
            </w:pPr>
            <w:r w:rsidRPr="00026621">
              <w:rPr>
                <w:rFonts w:cs="Calibri"/>
                <w:sz w:val="16"/>
              </w:rPr>
              <w:t>MotAgPolarity_Cnt_T_s08</w:t>
            </w:r>
          </w:p>
        </w:tc>
        <w:tc>
          <w:tcPr>
            <w:tcW w:w="1135" w:type="dxa"/>
          </w:tcPr>
          <w:p w:rsidR="00026621" w:rsidRDefault="00026621" w:rsidP="00114A86">
            <w:pPr>
              <w:spacing w:before="60"/>
              <w:rPr>
                <w:rFonts w:cs="Calibri"/>
                <w:sz w:val="16"/>
              </w:rPr>
            </w:pPr>
            <w:r w:rsidRPr="00026621">
              <w:rPr>
                <w:rFonts w:cs="Calibri"/>
                <w:sz w:val="16"/>
              </w:rPr>
              <w:t>sint8</w:t>
            </w:r>
          </w:p>
        </w:tc>
        <w:tc>
          <w:tcPr>
            <w:tcW w:w="1135" w:type="dxa"/>
          </w:tcPr>
          <w:p w:rsidR="00026621" w:rsidRDefault="00E32973" w:rsidP="00114A86">
            <w:pPr>
              <w:spacing w:before="60"/>
              <w:rPr>
                <w:rFonts w:cs="Calibri"/>
                <w:sz w:val="16"/>
              </w:rPr>
            </w:pPr>
            <w:r>
              <w:rPr>
                <w:rFonts w:cs="Calibri"/>
                <w:sz w:val="16"/>
              </w:rPr>
              <w:t>-1</w:t>
            </w:r>
          </w:p>
        </w:tc>
        <w:tc>
          <w:tcPr>
            <w:tcW w:w="1135" w:type="dxa"/>
          </w:tcPr>
          <w:p w:rsidR="00026621" w:rsidRDefault="00E32973" w:rsidP="00114A86">
            <w:pPr>
              <w:spacing w:before="60"/>
              <w:rPr>
                <w:rFonts w:cs="Calibri"/>
                <w:sz w:val="16"/>
              </w:rPr>
            </w:pPr>
            <w:r>
              <w:rPr>
                <w:rFonts w:cs="Calibri"/>
                <w:sz w:val="16"/>
              </w:rPr>
              <w:t>1</w:t>
            </w:r>
          </w:p>
        </w:tc>
      </w:tr>
      <w:tr w:rsidR="00026621" w:rsidRPr="00AA38E8" w:rsidTr="00114A86">
        <w:tc>
          <w:tcPr>
            <w:tcW w:w="1689" w:type="dxa"/>
          </w:tcPr>
          <w:p w:rsidR="00026621" w:rsidRPr="00AA38E8" w:rsidRDefault="00026621" w:rsidP="00114A86">
            <w:pPr>
              <w:spacing w:before="60"/>
              <w:rPr>
                <w:rFonts w:cs="Calibri"/>
                <w:b/>
                <w:bCs/>
                <w:sz w:val="16"/>
              </w:rPr>
            </w:pPr>
            <w:r w:rsidRPr="00AA38E8">
              <w:rPr>
                <w:rFonts w:cs="Calibri"/>
                <w:b/>
                <w:bCs/>
                <w:sz w:val="16"/>
              </w:rPr>
              <w:t>Return Value</w:t>
            </w:r>
          </w:p>
        </w:tc>
        <w:tc>
          <w:tcPr>
            <w:tcW w:w="3834" w:type="dxa"/>
          </w:tcPr>
          <w:p w:rsidR="00026621" w:rsidRPr="00AA38E8" w:rsidRDefault="00026621" w:rsidP="00C53FE0">
            <w:pPr>
              <w:spacing w:before="60"/>
              <w:rPr>
                <w:rFonts w:cs="Calibri"/>
                <w:sz w:val="16"/>
              </w:rPr>
            </w:pPr>
            <w:r w:rsidRPr="00026621">
              <w:rPr>
                <w:rFonts w:cs="Calibri"/>
                <w:sz w:val="16"/>
              </w:rPr>
              <w:t>MotAgTurnCntr_Cnt_T_f32</w:t>
            </w:r>
          </w:p>
        </w:tc>
        <w:tc>
          <w:tcPr>
            <w:tcW w:w="1135" w:type="dxa"/>
          </w:tcPr>
          <w:p w:rsidR="00026621" w:rsidRPr="00AA38E8" w:rsidRDefault="00026621" w:rsidP="00114A86">
            <w:pPr>
              <w:spacing w:before="60"/>
              <w:rPr>
                <w:rFonts w:cs="Calibri"/>
                <w:sz w:val="16"/>
              </w:rPr>
            </w:pPr>
            <w:r w:rsidRPr="00026621">
              <w:rPr>
                <w:rFonts w:cs="Calibri"/>
                <w:sz w:val="16"/>
              </w:rPr>
              <w:t>float32</w:t>
            </w:r>
          </w:p>
        </w:tc>
        <w:tc>
          <w:tcPr>
            <w:tcW w:w="1135" w:type="dxa"/>
          </w:tcPr>
          <w:p w:rsidR="00026621" w:rsidRPr="00AA38E8" w:rsidRDefault="00E32973" w:rsidP="00114A86">
            <w:pPr>
              <w:spacing w:before="60"/>
              <w:rPr>
                <w:rFonts w:cs="Calibri"/>
                <w:sz w:val="16"/>
              </w:rPr>
            </w:pPr>
            <w:r w:rsidRPr="00E32973">
              <w:rPr>
                <w:rFonts w:cs="Calibri"/>
                <w:sz w:val="16"/>
              </w:rPr>
              <w:t>-256.09375</w:t>
            </w:r>
          </w:p>
        </w:tc>
        <w:tc>
          <w:tcPr>
            <w:tcW w:w="1135" w:type="dxa"/>
          </w:tcPr>
          <w:p w:rsidR="00026621" w:rsidRPr="00AA38E8" w:rsidRDefault="00E32973" w:rsidP="00114A86">
            <w:pPr>
              <w:spacing w:before="60"/>
              <w:rPr>
                <w:rFonts w:cs="Calibri"/>
                <w:sz w:val="16"/>
              </w:rPr>
            </w:pPr>
            <w:r w:rsidRPr="00E32973">
              <w:rPr>
                <w:rFonts w:cs="Calibri"/>
                <w:sz w:val="16"/>
              </w:rPr>
              <w:t>255.96875</w:t>
            </w:r>
          </w:p>
        </w:tc>
      </w:tr>
    </w:tbl>
    <w:p w:rsidR="00026621" w:rsidRDefault="00026621" w:rsidP="00026621">
      <w:pPr>
        <w:pStyle w:val="Heading4"/>
      </w:pPr>
      <w:r w:rsidRPr="00DA39E5">
        <w:t>Design Rationale</w:t>
      </w:r>
    </w:p>
    <w:p w:rsidR="00026621" w:rsidRDefault="00114A86" w:rsidP="00026621">
      <w:r w:rsidRPr="00114A86">
        <w:rPr>
          <w:lang w:bidi="ar-SA"/>
        </w:rPr>
        <w:t>Implementation of "Calculate MotAgTurnCntr" Simulink block</w:t>
      </w:r>
    </w:p>
    <w:p w:rsidR="00DA39E5" w:rsidRPr="00662671" w:rsidRDefault="00DA39E5" w:rsidP="00DA39E5">
      <w:pPr>
        <w:rPr>
          <w:lang w:bidi="ar-SA"/>
        </w:rPr>
      </w:pPr>
    </w:p>
    <w:p w:rsidR="006F1D2E" w:rsidRPr="00AA38E8" w:rsidRDefault="006F1D2E" w:rsidP="006F1D2E">
      <w:pPr>
        <w:pStyle w:val="Heading3"/>
      </w:pPr>
      <w:bookmarkStart w:id="242" w:name="_Toc421011542"/>
      <w:r>
        <w:rPr>
          <w:rFonts w:ascii="Calibri" w:hAnsi="Calibri" w:cs="Calibri"/>
          <w:sz w:val="28"/>
        </w:rPr>
        <w:br w:type="page"/>
      </w:r>
      <w:bookmarkStart w:id="243" w:name="_Toc512416063"/>
      <w:r w:rsidRPr="006F1D2E">
        <w:rPr>
          <w:rFonts w:ascii="Calibri" w:hAnsi="Calibri" w:cs="Calibri"/>
          <w:sz w:val="28"/>
        </w:rPr>
        <w:lastRenderedPageBreak/>
        <w:t>SPI_AngleRawProcess</w:t>
      </w:r>
      <w:bookmarkEnd w:id="24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Function Name</w:t>
            </w:r>
          </w:p>
        </w:tc>
        <w:tc>
          <w:tcPr>
            <w:tcW w:w="3834" w:type="dxa"/>
          </w:tcPr>
          <w:p w:rsidR="006F1D2E" w:rsidRPr="00AA38E8" w:rsidRDefault="006F1D2E" w:rsidP="00D2440D">
            <w:pPr>
              <w:spacing w:before="60"/>
              <w:rPr>
                <w:rFonts w:cs="Calibri"/>
                <w:sz w:val="16"/>
              </w:rPr>
            </w:pPr>
            <w:r w:rsidRPr="006F1D2E">
              <w:rPr>
                <w:rFonts w:cs="Calibri"/>
                <w:sz w:val="16"/>
              </w:rPr>
              <w:t>SPI_AngleRawProcess</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Type</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Min</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Max</w:t>
            </w:r>
          </w:p>
        </w:tc>
      </w:tr>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 xml:space="preserve">Arguments Passed </w:t>
            </w:r>
          </w:p>
        </w:tc>
        <w:tc>
          <w:tcPr>
            <w:tcW w:w="3834" w:type="dxa"/>
          </w:tcPr>
          <w:p w:rsidR="006F1D2E" w:rsidRPr="00AA38E8" w:rsidRDefault="006F1D2E" w:rsidP="00D2440D">
            <w:pPr>
              <w:spacing w:before="60"/>
              <w:rPr>
                <w:rFonts w:cs="Calibri"/>
                <w:sz w:val="16"/>
              </w:rPr>
            </w:pPr>
            <w:r w:rsidRPr="006F1D2E">
              <w:rPr>
                <w:rFonts w:cs="Calibri"/>
                <w:sz w:val="16"/>
              </w:rPr>
              <w:t>RawAngReg_Cnt_T_u32</w:t>
            </w:r>
          </w:p>
        </w:tc>
        <w:tc>
          <w:tcPr>
            <w:tcW w:w="1135" w:type="dxa"/>
          </w:tcPr>
          <w:p w:rsidR="006F1D2E" w:rsidRPr="00AA38E8" w:rsidRDefault="00E32973" w:rsidP="00D2440D">
            <w:pPr>
              <w:spacing w:before="60"/>
              <w:rPr>
                <w:rFonts w:cs="Calibri"/>
                <w:sz w:val="16"/>
              </w:rPr>
            </w:pPr>
            <w:r>
              <w:rPr>
                <w:rFonts w:cs="Calibri"/>
                <w:sz w:val="16"/>
              </w:rPr>
              <w:t>uint32</w:t>
            </w:r>
          </w:p>
        </w:tc>
        <w:tc>
          <w:tcPr>
            <w:tcW w:w="1135" w:type="dxa"/>
          </w:tcPr>
          <w:p w:rsidR="006F1D2E" w:rsidRPr="00AA38E8" w:rsidRDefault="00E32973" w:rsidP="00D2440D">
            <w:pPr>
              <w:spacing w:before="60"/>
              <w:rPr>
                <w:rFonts w:cs="Calibri"/>
                <w:sz w:val="16"/>
              </w:rPr>
            </w:pPr>
            <w:r>
              <w:rPr>
                <w:rFonts w:cs="Calibri"/>
                <w:sz w:val="16"/>
              </w:rPr>
              <w:t>0</w:t>
            </w:r>
          </w:p>
        </w:tc>
        <w:tc>
          <w:tcPr>
            <w:tcW w:w="1135" w:type="dxa"/>
          </w:tcPr>
          <w:p w:rsidR="006F1D2E" w:rsidRPr="00AA38E8" w:rsidRDefault="00E32973" w:rsidP="00D2440D">
            <w:pPr>
              <w:spacing w:before="60"/>
              <w:rPr>
                <w:rFonts w:cs="Calibri"/>
                <w:sz w:val="16"/>
              </w:rPr>
            </w:pPr>
            <w:r w:rsidRPr="00E32973">
              <w:rPr>
                <w:rFonts w:cs="Calibri"/>
                <w:sz w:val="16"/>
              </w:rPr>
              <w:t>67108863</w:t>
            </w:r>
          </w:p>
        </w:tc>
      </w:tr>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Return Value</w:t>
            </w:r>
          </w:p>
        </w:tc>
        <w:tc>
          <w:tcPr>
            <w:tcW w:w="3834" w:type="dxa"/>
          </w:tcPr>
          <w:p w:rsidR="006F1D2E" w:rsidRPr="00AA38E8" w:rsidRDefault="006F1D2E" w:rsidP="00D2440D">
            <w:pPr>
              <w:spacing w:before="60"/>
              <w:rPr>
                <w:rFonts w:cs="Calibri"/>
                <w:sz w:val="16"/>
              </w:rPr>
            </w:pPr>
            <w:r>
              <w:rPr>
                <w:rFonts w:cs="Calibri"/>
                <w:sz w:val="16"/>
              </w:rPr>
              <w:t>N/A</w:t>
            </w:r>
          </w:p>
        </w:tc>
        <w:tc>
          <w:tcPr>
            <w:tcW w:w="1135" w:type="dxa"/>
          </w:tcPr>
          <w:p w:rsidR="006F1D2E" w:rsidRPr="00AA38E8" w:rsidRDefault="006846A5" w:rsidP="00D2440D">
            <w:pPr>
              <w:spacing w:before="60"/>
              <w:rPr>
                <w:rFonts w:cs="Calibri"/>
                <w:sz w:val="16"/>
              </w:rPr>
            </w:pPr>
            <w:r>
              <w:rPr>
                <w:rFonts w:cs="Calibri"/>
                <w:sz w:val="16"/>
              </w:rPr>
              <w:t>N/A</w:t>
            </w:r>
          </w:p>
        </w:tc>
        <w:tc>
          <w:tcPr>
            <w:tcW w:w="1135" w:type="dxa"/>
          </w:tcPr>
          <w:p w:rsidR="006F1D2E" w:rsidRPr="00AA38E8" w:rsidRDefault="006846A5" w:rsidP="00D2440D">
            <w:pPr>
              <w:spacing w:before="60"/>
              <w:rPr>
                <w:rFonts w:cs="Calibri"/>
                <w:sz w:val="16"/>
              </w:rPr>
            </w:pPr>
            <w:r>
              <w:rPr>
                <w:rFonts w:cs="Calibri"/>
                <w:sz w:val="16"/>
              </w:rPr>
              <w:t>N/A</w:t>
            </w:r>
          </w:p>
        </w:tc>
        <w:tc>
          <w:tcPr>
            <w:tcW w:w="1135" w:type="dxa"/>
          </w:tcPr>
          <w:p w:rsidR="006F1D2E" w:rsidRPr="00AA38E8" w:rsidRDefault="006846A5" w:rsidP="00D2440D">
            <w:pPr>
              <w:spacing w:before="60"/>
              <w:rPr>
                <w:rFonts w:cs="Calibri"/>
                <w:sz w:val="16"/>
              </w:rPr>
            </w:pPr>
            <w:r>
              <w:rPr>
                <w:rFonts w:cs="Calibri"/>
                <w:sz w:val="16"/>
              </w:rPr>
              <w:t>N/A</w:t>
            </w:r>
          </w:p>
        </w:tc>
      </w:tr>
    </w:tbl>
    <w:p w:rsidR="006F1D2E" w:rsidRDefault="006F1D2E" w:rsidP="006F1D2E">
      <w:pPr>
        <w:pStyle w:val="Heading4"/>
      </w:pPr>
      <w:r w:rsidRPr="00DA39E5">
        <w:t>Design Rationale</w:t>
      </w:r>
    </w:p>
    <w:p w:rsidR="006F1D2E" w:rsidRDefault="006F1D2E" w:rsidP="006F1D2E">
      <w:pPr>
        <w:rPr>
          <w:lang w:bidi="ar-SA"/>
        </w:rPr>
      </w:pPr>
      <w:r w:rsidRPr="006F1D2E">
        <w:rPr>
          <w:lang w:bidi="ar-SA"/>
        </w:rPr>
        <w:t>Implementation of "SPI_AngleRawProcess" Simulink block</w:t>
      </w:r>
    </w:p>
    <w:p w:rsidR="006F1D2E" w:rsidRDefault="006F1D2E" w:rsidP="006F1D2E"/>
    <w:p w:rsidR="006F1D2E" w:rsidRPr="00AA38E8" w:rsidRDefault="006F1D2E" w:rsidP="006F1D2E">
      <w:pPr>
        <w:pStyle w:val="Heading3"/>
      </w:pPr>
      <w:bookmarkStart w:id="244" w:name="_Toc512416064"/>
      <w:r w:rsidRPr="006F1D2E">
        <w:rPr>
          <w:rFonts w:ascii="Calibri" w:hAnsi="Calibri" w:cs="Calibri"/>
          <w:sz w:val="28"/>
        </w:rPr>
        <w:t>CompensateMechMtrPos</w:t>
      </w:r>
      <w:bookmarkEnd w:id="24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Function Name</w:t>
            </w:r>
          </w:p>
        </w:tc>
        <w:tc>
          <w:tcPr>
            <w:tcW w:w="3834" w:type="dxa"/>
          </w:tcPr>
          <w:p w:rsidR="006F1D2E" w:rsidRPr="00AA38E8" w:rsidRDefault="006F1D2E" w:rsidP="00D2440D">
            <w:pPr>
              <w:spacing w:before="60"/>
              <w:rPr>
                <w:rFonts w:cs="Calibri"/>
                <w:sz w:val="16"/>
              </w:rPr>
            </w:pPr>
            <w:r w:rsidRPr="006F1D2E">
              <w:rPr>
                <w:rFonts w:cs="Calibri"/>
                <w:sz w:val="16"/>
              </w:rPr>
              <w:t>CompensateMechMtrPos</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Type</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Min</w:t>
            </w:r>
          </w:p>
        </w:tc>
        <w:tc>
          <w:tcPr>
            <w:tcW w:w="1135" w:type="dxa"/>
            <w:shd w:val="pct30" w:color="FFFF00" w:fill="auto"/>
          </w:tcPr>
          <w:p w:rsidR="006F1D2E" w:rsidRPr="00AA38E8" w:rsidRDefault="006F1D2E" w:rsidP="00D2440D">
            <w:pPr>
              <w:spacing w:before="60"/>
              <w:jc w:val="center"/>
              <w:rPr>
                <w:rFonts w:cs="Calibri"/>
                <w:sz w:val="16"/>
              </w:rPr>
            </w:pPr>
            <w:r w:rsidRPr="00AA38E8">
              <w:rPr>
                <w:rFonts w:cs="Calibri"/>
                <w:sz w:val="16"/>
              </w:rPr>
              <w:t>Max</w:t>
            </w:r>
          </w:p>
        </w:tc>
      </w:tr>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 xml:space="preserve">Arguments Passed </w:t>
            </w:r>
          </w:p>
        </w:tc>
        <w:tc>
          <w:tcPr>
            <w:tcW w:w="3834" w:type="dxa"/>
          </w:tcPr>
          <w:p w:rsidR="006F1D2E" w:rsidRPr="00AA38E8" w:rsidRDefault="006F1D2E" w:rsidP="00D2440D">
            <w:pPr>
              <w:spacing w:before="60"/>
              <w:rPr>
                <w:rFonts w:cs="Calibri"/>
                <w:sz w:val="16"/>
              </w:rPr>
            </w:pPr>
            <w:r w:rsidRPr="006F1D2E">
              <w:rPr>
                <w:rFonts w:cs="Calibri"/>
                <w:sz w:val="16"/>
              </w:rPr>
              <w:t>MotAgRawMecl_Cnt_T_u0p16</w:t>
            </w:r>
          </w:p>
        </w:tc>
        <w:tc>
          <w:tcPr>
            <w:tcW w:w="1135" w:type="dxa"/>
          </w:tcPr>
          <w:p w:rsidR="006F1D2E" w:rsidRPr="00AA38E8" w:rsidRDefault="00E32973" w:rsidP="00D2440D">
            <w:pPr>
              <w:spacing w:before="60"/>
              <w:rPr>
                <w:rFonts w:cs="Calibri"/>
                <w:sz w:val="16"/>
              </w:rPr>
            </w:pPr>
            <w:r w:rsidRPr="00E32973">
              <w:rPr>
                <w:rFonts w:cs="Calibri"/>
                <w:sz w:val="16"/>
              </w:rPr>
              <w:t>u0p16</w:t>
            </w:r>
          </w:p>
        </w:tc>
        <w:tc>
          <w:tcPr>
            <w:tcW w:w="1135" w:type="dxa"/>
          </w:tcPr>
          <w:p w:rsidR="006F1D2E" w:rsidRPr="00AA38E8" w:rsidRDefault="00E32973" w:rsidP="00D2440D">
            <w:pPr>
              <w:spacing w:before="60"/>
              <w:rPr>
                <w:rFonts w:cs="Calibri"/>
                <w:sz w:val="16"/>
              </w:rPr>
            </w:pPr>
            <w:r>
              <w:rPr>
                <w:rFonts w:cs="Calibri"/>
                <w:sz w:val="16"/>
              </w:rPr>
              <w:t>0</w:t>
            </w:r>
          </w:p>
        </w:tc>
        <w:tc>
          <w:tcPr>
            <w:tcW w:w="1135" w:type="dxa"/>
          </w:tcPr>
          <w:p w:rsidR="006F1D2E" w:rsidRPr="00AA38E8" w:rsidRDefault="00E32973" w:rsidP="00D2440D">
            <w:pPr>
              <w:spacing w:before="60"/>
              <w:rPr>
                <w:rFonts w:cs="Calibri"/>
                <w:sz w:val="16"/>
              </w:rPr>
            </w:pPr>
            <w:r>
              <w:rPr>
                <w:rFonts w:cs="Calibri"/>
                <w:sz w:val="16"/>
              </w:rPr>
              <w:t>65535</w:t>
            </w:r>
          </w:p>
        </w:tc>
      </w:tr>
      <w:tr w:rsidR="006F1D2E" w:rsidRPr="00AA38E8" w:rsidTr="00D2440D">
        <w:tc>
          <w:tcPr>
            <w:tcW w:w="1689" w:type="dxa"/>
          </w:tcPr>
          <w:p w:rsidR="006F1D2E" w:rsidRPr="00AA38E8" w:rsidRDefault="006F1D2E" w:rsidP="00D2440D">
            <w:pPr>
              <w:spacing w:before="60"/>
              <w:rPr>
                <w:rFonts w:cs="Calibri"/>
                <w:b/>
                <w:bCs/>
                <w:sz w:val="16"/>
              </w:rPr>
            </w:pPr>
            <w:r w:rsidRPr="00AA38E8">
              <w:rPr>
                <w:rFonts w:cs="Calibri"/>
                <w:b/>
                <w:bCs/>
                <w:sz w:val="16"/>
              </w:rPr>
              <w:t>Return Value</w:t>
            </w:r>
          </w:p>
        </w:tc>
        <w:tc>
          <w:tcPr>
            <w:tcW w:w="3834" w:type="dxa"/>
          </w:tcPr>
          <w:p w:rsidR="006F1D2E" w:rsidRPr="00AA38E8" w:rsidRDefault="006F1D2E" w:rsidP="00D2440D">
            <w:pPr>
              <w:spacing w:before="60"/>
              <w:rPr>
                <w:rFonts w:cs="Calibri"/>
                <w:sz w:val="16"/>
              </w:rPr>
            </w:pPr>
            <w:r w:rsidRPr="006F1D2E">
              <w:rPr>
                <w:rFonts w:cs="Calibri"/>
                <w:sz w:val="16"/>
              </w:rPr>
              <w:t>MotAgMecl_MotRev_T_u0p16</w:t>
            </w:r>
          </w:p>
        </w:tc>
        <w:tc>
          <w:tcPr>
            <w:tcW w:w="1135" w:type="dxa"/>
          </w:tcPr>
          <w:p w:rsidR="006F1D2E" w:rsidRPr="00AA38E8" w:rsidRDefault="006F1D2E" w:rsidP="00D2440D">
            <w:pPr>
              <w:spacing w:before="60"/>
              <w:rPr>
                <w:rFonts w:cs="Calibri"/>
                <w:sz w:val="16"/>
              </w:rPr>
            </w:pPr>
            <w:r w:rsidRPr="006F1D2E">
              <w:rPr>
                <w:rFonts w:cs="Calibri"/>
                <w:sz w:val="16"/>
              </w:rPr>
              <w:t>u0p16</w:t>
            </w:r>
          </w:p>
        </w:tc>
        <w:tc>
          <w:tcPr>
            <w:tcW w:w="1135" w:type="dxa"/>
          </w:tcPr>
          <w:p w:rsidR="006F1D2E" w:rsidRPr="00AA38E8" w:rsidRDefault="00E32973" w:rsidP="00D2440D">
            <w:pPr>
              <w:spacing w:before="60"/>
              <w:rPr>
                <w:rFonts w:cs="Calibri"/>
                <w:sz w:val="16"/>
              </w:rPr>
            </w:pPr>
            <w:r>
              <w:rPr>
                <w:rFonts w:cs="Calibri"/>
                <w:sz w:val="16"/>
              </w:rPr>
              <w:t>0</w:t>
            </w:r>
          </w:p>
        </w:tc>
        <w:tc>
          <w:tcPr>
            <w:tcW w:w="1135" w:type="dxa"/>
          </w:tcPr>
          <w:p w:rsidR="006F1D2E" w:rsidRPr="00AA38E8" w:rsidRDefault="00E32973" w:rsidP="00D2440D">
            <w:pPr>
              <w:spacing w:before="60"/>
              <w:rPr>
                <w:rFonts w:cs="Calibri"/>
                <w:sz w:val="16"/>
              </w:rPr>
            </w:pPr>
            <w:r>
              <w:rPr>
                <w:rFonts w:cs="Calibri"/>
                <w:sz w:val="16"/>
              </w:rPr>
              <w:t>65535</w:t>
            </w:r>
          </w:p>
        </w:tc>
      </w:tr>
    </w:tbl>
    <w:p w:rsidR="006F1D2E" w:rsidRDefault="006F1D2E" w:rsidP="006F1D2E">
      <w:pPr>
        <w:pStyle w:val="Heading4"/>
      </w:pPr>
      <w:r w:rsidRPr="00DA39E5">
        <w:t>Design Rationale</w:t>
      </w:r>
    </w:p>
    <w:p w:rsidR="006F1D2E" w:rsidRDefault="006F1D2E" w:rsidP="006F1D2E">
      <w:r w:rsidRPr="006F1D2E">
        <w:rPr>
          <w:lang w:bidi="ar-SA"/>
        </w:rPr>
        <w:t>Implementation of "Compensate MechMtrPos" Simulink block</w:t>
      </w:r>
    </w:p>
    <w:p w:rsidR="008C6874" w:rsidRPr="00AA38E8" w:rsidRDefault="008F5D69" w:rsidP="008C6874">
      <w:pPr>
        <w:pStyle w:val="Heading2"/>
        <w:spacing w:after="60"/>
        <w:rPr>
          <w:rFonts w:ascii="Calibri" w:hAnsi="Calibri" w:cs="Calibri"/>
        </w:rPr>
      </w:pPr>
      <w:r>
        <w:rPr>
          <w:rFonts w:ascii="Calibri" w:hAnsi="Calibri" w:cs="Calibri"/>
        </w:rPr>
        <w:br w:type="page"/>
      </w:r>
      <w:bookmarkStart w:id="245" w:name="_Toc512416065"/>
      <w:r w:rsidR="008C6874">
        <w:rPr>
          <w:rFonts w:ascii="Calibri" w:hAnsi="Calibri" w:cs="Calibri"/>
        </w:rPr>
        <w:lastRenderedPageBreak/>
        <w:t>GLOBAL</w:t>
      </w:r>
      <w:r w:rsidR="008C6874" w:rsidRPr="00AA38E8">
        <w:rPr>
          <w:rFonts w:ascii="Calibri" w:hAnsi="Calibri" w:cs="Calibri"/>
        </w:rPr>
        <w:t xml:space="preserve"> Function/Macro Definitions</w:t>
      </w:r>
      <w:bookmarkEnd w:id="242"/>
      <w:bookmarkEnd w:id="245"/>
    </w:p>
    <w:p w:rsidR="008C6874" w:rsidRDefault="001940B9" w:rsidP="005B510E">
      <w:pPr>
        <w:numPr>
          <w:ilvl w:val="0"/>
          <w:numId w:val="23"/>
        </w:numPr>
        <w:rPr>
          <w:rFonts w:cs="Calibri"/>
        </w:rPr>
      </w:pPr>
      <w:r w:rsidRPr="001940B9">
        <w:rPr>
          <w:rFonts w:cs="Calibri"/>
        </w:rPr>
        <w:t>MotAg0MeasPer1</w:t>
      </w:r>
    </w:p>
    <w:p w:rsidR="001940B9" w:rsidRPr="00AA38E8" w:rsidRDefault="001940B9" w:rsidP="005B510E">
      <w:pPr>
        <w:numPr>
          <w:ilvl w:val="0"/>
          <w:numId w:val="23"/>
        </w:numPr>
        <w:rPr>
          <w:rFonts w:cs="Calibri"/>
        </w:rPr>
      </w:pPr>
      <w:r w:rsidRPr="001940B9">
        <w:rPr>
          <w:rFonts w:cs="Calibri"/>
        </w:rPr>
        <w:t>MotAg0CfgLoPwrMod</w:t>
      </w:r>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531B8C" w:rsidRDefault="00531B8C" w:rsidP="00531B8C">
      <w:pPr>
        <w:pStyle w:val="Heading1"/>
        <w:ind w:left="562" w:hanging="562"/>
        <w:rPr>
          <w:rFonts w:ascii="Calibri" w:hAnsi="Calibri" w:cs="Calibri"/>
        </w:rPr>
      </w:pPr>
      <w:bookmarkStart w:id="246" w:name="_Toc418080076"/>
      <w:bookmarkStart w:id="247" w:name="_Toc421709921"/>
      <w:bookmarkStart w:id="248" w:name="_Toc512416066"/>
      <w:r w:rsidRPr="002E3F2E">
        <w:rPr>
          <w:rFonts w:ascii="Calibri" w:hAnsi="Calibri"/>
        </w:rPr>
        <w:lastRenderedPageBreak/>
        <w:t>Known</w:t>
      </w:r>
      <w:r w:rsidRPr="00AA38E8">
        <w:rPr>
          <w:rFonts w:ascii="Calibri" w:hAnsi="Calibri" w:cs="Calibri"/>
        </w:rPr>
        <w:t xml:space="preserve"> Limitations with Design</w:t>
      </w:r>
      <w:bookmarkEnd w:id="246"/>
      <w:bookmarkEnd w:id="247"/>
      <w:bookmarkEnd w:id="248"/>
    </w:p>
    <w:p w:rsidR="00531B8C" w:rsidRDefault="00662671"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49" w:name="_Toc382297449"/>
      <w:bookmarkStart w:id="250" w:name="_Toc418080077"/>
      <w:bookmarkStart w:id="251" w:name="_Toc421709922"/>
      <w:bookmarkStart w:id="252" w:name="_Toc512416067"/>
      <w:r w:rsidRPr="00E75CFE">
        <w:rPr>
          <w:rFonts w:ascii="Calibri" w:hAnsi="Calibri" w:cs="Calibri"/>
        </w:rPr>
        <w:lastRenderedPageBreak/>
        <w:t>UNIT TEST CONSIDERATION</w:t>
      </w:r>
      <w:bookmarkEnd w:id="249"/>
      <w:bookmarkEnd w:id="250"/>
      <w:bookmarkEnd w:id="251"/>
      <w:bookmarkEnd w:id="252"/>
    </w:p>
    <w:p w:rsidR="008F6D46" w:rsidRDefault="008F6D46" w:rsidP="008F6D46">
      <w:pPr>
        <w:rPr>
          <w:lang w:bidi="ar-SA"/>
        </w:rPr>
      </w:pPr>
      <w:r>
        <w:rPr>
          <w:lang w:bidi="ar-SA"/>
        </w:rPr>
        <w:t>Following variables are used as rolling counters, so the overflow of these variables is intentional.</w:t>
      </w:r>
    </w:p>
    <w:p w:rsidR="008F6D46" w:rsidRDefault="008F6D46" w:rsidP="008F6D46">
      <w:pPr>
        <w:rPr>
          <w:lang w:bidi="ar-SA"/>
        </w:rPr>
      </w:pPr>
      <w:r w:rsidRPr="008A56C3">
        <w:rPr>
          <w:lang w:bidi="ar-SA"/>
        </w:rPr>
        <w:t>Rte_Pim_Mot</w:t>
      </w:r>
      <w:r w:rsidR="00B734E0">
        <w:rPr>
          <w:lang w:bidi="ar-SA"/>
        </w:rPr>
        <w:t>Ag0</w:t>
      </w:r>
      <w:r w:rsidRPr="008A56C3">
        <w:rPr>
          <w:lang w:bidi="ar-SA"/>
        </w:rPr>
        <w:t>VltgFltCntPrev</w:t>
      </w:r>
    </w:p>
    <w:p w:rsidR="008F6D46" w:rsidRDefault="008F6D46" w:rsidP="008F6D46">
      <w:pPr>
        <w:rPr>
          <w:lang w:bidi="ar-SA"/>
        </w:rPr>
      </w:pPr>
      <w:r w:rsidRPr="008A56C3">
        <w:rPr>
          <w:lang w:bidi="ar-SA"/>
        </w:rPr>
        <w:t>Rte_Pim_Mot</w:t>
      </w:r>
      <w:r w:rsidR="00B734E0">
        <w:rPr>
          <w:lang w:bidi="ar-SA"/>
        </w:rPr>
        <w:t>Ag0</w:t>
      </w:r>
      <w:r w:rsidRPr="008A56C3">
        <w:rPr>
          <w:lang w:bidi="ar-SA"/>
        </w:rPr>
        <w:t>ParFltCntPrev</w:t>
      </w:r>
    </w:p>
    <w:p w:rsidR="008F6D46" w:rsidRDefault="008F6D46" w:rsidP="008F6D46">
      <w:pPr>
        <w:rPr>
          <w:lang w:bidi="ar-SA"/>
        </w:rPr>
      </w:pPr>
      <w:r w:rsidRPr="008A56C3">
        <w:rPr>
          <w:lang w:bidi="ar-SA"/>
        </w:rPr>
        <w:t>Rte_Pim_Mot</w:t>
      </w:r>
      <w:r w:rsidR="00B734E0">
        <w:rPr>
          <w:lang w:bidi="ar-SA"/>
        </w:rPr>
        <w:t>Ag0</w:t>
      </w:r>
      <w:r w:rsidRPr="008A56C3">
        <w:rPr>
          <w:lang w:bidi="ar-SA"/>
        </w:rPr>
        <w:t>MeclRollgCntrPrev</w:t>
      </w:r>
    </w:p>
    <w:p w:rsidR="00BE2DFB" w:rsidRDefault="00BE2DFB" w:rsidP="008F6D46">
      <w:pPr>
        <w:rPr>
          <w:lang w:bidi="ar-SA"/>
        </w:rPr>
      </w:pPr>
      <w:r w:rsidRPr="00BE2DFB">
        <w:rPr>
          <w:lang w:bidi="ar-SA"/>
        </w:rPr>
        <w:t>Rte_Pim_MotAg0TurnCntrParFltCntPrev</w:t>
      </w:r>
    </w:p>
    <w:p w:rsidR="008F6D46" w:rsidRDefault="008F6D46" w:rsidP="008F6D46">
      <w:pPr>
        <w:rPr>
          <w:lang w:bidi="ar-SA"/>
        </w:rPr>
      </w:pPr>
    </w:p>
    <w:p w:rsidR="00973980" w:rsidRDefault="008F6D46" w:rsidP="008F6D46">
      <w:pPr>
        <w:rPr>
          <w:ins w:id="253" w:author="Avinash James" w:date="2018-05-04T08:32:00Z"/>
          <w:lang w:bidi="ar-SA"/>
        </w:rPr>
      </w:pPr>
      <w:r>
        <w:rPr>
          <w:lang w:bidi="ar-SA"/>
        </w:rPr>
        <w:t>There is an unreachable code in the SinCos_f32() function, because the input of this function is always positive. This is ok as the SinCos_f32() is a library function.</w:t>
      </w:r>
    </w:p>
    <w:p w:rsidR="00973980" w:rsidRPr="00531B8C" w:rsidRDefault="00973980" w:rsidP="008F6D46">
      <w:pPr>
        <w:rPr>
          <w:lang w:bidi="ar-SA"/>
        </w:rPr>
      </w:pPr>
      <w:ins w:id="254" w:author="Avinash James" w:date="2018-05-04T08:32:00Z">
        <w:r>
          <w:rPr>
            <w:lang w:bidi="ar-SA"/>
          </w:rPr>
          <w:t xml:space="preserve">For the config param </w:t>
        </w:r>
        <w:r w:rsidRPr="00973980">
          <w:rPr>
            <w:lang w:bidi="ar-SA"/>
          </w:rPr>
          <w:t>MOTAG0MEAS_DIQEPIF_CNT_LOGL</w:t>
        </w:r>
        <w:r w:rsidR="00A704FB">
          <w:rPr>
            <w:lang w:bidi="ar-SA"/>
          </w:rPr>
          <w:t xml:space="preserve">, please use the file </w:t>
        </w:r>
        <w:r w:rsidR="00A704FB" w:rsidRPr="00A704FB">
          <w:rPr>
            <w:lang w:bidi="ar-SA"/>
          </w:rPr>
          <w:t>CDD_MotAg0Meas_Cfg.h</w:t>
        </w:r>
        <w:r w:rsidR="00A704FB">
          <w:rPr>
            <w:lang w:bidi="ar-SA"/>
          </w:rPr>
          <w:t xml:space="preserve"> in the include folder. </w:t>
        </w:r>
      </w:ins>
    </w:p>
    <w:p w:rsidR="00786BDF" w:rsidRPr="00A158C7" w:rsidRDefault="00786BDF" w:rsidP="000B37D5">
      <w:pPr>
        <w:pStyle w:val="Heading7"/>
      </w:pPr>
      <w:bookmarkStart w:id="255" w:name="_Toc512416068"/>
      <w:r w:rsidRPr="00A158C7">
        <w:lastRenderedPageBreak/>
        <w:t>Abbreviations and Acronyms</w:t>
      </w:r>
      <w:bookmarkEnd w:id="2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AF2309">
        <w:trPr>
          <w:tblHeader/>
        </w:trPr>
        <w:tc>
          <w:tcPr>
            <w:tcW w:w="3018" w:type="dxa"/>
            <w:shd w:val="clear" w:color="auto" w:fill="E7E6E6"/>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2D6D15" w:rsidP="00540486">
            <w:pPr>
              <w:spacing w:before="60" w:after="60"/>
              <w:rPr>
                <w:szCs w:val="20"/>
              </w:rPr>
            </w:pPr>
            <w:r w:rsidRPr="002D6D15">
              <w:rPr>
                <w:szCs w:val="20"/>
              </w:rPr>
              <w:t>FDD</w:t>
            </w:r>
          </w:p>
        </w:tc>
        <w:tc>
          <w:tcPr>
            <w:tcW w:w="6270" w:type="dxa"/>
            <w:shd w:val="clear" w:color="auto" w:fill="auto"/>
          </w:tcPr>
          <w:p w:rsidR="00786BDF" w:rsidRPr="00A158C7" w:rsidRDefault="002D6D15" w:rsidP="00540486">
            <w:pPr>
              <w:spacing w:before="60" w:after="60"/>
              <w:rPr>
                <w:szCs w:val="20"/>
              </w:rPr>
            </w:pPr>
            <w:r w:rsidRPr="002D6D15">
              <w:rPr>
                <w:szCs w:val="20"/>
              </w:rPr>
              <w:t>Functional Design Document. (See references)</w:t>
            </w:r>
          </w:p>
        </w:tc>
      </w:tr>
    </w:tbl>
    <w:p w:rsidR="0053510E" w:rsidRPr="00A158C7" w:rsidRDefault="005A77EF" w:rsidP="000B37D5">
      <w:pPr>
        <w:pStyle w:val="Heading7"/>
      </w:pPr>
      <w:bookmarkStart w:id="256" w:name="_Toc512416069"/>
      <w:r w:rsidRPr="00A158C7">
        <w:lastRenderedPageBreak/>
        <w:t>Glossary</w:t>
      </w:r>
      <w:bookmarkEnd w:id="25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950"/>
        <w:gridCol w:w="1993"/>
      </w:tblGrid>
      <w:tr w:rsidR="005A77EF" w:rsidRPr="00A158C7" w:rsidTr="00AF2309">
        <w:trPr>
          <w:tblHeader/>
        </w:trPr>
        <w:tc>
          <w:tcPr>
            <w:tcW w:w="2358" w:type="dxa"/>
            <w:shd w:val="clear" w:color="auto" w:fill="E7E6E6"/>
            <w:vAlign w:val="center"/>
          </w:tcPr>
          <w:p w:rsidR="005A77EF" w:rsidRPr="00AF2309" w:rsidRDefault="005A77EF" w:rsidP="00AF2309">
            <w:pPr>
              <w:spacing w:before="60" w:after="60"/>
              <w:rPr>
                <w:b/>
                <w:szCs w:val="20"/>
              </w:rPr>
            </w:pPr>
            <w:r w:rsidRPr="00AF2309">
              <w:rPr>
                <w:b/>
                <w:szCs w:val="20"/>
              </w:rPr>
              <w:t>Term</w:t>
            </w:r>
          </w:p>
        </w:tc>
        <w:tc>
          <w:tcPr>
            <w:tcW w:w="4950" w:type="dxa"/>
            <w:shd w:val="clear" w:color="auto" w:fill="E7E6E6"/>
            <w:vAlign w:val="center"/>
          </w:tcPr>
          <w:p w:rsidR="005A77EF" w:rsidRPr="00AF2309" w:rsidRDefault="005A77EF" w:rsidP="00AF2309">
            <w:pPr>
              <w:spacing w:before="60" w:after="60"/>
              <w:rPr>
                <w:b/>
                <w:szCs w:val="20"/>
              </w:rPr>
            </w:pPr>
            <w:r w:rsidRPr="00AF2309">
              <w:rPr>
                <w:b/>
                <w:szCs w:val="20"/>
              </w:rPr>
              <w:t>Definition</w:t>
            </w:r>
          </w:p>
        </w:tc>
        <w:tc>
          <w:tcPr>
            <w:tcW w:w="1993" w:type="dxa"/>
            <w:shd w:val="clear" w:color="auto" w:fill="E7E6E6"/>
            <w:vAlign w:val="center"/>
          </w:tcPr>
          <w:p w:rsidR="005A77EF" w:rsidRPr="00AF2309" w:rsidRDefault="005A77EF" w:rsidP="00AF2309">
            <w:pPr>
              <w:spacing w:before="60" w:after="60"/>
              <w:rPr>
                <w:b/>
                <w:szCs w:val="20"/>
              </w:rPr>
            </w:pPr>
            <w:r w:rsidRPr="00AF2309">
              <w:rPr>
                <w:b/>
                <w:szCs w:val="20"/>
              </w:rPr>
              <w:t>Source</w:t>
            </w: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MDD</w:t>
            </w:r>
          </w:p>
        </w:tc>
        <w:tc>
          <w:tcPr>
            <w:tcW w:w="4950" w:type="dxa"/>
            <w:shd w:val="clear" w:color="auto" w:fill="auto"/>
          </w:tcPr>
          <w:p w:rsidR="00531B8C" w:rsidRPr="00AF2309" w:rsidRDefault="00531B8C" w:rsidP="00B758D2">
            <w:pPr>
              <w:rPr>
                <w:sz w:val="19"/>
              </w:rPr>
            </w:pPr>
            <w:r w:rsidRPr="00AF2309">
              <w:rPr>
                <w:sz w:val="19"/>
              </w:rPr>
              <w:t>Module Design Document</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DFD</w:t>
            </w:r>
          </w:p>
        </w:tc>
        <w:tc>
          <w:tcPr>
            <w:tcW w:w="4950" w:type="dxa"/>
            <w:shd w:val="clear" w:color="auto" w:fill="auto"/>
          </w:tcPr>
          <w:p w:rsidR="00531B8C" w:rsidRPr="00AF2309" w:rsidRDefault="00531B8C" w:rsidP="00B758D2">
            <w:pPr>
              <w:rPr>
                <w:sz w:val="19"/>
              </w:rPr>
            </w:pPr>
            <w:r w:rsidRPr="00AF2309">
              <w:rPr>
                <w:sz w:val="19"/>
              </w:rPr>
              <w:t>Data Flow Diagram</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p>
    <w:p w:rsidR="00A158C7" w:rsidRPr="00A158C7" w:rsidRDefault="00A158C7" w:rsidP="00A158C7">
      <w:pPr>
        <w:pStyle w:val="Heading7"/>
      </w:pPr>
      <w:bookmarkStart w:id="257" w:name="_Toc512416070"/>
      <w:r w:rsidRPr="00A158C7">
        <w:lastRenderedPageBreak/>
        <w:t>References</w:t>
      </w:r>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AF2309">
        <w:trPr>
          <w:tblHeader/>
        </w:trPr>
        <w:tc>
          <w:tcPr>
            <w:tcW w:w="738" w:type="dxa"/>
            <w:shd w:val="clear" w:color="auto" w:fill="E7E6E6"/>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2D6D15" w:rsidP="00B758D2">
            <w:pPr>
              <w:keepNext/>
            </w:pPr>
            <w:bookmarkStart w:id="258" w:name="_Ref313612389"/>
            <w:r w:rsidRPr="002D6D15">
              <w:t>AUTOSAR Specification of Memory Mapping (Link:</w:t>
            </w:r>
            <w:hyperlink r:id="rId14" w:history="1">
              <w:r w:rsidRPr="002D6D15">
                <w:rPr>
                  <w:color w:val="0000FF"/>
                  <w:u w:val="single"/>
                </w:rPr>
                <w:t>AUTOSAR_SWS_MemoryMapping.pdf</w:t>
              </w:r>
            </w:hyperlink>
            <w:r w:rsidRPr="002D6D15">
              <w:t>)</w:t>
            </w:r>
            <w:bookmarkEnd w:id="258"/>
          </w:p>
        </w:tc>
        <w:tc>
          <w:tcPr>
            <w:tcW w:w="2091" w:type="dxa"/>
            <w:shd w:val="clear" w:color="auto" w:fill="auto"/>
          </w:tcPr>
          <w:p w:rsidR="00531B8C" w:rsidRDefault="002D6D15" w:rsidP="00B758D2">
            <w:pPr>
              <w:rPr>
                <w:lang w:bidi="ar-SA"/>
              </w:rPr>
            </w:pPr>
            <w:r w:rsidRPr="002D6D15">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2D6D15" w:rsidP="00B758D2">
            <w:pPr>
              <w:rPr>
                <w:lang w:bidi="ar-SA"/>
              </w:rPr>
            </w:pPr>
            <w:r w:rsidRPr="002D6D15">
              <w:t>MDD Guideline EA4</w:t>
            </w:r>
          </w:p>
        </w:tc>
        <w:tc>
          <w:tcPr>
            <w:tcW w:w="2091" w:type="dxa"/>
            <w:shd w:val="clear" w:color="auto" w:fill="auto"/>
          </w:tcPr>
          <w:p w:rsidR="00531B8C" w:rsidRDefault="00AC4CD8" w:rsidP="00B758D2">
            <w:pPr>
              <w:rPr>
                <w:lang w:bidi="ar-SA"/>
              </w:rPr>
            </w:pPr>
            <w:r>
              <w:rPr>
                <w:lang w:bidi="ar-SA"/>
              </w:rPr>
              <w:t>01.00</w:t>
            </w:r>
            <w:r w:rsidR="00A817C1">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D6D15" w:rsidP="00B758D2">
            <w:pPr>
              <w:keepNext/>
            </w:pPr>
            <w:r w:rsidRPr="002D6D15">
              <w:t>EA4 Software Naming Conventions</w:t>
            </w:r>
          </w:p>
        </w:tc>
        <w:tc>
          <w:tcPr>
            <w:tcW w:w="2091" w:type="dxa"/>
            <w:shd w:val="clear" w:color="auto" w:fill="auto"/>
          </w:tcPr>
          <w:p w:rsidR="00531B8C" w:rsidRDefault="002D6D15" w:rsidP="00B758D2">
            <w:pPr>
              <w:rPr>
                <w:lang w:bidi="ar-SA"/>
              </w:rPr>
            </w:pPr>
            <w:r w:rsidRPr="002D6D15">
              <w:rPr>
                <w:lang w:bidi="ar-SA"/>
              </w:rPr>
              <w:t>01.01.00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2D6D15" w:rsidP="00B758D2">
            <w:pPr>
              <w:keepNext/>
            </w:pPr>
            <w:bookmarkStart w:id="259" w:name="0AL0_1a67a9"/>
            <w:r w:rsidRPr="002D6D15">
              <w:t>Software Design and Coding Standards</w:t>
            </w:r>
            <w:bookmarkEnd w:id="259"/>
          </w:p>
        </w:tc>
        <w:tc>
          <w:tcPr>
            <w:tcW w:w="2091" w:type="dxa"/>
            <w:shd w:val="clear" w:color="auto" w:fill="auto"/>
          </w:tcPr>
          <w:p w:rsidR="00531B8C" w:rsidRDefault="00531B8C" w:rsidP="00A817C1">
            <w:pPr>
              <w:rPr>
                <w:lang w:bidi="ar-SA"/>
              </w:rPr>
            </w:pPr>
            <w:r>
              <w:rPr>
                <w:lang w:bidi="ar-SA"/>
              </w:rPr>
              <w:t>2.</w:t>
            </w:r>
            <w:r w:rsidR="00A817C1">
              <w:rPr>
                <w:lang w:bidi="ar-SA"/>
              </w:rPr>
              <w:t>1</w:t>
            </w:r>
          </w:p>
        </w:tc>
      </w:tr>
      <w:tr w:rsidR="002D6D15" w:rsidRPr="00A158C7" w:rsidTr="00B758D2">
        <w:tc>
          <w:tcPr>
            <w:tcW w:w="738" w:type="dxa"/>
            <w:shd w:val="clear" w:color="auto" w:fill="auto"/>
          </w:tcPr>
          <w:p w:rsidR="002D6D15" w:rsidRDefault="002D6D15" w:rsidP="00B758D2">
            <w:pPr>
              <w:jc w:val="center"/>
            </w:pPr>
            <w:r>
              <w:t>5</w:t>
            </w:r>
          </w:p>
        </w:tc>
        <w:tc>
          <w:tcPr>
            <w:tcW w:w="6458" w:type="dxa"/>
            <w:shd w:val="clear" w:color="auto" w:fill="auto"/>
          </w:tcPr>
          <w:p w:rsidR="002D6D15" w:rsidRPr="002D6D15" w:rsidRDefault="002D6D15" w:rsidP="00B758D2">
            <w:pPr>
              <w:keepNext/>
            </w:pPr>
            <w:r w:rsidRPr="002D6D15">
              <w:t>CM620B_MotAg0Meas_Design</w:t>
            </w:r>
          </w:p>
        </w:tc>
        <w:tc>
          <w:tcPr>
            <w:tcW w:w="2091" w:type="dxa"/>
            <w:shd w:val="clear" w:color="auto" w:fill="auto"/>
          </w:tcPr>
          <w:p w:rsidR="002D6D15" w:rsidRDefault="002D6D15" w:rsidP="00A817C1">
            <w:pPr>
              <w:rPr>
                <w:lang w:bidi="ar-SA"/>
              </w:rPr>
            </w:pPr>
            <w:r w:rsidRPr="002D6D15">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D31" w:rsidRDefault="008A2D31">
      <w:r>
        <w:separator/>
      </w:r>
    </w:p>
  </w:endnote>
  <w:endnote w:type="continuationSeparator" w:id="0">
    <w:p w:rsidR="008A2D31" w:rsidRDefault="008A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4"/>
      <w:gridCol w:w="3385"/>
      <w:gridCol w:w="3383"/>
    </w:tblGrid>
    <w:tr w:rsidR="00973980" w:rsidRPr="00B10816" w:rsidTr="00AF2309">
      <w:tc>
        <w:tcPr>
          <w:tcW w:w="1667" w:type="pct"/>
          <w:shd w:val="clear" w:color="auto" w:fill="auto"/>
          <w:vAlign w:val="center"/>
        </w:tcPr>
        <w:p w:rsidR="00973980" w:rsidRPr="00AF2309" w:rsidRDefault="00973980" w:rsidP="00AF2309">
          <w:pPr>
            <w:tabs>
              <w:tab w:val="left" w:pos="4320"/>
              <w:tab w:val="left" w:pos="8640"/>
            </w:tabs>
            <w:spacing w:after="0"/>
            <w:rPr>
              <w:rFonts w:cs="Calibri"/>
              <w:b/>
              <w:sz w:val="24"/>
            </w:rPr>
          </w:pPr>
          <w:r w:rsidRPr="00AF2309">
            <w:rPr>
              <w:sz w:val="16"/>
              <w:szCs w:val="16"/>
            </w:rPr>
            <w:t xml:space="preserve">Document: </w:t>
          </w:r>
          <w:r w:rsidRPr="00AF2309">
            <w:rPr>
              <w:sz w:val="16"/>
              <w:szCs w:val="16"/>
            </w:rPr>
            <w:fldChar w:fldCharType="begin"/>
          </w:r>
          <w:r w:rsidRPr="00AF2309">
            <w:rPr>
              <w:sz w:val="16"/>
              <w:szCs w:val="16"/>
            </w:rPr>
            <w:instrText xml:space="preserve"> DOCPROPERTY  "Document Version"  \* MERGEFORMAT </w:instrText>
          </w:r>
          <w:r w:rsidRPr="00AF2309">
            <w:rPr>
              <w:sz w:val="16"/>
              <w:szCs w:val="16"/>
            </w:rPr>
            <w:fldChar w:fldCharType="separate"/>
          </w:r>
          <w:r>
            <w:rPr>
              <w:sz w:val="16"/>
              <w:szCs w:val="16"/>
            </w:rPr>
            <w:t>MotAg0Meas</w:t>
          </w:r>
          <w:r w:rsidRPr="00AF2309">
            <w:rPr>
              <w:sz w:val="16"/>
              <w:szCs w:val="16"/>
            </w:rPr>
            <w:fldChar w:fldCharType="end"/>
          </w:r>
          <w:r>
            <w:rPr>
              <w:sz w:val="16"/>
              <w:szCs w:val="16"/>
            </w:rPr>
            <w:t>_MDD</w:t>
          </w:r>
        </w:p>
        <w:p w:rsidR="00973980" w:rsidRPr="00AF2309" w:rsidRDefault="00973980" w:rsidP="00AF2309">
          <w:pPr>
            <w:pStyle w:val="Footer"/>
            <w:spacing w:after="0"/>
            <w:rPr>
              <w:sz w:val="16"/>
              <w:szCs w:val="16"/>
            </w:rPr>
          </w:pPr>
          <w:r w:rsidRPr="00AF2309">
            <w:rPr>
              <w:sz w:val="16"/>
              <w:szCs w:val="16"/>
            </w:rPr>
            <w:t xml:space="preserve">Template: </w:t>
          </w:r>
          <w:r w:rsidRPr="00AF2309">
            <w:rPr>
              <w:sz w:val="16"/>
              <w:szCs w:val="16"/>
            </w:rPr>
            <w:fldChar w:fldCharType="begin"/>
          </w:r>
          <w:r w:rsidRPr="00AF2309">
            <w:rPr>
              <w:sz w:val="16"/>
              <w:szCs w:val="16"/>
            </w:rPr>
            <w:instrText xml:space="preserve"> DOCPROPERTY  "Template Version"  \* MERGEFORMAT </w:instrText>
          </w:r>
          <w:r w:rsidRPr="00AF2309">
            <w:rPr>
              <w:sz w:val="16"/>
              <w:szCs w:val="16"/>
            </w:rPr>
            <w:fldChar w:fldCharType="separate"/>
          </w:r>
          <w:r>
            <w:rPr>
              <w:sz w:val="16"/>
              <w:szCs w:val="16"/>
            </w:rPr>
            <w:t>EA4 01.00.00</w:t>
          </w:r>
          <w:r w:rsidRPr="00AF2309">
            <w:rPr>
              <w:sz w:val="16"/>
              <w:szCs w:val="16"/>
            </w:rPr>
            <w:fldChar w:fldCharType="end"/>
          </w:r>
        </w:p>
      </w:tc>
      <w:tc>
        <w:tcPr>
          <w:tcW w:w="1667" w:type="pct"/>
          <w:shd w:val="clear" w:color="auto" w:fill="auto"/>
          <w:vAlign w:val="center"/>
        </w:tcPr>
        <w:p w:rsidR="00973980" w:rsidRPr="00AF2309" w:rsidRDefault="00973980" w:rsidP="00AF2309">
          <w:pPr>
            <w:pStyle w:val="Footer"/>
            <w:spacing w:after="0"/>
            <w:jc w:val="center"/>
            <w:rPr>
              <w:sz w:val="16"/>
              <w:szCs w:val="16"/>
            </w:rPr>
          </w:pPr>
          <w:r w:rsidRPr="00AF2309">
            <w:rPr>
              <w:sz w:val="16"/>
              <w:szCs w:val="16"/>
            </w:rPr>
            <w:fldChar w:fldCharType="begin"/>
          </w:r>
          <w:r w:rsidRPr="00AF2309">
            <w:rPr>
              <w:sz w:val="16"/>
              <w:szCs w:val="16"/>
            </w:rPr>
            <w:instrText xml:space="preserve"> DOCPROPERTY  "Release Date"  \* MERGEFORMAT </w:instrText>
          </w:r>
          <w:r w:rsidRPr="00AF2309">
            <w:rPr>
              <w:sz w:val="16"/>
              <w:szCs w:val="16"/>
            </w:rPr>
            <w:fldChar w:fldCharType="separate"/>
          </w:r>
          <w:del w:id="260" w:author="Avinash James" w:date="2018-05-04T08:24:00Z">
            <w:r w:rsidDel="00403748">
              <w:rPr>
                <w:sz w:val="16"/>
                <w:szCs w:val="16"/>
              </w:rPr>
              <w:delText>April 27</w:delText>
            </w:r>
          </w:del>
          <w:ins w:id="261" w:author="Avinash James" w:date="2018-05-04T08:24:00Z">
            <w:r>
              <w:rPr>
                <w:sz w:val="16"/>
                <w:szCs w:val="16"/>
              </w:rPr>
              <w:t>May 04</w:t>
            </w:r>
          </w:ins>
          <w:r>
            <w:rPr>
              <w:sz w:val="16"/>
              <w:szCs w:val="16"/>
            </w:rPr>
            <w:t>, 2018</w:t>
          </w:r>
          <w:r w:rsidRPr="00AF2309">
            <w:rPr>
              <w:sz w:val="16"/>
              <w:szCs w:val="16"/>
            </w:rPr>
            <w:fldChar w:fldCharType="end"/>
          </w:r>
        </w:p>
        <w:p w:rsidR="00973980" w:rsidRPr="00AF2309" w:rsidRDefault="00973980" w:rsidP="00AF2309">
          <w:pPr>
            <w:pStyle w:val="Footer"/>
            <w:spacing w:after="0"/>
            <w:jc w:val="center"/>
            <w:rPr>
              <w:sz w:val="16"/>
              <w:szCs w:val="16"/>
            </w:rPr>
          </w:pPr>
          <w:r w:rsidRPr="00AF2309">
            <w:rPr>
              <w:sz w:val="16"/>
              <w:szCs w:val="16"/>
            </w:rPr>
            <w:t>© Nexteer Automotive</w:t>
          </w:r>
        </w:p>
      </w:tc>
      <w:tc>
        <w:tcPr>
          <w:tcW w:w="1667" w:type="pct"/>
          <w:shd w:val="clear" w:color="auto" w:fill="auto"/>
          <w:vAlign w:val="center"/>
        </w:tcPr>
        <w:p w:rsidR="00973980" w:rsidRPr="00AF2309" w:rsidRDefault="00973980" w:rsidP="00AF2309">
          <w:pPr>
            <w:pStyle w:val="Footer"/>
            <w:spacing w:after="0"/>
            <w:jc w:val="right"/>
            <w:rPr>
              <w:sz w:val="16"/>
              <w:szCs w:val="16"/>
            </w:rPr>
          </w:pPr>
          <w:r w:rsidRPr="00AF2309">
            <w:rPr>
              <w:sz w:val="16"/>
              <w:szCs w:val="16"/>
            </w:rPr>
            <w:t>Module Design Document</w:t>
          </w:r>
        </w:p>
        <w:p w:rsidR="00973980" w:rsidRPr="00AF2309" w:rsidRDefault="00973980" w:rsidP="00AF2309">
          <w:pPr>
            <w:pStyle w:val="Footer"/>
            <w:spacing w:after="0"/>
            <w:jc w:val="right"/>
            <w:rPr>
              <w:sz w:val="16"/>
              <w:szCs w:val="16"/>
            </w:rPr>
          </w:pPr>
          <w:r w:rsidRPr="00AF2309">
            <w:rPr>
              <w:sz w:val="16"/>
              <w:szCs w:val="16"/>
            </w:rPr>
            <w:t xml:space="preserve">Page </w:t>
          </w:r>
          <w:r w:rsidRPr="00AF2309">
            <w:rPr>
              <w:b/>
              <w:sz w:val="16"/>
              <w:szCs w:val="16"/>
            </w:rPr>
            <w:fldChar w:fldCharType="begin"/>
          </w:r>
          <w:r w:rsidRPr="00AF2309">
            <w:rPr>
              <w:b/>
              <w:sz w:val="16"/>
              <w:szCs w:val="16"/>
            </w:rPr>
            <w:instrText xml:space="preserve"> PAGE  \* Arabic  \* MERGEFORMAT </w:instrText>
          </w:r>
          <w:r w:rsidRPr="00AF2309">
            <w:rPr>
              <w:b/>
              <w:sz w:val="16"/>
              <w:szCs w:val="16"/>
            </w:rPr>
            <w:fldChar w:fldCharType="separate"/>
          </w:r>
          <w:r w:rsidR="000424D8">
            <w:rPr>
              <w:b/>
              <w:noProof/>
              <w:sz w:val="16"/>
              <w:szCs w:val="16"/>
            </w:rPr>
            <w:t>13</w:t>
          </w:r>
          <w:r w:rsidRPr="00AF2309">
            <w:rPr>
              <w:b/>
              <w:sz w:val="16"/>
              <w:szCs w:val="16"/>
            </w:rPr>
            <w:fldChar w:fldCharType="end"/>
          </w:r>
          <w:r w:rsidRPr="00AF2309">
            <w:rPr>
              <w:sz w:val="16"/>
              <w:szCs w:val="16"/>
            </w:rPr>
            <w:t xml:space="preserve"> of </w:t>
          </w:r>
          <w:r w:rsidRPr="00AF2309">
            <w:rPr>
              <w:b/>
              <w:sz w:val="16"/>
              <w:szCs w:val="16"/>
            </w:rPr>
            <w:fldChar w:fldCharType="begin"/>
          </w:r>
          <w:r w:rsidRPr="00AF2309">
            <w:rPr>
              <w:b/>
              <w:sz w:val="16"/>
              <w:szCs w:val="16"/>
            </w:rPr>
            <w:instrText xml:space="preserve"> NUMPAGES  \* Arabic  \* MERGEFORMAT </w:instrText>
          </w:r>
          <w:r w:rsidRPr="00AF2309">
            <w:rPr>
              <w:b/>
              <w:sz w:val="16"/>
              <w:szCs w:val="16"/>
            </w:rPr>
            <w:fldChar w:fldCharType="separate"/>
          </w:r>
          <w:r w:rsidR="000424D8">
            <w:rPr>
              <w:b/>
              <w:noProof/>
              <w:sz w:val="16"/>
              <w:szCs w:val="16"/>
            </w:rPr>
            <w:t>23</w:t>
          </w:r>
          <w:r w:rsidRPr="00AF2309">
            <w:rPr>
              <w:b/>
              <w:sz w:val="16"/>
              <w:szCs w:val="16"/>
            </w:rPr>
            <w:fldChar w:fldCharType="end"/>
          </w:r>
        </w:p>
      </w:tc>
    </w:tr>
  </w:tbl>
  <w:p w:rsidR="00973980" w:rsidRPr="00B10816" w:rsidRDefault="0097398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D31" w:rsidRDefault="008A2D31">
      <w:r>
        <w:separator/>
      </w:r>
    </w:p>
  </w:footnote>
  <w:footnote w:type="continuationSeparator" w:id="0">
    <w:p w:rsidR="008A2D31" w:rsidRDefault="008A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3980" w:rsidRPr="008969C4" w:rsidTr="00866672">
      <w:trPr>
        <w:trHeight w:val="438"/>
      </w:trPr>
      <w:tc>
        <w:tcPr>
          <w:tcW w:w="1443" w:type="pct"/>
        </w:tcPr>
        <w:p w:rsidR="00973980" w:rsidRPr="008969C4" w:rsidRDefault="008A2D31" w:rsidP="00B10816">
          <w:pPr>
            <w:pStyle w:val="Header"/>
            <w:spacing w:after="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7" type="#_x0000_t75" alt="LOGO" style="width:84pt;height:34.8pt;visibility:visible">
                <v:imagedata r:id="rId1" o:title="LOGO"/>
              </v:shape>
            </w:pict>
          </w:r>
        </w:p>
      </w:tc>
      <w:tc>
        <w:tcPr>
          <w:tcW w:w="3557" w:type="pct"/>
          <w:vAlign w:val="center"/>
        </w:tcPr>
        <w:p w:rsidR="00973980" w:rsidRPr="00891F29" w:rsidRDefault="00973980" w:rsidP="00B10816">
          <w:pPr>
            <w:pStyle w:val="Header"/>
            <w:spacing w:after="0"/>
            <w:jc w:val="right"/>
            <w:rPr>
              <w:sz w:val="16"/>
              <w:szCs w:val="20"/>
            </w:rPr>
          </w:pPr>
          <w:r w:rsidRPr="00891F29">
            <w:rPr>
              <w:sz w:val="16"/>
              <w:szCs w:val="20"/>
            </w:rPr>
            <w:t>Nexteer Automotive Confidential Proprietary Information</w:t>
          </w:r>
        </w:p>
        <w:p w:rsidR="00973980" w:rsidRDefault="00973980" w:rsidP="00B10816">
          <w:pPr>
            <w:pStyle w:val="Header"/>
            <w:spacing w:after="0"/>
            <w:jc w:val="right"/>
            <w:rPr>
              <w:sz w:val="16"/>
              <w:szCs w:val="20"/>
            </w:rPr>
          </w:pPr>
          <w:r w:rsidRPr="00891F29">
            <w:rPr>
              <w:sz w:val="16"/>
              <w:szCs w:val="20"/>
            </w:rPr>
            <w:t>Do Not Copy/Distribute Without Prior Permission</w:t>
          </w:r>
        </w:p>
        <w:p w:rsidR="00973980" w:rsidRPr="008969C4" w:rsidRDefault="00973980" w:rsidP="00B10816">
          <w:pPr>
            <w:pStyle w:val="Header"/>
            <w:spacing w:after="0"/>
            <w:jc w:val="right"/>
            <w:rPr>
              <w:szCs w:val="20"/>
            </w:rPr>
          </w:pPr>
          <w:r w:rsidRPr="000B0DB8">
            <w:rPr>
              <w:sz w:val="16"/>
              <w:szCs w:val="20"/>
            </w:rPr>
            <w:t>This Document Is Uncontrolled When Printed – Verify Version Before Use</w:t>
          </w:r>
        </w:p>
      </w:tc>
    </w:tr>
  </w:tbl>
  <w:p w:rsidR="00973980" w:rsidRDefault="0097398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E071E70"/>
    <w:multiLevelType w:val="hybridMultilevel"/>
    <w:tmpl w:val="B42A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oNotTrackMoves/>
  <w:defaultTabStop w:val="864"/>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011C"/>
    <w:rsid w:val="000040A2"/>
    <w:rsid w:val="00007584"/>
    <w:rsid w:val="00010BFD"/>
    <w:rsid w:val="00015232"/>
    <w:rsid w:val="000201AB"/>
    <w:rsid w:val="00026621"/>
    <w:rsid w:val="00030567"/>
    <w:rsid w:val="00030607"/>
    <w:rsid w:val="000318E7"/>
    <w:rsid w:val="0004234C"/>
    <w:rsid w:val="000424D8"/>
    <w:rsid w:val="000515DF"/>
    <w:rsid w:val="000558D3"/>
    <w:rsid w:val="000573ED"/>
    <w:rsid w:val="00057E0F"/>
    <w:rsid w:val="00063A7A"/>
    <w:rsid w:val="0006733C"/>
    <w:rsid w:val="000718C3"/>
    <w:rsid w:val="0007217C"/>
    <w:rsid w:val="00076DD2"/>
    <w:rsid w:val="00092549"/>
    <w:rsid w:val="00096B85"/>
    <w:rsid w:val="000A5FB2"/>
    <w:rsid w:val="000B01C4"/>
    <w:rsid w:val="000B0DB8"/>
    <w:rsid w:val="000B37D5"/>
    <w:rsid w:val="000B5C1E"/>
    <w:rsid w:val="000B6648"/>
    <w:rsid w:val="000E0B71"/>
    <w:rsid w:val="000E102A"/>
    <w:rsid w:val="000E3512"/>
    <w:rsid w:val="000E548A"/>
    <w:rsid w:val="0010011C"/>
    <w:rsid w:val="00101127"/>
    <w:rsid w:val="00102C25"/>
    <w:rsid w:val="00105535"/>
    <w:rsid w:val="00105C99"/>
    <w:rsid w:val="001063C7"/>
    <w:rsid w:val="00107593"/>
    <w:rsid w:val="00113021"/>
    <w:rsid w:val="00114319"/>
    <w:rsid w:val="00114A86"/>
    <w:rsid w:val="001161D2"/>
    <w:rsid w:val="001278D4"/>
    <w:rsid w:val="00133350"/>
    <w:rsid w:val="00135743"/>
    <w:rsid w:val="001449F2"/>
    <w:rsid w:val="00144BD1"/>
    <w:rsid w:val="00145E51"/>
    <w:rsid w:val="00151923"/>
    <w:rsid w:val="00152830"/>
    <w:rsid w:val="00171F8C"/>
    <w:rsid w:val="0017563A"/>
    <w:rsid w:val="00180DD1"/>
    <w:rsid w:val="00181748"/>
    <w:rsid w:val="001833C5"/>
    <w:rsid w:val="00186C07"/>
    <w:rsid w:val="00193CBB"/>
    <w:rsid w:val="001940B9"/>
    <w:rsid w:val="00194117"/>
    <w:rsid w:val="00196283"/>
    <w:rsid w:val="001A069D"/>
    <w:rsid w:val="001A6A75"/>
    <w:rsid w:val="001B11CC"/>
    <w:rsid w:val="001B1516"/>
    <w:rsid w:val="001B15E2"/>
    <w:rsid w:val="001B1BEC"/>
    <w:rsid w:val="001B4CA5"/>
    <w:rsid w:val="001B716A"/>
    <w:rsid w:val="001C3CBB"/>
    <w:rsid w:val="001D2F1D"/>
    <w:rsid w:val="001D6053"/>
    <w:rsid w:val="001E4877"/>
    <w:rsid w:val="001F0A02"/>
    <w:rsid w:val="001F1856"/>
    <w:rsid w:val="001F7A45"/>
    <w:rsid w:val="00203950"/>
    <w:rsid w:val="00206564"/>
    <w:rsid w:val="00210877"/>
    <w:rsid w:val="00213F47"/>
    <w:rsid w:val="00214B8A"/>
    <w:rsid w:val="00216E0A"/>
    <w:rsid w:val="00217199"/>
    <w:rsid w:val="0022572C"/>
    <w:rsid w:val="00226086"/>
    <w:rsid w:val="0023591D"/>
    <w:rsid w:val="002366F0"/>
    <w:rsid w:val="00237876"/>
    <w:rsid w:val="00241551"/>
    <w:rsid w:val="00246432"/>
    <w:rsid w:val="00246474"/>
    <w:rsid w:val="00246930"/>
    <w:rsid w:val="0024713B"/>
    <w:rsid w:val="002518E0"/>
    <w:rsid w:val="00252485"/>
    <w:rsid w:val="002540D9"/>
    <w:rsid w:val="00256656"/>
    <w:rsid w:val="00256D7F"/>
    <w:rsid w:val="00260133"/>
    <w:rsid w:val="00260CE7"/>
    <w:rsid w:val="00273A0B"/>
    <w:rsid w:val="002905EB"/>
    <w:rsid w:val="002A3DCD"/>
    <w:rsid w:val="002A4407"/>
    <w:rsid w:val="002A46ED"/>
    <w:rsid w:val="002A6127"/>
    <w:rsid w:val="002B094F"/>
    <w:rsid w:val="002B1587"/>
    <w:rsid w:val="002B18C3"/>
    <w:rsid w:val="002B2B02"/>
    <w:rsid w:val="002B6E4E"/>
    <w:rsid w:val="002B7D4B"/>
    <w:rsid w:val="002D1B01"/>
    <w:rsid w:val="002D2079"/>
    <w:rsid w:val="002D4CF3"/>
    <w:rsid w:val="002D6D15"/>
    <w:rsid w:val="002D7C01"/>
    <w:rsid w:val="002E08B6"/>
    <w:rsid w:val="002E0FEE"/>
    <w:rsid w:val="002E3467"/>
    <w:rsid w:val="002E4849"/>
    <w:rsid w:val="002E7DD3"/>
    <w:rsid w:val="002E7E59"/>
    <w:rsid w:val="00307A0F"/>
    <w:rsid w:val="00312179"/>
    <w:rsid w:val="003129D9"/>
    <w:rsid w:val="003129E3"/>
    <w:rsid w:val="00313B1B"/>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C34E1"/>
    <w:rsid w:val="003D456D"/>
    <w:rsid w:val="003F0F89"/>
    <w:rsid w:val="003F18D9"/>
    <w:rsid w:val="003F3205"/>
    <w:rsid w:val="00403748"/>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1D09"/>
    <w:rsid w:val="004F3C64"/>
    <w:rsid w:val="00507960"/>
    <w:rsid w:val="00510DB3"/>
    <w:rsid w:val="00514FCB"/>
    <w:rsid w:val="005200B6"/>
    <w:rsid w:val="00527EC6"/>
    <w:rsid w:val="00531B8C"/>
    <w:rsid w:val="0053510E"/>
    <w:rsid w:val="005366FA"/>
    <w:rsid w:val="00540486"/>
    <w:rsid w:val="00540749"/>
    <w:rsid w:val="00541D9D"/>
    <w:rsid w:val="00541E2D"/>
    <w:rsid w:val="005468B1"/>
    <w:rsid w:val="0054769F"/>
    <w:rsid w:val="00551E95"/>
    <w:rsid w:val="00553CD9"/>
    <w:rsid w:val="00580C6B"/>
    <w:rsid w:val="00585674"/>
    <w:rsid w:val="0058629C"/>
    <w:rsid w:val="00591CEF"/>
    <w:rsid w:val="00592519"/>
    <w:rsid w:val="005955D1"/>
    <w:rsid w:val="005A1C6A"/>
    <w:rsid w:val="005A3EDE"/>
    <w:rsid w:val="005A77EF"/>
    <w:rsid w:val="005B3586"/>
    <w:rsid w:val="005B4D96"/>
    <w:rsid w:val="005B510E"/>
    <w:rsid w:val="005B6300"/>
    <w:rsid w:val="005B6345"/>
    <w:rsid w:val="005C3AC2"/>
    <w:rsid w:val="005C6795"/>
    <w:rsid w:val="005C7490"/>
    <w:rsid w:val="005D297B"/>
    <w:rsid w:val="005E1F2C"/>
    <w:rsid w:val="005E4680"/>
    <w:rsid w:val="005E57D6"/>
    <w:rsid w:val="005E61CD"/>
    <w:rsid w:val="005E78E9"/>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453D"/>
    <w:rsid w:val="00646455"/>
    <w:rsid w:val="00660449"/>
    <w:rsid w:val="00662671"/>
    <w:rsid w:val="00665E4E"/>
    <w:rsid w:val="00667AE7"/>
    <w:rsid w:val="00673A6E"/>
    <w:rsid w:val="006754C0"/>
    <w:rsid w:val="0067654E"/>
    <w:rsid w:val="006811FF"/>
    <w:rsid w:val="00681E5A"/>
    <w:rsid w:val="006845E9"/>
    <w:rsid w:val="006846A5"/>
    <w:rsid w:val="00685937"/>
    <w:rsid w:val="00686ED4"/>
    <w:rsid w:val="0069657C"/>
    <w:rsid w:val="006A61EA"/>
    <w:rsid w:val="006A7C28"/>
    <w:rsid w:val="006B08FB"/>
    <w:rsid w:val="006B1B07"/>
    <w:rsid w:val="006B5229"/>
    <w:rsid w:val="006B5F56"/>
    <w:rsid w:val="006C12CB"/>
    <w:rsid w:val="006C2D7D"/>
    <w:rsid w:val="006D634C"/>
    <w:rsid w:val="006E1C97"/>
    <w:rsid w:val="006F1D2E"/>
    <w:rsid w:val="006F2855"/>
    <w:rsid w:val="006F3CF4"/>
    <w:rsid w:val="00702C1E"/>
    <w:rsid w:val="0070785E"/>
    <w:rsid w:val="00707A6D"/>
    <w:rsid w:val="00707BA6"/>
    <w:rsid w:val="00715441"/>
    <w:rsid w:val="007219DD"/>
    <w:rsid w:val="00722EA8"/>
    <w:rsid w:val="00725671"/>
    <w:rsid w:val="00727610"/>
    <w:rsid w:val="007308B0"/>
    <w:rsid w:val="00737A19"/>
    <w:rsid w:val="00751961"/>
    <w:rsid w:val="0075721A"/>
    <w:rsid w:val="00765195"/>
    <w:rsid w:val="00767585"/>
    <w:rsid w:val="00767B7D"/>
    <w:rsid w:val="00770295"/>
    <w:rsid w:val="00770320"/>
    <w:rsid w:val="00773CA8"/>
    <w:rsid w:val="00784FF5"/>
    <w:rsid w:val="00786BDF"/>
    <w:rsid w:val="007A04B8"/>
    <w:rsid w:val="007A2CEC"/>
    <w:rsid w:val="007A3BEB"/>
    <w:rsid w:val="007A3D19"/>
    <w:rsid w:val="007B71B8"/>
    <w:rsid w:val="007C0067"/>
    <w:rsid w:val="007C0126"/>
    <w:rsid w:val="007C3A2E"/>
    <w:rsid w:val="007C40AF"/>
    <w:rsid w:val="007C4A1B"/>
    <w:rsid w:val="007C4B48"/>
    <w:rsid w:val="007D326F"/>
    <w:rsid w:val="007E00D7"/>
    <w:rsid w:val="007E0373"/>
    <w:rsid w:val="007E1C02"/>
    <w:rsid w:val="007E229E"/>
    <w:rsid w:val="007E4EF4"/>
    <w:rsid w:val="007E625F"/>
    <w:rsid w:val="007E6421"/>
    <w:rsid w:val="007F746C"/>
    <w:rsid w:val="008068A5"/>
    <w:rsid w:val="008119C7"/>
    <w:rsid w:val="00820AE5"/>
    <w:rsid w:val="00821C55"/>
    <w:rsid w:val="0082456E"/>
    <w:rsid w:val="0082534B"/>
    <w:rsid w:val="00832905"/>
    <w:rsid w:val="00836552"/>
    <w:rsid w:val="008429DB"/>
    <w:rsid w:val="0084459F"/>
    <w:rsid w:val="00846319"/>
    <w:rsid w:val="00847EDF"/>
    <w:rsid w:val="00862735"/>
    <w:rsid w:val="00865ACA"/>
    <w:rsid w:val="00866672"/>
    <w:rsid w:val="00866C6E"/>
    <w:rsid w:val="00871C89"/>
    <w:rsid w:val="008721B1"/>
    <w:rsid w:val="008721C3"/>
    <w:rsid w:val="00877D46"/>
    <w:rsid w:val="00881135"/>
    <w:rsid w:val="00881279"/>
    <w:rsid w:val="00891F29"/>
    <w:rsid w:val="008943A3"/>
    <w:rsid w:val="0089464C"/>
    <w:rsid w:val="00895757"/>
    <w:rsid w:val="008969C4"/>
    <w:rsid w:val="00897591"/>
    <w:rsid w:val="008A0BF7"/>
    <w:rsid w:val="008A1CA9"/>
    <w:rsid w:val="008A2D31"/>
    <w:rsid w:val="008A3325"/>
    <w:rsid w:val="008A3DEA"/>
    <w:rsid w:val="008B2A08"/>
    <w:rsid w:val="008C31B1"/>
    <w:rsid w:val="008C4FBE"/>
    <w:rsid w:val="008C6874"/>
    <w:rsid w:val="008D1A6A"/>
    <w:rsid w:val="008D3DCA"/>
    <w:rsid w:val="008D69B7"/>
    <w:rsid w:val="008E4849"/>
    <w:rsid w:val="008E52E0"/>
    <w:rsid w:val="008E67BB"/>
    <w:rsid w:val="008F09CA"/>
    <w:rsid w:val="008F11FD"/>
    <w:rsid w:val="008F1C9A"/>
    <w:rsid w:val="008F38B3"/>
    <w:rsid w:val="008F402B"/>
    <w:rsid w:val="008F4A9B"/>
    <w:rsid w:val="008F5D69"/>
    <w:rsid w:val="008F6D46"/>
    <w:rsid w:val="008F7506"/>
    <w:rsid w:val="009017D0"/>
    <w:rsid w:val="00905396"/>
    <w:rsid w:val="00912AE0"/>
    <w:rsid w:val="0091328D"/>
    <w:rsid w:val="009132C7"/>
    <w:rsid w:val="0091423E"/>
    <w:rsid w:val="00921DE0"/>
    <w:rsid w:val="009253B7"/>
    <w:rsid w:val="00926383"/>
    <w:rsid w:val="0092752F"/>
    <w:rsid w:val="00930893"/>
    <w:rsid w:val="009318C4"/>
    <w:rsid w:val="00933A15"/>
    <w:rsid w:val="00934F8C"/>
    <w:rsid w:val="009358E8"/>
    <w:rsid w:val="00941A49"/>
    <w:rsid w:val="00942D04"/>
    <w:rsid w:val="00945677"/>
    <w:rsid w:val="00947A9A"/>
    <w:rsid w:val="00947EA9"/>
    <w:rsid w:val="00957855"/>
    <w:rsid w:val="00964105"/>
    <w:rsid w:val="009643A3"/>
    <w:rsid w:val="00970DBB"/>
    <w:rsid w:val="0097381A"/>
    <w:rsid w:val="00973980"/>
    <w:rsid w:val="009839AF"/>
    <w:rsid w:val="0098407F"/>
    <w:rsid w:val="00985B89"/>
    <w:rsid w:val="009877AA"/>
    <w:rsid w:val="00992EB9"/>
    <w:rsid w:val="009A6E7B"/>
    <w:rsid w:val="009B0C02"/>
    <w:rsid w:val="009B754B"/>
    <w:rsid w:val="009C45D5"/>
    <w:rsid w:val="009C4BC4"/>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04FB"/>
    <w:rsid w:val="00A71A73"/>
    <w:rsid w:val="00A72ADF"/>
    <w:rsid w:val="00A75159"/>
    <w:rsid w:val="00A75452"/>
    <w:rsid w:val="00A812E5"/>
    <w:rsid w:val="00A817C1"/>
    <w:rsid w:val="00A85DD5"/>
    <w:rsid w:val="00A86E75"/>
    <w:rsid w:val="00A90F28"/>
    <w:rsid w:val="00A92EE5"/>
    <w:rsid w:val="00AA2199"/>
    <w:rsid w:val="00AA3A38"/>
    <w:rsid w:val="00AA61A8"/>
    <w:rsid w:val="00AB1565"/>
    <w:rsid w:val="00AB200C"/>
    <w:rsid w:val="00AB2785"/>
    <w:rsid w:val="00AB4E92"/>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2309"/>
    <w:rsid w:val="00AF6D2A"/>
    <w:rsid w:val="00AF7DDD"/>
    <w:rsid w:val="00B0024F"/>
    <w:rsid w:val="00B01C8B"/>
    <w:rsid w:val="00B10816"/>
    <w:rsid w:val="00B11BE8"/>
    <w:rsid w:val="00B154E6"/>
    <w:rsid w:val="00B21802"/>
    <w:rsid w:val="00B25D10"/>
    <w:rsid w:val="00B31389"/>
    <w:rsid w:val="00B35242"/>
    <w:rsid w:val="00B35F84"/>
    <w:rsid w:val="00B52330"/>
    <w:rsid w:val="00B557BA"/>
    <w:rsid w:val="00B5628C"/>
    <w:rsid w:val="00B629B6"/>
    <w:rsid w:val="00B647EA"/>
    <w:rsid w:val="00B72FDD"/>
    <w:rsid w:val="00B734E0"/>
    <w:rsid w:val="00B758D2"/>
    <w:rsid w:val="00B81B39"/>
    <w:rsid w:val="00B81C1B"/>
    <w:rsid w:val="00B85D5F"/>
    <w:rsid w:val="00B92F19"/>
    <w:rsid w:val="00B9722C"/>
    <w:rsid w:val="00BA089B"/>
    <w:rsid w:val="00BA0D62"/>
    <w:rsid w:val="00BA5041"/>
    <w:rsid w:val="00BA7BCD"/>
    <w:rsid w:val="00BB166E"/>
    <w:rsid w:val="00BB2C37"/>
    <w:rsid w:val="00BB4210"/>
    <w:rsid w:val="00BC17CE"/>
    <w:rsid w:val="00BC45C7"/>
    <w:rsid w:val="00BC6B0F"/>
    <w:rsid w:val="00BD17E2"/>
    <w:rsid w:val="00BD2498"/>
    <w:rsid w:val="00BD29F5"/>
    <w:rsid w:val="00BD7322"/>
    <w:rsid w:val="00BE2DFB"/>
    <w:rsid w:val="00BE7F06"/>
    <w:rsid w:val="00BF20A4"/>
    <w:rsid w:val="00BF5242"/>
    <w:rsid w:val="00C0276C"/>
    <w:rsid w:val="00C04F32"/>
    <w:rsid w:val="00C145F2"/>
    <w:rsid w:val="00C22A00"/>
    <w:rsid w:val="00C2356B"/>
    <w:rsid w:val="00C373E0"/>
    <w:rsid w:val="00C375E8"/>
    <w:rsid w:val="00C47145"/>
    <w:rsid w:val="00C52D19"/>
    <w:rsid w:val="00C53F02"/>
    <w:rsid w:val="00C53FE0"/>
    <w:rsid w:val="00C54CBD"/>
    <w:rsid w:val="00C62193"/>
    <w:rsid w:val="00C642B0"/>
    <w:rsid w:val="00C64761"/>
    <w:rsid w:val="00C67F72"/>
    <w:rsid w:val="00C70668"/>
    <w:rsid w:val="00C71EF8"/>
    <w:rsid w:val="00C728E9"/>
    <w:rsid w:val="00C7297B"/>
    <w:rsid w:val="00C7430F"/>
    <w:rsid w:val="00C74FE6"/>
    <w:rsid w:val="00C77D0E"/>
    <w:rsid w:val="00C8041D"/>
    <w:rsid w:val="00C845F5"/>
    <w:rsid w:val="00C93030"/>
    <w:rsid w:val="00CA5A53"/>
    <w:rsid w:val="00CA5BBE"/>
    <w:rsid w:val="00CB03C3"/>
    <w:rsid w:val="00CB0B31"/>
    <w:rsid w:val="00CB106C"/>
    <w:rsid w:val="00CB724F"/>
    <w:rsid w:val="00CC01C6"/>
    <w:rsid w:val="00CC44B7"/>
    <w:rsid w:val="00CC6EFC"/>
    <w:rsid w:val="00CE1AE1"/>
    <w:rsid w:val="00CF089D"/>
    <w:rsid w:val="00CF0E43"/>
    <w:rsid w:val="00CF107F"/>
    <w:rsid w:val="00CF2A9A"/>
    <w:rsid w:val="00CF5BE3"/>
    <w:rsid w:val="00D00A39"/>
    <w:rsid w:val="00D16229"/>
    <w:rsid w:val="00D229A6"/>
    <w:rsid w:val="00D23CB7"/>
    <w:rsid w:val="00D2440D"/>
    <w:rsid w:val="00D26802"/>
    <w:rsid w:val="00D30924"/>
    <w:rsid w:val="00D4065B"/>
    <w:rsid w:val="00D42EF2"/>
    <w:rsid w:val="00D4337A"/>
    <w:rsid w:val="00D443E7"/>
    <w:rsid w:val="00D51275"/>
    <w:rsid w:val="00D57071"/>
    <w:rsid w:val="00D57F9F"/>
    <w:rsid w:val="00D60445"/>
    <w:rsid w:val="00D70B1D"/>
    <w:rsid w:val="00D757BC"/>
    <w:rsid w:val="00D762B8"/>
    <w:rsid w:val="00D775AC"/>
    <w:rsid w:val="00D77952"/>
    <w:rsid w:val="00D8298E"/>
    <w:rsid w:val="00DA39E5"/>
    <w:rsid w:val="00DA5C5C"/>
    <w:rsid w:val="00DB0311"/>
    <w:rsid w:val="00DB1985"/>
    <w:rsid w:val="00DB213C"/>
    <w:rsid w:val="00DB3C1D"/>
    <w:rsid w:val="00DC0959"/>
    <w:rsid w:val="00DC598C"/>
    <w:rsid w:val="00DD3B65"/>
    <w:rsid w:val="00DD74B1"/>
    <w:rsid w:val="00DE23CE"/>
    <w:rsid w:val="00DE2FDE"/>
    <w:rsid w:val="00DE3B8D"/>
    <w:rsid w:val="00DF4415"/>
    <w:rsid w:val="00E020FC"/>
    <w:rsid w:val="00E03151"/>
    <w:rsid w:val="00E044C8"/>
    <w:rsid w:val="00E16D14"/>
    <w:rsid w:val="00E176AB"/>
    <w:rsid w:val="00E23E66"/>
    <w:rsid w:val="00E25C0D"/>
    <w:rsid w:val="00E31AE9"/>
    <w:rsid w:val="00E32973"/>
    <w:rsid w:val="00E3395D"/>
    <w:rsid w:val="00E3528F"/>
    <w:rsid w:val="00E35A9F"/>
    <w:rsid w:val="00E3609B"/>
    <w:rsid w:val="00E36420"/>
    <w:rsid w:val="00E46EBF"/>
    <w:rsid w:val="00E51408"/>
    <w:rsid w:val="00E52161"/>
    <w:rsid w:val="00E61FD9"/>
    <w:rsid w:val="00E6550B"/>
    <w:rsid w:val="00E9004B"/>
    <w:rsid w:val="00EB1228"/>
    <w:rsid w:val="00EB48DC"/>
    <w:rsid w:val="00EB6BCA"/>
    <w:rsid w:val="00EC28AD"/>
    <w:rsid w:val="00ED3D2B"/>
    <w:rsid w:val="00EE263E"/>
    <w:rsid w:val="00EE26AB"/>
    <w:rsid w:val="00EE3BBC"/>
    <w:rsid w:val="00EE4759"/>
    <w:rsid w:val="00EF190F"/>
    <w:rsid w:val="00F1257A"/>
    <w:rsid w:val="00F14246"/>
    <w:rsid w:val="00F33BD1"/>
    <w:rsid w:val="00F36729"/>
    <w:rsid w:val="00F36CC2"/>
    <w:rsid w:val="00F417BB"/>
    <w:rsid w:val="00F4318C"/>
    <w:rsid w:val="00F43F8E"/>
    <w:rsid w:val="00F51C8D"/>
    <w:rsid w:val="00F56F9A"/>
    <w:rsid w:val="00F602B0"/>
    <w:rsid w:val="00F651F5"/>
    <w:rsid w:val="00F727CE"/>
    <w:rsid w:val="00F737FE"/>
    <w:rsid w:val="00F76DFB"/>
    <w:rsid w:val="00F90FCC"/>
    <w:rsid w:val="00F91518"/>
    <w:rsid w:val="00F95E33"/>
    <w:rsid w:val="00FB39DC"/>
    <w:rsid w:val="00FB78AE"/>
    <w:rsid w:val="00FC02CC"/>
    <w:rsid w:val="00FC45EA"/>
    <w:rsid w:val="00FC5A02"/>
    <w:rsid w:val="00FD293C"/>
    <w:rsid w:val="00FD60F0"/>
    <w:rsid w:val="00FD78C8"/>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04EB40-85C7-4BD0-8CCE-69C6140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rPr>
  </w:style>
  <w:style w:type="paragraph" w:styleId="Heading9">
    <w:name w:val="heading 9"/>
    <w:next w:val="Normal"/>
    <w:qFormat/>
    <w:rsid w:val="00DE23CE"/>
    <w:pPr>
      <w:numPr>
        <w:ilvl w:val="8"/>
        <w:numId w:val="1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Calibri" w:hAnsi="Calibri"/>
      <w:b/>
      <w:noProof/>
      <w:color w:val="000000"/>
      <w:kern w:val="24"/>
      <w:sz w:val="24"/>
      <w:lang w:val="en-GB"/>
    </w:rPr>
  </w:style>
  <w:style w:type="paragraph" w:styleId="TOC2">
    <w:name w:val="toc 2"/>
    <w:basedOn w:val="TOC1"/>
    <w:next w:val="Normal"/>
    <w:autoRedefine/>
    <w:uiPriority w:val="39"/>
    <w:qFormat/>
    <w:rsid w:val="00F43F8E"/>
    <w:pPr>
      <w:tabs>
        <w:tab w:val="left" w:pos="800"/>
      </w:tabs>
      <w:spacing w:after="60"/>
      <w:ind w:left="144"/>
    </w:pPr>
    <w:rPr>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rsid w:val="00BA0D62"/>
    <w:rPr>
      <w:rFonts w:ascii="Calibri" w:hAnsi="Calibri"/>
      <w:szCs w:val="24"/>
      <w:lang w:val="en-US" w:eastAsia="en-US" w:bidi="ur-PK"/>
    </w:rPr>
  </w:style>
  <w:style w:type="character" w:customStyle="1" w:styleId="BodyTextChar1">
    <w:name w:val="Body Text Char1"/>
    <w:aliases w:val="Char Char, Char Char"/>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7F746C"/>
    <w:pPr>
      <w:spacing w:before="100" w:beforeAutospacing="1" w:after="100" w:afterAutospacing="1"/>
    </w:pPr>
    <w:rPr>
      <w:rFonts w:ascii="Times New Roman" w:hAnsi="Times New Roman"/>
      <w:sz w:val="24"/>
      <w:lang w:bidi="ar-SA"/>
    </w:rPr>
  </w:style>
  <w:style w:type="character" w:styleId="Emphasis">
    <w:name w:val="Emphasis"/>
    <w:qFormat/>
    <w:rsid w:val="00B21802"/>
    <w:rPr>
      <w:i/>
      <w:iCs/>
    </w:rPr>
  </w:style>
  <w:style w:type="paragraph" w:styleId="Subtitle">
    <w:name w:val="Subtitle"/>
    <w:basedOn w:val="Normal"/>
    <w:next w:val="Normal"/>
    <w:link w:val="SubtitleChar"/>
    <w:qFormat/>
    <w:rsid w:val="00EF190F"/>
    <w:pPr>
      <w:numPr>
        <w:ilvl w:val="1"/>
      </w:numPr>
      <w:spacing w:after="160"/>
    </w:pPr>
    <w:rPr>
      <w:color w:val="5A5A5A"/>
      <w:spacing w:val="15"/>
      <w:sz w:val="22"/>
      <w:szCs w:val="22"/>
    </w:rPr>
  </w:style>
  <w:style w:type="character" w:customStyle="1" w:styleId="SubtitleChar">
    <w:name w:val="Subtitle Char"/>
    <w:link w:val="Subtitle"/>
    <w:rsid w:val="00EF190F"/>
    <w:rPr>
      <w:rFonts w:ascii="Calibri" w:eastAsia="Times New Roman" w:hAnsi="Calibri" w:cs="Times New Roman"/>
      <w:color w:val="5A5A5A"/>
      <w:spacing w:val="15"/>
      <w:sz w:val="22"/>
      <w:szCs w:val="22"/>
      <w:lang w:val="en-US" w:eastAsia="en-US" w:bidi="ur-PK"/>
    </w:rPr>
  </w:style>
  <w:style w:type="character" w:styleId="PlaceholderText">
    <w:name w:val="Placeholder Tex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link w:val="TOC1"/>
    <w:uiPriority w:val="39"/>
    <w:rsid w:val="00E16D14"/>
    <w:rPr>
      <w:rFonts w:ascii="Calibri" w:hAnsi="Calibri" w:cs="Times New Roman"/>
      <w:b/>
      <w:noProof/>
      <w:color w:val="000000"/>
      <w:kern w:val="24"/>
      <w:sz w:val="24"/>
      <w:lang w:val="en-GB" w:eastAsia="en-US"/>
    </w:rPr>
  </w:style>
  <w:style w:type="character" w:customStyle="1" w:styleId="TOCAppendixChar">
    <w:name w:val="TOC Appendix Char"/>
    <w:link w:val="TOCAppendix"/>
    <w:rsid w:val="00E16D14"/>
    <w:rPr>
      <w:rFonts w:ascii="Calibri" w:hAnsi="Calibri" w:cs="Times New Roman"/>
      <w:b w:val="0"/>
      <w:noProof/>
      <w:color w:val="000000"/>
      <w:kern w:val="24"/>
      <w:sz w:val="24"/>
      <w:lang w:val="en-GB" w:eastAsia="en-US"/>
    </w:rPr>
  </w:style>
  <w:style w:type="character" w:styleId="CommentReference">
    <w:name w:val="annotation reference"/>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451966">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k04c\Downloads\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E5CE-0494-476F-B78E-21C7AA7271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5B49540-9A6B-4250-979B-572684C0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1196</TotalTime>
  <Pages>23</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17558</CharactersWithSpaces>
  <SharedDoc>false</SharedDoc>
  <HLinks>
    <vt:vector size="204" baseType="variant">
      <vt:variant>
        <vt:i4>6881304</vt:i4>
      </vt:variant>
      <vt:variant>
        <vt:i4>216</vt:i4>
      </vt:variant>
      <vt:variant>
        <vt:i4>0</vt:i4>
      </vt:variant>
      <vt:variant>
        <vt:i4>5</vt:i4>
      </vt:variant>
      <vt:variant>
        <vt:lpwstr>http://eroom1.nexteer.com/eRoomReq/Files/erooms8/NextGeneration/0_1a67a9/Software Design and Coding Standards.doc</vt:lpwstr>
      </vt:variant>
      <vt:variant>
        <vt:lpwstr/>
      </vt:variant>
      <vt:variant>
        <vt:i4>2621452</vt:i4>
      </vt:variant>
      <vt:variant>
        <vt:i4>213</vt:i4>
      </vt:variant>
      <vt:variant>
        <vt:i4>0</vt:i4>
      </vt:variant>
      <vt:variant>
        <vt:i4>5</vt:i4>
      </vt:variant>
      <vt:variant>
        <vt:lpwstr>http://misagweb01.nexteer.com/eRoomReq/Files/erooms8/NextGeneration/0_fc55f/Software Naming Conventions 03x(In Work).doc</vt:lpwstr>
      </vt:variant>
      <vt:variant>
        <vt:lpwstr/>
      </vt:variant>
      <vt:variant>
        <vt:i4>6357099</vt:i4>
      </vt:variant>
      <vt:variant>
        <vt:i4>210</vt:i4>
      </vt:variant>
      <vt:variant>
        <vt:i4>0</vt:i4>
      </vt:variant>
      <vt:variant>
        <vt:i4>5</vt:i4>
      </vt:variant>
      <vt:variant>
        <vt:lpwstr>http://www.autosar.org/download/R4.0/AUTOSAR_SWS_MemoryMapping.pdf</vt:lpwstr>
      </vt:variant>
      <vt:variant>
        <vt:lpwstr/>
      </vt:variant>
      <vt:variant>
        <vt:i4>1310773</vt:i4>
      </vt:variant>
      <vt:variant>
        <vt:i4>200</vt:i4>
      </vt:variant>
      <vt:variant>
        <vt:i4>0</vt:i4>
      </vt:variant>
      <vt:variant>
        <vt:i4>5</vt:i4>
      </vt:variant>
      <vt:variant>
        <vt:lpwstr/>
      </vt:variant>
      <vt:variant>
        <vt:lpwstr>_Toc441737372</vt:lpwstr>
      </vt:variant>
      <vt:variant>
        <vt:i4>1310773</vt:i4>
      </vt:variant>
      <vt:variant>
        <vt:i4>194</vt:i4>
      </vt:variant>
      <vt:variant>
        <vt:i4>0</vt:i4>
      </vt:variant>
      <vt:variant>
        <vt:i4>5</vt:i4>
      </vt:variant>
      <vt:variant>
        <vt:lpwstr/>
      </vt:variant>
      <vt:variant>
        <vt:lpwstr>_Toc441737371</vt:lpwstr>
      </vt:variant>
      <vt:variant>
        <vt:i4>1310773</vt:i4>
      </vt:variant>
      <vt:variant>
        <vt:i4>188</vt:i4>
      </vt:variant>
      <vt:variant>
        <vt:i4>0</vt:i4>
      </vt:variant>
      <vt:variant>
        <vt:i4>5</vt:i4>
      </vt:variant>
      <vt:variant>
        <vt:lpwstr/>
      </vt:variant>
      <vt:variant>
        <vt:lpwstr>_Toc441737370</vt:lpwstr>
      </vt:variant>
      <vt:variant>
        <vt:i4>1376309</vt:i4>
      </vt:variant>
      <vt:variant>
        <vt:i4>182</vt:i4>
      </vt:variant>
      <vt:variant>
        <vt:i4>0</vt:i4>
      </vt:variant>
      <vt:variant>
        <vt:i4>5</vt:i4>
      </vt:variant>
      <vt:variant>
        <vt:lpwstr/>
      </vt:variant>
      <vt:variant>
        <vt:lpwstr>_Toc441737369</vt:lpwstr>
      </vt:variant>
      <vt:variant>
        <vt:i4>1376309</vt:i4>
      </vt:variant>
      <vt:variant>
        <vt:i4>176</vt:i4>
      </vt:variant>
      <vt:variant>
        <vt:i4>0</vt:i4>
      </vt:variant>
      <vt:variant>
        <vt:i4>5</vt:i4>
      </vt:variant>
      <vt:variant>
        <vt:lpwstr/>
      </vt:variant>
      <vt:variant>
        <vt:lpwstr>_Toc441737368</vt:lpwstr>
      </vt:variant>
      <vt:variant>
        <vt:i4>1376309</vt:i4>
      </vt:variant>
      <vt:variant>
        <vt:i4>170</vt:i4>
      </vt:variant>
      <vt:variant>
        <vt:i4>0</vt:i4>
      </vt:variant>
      <vt:variant>
        <vt:i4>5</vt:i4>
      </vt:variant>
      <vt:variant>
        <vt:lpwstr/>
      </vt:variant>
      <vt:variant>
        <vt:lpwstr>_Toc441737367</vt:lpwstr>
      </vt:variant>
      <vt:variant>
        <vt:i4>1376309</vt:i4>
      </vt:variant>
      <vt:variant>
        <vt:i4>164</vt:i4>
      </vt:variant>
      <vt:variant>
        <vt:i4>0</vt:i4>
      </vt:variant>
      <vt:variant>
        <vt:i4>5</vt:i4>
      </vt:variant>
      <vt:variant>
        <vt:lpwstr/>
      </vt:variant>
      <vt:variant>
        <vt:lpwstr>_Toc441737366</vt:lpwstr>
      </vt:variant>
      <vt:variant>
        <vt:i4>1376309</vt:i4>
      </vt:variant>
      <vt:variant>
        <vt:i4>158</vt:i4>
      </vt:variant>
      <vt:variant>
        <vt:i4>0</vt:i4>
      </vt:variant>
      <vt:variant>
        <vt:i4>5</vt:i4>
      </vt:variant>
      <vt:variant>
        <vt:lpwstr/>
      </vt:variant>
      <vt:variant>
        <vt:lpwstr>_Toc441737365</vt:lpwstr>
      </vt:variant>
      <vt:variant>
        <vt:i4>1376309</vt:i4>
      </vt:variant>
      <vt:variant>
        <vt:i4>152</vt:i4>
      </vt:variant>
      <vt:variant>
        <vt:i4>0</vt:i4>
      </vt:variant>
      <vt:variant>
        <vt:i4>5</vt:i4>
      </vt:variant>
      <vt:variant>
        <vt:lpwstr/>
      </vt:variant>
      <vt:variant>
        <vt:lpwstr>_Toc441737364</vt:lpwstr>
      </vt:variant>
      <vt:variant>
        <vt:i4>1376309</vt:i4>
      </vt:variant>
      <vt:variant>
        <vt:i4>146</vt:i4>
      </vt:variant>
      <vt:variant>
        <vt:i4>0</vt:i4>
      </vt:variant>
      <vt:variant>
        <vt:i4>5</vt:i4>
      </vt:variant>
      <vt:variant>
        <vt:lpwstr/>
      </vt:variant>
      <vt:variant>
        <vt:lpwstr>_Toc441737363</vt:lpwstr>
      </vt:variant>
      <vt:variant>
        <vt:i4>1376309</vt:i4>
      </vt:variant>
      <vt:variant>
        <vt:i4>140</vt:i4>
      </vt:variant>
      <vt:variant>
        <vt:i4>0</vt:i4>
      </vt:variant>
      <vt:variant>
        <vt:i4>5</vt:i4>
      </vt:variant>
      <vt:variant>
        <vt:lpwstr/>
      </vt:variant>
      <vt:variant>
        <vt:lpwstr>_Toc441737362</vt:lpwstr>
      </vt:variant>
      <vt:variant>
        <vt:i4>1376309</vt:i4>
      </vt:variant>
      <vt:variant>
        <vt:i4>134</vt:i4>
      </vt:variant>
      <vt:variant>
        <vt:i4>0</vt:i4>
      </vt:variant>
      <vt:variant>
        <vt:i4>5</vt:i4>
      </vt:variant>
      <vt:variant>
        <vt:lpwstr/>
      </vt:variant>
      <vt:variant>
        <vt:lpwstr>_Toc441737361</vt:lpwstr>
      </vt:variant>
      <vt:variant>
        <vt:i4>1376309</vt:i4>
      </vt:variant>
      <vt:variant>
        <vt:i4>128</vt:i4>
      </vt:variant>
      <vt:variant>
        <vt:i4>0</vt:i4>
      </vt:variant>
      <vt:variant>
        <vt:i4>5</vt:i4>
      </vt:variant>
      <vt:variant>
        <vt:lpwstr/>
      </vt:variant>
      <vt:variant>
        <vt:lpwstr>_Toc441737360</vt:lpwstr>
      </vt:variant>
      <vt:variant>
        <vt:i4>1441845</vt:i4>
      </vt:variant>
      <vt:variant>
        <vt:i4>122</vt:i4>
      </vt:variant>
      <vt:variant>
        <vt:i4>0</vt:i4>
      </vt:variant>
      <vt:variant>
        <vt:i4>5</vt:i4>
      </vt:variant>
      <vt:variant>
        <vt:lpwstr/>
      </vt:variant>
      <vt:variant>
        <vt:lpwstr>_Toc441737359</vt:lpwstr>
      </vt:variant>
      <vt:variant>
        <vt:i4>1441845</vt:i4>
      </vt:variant>
      <vt:variant>
        <vt:i4>116</vt:i4>
      </vt:variant>
      <vt:variant>
        <vt:i4>0</vt:i4>
      </vt:variant>
      <vt:variant>
        <vt:i4>5</vt:i4>
      </vt:variant>
      <vt:variant>
        <vt:lpwstr/>
      </vt:variant>
      <vt:variant>
        <vt:lpwstr>_Toc441737358</vt:lpwstr>
      </vt:variant>
      <vt:variant>
        <vt:i4>1441845</vt:i4>
      </vt:variant>
      <vt:variant>
        <vt:i4>110</vt:i4>
      </vt:variant>
      <vt:variant>
        <vt:i4>0</vt:i4>
      </vt:variant>
      <vt:variant>
        <vt:i4>5</vt:i4>
      </vt:variant>
      <vt:variant>
        <vt:lpwstr/>
      </vt:variant>
      <vt:variant>
        <vt:lpwstr>_Toc441737357</vt:lpwstr>
      </vt:variant>
      <vt:variant>
        <vt:i4>1441845</vt:i4>
      </vt:variant>
      <vt:variant>
        <vt:i4>104</vt:i4>
      </vt:variant>
      <vt:variant>
        <vt:i4>0</vt:i4>
      </vt:variant>
      <vt:variant>
        <vt:i4>5</vt:i4>
      </vt:variant>
      <vt:variant>
        <vt:lpwstr/>
      </vt:variant>
      <vt:variant>
        <vt:lpwstr>_Toc441737356</vt:lpwstr>
      </vt:variant>
      <vt:variant>
        <vt:i4>1441845</vt:i4>
      </vt:variant>
      <vt:variant>
        <vt:i4>98</vt:i4>
      </vt:variant>
      <vt:variant>
        <vt:i4>0</vt:i4>
      </vt:variant>
      <vt:variant>
        <vt:i4>5</vt:i4>
      </vt:variant>
      <vt:variant>
        <vt:lpwstr/>
      </vt:variant>
      <vt:variant>
        <vt:lpwstr>_Toc441737355</vt:lpwstr>
      </vt:variant>
      <vt:variant>
        <vt:i4>1441845</vt:i4>
      </vt:variant>
      <vt:variant>
        <vt:i4>92</vt:i4>
      </vt:variant>
      <vt:variant>
        <vt:i4>0</vt:i4>
      </vt:variant>
      <vt:variant>
        <vt:i4>5</vt:i4>
      </vt:variant>
      <vt:variant>
        <vt:lpwstr/>
      </vt:variant>
      <vt:variant>
        <vt:lpwstr>_Toc441737354</vt:lpwstr>
      </vt:variant>
      <vt:variant>
        <vt:i4>1441845</vt:i4>
      </vt:variant>
      <vt:variant>
        <vt:i4>86</vt:i4>
      </vt:variant>
      <vt:variant>
        <vt:i4>0</vt:i4>
      </vt:variant>
      <vt:variant>
        <vt:i4>5</vt:i4>
      </vt:variant>
      <vt:variant>
        <vt:lpwstr/>
      </vt:variant>
      <vt:variant>
        <vt:lpwstr>_Toc441737353</vt:lpwstr>
      </vt:variant>
      <vt:variant>
        <vt:i4>1441845</vt:i4>
      </vt:variant>
      <vt:variant>
        <vt:i4>80</vt:i4>
      </vt:variant>
      <vt:variant>
        <vt:i4>0</vt:i4>
      </vt:variant>
      <vt:variant>
        <vt:i4>5</vt:i4>
      </vt:variant>
      <vt:variant>
        <vt:lpwstr/>
      </vt:variant>
      <vt:variant>
        <vt:lpwstr>_Toc441737352</vt:lpwstr>
      </vt:variant>
      <vt:variant>
        <vt:i4>1441845</vt:i4>
      </vt:variant>
      <vt:variant>
        <vt:i4>74</vt:i4>
      </vt:variant>
      <vt:variant>
        <vt:i4>0</vt:i4>
      </vt:variant>
      <vt:variant>
        <vt:i4>5</vt:i4>
      </vt:variant>
      <vt:variant>
        <vt:lpwstr/>
      </vt:variant>
      <vt:variant>
        <vt:lpwstr>_Toc441737351</vt:lpwstr>
      </vt:variant>
      <vt:variant>
        <vt:i4>1441845</vt:i4>
      </vt:variant>
      <vt:variant>
        <vt:i4>68</vt:i4>
      </vt:variant>
      <vt:variant>
        <vt:i4>0</vt:i4>
      </vt:variant>
      <vt:variant>
        <vt:i4>5</vt:i4>
      </vt:variant>
      <vt:variant>
        <vt:lpwstr/>
      </vt:variant>
      <vt:variant>
        <vt:lpwstr>_Toc441737350</vt:lpwstr>
      </vt:variant>
      <vt:variant>
        <vt:i4>1507381</vt:i4>
      </vt:variant>
      <vt:variant>
        <vt:i4>62</vt:i4>
      </vt:variant>
      <vt:variant>
        <vt:i4>0</vt:i4>
      </vt:variant>
      <vt:variant>
        <vt:i4>5</vt:i4>
      </vt:variant>
      <vt:variant>
        <vt:lpwstr/>
      </vt:variant>
      <vt:variant>
        <vt:lpwstr>_Toc441737349</vt:lpwstr>
      </vt:variant>
      <vt:variant>
        <vt:i4>1507381</vt:i4>
      </vt:variant>
      <vt:variant>
        <vt:i4>56</vt:i4>
      </vt:variant>
      <vt:variant>
        <vt:i4>0</vt:i4>
      </vt:variant>
      <vt:variant>
        <vt:i4>5</vt:i4>
      </vt:variant>
      <vt:variant>
        <vt:lpwstr/>
      </vt:variant>
      <vt:variant>
        <vt:lpwstr>_Toc441737348</vt:lpwstr>
      </vt:variant>
      <vt:variant>
        <vt:i4>1507381</vt:i4>
      </vt:variant>
      <vt:variant>
        <vt:i4>50</vt:i4>
      </vt:variant>
      <vt:variant>
        <vt:i4>0</vt:i4>
      </vt:variant>
      <vt:variant>
        <vt:i4>5</vt:i4>
      </vt:variant>
      <vt:variant>
        <vt:lpwstr/>
      </vt:variant>
      <vt:variant>
        <vt:lpwstr>_Toc441737347</vt:lpwstr>
      </vt:variant>
      <vt:variant>
        <vt:i4>1507381</vt:i4>
      </vt:variant>
      <vt:variant>
        <vt:i4>44</vt:i4>
      </vt:variant>
      <vt:variant>
        <vt:i4>0</vt:i4>
      </vt:variant>
      <vt:variant>
        <vt:i4>5</vt:i4>
      </vt:variant>
      <vt:variant>
        <vt:lpwstr/>
      </vt:variant>
      <vt:variant>
        <vt:lpwstr>_Toc441737346</vt:lpwstr>
      </vt:variant>
      <vt:variant>
        <vt:i4>1507381</vt:i4>
      </vt:variant>
      <vt:variant>
        <vt:i4>38</vt:i4>
      </vt:variant>
      <vt:variant>
        <vt:i4>0</vt:i4>
      </vt:variant>
      <vt:variant>
        <vt:i4>5</vt:i4>
      </vt:variant>
      <vt:variant>
        <vt:lpwstr/>
      </vt:variant>
      <vt:variant>
        <vt:lpwstr>_Toc441737345</vt:lpwstr>
      </vt:variant>
      <vt:variant>
        <vt:i4>1507381</vt:i4>
      </vt:variant>
      <vt:variant>
        <vt:i4>32</vt:i4>
      </vt:variant>
      <vt:variant>
        <vt:i4>0</vt:i4>
      </vt:variant>
      <vt:variant>
        <vt:i4>5</vt:i4>
      </vt:variant>
      <vt:variant>
        <vt:lpwstr/>
      </vt:variant>
      <vt:variant>
        <vt:lpwstr>_Toc441737344</vt:lpwstr>
      </vt:variant>
      <vt:variant>
        <vt:i4>1507381</vt:i4>
      </vt:variant>
      <vt:variant>
        <vt:i4>26</vt:i4>
      </vt:variant>
      <vt:variant>
        <vt:i4>0</vt:i4>
      </vt:variant>
      <vt:variant>
        <vt:i4>5</vt:i4>
      </vt:variant>
      <vt:variant>
        <vt:lpwstr/>
      </vt:variant>
      <vt:variant>
        <vt:lpwstr>_Toc441737343</vt:lpwstr>
      </vt:variant>
      <vt:variant>
        <vt:i4>1507381</vt:i4>
      </vt:variant>
      <vt:variant>
        <vt:i4>20</vt:i4>
      </vt:variant>
      <vt:variant>
        <vt:i4>0</vt:i4>
      </vt:variant>
      <vt:variant>
        <vt:i4>5</vt:i4>
      </vt:variant>
      <vt:variant>
        <vt:lpwstr/>
      </vt:variant>
      <vt:variant>
        <vt:lpwstr>_Toc441737342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Avinash James</cp:lastModifiedBy>
  <cp:revision>64</cp:revision>
  <cp:lastPrinted>2014-12-17T17:01:00Z</cp:lastPrinted>
  <dcterms:created xsi:type="dcterms:W3CDTF">2016-02-01T16:01:00Z</dcterms:created>
  <dcterms:modified xsi:type="dcterms:W3CDTF">2018-05-04T15:50:00Z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MotAg0Meas</vt:lpwstr>
  </property>
  <property fmtid="{D5CDD505-2E9C-101B-9397-08002B2CF9AE}" pid="3" name="Template Version">
    <vt:lpwstr>EA4 01.00.00</vt:lpwstr>
  </property>
  <property fmtid="{D5CDD505-2E9C-101B-9397-08002B2CF9AE}" pid="4" name="Release Date">
    <vt:lpwstr>April 25,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