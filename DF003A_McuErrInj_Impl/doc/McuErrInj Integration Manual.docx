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D8798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D87987">
        <w:rPr>
          <w:rFonts w:cs="Calibri"/>
          <w:b/>
          <w:sz w:val="24"/>
        </w:rPr>
        <w:t>McuErrInj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del w:id="0" w:author="Avinash James" w:date="2017-07-24T10:17:00Z">
        <w:r w:rsidR="00D87987" w:rsidDel="000C7C4C">
          <w:rPr>
            <w:rFonts w:cs="Calibri"/>
            <w:b/>
            <w:sz w:val="24"/>
          </w:rPr>
          <w:delText>1</w:delText>
        </w:r>
      </w:del>
      <w:ins w:id="1" w:author="Avinash James" w:date="2017-07-24T10:17:00Z">
        <w:r w:rsidR="000C7C4C">
          <w:rPr>
            <w:rFonts w:cs="Calibri"/>
            <w:b/>
            <w:sz w:val="24"/>
          </w:rPr>
          <w:t>2</w:t>
        </w:r>
      </w:ins>
      <w:r w:rsidR="009C4F87">
        <w:rPr>
          <w:rFonts w:cs="Calibri"/>
          <w:b/>
          <w:sz w:val="24"/>
        </w:rPr>
        <w:t>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del w:id="2" w:author="Avinash James" w:date="2017-07-24T10:17:00Z">
        <w:r w:rsidR="00D732DD" w:rsidDel="000C7C4C">
          <w:rPr>
            <w:rFonts w:cs="Calibri"/>
            <w:b/>
            <w:sz w:val="24"/>
          </w:rPr>
          <w:delText>1</w:delText>
        </w:r>
        <w:r w:rsidR="00E96D85" w:rsidDel="000C7C4C">
          <w:rPr>
            <w:rFonts w:cs="Calibri"/>
            <w:b/>
            <w:sz w:val="24"/>
          </w:rPr>
          <w:delText>5</w:delText>
        </w:r>
      </w:del>
      <w:ins w:id="3" w:author="Avinash James" w:date="2017-07-24T10:17:00Z">
        <w:r w:rsidR="000C7C4C">
          <w:rPr>
            <w:rFonts w:cs="Calibri"/>
            <w:b/>
            <w:sz w:val="24"/>
          </w:rPr>
          <w:t>24</w:t>
        </w:r>
      </w:ins>
      <w:r w:rsidR="009C4F87">
        <w:rPr>
          <w:rFonts w:cs="Calibri"/>
          <w:b/>
          <w:sz w:val="24"/>
        </w:rPr>
        <w:t>-</w:t>
      </w:r>
      <w:del w:id="4" w:author="Avinash James" w:date="2017-07-24T10:17:00Z">
        <w:r w:rsidR="00E96D85" w:rsidDel="000C7C4C">
          <w:rPr>
            <w:rFonts w:cs="Calibri"/>
            <w:b/>
            <w:sz w:val="24"/>
          </w:rPr>
          <w:delText>Mar</w:delText>
        </w:r>
      </w:del>
      <w:ins w:id="5" w:author="Avinash James" w:date="2017-07-24T10:17:00Z">
        <w:r w:rsidR="000C7C4C">
          <w:rPr>
            <w:rFonts w:cs="Calibri"/>
            <w:b/>
            <w:sz w:val="24"/>
          </w:rPr>
          <w:t>Jul</w:t>
        </w:r>
      </w:ins>
      <w:r w:rsidR="009C4F87">
        <w:rPr>
          <w:rFonts w:cs="Calibri"/>
          <w:b/>
          <w:sz w:val="24"/>
        </w:rPr>
        <w:t>-201</w:t>
      </w:r>
      <w:r w:rsidR="00E96D85">
        <w:rPr>
          <w:rFonts w:cs="Calibri"/>
          <w:b/>
          <w:sz w:val="24"/>
        </w:rPr>
        <w:t>7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9C4F87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4658"/>
        <w:gridCol w:w="1440"/>
        <w:gridCol w:w="1080"/>
        <w:gridCol w:w="1350"/>
      </w:tblGrid>
      <w:tr w:rsidR="009C4F87" w:rsidRPr="00AA38E8" w:rsidTr="009C4F87">
        <w:trPr>
          <w:trHeight w:val="484"/>
        </w:trPr>
        <w:tc>
          <w:tcPr>
            <w:tcW w:w="472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bookmarkStart w:id="6" w:name="_Toc378476016"/>
            <w:bookmarkStart w:id="7" w:name="_Toc348792978"/>
            <w:bookmarkStart w:id="8" w:name="_Toc348793074"/>
            <w:bookmarkStart w:id="9" w:name="_Toc348793965"/>
            <w:bookmarkStart w:id="10" w:name="_Toc349459173"/>
            <w:bookmarkStart w:id="11" w:name="_Toc349621609"/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4658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44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08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5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21133" w:rsidRPr="00AA38E8" w:rsidTr="009C4F87">
        <w:trPr>
          <w:trHeight w:val="242"/>
        </w:trPr>
        <w:tc>
          <w:tcPr>
            <w:tcW w:w="472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58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440" w:type="dxa"/>
          </w:tcPr>
          <w:p w:rsidR="00121133" w:rsidRDefault="00734B82" w:rsidP="00B738C5">
            <w:pPr>
              <w:rPr>
                <w:rFonts w:cs="Calibri"/>
              </w:rPr>
            </w:pPr>
            <w:r>
              <w:rPr>
                <w:rFonts w:cs="Calibri"/>
              </w:rPr>
              <w:t>Avinash James</w:t>
            </w:r>
          </w:p>
        </w:tc>
        <w:tc>
          <w:tcPr>
            <w:tcW w:w="1080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121133">
              <w:rPr>
                <w:rFonts w:cs="Calibri"/>
              </w:rPr>
              <w:t>.0</w:t>
            </w:r>
          </w:p>
        </w:tc>
        <w:tc>
          <w:tcPr>
            <w:tcW w:w="1350" w:type="dxa"/>
          </w:tcPr>
          <w:p w:rsidR="00121133" w:rsidRDefault="00734B82" w:rsidP="006D6E33">
            <w:pPr>
              <w:rPr>
                <w:rFonts w:cs="Calibri"/>
              </w:rPr>
            </w:pPr>
            <w:r>
              <w:rPr>
                <w:rFonts w:cs="Calibri"/>
              </w:rPr>
              <w:t>15-Mar-2017</w:t>
            </w:r>
          </w:p>
        </w:tc>
      </w:tr>
      <w:tr w:rsidR="00154E7F" w:rsidRPr="00AA38E8" w:rsidTr="009C4F87">
        <w:trPr>
          <w:trHeight w:val="242"/>
        </w:trPr>
        <w:tc>
          <w:tcPr>
            <w:tcW w:w="472" w:type="dxa"/>
          </w:tcPr>
          <w:p w:rsidR="00154E7F" w:rsidRDefault="000C7C4C" w:rsidP="00B738C5">
            <w:pPr>
              <w:rPr>
                <w:rFonts w:cs="Calibri"/>
              </w:rPr>
            </w:pPr>
            <w:ins w:id="12" w:author="Avinash James" w:date="2017-07-24T10:18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4658" w:type="dxa"/>
          </w:tcPr>
          <w:p w:rsidR="00154E7F" w:rsidRDefault="000966CA" w:rsidP="001C3E6B">
            <w:pPr>
              <w:rPr>
                <w:rFonts w:cs="Calibri"/>
              </w:rPr>
            </w:pPr>
            <w:ins w:id="13" w:author="Avinash James" w:date="2017-07-24T10:18:00Z">
              <w:r>
                <w:rPr>
                  <w:rFonts w:cs="Calibri"/>
                </w:rPr>
                <w:t>Update to include the turs</w:t>
              </w:r>
              <w:r w:rsidR="000C7C4C">
                <w:rPr>
                  <w:rFonts w:cs="Calibri"/>
                </w:rPr>
                <w:t>ted function</w:t>
              </w:r>
            </w:ins>
          </w:p>
        </w:tc>
        <w:tc>
          <w:tcPr>
            <w:tcW w:w="1440" w:type="dxa"/>
          </w:tcPr>
          <w:p w:rsidR="00154E7F" w:rsidRDefault="000C7C4C" w:rsidP="00B738C5">
            <w:pPr>
              <w:rPr>
                <w:rFonts w:cs="Calibri"/>
              </w:rPr>
            </w:pPr>
            <w:ins w:id="14" w:author="Avinash James" w:date="2017-07-24T10:18:00Z">
              <w:r>
                <w:rPr>
                  <w:rFonts w:cs="Calibri"/>
                </w:rPr>
                <w:t>Avinash James</w:t>
              </w:r>
            </w:ins>
          </w:p>
        </w:tc>
        <w:tc>
          <w:tcPr>
            <w:tcW w:w="1080" w:type="dxa"/>
          </w:tcPr>
          <w:p w:rsidR="00154E7F" w:rsidRDefault="000C7C4C" w:rsidP="00B738C5">
            <w:pPr>
              <w:rPr>
                <w:rFonts w:cs="Calibri"/>
              </w:rPr>
            </w:pPr>
            <w:ins w:id="15" w:author="Avinash James" w:date="2017-07-24T10:18:00Z">
              <w:r>
                <w:rPr>
                  <w:rFonts w:cs="Calibri"/>
                </w:rPr>
                <w:t>2.0</w:t>
              </w:r>
            </w:ins>
          </w:p>
        </w:tc>
        <w:tc>
          <w:tcPr>
            <w:tcW w:w="1350" w:type="dxa"/>
          </w:tcPr>
          <w:p w:rsidR="00154E7F" w:rsidRDefault="000C7C4C" w:rsidP="00B738C5">
            <w:pPr>
              <w:rPr>
                <w:rFonts w:cs="Calibri"/>
              </w:rPr>
            </w:pPr>
            <w:ins w:id="16" w:author="Avinash James" w:date="2017-07-24T10:18:00Z">
              <w:r>
                <w:rPr>
                  <w:rFonts w:cs="Calibri"/>
                </w:rPr>
                <w:t>24-Jul-2017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6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4D5297" w:rsidRPr="0084261E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77446719" w:history="1">
        <w:r w:rsidR="004D5297" w:rsidRPr="001019EA">
          <w:rPr>
            <w:rStyle w:val="Hyperlink"/>
            <w:rFonts w:cs="Calibri"/>
            <w:noProof/>
          </w:rPr>
          <w:t>1</w:t>
        </w:r>
        <w:r w:rsidR="004D5297" w:rsidRPr="0084261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4D5297" w:rsidRPr="001019EA">
          <w:rPr>
            <w:rStyle w:val="Hyperlink"/>
            <w:rFonts w:cs="Calibri"/>
            <w:noProof/>
          </w:rPr>
          <w:t>Abbrevations And Acronyms</w:t>
        </w:r>
        <w:r w:rsidR="004D5297">
          <w:rPr>
            <w:noProof/>
            <w:webHidden/>
          </w:rPr>
          <w:tab/>
        </w:r>
        <w:r w:rsidR="004D5297">
          <w:rPr>
            <w:noProof/>
            <w:webHidden/>
          </w:rPr>
          <w:fldChar w:fldCharType="begin"/>
        </w:r>
        <w:r w:rsidR="004D5297">
          <w:rPr>
            <w:noProof/>
            <w:webHidden/>
          </w:rPr>
          <w:instrText xml:space="preserve"> PAGEREF _Toc477446719 \h </w:instrText>
        </w:r>
        <w:r w:rsidR="004D5297">
          <w:rPr>
            <w:noProof/>
            <w:webHidden/>
          </w:rPr>
        </w:r>
        <w:r w:rsidR="004D5297">
          <w:rPr>
            <w:noProof/>
            <w:webHidden/>
          </w:rPr>
          <w:fldChar w:fldCharType="separate"/>
        </w:r>
        <w:r w:rsidR="004D5297">
          <w:rPr>
            <w:noProof/>
            <w:webHidden/>
          </w:rPr>
          <w:t>4</w:t>
        </w:r>
        <w:r w:rsidR="004D5297">
          <w:rPr>
            <w:noProof/>
            <w:webHidden/>
          </w:rPr>
          <w:fldChar w:fldCharType="end"/>
        </w:r>
      </w:hyperlink>
    </w:p>
    <w:p w:rsidR="004D5297" w:rsidRPr="0084261E" w:rsidRDefault="00C6445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7446720" w:history="1">
        <w:r w:rsidR="004D5297" w:rsidRPr="001019EA">
          <w:rPr>
            <w:rStyle w:val="Hyperlink"/>
            <w:rFonts w:cs="Calibri"/>
            <w:noProof/>
          </w:rPr>
          <w:t>2</w:t>
        </w:r>
        <w:r w:rsidR="004D5297" w:rsidRPr="0084261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4D5297" w:rsidRPr="001019EA">
          <w:rPr>
            <w:rStyle w:val="Hyperlink"/>
            <w:rFonts w:cs="Calibri"/>
            <w:noProof/>
          </w:rPr>
          <w:t>References</w:t>
        </w:r>
        <w:r w:rsidR="004D5297">
          <w:rPr>
            <w:noProof/>
            <w:webHidden/>
          </w:rPr>
          <w:tab/>
        </w:r>
        <w:r w:rsidR="004D5297">
          <w:rPr>
            <w:noProof/>
            <w:webHidden/>
          </w:rPr>
          <w:fldChar w:fldCharType="begin"/>
        </w:r>
        <w:r w:rsidR="004D5297">
          <w:rPr>
            <w:noProof/>
            <w:webHidden/>
          </w:rPr>
          <w:instrText xml:space="preserve"> PAGEREF _Toc477446720 \h </w:instrText>
        </w:r>
        <w:r w:rsidR="004D5297">
          <w:rPr>
            <w:noProof/>
            <w:webHidden/>
          </w:rPr>
        </w:r>
        <w:r w:rsidR="004D5297">
          <w:rPr>
            <w:noProof/>
            <w:webHidden/>
          </w:rPr>
          <w:fldChar w:fldCharType="separate"/>
        </w:r>
        <w:r w:rsidR="004D5297">
          <w:rPr>
            <w:noProof/>
            <w:webHidden/>
          </w:rPr>
          <w:t>5</w:t>
        </w:r>
        <w:r w:rsidR="004D5297">
          <w:rPr>
            <w:noProof/>
            <w:webHidden/>
          </w:rPr>
          <w:fldChar w:fldCharType="end"/>
        </w:r>
      </w:hyperlink>
    </w:p>
    <w:p w:rsidR="004D5297" w:rsidRPr="0084261E" w:rsidRDefault="00C6445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7446721" w:history="1">
        <w:r w:rsidR="004D5297" w:rsidRPr="001019EA">
          <w:rPr>
            <w:rStyle w:val="Hyperlink"/>
            <w:noProof/>
          </w:rPr>
          <w:t>3</w:t>
        </w:r>
        <w:r w:rsidR="004D5297" w:rsidRPr="0084261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4D5297" w:rsidRPr="001019EA">
          <w:rPr>
            <w:rStyle w:val="Hyperlink"/>
            <w:rFonts w:cs="Calibri"/>
            <w:noProof/>
          </w:rPr>
          <w:t>Dependencies</w:t>
        </w:r>
        <w:r w:rsidR="004D5297">
          <w:rPr>
            <w:noProof/>
            <w:webHidden/>
          </w:rPr>
          <w:tab/>
        </w:r>
        <w:r w:rsidR="004D5297">
          <w:rPr>
            <w:noProof/>
            <w:webHidden/>
          </w:rPr>
          <w:fldChar w:fldCharType="begin"/>
        </w:r>
        <w:r w:rsidR="004D5297">
          <w:rPr>
            <w:noProof/>
            <w:webHidden/>
          </w:rPr>
          <w:instrText xml:space="preserve"> PAGEREF _Toc477446721 \h </w:instrText>
        </w:r>
        <w:r w:rsidR="004D5297">
          <w:rPr>
            <w:noProof/>
            <w:webHidden/>
          </w:rPr>
        </w:r>
        <w:r w:rsidR="004D5297">
          <w:rPr>
            <w:noProof/>
            <w:webHidden/>
          </w:rPr>
          <w:fldChar w:fldCharType="separate"/>
        </w:r>
        <w:r w:rsidR="004D5297">
          <w:rPr>
            <w:noProof/>
            <w:webHidden/>
          </w:rPr>
          <w:t>6</w:t>
        </w:r>
        <w:r w:rsidR="004D5297">
          <w:rPr>
            <w:noProof/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22" w:history="1">
        <w:r w:rsidR="004D5297" w:rsidRPr="001019EA">
          <w:rPr>
            <w:rStyle w:val="Hyperlink"/>
            <w:rFonts w:cs="Calibri"/>
          </w:rPr>
          <w:t>3.1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SWCs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_Toc477446722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6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23" w:history="1">
        <w:r w:rsidR="004D5297" w:rsidRPr="001019EA">
          <w:rPr>
            <w:rStyle w:val="Hyperlink"/>
            <w:rFonts w:cs="Calibri"/>
          </w:rPr>
          <w:t>3.2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Global Functions(Non RTE) to be provided to Integration Project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_Toc477446723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6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7446724" w:history="1">
        <w:r w:rsidR="004D5297" w:rsidRPr="001019EA">
          <w:rPr>
            <w:rStyle w:val="Hyperlink"/>
            <w:rFonts w:cs="Calibri"/>
            <w:noProof/>
          </w:rPr>
          <w:t>4</w:t>
        </w:r>
        <w:r w:rsidR="004D5297" w:rsidRPr="0084261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4D5297" w:rsidRPr="001019EA">
          <w:rPr>
            <w:rStyle w:val="Hyperlink"/>
            <w:noProof/>
          </w:rPr>
          <w:t>Configuration REQUIREMeNTS</w:t>
        </w:r>
        <w:r w:rsidR="004D5297">
          <w:rPr>
            <w:noProof/>
            <w:webHidden/>
          </w:rPr>
          <w:tab/>
        </w:r>
        <w:r w:rsidR="004D5297">
          <w:rPr>
            <w:noProof/>
            <w:webHidden/>
          </w:rPr>
          <w:fldChar w:fldCharType="begin"/>
        </w:r>
        <w:r w:rsidR="004D5297">
          <w:rPr>
            <w:noProof/>
            <w:webHidden/>
          </w:rPr>
          <w:instrText xml:space="preserve"> PAGEREF _Toc477446724 \h </w:instrText>
        </w:r>
        <w:r w:rsidR="004D5297">
          <w:rPr>
            <w:noProof/>
            <w:webHidden/>
          </w:rPr>
        </w:r>
        <w:r w:rsidR="004D5297">
          <w:rPr>
            <w:noProof/>
            <w:webHidden/>
          </w:rPr>
          <w:fldChar w:fldCharType="separate"/>
        </w:r>
        <w:r w:rsidR="004D5297">
          <w:rPr>
            <w:noProof/>
            <w:webHidden/>
          </w:rPr>
          <w:t>7</w:t>
        </w:r>
        <w:r w:rsidR="004D5297">
          <w:rPr>
            <w:noProof/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25" w:history="1">
        <w:r w:rsidR="004D5297" w:rsidRPr="001019EA">
          <w:rPr>
            <w:rStyle w:val="Hyperlink"/>
            <w:rFonts w:cs="Calibri"/>
          </w:rPr>
          <w:t>4.1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Build Time Config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_Toc477446725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7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26" w:history="1">
        <w:r w:rsidR="004D5297" w:rsidRPr="001019EA">
          <w:rPr>
            <w:rStyle w:val="Hyperlink"/>
            <w:rFonts w:cs="Calibri"/>
          </w:rPr>
          <w:t>4.2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Configuration Files to be provided by Integration Project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_Toc477446726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7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27" w:history="1">
        <w:r w:rsidR="004D5297" w:rsidRPr="001019EA">
          <w:rPr>
            <w:rStyle w:val="Hyperlink"/>
            <w:rFonts w:cs="Calibri"/>
          </w:rPr>
          <w:t>4.3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Da Vinci Parameter Configuration Changes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_Toc477446727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7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28" w:history="1">
        <w:r w:rsidR="004D5297" w:rsidRPr="001019EA">
          <w:rPr>
            <w:rStyle w:val="Hyperlink"/>
            <w:rFonts w:cs="Calibri"/>
          </w:rPr>
          <w:t>4.4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DaVinci Interrupt Configuration Changes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_Toc477446728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7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29" w:history="1">
        <w:r w:rsidR="004D5297" w:rsidRPr="001019EA">
          <w:rPr>
            <w:rStyle w:val="Hyperlink"/>
            <w:rFonts w:cs="Calibri"/>
          </w:rPr>
          <w:t>4.5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Manual Configuration Changes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_Toc477446729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7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7446730" w:history="1">
        <w:r w:rsidR="004D5297" w:rsidRPr="001019EA">
          <w:rPr>
            <w:rStyle w:val="Hyperlink"/>
            <w:rFonts w:cs="Calibri"/>
            <w:noProof/>
          </w:rPr>
          <w:t>5</w:t>
        </w:r>
        <w:r w:rsidR="004D5297" w:rsidRPr="0084261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4D5297" w:rsidRPr="001019EA">
          <w:rPr>
            <w:rStyle w:val="Hyperlink"/>
            <w:rFonts w:cs="Calibri"/>
            <w:noProof/>
          </w:rPr>
          <w:t>Integration  DATAFLOW REQUIREMENTS</w:t>
        </w:r>
        <w:r w:rsidR="004D5297">
          <w:rPr>
            <w:noProof/>
            <w:webHidden/>
          </w:rPr>
          <w:tab/>
        </w:r>
        <w:r w:rsidR="004D5297">
          <w:rPr>
            <w:noProof/>
            <w:webHidden/>
          </w:rPr>
          <w:fldChar w:fldCharType="begin"/>
        </w:r>
        <w:r w:rsidR="004D5297">
          <w:rPr>
            <w:noProof/>
            <w:webHidden/>
          </w:rPr>
          <w:instrText xml:space="preserve"> PAGEREF _Toc477446730 \h </w:instrText>
        </w:r>
        <w:r w:rsidR="004D5297">
          <w:rPr>
            <w:noProof/>
            <w:webHidden/>
          </w:rPr>
        </w:r>
        <w:r w:rsidR="004D5297">
          <w:rPr>
            <w:noProof/>
            <w:webHidden/>
          </w:rPr>
          <w:fldChar w:fldCharType="separate"/>
        </w:r>
        <w:r w:rsidR="004D5297">
          <w:rPr>
            <w:noProof/>
            <w:webHidden/>
          </w:rPr>
          <w:t>8</w:t>
        </w:r>
        <w:r w:rsidR="004D5297">
          <w:rPr>
            <w:noProof/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31" w:history="1">
        <w:r w:rsidR="004D5297" w:rsidRPr="001019EA">
          <w:rPr>
            <w:rStyle w:val="Hyperlink"/>
            <w:rFonts w:cs="Calibri"/>
          </w:rPr>
          <w:t>5.1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Required Global Data Inputs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_Toc477446731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8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32" w:history="1">
        <w:r w:rsidR="004D5297" w:rsidRPr="001019EA">
          <w:rPr>
            <w:rStyle w:val="Hyperlink"/>
            <w:rFonts w:cs="Calibri"/>
          </w:rPr>
          <w:t>5.2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Required Global Data Outputs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_Toc477446732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8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33" w:history="1">
        <w:r w:rsidR="004D5297" w:rsidRPr="001019EA">
          <w:rPr>
            <w:rStyle w:val="Hyperlink"/>
            <w:rFonts w:cs="Calibri"/>
          </w:rPr>
          <w:t>5.3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Specific Include Path present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_Toc477446733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8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7446734" w:history="1">
        <w:r w:rsidR="004D5297" w:rsidRPr="001019EA">
          <w:rPr>
            <w:rStyle w:val="Hyperlink"/>
            <w:rFonts w:cs="Calibri"/>
            <w:noProof/>
          </w:rPr>
          <w:t>6</w:t>
        </w:r>
        <w:r w:rsidR="004D5297" w:rsidRPr="0084261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4D5297" w:rsidRPr="001019EA">
          <w:rPr>
            <w:rStyle w:val="Hyperlink"/>
            <w:rFonts w:cs="Calibri"/>
            <w:noProof/>
          </w:rPr>
          <w:t>Runnable Scheduling</w:t>
        </w:r>
        <w:r w:rsidR="004D5297">
          <w:rPr>
            <w:noProof/>
            <w:webHidden/>
          </w:rPr>
          <w:tab/>
        </w:r>
        <w:r w:rsidR="004D5297">
          <w:rPr>
            <w:noProof/>
            <w:webHidden/>
          </w:rPr>
          <w:fldChar w:fldCharType="begin"/>
        </w:r>
        <w:r w:rsidR="004D5297">
          <w:rPr>
            <w:noProof/>
            <w:webHidden/>
          </w:rPr>
          <w:instrText xml:space="preserve"> PAGEREF _Toc477446734 \h </w:instrText>
        </w:r>
        <w:r w:rsidR="004D5297">
          <w:rPr>
            <w:noProof/>
            <w:webHidden/>
          </w:rPr>
        </w:r>
        <w:r w:rsidR="004D5297">
          <w:rPr>
            <w:noProof/>
            <w:webHidden/>
          </w:rPr>
          <w:fldChar w:fldCharType="separate"/>
        </w:r>
        <w:r w:rsidR="004D5297">
          <w:rPr>
            <w:noProof/>
            <w:webHidden/>
          </w:rPr>
          <w:t>9</w:t>
        </w:r>
        <w:r w:rsidR="004D5297">
          <w:rPr>
            <w:noProof/>
            <w:webHidden/>
          </w:rPr>
          <w:fldChar w:fldCharType="end"/>
        </w:r>
      </w:hyperlink>
    </w:p>
    <w:p w:rsidR="004D5297" w:rsidRPr="0084261E" w:rsidRDefault="00C6445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7446735" w:history="1">
        <w:r w:rsidR="004D5297" w:rsidRPr="001019EA">
          <w:rPr>
            <w:rStyle w:val="Hyperlink"/>
            <w:rFonts w:cs="Calibri"/>
            <w:noProof/>
          </w:rPr>
          <w:t>7</w:t>
        </w:r>
        <w:r w:rsidR="004D5297" w:rsidRPr="0084261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4D5297" w:rsidRPr="001019EA">
          <w:rPr>
            <w:rStyle w:val="Hyperlink"/>
            <w:rFonts w:cs="Calibri"/>
            <w:noProof/>
          </w:rPr>
          <w:t>Memory Map REQUIREMENTS</w:t>
        </w:r>
        <w:r w:rsidR="004D5297">
          <w:rPr>
            <w:noProof/>
            <w:webHidden/>
          </w:rPr>
          <w:tab/>
        </w:r>
        <w:r w:rsidR="004D5297">
          <w:rPr>
            <w:noProof/>
            <w:webHidden/>
          </w:rPr>
          <w:fldChar w:fldCharType="begin"/>
        </w:r>
        <w:r w:rsidR="004D5297">
          <w:rPr>
            <w:noProof/>
            <w:webHidden/>
          </w:rPr>
          <w:instrText xml:space="preserve"> PAGEREF _Toc477446735 \h </w:instrText>
        </w:r>
        <w:r w:rsidR="004D5297">
          <w:rPr>
            <w:noProof/>
            <w:webHidden/>
          </w:rPr>
        </w:r>
        <w:r w:rsidR="004D5297">
          <w:rPr>
            <w:noProof/>
            <w:webHidden/>
          </w:rPr>
          <w:fldChar w:fldCharType="separate"/>
        </w:r>
        <w:r w:rsidR="004D5297">
          <w:rPr>
            <w:noProof/>
            <w:webHidden/>
          </w:rPr>
          <w:t>10</w:t>
        </w:r>
        <w:r w:rsidR="004D5297">
          <w:rPr>
            <w:noProof/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36" w:history="1">
        <w:r w:rsidR="004D5297" w:rsidRPr="001019EA">
          <w:rPr>
            <w:rStyle w:val="Hyperlink"/>
            <w:rFonts w:cs="Calibri"/>
          </w:rPr>
          <w:t>7.1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Mapping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_Toc477446736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10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37" w:history="1">
        <w:r w:rsidR="004D5297" w:rsidRPr="001019EA">
          <w:rPr>
            <w:rStyle w:val="Hyperlink"/>
            <w:rFonts w:cs="Calibri"/>
          </w:rPr>
          <w:t>7.2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Usage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_Toc477446737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10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38" w:history="1">
        <w:r w:rsidR="004D5297" w:rsidRPr="001019EA">
          <w:rPr>
            <w:rStyle w:val="Hyperlink"/>
            <w:rFonts w:cs="Calibri"/>
          </w:rPr>
          <w:t>7.3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NvM Blocks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_Toc477446738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10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7446739" w:history="1">
        <w:r w:rsidR="004D5297" w:rsidRPr="001019EA">
          <w:rPr>
            <w:rStyle w:val="Hyperlink"/>
            <w:rFonts w:cs="Calibri"/>
            <w:noProof/>
          </w:rPr>
          <w:t>8</w:t>
        </w:r>
        <w:r w:rsidR="004D5297" w:rsidRPr="0084261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4D5297" w:rsidRPr="001019EA">
          <w:rPr>
            <w:rStyle w:val="Hyperlink"/>
            <w:rFonts w:cs="Calibri"/>
            <w:noProof/>
          </w:rPr>
          <w:t>Compiler Settings</w:t>
        </w:r>
        <w:r w:rsidR="004D5297">
          <w:rPr>
            <w:noProof/>
            <w:webHidden/>
          </w:rPr>
          <w:tab/>
        </w:r>
        <w:r w:rsidR="004D5297">
          <w:rPr>
            <w:noProof/>
            <w:webHidden/>
          </w:rPr>
          <w:fldChar w:fldCharType="begin"/>
        </w:r>
        <w:r w:rsidR="004D5297">
          <w:rPr>
            <w:noProof/>
            <w:webHidden/>
          </w:rPr>
          <w:instrText xml:space="preserve"> PAGEREF _Toc477446739 \h </w:instrText>
        </w:r>
        <w:r w:rsidR="004D5297">
          <w:rPr>
            <w:noProof/>
            <w:webHidden/>
          </w:rPr>
        </w:r>
        <w:r w:rsidR="004D5297">
          <w:rPr>
            <w:noProof/>
            <w:webHidden/>
          </w:rPr>
          <w:fldChar w:fldCharType="separate"/>
        </w:r>
        <w:r w:rsidR="004D5297">
          <w:rPr>
            <w:noProof/>
            <w:webHidden/>
          </w:rPr>
          <w:t>11</w:t>
        </w:r>
        <w:r w:rsidR="004D5297">
          <w:rPr>
            <w:noProof/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40" w:history="1">
        <w:r w:rsidR="004D5297" w:rsidRPr="001019EA">
          <w:rPr>
            <w:rStyle w:val="Hyperlink"/>
            <w:rFonts w:cs="Calibri"/>
          </w:rPr>
          <w:t>8.1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Preprocessor MACRO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_Toc477446740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11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2"/>
        <w:rPr>
          <w:b w:val="0"/>
          <w:caps w:val="0"/>
          <w:sz w:val="22"/>
          <w:szCs w:val="22"/>
        </w:rPr>
      </w:pPr>
      <w:hyperlink w:anchor="_Toc477446741" w:history="1">
        <w:r w:rsidR="004D5297" w:rsidRPr="001019EA">
          <w:rPr>
            <w:rStyle w:val="Hyperlink"/>
            <w:rFonts w:cs="Calibri"/>
          </w:rPr>
          <w:t>8.2</w:t>
        </w:r>
        <w:r w:rsidR="004D5297" w:rsidRPr="0084261E">
          <w:rPr>
            <w:b w:val="0"/>
            <w:caps w:val="0"/>
            <w:sz w:val="22"/>
            <w:szCs w:val="22"/>
          </w:rPr>
          <w:tab/>
        </w:r>
        <w:r w:rsidR="004D5297" w:rsidRPr="001019EA">
          <w:rPr>
            <w:rStyle w:val="Hyperlink"/>
            <w:rFonts w:cs="Calibri"/>
          </w:rPr>
          <w:t>Optimization Settings</w:t>
        </w:r>
        <w:r w:rsidR="004D5297">
          <w:rPr>
            <w:webHidden/>
          </w:rPr>
          <w:tab/>
        </w:r>
        <w:r w:rsidR="004D5297">
          <w:rPr>
            <w:webHidden/>
          </w:rPr>
          <w:fldChar w:fldCharType="begin"/>
        </w:r>
        <w:r w:rsidR="004D5297">
          <w:rPr>
            <w:webHidden/>
          </w:rPr>
          <w:instrText xml:space="preserve"> PAGEREF _Toc477446741 \h </w:instrText>
        </w:r>
        <w:r w:rsidR="004D5297">
          <w:rPr>
            <w:webHidden/>
          </w:rPr>
        </w:r>
        <w:r w:rsidR="004D5297">
          <w:rPr>
            <w:webHidden/>
          </w:rPr>
          <w:fldChar w:fldCharType="separate"/>
        </w:r>
        <w:r w:rsidR="004D5297">
          <w:rPr>
            <w:webHidden/>
          </w:rPr>
          <w:t>11</w:t>
        </w:r>
        <w:r w:rsidR="004D5297">
          <w:rPr>
            <w:webHidden/>
          </w:rPr>
          <w:fldChar w:fldCharType="end"/>
        </w:r>
      </w:hyperlink>
    </w:p>
    <w:p w:rsidR="004D5297" w:rsidRPr="0084261E" w:rsidRDefault="00C6445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7446742" w:history="1">
        <w:r w:rsidR="004D5297" w:rsidRPr="001019EA">
          <w:rPr>
            <w:rStyle w:val="Hyperlink"/>
            <w:rFonts w:cs="Calibri"/>
            <w:noProof/>
          </w:rPr>
          <w:t>9</w:t>
        </w:r>
        <w:r w:rsidR="004D5297" w:rsidRPr="0084261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4D5297" w:rsidRPr="001019EA">
          <w:rPr>
            <w:rStyle w:val="Hyperlink"/>
            <w:rFonts w:cs="Calibri"/>
            <w:noProof/>
          </w:rPr>
          <w:t>Appendix</w:t>
        </w:r>
        <w:r w:rsidR="004D5297">
          <w:rPr>
            <w:noProof/>
            <w:webHidden/>
          </w:rPr>
          <w:tab/>
        </w:r>
        <w:r w:rsidR="004D5297">
          <w:rPr>
            <w:noProof/>
            <w:webHidden/>
          </w:rPr>
          <w:fldChar w:fldCharType="begin"/>
        </w:r>
        <w:r w:rsidR="004D5297">
          <w:rPr>
            <w:noProof/>
            <w:webHidden/>
          </w:rPr>
          <w:instrText xml:space="preserve"> PAGEREF _Toc477446742 \h </w:instrText>
        </w:r>
        <w:r w:rsidR="004D5297">
          <w:rPr>
            <w:noProof/>
            <w:webHidden/>
          </w:rPr>
        </w:r>
        <w:r w:rsidR="004D5297">
          <w:rPr>
            <w:noProof/>
            <w:webHidden/>
          </w:rPr>
          <w:fldChar w:fldCharType="separate"/>
        </w:r>
        <w:r w:rsidR="004D5297">
          <w:rPr>
            <w:noProof/>
            <w:webHidden/>
          </w:rPr>
          <w:t>12</w:t>
        </w:r>
        <w:r w:rsidR="004D5297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7" w:name="_Toc367436496"/>
      <w:bookmarkStart w:id="18" w:name="_Toc477446719"/>
      <w:r w:rsidRPr="00AA38E8">
        <w:rPr>
          <w:rFonts w:ascii="Calibri" w:hAnsi="Calibri" w:cs="Calibri"/>
        </w:rPr>
        <w:lastRenderedPageBreak/>
        <w:t>A</w:t>
      </w:r>
      <w:bookmarkEnd w:id="17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18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9C4F87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Pr="00AA38E8" w:rsidRDefault="009C4F87" w:rsidP="00B738C5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9" w:name="_Toc477446720"/>
      <w:r w:rsidRPr="00AA38E8">
        <w:rPr>
          <w:rFonts w:ascii="Calibri" w:hAnsi="Calibri" w:cs="Calibri"/>
        </w:rPr>
        <w:lastRenderedPageBreak/>
        <w:t>References</w:t>
      </w:r>
      <w:bookmarkEnd w:id="19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9C4F87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2263F7" w:rsidP="006D6E33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– </w:t>
            </w:r>
            <w:r w:rsidR="009C5473">
              <w:rPr>
                <w:rFonts w:cs="Calibri"/>
                <w:szCs w:val="19"/>
              </w:rPr>
              <w:t>DF</w:t>
            </w:r>
            <w:r w:rsidR="006D6E33">
              <w:rPr>
                <w:rFonts w:cs="Calibri"/>
                <w:szCs w:val="19"/>
              </w:rPr>
              <w:t>00</w:t>
            </w:r>
            <w:r w:rsidR="009C5473">
              <w:rPr>
                <w:rFonts w:cs="Calibri"/>
                <w:szCs w:val="19"/>
              </w:rPr>
              <w:t>3</w:t>
            </w:r>
            <w:r w:rsidR="006D6E33">
              <w:rPr>
                <w:rFonts w:cs="Calibri"/>
                <w:szCs w:val="19"/>
              </w:rPr>
              <w:t xml:space="preserve">A </w:t>
            </w:r>
            <w:r w:rsidR="006D6E33" w:rsidRPr="006D6E33">
              <w:rPr>
                <w:rFonts w:cs="Calibri"/>
                <w:szCs w:val="19"/>
              </w:rPr>
              <w:t>McuDiagc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  <w:tr w:rsidR="009C4F87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5A76E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</w:t>
            </w:r>
            <w:del w:id="20" w:author="Avinash James" w:date="2017-07-24T10:19:00Z">
              <w:r w:rsidDel="00A36C9C">
                <w:rPr>
                  <w:rFonts w:cs="Calibri"/>
                  <w:lang w:bidi="ar-SA"/>
                </w:rPr>
                <w:delText>02</w:delText>
              </w:r>
            </w:del>
            <w:ins w:id="21" w:author="Avinash James" w:date="2017-07-24T10:19:00Z">
              <w:r w:rsidR="00A36C9C">
                <w:rPr>
                  <w:rFonts w:cs="Calibri"/>
                  <w:lang w:bidi="ar-SA"/>
                </w:rPr>
                <w:t>04</w:t>
              </w:r>
            </w:ins>
            <w:r>
              <w:rPr>
                <w:rFonts w:cs="Calibri"/>
                <w:lang w:bidi="ar-SA"/>
              </w:rPr>
              <w:t>.</w:t>
            </w:r>
            <w:del w:id="22" w:author="Avinash James" w:date="2017-07-24T10:19:00Z">
              <w:r w:rsidR="005A76E7" w:rsidDel="00A36C9C">
                <w:rPr>
                  <w:rFonts w:cs="Calibri"/>
                  <w:lang w:bidi="ar-SA"/>
                </w:rPr>
                <w:delText>01</w:delText>
              </w:r>
            </w:del>
            <w:ins w:id="23" w:author="Avinash James" w:date="2017-07-24T10:19:00Z">
              <w:r w:rsidR="00A36C9C">
                <w:rPr>
                  <w:rFonts w:cs="Calibri"/>
                  <w:lang w:bidi="ar-SA"/>
                </w:rPr>
                <w:t>02</w:t>
              </w:r>
            </w:ins>
          </w:p>
        </w:tc>
      </w:tr>
      <w:tr w:rsidR="009C4F8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5A76E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</w:t>
            </w:r>
            <w:del w:id="24" w:author="Avinash James" w:date="2017-07-24T10:19:00Z">
              <w:r w:rsidDel="00A36C9C">
                <w:rPr>
                  <w:rFonts w:cs="Calibri"/>
                  <w:lang w:bidi="ar-SA"/>
                </w:rPr>
                <w:delText>02</w:delText>
              </w:r>
            </w:del>
            <w:ins w:id="25" w:author="Avinash James" w:date="2017-07-24T10:19:00Z">
              <w:r w:rsidR="00A36C9C">
                <w:rPr>
                  <w:rFonts w:cs="Calibri"/>
                  <w:lang w:bidi="ar-SA"/>
                </w:rPr>
                <w:t>04</w:t>
              </w:r>
            </w:ins>
            <w:r>
              <w:rPr>
                <w:rFonts w:cs="Calibri"/>
                <w:lang w:bidi="ar-SA"/>
              </w:rPr>
              <w:t>.</w:t>
            </w:r>
            <w:del w:id="26" w:author="Avinash James" w:date="2017-07-24T10:19:00Z">
              <w:r w:rsidR="005A76E7" w:rsidDel="00A36C9C">
                <w:rPr>
                  <w:rFonts w:cs="Calibri"/>
                  <w:lang w:bidi="ar-SA"/>
                </w:rPr>
                <w:delText>01</w:delText>
              </w:r>
            </w:del>
            <w:ins w:id="27" w:author="Avinash James" w:date="2017-07-24T10:19:00Z">
              <w:r w:rsidR="00A36C9C">
                <w:rPr>
                  <w:rFonts w:cs="Calibri"/>
                  <w:lang w:bidi="ar-SA"/>
                </w:rPr>
                <w:t>02</w:t>
              </w:r>
            </w:ins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28" w:name="_Toc357692818"/>
      <w:bookmarkStart w:id="29" w:name="_Toc477446721"/>
      <w:bookmarkEnd w:id="7"/>
      <w:bookmarkEnd w:id="8"/>
      <w:bookmarkEnd w:id="9"/>
      <w:bookmarkEnd w:id="10"/>
      <w:bookmarkEnd w:id="11"/>
      <w:r w:rsidRPr="004057AC">
        <w:rPr>
          <w:rFonts w:ascii="Calibri" w:hAnsi="Calibri" w:cs="Calibri"/>
        </w:rPr>
        <w:lastRenderedPageBreak/>
        <w:t>Dependencies</w:t>
      </w:r>
      <w:bookmarkEnd w:id="28"/>
      <w:bookmarkEnd w:id="29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357692819"/>
      <w:bookmarkStart w:id="31" w:name="_Toc477446722"/>
      <w:r w:rsidRPr="00877199">
        <w:rPr>
          <w:rFonts w:ascii="Calibri" w:hAnsi="Calibri" w:cs="Calibri"/>
        </w:rPr>
        <w:t>SWCs</w:t>
      </w:r>
      <w:bookmarkEnd w:id="30"/>
      <w:bookmarkEnd w:id="31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73"/>
        <w:gridCol w:w="6138"/>
      </w:tblGrid>
      <w:tr w:rsidR="004057AC" w:rsidRPr="00877199" w:rsidTr="007A646C">
        <w:tc>
          <w:tcPr>
            <w:tcW w:w="3073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00140E" w:rsidRDefault="00CE07E4" w:rsidP="00DE4B77">
            <w:pPr>
              <w:rPr>
                <w:rFonts w:cs="Calibri"/>
                <w:b/>
                <w:bCs/>
              </w:rPr>
            </w:pPr>
            <w:r w:rsidRPr="0000140E"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2" w:name="_Toc357692820"/>
      <w:bookmarkStart w:id="33" w:name="_Toc477446723"/>
      <w:r w:rsidRPr="00877199">
        <w:rPr>
          <w:rFonts w:ascii="Calibri" w:hAnsi="Calibri" w:cs="Calibri"/>
        </w:rPr>
        <w:t>Global Functions(Non RTE) to be provided to Integration Project</w:t>
      </w:r>
      <w:bookmarkEnd w:id="32"/>
      <w:bookmarkEnd w:id="33"/>
    </w:p>
    <w:p w:rsidR="00D01E71" w:rsidRDefault="00D01E71" w:rsidP="00D01E71">
      <w:pPr>
        <w:rPr>
          <w:lang w:bidi="ar-SA"/>
        </w:rPr>
      </w:pP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 xml:space="preserve">InjVrfyCritRegErr() </w:t>
      </w:r>
      <w:r w:rsidRPr="00A72413">
        <w:rPr>
          <w:lang w:bidi="ar-SA"/>
        </w:rPr>
        <w:t>– Function to Inject micro diagnostic error in Critical Registers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 xml:space="preserve">InjMcuVltgMonrErr() </w:t>
      </w:r>
      <w:r w:rsidRPr="00A72413">
        <w:rPr>
          <w:lang w:bidi="ar-SA"/>
        </w:rPr>
        <w:t>– Function to Inject micro diagnostic error in Core voltage monitor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 xml:space="preserve">InjClkMonrErr() </w:t>
      </w:r>
      <w:r w:rsidRPr="00A72413">
        <w:rPr>
          <w:lang w:bidi="ar-SA"/>
        </w:rPr>
        <w:t>– Function to Inject micro diagnostic error in Clock Monitors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 xml:space="preserve">InjOsTmpGenericRtErr () </w:t>
      </w:r>
      <w:r w:rsidRPr="00A72413">
        <w:rPr>
          <w:lang w:bidi="ar-SA"/>
        </w:rPr>
        <w:t>– Function to Inject Temporary Run time error in Operating System</w:t>
      </w:r>
      <w:r>
        <w:rPr>
          <w:color w:val="548DD4"/>
          <w:lang w:bidi="ar-SA"/>
        </w:rPr>
        <w:t xml:space="preserve"> 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 xml:space="preserve">InjOsPrmntGenericRtErr () </w:t>
      </w:r>
      <w:r w:rsidRPr="00A72413">
        <w:rPr>
          <w:lang w:bidi="ar-SA"/>
        </w:rPr>
        <w:t>– Function to Inject Permanent Run time error in Operating System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InjWdgErr ()</w:t>
      </w:r>
      <w:r w:rsidR="00AE1F98" w:rsidRPr="002659F8">
        <w:rPr>
          <w:color w:val="548DD4"/>
          <w:lang w:bidi="ar-SA"/>
        </w:rPr>
        <w:t xml:space="preserve"> </w:t>
      </w:r>
      <w:r w:rsidR="00AE1F98" w:rsidRPr="00A72413">
        <w:rPr>
          <w:lang w:bidi="ar-SA"/>
        </w:rPr>
        <w:t>– Function to Watchdog errors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InjFpuErr ()</w:t>
      </w:r>
      <w:r w:rsidR="00A72413" w:rsidRPr="002659F8">
        <w:rPr>
          <w:color w:val="548DD4"/>
          <w:lang w:bidi="ar-SA"/>
        </w:rPr>
        <w:t xml:space="preserve"> </w:t>
      </w:r>
      <w:r w:rsidR="00AE1F98" w:rsidRPr="002659F8">
        <w:rPr>
          <w:color w:val="548DD4"/>
          <w:lang w:bidi="ar-SA"/>
        </w:rPr>
        <w:t xml:space="preserve"> </w:t>
      </w:r>
      <w:r w:rsidR="00AE1F98" w:rsidRPr="00A72413">
        <w:rPr>
          <w:lang w:bidi="ar-SA"/>
        </w:rPr>
        <w:t>– Function to Inject floating point exceptions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InjMemProtnErr ()</w:t>
      </w:r>
      <w:r w:rsidR="00AE1F98" w:rsidRPr="002659F8">
        <w:rPr>
          <w:color w:val="548DD4"/>
          <w:lang w:bidi="ar-SA"/>
        </w:rPr>
        <w:t xml:space="preserve">  </w:t>
      </w:r>
      <w:r w:rsidR="00AE1F98" w:rsidRPr="00A72413">
        <w:rPr>
          <w:lang w:bidi="ar-SA"/>
        </w:rPr>
        <w:t>– Function to Inject Memory protection errors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InjModErr ()</w:t>
      </w:r>
      <w:r w:rsidR="00AE1F98" w:rsidRPr="002659F8">
        <w:rPr>
          <w:color w:val="548DD4"/>
          <w:lang w:bidi="ar-SA"/>
        </w:rPr>
        <w:t xml:space="preserve"> </w:t>
      </w:r>
      <w:r w:rsidR="00AE1F98" w:rsidRPr="00A72413">
        <w:rPr>
          <w:lang w:bidi="ar-SA"/>
        </w:rPr>
        <w:t>– Function to Inject mode errors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InjMcuRtErr ()</w:t>
      </w:r>
      <w:r w:rsidR="00AE1F98" w:rsidRPr="002659F8">
        <w:rPr>
          <w:color w:val="548DD4"/>
          <w:lang w:bidi="ar-SA"/>
        </w:rPr>
        <w:t xml:space="preserve"> </w:t>
      </w:r>
      <w:r w:rsidR="00AE1F98" w:rsidRPr="00A72413">
        <w:rPr>
          <w:lang w:bidi="ar-SA"/>
        </w:rPr>
        <w:t>– Function to Inject Mcu Run Time errors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InjCodFlsEccErr()</w:t>
      </w:r>
      <w:r w:rsidR="00AE1F98" w:rsidRPr="002659F8">
        <w:rPr>
          <w:color w:val="548DD4"/>
          <w:lang w:bidi="ar-SA"/>
        </w:rPr>
        <w:t xml:space="preserve"> </w:t>
      </w:r>
      <w:r w:rsidR="00AE1F98" w:rsidRPr="00A72413">
        <w:rPr>
          <w:lang w:bidi="ar-SA"/>
        </w:rPr>
        <w:t>– Function to Inject Code flash ECC errors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InjRamMemErr(</w:t>
      </w:r>
      <w:r w:rsidR="00AE1F98" w:rsidRPr="002659F8">
        <w:rPr>
          <w:color w:val="548DD4"/>
          <w:lang w:bidi="ar-SA"/>
        </w:rPr>
        <w:t xml:space="preserve"> </w:t>
      </w:r>
      <w:r w:rsidRPr="002659F8">
        <w:rPr>
          <w:color w:val="548DD4"/>
          <w:lang w:bidi="ar-SA"/>
        </w:rPr>
        <w:t>)</w:t>
      </w:r>
      <w:r w:rsidR="00AE1F98" w:rsidRPr="002659F8">
        <w:rPr>
          <w:color w:val="548DD4"/>
          <w:lang w:bidi="ar-SA"/>
        </w:rPr>
        <w:t xml:space="preserve"> </w:t>
      </w:r>
      <w:r w:rsidR="00AE1F98" w:rsidRPr="00A72413">
        <w:rPr>
          <w:lang w:bidi="ar-SA"/>
        </w:rPr>
        <w:t>– Function to Inject peripheral and local RAM ECC errors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InjEcmMstChkrRtErr(void)</w:t>
      </w:r>
      <w:r w:rsidR="00AE1F98" w:rsidRPr="002659F8">
        <w:rPr>
          <w:color w:val="548DD4"/>
          <w:lang w:bidi="ar-SA"/>
        </w:rPr>
        <w:t xml:space="preserve"> </w:t>
      </w:r>
      <w:r w:rsidR="00AE1F98" w:rsidRPr="00AE1F98">
        <w:rPr>
          <w:color w:val="548DD4"/>
          <w:lang w:bidi="ar-SA"/>
        </w:rPr>
        <w:t xml:space="preserve">() </w:t>
      </w:r>
      <w:r w:rsidR="00AE1F98" w:rsidRPr="00A72413">
        <w:rPr>
          <w:lang w:bidi="ar-SA"/>
        </w:rPr>
        <w:t>– Function to Inject micro diagnostic error in ECM Master and Slave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InjUkwnStrtUpDetdErr(void)</w:t>
      </w:r>
      <w:r w:rsidR="00AE1F98" w:rsidRPr="002659F8">
        <w:rPr>
          <w:color w:val="548DD4"/>
          <w:lang w:bidi="ar-SA"/>
        </w:rPr>
        <w:t xml:space="preserve"> -</w:t>
      </w:r>
      <w:r w:rsidR="00AE1F98" w:rsidRPr="00AE1F98">
        <w:rPr>
          <w:color w:val="548DD4"/>
          <w:lang w:bidi="ar-SA"/>
        </w:rPr>
        <w:t xml:space="preserve">() </w:t>
      </w:r>
      <w:r w:rsidR="00AE1F98" w:rsidRPr="00A72413">
        <w:rPr>
          <w:lang w:bidi="ar-SA"/>
        </w:rPr>
        <w:t>– Function to Inject unknown startup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InjIpgRtErr(void)</w:t>
      </w:r>
      <w:r w:rsidR="00AE1F98" w:rsidRPr="002659F8">
        <w:rPr>
          <w:color w:val="548DD4"/>
          <w:lang w:bidi="ar-SA"/>
        </w:rPr>
        <w:t xml:space="preserve"> </w:t>
      </w:r>
      <w:r w:rsidR="00AE1F98" w:rsidRPr="00AE1F98">
        <w:rPr>
          <w:color w:val="548DD4"/>
          <w:lang w:bidi="ar-SA"/>
        </w:rPr>
        <w:t xml:space="preserve">() </w:t>
      </w:r>
      <w:r w:rsidR="00AE1F98" w:rsidRPr="00A72413">
        <w:rPr>
          <w:lang w:bidi="ar-SA"/>
        </w:rPr>
        <w:t xml:space="preserve">– Function to Inject </w:t>
      </w:r>
      <w:r w:rsidR="00A72413" w:rsidRPr="00A72413">
        <w:rPr>
          <w:lang w:bidi="ar-SA"/>
        </w:rPr>
        <w:t>Run time IPG errors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InjRtPegErr(void)</w:t>
      </w:r>
      <w:r w:rsidR="00A72413" w:rsidRPr="00A72413">
        <w:rPr>
          <w:color w:val="548DD4"/>
          <w:lang w:bidi="ar-SA"/>
        </w:rPr>
        <w:t xml:space="preserve"> </w:t>
      </w:r>
      <w:r w:rsidR="00A72413" w:rsidRPr="00A72413">
        <w:rPr>
          <w:lang w:bidi="ar-SA"/>
        </w:rPr>
        <w:t>– Function to Inject Run time Peg errors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InjDataParErr()</w:t>
      </w:r>
      <w:r w:rsidR="00A72413" w:rsidRPr="002659F8">
        <w:rPr>
          <w:color w:val="548DD4"/>
          <w:lang w:bidi="ar-SA"/>
        </w:rPr>
        <w:t xml:space="preserve"> </w:t>
      </w:r>
      <w:r w:rsidR="00A72413" w:rsidRPr="00A72413">
        <w:rPr>
          <w:lang w:bidi="ar-SA"/>
        </w:rPr>
        <w:t>– Function to Inject Data Parity errors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InjDmaErr()</w:t>
      </w:r>
      <w:r w:rsidR="00A72413" w:rsidRPr="002659F8">
        <w:rPr>
          <w:color w:val="548DD4"/>
          <w:lang w:bidi="ar-SA"/>
        </w:rPr>
        <w:t xml:space="preserve"> </w:t>
      </w:r>
      <w:r w:rsidR="00A72413" w:rsidRPr="00A72413">
        <w:rPr>
          <w:lang w:bidi="ar-SA"/>
        </w:rPr>
        <w:t>– Function Dma errors</w:t>
      </w:r>
    </w:p>
    <w:p w:rsidR="00D01E71" w:rsidRDefault="00D01E71" w:rsidP="00D01E71">
      <w:pPr>
        <w:rPr>
          <w:lang w:bidi="ar-SA"/>
        </w:rPr>
      </w:pPr>
      <w:r w:rsidRPr="002659F8">
        <w:rPr>
          <w:color w:val="548DD4"/>
          <w:lang w:bidi="ar-SA"/>
        </w:rPr>
        <w:t>InjMcuDiagcErr()</w:t>
      </w:r>
      <w:r w:rsidR="00A72413" w:rsidRPr="002659F8">
        <w:rPr>
          <w:color w:val="548DD4"/>
          <w:lang w:bidi="ar-SA"/>
        </w:rPr>
        <w:t xml:space="preserve"> </w:t>
      </w:r>
      <w:r w:rsidR="00A72413" w:rsidRPr="00A72413">
        <w:rPr>
          <w:lang w:bidi="ar-SA"/>
        </w:rPr>
        <w:t>– Function to Inject loss ofmotor control ISR errors</w:t>
      </w:r>
    </w:p>
    <w:p w:rsidR="00D01E71" w:rsidRDefault="00D01E71" w:rsidP="00D01E71">
      <w:pPr>
        <w:rPr>
          <w:ins w:id="34" w:author="Avinash James" w:date="2017-07-24T10:20:00Z"/>
          <w:lang w:bidi="ar-SA"/>
        </w:rPr>
      </w:pPr>
      <w:r w:rsidRPr="002659F8">
        <w:rPr>
          <w:color w:val="548DD4"/>
          <w:lang w:bidi="ar-SA"/>
        </w:rPr>
        <w:t>InjAdcErr()</w:t>
      </w:r>
      <w:r w:rsidR="00A72413" w:rsidRPr="002659F8">
        <w:rPr>
          <w:color w:val="548DD4"/>
          <w:lang w:bidi="ar-SA"/>
        </w:rPr>
        <w:t xml:space="preserve"> </w:t>
      </w:r>
      <w:r w:rsidR="00A72413" w:rsidRPr="00A72413">
        <w:rPr>
          <w:lang w:bidi="ar-SA"/>
        </w:rPr>
        <w:t>– Function to Inject ADC errors</w:t>
      </w:r>
    </w:p>
    <w:p w:rsidR="00A36C9C" w:rsidRPr="00A36C9C" w:rsidRDefault="00A36C9C" w:rsidP="00A36C9C">
      <w:pPr>
        <w:rPr>
          <w:ins w:id="35" w:author="Avinash James" w:date="2017-07-24T10:20:00Z"/>
          <w:color w:val="548DD4"/>
          <w:lang w:bidi="ar-SA"/>
        </w:rPr>
      </w:pPr>
      <w:ins w:id="36" w:author="Avinash James" w:date="2017-07-24T10:20:00Z">
        <w:r w:rsidRPr="00A36C9C">
          <w:rPr>
            <w:color w:val="548DD4"/>
            <w:lang w:bidi="ar-SA"/>
          </w:rPr>
          <w:t>InjProgSeqErr (</w:t>
        </w:r>
        <w:r>
          <w:rPr>
            <w:color w:val="548DD4"/>
            <w:lang w:bidi="ar-SA"/>
          </w:rPr>
          <w:t>)</w:t>
        </w:r>
      </w:ins>
      <w:ins w:id="37" w:author="Avinash James" w:date="2017-07-24T10:21:00Z">
        <w:r>
          <w:rPr>
            <w:color w:val="548DD4"/>
            <w:lang w:bidi="ar-SA"/>
          </w:rPr>
          <w:t xml:space="preserve"> – Function to inject program sequence errors</w:t>
        </w:r>
      </w:ins>
    </w:p>
    <w:p w:rsidR="00A36C9C" w:rsidRDefault="00A36C9C" w:rsidP="00A36C9C">
      <w:pPr>
        <w:rPr>
          <w:ins w:id="38" w:author="Avinash James" w:date="2017-07-26T14:39:00Z"/>
          <w:color w:val="548DD4"/>
          <w:lang w:bidi="ar-SA"/>
        </w:rPr>
      </w:pPr>
      <w:r w:rsidRPr="00A36C9C">
        <w:rPr>
          <w:color w:val="548DD4"/>
          <w:lang w:bidi="ar-SA"/>
        </w:rPr>
        <w:t>InjPbgRtErr ()</w:t>
      </w:r>
      <w:del w:id="39" w:author="Avinash James" w:date="2017-07-24T10:21:00Z">
        <w:r w:rsidRPr="00A36C9C" w:rsidDel="00A36C9C">
          <w:rPr>
            <w:color w:val="548DD4"/>
            <w:lang w:bidi="ar-SA"/>
          </w:rPr>
          <w:delText>;</w:delText>
        </w:r>
      </w:del>
      <w:ins w:id="40" w:author="Avinash James" w:date="2017-07-24T10:22:00Z">
        <w:r>
          <w:rPr>
            <w:color w:val="548DD4"/>
            <w:lang w:bidi="ar-SA"/>
          </w:rPr>
          <w:t xml:space="preserve"> - Function to inject PBG run time errors</w:t>
        </w:r>
      </w:ins>
    </w:p>
    <w:p w:rsidR="00A65459" w:rsidRDefault="00A65459" w:rsidP="00A36C9C">
      <w:pPr>
        <w:rPr>
          <w:ins w:id="41" w:author="Avinash James" w:date="2017-07-24T10:22:00Z"/>
          <w:color w:val="548DD4"/>
          <w:lang w:bidi="ar-SA"/>
        </w:rPr>
      </w:pPr>
      <w:ins w:id="42" w:author="Avinash James" w:date="2017-07-26T14:39:00Z">
        <w:r w:rsidRPr="007E231A">
          <w:rPr>
            <w:color w:val="0070C0"/>
            <w:szCs w:val="20"/>
          </w:rPr>
          <w:t>InjSwFpuErr</w:t>
        </w:r>
        <w:r>
          <w:rPr>
            <w:color w:val="0070C0"/>
            <w:szCs w:val="20"/>
          </w:rPr>
          <w:t xml:space="preserve"> </w:t>
        </w:r>
        <w:r w:rsidRPr="007E231A">
          <w:rPr>
            <w:color w:val="0070C0"/>
            <w:szCs w:val="20"/>
          </w:rPr>
          <w:t>()</w:t>
        </w:r>
        <w:r>
          <w:rPr>
            <w:color w:val="0070C0"/>
            <w:szCs w:val="20"/>
          </w:rPr>
          <w:t xml:space="preserve"> – Function to inject software Floating point error</w:t>
        </w:r>
      </w:ins>
      <w:bookmarkStart w:id="43" w:name="_GoBack"/>
      <w:bookmarkEnd w:id="43"/>
    </w:p>
    <w:p w:rsidR="00F21AEA" w:rsidRPr="00A36C9C" w:rsidRDefault="00F21AEA" w:rsidP="00A36C9C">
      <w:pPr>
        <w:rPr>
          <w:color w:val="548DD4"/>
          <w:lang w:bidi="ar-SA"/>
        </w:rPr>
      </w:pPr>
      <w:ins w:id="44" w:author="Avinash James" w:date="2017-07-24T10:22:00Z">
        <w:r w:rsidRPr="00F21AEA">
          <w:rPr>
            <w:color w:val="548DD4"/>
            <w:lang w:bidi="ar-SA"/>
          </w:rPr>
          <w:t>McuDiagcTestTrustd</w:t>
        </w:r>
        <w:r>
          <w:rPr>
            <w:color w:val="548DD4"/>
            <w:lang w:bidi="ar-SA"/>
          </w:rPr>
          <w:t>() – Trusted function call from OS</w:t>
        </w:r>
      </w:ins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5" w:name="_Toc357692821"/>
      <w:bookmarkStart w:id="46" w:name="_Toc477446724"/>
      <w:r>
        <w:lastRenderedPageBreak/>
        <w:t>Configuration</w:t>
      </w:r>
      <w:bookmarkEnd w:id="45"/>
      <w:r w:rsidR="009A2ED4">
        <w:t xml:space="preserve"> REQUIREMeNTS</w:t>
      </w:r>
      <w:bookmarkEnd w:id="4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7" w:name="_Toc357692822"/>
      <w:bookmarkStart w:id="48" w:name="_Toc477446725"/>
      <w:r w:rsidRPr="00877199">
        <w:rPr>
          <w:rFonts w:ascii="Calibri" w:hAnsi="Calibri" w:cs="Calibri"/>
        </w:rPr>
        <w:t>Build Time Config</w:t>
      </w:r>
      <w:bookmarkEnd w:id="47"/>
      <w:bookmarkEnd w:id="4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B6737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B6737" w:rsidRPr="00877199" w:rsidRDefault="004B6737" w:rsidP="00DE4B77">
            <w:pPr>
              <w:rPr>
                <w:rFonts w:cs="Calibri"/>
                <w:b/>
                <w:bCs/>
              </w:rPr>
            </w:pPr>
            <w:r w:rsidRPr="00470003">
              <w:rPr>
                <w:rFonts w:cs="Calibri"/>
                <w:b/>
                <w:bCs/>
              </w:rPr>
              <w:t>MCUDIAGCERRINJ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B6737" w:rsidRDefault="004B6737" w:rsidP="00857F33">
            <w:pPr>
              <w:rPr>
                <w:rFonts w:cs="Calibri"/>
              </w:rPr>
            </w:pPr>
            <w:r w:rsidRPr="00470003">
              <w:rPr>
                <w:rFonts w:cs="Calibri"/>
              </w:rPr>
              <w:t>STD</w:t>
            </w:r>
            <w:r>
              <w:rPr>
                <w:rFonts w:cs="Calibri"/>
              </w:rPr>
              <w:t>_OFF for other builds</w:t>
            </w:r>
          </w:p>
          <w:p w:rsidR="004B6737" w:rsidRPr="00877199" w:rsidRDefault="004B6737" w:rsidP="00DE4B77">
            <w:pPr>
              <w:rPr>
                <w:rFonts w:cs="Calibri"/>
              </w:rPr>
            </w:pPr>
            <w:r w:rsidRPr="004E77AB">
              <w:rPr>
                <w:rFonts w:cs="Calibri"/>
              </w:rPr>
              <w:t>STD</w:t>
            </w:r>
            <w:r>
              <w:rPr>
                <w:rFonts w:cs="Calibri"/>
              </w:rPr>
              <w:t>_</w:t>
            </w:r>
            <w:r w:rsidRPr="004E77AB">
              <w:rPr>
                <w:rFonts w:cs="Calibri"/>
              </w:rPr>
              <w:t>ON</w:t>
            </w:r>
            <w:r>
              <w:rPr>
                <w:rFonts w:cs="Calibri"/>
              </w:rPr>
              <w:t xml:space="preserve"> for uDiag test builds</w:t>
            </w: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B6737" w:rsidRPr="00877199" w:rsidRDefault="004B6737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" w:name="_Toc357692823"/>
      <w:bookmarkStart w:id="50" w:name="_Toc477446726"/>
      <w:bookmarkStart w:id="51" w:name="OLE_LINK10"/>
      <w:bookmarkStart w:id="5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49"/>
      <w:bookmarkEnd w:id="50"/>
    </w:p>
    <w:p w:rsidR="004057AC" w:rsidRPr="003E2BA3" w:rsidRDefault="005A76E7" w:rsidP="004057AC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357692824"/>
      <w:bookmarkStart w:id="54" w:name="_Toc477446727"/>
      <w:bookmarkStart w:id="55" w:name="OLE_LINK12"/>
      <w:bookmarkStart w:id="56" w:name="OLE_LINK13"/>
      <w:bookmarkStart w:id="57" w:name="_Toc357692825"/>
      <w:bookmarkEnd w:id="51"/>
      <w:bookmarkEnd w:id="52"/>
      <w:r w:rsidRPr="00877199">
        <w:rPr>
          <w:rFonts w:ascii="Calibri" w:hAnsi="Calibri" w:cs="Calibri"/>
        </w:rPr>
        <w:t>Da Vinci Parameter Configuration Changes</w:t>
      </w:r>
      <w:bookmarkEnd w:id="53"/>
      <w:bookmarkEnd w:id="5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0266D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8" w:name="_Toc477446728"/>
      <w:bookmarkEnd w:id="55"/>
      <w:bookmarkEnd w:id="56"/>
      <w:r w:rsidRPr="00877199">
        <w:rPr>
          <w:rFonts w:ascii="Calibri" w:hAnsi="Calibri" w:cs="Calibri"/>
        </w:rPr>
        <w:t>DaVinci Interrupt Configuration Changes</w:t>
      </w:r>
      <w:bookmarkEnd w:id="5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9C4F87" w:rsidP="009C4F8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9" w:name="_Toc477446729"/>
      <w:r w:rsidRPr="00877199">
        <w:rPr>
          <w:rFonts w:ascii="Calibri" w:hAnsi="Calibri" w:cs="Calibri"/>
        </w:rPr>
        <w:t xml:space="preserve">Manual </w:t>
      </w:r>
      <w:bookmarkStart w:id="60" w:name="OLE_LINK22"/>
      <w:bookmarkStart w:id="61" w:name="OLE_LINK23"/>
      <w:bookmarkStart w:id="62" w:name="OLE_LINK24"/>
      <w:r w:rsidRPr="00877199">
        <w:rPr>
          <w:rFonts w:ascii="Calibri" w:hAnsi="Calibri" w:cs="Calibri"/>
        </w:rPr>
        <w:t>Configuration Changes</w:t>
      </w:r>
      <w:bookmarkEnd w:id="57"/>
      <w:bookmarkEnd w:id="59"/>
      <w:bookmarkEnd w:id="60"/>
      <w:bookmarkEnd w:id="61"/>
      <w:bookmarkEnd w:id="6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1221C8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OS Memory protection has to be extended to include the reserved RAM &amp; invalid memory area </w:t>
            </w:r>
            <w:r w:rsidR="00F549B0">
              <w:rPr>
                <w:rFonts w:cs="Calibri"/>
                <w:b/>
                <w:bCs/>
              </w:rPr>
              <w:t>.A</w:t>
            </w:r>
            <w:r>
              <w:rPr>
                <w:rFonts w:cs="Calibri"/>
                <w:b/>
                <w:bCs/>
              </w:rPr>
              <w:t>lso execution from RAM need to be enabled too</w:t>
            </w:r>
            <w:r w:rsidR="00857F33">
              <w:rPr>
                <w:rFonts w:cs="Calibri"/>
                <w:b/>
                <w:bCs/>
              </w:rPr>
              <w:t xml:space="preserve"> as per the settings below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F549B0" w:rsidRPr="00857F33" w:rsidRDefault="00F549B0" w:rsidP="00F549B0">
      <w:pPr>
        <w:rPr>
          <w:rFonts w:cs="Calibri"/>
          <w:b/>
          <w:bCs/>
        </w:rPr>
      </w:pPr>
      <w:r w:rsidRPr="00857F33">
        <w:rPr>
          <w:rFonts w:cs="Calibri"/>
          <w:b/>
          <w:bCs/>
        </w:rPr>
        <w:t xml:space="preserve">         (osuint32)0x0100a000UL, /* MPU region 3 */</w:t>
      </w:r>
    </w:p>
    <w:p w:rsidR="00F549B0" w:rsidRPr="00857F33" w:rsidRDefault="00F549B0" w:rsidP="00F549B0">
      <w:pPr>
        <w:rPr>
          <w:rFonts w:cs="Calibri"/>
          <w:b/>
          <w:bCs/>
        </w:rPr>
      </w:pPr>
      <w:r w:rsidRPr="00857F33">
        <w:rPr>
          <w:rFonts w:cs="Calibri"/>
          <w:b/>
          <w:bCs/>
        </w:rPr>
        <w:t xml:space="preserve">         (osuint32)0x0100bffcUL,</w:t>
      </w:r>
    </w:p>
    <w:p w:rsidR="00F549B0" w:rsidRPr="00857F33" w:rsidRDefault="00F549B0" w:rsidP="00F549B0">
      <w:pPr>
        <w:rPr>
          <w:rFonts w:cs="Calibri"/>
          <w:b/>
          <w:bCs/>
        </w:rPr>
      </w:pPr>
      <w:r w:rsidRPr="00857F33">
        <w:rPr>
          <w:rFonts w:cs="Calibri"/>
          <w:b/>
          <w:bCs/>
        </w:rPr>
        <w:t xml:space="preserve">         (osuint32)0x03ff00edUL,</w:t>
      </w:r>
    </w:p>
    <w:p w:rsidR="00F549B0" w:rsidRPr="00857F33" w:rsidRDefault="00F549B0" w:rsidP="00F549B0">
      <w:pPr>
        <w:rPr>
          <w:rFonts w:cs="Calibri"/>
          <w:b/>
          <w:bCs/>
        </w:rPr>
      </w:pPr>
      <w:r w:rsidRPr="00857F33">
        <w:rPr>
          <w:rFonts w:cs="Calibri"/>
          <w:b/>
          <w:bCs/>
        </w:rPr>
        <w:t xml:space="preserve">         (osuint32)0x10020000UL, /* MPU region 4 */</w:t>
      </w:r>
    </w:p>
    <w:p w:rsidR="00F549B0" w:rsidRPr="00857F33" w:rsidRDefault="00F549B0" w:rsidP="00F549B0">
      <w:pPr>
        <w:rPr>
          <w:rFonts w:cs="Calibri"/>
          <w:b/>
          <w:bCs/>
        </w:rPr>
      </w:pPr>
      <w:r w:rsidRPr="00857F33">
        <w:rPr>
          <w:rFonts w:cs="Calibri"/>
          <w:b/>
          <w:bCs/>
        </w:rPr>
        <w:t xml:space="preserve">         (osuint32)0x10020848UL,</w:t>
      </w:r>
    </w:p>
    <w:p w:rsidR="00F549B0" w:rsidRPr="00857F33" w:rsidRDefault="00F549B0" w:rsidP="00F549B0">
      <w:pPr>
        <w:rPr>
          <w:rFonts w:cs="Calibri"/>
          <w:b/>
          <w:bCs/>
        </w:rPr>
      </w:pPr>
      <w:r w:rsidRPr="00857F33">
        <w:rPr>
          <w:rFonts w:cs="Calibri"/>
          <w:b/>
          <w:bCs/>
        </w:rPr>
        <w:t xml:space="preserve">         (osuint32)0x03ff00dbUL,</w:t>
      </w:r>
    </w:p>
    <w:p w:rsidR="00F549B0" w:rsidRPr="00857F33" w:rsidRDefault="00F549B0" w:rsidP="00F549B0">
      <w:pPr>
        <w:rPr>
          <w:rFonts w:cs="Calibri"/>
          <w:b/>
          <w:bCs/>
        </w:rPr>
      </w:pPr>
      <w:r w:rsidRPr="00857F33">
        <w:rPr>
          <w:rFonts w:cs="Calibri"/>
          <w:b/>
          <w:bCs/>
        </w:rPr>
        <w:t xml:space="preserve">         (osuint32)0xfb000000UL, /* MPU region 5 */</w:t>
      </w:r>
    </w:p>
    <w:p w:rsidR="00F549B0" w:rsidRPr="00857F33" w:rsidRDefault="00F549B0" w:rsidP="00F549B0">
      <w:pPr>
        <w:rPr>
          <w:rFonts w:cs="Calibri"/>
          <w:b/>
          <w:bCs/>
        </w:rPr>
      </w:pPr>
      <w:r w:rsidRPr="00857F33">
        <w:rPr>
          <w:rFonts w:cs="Calibri"/>
          <w:b/>
          <w:bCs/>
        </w:rPr>
        <w:t xml:space="preserve">         (osuint32)0xfebdfffcUL,</w:t>
      </w:r>
    </w:p>
    <w:p w:rsidR="004057AC" w:rsidRDefault="00F549B0" w:rsidP="00F549B0">
      <w:pPr>
        <w:rPr>
          <w:rFonts w:cs="Calibri"/>
          <w:b/>
          <w:bCs/>
        </w:rPr>
      </w:pPr>
      <w:r w:rsidRPr="00857F33">
        <w:rPr>
          <w:rFonts w:cs="Calibri"/>
          <w:b/>
          <w:bCs/>
        </w:rPr>
        <w:t xml:space="preserve">         (osuint32)0x03ff00d9UL,</w:t>
      </w:r>
    </w:p>
    <w:p w:rsidR="00720A50" w:rsidRPr="00857F33" w:rsidRDefault="00720A50" w:rsidP="00720A50">
      <w:pPr>
        <w:rPr>
          <w:rFonts w:cs="Calibri"/>
          <w:b/>
          <w:bCs/>
        </w:rPr>
      </w:pPr>
      <w:r w:rsidRPr="00857F33">
        <w:rPr>
          <w:rFonts w:cs="Calibri"/>
          <w:b/>
          <w:bCs/>
        </w:rPr>
        <w:t xml:space="preserve">         (osuint32)</w:t>
      </w:r>
      <w:r w:rsidRPr="00720A50">
        <w:t xml:space="preserve"> </w:t>
      </w:r>
      <w:r w:rsidRPr="00720A50">
        <w:rPr>
          <w:rFonts w:cs="Calibri"/>
          <w:b/>
          <w:bCs/>
        </w:rPr>
        <w:t>0xF3000000U</w:t>
      </w:r>
      <w:r w:rsidRPr="00857F33">
        <w:rPr>
          <w:rFonts w:cs="Calibri"/>
          <w:b/>
          <w:bCs/>
        </w:rPr>
        <w:t xml:space="preserve">UL, /* MPU region </w:t>
      </w:r>
      <w:r>
        <w:rPr>
          <w:rFonts w:cs="Calibri"/>
          <w:b/>
          <w:bCs/>
        </w:rPr>
        <w:t>6</w:t>
      </w:r>
      <w:r w:rsidRPr="00857F33">
        <w:rPr>
          <w:rFonts w:cs="Calibri"/>
          <w:b/>
          <w:bCs/>
        </w:rPr>
        <w:t xml:space="preserve"> */</w:t>
      </w:r>
    </w:p>
    <w:p w:rsidR="00720A50" w:rsidRPr="00857F33" w:rsidRDefault="00720A50" w:rsidP="00720A50">
      <w:pPr>
        <w:rPr>
          <w:rFonts w:cs="Calibri"/>
          <w:b/>
          <w:bCs/>
        </w:rPr>
      </w:pPr>
      <w:r w:rsidRPr="00857F33">
        <w:rPr>
          <w:rFonts w:cs="Calibri"/>
          <w:b/>
          <w:bCs/>
        </w:rPr>
        <w:t xml:space="preserve">         (osuint32)</w:t>
      </w:r>
      <w:r w:rsidR="00DD4D5D" w:rsidRPr="00DD4D5D">
        <w:t xml:space="preserve"> </w:t>
      </w:r>
      <w:r w:rsidR="00DD4D5D" w:rsidRPr="00DD4D5D">
        <w:rPr>
          <w:rFonts w:cs="Calibri"/>
          <w:b/>
          <w:bCs/>
        </w:rPr>
        <w:t>0xF</w:t>
      </w:r>
      <w:r w:rsidR="00DD4D5D">
        <w:rPr>
          <w:rFonts w:cs="Calibri"/>
          <w:b/>
          <w:bCs/>
        </w:rPr>
        <w:t>4</w:t>
      </w:r>
      <w:r w:rsidR="00DD4D5D" w:rsidRPr="00DD4D5D">
        <w:rPr>
          <w:rFonts w:cs="Calibri"/>
          <w:b/>
          <w:bCs/>
        </w:rPr>
        <w:t>000000U</w:t>
      </w:r>
      <w:r w:rsidRPr="00857F33">
        <w:rPr>
          <w:rFonts w:cs="Calibri"/>
          <w:b/>
          <w:bCs/>
        </w:rPr>
        <w:t>L,</w:t>
      </w:r>
    </w:p>
    <w:p w:rsidR="00720A50" w:rsidRDefault="00720A50" w:rsidP="00720A50">
      <w:pPr>
        <w:rPr>
          <w:rFonts w:cs="Calibri"/>
          <w:b/>
          <w:bCs/>
        </w:rPr>
      </w:pPr>
      <w:r w:rsidRPr="00857F33">
        <w:rPr>
          <w:rFonts w:cs="Calibri"/>
          <w:b/>
          <w:bCs/>
        </w:rPr>
        <w:t xml:space="preserve">         (osuint32)0x03ff00dbUL,</w:t>
      </w:r>
    </w:p>
    <w:p w:rsidR="00D256DD" w:rsidRDefault="00D256DD" w:rsidP="00720A50">
      <w:pPr>
        <w:rPr>
          <w:rFonts w:cs="Calibri"/>
          <w:b/>
          <w:bCs/>
        </w:rPr>
      </w:pPr>
    </w:p>
    <w:p w:rsidR="00D256DD" w:rsidRPr="00D256DD" w:rsidRDefault="00D256DD" w:rsidP="00D256DD">
      <w:pPr>
        <w:rPr>
          <w:rFonts w:cs="Calibri"/>
          <w:b/>
          <w:bCs/>
        </w:rPr>
      </w:pPr>
      <w:r w:rsidRPr="00D256DD">
        <w:rPr>
          <w:rFonts w:cs="Calibri"/>
          <w:b/>
          <w:bCs/>
        </w:rPr>
        <w:t xml:space="preserve">         (osuint32)&amp;osGlobalSh</w:t>
      </w:r>
      <w:r>
        <w:rPr>
          <w:rFonts w:cs="Calibri"/>
          <w:b/>
          <w:bCs/>
        </w:rPr>
        <w:t>ared_StartAddr, /* MPU region Global shared</w:t>
      </w:r>
      <w:r w:rsidRPr="00D256DD">
        <w:rPr>
          <w:rFonts w:cs="Calibri"/>
          <w:b/>
          <w:bCs/>
        </w:rPr>
        <w:t>*/</w:t>
      </w:r>
    </w:p>
    <w:p w:rsidR="00D256DD" w:rsidRPr="00D256DD" w:rsidRDefault="00D256DD" w:rsidP="00D256DD">
      <w:pPr>
        <w:rPr>
          <w:rFonts w:cs="Calibri"/>
          <w:b/>
          <w:bCs/>
        </w:rPr>
      </w:pPr>
      <w:r w:rsidRPr="00D256DD">
        <w:rPr>
          <w:rFonts w:cs="Calibri"/>
          <w:b/>
          <w:bCs/>
        </w:rPr>
        <w:t xml:space="preserve">         (osuint32)&amp;osGlobalShared_EndAddr,</w:t>
      </w:r>
    </w:p>
    <w:p w:rsidR="00D256DD" w:rsidRPr="00857F33" w:rsidRDefault="00D256DD" w:rsidP="00D256DD">
      <w:pPr>
        <w:rPr>
          <w:rFonts w:cs="Calibri"/>
          <w:b/>
          <w:bCs/>
        </w:rPr>
      </w:pPr>
      <w:r w:rsidRPr="00D256DD">
        <w:rPr>
          <w:rFonts w:cs="Calibri"/>
          <w:b/>
          <w:bCs/>
        </w:rPr>
        <w:t xml:space="preserve">         (osuint32)0x03ff00fbUL,</w:t>
      </w:r>
    </w:p>
    <w:p w:rsidR="00720A50" w:rsidRPr="00857F33" w:rsidRDefault="00720A50" w:rsidP="00F549B0">
      <w:pPr>
        <w:rPr>
          <w:rFonts w:cs="Calibri"/>
          <w:b/>
          <w:bCs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3" w:name="_Toc357692826"/>
      <w:bookmarkStart w:id="64" w:name="_Toc477446730"/>
      <w:r w:rsidRPr="004057AC">
        <w:rPr>
          <w:rFonts w:ascii="Calibri" w:hAnsi="Calibri" w:cs="Calibri"/>
        </w:rPr>
        <w:lastRenderedPageBreak/>
        <w:t>Integration</w:t>
      </w:r>
      <w:bookmarkEnd w:id="63"/>
      <w:r w:rsidR="00D4267E">
        <w:rPr>
          <w:rFonts w:ascii="Calibri" w:hAnsi="Calibri" w:cs="Calibri"/>
        </w:rPr>
        <w:t xml:space="preserve">  DATAFLOW REQUIREMENTS</w:t>
      </w:r>
      <w:bookmarkEnd w:id="6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5" w:name="_Toc357692827"/>
      <w:bookmarkStart w:id="66" w:name="_Toc477446731"/>
      <w:bookmarkStart w:id="67" w:name="OLE_LINK83"/>
      <w:bookmarkStart w:id="68" w:name="OLE_LINK84"/>
      <w:r w:rsidRPr="00877199">
        <w:rPr>
          <w:rFonts w:ascii="Calibri" w:hAnsi="Calibri" w:cs="Calibri"/>
        </w:rPr>
        <w:t>Required Global Data Inputs</w:t>
      </w:r>
      <w:bookmarkEnd w:id="65"/>
      <w:bookmarkEnd w:id="66"/>
    </w:p>
    <w:p w:rsidR="004057AC" w:rsidRPr="00877199" w:rsidRDefault="009C4F87" w:rsidP="004057AC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DataDict.m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9" w:name="_Toc477446732"/>
      <w:r w:rsidRPr="00877199">
        <w:rPr>
          <w:rFonts w:ascii="Calibri" w:hAnsi="Calibri" w:cs="Calibri"/>
        </w:rPr>
        <w:t>Required Global Data Outputs</w:t>
      </w:r>
      <w:bookmarkEnd w:id="69"/>
    </w:p>
    <w:p w:rsidR="004057AC" w:rsidRPr="00877199" w:rsidRDefault="009C4F87" w:rsidP="004057AC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DataDict.m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0" w:name="_Toc357692829"/>
      <w:bookmarkStart w:id="71" w:name="_Toc477446733"/>
      <w:bookmarkEnd w:id="67"/>
      <w:bookmarkEnd w:id="68"/>
      <w:r w:rsidRPr="00877199">
        <w:rPr>
          <w:rFonts w:ascii="Calibri" w:hAnsi="Calibri" w:cs="Calibri"/>
        </w:rPr>
        <w:t>Specific Include Path present</w:t>
      </w:r>
      <w:bookmarkEnd w:id="70"/>
      <w:bookmarkEnd w:id="71"/>
    </w:p>
    <w:p w:rsidR="004057AC" w:rsidRDefault="006D6E33" w:rsidP="004057AC">
      <w:pPr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2" w:name="_Toc357692830"/>
      <w:bookmarkStart w:id="73" w:name="_Toc477446734"/>
      <w:r w:rsidRPr="004057AC">
        <w:rPr>
          <w:rFonts w:ascii="Calibri" w:hAnsi="Calibri" w:cs="Calibri"/>
        </w:rPr>
        <w:lastRenderedPageBreak/>
        <w:t>Runnable Scheduling</w:t>
      </w:r>
      <w:bookmarkEnd w:id="72"/>
      <w:bookmarkEnd w:id="7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28"/>
        <w:gridCol w:w="3556"/>
        <w:gridCol w:w="1934"/>
      </w:tblGrid>
      <w:tr w:rsidR="004057AC" w:rsidTr="00B0266D">
        <w:tc>
          <w:tcPr>
            <w:tcW w:w="352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3556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934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0266D" w:rsidTr="00B0266D">
        <w:tc>
          <w:tcPr>
            <w:tcW w:w="3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6D6E33" w:rsidP="00E50190">
            <w:pPr>
              <w:rPr>
                <w:b/>
              </w:rPr>
            </w:pPr>
            <w:r w:rsidRPr="006D6E33">
              <w:rPr>
                <w:b/>
              </w:rPr>
              <w:t>McuDiagc</w:t>
            </w:r>
            <w:r w:rsidR="00B0266D" w:rsidRPr="00B0266D">
              <w:rPr>
                <w:b/>
              </w:rPr>
              <w:t>Init1</w:t>
            </w:r>
          </w:p>
        </w:tc>
        <w:tc>
          <w:tcPr>
            <w:tcW w:w="35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  <w:r w:rsidRPr="00B0266D">
              <w:rPr>
                <w:b/>
              </w:rPr>
              <w:t>None</w:t>
            </w:r>
          </w:p>
        </w:tc>
        <w:tc>
          <w:tcPr>
            <w:tcW w:w="1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  <w:r w:rsidRPr="00B0266D">
              <w:rPr>
                <w:b/>
              </w:rPr>
              <w:t>RTE (Init)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487"/>
        <w:gridCol w:w="3731"/>
        <w:gridCol w:w="1800"/>
      </w:tblGrid>
      <w:tr w:rsidR="004057AC" w:rsidTr="00B0266D">
        <w:tc>
          <w:tcPr>
            <w:tcW w:w="3487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373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8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6D6E33" w:rsidP="00E50190">
            <w:pPr>
              <w:rPr>
                <w:b/>
              </w:rPr>
            </w:pPr>
            <w:r>
              <w:rPr>
                <w:b/>
              </w:rPr>
              <w:t>McuDiagc</w:t>
            </w:r>
            <w:r w:rsidR="00B0266D" w:rsidRPr="00B0266D">
              <w:rPr>
                <w:b/>
              </w:rPr>
              <w:t>Per1</w:t>
            </w: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6D6E33">
            <w:pPr>
              <w:rPr>
                <w:b/>
              </w:rPr>
            </w:pPr>
            <w:r w:rsidRPr="00B0266D">
              <w:rPr>
                <w:b/>
              </w:rPr>
              <w:t>None</w:t>
            </w: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DD2EBD" w:rsidP="00E50190">
            <w:pPr>
              <w:rPr>
                <w:b/>
              </w:rPr>
            </w:pPr>
            <w:r w:rsidRPr="00B0266D">
              <w:rPr>
                <w:b/>
              </w:rPr>
              <w:t>RTE (2 ms)</w:t>
            </w:r>
          </w:p>
        </w:tc>
      </w:tr>
      <w:tr w:rsidR="00DD2EB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D2EBD" w:rsidRPr="00DD2EBD" w:rsidRDefault="00DD2EBD" w:rsidP="00DD2EBD">
            <w:pPr>
              <w:rPr>
                <w:b/>
              </w:rPr>
            </w:pPr>
            <w:r w:rsidRPr="00DD2EBD">
              <w:rPr>
                <w:b/>
              </w:rPr>
              <w:t>ClrErrInjReg_Oper</w:t>
            </w: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D2EBD" w:rsidRDefault="00DD2EBD" w:rsidP="00DD2EBD">
            <w:r w:rsidRPr="00487CFC">
              <w:rPr>
                <w:b/>
              </w:rPr>
              <w:t>None</w:t>
            </w: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D2EBD" w:rsidRPr="00B0266D" w:rsidRDefault="00DD2EBD" w:rsidP="00DD2EBD">
            <w:pPr>
              <w:rPr>
                <w:b/>
              </w:rPr>
            </w:pPr>
            <w:r>
              <w:rPr>
                <w:b/>
              </w:rPr>
              <w:t>On invocation</w:t>
            </w:r>
          </w:p>
        </w:tc>
      </w:tr>
      <w:tr w:rsidR="00DD2EB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D2EBD" w:rsidRPr="00DD2EBD" w:rsidRDefault="00DD2EBD" w:rsidP="00DD2EBD">
            <w:pPr>
              <w:rPr>
                <w:b/>
              </w:rPr>
            </w:pPr>
            <w:r w:rsidRPr="00DD2EBD">
              <w:rPr>
                <w:b/>
              </w:rPr>
              <w:t>ReadErrInjReg_Oper</w:t>
            </w: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D2EBD" w:rsidRDefault="00DD2EBD" w:rsidP="00DD2EBD">
            <w:r w:rsidRPr="00487CFC">
              <w:rPr>
                <w:b/>
              </w:rPr>
              <w:t>None</w:t>
            </w: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D2EBD" w:rsidRDefault="00DD2EBD" w:rsidP="00DD2EBD">
            <w:r w:rsidRPr="00C85B47">
              <w:rPr>
                <w:b/>
              </w:rPr>
              <w:t>On invocation</w:t>
            </w:r>
          </w:p>
        </w:tc>
      </w:tr>
      <w:tr w:rsidR="00DD2EB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D2EBD" w:rsidRPr="00DD2EBD" w:rsidRDefault="00DD2EBD" w:rsidP="00DD2EBD">
            <w:pPr>
              <w:rPr>
                <w:b/>
              </w:rPr>
            </w:pPr>
            <w:r w:rsidRPr="00DD2EBD">
              <w:rPr>
                <w:b/>
              </w:rPr>
              <w:t>StrtErrInjCntr_Oper</w:t>
            </w: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D2EBD" w:rsidRDefault="00DD2EBD" w:rsidP="00DD2EBD">
            <w:r w:rsidRPr="00487CFC">
              <w:rPr>
                <w:b/>
              </w:rPr>
              <w:t>None</w:t>
            </w: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D2EBD" w:rsidRDefault="00DD2EBD" w:rsidP="00DD2EBD">
            <w:r w:rsidRPr="00C85B47">
              <w:rPr>
                <w:b/>
              </w:rPr>
              <w:t>On invocation</w:t>
            </w:r>
          </w:p>
        </w:tc>
      </w:tr>
      <w:tr w:rsidR="00DD2EB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D2EBD" w:rsidRPr="00DD2EBD" w:rsidRDefault="00DD2EBD" w:rsidP="00DD2EBD">
            <w:pPr>
              <w:rPr>
                <w:b/>
              </w:rPr>
            </w:pPr>
            <w:r w:rsidRPr="00DD2EBD">
              <w:rPr>
                <w:b/>
              </w:rPr>
              <w:t>UpdErrInjReg_Oper</w:t>
            </w: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D2EBD" w:rsidRDefault="00DD2EBD" w:rsidP="00DD2EBD">
            <w:r w:rsidRPr="00487CFC">
              <w:rPr>
                <w:b/>
              </w:rPr>
              <w:t>None</w:t>
            </w: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D2EBD" w:rsidRDefault="00DD2EBD" w:rsidP="00DD2EBD">
            <w:r w:rsidRPr="00C85B47">
              <w:rPr>
                <w:b/>
              </w:rPr>
              <w:t>On invocation</w:t>
            </w: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DA2279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2279" w:rsidRDefault="00DA2279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2279" w:rsidRPr="00B0266D" w:rsidRDefault="00DA2279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2279" w:rsidRPr="00B0266D" w:rsidRDefault="00DA2279" w:rsidP="00B0266D">
            <w:pPr>
              <w:rPr>
                <w:b/>
              </w:rPr>
            </w:pPr>
          </w:p>
        </w:tc>
      </w:tr>
    </w:tbl>
    <w:p w:rsidR="004057AC" w:rsidRDefault="004057AC" w:rsidP="004057AC"/>
    <w:p w:rsidR="004057AC" w:rsidRDefault="004057AC" w:rsidP="004057AC"/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4" w:name="_Toc357692831"/>
      <w:bookmarkStart w:id="75" w:name="_Toc477446735"/>
      <w:bookmarkStart w:id="76" w:name="OLE_LINK16"/>
      <w:bookmarkStart w:id="77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74"/>
      <w:bookmarkEnd w:id="7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8" w:name="_Toc357692832"/>
      <w:bookmarkStart w:id="79" w:name="_Toc477446736"/>
      <w:bookmarkEnd w:id="76"/>
      <w:bookmarkEnd w:id="77"/>
      <w:r w:rsidRPr="00877199">
        <w:rPr>
          <w:rFonts w:ascii="Calibri" w:hAnsi="Calibri" w:cs="Calibri"/>
        </w:rPr>
        <w:t>Mapping</w:t>
      </w:r>
      <w:bookmarkEnd w:id="78"/>
      <w:bookmarkEnd w:id="7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775"/>
        <w:gridCol w:w="2201"/>
        <w:gridCol w:w="2311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2A1104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2A1104" w:rsidRPr="00DE4B77" w:rsidRDefault="001221C8" w:rsidP="00DE4B77">
            <w:pPr>
              <w:rPr>
                <w:b/>
                <w:bCs/>
              </w:rPr>
            </w:pPr>
            <w:r w:rsidRPr="001221C8">
              <w:rPr>
                <w:b/>
                <w:bCs/>
              </w:rPr>
              <w:t>McuErrInj_START_SEC_VAR_INIT_128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2A1104" w:rsidRDefault="001221C8" w:rsidP="00DE4B77">
            <w:r>
              <w:t>Data section for DMA write</w:t>
            </w:r>
          </w:p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1104" w:rsidRDefault="002A1104" w:rsidP="00DE4B77"/>
        </w:tc>
      </w:tr>
      <w:tr w:rsidR="002A1104" w:rsidTr="00DE4B77">
        <w:tc>
          <w:tcPr>
            <w:tcW w:w="4000" w:type="dxa"/>
            <w:shd w:val="clear" w:color="auto" w:fill="auto"/>
          </w:tcPr>
          <w:p w:rsidR="002A1104" w:rsidRPr="00DE4B77" w:rsidRDefault="001221C8" w:rsidP="00DE4B77">
            <w:pPr>
              <w:rPr>
                <w:b/>
                <w:bCs/>
              </w:rPr>
            </w:pPr>
            <w:r w:rsidRPr="001221C8">
              <w:rPr>
                <w:b/>
                <w:bCs/>
              </w:rPr>
              <w:t>McuErrInjGlobalShared_START_SEC_VAR_CLEARED_32</w:t>
            </w:r>
          </w:p>
        </w:tc>
        <w:tc>
          <w:tcPr>
            <w:tcW w:w="2351" w:type="dxa"/>
            <w:shd w:val="clear" w:color="auto" w:fill="auto"/>
          </w:tcPr>
          <w:p w:rsidR="002A1104" w:rsidRDefault="001221C8" w:rsidP="00DE4B77">
            <w:r>
              <w:t>Global shared data access</w:t>
            </w:r>
          </w:p>
        </w:tc>
        <w:tc>
          <w:tcPr>
            <w:tcW w:w="2505" w:type="dxa"/>
            <w:shd w:val="clear" w:color="auto" w:fill="auto"/>
          </w:tcPr>
          <w:p w:rsidR="002A1104" w:rsidRDefault="002A1104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0" w:name="_Toc357692833"/>
      <w:bookmarkStart w:id="81" w:name="_Toc477446737"/>
      <w:r w:rsidRPr="00877199">
        <w:rPr>
          <w:rFonts w:ascii="Calibri" w:hAnsi="Calibri" w:cs="Calibri"/>
        </w:rPr>
        <w:t>Usage</w:t>
      </w:r>
      <w:bookmarkEnd w:id="80"/>
      <w:bookmarkEnd w:id="8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650C69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2" w:name="_Toc357692834"/>
      <w:bookmarkStart w:id="83" w:name="_Toc477446738"/>
      <w:bookmarkStart w:id="84" w:name="OLE_LINK20"/>
      <w:bookmarkStart w:id="85" w:name="OLE_LINK81"/>
      <w:bookmarkStart w:id="86" w:name="OLE_LINK82"/>
      <w:r w:rsidRPr="00877199">
        <w:rPr>
          <w:rFonts w:ascii="Calibri" w:hAnsi="Calibri" w:cs="Calibri"/>
        </w:rPr>
        <w:t>NvM Blocks</w:t>
      </w:r>
      <w:bookmarkEnd w:id="82"/>
      <w:bookmarkEnd w:id="83"/>
    </w:p>
    <w:bookmarkEnd w:id="84"/>
    <w:bookmarkEnd w:id="85"/>
    <w:bookmarkEnd w:id="86"/>
    <w:p w:rsidR="004057AC" w:rsidRDefault="006D6E33" w:rsidP="004057AC">
      <w:r>
        <w:t>None</w:t>
      </w:r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7" w:name="_Toc357692835"/>
      <w:bookmarkStart w:id="88" w:name="_Toc477446739"/>
      <w:bookmarkStart w:id="89" w:name="OLE_LINK18"/>
      <w:bookmarkStart w:id="90" w:name="OLE_LINK19"/>
      <w:r w:rsidRPr="00BC0234">
        <w:rPr>
          <w:rFonts w:ascii="Calibri" w:hAnsi="Calibri" w:cs="Calibri"/>
        </w:rPr>
        <w:lastRenderedPageBreak/>
        <w:t>Compiler Settings</w:t>
      </w:r>
      <w:bookmarkEnd w:id="87"/>
      <w:bookmarkEnd w:id="88"/>
    </w:p>
    <w:bookmarkEnd w:id="89"/>
    <w:bookmarkEnd w:id="90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91" w:name="_Toc357692836"/>
      <w:bookmarkStart w:id="92" w:name="_Toc477446740"/>
      <w:r w:rsidRPr="00877199">
        <w:rPr>
          <w:rFonts w:ascii="Calibri" w:hAnsi="Calibri" w:cs="Calibri"/>
        </w:rPr>
        <w:t>Preprocessor MACRO</w:t>
      </w:r>
      <w:bookmarkEnd w:id="91"/>
      <w:bookmarkEnd w:id="92"/>
    </w:p>
    <w:p w:rsidR="004057AC" w:rsidRPr="00877199" w:rsidRDefault="00650C69" w:rsidP="004057AC">
      <w:pPr>
        <w:rPr>
          <w:rFonts w:cs="Calibri"/>
        </w:rPr>
      </w:pPr>
      <w:bookmarkStart w:id="93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4" w:name="_Toc357692837"/>
      <w:bookmarkStart w:id="95" w:name="_Toc477446741"/>
      <w:bookmarkEnd w:id="93"/>
      <w:r w:rsidRPr="00877199">
        <w:rPr>
          <w:rFonts w:ascii="Calibri" w:hAnsi="Calibri" w:cs="Calibri"/>
        </w:rPr>
        <w:t>Optimization Settings</w:t>
      </w:r>
      <w:bookmarkEnd w:id="94"/>
      <w:bookmarkEnd w:id="95"/>
    </w:p>
    <w:p w:rsidR="00656B0A" w:rsidRDefault="00650C69" w:rsidP="005A392A">
      <w:pPr>
        <w:rPr>
          <w:rFonts w:cs="Calibri"/>
        </w:rPr>
      </w:pPr>
      <w:bookmarkStart w:id="96" w:name="_Toc382295838"/>
      <w:bookmarkStart w:id="97" w:name="_Toc382297291"/>
      <w:bookmarkStart w:id="98" w:name="_Toc383611455"/>
      <w:bookmarkStart w:id="99" w:name="_Toc383698777"/>
      <w:bookmarkStart w:id="100" w:name="_Toc382295839"/>
      <w:bookmarkStart w:id="101" w:name="_Toc382297292"/>
      <w:bookmarkStart w:id="102" w:name="_Toc383611456"/>
      <w:bookmarkStart w:id="103" w:name="_Toc383698778"/>
      <w:bookmarkStart w:id="104" w:name="_Toc382295842"/>
      <w:bookmarkStart w:id="105" w:name="_Toc382297295"/>
      <w:bookmarkStart w:id="106" w:name="_Toc383611459"/>
      <w:bookmarkStart w:id="107" w:name="_Toc383698781"/>
      <w:bookmarkStart w:id="108" w:name="_Toc382295843"/>
      <w:bookmarkStart w:id="109" w:name="_Toc382297296"/>
      <w:bookmarkStart w:id="110" w:name="_Toc383611460"/>
      <w:bookmarkStart w:id="111" w:name="_Toc383698782"/>
      <w:bookmarkStart w:id="112" w:name="_Toc382295850"/>
      <w:bookmarkStart w:id="113" w:name="_Toc382297303"/>
      <w:bookmarkStart w:id="114" w:name="_Toc383611467"/>
      <w:bookmarkStart w:id="115" w:name="_Toc383698789"/>
      <w:bookmarkStart w:id="116" w:name="_Toc382295853"/>
      <w:bookmarkStart w:id="117" w:name="_Toc382297306"/>
      <w:bookmarkStart w:id="118" w:name="_Toc383611470"/>
      <w:bookmarkStart w:id="119" w:name="_Toc383698792"/>
      <w:bookmarkStart w:id="120" w:name="_Toc382295856"/>
      <w:bookmarkStart w:id="121" w:name="_Toc382297309"/>
      <w:bookmarkStart w:id="122" w:name="_Toc383611473"/>
      <w:bookmarkStart w:id="123" w:name="_Toc383698795"/>
      <w:bookmarkStart w:id="124" w:name="_Toc382295858"/>
      <w:bookmarkStart w:id="125" w:name="_Toc382297311"/>
      <w:bookmarkStart w:id="126" w:name="_Toc383611475"/>
      <w:bookmarkStart w:id="127" w:name="_Toc383698797"/>
      <w:bookmarkStart w:id="128" w:name="_Toc382295859"/>
      <w:bookmarkStart w:id="129" w:name="_Toc382297312"/>
      <w:bookmarkStart w:id="130" w:name="_Toc383611476"/>
      <w:bookmarkStart w:id="131" w:name="_Toc383698798"/>
      <w:bookmarkStart w:id="132" w:name="_Toc382295876"/>
      <w:bookmarkStart w:id="133" w:name="_Toc382297329"/>
      <w:bookmarkStart w:id="134" w:name="_Toc383611493"/>
      <w:bookmarkStart w:id="135" w:name="_Toc383698815"/>
      <w:bookmarkStart w:id="136" w:name="_Toc382297340"/>
      <w:bookmarkStart w:id="137" w:name="_Toc383611504"/>
      <w:bookmarkStart w:id="138" w:name="_Toc383698826"/>
      <w:bookmarkStart w:id="139" w:name="_Toc382297341"/>
      <w:bookmarkStart w:id="140" w:name="_Toc383611505"/>
      <w:bookmarkStart w:id="141" w:name="_Toc383698827"/>
      <w:bookmarkStart w:id="142" w:name="_Toc382297346"/>
      <w:bookmarkStart w:id="143" w:name="_Toc383611510"/>
      <w:bookmarkStart w:id="144" w:name="_Toc383698832"/>
      <w:bookmarkStart w:id="145" w:name="_Toc382297348"/>
      <w:bookmarkStart w:id="146" w:name="_Toc383611512"/>
      <w:bookmarkStart w:id="147" w:name="_Toc383698834"/>
      <w:bookmarkStart w:id="148" w:name="_Toc382297371"/>
      <w:bookmarkStart w:id="149" w:name="_Toc383611535"/>
      <w:bookmarkStart w:id="150" w:name="_Toc383698857"/>
      <w:bookmarkStart w:id="151" w:name="_Toc382297372"/>
      <w:bookmarkStart w:id="152" w:name="_Toc383611536"/>
      <w:bookmarkStart w:id="153" w:name="_Toc383698858"/>
      <w:bookmarkStart w:id="154" w:name="_Toc382297373"/>
      <w:bookmarkStart w:id="155" w:name="_Toc383611537"/>
      <w:bookmarkStart w:id="156" w:name="_Toc383698859"/>
      <w:bookmarkStart w:id="157" w:name="_Toc382297374"/>
      <w:bookmarkStart w:id="158" w:name="_Toc383611538"/>
      <w:bookmarkStart w:id="159" w:name="_Toc383698860"/>
      <w:bookmarkStart w:id="160" w:name="_Toc382297375"/>
      <w:bookmarkStart w:id="161" w:name="_Toc383611539"/>
      <w:bookmarkStart w:id="162" w:name="_Toc383698861"/>
      <w:bookmarkStart w:id="163" w:name="_Toc382297376"/>
      <w:bookmarkStart w:id="164" w:name="_Toc383611540"/>
      <w:bookmarkStart w:id="165" w:name="_Toc383698862"/>
      <w:bookmarkStart w:id="166" w:name="_Toc382297377"/>
      <w:bookmarkStart w:id="167" w:name="_Toc383611541"/>
      <w:bookmarkStart w:id="168" w:name="_Toc383698863"/>
      <w:bookmarkStart w:id="169" w:name="_Toc382297378"/>
      <w:bookmarkStart w:id="170" w:name="_Toc383611542"/>
      <w:bookmarkStart w:id="171" w:name="_Toc383698864"/>
      <w:bookmarkStart w:id="172" w:name="_Toc382297379"/>
      <w:bookmarkStart w:id="173" w:name="_Toc383611543"/>
      <w:bookmarkStart w:id="174" w:name="_Toc383698865"/>
      <w:bookmarkStart w:id="175" w:name="_Toc382297380"/>
      <w:bookmarkStart w:id="176" w:name="_Toc383611544"/>
      <w:bookmarkStart w:id="177" w:name="_Toc383698866"/>
      <w:bookmarkStart w:id="178" w:name="_Toc382297381"/>
      <w:bookmarkStart w:id="179" w:name="_Toc383611545"/>
      <w:bookmarkStart w:id="180" w:name="_Toc383698867"/>
      <w:bookmarkStart w:id="181" w:name="_Toc382297382"/>
      <w:bookmarkStart w:id="182" w:name="_Toc383611546"/>
      <w:bookmarkStart w:id="183" w:name="_Toc383698868"/>
      <w:bookmarkStart w:id="184" w:name="_Toc382297383"/>
      <w:bookmarkStart w:id="185" w:name="_Toc383611547"/>
      <w:bookmarkStart w:id="186" w:name="_Toc383698869"/>
      <w:bookmarkStart w:id="187" w:name="_Toc382295908"/>
      <w:bookmarkStart w:id="188" w:name="_Toc382297384"/>
      <w:bookmarkStart w:id="189" w:name="_Toc383611548"/>
      <w:bookmarkStart w:id="190" w:name="_Toc383698870"/>
      <w:bookmarkStart w:id="191" w:name="_Toc382295909"/>
      <w:bookmarkStart w:id="192" w:name="_Toc382297385"/>
      <w:bookmarkStart w:id="193" w:name="_Toc383611549"/>
      <w:bookmarkStart w:id="194" w:name="_Toc383698871"/>
      <w:bookmarkStart w:id="195" w:name="_Toc382295910"/>
      <w:bookmarkStart w:id="196" w:name="_Toc382297386"/>
      <w:bookmarkStart w:id="197" w:name="_Toc383611550"/>
      <w:bookmarkStart w:id="198" w:name="_Toc383698872"/>
      <w:bookmarkStart w:id="199" w:name="_Toc382295911"/>
      <w:bookmarkStart w:id="200" w:name="_Toc382297387"/>
      <w:bookmarkStart w:id="201" w:name="_Toc383611551"/>
      <w:bookmarkStart w:id="202" w:name="_Toc383698873"/>
      <w:bookmarkStart w:id="203" w:name="_Toc382295912"/>
      <w:bookmarkStart w:id="204" w:name="_Toc382297388"/>
      <w:bookmarkStart w:id="205" w:name="_Toc383611552"/>
      <w:bookmarkStart w:id="206" w:name="_Toc383698874"/>
      <w:bookmarkStart w:id="207" w:name="_Toc382295913"/>
      <w:bookmarkStart w:id="208" w:name="_Toc382297389"/>
      <w:bookmarkStart w:id="209" w:name="_Toc383611553"/>
      <w:bookmarkStart w:id="210" w:name="_Toc383698875"/>
      <w:bookmarkStart w:id="211" w:name="_Toc382295914"/>
      <w:bookmarkStart w:id="212" w:name="_Toc382297390"/>
      <w:bookmarkStart w:id="213" w:name="_Toc383611554"/>
      <w:bookmarkStart w:id="214" w:name="_Toc383698876"/>
      <w:bookmarkStart w:id="215" w:name="_Toc382295915"/>
      <w:bookmarkStart w:id="216" w:name="_Toc382297391"/>
      <w:bookmarkStart w:id="217" w:name="_Toc383611555"/>
      <w:bookmarkStart w:id="218" w:name="_Toc383698877"/>
      <w:bookmarkStart w:id="219" w:name="_Toc382297405"/>
      <w:bookmarkStart w:id="220" w:name="_Toc383611575"/>
      <w:bookmarkStart w:id="221" w:name="_Toc383698897"/>
      <w:bookmarkStart w:id="222" w:name="_Toc382295931"/>
      <w:bookmarkStart w:id="223" w:name="_Toc382297409"/>
      <w:bookmarkStart w:id="224" w:name="_Toc383611582"/>
      <w:bookmarkStart w:id="225" w:name="_Toc383698904"/>
      <w:bookmarkStart w:id="226" w:name="_Toc382295932"/>
      <w:bookmarkStart w:id="227" w:name="_Toc382297410"/>
      <w:bookmarkStart w:id="228" w:name="_Toc383611583"/>
      <w:bookmarkStart w:id="229" w:name="_Toc383698905"/>
      <w:bookmarkStart w:id="230" w:name="_Toc382295935"/>
      <w:bookmarkStart w:id="231" w:name="_Toc382297413"/>
      <w:bookmarkStart w:id="232" w:name="_Toc383611586"/>
      <w:bookmarkStart w:id="233" w:name="_Toc383698908"/>
      <w:bookmarkStart w:id="234" w:name="_Toc382295937"/>
      <w:bookmarkStart w:id="235" w:name="_Toc382297415"/>
      <w:bookmarkStart w:id="236" w:name="_Toc383611588"/>
      <w:bookmarkStart w:id="237" w:name="_Toc383698910"/>
      <w:bookmarkStart w:id="238" w:name="_Toc382295942"/>
      <w:bookmarkStart w:id="239" w:name="_Toc382297420"/>
      <w:bookmarkStart w:id="240" w:name="_Toc383611593"/>
      <w:bookmarkStart w:id="241" w:name="_Toc383698915"/>
      <w:bookmarkStart w:id="242" w:name="_Toc382295950"/>
      <w:bookmarkStart w:id="243" w:name="_Toc382297428"/>
      <w:bookmarkStart w:id="244" w:name="_Toc383611601"/>
      <w:bookmarkStart w:id="245" w:name="_Toc383698923"/>
      <w:bookmarkStart w:id="246" w:name="_Toc382295955"/>
      <w:bookmarkStart w:id="247" w:name="_Toc382297433"/>
      <w:bookmarkStart w:id="248" w:name="_Toc383611606"/>
      <w:bookmarkStart w:id="249" w:name="_Toc383698928"/>
      <w:bookmarkStart w:id="250" w:name="_Toc382295959"/>
      <w:bookmarkStart w:id="251" w:name="_Toc382297437"/>
      <w:bookmarkStart w:id="252" w:name="_Toc383611610"/>
      <w:bookmarkStart w:id="253" w:name="_Toc383698932"/>
      <w:bookmarkStart w:id="254" w:name="_Toc382295963"/>
      <w:bookmarkStart w:id="255" w:name="_Toc382297441"/>
      <w:bookmarkStart w:id="256" w:name="_Toc383611614"/>
      <w:bookmarkStart w:id="257" w:name="_Toc383698936"/>
      <w:bookmarkStart w:id="258" w:name="_Toc382295967"/>
      <w:bookmarkStart w:id="259" w:name="_Toc382297445"/>
      <w:bookmarkStart w:id="260" w:name="_Toc383611618"/>
      <w:bookmarkStart w:id="261" w:name="_Toc383698940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62" w:name="_Toc477446742"/>
      <w:r w:rsidRPr="00AA38E8">
        <w:rPr>
          <w:rFonts w:ascii="Calibri" w:hAnsi="Calibri" w:cs="Calibri"/>
        </w:rPr>
        <w:lastRenderedPageBreak/>
        <w:t>Appendix</w:t>
      </w:r>
      <w:bookmarkEnd w:id="262"/>
    </w:p>
    <w:p w:rsidR="00912AE0" w:rsidRPr="00EF1337" w:rsidRDefault="00650C69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1"/>
      <w:footerReference w:type="default" r:id="rId12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45C" w:rsidRDefault="00C6445C">
      <w:r>
        <w:separator/>
      </w:r>
    </w:p>
  </w:endnote>
  <w:endnote w:type="continuationSeparator" w:id="0">
    <w:p w:rsidR="00C6445C" w:rsidRDefault="00C6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857F33" w:rsidRPr="008969C4" w:rsidTr="00722EA8">
      <w:tc>
        <w:tcPr>
          <w:tcW w:w="3618" w:type="dxa"/>
          <w:shd w:val="clear" w:color="auto" w:fill="auto"/>
        </w:tcPr>
        <w:p w:rsidR="00857F33" w:rsidRPr="00891F29" w:rsidRDefault="000C7C4C" w:rsidP="004F3C64">
          <w:pPr>
            <w:pStyle w:val="Footer"/>
            <w:rPr>
              <w:sz w:val="16"/>
            </w:rPr>
          </w:pPr>
          <w:ins w:id="263" w:author="Avinash James" w:date="2017-07-24T10:18:00Z">
            <w:r>
              <w:rPr>
                <w:sz w:val="16"/>
              </w:rPr>
              <w:t xml:space="preserve">McuErrInj </w:t>
            </w:r>
          </w:ins>
          <w:r w:rsidR="00857F33">
            <w:rPr>
              <w:sz w:val="16"/>
            </w:rPr>
            <w:t>Integration Manual</w:t>
          </w:r>
          <w:del w:id="264" w:author="Avinash James" w:date="2017-07-24T10:18:00Z">
            <w:r w:rsidR="00857F33" w:rsidDel="000C7C4C">
              <w:rPr>
                <w:sz w:val="16"/>
              </w:rPr>
              <w:delText xml:space="preserve"> Template</w:delText>
            </w:r>
          </w:del>
        </w:p>
        <w:p w:rsidR="00857F33" w:rsidRPr="000665B8" w:rsidRDefault="00857F33" w:rsidP="00D732DD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del w:id="265" w:author="Avinash James" w:date="2017-07-24T10:18:00Z">
            <w:r w:rsidDel="000C7C4C">
              <w:rPr>
                <w:sz w:val="16"/>
              </w:rPr>
              <w:delText>1</w:delText>
            </w:r>
          </w:del>
          <w:ins w:id="266" w:author="Avinash James" w:date="2017-07-24T10:18:00Z">
            <w:r w:rsidR="000C7C4C">
              <w:rPr>
                <w:sz w:val="16"/>
              </w:rPr>
              <w:t>2</w:t>
            </w:r>
          </w:ins>
          <w:r>
            <w:rPr>
              <w:sz w:val="16"/>
            </w:rPr>
            <w:t xml:space="preserve">.0 Date: </w:t>
          </w:r>
          <w:del w:id="267" w:author="Avinash James" w:date="2017-07-24T10:18:00Z">
            <w:r w:rsidDel="000C7C4C">
              <w:rPr>
                <w:sz w:val="16"/>
              </w:rPr>
              <w:delText>15</w:delText>
            </w:r>
          </w:del>
          <w:ins w:id="268" w:author="Avinash James" w:date="2017-07-24T10:18:00Z">
            <w:r w:rsidR="000C7C4C">
              <w:rPr>
                <w:sz w:val="16"/>
              </w:rPr>
              <w:t>24</w:t>
            </w:r>
          </w:ins>
          <w:r>
            <w:rPr>
              <w:sz w:val="16"/>
            </w:rPr>
            <w:t>-</w:t>
          </w:r>
          <w:del w:id="269" w:author="Avinash James" w:date="2017-07-24T10:18:00Z">
            <w:r w:rsidDel="000C7C4C">
              <w:rPr>
                <w:sz w:val="16"/>
              </w:rPr>
              <w:delText>Mar</w:delText>
            </w:r>
          </w:del>
          <w:ins w:id="270" w:author="Avinash James" w:date="2017-07-24T10:18:00Z">
            <w:r w:rsidR="000C7C4C">
              <w:rPr>
                <w:sz w:val="16"/>
              </w:rPr>
              <w:t>Jul</w:t>
            </w:r>
          </w:ins>
          <w:r>
            <w:rPr>
              <w:sz w:val="16"/>
            </w:rPr>
            <w:t>-2017</w:t>
          </w:r>
        </w:p>
      </w:tc>
      <w:tc>
        <w:tcPr>
          <w:tcW w:w="2520" w:type="dxa"/>
          <w:shd w:val="clear" w:color="auto" w:fill="auto"/>
        </w:tcPr>
        <w:p w:rsidR="00857F33" w:rsidRPr="00891F29" w:rsidRDefault="00857F33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857F33" w:rsidRPr="00891F29" w:rsidRDefault="00857F33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857F33" w:rsidRPr="00722EA8" w:rsidRDefault="00857F33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A65459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A65459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857F33" w:rsidRPr="004F3C64" w:rsidRDefault="00857F33" w:rsidP="004F3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45C" w:rsidRDefault="00C6445C">
      <w:r>
        <w:separator/>
      </w:r>
    </w:p>
  </w:footnote>
  <w:footnote w:type="continuationSeparator" w:id="0">
    <w:p w:rsidR="00C6445C" w:rsidRDefault="00C64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857F33" w:rsidRPr="008969C4" w:rsidTr="001B11CC">
      <w:trPr>
        <w:trHeight w:val="710"/>
      </w:trPr>
      <w:tc>
        <w:tcPr>
          <w:tcW w:w="2520" w:type="dxa"/>
        </w:tcPr>
        <w:p w:rsidR="00857F33" w:rsidRPr="008969C4" w:rsidRDefault="000966CA">
          <w:pPr>
            <w:pStyle w:val="Header"/>
          </w:pPr>
          <w:r>
            <w:rPr>
              <w:noProof/>
              <w:lang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i1025" type="#_x0000_t75" alt="LOGO" style="width:84pt;height:34.2pt;visibility:visible">
                <v:imagedata r:id="rId1" o:title="LOGO"/>
              </v:shape>
            </w:pict>
          </w:r>
        </w:p>
      </w:tc>
      <w:tc>
        <w:tcPr>
          <w:tcW w:w="6659" w:type="dxa"/>
          <w:vAlign w:val="center"/>
        </w:tcPr>
        <w:p w:rsidR="00857F33" w:rsidRPr="00891F29" w:rsidRDefault="00857F33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857F33" w:rsidRPr="008969C4" w:rsidRDefault="00857F33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857F33" w:rsidRDefault="00857F3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73074AD"/>
    <w:multiLevelType w:val="hybridMultilevel"/>
    <w:tmpl w:val="4D88B59E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BE3B26"/>
    <w:multiLevelType w:val="hybridMultilevel"/>
    <w:tmpl w:val="FAF64A7A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D55F15"/>
    <w:multiLevelType w:val="hybridMultilevel"/>
    <w:tmpl w:val="1C101B34"/>
    <w:lvl w:ilvl="0" w:tplc="4E962B80">
      <w:start w:val="1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22"/>
  </w:num>
  <w:num w:numId="14">
    <w:abstractNumId w:val="28"/>
  </w:num>
  <w:num w:numId="15">
    <w:abstractNumId w:val="17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0"/>
  </w:num>
  <w:num w:numId="21">
    <w:abstractNumId w:val="18"/>
  </w:num>
  <w:num w:numId="22">
    <w:abstractNumId w:val="27"/>
  </w:num>
  <w:num w:numId="23">
    <w:abstractNumId w:val="24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4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9"/>
  </w:num>
  <w:num w:numId="37">
    <w:abstractNumId w:val="20"/>
  </w:num>
  <w:num w:numId="38">
    <w:abstractNumId w:val="19"/>
  </w:num>
  <w:num w:numId="39">
    <w:abstractNumId w:val="20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5"/>
  </w:num>
  <w:num w:numId="42">
    <w:abstractNumId w:val="21"/>
  </w:num>
  <w:num w:numId="43">
    <w:abstractNumId w:val="26"/>
  </w:num>
  <w:num w:numId="44">
    <w:abstractNumId w:val="13"/>
  </w:num>
  <w:num w:numId="45">
    <w:abstractNumId w:val="15"/>
  </w:num>
  <w:num w:numId="46">
    <w:abstractNumId w:val="16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nash James">
    <w15:presenceInfo w15:providerId="AD" w15:userId="S-1-5-21-1993528211-2586143117-3253031534-36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98E"/>
    <w:rsid w:val="0000140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966CA"/>
    <w:rsid w:val="000A0ED7"/>
    <w:rsid w:val="000B202E"/>
    <w:rsid w:val="000B7452"/>
    <w:rsid w:val="000C7C4C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21133"/>
    <w:rsid w:val="001221C8"/>
    <w:rsid w:val="00132A3E"/>
    <w:rsid w:val="00132EC3"/>
    <w:rsid w:val="00136080"/>
    <w:rsid w:val="00151B57"/>
    <w:rsid w:val="00154E7F"/>
    <w:rsid w:val="001833C5"/>
    <w:rsid w:val="00186C07"/>
    <w:rsid w:val="0019671A"/>
    <w:rsid w:val="001B11CC"/>
    <w:rsid w:val="001B1516"/>
    <w:rsid w:val="001B7B1D"/>
    <w:rsid w:val="001C3E6B"/>
    <w:rsid w:val="001D2F1D"/>
    <w:rsid w:val="001D631F"/>
    <w:rsid w:val="001E0633"/>
    <w:rsid w:val="001E7DFD"/>
    <w:rsid w:val="00213F47"/>
    <w:rsid w:val="0022551D"/>
    <w:rsid w:val="002263F7"/>
    <w:rsid w:val="00236557"/>
    <w:rsid w:val="00240E1F"/>
    <w:rsid w:val="00246432"/>
    <w:rsid w:val="0025182D"/>
    <w:rsid w:val="002540D9"/>
    <w:rsid w:val="00260F5F"/>
    <w:rsid w:val="0026400C"/>
    <w:rsid w:val="002659F8"/>
    <w:rsid w:val="00272E91"/>
    <w:rsid w:val="0027405F"/>
    <w:rsid w:val="002748BA"/>
    <w:rsid w:val="00294DDA"/>
    <w:rsid w:val="002A087E"/>
    <w:rsid w:val="002A1104"/>
    <w:rsid w:val="002A3DCD"/>
    <w:rsid w:val="002B2EB2"/>
    <w:rsid w:val="002B6BA8"/>
    <w:rsid w:val="002C742E"/>
    <w:rsid w:val="002C7D10"/>
    <w:rsid w:val="002D2079"/>
    <w:rsid w:val="002D349C"/>
    <w:rsid w:val="002D6391"/>
    <w:rsid w:val="002E01B0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53F9C"/>
    <w:rsid w:val="00364F00"/>
    <w:rsid w:val="00372868"/>
    <w:rsid w:val="00384DA5"/>
    <w:rsid w:val="003B4A55"/>
    <w:rsid w:val="003B5604"/>
    <w:rsid w:val="003C4980"/>
    <w:rsid w:val="003D653C"/>
    <w:rsid w:val="003E2BA3"/>
    <w:rsid w:val="004057AC"/>
    <w:rsid w:val="00410E30"/>
    <w:rsid w:val="0042494B"/>
    <w:rsid w:val="0043354D"/>
    <w:rsid w:val="00436F3E"/>
    <w:rsid w:val="00443370"/>
    <w:rsid w:val="00444F99"/>
    <w:rsid w:val="0044736A"/>
    <w:rsid w:val="00454165"/>
    <w:rsid w:val="00467A4E"/>
    <w:rsid w:val="00475C54"/>
    <w:rsid w:val="004863BF"/>
    <w:rsid w:val="0049479C"/>
    <w:rsid w:val="004A461A"/>
    <w:rsid w:val="004B6737"/>
    <w:rsid w:val="004C3E01"/>
    <w:rsid w:val="004D5297"/>
    <w:rsid w:val="004F3152"/>
    <w:rsid w:val="004F3C64"/>
    <w:rsid w:val="004F4226"/>
    <w:rsid w:val="00510DB3"/>
    <w:rsid w:val="0051263D"/>
    <w:rsid w:val="00523070"/>
    <w:rsid w:val="00531955"/>
    <w:rsid w:val="00585674"/>
    <w:rsid w:val="005878B7"/>
    <w:rsid w:val="005A392A"/>
    <w:rsid w:val="005A3EDE"/>
    <w:rsid w:val="005A76E7"/>
    <w:rsid w:val="005B6300"/>
    <w:rsid w:val="005C6E8D"/>
    <w:rsid w:val="005D4850"/>
    <w:rsid w:val="005D671A"/>
    <w:rsid w:val="005E762C"/>
    <w:rsid w:val="00606A67"/>
    <w:rsid w:val="00607FA3"/>
    <w:rsid w:val="006171B3"/>
    <w:rsid w:val="00633FE1"/>
    <w:rsid w:val="006374FA"/>
    <w:rsid w:val="00646455"/>
    <w:rsid w:val="00650C69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D6E33"/>
    <w:rsid w:val="006F3CF4"/>
    <w:rsid w:val="00700FDB"/>
    <w:rsid w:val="00707BA6"/>
    <w:rsid w:val="007129B5"/>
    <w:rsid w:val="0071423B"/>
    <w:rsid w:val="00720A50"/>
    <w:rsid w:val="00722EA8"/>
    <w:rsid w:val="00727610"/>
    <w:rsid w:val="00734B82"/>
    <w:rsid w:val="0075721A"/>
    <w:rsid w:val="00767585"/>
    <w:rsid w:val="00780795"/>
    <w:rsid w:val="007A2CEC"/>
    <w:rsid w:val="007A646C"/>
    <w:rsid w:val="007B1EDB"/>
    <w:rsid w:val="007B2442"/>
    <w:rsid w:val="007B71B8"/>
    <w:rsid w:val="007C4BC5"/>
    <w:rsid w:val="007E1D79"/>
    <w:rsid w:val="007E4EF4"/>
    <w:rsid w:val="007F0C34"/>
    <w:rsid w:val="007F23A8"/>
    <w:rsid w:val="008116BA"/>
    <w:rsid w:val="008119C7"/>
    <w:rsid w:val="00815669"/>
    <w:rsid w:val="00823506"/>
    <w:rsid w:val="00831038"/>
    <w:rsid w:val="0084261E"/>
    <w:rsid w:val="00846C91"/>
    <w:rsid w:val="00857F33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A4927"/>
    <w:rsid w:val="008B5E31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17A14"/>
    <w:rsid w:val="00921B59"/>
    <w:rsid w:val="00926383"/>
    <w:rsid w:val="009405FE"/>
    <w:rsid w:val="00942D04"/>
    <w:rsid w:val="00946E5C"/>
    <w:rsid w:val="00957855"/>
    <w:rsid w:val="0096191C"/>
    <w:rsid w:val="00962170"/>
    <w:rsid w:val="00962AD0"/>
    <w:rsid w:val="00970DBB"/>
    <w:rsid w:val="0097381A"/>
    <w:rsid w:val="00986595"/>
    <w:rsid w:val="009A2ED4"/>
    <w:rsid w:val="009A5601"/>
    <w:rsid w:val="009B6BDF"/>
    <w:rsid w:val="009B754B"/>
    <w:rsid w:val="009C2C9A"/>
    <w:rsid w:val="009C4F87"/>
    <w:rsid w:val="009C5473"/>
    <w:rsid w:val="009C5629"/>
    <w:rsid w:val="009C694E"/>
    <w:rsid w:val="009D56A4"/>
    <w:rsid w:val="009D64D5"/>
    <w:rsid w:val="009F3119"/>
    <w:rsid w:val="00A0629B"/>
    <w:rsid w:val="00A22E5D"/>
    <w:rsid w:val="00A2583B"/>
    <w:rsid w:val="00A25B61"/>
    <w:rsid w:val="00A26934"/>
    <w:rsid w:val="00A32585"/>
    <w:rsid w:val="00A365F0"/>
    <w:rsid w:val="00A36C9C"/>
    <w:rsid w:val="00A563F0"/>
    <w:rsid w:val="00A5749E"/>
    <w:rsid w:val="00A65459"/>
    <w:rsid w:val="00A72413"/>
    <w:rsid w:val="00A92EE5"/>
    <w:rsid w:val="00AA3334"/>
    <w:rsid w:val="00AA38E8"/>
    <w:rsid w:val="00AB200C"/>
    <w:rsid w:val="00AB2785"/>
    <w:rsid w:val="00AC7DD3"/>
    <w:rsid w:val="00AD7CA4"/>
    <w:rsid w:val="00AE0435"/>
    <w:rsid w:val="00AE1F98"/>
    <w:rsid w:val="00AE5C76"/>
    <w:rsid w:val="00AE684E"/>
    <w:rsid w:val="00AF082D"/>
    <w:rsid w:val="00AF0B3E"/>
    <w:rsid w:val="00AF21A5"/>
    <w:rsid w:val="00AF7EDD"/>
    <w:rsid w:val="00B0266D"/>
    <w:rsid w:val="00B11BE8"/>
    <w:rsid w:val="00B15158"/>
    <w:rsid w:val="00B21099"/>
    <w:rsid w:val="00B263A8"/>
    <w:rsid w:val="00B35242"/>
    <w:rsid w:val="00B352F7"/>
    <w:rsid w:val="00B738C5"/>
    <w:rsid w:val="00B81B39"/>
    <w:rsid w:val="00B81C1B"/>
    <w:rsid w:val="00B85E5D"/>
    <w:rsid w:val="00B871EB"/>
    <w:rsid w:val="00B915BD"/>
    <w:rsid w:val="00B93BC4"/>
    <w:rsid w:val="00B96B57"/>
    <w:rsid w:val="00BA0018"/>
    <w:rsid w:val="00BA555C"/>
    <w:rsid w:val="00BA72F4"/>
    <w:rsid w:val="00BC0234"/>
    <w:rsid w:val="00BC661E"/>
    <w:rsid w:val="00BC6B0F"/>
    <w:rsid w:val="00BD6557"/>
    <w:rsid w:val="00BF1475"/>
    <w:rsid w:val="00BF437F"/>
    <w:rsid w:val="00BF5242"/>
    <w:rsid w:val="00C0276C"/>
    <w:rsid w:val="00C1204A"/>
    <w:rsid w:val="00C145F2"/>
    <w:rsid w:val="00C24FF5"/>
    <w:rsid w:val="00C27725"/>
    <w:rsid w:val="00C30D51"/>
    <w:rsid w:val="00C3267C"/>
    <w:rsid w:val="00C375E8"/>
    <w:rsid w:val="00C576BF"/>
    <w:rsid w:val="00C60657"/>
    <w:rsid w:val="00C6445C"/>
    <w:rsid w:val="00C71EF8"/>
    <w:rsid w:val="00C87413"/>
    <w:rsid w:val="00CA5BBE"/>
    <w:rsid w:val="00CB113C"/>
    <w:rsid w:val="00CB724F"/>
    <w:rsid w:val="00CC5FFD"/>
    <w:rsid w:val="00CE07E4"/>
    <w:rsid w:val="00CF01A3"/>
    <w:rsid w:val="00CF445E"/>
    <w:rsid w:val="00CF7C4B"/>
    <w:rsid w:val="00D01E71"/>
    <w:rsid w:val="00D027BD"/>
    <w:rsid w:val="00D16229"/>
    <w:rsid w:val="00D256DD"/>
    <w:rsid w:val="00D31601"/>
    <w:rsid w:val="00D36D8C"/>
    <w:rsid w:val="00D4065B"/>
    <w:rsid w:val="00D4267E"/>
    <w:rsid w:val="00D43475"/>
    <w:rsid w:val="00D51275"/>
    <w:rsid w:val="00D52276"/>
    <w:rsid w:val="00D55660"/>
    <w:rsid w:val="00D57397"/>
    <w:rsid w:val="00D6547D"/>
    <w:rsid w:val="00D66AB8"/>
    <w:rsid w:val="00D732DD"/>
    <w:rsid w:val="00D77952"/>
    <w:rsid w:val="00D8298E"/>
    <w:rsid w:val="00D87608"/>
    <w:rsid w:val="00D87987"/>
    <w:rsid w:val="00DA2279"/>
    <w:rsid w:val="00DB213C"/>
    <w:rsid w:val="00DC336B"/>
    <w:rsid w:val="00DD2EBD"/>
    <w:rsid w:val="00DD3B65"/>
    <w:rsid w:val="00DD4D5D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0190"/>
    <w:rsid w:val="00E53BF0"/>
    <w:rsid w:val="00E61FD9"/>
    <w:rsid w:val="00E67396"/>
    <w:rsid w:val="00E70D2A"/>
    <w:rsid w:val="00E77432"/>
    <w:rsid w:val="00E9431D"/>
    <w:rsid w:val="00E96D85"/>
    <w:rsid w:val="00EA128E"/>
    <w:rsid w:val="00EA6BCB"/>
    <w:rsid w:val="00EC0CCD"/>
    <w:rsid w:val="00ED7CA4"/>
    <w:rsid w:val="00EE26AB"/>
    <w:rsid w:val="00EE3868"/>
    <w:rsid w:val="00EF1337"/>
    <w:rsid w:val="00F01D8E"/>
    <w:rsid w:val="00F07544"/>
    <w:rsid w:val="00F14F1F"/>
    <w:rsid w:val="00F21AEA"/>
    <w:rsid w:val="00F25926"/>
    <w:rsid w:val="00F31A9D"/>
    <w:rsid w:val="00F36729"/>
    <w:rsid w:val="00F36CC2"/>
    <w:rsid w:val="00F41E6C"/>
    <w:rsid w:val="00F4330C"/>
    <w:rsid w:val="00F4712F"/>
    <w:rsid w:val="00F549B0"/>
    <w:rsid w:val="00F56F9A"/>
    <w:rsid w:val="00F575E2"/>
    <w:rsid w:val="00F602B0"/>
    <w:rsid w:val="00F6418E"/>
    <w:rsid w:val="00F64A35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D6AE2C"/>
  <w15:docId w15:val="{BAA9DDD1-ED53-4F63-8EC9-E6493EDC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B582-02EF-4C89-9852-0075A357FC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E32023-C8DD-47F2-892D-13D113B9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7342</CharactersWithSpaces>
  <SharedDoc>false</SharedDoc>
  <HLinks>
    <vt:vector size="144" baseType="variant"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_Toc427226683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_Toc427226682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_Toc427226681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_Toc427226680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_Toc427226679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_Toc427226678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_Toc427226677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_Toc427226676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_Toc427226675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_Toc427226674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_Toc427226673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_Toc427226672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_Toc427226671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_Toc427226670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_Toc427226669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_Toc427226668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_Toc427226667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_Toc427226666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_Toc427226665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_Toc427226664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_Toc427226663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_Toc427226662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_Toc427226661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_Toc427226660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Avinash James</cp:lastModifiedBy>
  <cp:revision>32</cp:revision>
  <cp:lastPrinted>2016-03-29T15:28:00Z</cp:lastPrinted>
  <dcterms:created xsi:type="dcterms:W3CDTF">2016-03-29T15:28:00Z</dcterms:created>
  <dcterms:modified xsi:type="dcterms:W3CDTF">2017-07-26T18:39:00Z</dcterms:modified>
</cp:coreProperties>
</file>