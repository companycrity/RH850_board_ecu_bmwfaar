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704BD1748B4146E392F275463721969C"/>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1D1A02"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D16593">
        <w:rPr>
          <w:rFonts w:cs="Calibri"/>
          <w:b/>
          <w:sz w:val="48"/>
          <w:szCs w:val="48"/>
        </w:rPr>
        <w:t>ExcpnHndlg</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75269F" w:rsidP="007E0373">
      <w:pPr>
        <w:tabs>
          <w:tab w:val="left" w:pos="4320"/>
          <w:tab w:val="left" w:pos="8640"/>
        </w:tabs>
        <w:spacing w:before="120" w:after="360"/>
        <w:jc w:val="center"/>
        <w:rPr>
          <w:b/>
          <w:sz w:val="36"/>
        </w:rPr>
      </w:pPr>
      <w:ins w:id="0" w:author="Avinash James" w:date="2018-04-04T10:48:00Z">
        <w:r>
          <w:rPr>
            <w:b/>
            <w:sz w:val="36"/>
          </w:rPr>
          <w:t>04-Apr</w:t>
        </w:r>
      </w:ins>
      <w:del w:id="1" w:author="Avinash James" w:date="2018-04-04T10:49:00Z">
        <w:r w:rsidR="00BB58C8" w:rsidRPr="007E0373" w:rsidDel="0075269F">
          <w:rPr>
            <w:b/>
            <w:sz w:val="36"/>
          </w:rPr>
          <w:fldChar w:fldCharType="begin"/>
        </w:r>
        <w:r w:rsidR="00BB58C8" w:rsidRPr="007E0373" w:rsidDel="0075269F">
          <w:rPr>
            <w:b/>
            <w:sz w:val="36"/>
          </w:rPr>
          <w:delInstrText xml:space="preserve"> DOCPROPERTY  "Release Date"  \* MERGEFORMAT </w:delInstrText>
        </w:r>
        <w:r w:rsidR="00BB58C8" w:rsidRPr="007E0373" w:rsidDel="0075269F">
          <w:rPr>
            <w:b/>
            <w:sz w:val="36"/>
          </w:rPr>
          <w:fldChar w:fldCharType="separate"/>
        </w:r>
        <w:r w:rsidR="00BB58C8" w:rsidDel="0075269F">
          <w:rPr>
            <w:b/>
            <w:sz w:val="36"/>
          </w:rPr>
          <w:delText>Sep 21, 2017</w:delText>
        </w:r>
        <w:r w:rsidR="00BB58C8" w:rsidRPr="007E0373" w:rsidDel="0075269F">
          <w:rPr>
            <w:b/>
            <w:sz w:val="36"/>
          </w:rPr>
          <w:fldChar w:fldCharType="end"/>
        </w:r>
      </w:del>
      <w:ins w:id="2" w:author="Avinash James" w:date="2018-04-04T10:49:00Z">
        <w:r>
          <w:rPr>
            <w:b/>
            <w:sz w:val="36"/>
          </w:rPr>
          <w:t>-2018</w:t>
        </w:r>
      </w:ins>
    </w:p>
    <w:p w:rsidR="007E0373" w:rsidRDefault="007E037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D16593" w:rsidRDefault="00D16593">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B920CF" w:rsidRPr="00A158C7" w:rsidRDefault="00B920CF" w:rsidP="00B920CF">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D16593">
        <w:rPr>
          <w:b/>
          <w:sz w:val="24"/>
        </w:rPr>
        <w:t>Shruthi Raghavan</w:t>
      </w:r>
      <w:r>
        <w:rPr>
          <w:b/>
          <w:sz w:val="24"/>
        </w:rPr>
        <w:fldChar w:fldCharType="end"/>
      </w:r>
      <w:r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B920CF">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B920CF">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100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50"/>
        <w:gridCol w:w="1848"/>
        <w:gridCol w:w="950"/>
        <w:gridCol w:w="1420"/>
      </w:tblGrid>
      <w:tr w:rsidR="001D1A02" w:rsidRPr="00AA38E8" w:rsidTr="001D1A02">
        <w:trPr>
          <w:trHeight w:val="400"/>
        </w:trPr>
        <w:tc>
          <w:tcPr>
            <w:tcW w:w="5850" w:type="dxa"/>
          </w:tcPr>
          <w:p w:rsidR="00B920CF" w:rsidRPr="00AA38E8" w:rsidRDefault="00B920CF" w:rsidP="00D229A6">
            <w:pPr>
              <w:jc w:val="center"/>
              <w:rPr>
                <w:rFonts w:cs="Calibri"/>
                <w:b/>
              </w:rPr>
            </w:pPr>
            <w:bookmarkStart w:id="3" w:name="_Toc348792978"/>
            <w:bookmarkStart w:id="4" w:name="_Toc348793074"/>
            <w:bookmarkStart w:id="5" w:name="_Toc348793965"/>
            <w:bookmarkStart w:id="6" w:name="_Toc349459173"/>
            <w:bookmarkStart w:id="7" w:name="_Toc349621609"/>
            <w:r w:rsidRPr="00AA38E8">
              <w:rPr>
                <w:rFonts w:cs="Calibri"/>
                <w:b/>
              </w:rPr>
              <w:t>Description</w:t>
            </w:r>
          </w:p>
        </w:tc>
        <w:tc>
          <w:tcPr>
            <w:tcW w:w="1848" w:type="dxa"/>
          </w:tcPr>
          <w:p w:rsidR="00B920CF" w:rsidRPr="00AA38E8" w:rsidRDefault="00B920CF" w:rsidP="00D229A6">
            <w:pPr>
              <w:jc w:val="center"/>
              <w:rPr>
                <w:rFonts w:cs="Calibri"/>
                <w:b/>
              </w:rPr>
            </w:pPr>
            <w:r w:rsidRPr="00AA38E8">
              <w:rPr>
                <w:rFonts w:cs="Calibri"/>
                <w:b/>
              </w:rPr>
              <w:t>Author</w:t>
            </w:r>
          </w:p>
        </w:tc>
        <w:tc>
          <w:tcPr>
            <w:tcW w:w="950" w:type="dxa"/>
          </w:tcPr>
          <w:p w:rsidR="00B920CF" w:rsidRPr="00AA38E8" w:rsidRDefault="00B920CF" w:rsidP="00D229A6">
            <w:pPr>
              <w:jc w:val="center"/>
              <w:rPr>
                <w:rFonts w:cs="Calibri"/>
                <w:b/>
              </w:rPr>
            </w:pPr>
            <w:r w:rsidRPr="00AA38E8">
              <w:rPr>
                <w:rFonts w:cs="Calibri"/>
                <w:b/>
              </w:rPr>
              <w:t>Version</w:t>
            </w:r>
          </w:p>
        </w:tc>
        <w:tc>
          <w:tcPr>
            <w:tcW w:w="1420" w:type="dxa"/>
          </w:tcPr>
          <w:p w:rsidR="00B920CF" w:rsidRPr="00AA38E8" w:rsidRDefault="00B920CF" w:rsidP="00D229A6">
            <w:pPr>
              <w:jc w:val="center"/>
              <w:rPr>
                <w:rFonts w:cs="Calibri"/>
                <w:b/>
              </w:rPr>
            </w:pPr>
            <w:r w:rsidRPr="00AA38E8">
              <w:rPr>
                <w:rFonts w:cs="Calibri"/>
                <w:b/>
              </w:rPr>
              <w:t>Date</w:t>
            </w:r>
          </w:p>
        </w:tc>
      </w:tr>
      <w:tr w:rsidR="001D1A02" w:rsidRPr="00AA38E8" w:rsidTr="001D1A02">
        <w:trPr>
          <w:trHeight w:val="389"/>
        </w:trPr>
        <w:tc>
          <w:tcPr>
            <w:tcW w:w="5850" w:type="dxa"/>
          </w:tcPr>
          <w:p w:rsidR="00B920CF" w:rsidRPr="00AA38E8" w:rsidRDefault="00B920CF" w:rsidP="00156661">
            <w:pPr>
              <w:rPr>
                <w:rFonts w:cs="Calibri"/>
              </w:rPr>
            </w:pPr>
            <w:r>
              <w:rPr>
                <w:rFonts w:cs="Calibri"/>
              </w:rPr>
              <w:t>Initial Version</w:t>
            </w:r>
          </w:p>
        </w:tc>
        <w:tc>
          <w:tcPr>
            <w:tcW w:w="1848" w:type="dxa"/>
          </w:tcPr>
          <w:p w:rsidR="00B920CF" w:rsidRPr="00AA38E8" w:rsidRDefault="00B920CF" w:rsidP="00B920CF">
            <w:pPr>
              <w:jc w:val="center"/>
              <w:rPr>
                <w:rFonts w:cs="Calibri"/>
              </w:rPr>
            </w:pPr>
            <w:r>
              <w:rPr>
                <w:rFonts w:cs="Calibri"/>
              </w:rPr>
              <w:t>Avinash James</w:t>
            </w:r>
          </w:p>
        </w:tc>
        <w:tc>
          <w:tcPr>
            <w:tcW w:w="950" w:type="dxa"/>
          </w:tcPr>
          <w:p w:rsidR="00B920CF" w:rsidRPr="00AA38E8" w:rsidRDefault="00B920CF" w:rsidP="00B920CF">
            <w:pPr>
              <w:jc w:val="center"/>
              <w:rPr>
                <w:rFonts w:cs="Calibri"/>
              </w:rPr>
            </w:pPr>
            <w:r>
              <w:rPr>
                <w:rFonts w:cs="Calibri"/>
              </w:rPr>
              <w:t>1.0</w:t>
            </w:r>
          </w:p>
        </w:tc>
        <w:tc>
          <w:tcPr>
            <w:tcW w:w="1420" w:type="dxa"/>
          </w:tcPr>
          <w:p w:rsidR="00B920CF" w:rsidRPr="00AA38E8" w:rsidRDefault="00F040D8" w:rsidP="00F040D8">
            <w:pPr>
              <w:jc w:val="center"/>
              <w:rPr>
                <w:rFonts w:cs="Calibri"/>
              </w:rPr>
            </w:pPr>
            <w:r>
              <w:rPr>
                <w:rFonts w:cs="Calibri"/>
              </w:rPr>
              <w:t>05</w:t>
            </w:r>
            <w:r w:rsidR="00B920CF">
              <w:rPr>
                <w:rFonts w:cs="Calibri"/>
              </w:rPr>
              <w:t>-</w:t>
            </w:r>
            <w:r>
              <w:rPr>
                <w:rFonts w:cs="Calibri"/>
              </w:rPr>
              <w:t>Apr</w:t>
            </w:r>
            <w:r w:rsidR="00B920CF">
              <w:rPr>
                <w:rFonts w:cs="Calibri"/>
              </w:rPr>
              <w:t>-201</w:t>
            </w:r>
            <w:r>
              <w:rPr>
                <w:rFonts w:cs="Calibri"/>
              </w:rPr>
              <w:t>6</w:t>
            </w:r>
          </w:p>
        </w:tc>
      </w:tr>
      <w:tr w:rsidR="001D1A02" w:rsidRPr="00AA38E8" w:rsidTr="001D1A02">
        <w:trPr>
          <w:trHeight w:val="389"/>
        </w:trPr>
        <w:tc>
          <w:tcPr>
            <w:tcW w:w="5850" w:type="dxa"/>
          </w:tcPr>
          <w:p w:rsidR="00F03EA4" w:rsidRDefault="00F03EA4" w:rsidP="00156661">
            <w:pPr>
              <w:rPr>
                <w:rFonts w:cs="Calibri"/>
              </w:rPr>
            </w:pPr>
            <w:r>
              <w:rPr>
                <w:rFonts w:cs="Calibri"/>
              </w:rPr>
              <w:t>Updated the #define for ECC single bit code flash fault</w:t>
            </w:r>
          </w:p>
        </w:tc>
        <w:tc>
          <w:tcPr>
            <w:tcW w:w="1848" w:type="dxa"/>
          </w:tcPr>
          <w:p w:rsidR="00F03EA4" w:rsidRDefault="00F03EA4" w:rsidP="00B920CF">
            <w:pPr>
              <w:jc w:val="center"/>
              <w:rPr>
                <w:rFonts w:cs="Calibri"/>
              </w:rPr>
            </w:pPr>
            <w:r>
              <w:rPr>
                <w:rFonts w:cs="Calibri"/>
              </w:rPr>
              <w:t>Avinash James</w:t>
            </w:r>
          </w:p>
        </w:tc>
        <w:tc>
          <w:tcPr>
            <w:tcW w:w="950" w:type="dxa"/>
          </w:tcPr>
          <w:p w:rsidR="00F03EA4" w:rsidRDefault="00F03EA4" w:rsidP="00B920CF">
            <w:pPr>
              <w:jc w:val="center"/>
              <w:rPr>
                <w:rFonts w:cs="Calibri"/>
              </w:rPr>
            </w:pPr>
            <w:r>
              <w:rPr>
                <w:rFonts w:cs="Calibri"/>
              </w:rPr>
              <w:t>2.0</w:t>
            </w:r>
          </w:p>
        </w:tc>
        <w:tc>
          <w:tcPr>
            <w:tcW w:w="1420" w:type="dxa"/>
          </w:tcPr>
          <w:p w:rsidR="00F03EA4" w:rsidRDefault="00F03EA4" w:rsidP="00F040D8">
            <w:pPr>
              <w:jc w:val="center"/>
              <w:rPr>
                <w:rFonts w:cs="Calibri"/>
              </w:rPr>
            </w:pPr>
            <w:r>
              <w:rPr>
                <w:rFonts w:cs="Calibri"/>
              </w:rPr>
              <w:t>18-Apr-2016</w:t>
            </w:r>
          </w:p>
        </w:tc>
      </w:tr>
      <w:tr w:rsidR="001D1A02" w:rsidRPr="00AA38E8" w:rsidTr="001D1A02">
        <w:trPr>
          <w:trHeight w:val="389"/>
        </w:trPr>
        <w:tc>
          <w:tcPr>
            <w:tcW w:w="5850" w:type="dxa"/>
          </w:tcPr>
          <w:p w:rsidR="00E7516A" w:rsidRDefault="00E7516A" w:rsidP="00156661">
            <w:pPr>
              <w:rPr>
                <w:rFonts w:cs="Calibri"/>
              </w:rPr>
            </w:pPr>
            <w:r>
              <w:rPr>
                <w:rFonts w:cs="Calibri"/>
              </w:rPr>
              <w:t>Updated for v3.2.0 of the FDD</w:t>
            </w:r>
          </w:p>
        </w:tc>
        <w:tc>
          <w:tcPr>
            <w:tcW w:w="1848" w:type="dxa"/>
          </w:tcPr>
          <w:p w:rsidR="00E7516A" w:rsidRDefault="00E7516A" w:rsidP="00B920CF">
            <w:pPr>
              <w:jc w:val="center"/>
              <w:rPr>
                <w:rFonts w:cs="Calibri"/>
              </w:rPr>
            </w:pPr>
            <w:r>
              <w:rPr>
                <w:rFonts w:cs="Calibri"/>
              </w:rPr>
              <w:t>Selva Sengottaiyan</w:t>
            </w:r>
          </w:p>
        </w:tc>
        <w:tc>
          <w:tcPr>
            <w:tcW w:w="950" w:type="dxa"/>
          </w:tcPr>
          <w:p w:rsidR="00E7516A" w:rsidRDefault="00E7516A" w:rsidP="00B920CF">
            <w:pPr>
              <w:jc w:val="center"/>
              <w:rPr>
                <w:rFonts w:cs="Calibri"/>
              </w:rPr>
            </w:pPr>
            <w:r>
              <w:rPr>
                <w:rFonts w:cs="Calibri"/>
              </w:rPr>
              <w:t>3.0</w:t>
            </w:r>
          </w:p>
        </w:tc>
        <w:tc>
          <w:tcPr>
            <w:tcW w:w="1420" w:type="dxa"/>
          </w:tcPr>
          <w:p w:rsidR="00E7516A" w:rsidRDefault="007207CA" w:rsidP="00F040D8">
            <w:pPr>
              <w:jc w:val="center"/>
              <w:rPr>
                <w:rFonts w:cs="Calibri"/>
              </w:rPr>
            </w:pPr>
            <w:r>
              <w:rPr>
                <w:rFonts w:cs="Calibri"/>
              </w:rPr>
              <w:t>24</w:t>
            </w:r>
            <w:r w:rsidR="00E7516A">
              <w:rPr>
                <w:rFonts w:cs="Calibri"/>
              </w:rPr>
              <w:t>-June-2016</w:t>
            </w:r>
          </w:p>
        </w:tc>
      </w:tr>
      <w:tr w:rsidR="001D1A02" w:rsidRPr="00AA38E8" w:rsidTr="001D1A02">
        <w:trPr>
          <w:trHeight w:val="389"/>
        </w:trPr>
        <w:tc>
          <w:tcPr>
            <w:tcW w:w="5850" w:type="dxa"/>
          </w:tcPr>
          <w:p w:rsidR="000615B7" w:rsidRDefault="000615B7" w:rsidP="00156661">
            <w:pPr>
              <w:rPr>
                <w:rFonts w:cs="Calibri"/>
              </w:rPr>
            </w:pPr>
            <w:r>
              <w:rPr>
                <w:rFonts w:cs="Calibri"/>
              </w:rPr>
              <w:t>Updated for v4.0.0 of the FDD</w:t>
            </w:r>
          </w:p>
        </w:tc>
        <w:tc>
          <w:tcPr>
            <w:tcW w:w="1848" w:type="dxa"/>
          </w:tcPr>
          <w:p w:rsidR="000615B7" w:rsidRDefault="000615B7" w:rsidP="00B920CF">
            <w:pPr>
              <w:jc w:val="center"/>
              <w:rPr>
                <w:rFonts w:cs="Calibri"/>
              </w:rPr>
            </w:pPr>
            <w:r>
              <w:rPr>
                <w:rFonts w:cs="Calibri"/>
              </w:rPr>
              <w:t>Avinash James</w:t>
            </w:r>
          </w:p>
        </w:tc>
        <w:tc>
          <w:tcPr>
            <w:tcW w:w="950" w:type="dxa"/>
          </w:tcPr>
          <w:p w:rsidR="000615B7" w:rsidRDefault="000615B7" w:rsidP="00B920CF">
            <w:pPr>
              <w:jc w:val="center"/>
              <w:rPr>
                <w:rFonts w:cs="Calibri"/>
              </w:rPr>
            </w:pPr>
            <w:r>
              <w:rPr>
                <w:rFonts w:cs="Calibri"/>
              </w:rPr>
              <w:t>4.0</w:t>
            </w:r>
          </w:p>
        </w:tc>
        <w:tc>
          <w:tcPr>
            <w:tcW w:w="1420" w:type="dxa"/>
          </w:tcPr>
          <w:p w:rsidR="000615B7" w:rsidRDefault="000615B7" w:rsidP="00F040D8">
            <w:pPr>
              <w:jc w:val="center"/>
              <w:rPr>
                <w:rFonts w:cs="Calibri"/>
              </w:rPr>
            </w:pPr>
            <w:r>
              <w:rPr>
                <w:rFonts w:cs="Calibri"/>
              </w:rPr>
              <w:t>17-Aug-2016</w:t>
            </w:r>
          </w:p>
        </w:tc>
      </w:tr>
      <w:tr w:rsidR="001D1A02" w:rsidRPr="00AA38E8" w:rsidTr="001D1A02">
        <w:trPr>
          <w:trHeight w:val="389"/>
        </w:trPr>
        <w:tc>
          <w:tcPr>
            <w:tcW w:w="5850" w:type="dxa"/>
          </w:tcPr>
          <w:p w:rsidR="001D1A02" w:rsidRDefault="001D1A02" w:rsidP="00156661">
            <w:pPr>
              <w:rPr>
                <w:rFonts w:cs="Calibri"/>
              </w:rPr>
            </w:pPr>
            <w:r>
              <w:rPr>
                <w:rFonts w:cs="Calibri"/>
              </w:rPr>
              <w:t>Updated to remove constants that were used for parameter byte for CVM startup tests because this test is removed from CM101A</w:t>
            </w:r>
          </w:p>
        </w:tc>
        <w:tc>
          <w:tcPr>
            <w:tcW w:w="1848" w:type="dxa"/>
          </w:tcPr>
          <w:p w:rsidR="001D1A02" w:rsidRDefault="001D1A02" w:rsidP="00B920CF">
            <w:pPr>
              <w:jc w:val="center"/>
              <w:rPr>
                <w:rFonts w:cs="Calibri"/>
              </w:rPr>
            </w:pPr>
            <w:r>
              <w:rPr>
                <w:rFonts w:cs="Calibri"/>
              </w:rPr>
              <w:t>Shruthi Raghavan</w:t>
            </w:r>
          </w:p>
        </w:tc>
        <w:tc>
          <w:tcPr>
            <w:tcW w:w="950" w:type="dxa"/>
          </w:tcPr>
          <w:p w:rsidR="001D1A02" w:rsidRDefault="001D1A02" w:rsidP="00B920CF">
            <w:pPr>
              <w:jc w:val="center"/>
              <w:rPr>
                <w:rFonts w:cs="Calibri"/>
              </w:rPr>
            </w:pPr>
            <w:r>
              <w:rPr>
                <w:rFonts w:cs="Calibri"/>
              </w:rPr>
              <w:t>5.0</w:t>
            </w:r>
          </w:p>
        </w:tc>
        <w:tc>
          <w:tcPr>
            <w:tcW w:w="1420" w:type="dxa"/>
          </w:tcPr>
          <w:p w:rsidR="001D1A02" w:rsidRDefault="001D1A02" w:rsidP="00F040D8">
            <w:pPr>
              <w:jc w:val="center"/>
              <w:rPr>
                <w:rFonts w:cs="Calibri"/>
              </w:rPr>
            </w:pPr>
            <w:r>
              <w:rPr>
                <w:rFonts w:cs="Calibri"/>
              </w:rPr>
              <w:t>18-May-2017</w:t>
            </w:r>
          </w:p>
        </w:tc>
      </w:tr>
      <w:tr w:rsidR="00156661" w:rsidRPr="00AA38E8" w:rsidTr="001D1A02">
        <w:trPr>
          <w:trHeight w:val="389"/>
        </w:trPr>
        <w:tc>
          <w:tcPr>
            <w:tcW w:w="5850" w:type="dxa"/>
          </w:tcPr>
          <w:p w:rsidR="00156661" w:rsidRDefault="00156661" w:rsidP="00156661">
            <w:pPr>
              <w:rPr>
                <w:rFonts w:cs="Calibri"/>
              </w:rPr>
            </w:pPr>
            <w:r>
              <w:rPr>
                <w:rFonts w:cs="Calibri"/>
              </w:rPr>
              <w:t>Added constants for the handling of code flash register write MCAL failure.</w:t>
            </w:r>
          </w:p>
        </w:tc>
        <w:tc>
          <w:tcPr>
            <w:tcW w:w="1848" w:type="dxa"/>
          </w:tcPr>
          <w:p w:rsidR="00156661" w:rsidRDefault="00156661" w:rsidP="00B920CF">
            <w:pPr>
              <w:jc w:val="center"/>
              <w:rPr>
                <w:rFonts w:cs="Calibri"/>
              </w:rPr>
            </w:pPr>
            <w:r>
              <w:rPr>
                <w:rFonts w:cs="Calibri"/>
              </w:rPr>
              <w:t>Shruthi Raghavan</w:t>
            </w:r>
          </w:p>
        </w:tc>
        <w:tc>
          <w:tcPr>
            <w:tcW w:w="950" w:type="dxa"/>
          </w:tcPr>
          <w:p w:rsidR="00156661" w:rsidRDefault="00156661" w:rsidP="00B920CF">
            <w:pPr>
              <w:jc w:val="center"/>
              <w:rPr>
                <w:rFonts w:cs="Calibri"/>
              </w:rPr>
            </w:pPr>
            <w:r>
              <w:rPr>
                <w:rFonts w:cs="Calibri"/>
              </w:rPr>
              <w:t>6.0</w:t>
            </w:r>
          </w:p>
        </w:tc>
        <w:tc>
          <w:tcPr>
            <w:tcW w:w="1420" w:type="dxa"/>
          </w:tcPr>
          <w:p w:rsidR="00156661" w:rsidRDefault="00156661" w:rsidP="00F040D8">
            <w:pPr>
              <w:jc w:val="center"/>
              <w:rPr>
                <w:rFonts w:cs="Calibri"/>
              </w:rPr>
            </w:pPr>
            <w:r>
              <w:rPr>
                <w:rFonts w:cs="Calibri"/>
              </w:rPr>
              <w:t>25-May-2017</w:t>
            </w:r>
          </w:p>
        </w:tc>
      </w:tr>
      <w:tr w:rsidR="000D2654" w:rsidRPr="00AA38E8" w:rsidTr="001D1A02">
        <w:trPr>
          <w:trHeight w:val="389"/>
        </w:trPr>
        <w:tc>
          <w:tcPr>
            <w:tcW w:w="5850" w:type="dxa"/>
          </w:tcPr>
          <w:p w:rsidR="000D2654" w:rsidRDefault="000D2654" w:rsidP="000D2654">
            <w:pPr>
              <w:rPr>
                <w:rFonts w:cs="Calibri"/>
              </w:rPr>
            </w:pPr>
            <w:r>
              <w:rPr>
                <w:rFonts w:cs="Calibri"/>
              </w:rPr>
              <w:t xml:space="preserve">Removed the </w:t>
            </w:r>
            <w:proofErr w:type="spellStart"/>
            <w:r>
              <w:rPr>
                <w:rFonts w:cs="Calibri"/>
              </w:rPr>
              <w:t>ProcEcmRst</w:t>
            </w:r>
            <w:proofErr w:type="spellEnd"/>
            <w:r>
              <w:rPr>
                <w:rFonts w:cs="Calibri"/>
              </w:rPr>
              <w:t xml:space="preserve"> Function</w:t>
            </w:r>
          </w:p>
        </w:tc>
        <w:tc>
          <w:tcPr>
            <w:tcW w:w="1848" w:type="dxa"/>
          </w:tcPr>
          <w:p w:rsidR="000D2654" w:rsidRDefault="000D2654" w:rsidP="000D2654">
            <w:pPr>
              <w:jc w:val="center"/>
              <w:rPr>
                <w:rFonts w:cs="Calibri"/>
              </w:rPr>
            </w:pPr>
            <w:r>
              <w:rPr>
                <w:rFonts w:cs="Calibri"/>
              </w:rPr>
              <w:t>Avinash James</w:t>
            </w:r>
          </w:p>
        </w:tc>
        <w:tc>
          <w:tcPr>
            <w:tcW w:w="950" w:type="dxa"/>
          </w:tcPr>
          <w:p w:rsidR="000D2654" w:rsidRDefault="000D2654" w:rsidP="000D2654">
            <w:pPr>
              <w:jc w:val="center"/>
              <w:rPr>
                <w:rFonts w:cs="Calibri"/>
              </w:rPr>
            </w:pPr>
            <w:r>
              <w:rPr>
                <w:rFonts w:cs="Calibri"/>
              </w:rPr>
              <w:t>7.0</w:t>
            </w:r>
          </w:p>
        </w:tc>
        <w:tc>
          <w:tcPr>
            <w:tcW w:w="1420" w:type="dxa"/>
          </w:tcPr>
          <w:p w:rsidR="000D2654" w:rsidRDefault="000D2654" w:rsidP="000D2654">
            <w:pPr>
              <w:jc w:val="center"/>
              <w:rPr>
                <w:rFonts w:cs="Calibri"/>
              </w:rPr>
            </w:pPr>
            <w:r>
              <w:rPr>
                <w:rFonts w:cs="Calibri"/>
              </w:rPr>
              <w:t>25-Jul-2017</w:t>
            </w:r>
          </w:p>
        </w:tc>
      </w:tr>
      <w:tr w:rsidR="00BA61C9" w:rsidRPr="00AA38E8" w:rsidTr="001D1A02">
        <w:trPr>
          <w:trHeight w:val="389"/>
        </w:trPr>
        <w:tc>
          <w:tcPr>
            <w:tcW w:w="5850" w:type="dxa"/>
          </w:tcPr>
          <w:p w:rsidR="00BA61C9" w:rsidRDefault="00BA61C9" w:rsidP="000D2654">
            <w:pPr>
              <w:rPr>
                <w:rFonts w:cs="Calibri"/>
              </w:rPr>
            </w:pPr>
            <w:r>
              <w:rPr>
                <w:rFonts w:cs="Calibri"/>
              </w:rPr>
              <w:t>Added local constants</w:t>
            </w:r>
          </w:p>
        </w:tc>
        <w:tc>
          <w:tcPr>
            <w:tcW w:w="1848" w:type="dxa"/>
          </w:tcPr>
          <w:p w:rsidR="00BA61C9" w:rsidRDefault="00BA61C9" w:rsidP="000D2654">
            <w:pPr>
              <w:jc w:val="center"/>
              <w:rPr>
                <w:rFonts w:cs="Calibri"/>
              </w:rPr>
            </w:pPr>
            <w:r>
              <w:rPr>
                <w:rFonts w:cs="Calibri"/>
              </w:rPr>
              <w:t>Avinash James</w:t>
            </w:r>
          </w:p>
        </w:tc>
        <w:tc>
          <w:tcPr>
            <w:tcW w:w="950" w:type="dxa"/>
          </w:tcPr>
          <w:p w:rsidR="00BA61C9" w:rsidRDefault="00BA61C9" w:rsidP="000D2654">
            <w:pPr>
              <w:jc w:val="center"/>
              <w:rPr>
                <w:rFonts w:cs="Calibri"/>
              </w:rPr>
            </w:pPr>
            <w:r>
              <w:rPr>
                <w:rFonts w:cs="Calibri"/>
              </w:rPr>
              <w:t>8.0</w:t>
            </w:r>
          </w:p>
        </w:tc>
        <w:tc>
          <w:tcPr>
            <w:tcW w:w="1420" w:type="dxa"/>
          </w:tcPr>
          <w:p w:rsidR="00BA61C9" w:rsidRDefault="00BA61C9" w:rsidP="000D2654">
            <w:pPr>
              <w:jc w:val="center"/>
              <w:rPr>
                <w:rFonts w:cs="Calibri"/>
              </w:rPr>
            </w:pPr>
            <w:r>
              <w:rPr>
                <w:rFonts w:cs="Calibri"/>
              </w:rPr>
              <w:t>21-Sep-2017</w:t>
            </w:r>
          </w:p>
        </w:tc>
      </w:tr>
      <w:tr w:rsidR="0075269F" w:rsidRPr="00AA38E8" w:rsidTr="001D1A02">
        <w:trPr>
          <w:trHeight w:val="389"/>
          <w:ins w:id="8" w:author="Avinash James" w:date="2018-04-04T10:50:00Z"/>
        </w:trPr>
        <w:tc>
          <w:tcPr>
            <w:tcW w:w="5850" w:type="dxa"/>
          </w:tcPr>
          <w:p w:rsidR="0075269F" w:rsidRDefault="0075269F" w:rsidP="000D2654">
            <w:pPr>
              <w:rPr>
                <w:ins w:id="9" w:author="Avinash James" w:date="2018-04-04T10:50:00Z"/>
                <w:rFonts w:cs="Calibri"/>
              </w:rPr>
            </w:pPr>
            <w:ins w:id="10" w:author="Avinash James" w:date="2018-04-04T10:50:00Z">
              <w:r>
                <w:rPr>
                  <w:rFonts w:cs="Calibri"/>
                </w:rPr>
                <w:t>Added handler for DTS single bit ECC error</w:t>
              </w:r>
            </w:ins>
          </w:p>
        </w:tc>
        <w:tc>
          <w:tcPr>
            <w:tcW w:w="1848" w:type="dxa"/>
          </w:tcPr>
          <w:p w:rsidR="0075269F" w:rsidRDefault="0075269F" w:rsidP="000D2654">
            <w:pPr>
              <w:jc w:val="center"/>
              <w:rPr>
                <w:ins w:id="11" w:author="Avinash James" w:date="2018-04-04T10:50:00Z"/>
                <w:rFonts w:cs="Calibri"/>
              </w:rPr>
            </w:pPr>
            <w:ins w:id="12" w:author="Avinash James" w:date="2018-04-04T10:50:00Z">
              <w:r>
                <w:rPr>
                  <w:rFonts w:cs="Calibri"/>
                </w:rPr>
                <w:t>Avinash James</w:t>
              </w:r>
            </w:ins>
          </w:p>
        </w:tc>
        <w:tc>
          <w:tcPr>
            <w:tcW w:w="950" w:type="dxa"/>
          </w:tcPr>
          <w:p w:rsidR="0075269F" w:rsidRDefault="0075269F" w:rsidP="000D2654">
            <w:pPr>
              <w:jc w:val="center"/>
              <w:rPr>
                <w:ins w:id="13" w:author="Avinash James" w:date="2018-04-04T10:50:00Z"/>
                <w:rFonts w:cs="Calibri"/>
              </w:rPr>
            </w:pPr>
            <w:ins w:id="14" w:author="Avinash James" w:date="2018-04-04T10:50:00Z">
              <w:r>
                <w:rPr>
                  <w:rFonts w:cs="Calibri"/>
                </w:rPr>
                <w:t>9.0</w:t>
              </w:r>
            </w:ins>
          </w:p>
        </w:tc>
        <w:tc>
          <w:tcPr>
            <w:tcW w:w="1420" w:type="dxa"/>
          </w:tcPr>
          <w:p w:rsidR="0075269F" w:rsidRDefault="0075269F" w:rsidP="000D2654">
            <w:pPr>
              <w:jc w:val="center"/>
              <w:rPr>
                <w:ins w:id="15" w:author="Avinash James" w:date="2018-04-04T10:50:00Z"/>
                <w:rFonts w:cs="Calibri"/>
              </w:rPr>
            </w:pPr>
            <w:ins w:id="16" w:author="Avinash James" w:date="2018-04-04T10:50:00Z">
              <w:r>
                <w:rPr>
                  <w:rFonts w:cs="Calibri"/>
                </w:rPr>
                <w:t>04-Apr-2018</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0D11DF" w:rsidRDefault="00891F29">
      <w:pPr>
        <w:pStyle w:val="TOC1"/>
        <w:rPr>
          <w:rFonts w:eastAsiaTheme="minorEastAsia"/>
          <w:b w:val="0"/>
          <w:color w:val="auto"/>
          <w:kern w:val="0"/>
          <w:sz w:val="22"/>
          <w:szCs w:val="22"/>
          <w:lang w:val="en-US"/>
        </w:rPr>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hyperlink w:anchor="_Toc488748423" w:history="1">
        <w:r w:rsidR="000D11DF" w:rsidRPr="00570323">
          <w:rPr>
            <w:rStyle w:val="Hyperlink"/>
          </w:rPr>
          <w:t>1</w:t>
        </w:r>
        <w:r w:rsidR="000D11DF">
          <w:rPr>
            <w:rFonts w:eastAsiaTheme="minorEastAsia"/>
            <w:b w:val="0"/>
            <w:color w:val="auto"/>
            <w:kern w:val="0"/>
            <w:sz w:val="22"/>
            <w:szCs w:val="22"/>
            <w:lang w:val="en-US"/>
          </w:rPr>
          <w:tab/>
        </w:r>
        <w:r w:rsidR="000D11DF" w:rsidRPr="00570323">
          <w:rPr>
            <w:rStyle w:val="Hyperlink"/>
          </w:rPr>
          <w:t>Introduction</w:t>
        </w:r>
        <w:r w:rsidR="000D11DF">
          <w:rPr>
            <w:webHidden/>
          </w:rPr>
          <w:tab/>
        </w:r>
        <w:r w:rsidR="000D11DF">
          <w:rPr>
            <w:webHidden/>
          </w:rPr>
          <w:fldChar w:fldCharType="begin"/>
        </w:r>
        <w:r w:rsidR="000D11DF">
          <w:rPr>
            <w:webHidden/>
          </w:rPr>
          <w:instrText xml:space="preserve"> PAGEREF _Toc488748423 \h </w:instrText>
        </w:r>
        <w:r w:rsidR="000D11DF">
          <w:rPr>
            <w:webHidden/>
          </w:rPr>
        </w:r>
        <w:r w:rsidR="000D11DF">
          <w:rPr>
            <w:webHidden/>
          </w:rPr>
          <w:fldChar w:fldCharType="separate"/>
        </w:r>
        <w:r w:rsidR="000D11DF">
          <w:rPr>
            <w:webHidden/>
          </w:rPr>
          <w:t>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24" w:history="1">
        <w:r w:rsidR="000D11DF" w:rsidRPr="00570323">
          <w:rPr>
            <w:rStyle w:val="Hyperlink"/>
          </w:rPr>
          <w:t>1.1</w:t>
        </w:r>
        <w:r w:rsidR="000D11DF">
          <w:rPr>
            <w:rFonts w:asciiTheme="minorHAnsi" w:eastAsiaTheme="minorEastAsia" w:hAnsiTheme="minorHAnsi"/>
            <w:color w:val="auto"/>
            <w:kern w:val="0"/>
            <w:szCs w:val="22"/>
          </w:rPr>
          <w:tab/>
        </w:r>
        <w:r w:rsidR="000D11DF" w:rsidRPr="00570323">
          <w:rPr>
            <w:rStyle w:val="Hyperlink"/>
          </w:rPr>
          <w:t>Purpose</w:t>
        </w:r>
        <w:r w:rsidR="000D11DF">
          <w:rPr>
            <w:webHidden/>
          </w:rPr>
          <w:tab/>
        </w:r>
        <w:r w:rsidR="000D11DF">
          <w:rPr>
            <w:webHidden/>
          </w:rPr>
          <w:fldChar w:fldCharType="begin"/>
        </w:r>
        <w:r w:rsidR="000D11DF">
          <w:rPr>
            <w:webHidden/>
          </w:rPr>
          <w:instrText xml:space="preserve"> PAGEREF _Toc488748424 \h </w:instrText>
        </w:r>
        <w:r w:rsidR="000D11DF">
          <w:rPr>
            <w:webHidden/>
          </w:rPr>
        </w:r>
        <w:r w:rsidR="000D11DF">
          <w:rPr>
            <w:webHidden/>
          </w:rPr>
          <w:fldChar w:fldCharType="separate"/>
        </w:r>
        <w:r w:rsidR="000D11DF">
          <w:rPr>
            <w:webHidden/>
          </w:rPr>
          <w:t>7</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425" w:history="1">
        <w:r w:rsidR="000D11DF" w:rsidRPr="00570323">
          <w:rPr>
            <w:rStyle w:val="Hyperlink"/>
            <w:rFonts w:ascii="Calibri" w:hAnsi="Calibri" w:cs="Calibri"/>
          </w:rPr>
          <w:t>2</w:t>
        </w:r>
        <w:r w:rsidR="000D11DF">
          <w:rPr>
            <w:rFonts w:eastAsiaTheme="minorEastAsia"/>
            <w:b w:val="0"/>
            <w:color w:val="auto"/>
            <w:kern w:val="0"/>
            <w:sz w:val="22"/>
            <w:szCs w:val="22"/>
            <w:lang w:val="en-US"/>
          </w:rPr>
          <w:tab/>
        </w:r>
        <w:r w:rsidR="000D11DF" w:rsidRPr="00570323">
          <w:rPr>
            <w:rStyle w:val="Hyperlink"/>
            <w:rFonts w:ascii="Calibri" w:hAnsi="Calibri" w:cs="Calibri"/>
          </w:rPr>
          <w:t>ExcpnHndlg &amp; High-Level Description</w:t>
        </w:r>
        <w:r w:rsidR="000D11DF">
          <w:rPr>
            <w:webHidden/>
          </w:rPr>
          <w:tab/>
        </w:r>
        <w:r w:rsidR="000D11DF">
          <w:rPr>
            <w:webHidden/>
          </w:rPr>
          <w:fldChar w:fldCharType="begin"/>
        </w:r>
        <w:r w:rsidR="000D11DF">
          <w:rPr>
            <w:webHidden/>
          </w:rPr>
          <w:instrText xml:space="preserve"> PAGEREF _Toc488748425 \h </w:instrText>
        </w:r>
        <w:r w:rsidR="000D11DF">
          <w:rPr>
            <w:webHidden/>
          </w:rPr>
        </w:r>
        <w:r w:rsidR="000D11DF">
          <w:rPr>
            <w:webHidden/>
          </w:rPr>
          <w:fldChar w:fldCharType="separate"/>
        </w:r>
        <w:r w:rsidR="000D11DF">
          <w:rPr>
            <w:webHidden/>
          </w:rPr>
          <w:t>8</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426" w:history="1">
        <w:r w:rsidR="000D11DF" w:rsidRPr="00570323">
          <w:rPr>
            <w:rStyle w:val="Hyperlink"/>
            <w:rFonts w:ascii="Calibri" w:hAnsi="Calibri" w:cs="Calibri"/>
          </w:rPr>
          <w:t>3</w:t>
        </w:r>
        <w:r w:rsidR="000D11DF">
          <w:rPr>
            <w:rFonts w:eastAsiaTheme="minorEastAsia"/>
            <w:b w:val="0"/>
            <w:color w:val="auto"/>
            <w:kern w:val="0"/>
            <w:sz w:val="22"/>
            <w:szCs w:val="22"/>
            <w:lang w:val="en-US"/>
          </w:rPr>
          <w:tab/>
        </w:r>
        <w:r w:rsidR="000D11DF" w:rsidRPr="00570323">
          <w:rPr>
            <w:rStyle w:val="Hyperlink"/>
            <w:rFonts w:ascii="Calibri" w:hAnsi="Calibri" w:cs="Calibri"/>
          </w:rPr>
          <w:t>Design details of software module</w:t>
        </w:r>
        <w:r w:rsidR="000D11DF">
          <w:rPr>
            <w:webHidden/>
          </w:rPr>
          <w:tab/>
        </w:r>
        <w:r w:rsidR="000D11DF">
          <w:rPr>
            <w:webHidden/>
          </w:rPr>
          <w:fldChar w:fldCharType="begin"/>
        </w:r>
        <w:r w:rsidR="000D11DF">
          <w:rPr>
            <w:webHidden/>
          </w:rPr>
          <w:instrText xml:space="preserve"> PAGEREF _Toc488748426 \h </w:instrText>
        </w:r>
        <w:r w:rsidR="000D11DF">
          <w:rPr>
            <w:webHidden/>
          </w:rPr>
        </w:r>
        <w:r w:rsidR="000D11DF">
          <w:rPr>
            <w:webHidden/>
          </w:rPr>
          <w:fldChar w:fldCharType="separate"/>
        </w:r>
        <w:r w:rsidR="000D11DF">
          <w:rPr>
            <w:webHidden/>
          </w:rPr>
          <w:t>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27" w:history="1">
        <w:r w:rsidR="000D11DF" w:rsidRPr="00570323">
          <w:rPr>
            <w:rStyle w:val="Hyperlink"/>
            <w:rFonts w:cs="Calibri"/>
          </w:rPr>
          <w:t>3.1</w:t>
        </w:r>
        <w:r w:rsidR="000D11DF">
          <w:rPr>
            <w:rFonts w:asciiTheme="minorHAnsi" w:eastAsiaTheme="minorEastAsia" w:hAnsiTheme="minorHAnsi"/>
            <w:color w:val="auto"/>
            <w:kern w:val="0"/>
            <w:szCs w:val="22"/>
          </w:rPr>
          <w:tab/>
        </w:r>
        <w:r w:rsidR="000D11DF" w:rsidRPr="00570323">
          <w:rPr>
            <w:rStyle w:val="Hyperlink"/>
          </w:rPr>
          <w:t>Graphical</w:t>
        </w:r>
        <w:r w:rsidR="000D11DF" w:rsidRPr="00570323">
          <w:rPr>
            <w:rStyle w:val="Hyperlink"/>
            <w:rFonts w:cs="Calibri"/>
          </w:rPr>
          <w:t xml:space="preserve"> representation of ExcpnHndlg</w:t>
        </w:r>
        <w:r w:rsidR="000D11DF">
          <w:rPr>
            <w:webHidden/>
          </w:rPr>
          <w:tab/>
        </w:r>
        <w:r w:rsidR="000D11DF">
          <w:rPr>
            <w:webHidden/>
          </w:rPr>
          <w:fldChar w:fldCharType="begin"/>
        </w:r>
        <w:r w:rsidR="000D11DF">
          <w:rPr>
            <w:webHidden/>
          </w:rPr>
          <w:instrText xml:space="preserve"> PAGEREF _Toc488748427 \h </w:instrText>
        </w:r>
        <w:r w:rsidR="000D11DF">
          <w:rPr>
            <w:webHidden/>
          </w:rPr>
        </w:r>
        <w:r w:rsidR="000D11DF">
          <w:rPr>
            <w:webHidden/>
          </w:rPr>
          <w:fldChar w:fldCharType="separate"/>
        </w:r>
        <w:r w:rsidR="000D11DF">
          <w:rPr>
            <w:webHidden/>
          </w:rPr>
          <w:t>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28" w:history="1">
        <w:r w:rsidR="000D11DF" w:rsidRPr="00570323">
          <w:rPr>
            <w:rStyle w:val="Hyperlink"/>
            <w:rFonts w:cs="Calibri"/>
          </w:rPr>
          <w:t>3.2</w:t>
        </w:r>
        <w:r w:rsidR="000D11DF">
          <w:rPr>
            <w:rFonts w:asciiTheme="minorHAnsi" w:eastAsiaTheme="minorEastAsia" w:hAnsiTheme="minorHAnsi"/>
            <w:color w:val="auto"/>
            <w:kern w:val="0"/>
            <w:szCs w:val="22"/>
          </w:rPr>
          <w:tab/>
        </w:r>
        <w:r w:rsidR="000D11DF" w:rsidRPr="00570323">
          <w:rPr>
            <w:rStyle w:val="Hyperlink"/>
            <w:rFonts w:cs="Calibri"/>
          </w:rPr>
          <w:t>Data Flow Diagram</w:t>
        </w:r>
        <w:r w:rsidR="000D11DF">
          <w:rPr>
            <w:webHidden/>
          </w:rPr>
          <w:tab/>
        </w:r>
        <w:r w:rsidR="000D11DF">
          <w:rPr>
            <w:webHidden/>
          </w:rPr>
          <w:fldChar w:fldCharType="begin"/>
        </w:r>
        <w:r w:rsidR="000D11DF">
          <w:rPr>
            <w:webHidden/>
          </w:rPr>
          <w:instrText xml:space="preserve"> PAGEREF _Toc488748428 \h </w:instrText>
        </w:r>
        <w:r w:rsidR="000D11DF">
          <w:rPr>
            <w:webHidden/>
          </w:rPr>
        </w:r>
        <w:r w:rsidR="000D11DF">
          <w:rPr>
            <w:webHidden/>
          </w:rPr>
          <w:fldChar w:fldCharType="separate"/>
        </w:r>
        <w:r w:rsidR="000D11DF">
          <w:rPr>
            <w:webHidden/>
          </w:rPr>
          <w:t>9</w:t>
        </w:r>
        <w:r w:rsidR="000D11DF">
          <w:rPr>
            <w:webHidden/>
          </w:rPr>
          <w:fldChar w:fldCharType="end"/>
        </w:r>
      </w:hyperlink>
    </w:p>
    <w:p w:rsidR="000D11DF" w:rsidRDefault="00ED77AF">
      <w:pPr>
        <w:pStyle w:val="TOC3"/>
        <w:tabs>
          <w:tab w:val="left" w:pos="1200"/>
        </w:tabs>
        <w:rPr>
          <w:rFonts w:asciiTheme="minorHAnsi" w:eastAsiaTheme="minorEastAsia" w:hAnsiTheme="minorHAnsi"/>
          <w:color w:val="auto"/>
          <w:kern w:val="0"/>
          <w:sz w:val="22"/>
          <w:szCs w:val="22"/>
        </w:rPr>
      </w:pPr>
      <w:hyperlink w:anchor="_Toc488748429" w:history="1">
        <w:r w:rsidR="000D11DF" w:rsidRPr="00570323">
          <w:rPr>
            <w:rStyle w:val="Hyperlink"/>
            <w:rFonts w:cs="Calibri"/>
          </w:rPr>
          <w:t>3.2.1</w:t>
        </w:r>
        <w:r w:rsidR="000D11DF">
          <w:rPr>
            <w:rFonts w:asciiTheme="minorHAnsi" w:eastAsiaTheme="minorEastAsia" w:hAnsiTheme="minorHAnsi"/>
            <w:color w:val="auto"/>
            <w:kern w:val="0"/>
            <w:sz w:val="22"/>
            <w:szCs w:val="22"/>
          </w:rPr>
          <w:tab/>
        </w:r>
        <w:r w:rsidR="000D11DF" w:rsidRPr="00570323">
          <w:rPr>
            <w:rStyle w:val="Hyperlink"/>
          </w:rPr>
          <w:t xml:space="preserve">Component </w:t>
        </w:r>
        <w:r w:rsidR="000D11DF" w:rsidRPr="00570323">
          <w:rPr>
            <w:rStyle w:val="Hyperlink"/>
            <w:rFonts w:cs="Calibri"/>
          </w:rPr>
          <w:t>level DFD</w:t>
        </w:r>
        <w:r w:rsidR="000D11DF">
          <w:rPr>
            <w:webHidden/>
          </w:rPr>
          <w:tab/>
        </w:r>
        <w:r w:rsidR="000D11DF">
          <w:rPr>
            <w:webHidden/>
          </w:rPr>
          <w:fldChar w:fldCharType="begin"/>
        </w:r>
        <w:r w:rsidR="000D11DF">
          <w:rPr>
            <w:webHidden/>
          </w:rPr>
          <w:instrText xml:space="preserve"> PAGEREF _Toc488748429 \h </w:instrText>
        </w:r>
        <w:r w:rsidR="000D11DF">
          <w:rPr>
            <w:webHidden/>
          </w:rPr>
        </w:r>
        <w:r w:rsidR="000D11DF">
          <w:rPr>
            <w:webHidden/>
          </w:rPr>
          <w:fldChar w:fldCharType="separate"/>
        </w:r>
        <w:r w:rsidR="000D11DF">
          <w:rPr>
            <w:webHidden/>
          </w:rPr>
          <w:t>9</w:t>
        </w:r>
        <w:r w:rsidR="000D11DF">
          <w:rPr>
            <w:webHidden/>
          </w:rPr>
          <w:fldChar w:fldCharType="end"/>
        </w:r>
      </w:hyperlink>
    </w:p>
    <w:p w:rsidR="000D11DF" w:rsidRDefault="00ED77AF">
      <w:pPr>
        <w:pStyle w:val="TOC3"/>
        <w:tabs>
          <w:tab w:val="left" w:pos="1200"/>
        </w:tabs>
        <w:rPr>
          <w:rFonts w:asciiTheme="minorHAnsi" w:eastAsiaTheme="minorEastAsia" w:hAnsiTheme="minorHAnsi"/>
          <w:color w:val="auto"/>
          <w:kern w:val="0"/>
          <w:sz w:val="22"/>
          <w:szCs w:val="22"/>
        </w:rPr>
      </w:pPr>
      <w:hyperlink w:anchor="_Toc488748430" w:history="1">
        <w:r w:rsidR="000D11DF" w:rsidRPr="00570323">
          <w:rPr>
            <w:rStyle w:val="Hyperlink"/>
            <w:rFonts w:cs="Calibri"/>
          </w:rPr>
          <w:t>3.2.2</w:t>
        </w:r>
        <w:r w:rsidR="000D11DF">
          <w:rPr>
            <w:rFonts w:asciiTheme="minorHAnsi" w:eastAsiaTheme="minorEastAsia" w:hAnsiTheme="minorHAnsi"/>
            <w:color w:val="auto"/>
            <w:kern w:val="0"/>
            <w:sz w:val="22"/>
            <w:szCs w:val="22"/>
          </w:rPr>
          <w:tab/>
        </w:r>
        <w:r w:rsidR="000D11DF" w:rsidRPr="00570323">
          <w:rPr>
            <w:rStyle w:val="Hyperlink"/>
          </w:rPr>
          <w:t xml:space="preserve">Function </w:t>
        </w:r>
        <w:r w:rsidR="000D11DF" w:rsidRPr="00570323">
          <w:rPr>
            <w:rStyle w:val="Hyperlink"/>
            <w:rFonts w:cs="Calibri"/>
          </w:rPr>
          <w:t>level DFD</w:t>
        </w:r>
        <w:r w:rsidR="000D11DF">
          <w:rPr>
            <w:webHidden/>
          </w:rPr>
          <w:tab/>
        </w:r>
        <w:r w:rsidR="000D11DF">
          <w:rPr>
            <w:webHidden/>
          </w:rPr>
          <w:fldChar w:fldCharType="begin"/>
        </w:r>
        <w:r w:rsidR="000D11DF">
          <w:rPr>
            <w:webHidden/>
          </w:rPr>
          <w:instrText xml:space="preserve"> PAGEREF _Toc488748430 \h </w:instrText>
        </w:r>
        <w:r w:rsidR="000D11DF">
          <w:rPr>
            <w:webHidden/>
          </w:rPr>
        </w:r>
        <w:r w:rsidR="000D11DF">
          <w:rPr>
            <w:webHidden/>
          </w:rPr>
          <w:fldChar w:fldCharType="separate"/>
        </w:r>
        <w:r w:rsidR="000D11DF">
          <w:rPr>
            <w:webHidden/>
          </w:rPr>
          <w:t>9</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431" w:history="1">
        <w:r w:rsidR="000D11DF" w:rsidRPr="00570323">
          <w:rPr>
            <w:rStyle w:val="Hyperlink"/>
            <w:rFonts w:ascii="Calibri" w:hAnsi="Calibri" w:cs="Calibri"/>
          </w:rPr>
          <w:t>4</w:t>
        </w:r>
        <w:r w:rsidR="000D11DF">
          <w:rPr>
            <w:rFonts w:eastAsiaTheme="minorEastAsia"/>
            <w:b w:val="0"/>
            <w:color w:val="auto"/>
            <w:kern w:val="0"/>
            <w:sz w:val="22"/>
            <w:szCs w:val="22"/>
            <w:lang w:val="en-US"/>
          </w:rPr>
          <w:tab/>
        </w:r>
        <w:r w:rsidR="000D11DF" w:rsidRPr="00570323">
          <w:rPr>
            <w:rStyle w:val="Hyperlink"/>
            <w:rFonts w:ascii="Calibri" w:hAnsi="Calibri" w:cs="Calibri"/>
          </w:rPr>
          <w:t>Constant Data Dictionary</w:t>
        </w:r>
        <w:r w:rsidR="000D11DF">
          <w:rPr>
            <w:webHidden/>
          </w:rPr>
          <w:tab/>
        </w:r>
        <w:r w:rsidR="000D11DF">
          <w:rPr>
            <w:webHidden/>
          </w:rPr>
          <w:fldChar w:fldCharType="begin"/>
        </w:r>
        <w:r w:rsidR="000D11DF">
          <w:rPr>
            <w:webHidden/>
          </w:rPr>
          <w:instrText xml:space="preserve"> PAGEREF _Toc488748431 \h </w:instrText>
        </w:r>
        <w:r w:rsidR="000D11DF">
          <w:rPr>
            <w:webHidden/>
          </w:rPr>
        </w:r>
        <w:r w:rsidR="000D11DF">
          <w:rPr>
            <w:webHidden/>
          </w:rPr>
          <w:fldChar w:fldCharType="separate"/>
        </w:r>
        <w:r w:rsidR="000D11DF">
          <w:rPr>
            <w:webHidden/>
          </w:rPr>
          <w:t>10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2" w:history="1">
        <w:r w:rsidR="000D11DF" w:rsidRPr="00570323">
          <w:rPr>
            <w:rStyle w:val="Hyperlink"/>
          </w:rPr>
          <w:t>4.1</w:t>
        </w:r>
        <w:r w:rsidR="000D11DF">
          <w:rPr>
            <w:rFonts w:asciiTheme="minorHAnsi" w:eastAsiaTheme="minorEastAsia" w:hAnsiTheme="minorHAnsi"/>
            <w:color w:val="auto"/>
            <w:kern w:val="0"/>
            <w:szCs w:val="22"/>
          </w:rPr>
          <w:tab/>
        </w:r>
        <w:r w:rsidR="000D11DF" w:rsidRPr="00570323">
          <w:rPr>
            <w:rStyle w:val="Hyperlink"/>
          </w:rPr>
          <w:t>Program (fixed) Constants</w:t>
        </w:r>
        <w:r w:rsidR="000D11DF">
          <w:rPr>
            <w:webHidden/>
          </w:rPr>
          <w:tab/>
        </w:r>
        <w:r w:rsidR="000D11DF">
          <w:rPr>
            <w:webHidden/>
          </w:rPr>
          <w:fldChar w:fldCharType="begin"/>
        </w:r>
        <w:r w:rsidR="000D11DF">
          <w:rPr>
            <w:webHidden/>
          </w:rPr>
          <w:instrText xml:space="preserve"> PAGEREF _Toc488748432 \h </w:instrText>
        </w:r>
        <w:r w:rsidR="000D11DF">
          <w:rPr>
            <w:webHidden/>
          </w:rPr>
        </w:r>
        <w:r w:rsidR="000D11DF">
          <w:rPr>
            <w:webHidden/>
          </w:rPr>
          <w:fldChar w:fldCharType="separate"/>
        </w:r>
        <w:r w:rsidR="000D11DF">
          <w:rPr>
            <w:webHidden/>
          </w:rPr>
          <w:t>10</w:t>
        </w:r>
        <w:r w:rsidR="000D11DF">
          <w:rPr>
            <w:webHidden/>
          </w:rPr>
          <w:fldChar w:fldCharType="end"/>
        </w:r>
      </w:hyperlink>
    </w:p>
    <w:p w:rsidR="000D11DF" w:rsidRDefault="00ED77AF">
      <w:pPr>
        <w:pStyle w:val="TOC3"/>
        <w:tabs>
          <w:tab w:val="left" w:pos="1200"/>
        </w:tabs>
        <w:rPr>
          <w:rFonts w:asciiTheme="minorHAnsi" w:eastAsiaTheme="minorEastAsia" w:hAnsiTheme="minorHAnsi"/>
          <w:color w:val="auto"/>
          <w:kern w:val="0"/>
          <w:sz w:val="22"/>
          <w:szCs w:val="22"/>
        </w:rPr>
      </w:pPr>
      <w:hyperlink w:anchor="_Toc488748433" w:history="1">
        <w:r w:rsidR="000D11DF" w:rsidRPr="00570323">
          <w:rPr>
            <w:rStyle w:val="Hyperlink"/>
          </w:rPr>
          <w:t>4.1.1</w:t>
        </w:r>
        <w:r w:rsidR="000D11DF">
          <w:rPr>
            <w:rFonts w:asciiTheme="minorHAnsi" w:eastAsiaTheme="minorEastAsia" w:hAnsiTheme="minorHAnsi"/>
            <w:color w:val="auto"/>
            <w:kern w:val="0"/>
            <w:sz w:val="22"/>
            <w:szCs w:val="22"/>
          </w:rPr>
          <w:tab/>
        </w:r>
        <w:r w:rsidR="000D11DF" w:rsidRPr="00570323">
          <w:rPr>
            <w:rStyle w:val="Hyperlink"/>
          </w:rPr>
          <w:t>Embedded Constants</w:t>
        </w:r>
        <w:r w:rsidR="000D11DF">
          <w:rPr>
            <w:webHidden/>
          </w:rPr>
          <w:tab/>
        </w:r>
        <w:r w:rsidR="000D11DF">
          <w:rPr>
            <w:webHidden/>
          </w:rPr>
          <w:fldChar w:fldCharType="begin"/>
        </w:r>
        <w:r w:rsidR="000D11DF">
          <w:rPr>
            <w:webHidden/>
          </w:rPr>
          <w:instrText xml:space="preserve"> PAGEREF _Toc488748433 \h </w:instrText>
        </w:r>
        <w:r w:rsidR="000D11DF">
          <w:rPr>
            <w:webHidden/>
          </w:rPr>
        </w:r>
        <w:r w:rsidR="000D11DF">
          <w:rPr>
            <w:webHidden/>
          </w:rPr>
          <w:fldChar w:fldCharType="separate"/>
        </w:r>
        <w:r w:rsidR="000D11DF">
          <w:rPr>
            <w:webHidden/>
          </w:rPr>
          <w:t>10</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434" w:history="1">
        <w:r w:rsidR="000D11DF" w:rsidRPr="00570323">
          <w:rPr>
            <w:rStyle w:val="Hyperlink"/>
            <w:rFonts w:ascii="Calibri" w:hAnsi="Calibri" w:cs="Calibri"/>
          </w:rPr>
          <w:t>5</w:t>
        </w:r>
        <w:r w:rsidR="000D11DF">
          <w:rPr>
            <w:rFonts w:eastAsiaTheme="minorEastAsia"/>
            <w:b w:val="0"/>
            <w:color w:val="auto"/>
            <w:kern w:val="0"/>
            <w:sz w:val="22"/>
            <w:szCs w:val="22"/>
            <w:lang w:val="en-US"/>
          </w:rPr>
          <w:tab/>
        </w:r>
        <w:r w:rsidR="000D11DF" w:rsidRPr="00570323">
          <w:rPr>
            <w:rStyle w:val="Hyperlink"/>
            <w:rFonts w:ascii="Calibri" w:hAnsi="Calibri" w:cs="Calibri"/>
          </w:rPr>
          <w:t>Software Component Implementation</w:t>
        </w:r>
        <w:r w:rsidR="000D11DF">
          <w:rPr>
            <w:webHidden/>
          </w:rPr>
          <w:tab/>
        </w:r>
        <w:r w:rsidR="000D11DF">
          <w:rPr>
            <w:webHidden/>
          </w:rPr>
          <w:fldChar w:fldCharType="begin"/>
        </w:r>
        <w:r w:rsidR="000D11DF">
          <w:rPr>
            <w:webHidden/>
          </w:rPr>
          <w:instrText xml:space="preserve"> PAGEREF _Toc488748434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5" w:history="1">
        <w:r w:rsidR="000D11DF" w:rsidRPr="00570323">
          <w:rPr>
            <w:rStyle w:val="Hyperlink"/>
          </w:rPr>
          <w:t>5.1</w:t>
        </w:r>
        <w:r w:rsidR="000D11DF">
          <w:rPr>
            <w:rFonts w:asciiTheme="minorHAnsi" w:eastAsiaTheme="minorEastAsia" w:hAnsiTheme="minorHAnsi"/>
            <w:color w:val="auto"/>
            <w:kern w:val="0"/>
            <w:szCs w:val="22"/>
          </w:rPr>
          <w:tab/>
        </w:r>
        <w:r w:rsidR="000D11DF" w:rsidRPr="00570323">
          <w:rPr>
            <w:rStyle w:val="Hyperlink"/>
          </w:rPr>
          <w:t>Sub-Module Functions</w:t>
        </w:r>
        <w:r w:rsidR="000D11DF">
          <w:rPr>
            <w:webHidden/>
          </w:rPr>
          <w:tab/>
        </w:r>
        <w:r w:rsidR="000D11DF">
          <w:rPr>
            <w:webHidden/>
          </w:rPr>
          <w:fldChar w:fldCharType="begin"/>
        </w:r>
        <w:r w:rsidR="000D11DF">
          <w:rPr>
            <w:webHidden/>
          </w:rPr>
          <w:instrText xml:space="preserve"> PAGEREF _Toc488748435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6" w:history="1">
        <w:r w:rsidR="000D11DF" w:rsidRPr="00570323">
          <w:rPr>
            <w:rStyle w:val="Hyperlink"/>
            <w:rFonts w:cs="Calibri"/>
          </w:rPr>
          <w:t>5.1.1</w:t>
        </w:r>
        <w:r w:rsidR="000D11DF">
          <w:rPr>
            <w:rFonts w:asciiTheme="minorHAnsi" w:eastAsiaTheme="minorEastAsia" w:hAnsiTheme="minorHAnsi"/>
            <w:color w:val="auto"/>
            <w:kern w:val="0"/>
            <w:szCs w:val="22"/>
          </w:rPr>
          <w:tab/>
        </w:r>
        <w:r w:rsidR="000D11DF" w:rsidRPr="00570323">
          <w:rPr>
            <w:rStyle w:val="Hyperlink"/>
            <w:rFonts w:cs="Calibri"/>
          </w:rPr>
          <w:t>Init: ExcpnHndlgInit1</w:t>
        </w:r>
        <w:r w:rsidR="000D11DF">
          <w:rPr>
            <w:webHidden/>
          </w:rPr>
          <w:tab/>
        </w:r>
        <w:r w:rsidR="000D11DF">
          <w:rPr>
            <w:webHidden/>
          </w:rPr>
          <w:fldChar w:fldCharType="begin"/>
        </w:r>
        <w:r w:rsidR="000D11DF">
          <w:rPr>
            <w:webHidden/>
          </w:rPr>
          <w:instrText xml:space="preserve"> PAGEREF _Toc488748436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7" w:history="1">
        <w:r w:rsidR="000D11DF" w:rsidRPr="00570323">
          <w:rPr>
            <w:rStyle w:val="Hyperlink"/>
            <w:rFonts w:cs="Calibri"/>
          </w:rPr>
          <w:t>5.1.1.1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_Toc488748437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8" w:history="1">
        <w:r w:rsidR="000D11DF" w:rsidRPr="00570323">
          <w:rPr>
            <w:rStyle w:val="Hyperlink"/>
            <w:rFonts w:cs="Calibri"/>
          </w:rPr>
          <w:t>5.1.1.2</w:t>
        </w:r>
        <w:r w:rsidR="000D11DF">
          <w:rPr>
            <w:rFonts w:asciiTheme="minorHAnsi" w:eastAsiaTheme="minorEastAsia" w:hAnsiTheme="minorHAnsi"/>
            <w:color w:val="auto"/>
            <w:kern w:val="0"/>
            <w:szCs w:val="22"/>
          </w:rPr>
          <w:tab/>
        </w:r>
        <w:r w:rsidR="000D11DF" w:rsidRPr="00570323">
          <w:rPr>
            <w:rStyle w:val="Hyperlink"/>
            <w:rFonts w:cs="Calibri"/>
          </w:rPr>
          <w:t>Module Outputs</w:t>
        </w:r>
        <w:r w:rsidR="000D11DF">
          <w:rPr>
            <w:webHidden/>
          </w:rPr>
          <w:tab/>
        </w:r>
        <w:r w:rsidR="000D11DF">
          <w:rPr>
            <w:webHidden/>
          </w:rPr>
          <w:fldChar w:fldCharType="begin"/>
        </w:r>
        <w:r w:rsidR="000D11DF">
          <w:rPr>
            <w:webHidden/>
          </w:rPr>
          <w:instrText xml:space="preserve"> PAGEREF _Toc488748438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39" w:history="1">
        <w:r w:rsidR="000D11DF" w:rsidRPr="00570323">
          <w:rPr>
            <w:rStyle w:val="Hyperlink"/>
            <w:rFonts w:cs="Calibri"/>
          </w:rPr>
          <w:t>5.1.2</w:t>
        </w:r>
        <w:r w:rsidR="000D11DF">
          <w:rPr>
            <w:rFonts w:asciiTheme="minorHAnsi" w:eastAsiaTheme="minorEastAsia" w:hAnsiTheme="minorHAnsi"/>
            <w:color w:val="auto"/>
            <w:kern w:val="0"/>
            <w:szCs w:val="22"/>
          </w:rPr>
          <w:tab/>
        </w:r>
        <w:r w:rsidR="000D11DF" w:rsidRPr="00570323">
          <w:rPr>
            <w:rStyle w:val="Hyperlink"/>
            <w:rFonts w:cs="Calibri"/>
          </w:rPr>
          <w:t>Init: ExcpnHndlgInit2</w:t>
        </w:r>
        <w:r w:rsidR="000D11DF">
          <w:rPr>
            <w:webHidden/>
          </w:rPr>
          <w:tab/>
        </w:r>
        <w:r w:rsidR="000D11DF">
          <w:rPr>
            <w:webHidden/>
          </w:rPr>
          <w:fldChar w:fldCharType="begin"/>
        </w:r>
        <w:r w:rsidR="000D11DF">
          <w:rPr>
            <w:webHidden/>
          </w:rPr>
          <w:instrText xml:space="preserve"> PAGEREF _Toc488748439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0" w:history="1">
        <w:r w:rsidR="000D11DF" w:rsidRPr="00570323">
          <w:rPr>
            <w:rStyle w:val="Hyperlink"/>
            <w:rFonts w:cs="Calibri"/>
          </w:rPr>
          <w:t>5.1.2.1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_Toc488748440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1" w:history="1">
        <w:r w:rsidR="000D11DF" w:rsidRPr="00570323">
          <w:rPr>
            <w:rStyle w:val="Hyperlink"/>
            <w:rFonts w:cs="Calibri"/>
          </w:rPr>
          <w:t>5.1.2.2</w:t>
        </w:r>
        <w:r w:rsidR="000D11DF">
          <w:rPr>
            <w:rFonts w:asciiTheme="minorHAnsi" w:eastAsiaTheme="minorEastAsia" w:hAnsiTheme="minorHAnsi"/>
            <w:color w:val="auto"/>
            <w:kern w:val="0"/>
            <w:szCs w:val="22"/>
          </w:rPr>
          <w:tab/>
        </w:r>
        <w:r w:rsidR="000D11DF" w:rsidRPr="00570323">
          <w:rPr>
            <w:rStyle w:val="Hyperlink"/>
            <w:rFonts w:cs="Calibri"/>
          </w:rPr>
          <w:t>Module Outputs</w:t>
        </w:r>
        <w:r w:rsidR="000D11DF">
          <w:rPr>
            <w:webHidden/>
          </w:rPr>
          <w:tab/>
        </w:r>
        <w:r w:rsidR="000D11DF">
          <w:rPr>
            <w:webHidden/>
          </w:rPr>
          <w:fldChar w:fldCharType="begin"/>
        </w:r>
        <w:r w:rsidR="000D11DF">
          <w:rPr>
            <w:webHidden/>
          </w:rPr>
          <w:instrText xml:space="preserve"> PAGEREF _Toc488748441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2" w:history="1">
        <w:r w:rsidR="000D11DF" w:rsidRPr="00570323">
          <w:rPr>
            <w:rStyle w:val="Hyperlink"/>
            <w:rFonts w:cs="Calibri"/>
          </w:rPr>
          <w:t>5.1.3</w:t>
        </w:r>
        <w:r w:rsidR="000D11DF">
          <w:rPr>
            <w:rFonts w:asciiTheme="minorHAnsi" w:eastAsiaTheme="minorEastAsia" w:hAnsiTheme="minorHAnsi"/>
            <w:color w:val="auto"/>
            <w:kern w:val="0"/>
            <w:szCs w:val="22"/>
          </w:rPr>
          <w:tab/>
        </w:r>
        <w:r w:rsidR="000D11DF" w:rsidRPr="00570323">
          <w:rPr>
            <w:rStyle w:val="Hyperlink"/>
            <w:rFonts w:cs="Calibri"/>
          </w:rPr>
          <w:t>Per: ExcpnHndlgPer1</w:t>
        </w:r>
        <w:r w:rsidR="000D11DF">
          <w:rPr>
            <w:webHidden/>
          </w:rPr>
          <w:tab/>
        </w:r>
        <w:r w:rsidR="000D11DF">
          <w:rPr>
            <w:webHidden/>
          </w:rPr>
          <w:fldChar w:fldCharType="begin"/>
        </w:r>
        <w:r w:rsidR="000D11DF">
          <w:rPr>
            <w:webHidden/>
          </w:rPr>
          <w:instrText xml:space="preserve"> PAGEREF _Toc488748442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3" w:history="1">
        <w:r w:rsidR="000D11DF" w:rsidRPr="00570323">
          <w:rPr>
            <w:rStyle w:val="Hyperlink"/>
            <w:rFonts w:cs="Calibri"/>
          </w:rPr>
          <w:t>5.1.3.1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_Toc488748443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4" w:history="1">
        <w:r w:rsidR="000D11DF" w:rsidRPr="00570323">
          <w:rPr>
            <w:rStyle w:val="Hyperlink"/>
            <w:rFonts w:cs="Calibri"/>
          </w:rPr>
          <w:t>5.1.3.2</w:t>
        </w:r>
        <w:r w:rsidR="000D11DF">
          <w:rPr>
            <w:rFonts w:asciiTheme="minorHAnsi" w:eastAsiaTheme="minorEastAsia" w:hAnsiTheme="minorHAnsi"/>
            <w:color w:val="auto"/>
            <w:kern w:val="0"/>
            <w:szCs w:val="22"/>
          </w:rPr>
          <w:tab/>
        </w:r>
        <w:r w:rsidR="000D11DF" w:rsidRPr="00570323">
          <w:rPr>
            <w:rStyle w:val="Hyperlink"/>
            <w:rFonts w:cs="Calibri"/>
          </w:rPr>
          <w:t>Store Module Inputs to Local copies</w:t>
        </w:r>
        <w:r w:rsidR="000D11DF">
          <w:rPr>
            <w:webHidden/>
          </w:rPr>
          <w:tab/>
        </w:r>
        <w:r w:rsidR="000D11DF">
          <w:rPr>
            <w:webHidden/>
          </w:rPr>
          <w:fldChar w:fldCharType="begin"/>
        </w:r>
        <w:r w:rsidR="000D11DF">
          <w:rPr>
            <w:webHidden/>
          </w:rPr>
          <w:instrText xml:space="preserve"> PAGEREF _Toc488748444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5" w:history="1">
        <w:r w:rsidR="000D11DF" w:rsidRPr="00570323">
          <w:rPr>
            <w:rStyle w:val="Hyperlink"/>
            <w:rFonts w:cs="Calibri"/>
          </w:rPr>
          <w:t>5.1.3.3</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_Toc488748445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6" w:history="1">
        <w:r w:rsidR="000D11DF" w:rsidRPr="00570323">
          <w:rPr>
            <w:rStyle w:val="Hyperlink"/>
            <w:rFonts w:cs="Calibri"/>
          </w:rPr>
          <w:t>5.1.3.4</w:t>
        </w:r>
        <w:r w:rsidR="000D11DF">
          <w:rPr>
            <w:rFonts w:asciiTheme="minorHAnsi" w:eastAsiaTheme="minorEastAsia" w:hAnsiTheme="minorHAnsi"/>
            <w:color w:val="auto"/>
            <w:kern w:val="0"/>
            <w:szCs w:val="22"/>
          </w:rPr>
          <w:tab/>
        </w:r>
        <w:r w:rsidR="000D11DF" w:rsidRPr="00570323">
          <w:rPr>
            <w:rStyle w:val="Hyperlink"/>
            <w:rFonts w:cs="Calibri"/>
          </w:rPr>
          <w:t>Store Local copy of outputs into Module Outputs</w:t>
        </w:r>
        <w:r w:rsidR="000D11DF">
          <w:rPr>
            <w:webHidden/>
          </w:rPr>
          <w:tab/>
        </w:r>
        <w:r w:rsidR="000D11DF">
          <w:rPr>
            <w:webHidden/>
          </w:rPr>
          <w:fldChar w:fldCharType="begin"/>
        </w:r>
        <w:r w:rsidR="000D11DF">
          <w:rPr>
            <w:webHidden/>
          </w:rPr>
          <w:instrText xml:space="preserve"> PAGEREF _Toc488748446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7" w:history="1">
        <w:r w:rsidR="000D11DF" w:rsidRPr="00570323">
          <w:rPr>
            <w:rStyle w:val="Hyperlink"/>
          </w:rPr>
          <w:t>5.2</w:t>
        </w:r>
        <w:r w:rsidR="000D11DF">
          <w:rPr>
            <w:rFonts w:asciiTheme="minorHAnsi" w:eastAsiaTheme="minorEastAsia" w:hAnsiTheme="minorHAnsi"/>
            <w:color w:val="auto"/>
            <w:kern w:val="0"/>
            <w:szCs w:val="22"/>
          </w:rPr>
          <w:tab/>
        </w:r>
        <w:r w:rsidR="000D11DF" w:rsidRPr="00570323">
          <w:rPr>
            <w:rStyle w:val="Hyperlink"/>
          </w:rPr>
          <w:t>Server Runables</w:t>
        </w:r>
        <w:r w:rsidR="000D11DF">
          <w:rPr>
            <w:webHidden/>
          </w:rPr>
          <w:tab/>
        </w:r>
        <w:r w:rsidR="000D11DF">
          <w:rPr>
            <w:webHidden/>
          </w:rPr>
          <w:fldChar w:fldCharType="begin"/>
        </w:r>
        <w:r w:rsidR="000D11DF">
          <w:rPr>
            <w:webHidden/>
          </w:rPr>
          <w:instrText xml:space="preserve"> PAGEREF _Toc488748447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8" w:history="1">
        <w:r w:rsidR="000D11DF" w:rsidRPr="00570323">
          <w:rPr>
            <w:rStyle w:val="Hyperlink"/>
            <w:rFonts w:cs="Calibri"/>
          </w:rPr>
          <w:t>5.2.1</w:t>
        </w:r>
        <w:r w:rsidR="000D11DF">
          <w:rPr>
            <w:rFonts w:asciiTheme="minorHAnsi" w:eastAsiaTheme="minorEastAsia" w:hAnsiTheme="minorHAnsi"/>
            <w:color w:val="auto"/>
            <w:kern w:val="0"/>
            <w:szCs w:val="22"/>
          </w:rPr>
          <w:tab/>
        </w:r>
        <w:r w:rsidR="000D11DF" w:rsidRPr="00570323">
          <w:rPr>
            <w:rStyle w:val="Hyperlink"/>
            <w:rFonts w:cs="Calibri"/>
          </w:rPr>
          <w:t>ChkForStrtUpTest</w:t>
        </w:r>
        <w:r w:rsidR="000D11DF">
          <w:rPr>
            <w:webHidden/>
          </w:rPr>
          <w:tab/>
        </w:r>
        <w:r w:rsidR="000D11DF">
          <w:rPr>
            <w:webHidden/>
          </w:rPr>
          <w:fldChar w:fldCharType="begin"/>
        </w:r>
        <w:r w:rsidR="000D11DF">
          <w:rPr>
            <w:webHidden/>
          </w:rPr>
          <w:instrText xml:space="preserve"> PAGEREF _Toc488748448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49" w:history="1">
        <w:r w:rsidR="000D11DF" w:rsidRPr="00570323">
          <w:rPr>
            <w:rStyle w:val="Hyperlink"/>
            <w:rFonts w:cs="Calibri"/>
          </w:rPr>
          <w:t>5.2.1.1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_Toc488748449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0" w:history="1">
        <w:r w:rsidR="000D11DF" w:rsidRPr="00570323">
          <w:rPr>
            <w:rStyle w:val="Hyperlink"/>
            <w:rFonts w:cs="Calibri"/>
          </w:rPr>
          <w:t>5.2.1.2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_Toc488748450 \h </w:instrText>
        </w:r>
        <w:r w:rsidR="000D11DF">
          <w:rPr>
            <w:webHidden/>
          </w:rPr>
        </w:r>
        <w:r w:rsidR="000D11DF">
          <w:rPr>
            <w:webHidden/>
          </w:rPr>
          <w:fldChar w:fldCharType="separate"/>
        </w:r>
        <w:r w:rsidR="000D11DF">
          <w:rPr>
            <w:webHidden/>
          </w:rPr>
          <w:t>14</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1" w:history="1">
        <w:r w:rsidR="000D11DF" w:rsidRPr="00570323">
          <w:rPr>
            <w:rStyle w:val="Hyperlink"/>
            <w:rFonts w:cs="Calibri"/>
          </w:rPr>
          <w:t>5.2.2</w:t>
        </w:r>
        <w:r w:rsidR="000D11DF">
          <w:rPr>
            <w:rFonts w:asciiTheme="minorHAnsi" w:eastAsiaTheme="minorEastAsia" w:hAnsiTheme="minorHAnsi"/>
            <w:color w:val="auto"/>
            <w:kern w:val="0"/>
            <w:szCs w:val="22"/>
          </w:rPr>
          <w:tab/>
        </w:r>
        <w:r w:rsidR="000D11DF" w:rsidRPr="00570323">
          <w:rPr>
            <w:rStyle w:val="Hyperlink"/>
            <w:rFonts w:cs="Calibri"/>
          </w:rPr>
          <w:t>FeNmiClkMonr0RtLowrLimFlt</w:t>
        </w:r>
        <w:r w:rsidR="000D11DF">
          <w:rPr>
            <w:webHidden/>
          </w:rPr>
          <w:tab/>
        </w:r>
        <w:r w:rsidR="000D11DF">
          <w:rPr>
            <w:webHidden/>
          </w:rPr>
          <w:fldChar w:fldCharType="begin"/>
        </w:r>
        <w:r w:rsidR="000D11DF">
          <w:rPr>
            <w:webHidden/>
          </w:rPr>
          <w:instrText xml:space="preserve"> PAGEREF _Toc488748451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2" w:history="1">
        <w:r w:rsidR="000D11DF" w:rsidRPr="00570323">
          <w:rPr>
            <w:rStyle w:val="Hyperlink"/>
            <w:rFonts w:cs="Calibri"/>
          </w:rPr>
          <w:t>5.2.2.1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_Toc488748452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3" w:history="1">
        <w:r w:rsidR="000D11DF" w:rsidRPr="00570323">
          <w:rPr>
            <w:rStyle w:val="Hyperlink"/>
            <w:rFonts w:cs="Calibri"/>
          </w:rPr>
          <w:t>5.2.2.2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_Toc488748453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4" w:history="1">
        <w:r w:rsidR="000D11DF" w:rsidRPr="00570323">
          <w:rPr>
            <w:rStyle w:val="Hyperlink"/>
            <w:rFonts w:cs="Calibri"/>
          </w:rPr>
          <w:t>5.2.3</w:t>
        </w:r>
        <w:r w:rsidR="000D11DF">
          <w:rPr>
            <w:rFonts w:asciiTheme="minorHAnsi" w:eastAsiaTheme="minorEastAsia" w:hAnsiTheme="minorHAnsi"/>
            <w:color w:val="auto"/>
            <w:kern w:val="0"/>
            <w:szCs w:val="22"/>
          </w:rPr>
          <w:tab/>
        </w:r>
        <w:r w:rsidR="000D11DF" w:rsidRPr="00570323">
          <w:rPr>
            <w:rStyle w:val="Hyperlink"/>
            <w:rFonts w:cs="Calibri"/>
          </w:rPr>
          <w:t>FeNmiClkMonr0RtUpprLimFlt</w:t>
        </w:r>
        <w:r w:rsidR="000D11DF">
          <w:rPr>
            <w:webHidden/>
          </w:rPr>
          <w:tab/>
        </w:r>
        <w:r w:rsidR="000D11DF">
          <w:rPr>
            <w:webHidden/>
          </w:rPr>
          <w:fldChar w:fldCharType="begin"/>
        </w:r>
        <w:r w:rsidR="000D11DF">
          <w:rPr>
            <w:webHidden/>
          </w:rPr>
          <w:instrText xml:space="preserve"> PAGEREF _Toc488748454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5" w:history="1">
        <w:r w:rsidR="000D11DF" w:rsidRPr="00570323">
          <w:rPr>
            <w:rStyle w:val="Hyperlink"/>
            <w:rFonts w:cs="Calibri"/>
          </w:rPr>
          <w:t>5.2.3.1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_Toc488748455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6" w:history="1">
        <w:r w:rsidR="000D11DF" w:rsidRPr="00570323">
          <w:rPr>
            <w:rStyle w:val="Hyperlink"/>
            <w:rFonts w:cs="Calibri"/>
          </w:rPr>
          <w:t>5.2.3.2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_Toc488748456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7" w:history="1">
        <w:r w:rsidR="000D11DF" w:rsidRPr="00570323">
          <w:rPr>
            <w:rStyle w:val="Hyperlink"/>
            <w:rFonts w:cs="Calibri"/>
          </w:rPr>
          <w:t>5.2.4</w:t>
        </w:r>
        <w:r w:rsidR="000D11DF">
          <w:rPr>
            <w:rFonts w:asciiTheme="minorHAnsi" w:eastAsiaTheme="minorEastAsia" w:hAnsiTheme="minorHAnsi"/>
            <w:color w:val="auto"/>
            <w:kern w:val="0"/>
            <w:szCs w:val="22"/>
          </w:rPr>
          <w:tab/>
        </w:r>
        <w:r w:rsidR="000D11DF" w:rsidRPr="00570323">
          <w:rPr>
            <w:rStyle w:val="Hyperlink"/>
            <w:rFonts w:cs="Calibri"/>
          </w:rPr>
          <w:t>FeNmiClkMonr1RtLowrLimFlt</w:t>
        </w:r>
        <w:r w:rsidR="000D11DF">
          <w:rPr>
            <w:webHidden/>
          </w:rPr>
          <w:tab/>
        </w:r>
        <w:r w:rsidR="000D11DF">
          <w:rPr>
            <w:webHidden/>
          </w:rPr>
          <w:fldChar w:fldCharType="begin"/>
        </w:r>
        <w:r w:rsidR="000D11DF">
          <w:rPr>
            <w:webHidden/>
          </w:rPr>
          <w:instrText xml:space="preserve"> PAGEREF _Toc488748457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8" w:history="1">
        <w:r w:rsidR="000D11DF" w:rsidRPr="00570323">
          <w:rPr>
            <w:rStyle w:val="Hyperlink"/>
            <w:rFonts w:cs="Calibri"/>
          </w:rPr>
          <w:t>5.2.4.1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_Toc488748458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59" w:history="1">
        <w:r w:rsidR="000D11DF" w:rsidRPr="00570323">
          <w:rPr>
            <w:rStyle w:val="Hyperlink"/>
            <w:rFonts w:cs="Calibri"/>
          </w:rPr>
          <w:t>5.2.4.2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_Toc488748459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0" w:history="1">
        <w:r w:rsidR="000D11DF" w:rsidRPr="00570323">
          <w:rPr>
            <w:rStyle w:val="Hyperlink"/>
            <w:rFonts w:cs="Calibri"/>
          </w:rPr>
          <w:t>5.2.5</w:t>
        </w:r>
        <w:r w:rsidR="000D11DF">
          <w:rPr>
            <w:rFonts w:asciiTheme="minorHAnsi" w:eastAsiaTheme="minorEastAsia" w:hAnsiTheme="minorHAnsi"/>
            <w:color w:val="auto"/>
            <w:kern w:val="0"/>
            <w:szCs w:val="22"/>
          </w:rPr>
          <w:tab/>
        </w:r>
        <w:r w:rsidR="000D11DF" w:rsidRPr="00570323">
          <w:rPr>
            <w:rStyle w:val="Hyperlink"/>
            <w:rFonts w:cs="Calibri"/>
          </w:rPr>
          <w:t>FeNmiClkMonr1RtUpprLimFlt</w:t>
        </w:r>
        <w:r w:rsidR="000D11DF">
          <w:rPr>
            <w:webHidden/>
          </w:rPr>
          <w:tab/>
        </w:r>
        <w:r w:rsidR="000D11DF">
          <w:rPr>
            <w:webHidden/>
          </w:rPr>
          <w:fldChar w:fldCharType="begin"/>
        </w:r>
        <w:r w:rsidR="000D11DF">
          <w:rPr>
            <w:webHidden/>
          </w:rPr>
          <w:instrText xml:space="preserve"> PAGEREF _Toc488748460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1" w:history="1">
        <w:r w:rsidR="000D11DF" w:rsidRPr="00570323">
          <w:rPr>
            <w:rStyle w:val="Hyperlink"/>
            <w:rFonts w:cs="Calibri"/>
          </w:rPr>
          <w:t>5.2.5.1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_Toc488748461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2" w:history="1">
        <w:r w:rsidR="000D11DF" w:rsidRPr="00570323">
          <w:rPr>
            <w:rStyle w:val="Hyperlink"/>
            <w:rFonts w:cs="Calibri"/>
          </w:rPr>
          <w:t>5.2.5.2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_Toc488748462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3" w:history="1">
        <w:r w:rsidR="000D11DF" w:rsidRPr="00570323">
          <w:rPr>
            <w:rStyle w:val="Hyperlink"/>
            <w:rFonts w:cs="Calibri"/>
          </w:rPr>
          <w:t>5.2.6</w:t>
        </w:r>
        <w:r w:rsidR="000D11DF">
          <w:rPr>
            <w:rFonts w:asciiTheme="minorHAnsi" w:eastAsiaTheme="minorEastAsia" w:hAnsiTheme="minorHAnsi"/>
            <w:color w:val="auto"/>
            <w:kern w:val="0"/>
            <w:szCs w:val="22"/>
          </w:rPr>
          <w:tab/>
        </w:r>
        <w:r w:rsidR="000D11DF" w:rsidRPr="00570323">
          <w:rPr>
            <w:rStyle w:val="Hyperlink"/>
            <w:rFonts w:cs="Calibri"/>
          </w:rPr>
          <w:t>FeNmiClkMonr2RtLowrLimFlt</w:t>
        </w:r>
        <w:r w:rsidR="000D11DF">
          <w:rPr>
            <w:webHidden/>
          </w:rPr>
          <w:tab/>
        </w:r>
        <w:r w:rsidR="000D11DF">
          <w:rPr>
            <w:webHidden/>
          </w:rPr>
          <w:fldChar w:fldCharType="begin"/>
        </w:r>
        <w:r w:rsidR="000D11DF">
          <w:rPr>
            <w:webHidden/>
          </w:rPr>
          <w:instrText xml:space="preserve"> PAGEREF _Toc488748463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4" w:history="1">
        <w:r w:rsidR="000D11DF" w:rsidRPr="00570323">
          <w:rPr>
            <w:rStyle w:val="Hyperlink"/>
            <w:rFonts w:cs="Calibri"/>
          </w:rPr>
          <w:t>5.2.6.1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_Toc488748464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5" w:history="1">
        <w:r w:rsidR="000D11DF" w:rsidRPr="00570323">
          <w:rPr>
            <w:rStyle w:val="Hyperlink"/>
            <w:rFonts w:cs="Calibri"/>
          </w:rPr>
          <w:t>5.2.6.2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_Toc488748465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6" w:history="1">
        <w:r w:rsidR="000D11DF" w:rsidRPr="00570323">
          <w:rPr>
            <w:rStyle w:val="Hyperlink"/>
            <w:rFonts w:cs="Calibri"/>
          </w:rPr>
          <w:t>5.2.7</w:t>
        </w:r>
        <w:r w:rsidR="000D11DF">
          <w:rPr>
            <w:rFonts w:asciiTheme="minorHAnsi" w:eastAsiaTheme="minorEastAsia" w:hAnsiTheme="minorHAnsi"/>
            <w:color w:val="auto"/>
            <w:kern w:val="0"/>
            <w:szCs w:val="22"/>
          </w:rPr>
          <w:tab/>
        </w:r>
        <w:r w:rsidR="000D11DF" w:rsidRPr="00570323">
          <w:rPr>
            <w:rStyle w:val="Hyperlink"/>
            <w:rFonts w:cs="Calibri"/>
          </w:rPr>
          <w:t>FeNmiClkMonr2RtUpprLimFlt</w:t>
        </w:r>
        <w:r w:rsidR="000D11DF">
          <w:rPr>
            <w:webHidden/>
          </w:rPr>
          <w:tab/>
        </w:r>
        <w:r w:rsidR="000D11DF">
          <w:rPr>
            <w:webHidden/>
          </w:rPr>
          <w:fldChar w:fldCharType="begin"/>
        </w:r>
        <w:r w:rsidR="000D11DF">
          <w:rPr>
            <w:webHidden/>
          </w:rPr>
          <w:instrText xml:space="preserve"> PAGEREF _Toc488748466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7" w:history="1">
        <w:r w:rsidR="000D11DF" w:rsidRPr="00570323">
          <w:rPr>
            <w:rStyle w:val="Hyperlink"/>
            <w:rFonts w:cs="Calibri"/>
          </w:rPr>
          <w:t>5.2.7.1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_Toc488748467 \h </w:instrText>
        </w:r>
        <w:r w:rsidR="000D11DF">
          <w:rPr>
            <w:webHidden/>
          </w:rPr>
        </w:r>
        <w:r w:rsidR="000D11DF">
          <w:rPr>
            <w:webHidden/>
          </w:rPr>
          <w:fldChar w:fldCharType="separate"/>
        </w:r>
        <w:r w:rsidR="000D11DF">
          <w:rPr>
            <w:webHidden/>
          </w:rPr>
          <w:t>15</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8" w:history="1">
        <w:r w:rsidR="000D11DF" w:rsidRPr="00570323">
          <w:rPr>
            <w:rStyle w:val="Hyperlink"/>
            <w:rFonts w:cs="Calibri"/>
          </w:rPr>
          <w:t>5.2.7.2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_Toc488748468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69" w:history="1">
        <w:r w:rsidR="000D11DF" w:rsidRPr="00570323">
          <w:rPr>
            <w:rStyle w:val="Hyperlink"/>
            <w:rFonts w:cs="Calibri"/>
          </w:rPr>
          <w:t>5.2.8</w:t>
        </w:r>
        <w:r w:rsidR="000D11DF">
          <w:rPr>
            <w:rFonts w:asciiTheme="minorHAnsi" w:eastAsiaTheme="minorEastAsia" w:hAnsiTheme="minorHAnsi"/>
            <w:color w:val="auto"/>
            <w:kern w:val="0"/>
            <w:szCs w:val="22"/>
          </w:rPr>
          <w:tab/>
        </w:r>
        <w:r w:rsidR="000D11DF" w:rsidRPr="00570323">
          <w:rPr>
            <w:rStyle w:val="Hyperlink"/>
            <w:rFonts w:cs="Calibri"/>
          </w:rPr>
          <w:t>FeNmiClkMonr3RtLowrLimFlt</w:t>
        </w:r>
        <w:r w:rsidR="000D11DF">
          <w:rPr>
            <w:webHidden/>
          </w:rPr>
          <w:tab/>
        </w:r>
        <w:r w:rsidR="000D11DF">
          <w:rPr>
            <w:webHidden/>
          </w:rPr>
          <w:fldChar w:fldCharType="begin"/>
        </w:r>
        <w:r w:rsidR="000D11DF">
          <w:rPr>
            <w:webHidden/>
          </w:rPr>
          <w:instrText xml:space="preserve"> PAGEREF _Toc488748469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0" w:history="1">
        <w:r w:rsidR="000D11DF" w:rsidRPr="00570323">
          <w:rPr>
            <w:rStyle w:val="Hyperlink"/>
            <w:rFonts w:cs="Calibri"/>
          </w:rPr>
          <w:t>5.2.8.1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_Toc488748470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1" w:history="1">
        <w:r w:rsidR="000D11DF" w:rsidRPr="00570323">
          <w:rPr>
            <w:rStyle w:val="Hyperlink"/>
            <w:rFonts w:cs="Calibri"/>
          </w:rPr>
          <w:t>5.2.8.2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_Toc488748471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2" w:history="1">
        <w:r w:rsidR="000D11DF" w:rsidRPr="00570323">
          <w:rPr>
            <w:rStyle w:val="Hyperlink"/>
            <w:rFonts w:cs="Calibri"/>
          </w:rPr>
          <w:t>5.2.9</w:t>
        </w:r>
        <w:r w:rsidR="000D11DF">
          <w:rPr>
            <w:rFonts w:asciiTheme="minorHAnsi" w:eastAsiaTheme="minorEastAsia" w:hAnsiTheme="minorHAnsi"/>
            <w:color w:val="auto"/>
            <w:kern w:val="0"/>
            <w:szCs w:val="22"/>
          </w:rPr>
          <w:tab/>
        </w:r>
        <w:r w:rsidR="000D11DF" w:rsidRPr="00570323">
          <w:rPr>
            <w:rStyle w:val="Hyperlink"/>
            <w:rFonts w:cs="Calibri"/>
          </w:rPr>
          <w:t>FeNmiClkMonr3RtUpprLimFlt</w:t>
        </w:r>
        <w:r w:rsidR="000D11DF">
          <w:rPr>
            <w:webHidden/>
          </w:rPr>
          <w:tab/>
        </w:r>
        <w:r w:rsidR="000D11DF">
          <w:rPr>
            <w:webHidden/>
          </w:rPr>
          <w:fldChar w:fldCharType="begin"/>
        </w:r>
        <w:r w:rsidR="000D11DF">
          <w:rPr>
            <w:webHidden/>
          </w:rPr>
          <w:instrText xml:space="preserve"> PAGEREF _Toc488748472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3" w:history="1">
        <w:r w:rsidR="000D11DF" w:rsidRPr="00570323">
          <w:rPr>
            <w:rStyle w:val="Hyperlink"/>
            <w:rFonts w:cs="Calibri"/>
          </w:rPr>
          <w:t>5.2.9.1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_Toc488748473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4" w:history="1">
        <w:r w:rsidR="000D11DF" w:rsidRPr="00570323">
          <w:rPr>
            <w:rStyle w:val="Hyperlink"/>
            <w:rFonts w:cs="Calibri"/>
          </w:rPr>
          <w:t>5.2.9.2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_Toc488748474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5" w:history="1">
        <w:r w:rsidR="000D11DF" w:rsidRPr="00570323">
          <w:rPr>
            <w:rStyle w:val="Hyperlink"/>
            <w:rFonts w:cs="Calibri"/>
          </w:rPr>
          <w:t>5.2.10</w:t>
        </w:r>
        <w:r w:rsidR="000D11DF">
          <w:rPr>
            <w:rFonts w:asciiTheme="minorHAnsi" w:eastAsiaTheme="minorEastAsia" w:hAnsiTheme="minorHAnsi"/>
            <w:color w:val="auto"/>
            <w:kern w:val="0"/>
            <w:szCs w:val="22"/>
          </w:rPr>
          <w:tab/>
        </w:r>
        <w:r w:rsidR="000D11DF" w:rsidRPr="00570323">
          <w:rPr>
            <w:rStyle w:val="Hyperlink"/>
            <w:rFonts w:cs="Calibri"/>
          </w:rPr>
          <w:t>FeNmiDmaTrf</w:t>
        </w:r>
        <w:r w:rsidR="000D11DF">
          <w:rPr>
            <w:webHidden/>
          </w:rPr>
          <w:tab/>
        </w:r>
        <w:r w:rsidR="000D11DF">
          <w:rPr>
            <w:webHidden/>
          </w:rPr>
          <w:fldChar w:fldCharType="begin"/>
        </w:r>
        <w:r w:rsidR="000D11DF">
          <w:rPr>
            <w:webHidden/>
          </w:rPr>
          <w:instrText xml:space="preserve"> PAGEREF _Toc488748475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76" w:history="1">
        <w:r w:rsidR="000D11DF" w:rsidRPr="00570323">
          <w:rPr>
            <w:rStyle w:val="Hyperlink"/>
            <w:rFonts w:cs="Calibri"/>
          </w:rPr>
          <w:t>5.2.10.1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_Toc488748476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77" w:history="1">
        <w:r w:rsidR="000D11DF" w:rsidRPr="00570323">
          <w:rPr>
            <w:rStyle w:val="Hyperlink"/>
            <w:rFonts w:cs="Calibri"/>
          </w:rPr>
          <w:t>5.2.10.2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_Toc488748477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78" w:history="1">
        <w:r w:rsidR="000D11DF" w:rsidRPr="00570323">
          <w:rPr>
            <w:rStyle w:val="Hyperlink"/>
            <w:rFonts w:cs="Calibri"/>
          </w:rPr>
          <w:t>5.2.11</w:t>
        </w:r>
        <w:r w:rsidR="000D11DF">
          <w:rPr>
            <w:rFonts w:asciiTheme="minorHAnsi" w:eastAsiaTheme="minorEastAsia" w:hAnsiTheme="minorHAnsi"/>
            <w:color w:val="auto"/>
            <w:kern w:val="0"/>
            <w:szCs w:val="22"/>
          </w:rPr>
          <w:tab/>
        </w:r>
        <w:r w:rsidR="000D11DF" w:rsidRPr="00570323">
          <w:rPr>
            <w:rStyle w:val="Hyperlink"/>
            <w:rFonts w:cs="Calibri"/>
          </w:rPr>
          <w:t>FeNmiDmaRegAcsProtnErr</w:t>
        </w:r>
        <w:r w:rsidR="000D11DF">
          <w:rPr>
            <w:webHidden/>
          </w:rPr>
          <w:tab/>
        </w:r>
        <w:r w:rsidR="000D11DF">
          <w:rPr>
            <w:webHidden/>
          </w:rPr>
          <w:fldChar w:fldCharType="begin"/>
        </w:r>
        <w:r w:rsidR="000D11DF">
          <w:rPr>
            <w:webHidden/>
          </w:rPr>
          <w:instrText xml:space="preserve"> PAGEREF _Toc488748478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79" w:history="1">
        <w:r w:rsidR="000D11DF" w:rsidRPr="00570323">
          <w:rPr>
            <w:rStyle w:val="Hyperlink"/>
            <w:rFonts w:cs="Calibri"/>
          </w:rPr>
          <w:t>5.2.11.1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_Toc488748479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0" w:history="1">
        <w:r w:rsidR="000D11DF" w:rsidRPr="00570323">
          <w:rPr>
            <w:rStyle w:val="Hyperlink"/>
            <w:rFonts w:cs="Calibri"/>
          </w:rPr>
          <w:t>5.2.11.2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_Toc488748480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81" w:history="1">
        <w:r w:rsidR="000D11DF" w:rsidRPr="00570323">
          <w:rPr>
            <w:rStyle w:val="Hyperlink"/>
            <w:rFonts w:cs="Calibri"/>
          </w:rPr>
          <w:t>5.2.12</w:t>
        </w:r>
        <w:r w:rsidR="000D11DF">
          <w:rPr>
            <w:rFonts w:asciiTheme="minorHAnsi" w:eastAsiaTheme="minorEastAsia" w:hAnsiTheme="minorHAnsi"/>
            <w:color w:val="auto"/>
            <w:kern w:val="0"/>
            <w:szCs w:val="22"/>
          </w:rPr>
          <w:tab/>
        </w:r>
        <w:r w:rsidR="000D11DF" w:rsidRPr="00570323">
          <w:rPr>
            <w:rStyle w:val="Hyperlink"/>
            <w:rFonts w:cs="Calibri"/>
          </w:rPr>
          <w:t>FeNmiEcmMstChkrCmp</w:t>
        </w:r>
        <w:r w:rsidR="000D11DF">
          <w:rPr>
            <w:webHidden/>
          </w:rPr>
          <w:tab/>
        </w:r>
        <w:r w:rsidR="000D11DF">
          <w:rPr>
            <w:webHidden/>
          </w:rPr>
          <w:fldChar w:fldCharType="begin"/>
        </w:r>
        <w:r w:rsidR="000D11DF">
          <w:rPr>
            <w:webHidden/>
          </w:rPr>
          <w:instrText xml:space="preserve"> PAGEREF _Toc488748481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2" w:history="1">
        <w:r w:rsidR="000D11DF" w:rsidRPr="00570323">
          <w:rPr>
            <w:rStyle w:val="Hyperlink"/>
            <w:rFonts w:cs="Calibri"/>
          </w:rPr>
          <w:t>5.2.12.1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_Toc488748482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3" w:history="1">
        <w:r w:rsidR="000D11DF" w:rsidRPr="00570323">
          <w:rPr>
            <w:rStyle w:val="Hyperlink"/>
            <w:rFonts w:cs="Calibri"/>
          </w:rPr>
          <w:t>5.2.12.2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_Toc488748483 \h </w:instrText>
        </w:r>
        <w:r w:rsidR="000D11DF">
          <w:rPr>
            <w:webHidden/>
          </w:rPr>
        </w:r>
        <w:r w:rsidR="000D11DF">
          <w:rPr>
            <w:webHidden/>
          </w:rPr>
          <w:fldChar w:fldCharType="separate"/>
        </w:r>
        <w:r w:rsidR="000D11DF">
          <w:rPr>
            <w:webHidden/>
          </w:rPr>
          <w:t>16</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84" w:history="1">
        <w:r w:rsidR="000D11DF" w:rsidRPr="00570323">
          <w:rPr>
            <w:rStyle w:val="Hyperlink"/>
            <w:rFonts w:cs="Calibri"/>
          </w:rPr>
          <w:t>5.2.13</w:t>
        </w:r>
        <w:r w:rsidR="000D11DF">
          <w:rPr>
            <w:rFonts w:asciiTheme="minorHAnsi" w:eastAsiaTheme="minorEastAsia" w:hAnsiTheme="minorHAnsi"/>
            <w:color w:val="auto"/>
            <w:kern w:val="0"/>
            <w:szCs w:val="22"/>
          </w:rPr>
          <w:tab/>
        </w:r>
        <w:r w:rsidR="000D11DF" w:rsidRPr="00570323">
          <w:rPr>
            <w:rStyle w:val="Hyperlink"/>
            <w:rFonts w:cs="Calibri"/>
          </w:rPr>
          <w:t>FeNmiOperModErrFlsProgmModStrtd</w:t>
        </w:r>
        <w:r w:rsidR="000D11DF">
          <w:rPr>
            <w:webHidden/>
          </w:rPr>
          <w:tab/>
        </w:r>
        <w:r w:rsidR="000D11DF">
          <w:rPr>
            <w:webHidden/>
          </w:rPr>
          <w:fldChar w:fldCharType="begin"/>
        </w:r>
        <w:r w:rsidR="000D11DF">
          <w:rPr>
            <w:webHidden/>
          </w:rPr>
          <w:instrText xml:space="preserve"> PAGEREF _Toc488748484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5" w:history="1">
        <w:r w:rsidR="000D11DF" w:rsidRPr="00570323">
          <w:rPr>
            <w:rStyle w:val="Hyperlink"/>
            <w:rFonts w:cs="Calibri"/>
          </w:rPr>
          <w:t>5.2.13.1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_Toc488748485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6" w:history="1">
        <w:r w:rsidR="000D11DF" w:rsidRPr="00570323">
          <w:rPr>
            <w:rStyle w:val="Hyperlink"/>
            <w:rFonts w:cs="Calibri"/>
          </w:rPr>
          <w:t>5.2.13.2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_Toc488748486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87" w:history="1">
        <w:r w:rsidR="000D11DF" w:rsidRPr="00570323">
          <w:rPr>
            <w:rStyle w:val="Hyperlink"/>
            <w:rFonts w:cs="Calibri"/>
          </w:rPr>
          <w:t>5.2.14</w:t>
        </w:r>
        <w:r w:rsidR="000D11DF">
          <w:rPr>
            <w:rFonts w:asciiTheme="minorHAnsi" w:eastAsiaTheme="minorEastAsia" w:hAnsiTheme="minorHAnsi"/>
            <w:color w:val="auto"/>
            <w:kern w:val="0"/>
            <w:szCs w:val="22"/>
          </w:rPr>
          <w:tab/>
        </w:r>
        <w:r w:rsidR="000D11DF" w:rsidRPr="00570323">
          <w:rPr>
            <w:rStyle w:val="Hyperlink"/>
            <w:rFonts w:cs="Calibri"/>
          </w:rPr>
          <w:t>FeNmiOperModErrSngChipInactv</w:t>
        </w:r>
        <w:r w:rsidR="000D11DF">
          <w:rPr>
            <w:webHidden/>
          </w:rPr>
          <w:tab/>
        </w:r>
        <w:r w:rsidR="000D11DF">
          <w:rPr>
            <w:webHidden/>
          </w:rPr>
          <w:fldChar w:fldCharType="begin"/>
        </w:r>
        <w:r w:rsidR="000D11DF">
          <w:rPr>
            <w:webHidden/>
          </w:rPr>
          <w:instrText xml:space="preserve"> PAGEREF _Toc488748487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8" w:history="1">
        <w:r w:rsidR="000D11DF" w:rsidRPr="00570323">
          <w:rPr>
            <w:rStyle w:val="Hyperlink"/>
            <w:rFonts w:cs="Calibri"/>
          </w:rPr>
          <w:t>5.2.14.1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_Toc488748488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89" w:history="1">
        <w:r w:rsidR="000D11DF" w:rsidRPr="00570323">
          <w:rPr>
            <w:rStyle w:val="Hyperlink"/>
            <w:rFonts w:cs="Calibri"/>
          </w:rPr>
          <w:t>5.2.14.2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_Toc488748489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90" w:history="1">
        <w:r w:rsidR="000D11DF" w:rsidRPr="00570323">
          <w:rPr>
            <w:rStyle w:val="Hyperlink"/>
            <w:rFonts w:cs="Calibri"/>
          </w:rPr>
          <w:t>5.2.15</w:t>
        </w:r>
        <w:r w:rsidR="000D11DF">
          <w:rPr>
            <w:rFonts w:asciiTheme="minorHAnsi" w:eastAsiaTheme="minorEastAsia" w:hAnsiTheme="minorHAnsi"/>
            <w:color w:val="auto"/>
            <w:kern w:val="0"/>
            <w:szCs w:val="22"/>
          </w:rPr>
          <w:tab/>
        </w:r>
        <w:r w:rsidR="000D11DF" w:rsidRPr="00570323">
          <w:rPr>
            <w:rStyle w:val="Hyperlink"/>
            <w:rFonts w:cs="Calibri"/>
          </w:rPr>
          <w:t>FeNmiOperModErrTestModStrtd</w:t>
        </w:r>
        <w:r w:rsidR="000D11DF">
          <w:rPr>
            <w:webHidden/>
          </w:rPr>
          <w:tab/>
        </w:r>
        <w:r w:rsidR="000D11DF">
          <w:rPr>
            <w:webHidden/>
          </w:rPr>
          <w:fldChar w:fldCharType="begin"/>
        </w:r>
        <w:r w:rsidR="000D11DF">
          <w:rPr>
            <w:webHidden/>
          </w:rPr>
          <w:instrText xml:space="preserve"> PAGEREF _Toc488748490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1" w:history="1">
        <w:r w:rsidR="000D11DF" w:rsidRPr="00570323">
          <w:rPr>
            <w:rStyle w:val="Hyperlink"/>
            <w:rFonts w:cs="Calibri"/>
          </w:rPr>
          <w:t>5.2.15.1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_Toc488748491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2" w:history="1">
        <w:r w:rsidR="000D11DF" w:rsidRPr="00570323">
          <w:rPr>
            <w:rStyle w:val="Hyperlink"/>
            <w:rFonts w:cs="Calibri"/>
          </w:rPr>
          <w:t>5.2.15.2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_Toc488748492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93" w:history="1">
        <w:r w:rsidR="000D11DF" w:rsidRPr="00570323">
          <w:rPr>
            <w:rStyle w:val="Hyperlink"/>
            <w:rFonts w:cs="Calibri"/>
          </w:rPr>
          <w:t>5.2.16</w:t>
        </w:r>
        <w:r w:rsidR="000D11DF">
          <w:rPr>
            <w:rFonts w:asciiTheme="minorHAnsi" w:eastAsiaTheme="minorEastAsia" w:hAnsiTheme="minorHAnsi"/>
            <w:color w:val="auto"/>
            <w:kern w:val="0"/>
            <w:szCs w:val="22"/>
          </w:rPr>
          <w:tab/>
        </w:r>
        <w:r w:rsidR="000D11DF" w:rsidRPr="00570323">
          <w:rPr>
            <w:rStyle w:val="Hyperlink"/>
            <w:rFonts w:cs="Calibri"/>
          </w:rPr>
          <w:t>FeNmiPeg</w:t>
        </w:r>
        <w:r w:rsidR="000D11DF">
          <w:rPr>
            <w:webHidden/>
          </w:rPr>
          <w:tab/>
        </w:r>
        <w:r w:rsidR="000D11DF">
          <w:rPr>
            <w:webHidden/>
          </w:rPr>
          <w:fldChar w:fldCharType="begin"/>
        </w:r>
        <w:r w:rsidR="000D11DF">
          <w:rPr>
            <w:webHidden/>
          </w:rPr>
          <w:instrText xml:space="preserve"> PAGEREF _Toc488748493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4" w:history="1">
        <w:r w:rsidR="000D11DF" w:rsidRPr="00570323">
          <w:rPr>
            <w:rStyle w:val="Hyperlink"/>
            <w:rFonts w:cs="Calibri"/>
          </w:rPr>
          <w:t>5.2.16.1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_Toc488748494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5" w:history="1">
        <w:r w:rsidR="000D11DF" w:rsidRPr="00570323">
          <w:rPr>
            <w:rStyle w:val="Hyperlink"/>
            <w:rFonts w:cs="Calibri"/>
          </w:rPr>
          <w:t>5.2.16.2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_Toc488748495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96" w:history="1">
        <w:r w:rsidR="000D11DF" w:rsidRPr="00570323">
          <w:rPr>
            <w:rStyle w:val="Hyperlink"/>
            <w:rFonts w:cs="Calibri"/>
          </w:rPr>
          <w:t>5.2.17</w:t>
        </w:r>
        <w:r w:rsidR="000D11DF">
          <w:rPr>
            <w:rFonts w:asciiTheme="minorHAnsi" w:eastAsiaTheme="minorEastAsia" w:hAnsiTheme="minorHAnsi"/>
            <w:color w:val="auto"/>
            <w:kern w:val="0"/>
            <w:szCs w:val="22"/>
          </w:rPr>
          <w:tab/>
        </w:r>
        <w:r w:rsidR="000D11DF" w:rsidRPr="00570323">
          <w:rPr>
            <w:rStyle w:val="Hyperlink"/>
            <w:rFonts w:cs="Calibri"/>
          </w:rPr>
          <w:t>FeNmiWdg</w:t>
        </w:r>
        <w:r w:rsidR="000D11DF">
          <w:rPr>
            <w:webHidden/>
          </w:rPr>
          <w:tab/>
        </w:r>
        <w:r w:rsidR="000D11DF">
          <w:rPr>
            <w:webHidden/>
          </w:rPr>
          <w:fldChar w:fldCharType="begin"/>
        </w:r>
        <w:r w:rsidR="000D11DF">
          <w:rPr>
            <w:webHidden/>
          </w:rPr>
          <w:instrText xml:space="preserve"> PAGEREF _Toc488748496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7" w:history="1">
        <w:r w:rsidR="000D11DF" w:rsidRPr="00570323">
          <w:rPr>
            <w:rStyle w:val="Hyperlink"/>
            <w:rFonts w:cs="Calibri"/>
          </w:rPr>
          <w:t>5.2.17.1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_Toc488748497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498" w:history="1">
        <w:r w:rsidR="000D11DF" w:rsidRPr="00570323">
          <w:rPr>
            <w:rStyle w:val="Hyperlink"/>
            <w:rFonts w:cs="Calibri"/>
          </w:rPr>
          <w:t>5.2.17.2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_Toc488748498 \h </w:instrText>
        </w:r>
        <w:r w:rsidR="000D11DF">
          <w:rPr>
            <w:webHidden/>
          </w:rPr>
        </w:r>
        <w:r w:rsidR="000D11DF">
          <w:rPr>
            <w:webHidden/>
          </w:rPr>
          <w:fldChar w:fldCharType="separate"/>
        </w:r>
        <w:r w:rsidR="000D11DF">
          <w:rPr>
            <w:webHidden/>
          </w:rPr>
          <w:t>17</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499" w:history="1">
        <w:r w:rsidR="000D11DF" w:rsidRPr="00570323">
          <w:rPr>
            <w:rStyle w:val="Hyperlink"/>
            <w:rFonts w:cs="Calibri"/>
          </w:rPr>
          <w:t>5.2.18</w:t>
        </w:r>
        <w:r w:rsidR="000D11DF">
          <w:rPr>
            <w:rFonts w:asciiTheme="minorHAnsi" w:eastAsiaTheme="minorEastAsia" w:hAnsiTheme="minorHAnsi"/>
            <w:color w:val="auto"/>
            <w:kern w:val="0"/>
            <w:szCs w:val="22"/>
          </w:rPr>
          <w:tab/>
        </w:r>
        <w:r w:rsidR="000D11DF" w:rsidRPr="00570323">
          <w:rPr>
            <w:rStyle w:val="Hyperlink"/>
            <w:rFonts w:cs="Calibri"/>
          </w:rPr>
          <w:t>GetMcuDiagcIdnData</w:t>
        </w:r>
        <w:r w:rsidR="000D11DF">
          <w:rPr>
            <w:webHidden/>
          </w:rPr>
          <w:tab/>
        </w:r>
        <w:r w:rsidR="000D11DF">
          <w:rPr>
            <w:webHidden/>
          </w:rPr>
          <w:fldChar w:fldCharType="begin"/>
        </w:r>
        <w:r w:rsidR="000D11DF">
          <w:rPr>
            <w:webHidden/>
          </w:rPr>
          <w:instrText xml:space="preserve"> PAGEREF _Toc488748499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0" w:history="1">
        <w:r w:rsidR="000D11DF" w:rsidRPr="00570323">
          <w:rPr>
            <w:rStyle w:val="Hyperlink"/>
            <w:rFonts w:cs="Calibri"/>
          </w:rPr>
          <w:t>5.2.18.1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_Toc488748500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1" w:history="1">
        <w:r w:rsidR="000D11DF" w:rsidRPr="00570323">
          <w:rPr>
            <w:rStyle w:val="Hyperlink"/>
            <w:rFonts w:cs="Calibri"/>
          </w:rPr>
          <w:t>5.2.18.2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_Toc488748501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02" w:history="1">
        <w:r w:rsidR="000D11DF" w:rsidRPr="00570323">
          <w:rPr>
            <w:rStyle w:val="Hyperlink"/>
            <w:rFonts w:cs="Calibri"/>
          </w:rPr>
          <w:t>5.2.19</w:t>
        </w:r>
        <w:r w:rsidR="000D11DF">
          <w:rPr>
            <w:rFonts w:asciiTheme="minorHAnsi" w:eastAsiaTheme="minorEastAsia" w:hAnsiTheme="minorHAnsi"/>
            <w:color w:val="auto"/>
            <w:kern w:val="0"/>
            <w:szCs w:val="22"/>
          </w:rPr>
          <w:tab/>
        </w:r>
        <w:r w:rsidR="000D11DF" w:rsidRPr="00570323">
          <w:rPr>
            <w:rStyle w:val="Hyperlink"/>
            <w:rFonts w:cs="Calibri"/>
          </w:rPr>
          <w:t>ProcMpuExcpnErr</w:t>
        </w:r>
        <w:r w:rsidR="000D11DF">
          <w:rPr>
            <w:webHidden/>
          </w:rPr>
          <w:tab/>
        </w:r>
        <w:r w:rsidR="000D11DF">
          <w:rPr>
            <w:webHidden/>
          </w:rPr>
          <w:fldChar w:fldCharType="begin"/>
        </w:r>
        <w:r w:rsidR="000D11DF">
          <w:rPr>
            <w:webHidden/>
          </w:rPr>
          <w:instrText xml:space="preserve"> PAGEREF _Toc488748502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3" w:history="1">
        <w:r w:rsidR="000D11DF" w:rsidRPr="00570323">
          <w:rPr>
            <w:rStyle w:val="Hyperlink"/>
            <w:rFonts w:cs="Calibri"/>
          </w:rPr>
          <w:t>5.2.19.1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_Toc488748503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4" w:history="1">
        <w:r w:rsidR="000D11DF" w:rsidRPr="00570323">
          <w:rPr>
            <w:rStyle w:val="Hyperlink"/>
            <w:rFonts w:cs="Calibri"/>
          </w:rPr>
          <w:t>5.2.19.2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_Toc488748504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05" w:history="1">
        <w:r w:rsidR="000D11DF" w:rsidRPr="00570323">
          <w:rPr>
            <w:rStyle w:val="Hyperlink"/>
            <w:rFonts w:cs="Calibri"/>
          </w:rPr>
          <w:t>5.2.20</w:t>
        </w:r>
        <w:r w:rsidR="000D11DF">
          <w:rPr>
            <w:rFonts w:asciiTheme="minorHAnsi" w:eastAsiaTheme="minorEastAsia" w:hAnsiTheme="minorHAnsi"/>
            <w:color w:val="auto"/>
            <w:kern w:val="0"/>
            <w:szCs w:val="22"/>
          </w:rPr>
          <w:tab/>
        </w:r>
        <w:r w:rsidR="000D11DF" w:rsidRPr="00570323">
          <w:rPr>
            <w:rStyle w:val="Hyperlink"/>
            <w:rFonts w:cs="Calibri"/>
          </w:rPr>
          <w:t>ProcNonCritOsErr</w:t>
        </w:r>
        <w:r w:rsidR="000D11DF">
          <w:rPr>
            <w:webHidden/>
          </w:rPr>
          <w:tab/>
        </w:r>
        <w:r w:rsidR="000D11DF">
          <w:rPr>
            <w:webHidden/>
          </w:rPr>
          <w:fldChar w:fldCharType="begin"/>
        </w:r>
        <w:r w:rsidR="000D11DF">
          <w:rPr>
            <w:webHidden/>
          </w:rPr>
          <w:instrText xml:space="preserve"> PAGEREF _Toc488748505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6" w:history="1">
        <w:r w:rsidR="000D11DF" w:rsidRPr="00570323">
          <w:rPr>
            <w:rStyle w:val="Hyperlink"/>
            <w:rFonts w:cs="Calibri"/>
          </w:rPr>
          <w:t>5.2.20.1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_Toc488748506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7" w:history="1">
        <w:r w:rsidR="000D11DF" w:rsidRPr="00570323">
          <w:rPr>
            <w:rStyle w:val="Hyperlink"/>
            <w:rFonts w:cs="Calibri"/>
          </w:rPr>
          <w:t>5.2.20.2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_Toc488748507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08" w:history="1">
        <w:r w:rsidR="000D11DF" w:rsidRPr="00570323">
          <w:rPr>
            <w:rStyle w:val="Hyperlink"/>
            <w:rFonts w:cs="Calibri"/>
          </w:rPr>
          <w:t>5.2.21</w:t>
        </w:r>
        <w:r w:rsidR="000D11DF">
          <w:rPr>
            <w:rFonts w:asciiTheme="minorHAnsi" w:eastAsiaTheme="minorEastAsia" w:hAnsiTheme="minorHAnsi"/>
            <w:color w:val="auto"/>
            <w:kern w:val="0"/>
            <w:szCs w:val="22"/>
          </w:rPr>
          <w:tab/>
        </w:r>
        <w:r w:rsidR="000D11DF" w:rsidRPr="00570323">
          <w:rPr>
            <w:rStyle w:val="Hyperlink"/>
            <w:rFonts w:cs="Calibri"/>
          </w:rPr>
          <w:t>ProcPrmntOsErr</w:t>
        </w:r>
        <w:r w:rsidR="000D11DF">
          <w:rPr>
            <w:webHidden/>
          </w:rPr>
          <w:tab/>
        </w:r>
        <w:r w:rsidR="000D11DF">
          <w:rPr>
            <w:webHidden/>
          </w:rPr>
          <w:fldChar w:fldCharType="begin"/>
        </w:r>
        <w:r w:rsidR="000D11DF">
          <w:rPr>
            <w:webHidden/>
          </w:rPr>
          <w:instrText xml:space="preserve"> PAGEREF _Toc488748508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09" w:history="1">
        <w:r w:rsidR="000D11DF" w:rsidRPr="00570323">
          <w:rPr>
            <w:rStyle w:val="Hyperlink"/>
            <w:rFonts w:cs="Calibri"/>
          </w:rPr>
          <w:t>5.2.21.1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_Toc488748509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0" w:history="1">
        <w:r w:rsidR="000D11DF" w:rsidRPr="00570323">
          <w:rPr>
            <w:rStyle w:val="Hyperlink"/>
            <w:rFonts w:cs="Calibri"/>
          </w:rPr>
          <w:t>5.2.21.2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_Toc488748510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11" w:history="1">
        <w:r w:rsidR="000D11DF" w:rsidRPr="00570323">
          <w:rPr>
            <w:rStyle w:val="Hyperlink"/>
            <w:rFonts w:cs="Calibri"/>
          </w:rPr>
          <w:t>5.2.22</w:t>
        </w:r>
        <w:r w:rsidR="000D11DF">
          <w:rPr>
            <w:rFonts w:asciiTheme="minorHAnsi" w:eastAsiaTheme="minorEastAsia" w:hAnsiTheme="minorHAnsi"/>
            <w:color w:val="auto"/>
            <w:kern w:val="0"/>
            <w:szCs w:val="22"/>
          </w:rPr>
          <w:tab/>
        </w:r>
        <w:r w:rsidR="000D11DF" w:rsidRPr="00570323">
          <w:rPr>
            <w:rStyle w:val="Hyperlink"/>
            <w:rFonts w:cs="Calibri"/>
          </w:rPr>
          <w:t>ProcPrvlgdInstrExcpnErr</w:t>
        </w:r>
        <w:r w:rsidR="000D11DF">
          <w:rPr>
            <w:webHidden/>
          </w:rPr>
          <w:tab/>
        </w:r>
        <w:r w:rsidR="000D11DF">
          <w:rPr>
            <w:webHidden/>
          </w:rPr>
          <w:fldChar w:fldCharType="begin"/>
        </w:r>
        <w:r w:rsidR="000D11DF">
          <w:rPr>
            <w:webHidden/>
          </w:rPr>
          <w:instrText xml:space="preserve"> PAGEREF _Toc488748511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2" w:history="1">
        <w:r w:rsidR="000D11DF" w:rsidRPr="00570323">
          <w:rPr>
            <w:rStyle w:val="Hyperlink"/>
            <w:rFonts w:cs="Calibri"/>
          </w:rPr>
          <w:t>5.2.22.1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_Toc488748512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3" w:history="1">
        <w:r w:rsidR="000D11DF" w:rsidRPr="00570323">
          <w:rPr>
            <w:rStyle w:val="Hyperlink"/>
            <w:rFonts w:cs="Calibri"/>
          </w:rPr>
          <w:t>5.2.22.2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_Toc488748513 \h </w:instrText>
        </w:r>
        <w:r w:rsidR="000D11DF">
          <w:rPr>
            <w:webHidden/>
          </w:rPr>
        </w:r>
        <w:r w:rsidR="000D11DF">
          <w:rPr>
            <w:webHidden/>
          </w:rPr>
          <w:fldChar w:fldCharType="separate"/>
        </w:r>
        <w:r w:rsidR="000D11DF">
          <w:rPr>
            <w:webHidden/>
          </w:rPr>
          <w:t>18</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14" w:history="1">
        <w:r w:rsidR="000D11DF" w:rsidRPr="00570323">
          <w:rPr>
            <w:rStyle w:val="Hyperlink"/>
            <w:rFonts w:cs="Calibri"/>
          </w:rPr>
          <w:t>5.2.23</w:t>
        </w:r>
        <w:r w:rsidR="000D11DF">
          <w:rPr>
            <w:rFonts w:asciiTheme="minorHAnsi" w:eastAsiaTheme="minorEastAsia" w:hAnsiTheme="minorHAnsi"/>
            <w:color w:val="auto"/>
            <w:kern w:val="0"/>
            <w:szCs w:val="22"/>
          </w:rPr>
          <w:tab/>
        </w:r>
        <w:r w:rsidR="000D11DF" w:rsidRPr="00570323">
          <w:rPr>
            <w:rStyle w:val="Hyperlink"/>
            <w:rFonts w:cs="Calibri"/>
          </w:rPr>
          <w:t>ProcUkwnExcpnErr</w:t>
        </w:r>
        <w:r w:rsidR="000D11DF">
          <w:rPr>
            <w:webHidden/>
          </w:rPr>
          <w:tab/>
        </w:r>
        <w:r w:rsidR="000D11DF">
          <w:rPr>
            <w:webHidden/>
          </w:rPr>
          <w:fldChar w:fldCharType="begin"/>
        </w:r>
        <w:r w:rsidR="000D11DF">
          <w:rPr>
            <w:webHidden/>
          </w:rPr>
          <w:instrText xml:space="preserve"> PAGEREF _Toc488748514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5" w:history="1">
        <w:r w:rsidR="000D11DF" w:rsidRPr="00570323">
          <w:rPr>
            <w:rStyle w:val="Hyperlink"/>
            <w:rFonts w:cs="Calibri"/>
          </w:rPr>
          <w:t>5.2.23.1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_Toc488748515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6" w:history="1">
        <w:r w:rsidR="000D11DF" w:rsidRPr="00570323">
          <w:rPr>
            <w:rStyle w:val="Hyperlink"/>
            <w:rFonts w:cs="Calibri"/>
          </w:rPr>
          <w:t>5.2.23.2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_Toc488748516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17" w:history="1">
        <w:r w:rsidR="000D11DF" w:rsidRPr="00570323">
          <w:rPr>
            <w:rStyle w:val="Hyperlink"/>
            <w:rFonts w:cs="Calibri"/>
          </w:rPr>
          <w:t>5.2.24</w:t>
        </w:r>
        <w:r w:rsidR="000D11DF">
          <w:rPr>
            <w:rFonts w:asciiTheme="minorHAnsi" w:eastAsiaTheme="minorEastAsia" w:hAnsiTheme="minorHAnsi"/>
            <w:color w:val="auto"/>
            <w:kern w:val="0"/>
            <w:szCs w:val="22"/>
          </w:rPr>
          <w:tab/>
        </w:r>
        <w:r w:rsidR="000D11DF" w:rsidRPr="00570323">
          <w:rPr>
            <w:rStyle w:val="Hyperlink"/>
            <w:rFonts w:cs="Calibri"/>
          </w:rPr>
          <w:t>SetMcuDiagcIdnData</w:t>
        </w:r>
        <w:r w:rsidR="000D11DF">
          <w:rPr>
            <w:webHidden/>
          </w:rPr>
          <w:tab/>
        </w:r>
        <w:r w:rsidR="000D11DF">
          <w:rPr>
            <w:webHidden/>
          </w:rPr>
          <w:fldChar w:fldCharType="begin"/>
        </w:r>
        <w:r w:rsidR="000D11DF">
          <w:rPr>
            <w:webHidden/>
          </w:rPr>
          <w:instrText xml:space="preserve"> PAGEREF _Toc488748517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8" w:history="1">
        <w:r w:rsidR="000D11DF" w:rsidRPr="00570323">
          <w:rPr>
            <w:rStyle w:val="Hyperlink"/>
            <w:rFonts w:cs="Calibri"/>
          </w:rPr>
          <w:t>5.2.24.1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_Toc488748518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tabs>
          <w:tab w:val="left" w:pos="1200"/>
        </w:tabs>
        <w:rPr>
          <w:rFonts w:asciiTheme="minorHAnsi" w:eastAsiaTheme="minorEastAsia" w:hAnsiTheme="minorHAnsi"/>
          <w:color w:val="auto"/>
          <w:kern w:val="0"/>
          <w:szCs w:val="22"/>
        </w:rPr>
      </w:pPr>
      <w:hyperlink w:anchor="_Toc488748519" w:history="1">
        <w:r w:rsidR="000D11DF" w:rsidRPr="00570323">
          <w:rPr>
            <w:rStyle w:val="Hyperlink"/>
            <w:rFonts w:cs="Calibri"/>
          </w:rPr>
          <w:t>5.2.24.2</w:t>
        </w:r>
        <w:r w:rsidR="000D11DF">
          <w:rPr>
            <w:rFonts w:asciiTheme="minorHAnsi" w:eastAsiaTheme="minorEastAsia" w:hAnsiTheme="minorHAnsi"/>
            <w:color w:val="auto"/>
            <w:kern w:val="0"/>
            <w:szCs w:val="22"/>
          </w:rPr>
          <w:tab/>
        </w:r>
        <w:r w:rsidR="000D11DF" w:rsidRPr="00570323">
          <w:rPr>
            <w:rStyle w:val="Hyperlink"/>
            <w:rFonts w:cs="Calibri"/>
          </w:rPr>
          <w:t>(Processing of function)………</w:t>
        </w:r>
        <w:r w:rsidR="000D11DF">
          <w:rPr>
            <w:webHidden/>
          </w:rPr>
          <w:tab/>
        </w:r>
        <w:r w:rsidR="000D11DF">
          <w:rPr>
            <w:webHidden/>
          </w:rPr>
          <w:fldChar w:fldCharType="begin"/>
        </w:r>
        <w:r w:rsidR="000D11DF">
          <w:rPr>
            <w:webHidden/>
          </w:rPr>
          <w:instrText xml:space="preserve"> PAGEREF _Toc488748519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0" w:history="1">
        <w:r w:rsidR="000D11DF" w:rsidRPr="00570323">
          <w:rPr>
            <w:rStyle w:val="Hyperlink"/>
            <w:rFonts w:cs="Calibri"/>
          </w:rPr>
          <w:t>5.3</w:t>
        </w:r>
        <w:r w:rsidR="000D11DF">
          <w:rPr>
            <w:rFonts w:asciiTheme="minorHAnsi" w:eastAsiaTheme="minorEastAsia" w:hAnsiTheme="minorHAnsi"/>
            <w:color w:val="auto"/>
            <w:kern w:val="0"/>
            <w:szCs w:val="22"/>
          </w:rPr>
          <w:tab/>
        </w:r>
        <w:r w:rsidR="000D11DF" w:rsidRPr="00570323">
          <w:rPr>
            <w:rStyle w:val="Hyperlink"/>
            <w:rFonts w:cs="Calibri"/>
          </w:rPr>
          <w:t>Interrupt Functions</w:t>
        </w:r>
        <w:r w:rsidR="000D11DF">
          <w:rPr>
            <w:webHidden/>
          </w:rPr>
          <w:tab/>
        </w:r>
        <w:r w:rsidR="000D11DF">
          <w:rPr>
            <w:webHidden/>
          </w:rPr>
          <w:fldChar w:fldCharType="begin"/>
        </w:r>
        <w:r w:rsidR="000D11DF">
          <w:rPr>
            <w:webHidden/>
          </w:rPr>
          <w:instrText xml:space="preserve"> PAGEREF _Toc488748520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1" w:history="1">
        <w:r w:rsidR="000D11DF" w:rsidRPr="00570323">
          <w:rPr>
            <w:rStyle w:val="Hyperlink"/>
            <w:rFonts w:cs="Calibri"/>
          </w:rPr>
          <w:t>5.3.1</w:t>
        </w:r>
        <w:r w:rsidR="000D11DF">
          <w:rPr>
            <w:rFonts w:asciiTheme="minorHAnsi" w:eastAsiaTheme="minorEastAsia" w:hAnsiTheme="minorHAnsi"/>
            <w:color w:val="auto"/>
            <w:kern w:val="0"/>
            <w:szCs w:val="22"/>
          </w:rPr>
          <w:tab/>
        </w:r>
        <w:r w:rsidR="000D11DF" w:rsidRPr="00570323">
          <w:rPr>
            <w:rStyle w:val="Hyperlink"/>
            <w:rFonts w:cs="Calibri"/>
          </w:rPr>
          <w:t>AlgnErrIrq</w:t>
        </w:r>
        <w:r w:rsidR="000D11DF">
          <w:rPr>
            <w:webHidden/>
          </w:rPr>
          <w:tab/>
        </w:r>
        <w:r w:rsidR="000D11DF">
          <w:rPr>
            <w:webHidden/>
          </w:rPr>
          <w:fldChar w:fldCharType="begin"/>
        </w:r>
        <w:r w:rsidR="000D11DF">
          <w:rPr>
            <w:webHidden/>
          </w:rPr>
          <w:instrText xml:space="preserve"> PAGEREF _Toc488748521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2" w:history="1">
        <w:r w:rsidR="000D11DF" w:rsidRPr="00570323">
          <w:rPr>
            <w:rStyle w:val="Hyperlink"/>
            <w:rFonts w:cs="Calibri"/>
          </w:rPr>
          <w:t>5.3.1.1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_Toc488748522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3" w:history="1">
        <w:r w:rsidR="000D11DF" w:rsidRPr="00570323">
          <w:rPr>
            <w:rStyle w:val="Hyperlink"/>
            <w:rFonts w:cs="Calibri"/>
          </w:rPr>
          <w:t>5.3.1.2</w:t>
        </w:r>
        <w:r w:rsidR="000D11DF">
          <w:rPr>
            <w:rFonts w:asciiTheme="minorHAnsi" w:eastAsiaTheme="minorEastAsia" w:hAnsiTheme="minorHAnsi"/>
            <w:color w:val="auto"/>
            <w:kern w:val="0"/>
            <w:szCs w:val="22"/>
          </w:rPr>
          <w:tab/>
        </w:r>
        <w:r w:rsidR="000D11DF" w:rsidRPr="00570323">
          <w:rPr>
            <w:rStyle w:val="Hyperlink"/>
            <w:rFonts w:cs="Calibri"/>
          </w:rPr>
          <w:t>(Processing of the ISR function)…..</w:t>
        </w:r>
        <w:r w:rsidR="000D11DF">
          <w:rPr>
            <w:webHidden/>
          </w:rPr>
          <w:tab/>
        </w:r>
        <w:r w:rsidR="000D11DF">
          <w:rPr>
            <w:webHidden/>
          </w:rPr>
          <w:fldChar w:fldCharType="begin"/>
        </w:r>
        <w:r w:rsidR="000D11DF">
          <w:rPr>
            <w:webHidden/>
          </w:rPr>
          <w:instrText xml:space="preserve"> PAGEREF _Toc488748523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4" w:history="1">
        <w:r w:rsidR="000D11DF" w:rsidRPr="00570323">
          <w:rPr>
            <w:rStyle w:val="Hyperlink"/>
            <w:rFonts w:cs="Calibri"/>
          </w:rPr>
          <w:t>5.3.2</w:t>
        </w:r>
        <w:r w:rsidR="000D11DF">
          <w:rPr>
            <w:rFonts w:asciiTheme="minorHAnsi" w:eastAsiaTheme="minorEastAsia" w:hAnsiTheme="minorHAnsi"/>
            <w:color w:val="auto"/>
            <w:kern w:val="0"/>
            <w:szCs w:val="22"/>
          </w:rPr>
          <w:tab/>
        </w:r>
        <w:r w:rsidR="000D11DF" w:rsidRPr="00570323">
          <w:rPr>
            <w:rStyle w:val="Hyperlink"/>
            <w:rFonts w:cs="Calibri"/>
          </w:rPr>
          <w:t>FpuErrIrq</w:t>
        </w:r>
        <w:r w:rsidR="000D11DF">
          <w:rPr>
            <w:webHidden/>
          </w:rPr>
          <w:tab/>
        </w:r>
        <w:r w:rsidR="000D11DF">
          <w:rPr>
            <w:webHidden/>
          </w:rPr>
          <w:fldChar w:fldCharType="begin"/>
        </w:r>
        <w:r w:rsidR="000D11DF">
          <w:rPr>
            <w:webHidden/>
          </w:rPr>
          <w:instrText xml:space="preserve"> PAGEREF _Toc488748524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5" w:history="1">
        <w:r w:rsidR="000D11DF" w:rsidRPr="00570323">
          <w:rPr>
            <w:rStyle w:val="Hyperlink"/>
            <w:rFonts w:cs="Calibri"/>
          </w:rPr>
          <w:t>5.3.2.1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_Toc488748525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6" w:history="1">
        <w:r w:rsidR="000D11DF" w:rsidRPr="00570323">
          <w:rPr>
            <w:rStyle w:val="Hyperlink"/>
            <w:rFonts w:cs="Calibri"/>
          </w:rPr>
          <w:t>5.3.2.2</w:t>
        </w:r>
        <w:r w:rsidR="000D11DF">
          <w:rPr>
            <w:rFonts w:asciiTheme="minorHAnsi" w:eastAsiaTheme="minorEastAsia" w:hAnsiTheme="minorHAnsi"/>
            <w:color w:val="auto"/>
            <w:kern w:val="0"/>
            <w:szCs w:val="22"/>
          </w:rPr>
          <w:tab/>
        </w:r>
        <w:r w:rsidR="000D11DF" w:rsidRPr="00570323">
          <w:rPr>
            <w:rStyle w:val="Hyperlink"/>
            <w:rFonts w:cs="Calibri"/>
          </w:rPr>
          <w:t>(Processing of the ISR function)…..</w:t>
        </w:r>
        <w:r w:rsidR="000D11DF">
          <w:rPr>
            <w:webHidden/>
          </w:rPr>
          <w:tab/>
        </w:r>
        <w:r w:rsidR="000D11DF">
          <w:rPr>
            <w:webHidden/>
          </w:rPr>
          <w:fldChar w:fldCharType="begin"/>
        </w:r>
        <w:r w:rsidR="000D11DF">
          <w:rPr>
            <w:webHidden/>
          </w:rPr>
          <w:instrText xml:space="preserve"> PAGEREF _Toc488748526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7" w:history="1">
        <w:r w:rsidR="000D11DF" w:rsidRPr="00570323">
          <w:rPr>
            <w:rStyle w:val="Hyperlink"/>
            <w:rFonts w:cs="Calibri"/>
          </w:rPr>
          <w:t>5.3.3</w:t>
        </w:r>
        <w:r w:rsidR="000D11DF">
          <w:rPr>
            <w:rFonts w:asciiTheme="minorHAnsi" w:eastAsiaTheme="minorEastAsia" w:hAnsiTheme="minorHAnsi"/>
            <w:color w:val="auto"/>
            <w:kern w:val="0"/>
            <w:szCs w:val="22"/>
          </w:rPr>
          <w:tab/>
        </w:r>
        <w:r w:rsidR="000D11DF" w:rsidRPr="00570323">
          <w:rPr>
            <w:rStyle w:val="Hyperlink"/>
            <w:rFonts w:cs="Calibri"/>
          </w:rPr>
          <w:t>SysErrIrq</w:t>
        </w:r>
        <w:r w:rsidR="000D11DF">
          <w:rPr>
            <w:webHidden/>
          </w:rPr>
          <w:tab/>
        </w:r>
        <w:r w:rsidR="000D11DF">
          <w:rPr>
            <w:webHidden/>
          </w:rPr>
          <w:fldChar w:fldCharType="begin"/>
        </w:r>
        <w:r w:rsidR="000D11DF">
          <w:rPr>
            <w:webHidden/>
          </w:rPr>
          <w:instrText xml:space="preserve"> PAGEREF _Toc488748527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8" w:history="1">
        <w:r w:rsidR="000D11DF" w:rsidRPr="00570323">
          <w:rPr>
            <w:rStyle w:val="Hyperlink"/>
            <w:rFonts w:cs="Calibri"/>
          </w:rPr>
          <w:t>5.3.3.1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_Toc488748528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29" w:history="1">
        <w:r w:rsidR="000D11DF" w:rsidRPr="00570323">
          <w:rPr>
            <w:rStyle w:val="Hyperlink"/>
            <w:rFonts w:cs="Calibri"/>
          </w:rPr>
          <w:t>5.3.3.2</w:t>
        </w:r>
        <w:r w:rsidR="000D11DF">
          <w:rPr>
            <w:rFonts w:asciiTheme="minorHAnsi" w:eastAsiaTheme="minorEastAsia" w:hAnsiTheme="minorHAnsi"/>
            <w:color w:val="auto"/>
            <w:kern w:val="0"/>
            <w:szCs w:val="22"/>
          </w:rPr>
          <w:tab/>
        </w:r>
        <w:r w:rsidR="000D11DF" w:rsidRPr="00570323">
          <w:rPr>
            <w:rStyle w:val="Hyperlink"/>
            <w:rFonts w:cs="Calibri"/>
          </w:rPr>
          <w:t>(Processing of the ISR function)…..</w:t>
        </w:r>
        <w:r w:rsidR="000D11DF">
          <w:rPr>
            <w:webHidden/>
          </w:rPr>
          <w:tab/>
        </w:r>
        <w:r w:rsidR="000D11DF">
          <w:rPr>
            <w:webHidden/>
          </w:rPr>
          <w:fldChar w:fldCharType="begin"/>
        </w:r>
        <w:r w:rsidR="000D11DF">
          <w:rPr>
            <w:webHidden/>
          </w:rPr>
          <w:instrText xml:space="preserve"> PAGEREF _Toc488748529 \h </w:instrText>
        </w:r>
        <w:r w:rsidR="000D11DF">
          <w:rPr>
            <w:webHidden/>
          </w:rPr>
        </w:r>
        <w:r w:rsidR="000D11DF">
          <w:rPr>
            <w:webHidden/>
          </w:rPr>
          <w:fldChar w:fldCharType="separate"/>
        </w:r>
        <w:r w:rsidR="000D11DF">
          <w:rPr>
            <w:webHidden/>
          </w:rPr>
          <w:t>19</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0" w:history="1">
        <w:r w:rsidR="000D11DF" w:rsidRPr="00570323">
          <w:rPr>
            <w:rStyle w:val="Hyperlink"/>
            <w:rFonts w:cs="Calibri"/>
          </w:rPr>
          <w:t>5.3.4</w:t>
        </w:r>
        <w:r w:rsidR="000D11DF">
          <w:rPr>
            <w:rFonts w:asciiTheme="minorHAnsi" w:eastAsiaTheme="minorEastAsia" w:hAnsiTheme="minorHAnsi"/>
            <w:color w:val="auto"/>
            <w:kern w:val="0"/>
            <w:szCs w:val="22"/>
          </w:rPr>
          <w:tab/>
        </w:r>
        <w:r w:rsidR="000D11DF" w:rsidRPr="00570323">
          <w:rPr>
            <w:rStyle w:val="Hyperlink"/>
            <w:rFonts w:cs="Calibri"/>
          </w:rPr>
          <w:t>ResdOperIrq</w:t>
        </w:r>
        <w:r w:rsidR="000D11DF">
          <w:rPr>
            <w:webHidden/>
          </w:rPr>
          <w:tab/>
        </w:r>
        <w:r w:rsidR="000D11DF">
          <w:rPr>
            <w:webHidden/>
          </w:rPr>
          <w:fldChar w:fldCharType="begin"/>
        </w:r>
        <w:r w:rsidR="000D11DF">
          <w:rPr>
            <w:webHidden/>
          </w:rPr>
          <w:instrText xml:space="preserve"> PAGEREF _Toc488748530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1" w:history="1">
        <w:r w:rsidR="000D11DF" w:rsidRPr="00570323">
          <w:rPr>
            <w:rStyle w:val="Hyperlink"/>
            <w:rFonts w:cs="Calibri"/>
          </w:rPr>
          <w:t>5.3.4.1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_Toc488748531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2" w:history="1">
        <w:r w:rsidR="000D11DF" w:rsidRPr="00570323">
          <w:rPr>
            <w:rStyle w:val="Hyperlink"/>
            <w:rFonts w:cs="Calibri"/>
          </w:rPr>
          <w:t>5.3.4.2</w:t>
        </w:r>
        <w:r w:rsidR="000D11DF">
          <w:rPr>
            <w:rFonts w:asciiTheme="minorHAnsi" w:eastAsiaTheme="minorEastAsia" w:hAnsiTheme="minorHAnsi"/>
            <w:color w:val="auto"/>
            <w:kern w:val="0"/>
            <w:szCs w:val="22"/>
          </w:rPr>
          <w:tab/>
        </w:r>
        <w:r w:rsidR="000D11DF" w:rsidRPr="00570323">
          <w:rPr>
            <w:rStyle w:val="Hyperlink"/>
            <w:rFonts w:cs="Calibri"/>
          </w:rPr>
          <w:t>(Processing of the ISR function)…..</w:t>
        </w:r>
        <w:r w:rsidR="000D11DF">
          <w:rPr>
            <w:webHidden/>
          </w:rPr>
          <w:tab/>
        </w:r>
        <w:r w:rsidR="000D11DF">
          <w:rPr>
            <w:webHidden/>
          </w:rPr>
          <w:fldChar w:fldCharType="begin"/>
        </w:r>
        <w:r w:rsidR="000D11DF">
          <w:rPr>
            <w:webHidden/>
          </w:rPr>
          <w:instrText xml:space="preserve"> PAGEREF _Toc488748532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3" w:history="1">
        <w:r w:rsidR="000D11DF" w:rsidRPr="00570323">
          <w:rPr>
            <w:rStyle w:val="Hyperlink"/>
            <w:rFonts w:cs="Calibri"/>
          </w:rPr>
          <w:t>5.4</w:t>
        </w:r>
        <w:r w:rsidR="000D11DF">
          <w:rPr>
            <w:rFonts w:asciiTheme="minorHAnsi" w:eastAsiaTheme="minorEastAsia" w:hAnsiTheme="minorHAnsi"/>
            <w:color w:val="auto"/>
            <w:kern w:val="0"/>
            <w:szCs w:val="22"/>
          </w:rPr>
          <w:tab/>
        </w:r>
        <w:r w:rsidR="000D11DF" w:rsidRPr="00570323">
          <w:rPr>
            <w:rStyle w:val="Hyperlink"/>
            <w:rFonts w:cs="Calibri"/>
          </w:rPr>
          <w:t>Module Internal (Local) Functions</w:t>
        </w:r>
        <w:r w:rsidR="000D11DF">
          <w:rPr>
            <w:webHidden/>
          </w:rPr>
          <w:tab/>
        </w:r>
        <w:r w:rsidR="000D11DF">
          <w:rPr>
            <w:webHidden/>
          </w:rPr>
          <w:fldChar w:fldCharType="begin"/>
        </w:r>
        <w:r w:rsidR="000D11DF">
          <w:rPr>
            <w:webHidden/>
          </w:rPr>
          <w:instrText xml:space="preserve"> PAGEREF _Toc488748533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4" w:history="1">
        <w:r w:rsidR="000D11DF" w:rsidRPr="00570323">
          <w:rPr>
            <w:rStyle w:val="Hyperlink"/>
            <w:rFonts w:cs="Calibri"/>
          </w:rPr>
          <w:t>5.4.1</w:t>
        </w:r>
        <w:r w:rsidR="000D11DF">
          <w:rPr>
            <w:rFonts w:asciiTheme="minorHAnsi" w:eastAsiaTheme="minorEastAsia" w:hAnsiTheme="minorHAnsi"/>
            <w:color w:val="auto"/>
            <w:kern w:val="0"/>
            <w:szCs w:val="22"/>
          </w:rPr>
          <w:tab/>
        </w:r>
        <w:r w:rsidR="000D11DF" w:rsidRPr="00570323">
          <w:rPr>
            <w:rStyle w:val="Hyperlink"/>
            <w:rFonts w:cs="Calibri"/>
          </w:rPr>
          <w:t>ProcStrtUpOrSwRst</w:t>
        </w:r>
        <w:r w:rsidR="000D11DF">
          <w:rPr>
            <w:webHidden/>
          </w:rPr>
          <w:tab/>
        </w:r>
        <w:r w:rsidR="000D11DF">
          <w:rPr>
            <w:webHidden/>
          </w:rPr>
          <w:fldChar w:fldCharType="begin"/>
        </w:r>
        <w:r w:rsidR="000D11DF">
          <w:rPr>
            <w:webHidden/>
          </w:rPr>
          <w:instrText xml:space="preserve"> PAGEREF _Toc488748534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5" w:history="1">
        <w:r w:rsidR="000D11DF" w:rsidRPr="00570323">
          <w:rPr>
            <w:rStyle w:val="Hyperlink"/>
            <w:rFonts w:cs="Calibri"/>
          </w:rPr>
          <w:t>5.4.1.1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_Toc488748535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36" w:history="1">
        <w:r w:rsidR="000D11DF" w:rsidRPr="00570323">
          <w:rPr>
            <w:rStyle w:val="Hyperlink"/>
            <w:rFonts w:cs="Calibri"/>
          </w:rPr>
          <w:t>5.4.1.2</w:t>
        </w:r>
        <w:r w:rsidR="000D11DF">
          <w:rPr>
            <w:rFonts w:asciiTheme="minorHAnsi" w:eastAsiaTheme="minorEastAsia" w:hAnsiTheme="minorHAnsi"/>
            <w:color w:val="auto"/>
            <w:kern w:val="0"/>
            <w:szCs w:val="22"/>
          </w:rPr>
          <w:tab/>
        </w:r>
        <w:r w:rsidR="000D11DF" w:rsidRPr="00570323">
          <w:rPr>
            <w:rStyle w:val="Hyperlink"/>
            <w:rFonts w:cs="Calibri"/>
          </w:rPr>
          <w:t>Processing</w:t>
        </w:r>
        <w:r w:rsidR="000D11DF">
          <w:rPr>
            <w:webHidden/>
          </w:rPr>
          <w:tab/>
        </w:r>
        <w:r w:rsidR="000D11DF">
          <w:rPr>
            <w:webHidden/>
          </w:rPr>
          <w:fldChar w:fldCharType="begin"/>
        </w:r>
        <w:r w:rsidR="000D11DF">
          <w:rPr>
            <w:webHidden/>
          </w:rPr>
          <w:instrText xml:space="preserve"> PAGEREF _Toc488748536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0" w:history="1">
        <w:r w:rsidR="000D11DF" w:rsidRPr="00570323">
          <w:rPr>
            <w:rStyle w:val="Hyperlink"/>
            <w:rFonts w:cs="Calibri"/>
          </w:rPr>
          <w:t>5.4.2</w:t>
        </w:r>
        <w:r w:rsidR="000D11DF">
          <w:rPr>
            <w:rFonts w:asciiTheme="minorHAnsi" w:eastAsiaTheme="minorEastAsia" w:hAnsiTheme="minorHAnsi"/>
            <w:color w:val="auto"/>
            <w:kern w:val="0"/>
            <w:szCs w:val="22"/>
          </w:rPr>
          <w:tab/>
        </w:r>
        <w:r w:rsidR="000D11DF" w:rsidRPr="00570323">
          <w:rPr>
            <w:rStyle w:val="Hyperlink"/>
            <w:rFonts w:cs="Calibri"/>
          </w:rPr>
          <w:t>ProcPinRst</w:t>
        </w:r>
        <w:r w:rsidR="000D11DF">
          <w:rPr>
            <w:webHidden/>
          </w:rPr>
          <w:tab/>
        </w:r>
        <w:r w:rsidR="000D11DF">
          <w:rPr>
            <w:webHidden/>
          </w:rPr>
          <w:fldChar w:fldCharType="begin"/>
        </w:r>
        <w:r w:rsidR="000D11DF">
          <w:rPr>
            <w:webHidden/>
          </w:rPr>
          <w:instrText xml:space="preserve"> PAGEREF _Toc488748540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1" w:history="1">
        <w:r w:rsidR="000D11DF" w:rsidRPr="00570323">
          <w:rPr>
            <w:rStyle w:val="Hyperlink"/>
            <w:rFonts w:cs="Calibri"/>
          </w:rPr>
          <w:t>5.4.2.1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_Toc488748541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2" w:history="1">
        <w:r w:rsidR="000D11DF" w:rsidRPr="00570323">
          <w:rPr>
            <w:rStyle w:val="Hyperlink"/>
            <w:rFonts w:cs="Calibri"/>
          </w:rPr>
          <w:t>5.4.2.2</w:t>
        </w:r>
        <w:r w:rsidR="000D11DF">
          <w:rPr>
            <w:rFonts w:asciiTheme="minorHAnsi" w:eastAsiaTheme="minorEastAsia" w:hAnsiTheme="minorHAnsi"/>
            <w:color w:val="auto"/>
            <w:kern w:val="0"/>
            <w:szCs w:val="22"/>
          </w:rPr>
          <w:tab/>
        </w:r>
        <w:r w:rsidR="000D11DF" w:rsidRPr="00570323">
          <w:rPr>
            <w:rStyle w:val="Hyperlink"/>
            <w:rFonts w:cs="Calibri"/>
          </w:rPr>
          <w:t>Processing</w:t>
        </w:r>
        <w:r w:rsidR="000D11DF">
          <w:rPr>
            <w:webHidden/>
          </w:rPr>
          <w:tab/>
        </w:r>
        <w:r w:rsidR="000D11DF">
          <w:rPr>
            <w:webHidden/>
          </w:rPr>
          <w:fldChar w:fldCharType="begin"/>
        </w:r>
        <w:r w:rsidR="000D11DF">
          <w:rPr>
            <w:webHidden/>
          </w:rPr>
          <w:instrText xml:space="preserve"> PAGEREF _Toc488748542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3" w:history="1">
        <w:r w:rsidR="000D11DF" w:rsidRPr="00570323">
          <w:rPr>
            <w:rStyle w:val="Hyperlink"/>
            <w:rFonts w:cs="Calibri"/>
          </w:rPr>
          <w:t>5.4.3</w:t>
        </w:r>
        <w:r w:rsidR="000D11DF">
          <w:rPr>
            <w:rFonts w:asciiTheme="minorHAnsi" w:eastAsiaTheme="minorEastAsia" w:hAnsiTheme="minorHAnsi"/>
            <w:color w:val="auto"/>
            <w:kern w:val="0"/>
            <w:szCs w:val="22"/>
          </w:rPr>
          <w:tab/>
        </w:r>
        <w:r w:rsidR="000D11DF" w:rsidRPr="00570323">
          <w:rPr>
            <w:rStyle w:val="Hyperlink"/>
            <w:rFonts w:cs="Calibri"/>
          </w:rPr>
          <w:t>McuDiagcRstChk</w:t>
        </w:r>
        <w:r w:rsidR="000D11DF">
          <w:rPr>
            <w:webHidden/>
          </w:rPr>
          <w:tab/>
        </w:r>
        <w:r w:rsidR="000D11DF">
          <w:rPr>
            <w:webHidden/>
          </w:rPr>
          <w:fldChar w:fldCharType="begin"/>
        </w:r>
        <w:r w:rsidR="000D11DF">
          <w:rPr>
            <w:webHidden/>
          </w:rPr>
          <w:instrText xml:space="preserve"> PAGEREF _Toc488748543 \h </w:instrText>
        </w:r>
        <w:r w:rsidR="000D11DF">
          <w:rPr>
            <w:webHidden/>
          </w:rPr>
        </w:r>
        <w:r w:rsidR="000D11DF">
          <w:rPr>
            <w:webHidden/>
          </w:rPr>
          <w:fldChar w:fldCharType="separate"/>
        </w:r>
        <w:r w:rsidR="000D11DF">
          <w:rPr>
            <w:webHidden/>
          </w:rPr>
          <w:t>20</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4" w:history="1">
        <w:r w:rsidR="000D11DF" w:rsidRPr="00570323">
          <w:rPr>
            <w:rStyle w:val="Hyperlink"/>
            <w:rFonts w:cs="Calibri"/>
          </w:rPr>
          <w:t>5.4.3.1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_Toc488748544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5" w:history="1">
        <w:r w:rsidR="000D11DF" w:rsidRPr="00570323">
          <w:rPr>
            <w:rStyle w:val="Hyperlink"/>
            <w:rFonts w:cs="Calibri"/>
          </w:rPr>
          <w:t>5.4.3.2</w:t>
        </w:r>
        <w:r w:rsidR="000D11DF">
          <w:rPr>
            <w:rFonts w:asciiTheme="minorHAnsi" w:eastAsiaTheme="minorEastAsia" w:hAnsiTheme="minorHAnsi"/>
            <w:color w:val="auto"/>
            <w:kern w:val="0"/>
            <w:szCs w:val="22"/>
          </w:rPr>
          <w:tab/>
        </w:r>
        <w:r w:rsidR="000D11DF" w:rsidRPr="00570323">
          <w:rPr>
            <w:rStyle w:val="Hyperlink"/>
            <w:rFonts w:cs="Calibri"/>
          </w:rPr>
          <w:t>Processing</w:t>
        </w:r>
        <w:r w:rsidR="000D11DF">
          <w:rPr>
            <w:webHidden/>
          </w:rPr>
          <w:tab/>
        </w:r>
        <w:r w:rsidR="000D11DF">
          <w:rPr>
            <w:webHidden/>
          </w:rPr>
          <w:fldChar w:fldCharType="begin"/>
        </w:r>
        <w:r w:rsidR="000D11DF">
          <w:rPr>
            <w:webHidden/>
          </w:rPr>
          <w:instrText xml:space="preserve"> PAGEREF _Toc488748545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6" w:history="1">
        <w:r w:rsidR="000D11DF" w:rsidRPr="00570323">
          <w:rPr>
            <w:rStyle w:val="Hyperlink"/>
            <w:rFonts w:cs="Calibri"/>
          </w:rPr>
          <w:t>5.5</w:t>
        </w:r>
        <w:r w:rsidR="000D11DF">
          <w:rPr>
            <w:rFonts w:asciiTheme="minorHAnsi" w:eastAsiaTheme="minorEastAsia" w:hAnsiTheme="minorHAnsi"/>
            <w:color w:val="auto"/>
            <w:kern w:val="0"/>
            <w:szCs w:val="22"/>
          </w:rPr>
          <w:tab/>
        </w:r>
        <w:r w:rsidR="000D11DF" w:rsidRPr="00570323">
          <w:rPr>
            <w:rStyle w:val="Hyperlink"/>
            <w:rFonts w:cs="Calibri"/>
          </w:rPr>
          <w:t>GLOBAL Function/Macro Definitions</w:t>
        </w:r>
        <w:r w:rsidR="000D11DF">
          <w:rPr>
            <w:webHidden/>
          </w:rPr>
          <w:tab/>
        </w:r>
        <w:r w:rsidR="000D11DF">
          <w:rPr>
            <w:webHidden/>
          </w:rPr>
          <w:fldChar w:fldCharType="begin"/>
        </w:r>
        <w:r w:rsidR="000D11DF">
          <w:rPr>
            <w:webHidden/>
          </w:rPr>
          <w:instrText xml:space="preserve"> PAGEREF _Toc488748546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7" w:history="1">
        <w:r w:rsidR="000D11DF" w:rsidRPr="00570323">
          <w:rPr>
            <w:rStyle w:val="Hyperlink"/>
            <w:rFonts w:cs="Calibri"/>
          </w:rPr>
          <w:t>5.5.1</w:t>
        </w:r>
        <w:r w:rsidR="000D11DF">
          <w:rPr>
            <w:rFonts w:asciiTheme="minorHAnsi" w:eastAsiaTheme="minorEastAsia" w:hAnsiTheme="minorHAnsi"/>
            <w:color w:val="auto"/>
            <w:kern w:val="0"/>
            <w:szCs w:val="22"/>
          </w:rPr>
          <w:tab/>
        </w:r>
        <w:r w:rsidR="000D11DF" w:rsidRPr="00570323">
          <w:rPr>
            <w:rStyle w:val="Hyperlink"/>
            <w:rFonts w:cs="Calibri"/>
          </w:rPr>
          <w:t>GLOBAL Function #1</w:t>
        </w:r>
        <w:r w:rsidR="000D11DF">
          <w:rPr>
            <w:webHidden/>
          </w:rPr>
          <w:tab/>
        </w:r>
        <w:r w:rsidR="000D11DF">
          <w:rPr>
            <w:webHidden/>
          </w:rPr>
          <w:fldChar w:fldCharType="begin"/>
        </w:r>
        <w:r w:rsidR="000D11DF">
          <w:rPr>
            <w:webHidden/>
          </w:rPr>
          <w:instrText xml:space="preserve"> PAGEREF _Toc488748547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8" w:history="1">
        <w:r w:rsidR="000D11DF" w:rsidRPr="00570323">
          <w:rPr>
            <w:rStyle w:val="Hyperlink"/>
            <w:rFonts w:cs="Calibri"/>
          </w:rPr>
          <w:t>5.5.1.1</w:t>
        </w:r>
        <w:r w:rsidR="000D11DF">
          <w:rPr>
            <w:rFonts w:asciiTheme="minorHAnsi" w:eastAsiaTheme="minorEastAsia" w:hAnsiTheme="minorHAnsi"/>
            <w:color w:val="auto"/>
            <w:kern w:val="0"/>
            <w:szCs w:val="22"/>
          </w:rPr>
          <w:tab/>
        </w:r>
        <w:r w:rsidR="000D11DF" w:rsidRPr="00570323">
          <w:rPr>
            <w:rStyle w:val="Hyperlink"/>
            <w:rFonts w:cs="Calibri"/>
          </w:rPr>
          <w:t>Design Rationale</w:t>
        </w:r>
        <w:r w:rsidR="000D11DF">
          <w:rPr>
            <w:webHidden/>
          </w:rPr>
          <w:tab/>
        </w:r>
        <w:r w:rsidR="000D11DF">
          <w:rPr>
            <w:webHidden/>
          </w:rPr>
          <w:fldChar w:fldCharType="begin"/>
        </w:r>
        <w:r w:rsidR="000D11DF">
          <w:rPr>
            <w:webHidden/>
          </w:rPr>
          <w:instrText xml:space="preserve"> PAGEREF _Toc488748548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2"/>
        <w:rPr>
          <w:rFonts w:asciiTheme="minorHAnsi" w:eastAsiaTheme="minorEastAsia" w:hAnsiTheme="minorHAnsi"/>
          <w:color w:val="auto"/>
          <w:kern w:val="0"/>
          <w:szCs w:val="22"/>
        </w:rPr>
      </w:pPr>
      <w:hyperlink w:anchor="_Toc488748549" w:history="1">
        <w:r w:rsidR="000D11DF" w:rsidRPr="00570323">
          <w:rPr>
            <w:rStyle w:val="Hyperlink"/>
            <w:rFonts w:cs="Calibri"/>
          </w:rPr>
          <w:t>5.5.1.2</w:t>
        </w:r>
        <w:r w:rsidR="000D11DF">
          <w:rPr>
            <w:rFonts w:asciiTheme="minorHAnsi" w:eastAsiaTheme="minorEastAsia" w:hAnsiTheme="minorHAnsi"/>
            <w:color w:val="auto"/>
            <w:kern w:val="0"/>
            <w:szCs w:val="22"/>
          </w:rPr>
          <w:tab/>
        </w:r>
        <w:r w:rsidR="000D11DF" w:rsidRPr="00570323">
          <w:rPr>
            <w:rStyle w:val="Hyperlink"/>
            <w:rFonts w:cs="Calibri"/>
          </w:rPr>
          <w:t>processing</w:t>
        </w:r>
        <w:r w:rsidR="000D11DF">
          <w:rPr>
            <w:webHidden/>
          </w:rPr>
          <w:tab/>
        </w:r>
        <w:r w:rsidR="000D11DF">
          <w:rPr>
            <w:webHidden/>
          </w:rPr>
          <w:fldChar w:fldCharType="begin"/>
        </w:r>
        <w:r w:rsidR="000D11DF">
          <w:rPr>
            <w:webHidden/>
          </w:rPr>
          <w:instrText xml:space="preserve"> PAGEREF _Toc488748549 \h </w:instrText>
        </w:r>
        <w:r w:rsidR="000D11DF">
          <w:rPr>
            <w:webHidden/>
          </w:rPr>
        </w:r>
        <w:r w:rsidR="000D11DF">
          <w:rPr>
            <w:webHidden/>
          </w:rPr>
          <w:fldChar w:fldCharType="separate"/>
        </w:r>
        <w:r w:rsidR="000D11DF">
          <w:rPr>
            <w:webHidden/>
          </w:rPr>
          <w:t>21</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550" w:history="1">
        <w:r w:rsidR="000D11DF" w:rsidRPr="00570323">
          <w:rPr>
            <w:rStyle w:val="Hyperlink"/>
            <w:rFonts w:ascii="Calibri" w:hAnsi="Calibri" w:cs="Calibri"/>
          </w:rPr>
          <w:t>6</w:t>
        </w:r>
        <w:r w:rsidR="000D11DF">
          <w:rPr>
            <w:rFonts w:eastAsiaTheme="minorEastAsia"/>
            <w:b w:val="0"/>
            <w:color w:val="auto"/>
            <w:kern w:val="0"/>
            <w:sz w:val="22"/>
            <w:szCs w:val="22"/>
            <w:lang w:val="en-US"/>
          </w:rPr>
          <w:tab/>
        </w:r>
        <w:r w:rsidR="000D11DF" w:rsidRPr="00570323">
          <w:rPr>
            <w:rStyle w:val="Hyperlink"/>
            <w:rFonts w:ascii="Calibri" w:hAnsi="Calibri"/>
          </w:rPr>
          <w:t>Known</w:t>
        </w:r>
        <w:r w:rsidR="000D11DF" w:rsidRPr="00570323">
          <w:rPr>
            <w:rStyle w:val="Hyperlink"/>
            <w:rFonts w:ascii="Calibri" w:hAnsi="Calibri" w:cs="Calibri"/>
          </w:rPr>
          <w:t xml:space="preserve"> Limitations with Design</w:t>
        </w:r>
        <w:r w:rsidR="000D11DF">
          <w:rPr>
            <w:webHidden/>
          </w:rPr>
          <w:tab/>
        </w:r>
        <w:r w:rsidR="000D11DF">
          <w:rPr>
            <w:webHidden/>
          </w:rPr>
          <w:fldChar w:fldCharType="begin"/>
        </w:r>
        <w:r w:rsidR="000D11DF">
          <w:rPr>
            <w:webHidden/>
          </w:rPr>
          <w:instrText xml:space="preserve"> PAGEREF _Toc488748550 \h </w:instrText>
        </w:r>
        <w:r w:rsidR="000D11DF">
          <w:rPr>
            <w:webHidden/>
          </w:rPr>
        </w:r>
        <w:r w:rsidR="000D11DF">
          <w:rPr>
            <w:webHidden/>
          </w:rPr>
          <w:fldChar w:fldCharType="separate"/>
        </w:r>
        <w:r w:rsidR="000D11DF">
          <w:rPr>
            <w:webHidden/>
          </w:rPr>
          <w:t>22</w:t>
        </w:r>
        <w:r w:rsidR="000D11DF">
          <w:rPr>
            <w:webHidden/>
          </w:rPr>
          <w:fldChar w:fldCharType="end"/>
        </w:r>
      </w:hyperlink>
    </w:p>
    <w:p w:rsidR="000D11DF" w:rsidRDefault="00ED77AF">
      <w:pPr>
        <w:pStyle w:val="TOC1"/>
        <w:rPr>
          <w:rFonts w:eastAsiaTheme="minorEastAsia"/>
          <w:b w:val="0"/>
          <w:color w:val="auto"/>
          <w:kern w:val="0"/>
          <w:sz w:val="22"/>
          <w:szCs w:val="22"/>
          <w:lang w:val="en-US"/>
        </w:rPr>
      </w:pPr>
      <w:hyperlink w:anchor="_Toc488748551" w:history="1">
        <w:r w:rsidR="000D11DF" w:rsidRPr="00570323">
          <w:rPr>
            <w:rStyle w:val="Hyperlink"/>
            <w:rFonts w:ascii="Calibri" w:hAnsi="Calibri" w:cs="Calibri"/>
          </w:rPr>
          <w:t>7</w:t>
        </w:r>
        <w:r w:rsidR="000D11DF">
          <w:rPr>
            <w:rFonts w:eastAsiaTheme="minorEastAsia"/>
            <w:b w:val="0"/>
            <w:color w:val="auto"/>
            <w:kern w:val="0"/>
            <w:sz w:val="22"/>
            <w:szCs w:val="22"/>
            <w:lang w:val="en-US"/>
          </w:rPr>
          <w:tab/>
        </w:r>
        <w:r w:rsidR="000D11DF" w:rsidRPr="00570323">
          <w:rPr>
            <w:rStyle w:val="Hyperlink"/>
            <w:rFonts w:ascii="Calibri" w:hAnsi="Calibri" w:cs="Calibri"/>
          </w:rPr>
          <w:t>UNIT TEST CONSIDERATION</w:t>
        </w:r>
        <w:r w:rsidR="000D11DF">
          <w:rPr>
            <w:webHidden/>
          </w:rPr>
          <w:tab/>
        </w:r>
        <w:r w:rsidR="000D11DF">
          <w:rPr>
            <w:webHidden/>
          </w:rPr>
          <w:fldChar w:fldCharType="begin"/>
        </w:r>
        <w:r w:rsidR="000D11DF">
          <w:rPr>
            <w:webHidden/>
          </w:rPr>
          <w:instrText xml:space="preserve"> PAGEREF _Toc488748551 \h </w:instrText>
        </w:r>
        <w:r w:rsidR="000D11DF">
          <w:rPr>
            <w:webHidden/>
          </w:rPr>
        </w:r>
        <w:r w:rsidR="000D11DF">
          <w:rPr>
            <w:webHidden/>
          </w:rPr>
          <w:fldChar w:fldCharType="separate"/>
        </w:r>
        <w:r w:rsidR="000D11DF">
          <w:rPr>
            <w:webHidden/>
          </w:rPr>
          <w:t>23</w:t>
        </w:r>
        <w:r w:rsidR="000D11DF">
          <w:rPr>
            <w:webHidden/>
          </w:rPr>
          <w:fldChar w:fldCharType="end"/>
        </w:r>
      </w:hyperlink>
    </w:p>
    <w:p w:rsidR="000D11DF" w:rsidRDefault="00ED77AF">
      <w:pPr>
        <w:pStyle w:val="TOC1"/>
        <w:tabs>
          <w:tab w:val="left" w:pos="1400"/>
        </w:tabs>
        <w:rPr>
          <w:rFonts w:eastAsiaTheme="minorEastAsia"/>
          <w:b w:val="0"/>
          <w:color w:val="auto"/>
          <w:kern w:val="0"/>
          <w:sz w:val="22"/>
          <w:szCs w:val="22"/>
          <w:lang w:val="en-US"/>
        </w:rPr>
      </w:pPr>
      <w:hyperlink w:anchor="_Toc488748552" w:history="1">
        <w:r w:rsidR="000D11DF" w:rsidRPr="00570323">
          <w:rPr>
            <w:rStyle w:val="Hyperlink"/>
          </w:rPr>
          <w:t>Appendix A</w:t>
        </w:r>
        <w:r w:rsidR="000D11DF">
          <w:rPr>
            <w:rFonts w:eastAsiaTheme="minorEastAsia"/>
            <w:b w:val="0"/>
            <w:color w:val="auto"/>
            <w:kern w:val="0"/>
            <w:sz w:val="22"/>
            <w:szCs w:val="22"/>
            <w:lang w:val="en-US"/>
          </w:rPr>
          <w:tab/>
        </w:r>
        <w:r w:rsidR="000D11DF" w:rsidRPr="00570323">
          <w:rPr>
            <w:rStyle w:val="Hyperlink"/>
          </w:rPr>
          <w:t>Abbreviations and Acronyms</w:t>
        </w:r>
        <w:r w:rsidR="000D11DF">
          <w:rPr>
            <w:webHidden/>
          </w:rPr>
          <w:tab/>
        </w:r>
        <w:r w:rsidR="000D11DF">
          <w:rPr>
            <w:webHidden/>
          </w:rPr>
          <w:fldChar w:fldCharType="begin"/>
        </w:r>
        <w:r w:rsidR="000D11DF">
          <w:rPr>
            <w:webHidden/>
          </w:rPr>
          <w:instrText xml:space="preserve"> PAGEREF _Toc488748552 \h </w:instrText>
        </w:r>
        <w:r w:rsidR="000D11DF">
          <w:rPr>
            <w:webHidden/>
          </w:rPr>
        </w:r>
        <w:r w:rsidR="000D11DF">
          <w:rPr>
            <w:webHidden/>
          </w:rPr>
          <w:fldChar w:fldCharType="separate"/>
        </w:r>
        <w:r w:rsidR="000D11DF">
          <w:rPr>
            <w:webHidden/>
          </w:rPr>
          <w:t>24</w:t>
        </w:r>
        <w:r w:rsidR="000D11DF">
          <w:rPr>
            <w:webHidden/>
          </w:rPr>
          <w:fldChar w:fldCharType="end"/>
        </w:r>
      </w:hyperlink>
    </w:p>
    <w:p w:rsidR="000D11DF" w:rsidRDefault="00ED77AF">
      <w:pPr>
        <w:pStyle w:val="TOC1"/>
        <w:tabs>
          <w:tab w:val="left" w:pos="1400"/>
        </w:tabs>
        <w:rPr>
          <w:rFonts w:eastAsiaTheme="minorEastAsia"/>
          <w:b w:val="0"/>
          <w:color w:val="auto"/>
          <w:kern w:val="0"/>
          <w:sz w:val="22"/>
          <w:szCs w:val="22"/>
          <w:lang w:val="en-US"/>
        </w:rPr>
      </w:pPr>
      <w:hyperlink w:anchor="_Toc488748553" w:history="1">
        <w:r w:rsidR="000D11DF" w:rsidRPr="00570323">
          <w:rPr>
            <w:rStyle w:val="Hyperlink"/>
          </w:rPr>
          <w:t>Appendix B</w:t>
        </w:r>
        <w:r w:rsidR="000D11DF">
          <w:rPr>
            <w:rFonts w:eastAsiaTheme="minorEastAsia"/>
            <w:b w:val="0"/>
            <w:color w:val="auto"/>
            <w:kern w:val="0"/>
            <w:sz w:val="22"/>
            <w:szCs w:val="22"/>
            <w:lang w:val="en-US"/>
          </w:rPr>
          <w:tab/>
        </w:r>
        <w:r w:rsidR="000D11DF" w:rsidRPr="00570323">
          <w:rPr>
            <w:rStyle w:val="Hyperlink"/>
          </w:rPr>
          <w:t>Glossary</w:t>
        </w:r>
        <w:r w:rsidR="000D11DF">
          <w:rPr>
            <w:webHidden/>
          </w:rPr>
          <w:tab/>
        </w:r>
        <w:r w:rsidR="000D11DF">
          <w:rPr>
            <w:webHidden/>
          </w:rPr>
          <w:fldChar w:fldCharType="begin"/>
        </w:r>
        <w:r w:rsidR="000D11DF">
          <w:rPr>
            <w:webHidden/>
          </w:rPr>
          <w:instrText xml:space="preserve"> PAGEREF _Toc488748553 \h </w:instrText>
        </w:r>
        <w:r w:rsidR="000D11DF">
          <w:rPr>
            <w:webHidden/>
          </w:rPr>
        </w:r>
        <w:r w:rsidR="000D11DF">
          <w:rPr>
            <w:webHidden/>
          </w:rPr>
          <w:fldChar w:fldCharType="separate"/>
        </w:r>
        <w:r w:rsidR="000D11DF">
          <w:rPr>
            <w:webHidden/>
          </w:rPr>
          <w:t>25</w:t>
        </w:r>
        <w:r w:rsidR="000D11DF">
          <w:rPr>
            <w:webHidden/>
          </w:rPr>
          <w:fldChar w:fldCharType="end"/>
        </w:r>
      </w:hyperlink>
    </w:p>
    <w:p w:rsidR="000D11DF" w:rsidRDefault="00ED77AF">
      <w:pPr>
        <w:pStyle w:val="TOC1"/>
        <w:tabs>
          <w:tab w:val="left" w:pos="1400"/>
        </w:tabs>
        <w:rPr>
          <w:rFonts w:eastAsiaTheme="minorEastAsia"/>
          <w:b w:val="0"/>
          <w:color w:val="auto"/>
          <w:kern w:val="0"/>
          <w:sz w:val="22"/>
          <w:szCs w:val="22"/>
          <w:lang w:val="en-US"/>
        </w:rPr>
      </w:pPr>
      <w:hyperlink w:anchor="_Toc488748554" w:history="1">
        <w:r w:rsidR="000D11DF" w:rsidRPr="00570323">
          <w:rPr>
            <w:rStyle w:val="Hyperlink"/>
          </w:rPr>
          <w:t>Appendix C</w:t>
        </w:r>
        <w:r w:rsidR="000D11DF">
          <w:rPr>
            <w:rFonts w:eastAsiaTheme="minorEastAsia"/>
            <w:b w:val="0"/>
            <w:color w:val="auto"/>
            <w:kern w:val="0"/>
            <w:sz w:val="22"/>
            <w:szCs w:val="22"/>
            <w:lang w:val="en-US"/>
          </w:rPr>
          <w:tab/>
        </w:r>
        <w:r w:rsidR="000D11DF" w:rsidRPr="00570323">
          <w:rPr>
            <w:rStyle w:val="Hyperlink"/>
          </w:rPr>
          <w:t>References</w:t>
        </w:r>
        <w:r w:rsidR="000D11DF">
          <w:rPr>
            <w:webHidden/>
          </w:rPr>
          <w:tab/>
        </w:r>
        <w:r w:rsidR="000D11DF">
          <w:rPr>
            <w:webHidden/>
          </w:rPr>
          <w:fldChar w:fldCharType="begin"/>
        </w:r>
        <w:r w:rsidR="000D11DF">
          <w:rPr>
            <w:webHidden/>
          </w:rPr>
          <w:instrText xml:space="preserve"> PAGEREF _Toc488748554 \h </w:instrText>
        </w:r>
        <w:r w:rsidR="000D11DF">
          <w:rPr>
            <w:webHidden/>
          </w:rPr>
        </w:r>
        <w:r w:rsidR="000D11DF">
          <w:rPr>
            <w:webHidden/>
          </w:rPr>
          <w:fldChar w:fldCharType="separate"/>
        </w:r>
        <w:r w:rsidR="000D11DF">
          <w:rPr>
            <w:webHidden/>
          </w:rPr>
          <w:t>26</w:t>
        </w:r>
        <w:r w:rsidR="000D11DF">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17" w:name="_Toc488748423"/>
      <w:r w:rsidRPr="00A158C7">
        <w:lastRenderedPageBreak/>
        <w:t>Introduction</w:t>
      </w:r>
      <w:bookmarkEnd w:id="17"/>
    </w:p>
    <w:p w:rsidR="00063A7A" w:rsidRPr="00A158C7" w:rsidRDefault="00FE5DF5" w:rsidP="000B37D5">
      <w:pPr>
        <w:pStyle w:val="Heading2"/>
      </w:pPr>
      <w:bookmarkStart w:id="18" w:name="_Toc488748424"/>
      <w:r w:rsidRPr="00A158C7">
        <w:t>Purpose</w:t>
      </w:r>
      <w:bookmarkEnd w:id="18"/>
    </w:p>
    <w:p w:rsidR="00DC0959" w:rsidRPr="008C412D" w:rsidRDefault="00FF1E7B" w:rsidP="000D2654">
      <w:pPr>
        <w:rPr>
          <w:rFonts w:cs="Calibri"/>
        </w:rPr>
      </w:pPr>
      <w:r>
        <w:rPr>
          <w:lang w:bidi="ar-SA"/>
        </w:rPr>
        <w:t xml:space="preserve">This document details the design in the FDD and also lists out any deviations which were made from the design for the implementation due to any constraints in development. </w:t>
      </w:r>
      <w:proofErr w:type="spellStart"/>
      <w:r>
        <w:rPr>
          <w:lang w:bidi="ar-SA"/>
        </w:rPr>
        <w:t>ExcpnHndlg</w:t>
      </w:r>
      <w:proofErr w:type="spellEnd"/>
      <w:r>
        <w:rPr>
          <w:lang w:bidi="ar-SA"/>
        </w:rPr>
        <w:t xml:space="preserve"> MDD </w:t>
      </w:r>
      <w:r w:rsidRPr="00C16784">
        <w:rPr>
          <w:color w:val="000000"/>
        </w:rPr>
        <w:t xml:space="preserve">describes the </w:t>
      </w:r>
      <w:r>
        <w:rPr>
          <w:color w:val="000000"/>
        </w:rPr>
        <w:t>exception handling / reset cause determination for microcontroller diagnostics</w:t>
      </w:r>
    </w:p>
    <w:p w:rsidR="00F95E33" w:rsidRPr="00A158C7" w:rsidRDefault="00F95E33" w:rsidP="00E16D14"/>
    <w:bookmarkStart w:id="19" w:name="_Toc406065228"/>
    <w:bookmarkEnd w:id="3"/>
    <w:bookmarkEnd w:id="4"/>
    <w:bookmarkEnd w:id="5"/>
    <w:bookmarkEnd w:id="6"/>
    <w:bookmarkEnd w:id="7"/>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20" w:name="_Toc488748425"/>
      <w:proofErr w:type="spellStart"/>
      <w:r w:rsidR="00A24D49">
        <w:rPr>
          <w:rFonts w:ascii="Calibri" w:hAnsi="Calibri" w:cs="Calibri"/>
        </w:rPr>
        <w:t>ExcpnHndlg</w:t>
      </w:r>
      <w:proofErr w:type="spellEnd"/>
      <w:r>
        <w:rPr>
          <w:rFonts w:ascii="Calibri" w:hAnsi="Calibri" w:cs="Calibri"/>
        </w:rPr>
        <w:fldChar w:fldCharType="end"/>
      </w:r>
      <w:r w:rsidR="00A24D49">
        <w:rPr>
          <w:rFonts w:ascii="Calibri" w:hAnsi="Calibri" w:cs="Calibri"/>
        </w:rPr>
        <w:t xml:space="preserve"> &amp;</w:t>
      </w:r>
      <w:r w:rsidR="00D229A6">
        <w:rPr>
          <w:rFonts w:ascii="Calibri" w:hAnsi="Calibri" w:cs="Calibri"/>
        </w:rPr>
        <w:t xml:space="preserve"> </w:t>
      </w:r>
      <w:r w:rsidR="00D229A6" w:rsidRPr="00AA38E8">
        <w:rPr>
          <w:rFonts w:ascii="Calibri" w:hAnsi="Calibri" w:cs="Calibri"/>
        </w:rPr>
        <w:t>High-Level Description</w:t>
      </w:r>
      <w:bookmarkEnd w:id="19"/>
      <w:bookmarkEnd w:id="20"/>
    </w:p>
    <w:p w:rsidR="00A24D49" w:rsidRDefault="00F040D8" w:rsidP="00A24D49">
      <w:pPr>
        <w:jc w:val="both"/>
        <w:rPr>
          <w:color w:val="000000"/>
        </w:rPr>
      </w:pPr>
      <w:r>
        <w:rPr>
          <w:color w:val="000000"/>
        </w:rPr>
        <w:t>Refer FDD</w:t>
      </w:r>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21" w:name="_Toc406065229"/>
      <w:bookmarkStart w:id="22" w:name="_Toc488748426"/>
      <w:r w:rsidRPr="00AA38E8">
        <w:rPr>
          <w:rFonts w:ascii="Calibri" w:hAnsi="Calibri" w:cs="Calibri"/>
        </w:rPr>
        <w:lastRenderedPageBreak/>
        <w:t>Design details of software module</w:t>
      </w:r>
      <w:bookmarkEnd w:id="21"/>
      <w:bookmarkEnd w:id="22"/>
    </w:p>
    <w:p w:rsidR="00D229A6" w:rsidRPr="00AA38E8" w:rsidRDefault="00D229A6" w:rsidP="00D229A6">
      <w:pPr>
        <w:pStyle w:val="Heading2"/>
        <w:rPr>
          <w:rFonts w:ascii="Calibri" w:hAnsi="Calibri" w:cs="Calibri"/>
        </w:rPr>
      </w:pPr>
      <w:bookmarkStart w:id="23" w:name="_Toc406065230"/>
      <w:bookmarkStart w:id="24" w:name="_Toc488748427"/>
      <w:r w:rsidRPr="00D229A6">
        <w:t>Graphical</w:t>
      </w:r>
      <w:r>
        <w:rPr>
          <w:rFonts w:ascii="Calibri" w:hAnsi="Calibri" w:cs="Calibri"/>
        </w:rPr>
        <w:t xml:space="preserve"> representation of </w:t>
      </w:r>
      <w:bookmarkEnd w:id="23"/>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720880">
        <w:rPr>
          <w:rFonts w:ascii="Calibri" w:hAnsi="Calibri" w:cs="Calibri"/>
        </w:rPr>
        <w:t>ExcpnHndlg</w:t>
      </w:r>
      <w:bookmarkEnd w:id="24"/>
      <w:proofErr w:type="spellEnd"/>
      <w:r w:rsidR="00AE55D3">
        <w:rPr>
          <w:rFonts w:ascii="Calibri" w:hAnsi="Calibri" w:cs="Calibri"/>
        </w:rPr>
        <w:fldChar w:fldCharType="end"/>
      </w:r>
    </w:p>
    <w:p w:rsidR="00D229A6" w:rsidRPr="002D6391" w:rsidRDefault="00D229A6" w:rsidP="00D229A6">
      <w:pPr>
        <w:pStyle w:val="Heading2"/>
        <w:rPr>
          <w:rFonts w:ascii="Calibri" w:hAnsi="Calibri" w:cs="Calibri"/>
        </w:rPr>
      </w:pPr>
      <w:bookmarkStart w:id="25" w:name="_Toc406065231"/>
      <w:bookmarkStart w:id="26" w:name="_Toc488748428"/>
      <w:r w:rsidRPr="002D6391">
        <w:rPr>
          <w:rFonts w:ascii="Calibri" w:hAnsi="Calibri" w:cs="Calibri"/>
        </w:rPr>
        <w:t>Data Flow Diagram</w:t>
      </w:r>
      <w:bookmarkEnd w:id="25"/>
      <w:bookmarkEnd w:id="26"/>
    </w:p>
    <w:p w:rsidR="00D229A6" w:rsidRDefault="00D229A6" w:rsidP="009B6302">
      <w:pPr>
        <w:rPr>
          <w:rFonts w:cs="Calibri"/>
        </w:rPr>
      </w:pPr>
    </w:p>
    <w:p w:rsidR="00C057EA" w:rsidRPr="002B094F" w:rsidRDefault="00C057EA" w:rsidP="009B6302">
      <w:pPr>
        <w:rPr>
          <w:rFonts w:cs="Calibri"/>
        </w:rPr>
      </w:pPr>
      <w:r>
        <w:rPr>
          <w:rFonts w:cs="Calibri"/>
          <w:noProof/>
          <w:lang w:bidi="ar-SA"/>
        </w:rPr>
        <w:drawing>
          <wp:inline distT="0" distB="0" distL="0" distR="0">
            <wp:extent cx="2633345" cy="156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345" cy="1566545"/>
                    </a:xfrm>
                    <a:prstGeom prst="rect">
                      <a:avLst/>
                    </a:prstGeom>
                    <a:noFill/>
                    <a:ln>
                      <a:noFill/>
                    </a:ln>
                  </pic:spPr>
                </pic:pic>
              </a:graphicData>
            </a:graphic>
          </wp:inline>
        </w:drawing>
      </w:r>
    </w:p>
    <w:p w:rsidR="00D229A6" w:rsidRPr="002D6391" w:rsidRDefault="00AC4CD8" w:rsidP="00387BF4">
      <w:pPr>
        <w:pStyle w:val="Heading3"/>
        <w:tabs>
          <w:tab w:val="clear" w:pos="1017"/>
        </w:tabs>
        <w:ind w:left="562" w:hanging="562"/>
        <w:rPr>
          <w:rFonts w:ascii="Calibri" w:hAnsi="Calibri" w:cs="Calibri"/>
        </w:rPr>
      </w:pPr>
      <w:bookmarkStart w:id="27" w:name="_Toc375924736"/>
      <w:bookmarkStart w:id="28" w:name="_Toc406065232"/>
      <w:bookmarkStart w:id="29" w:name="_Toc48874842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27"/>
      <w:bookmarkEnd w:id="28"/>
      <w:bookmarkEnd w:id="29"/>
    </w:p>
    <w:p w:rsidR="00D229A6" w:rsidRPr="002B094F" w:rsidRDefault="00720880" w:rsidP="00D229A6">
      <w:pPr>
        <w:rPr>
          <w:lang w:bidi="ar-SA"/>
        </w:rPr>
      </w:pPr>
      <w:r>
        <w:rPr>
          <w:b/>
          <w:kern w:val="28"/>
          <w:sz w:val="24"/>
          <w:szCs w:val="20"/>
          <w:lang w:bidi="ar-SA"/>
        </w:rPr>
        <w:t>N/A</w:t>
      </w:r>
    </w:p>
    <w:p w:rsidR="00D229A6" w:rsidRDefault="00AC4CD8" w:rsidP="00D229A6">
      <w:pPr>
        <w:pStyle w:val="Heading3"/>
        <w:ind w:left="562" w:hanging="562"/>
        <w:rPr>
          <w:rFonts w:ascii="Calibri" w:hAnsi="Calibri" w:cs="Calibri"/>
        </w:rPr>
      </w:pPr>
      <w:bookmarkStart w:id="30" w:name="_Toc375924737"/>
      <w:bookmarkStart w:id="31" w:name="_Toc406065233"/>
      <w:bookmarkStart w:id="32" w:name="_Toc48874843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30"/>
      <w:bookmarkEnd w:id="31"/>
      <w:bookmarkEnd w:id="32"/>
    </w:p>
    <w:p w:rsidR="00720880" w:rsidRPr="00C53E47" w:rsidRDefault="00720880" w:rsidP="00720880">
      <w:pPr>
        <w:rPr>
          <w:lang w:bidi="ar-SA"/>
        </w:rPr>
      </w:pPr>
      <w:r>
        <w:rPr>
          <w:b/>
          <w:kern w:val="28"/>
          <w:sz w:val="24"/>
          <w:szCs w:val="20"/>
          <w:lang w:bidi="ar-SA"/>
        </w:rPr>
        <w:t>N/A</w:t>
      </w:r>
    </w:p>
    <w:p w:rsidR="00720880" w:rsidRPr="00720880" w:rsidRDefault="00720880" w:rsidP="00720880">
      <w:pPr>
        <w:rPr>
          <w:lang w:bidi="ar-SA"/>
        </w:rPr>
      </w:pPr>
    </w:p>
    <w:p w:rsidR="002B094F" w:rsidRDefault="002B094F" w:rsidP="002B094F">
      <w:pPr>
        <w:rPr>
          <w:lang w:bidi="ar-SA"/>
        </w:rPr>
      </w:pPr>
    </w:p>
    <w:p w:rsidR="002B094F" w:rsidRPr="00AC4CD8" w:rsidRDefault="002B094F" w:rsidP="003C5EB5">
      <w:pPr>
        <w:pStyle w:val="Heading1"/>
        <w:spacing w:after="0"/>
        <w:ind w:left="562" w:hanging="562"/>
        <w:rPr>
          <w:rFonts w:ascii="Calibri" w:hAnsi="Calibri" w:cs="Calibri"/>
        </w:rPr>
      </w:pPr>
      <w:bookmarkStart w:id="33" w:name="_Toc338170479"/>
      <w:bookmarkStart w:id="34" w:name="_Toc375678228"/>
      <w:bookmarkStart w:id="35" w:name="_Toc418080062"/>
      <w:bookmarkStart w:id="36" w:name="_Toc421709912"/>
      <w:bookmarkStart w:id="37" w:name="_Toc488748431"/>
      <w:r w:rsidRPr="00AC4CD8">
        <w:rPr>
          <w:rFonts w:ascii="Calibri" w:hAnsi="Calibri" w:cs="Calibri"/>
        </w:rPr>
        <w:lastRenderedPageBreak/>
        <w:t>Constant Data Dictionary</w:t>
      </w:r>
      <w:bookmarkEnd w:id="33"/>
      <w:bookmarkEnd w:id="34"/>
      <w:bookmarkEnd w:id="35"/>
      <w:bookmarkEnd w:id="36"/>
      <w:bookmarkEnd w:id="37"/>
    </w:p>
    <w:p w:rsidR="00AC4CD8" w:rsidRPr="00DA5500" w:rsidRDefault="00AC4CD8" w:rsidP="003C5EB5">
      <w:pPr>
        <w:pStyle w:val="Heading2"/>
        <w:spacing w:before="0" w:after="0"/>
        <w:rPr>
          <w:rFonts w:ascii="Calibri" w:hAnsi="Calibri"/>
        </w:rPr>
      </w:pPr>
      <w:bookmarkStart w:id="38" w:name="_Toc421011506"/>
      <w:bookmarkStart w:id="39" w:name="_Toc421786527"/>
      <w:bookmarkStart w:id="40" w:name="_Toc488748432"/>
      <w:bookmarkStart w:id="41" w:name="_Toc418080064"/>
      <w:r w:rsidRPr="00DA5500">
        <w:rPr>
          <w:rFonts w:ascii="Calibri" w:hAnsi="Calibri"/>
        </w:rPr>
        <w:t>Program (fixed) Constants</w:t>
      </w:r>
      <w:bookmarkEnd w:id="38"/>
      <w:bookmarkEnd w:id="39"/>
      <w:bookmarkEnd w:id="40"/>
    </w:p>
    <w:p w:rsidR="00AC4CD8" w:rsidRPr="00DA5500" w:rsidRDefault="00AC4CD8" w:rsidP="003C5EB5">
      <w:pPr>
        <w:pStyle w:val="Heading3"/>
        <w:tabs>
          <w:tab w:val="clear" w:pos="1017"/>
          <w:tab w:val="num" w:pos="567"/>
        </w:tabs>
        <w:spacing w:before="0" w:after="0"/>
        <w:ind w:left="567"/>
        <w:rPr>
          <w:rFonts w:ascii="Calibri" w:hAnsi="Calibri"/>
        </w:rPr>
      </w:pPr>
      <w:bookmarkStart w:id="42" w:name="_Toc488748433"/>
      <w:bookmarkEnd w:id="41"/>
      <w:r w:rsidRPr="00DA5500">
        <w:rPr>
          <w:rFonts w:ascii="Calibri" w:hAnsi="Calibri"/>
        </w:rPr>
        <w:t>Embedded Constants</w:t>
      </w:r>
      <w:bookmarkEnd w:id="42"/>
    </w:p>
    <w:p w:rsidR="00AC4CD8" w:rsidRPr="00987B4A" w:rsidRDefault="00AC4CD8" w:rsidP="003C5EB5">
      <w:pPr>
        <w:pStyle w:val="Heading4"/>
        <w:spacing w:before="0" w:after="0"/>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38"/>
        <w:gridCol w:w="1620"/>
        <w:gridCol w:w="1170"/>
        <w:gridCol w:w="2970"/>
      </w:tblGrid>
      <w:tr w:rsidR="00007584" w:rsidRPr="00AA38E8" w:rsidTr="0058286F">
        <w:tc>
          <w:tcPr>
            <w:tcW w:w="343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297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AA38E8" w:rsidRDefault="00720880" w:rsidP="00F4318C">
            <w:pPr>
              <w:spacing w:before="60"/>
              <w:jc w:val="center"/>
              <w:rPr>
                <w:rFonts w:cs="Calibri"/>
                <w:sz w:val="16"/>
                <w:szCs w:val="16"/>
              </w:rPr>
            </w:pPr>
            <w:r>
              <w:rPr>
                <w:rFonts w:cs="Calibri"/>
                <w:sz w:val="16"/>
                <w:szCs w:val="16"/>
              </w:rPr>
              <w:t xml:space="preserve"> </w:t>
            </w:r>
            <w:r w:rsidRPr="00720880">
              <w:rPr>
                <w:rFonts w:cs="Calibri"/>
                <w:sz w:val="16"/>
                <w:szCs w:val="16"/>
              </w:rPr>
              <w:t>FPCFGININVAL_CNT_T_U32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B110DD" w:rsidRDefault="00720880" w:rsidP="0058286F">
            <w:pPr>
              <w:rPr>
                <w:sz w:val="16"/>
                <w:szCs w:val="16"/>
              </w:rPr>
            </w:pPr>
            <w:r w:rsidRPr="00720880">
              <w:rPr>
                <w:sz w:val="16"/>
                <w:szCs w:val="16"/>
              </w:rPr>
              <w:t>0x0000001CU</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Default="00720880" w:rsidP="00F4318C">
            <w:pPr>
              <w:spacing w:before="60"/>
              <w:jc w:val="center"/>
              <w:rPr>
                <w:rFonts w:cs="Calibri"/>
                <w:sz w:val="16"/>
                <w:szCs w:val="16"/>
              </w:rPr>
            </w:pPr>
            <w:r w:rsidRPr="00720880">
              <w:rPr>
                <w:rFonts w:cs="Calibri"/>
                <w:sz w:val="16"/>
                <w:szCs w:val="16"/>
              </w:rPr>
              <w:t>FPCFGREGID_CNT_S32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sidRPr="00720880">
              <w:rPr>
                <w:sz w:val="16"/>
                <w:szCs w:val="16"/>
              </w:rPr>
              <w:t>10</w:t>
            </w:r>
          </w:p>
        </w:tc>
      </w:tr>
      <w:tr w:rsidR="00720880" w:rsidRPr="00AA38E8" w:rsidTr="0058286F">
        <w:tc>
          <w:tcPr>
            <w:tcW w:w="3438" w:type="dxa"/>
            <w:tcBorders>
              <w:top w:val="single" w:sz="6" w:space="0" w:color="auto"/>
              <w:left w:val="single" w:sz="6" w:space="0" w:color="auto"/>
              <w:bottom w:val="single" w:sz="6" w:space="0" w:color="auto"/>
              <w:right w:val="single" w:sz="6" w:space="0" w:color="auto"/>
            </w:tcBorders>
          </w:tcPr>
          <w:p w:rsidR="00720880" w:rsidRPr="00720880" w:rsidRDefault="00720880" w:rsidP="00F4318C">
            <w:pPr>
              <w:spacing w:before="60"/>
              <w:jc w:val="center"/>
              <w:rPr>
                <w:rFonts w:cs="Calibri"/>
                <w:sz w:val="16"/>
                <w:szCs w:val="16"/>
              </w:rPr>
            </w:pPr>
            <w:r w:rsidRPr="00720880">
              <w:rPr>
                <w:rFonts w:cs="Calibri"/>
                <w:sz w:val="16"/>
                <w:szCs w:val="16"/>
              </w:rPr>
              <w:t>FPCFGSELNID_CNT_S32</w:t>
            </w:r>
          </w:p>
        </w:tc>
        <w:tc>
          <w:tcPr>
            <w:tcW w:w="1620" w:type="dxa"/>
            <w:tcBorders>
              <w:top w:val="single" w:sz="6" w:space="0" w:color="auto"/>
              <w:left w:val="single" w:sz="6" w:space="0" w:color="auto"/>
              <w:bottom w:val="single" w:sz="6" w:space="0" w:color="auto"/>
              <w:right w:val="single" w:sz="6" w:space="0" w:color="auto"/>
            </w:tcBorders>
          </w:tcPr>
          <w:p w:rsidR="00720880" w:rsidRPr="00AA38E8" w:rsidRDefault="00720880"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720880" w:rsidRDefault="00720880"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720880" w:rsidRPr="00720880" w:rsidRDefault="00720880" w:rsidP="0058286F">
            <w:pPr>
              <w:rPr>
                <w:sz w:val="16"/>
                <w:szCs w:val="16"/>
              </w:rPr>
            </w:pPr>
            <w:r>
              <w:rPr>
                <w:sz w:val="16"/>
                <w:szCs w:val="16"/>
              </w:rPr>
              <w:t>0</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FPUINVLDOPERSTSBIT_CNT_U32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Default="0058286F" w:rsidP="0058286F">
            <w:pPr>
              <w:rPr>
                <w:sz w:val="16"/>
                <w:szCs w:val="16"/>
              </w:rPr>
            </w:pPr>
            <w:r w:rsidRPr="00720880">
              <w:rPr>
                <w:sz w:val="16"/>
                <w:szCs w:val="16"/>
              </w:rPr>
              <w:t>((uint32)(0x00004000U))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720880">
              <w:rPr>
                <w:rFonts w:cs="Calibri"/>
                <w:sz w:val="16"/>
                <w:szCs w:val="16"/>
              </w:rPr>
              <w:t>FPUDIVBYZEROSTSBIT_CNT_U32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720880">
              <w:rPr>
                <w:sz w:val="16"/>
                <w:szCs w:val="16"/>
              </w:rPr>
              <w:t>((uint32)(0x00002000U))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720880" w:rsidRDefault="0058286F" w:rsidP="00F4318C">
            <w:pPr>
              <w:spacing w:before="60"/>
              <w:jc w:val="center"/>
              <w:rPr>
                <w:rFonts w:cs="Calibri"/>
                <w:sz w:val="16"/>
                <w:szCs w:val="16"/>
              </w:rPr>
            </w:pPr>
            <w:r w:rsidRPr="0058286F">
              <w:rPr>
                <w:rFonts w:cs="Calibri"/>
                <w:sz w:val="16"/>
                <w:szCs w:val="16"/>
              </w:rPr>
              <w:t>FPUOVFSTSBIT_CNT_U32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720880" w:rsidRDefault="0058286F" w:rsidP="0058286F">
            <w:pPr>
              <w:rPr>
                <w:sz w:val="16"/>
                <w:szCs w:val="16"/>
              </w:rPr>
            </w:pPr>
            <w:r w:rsidRPr="0058286F">
              <w:rPr>
                <w:sz w:val="16"/>
                <w:szCs w:val="16"/>
              </w:rPr>
              <w:t>((uint32)(0x00001000U))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MEMERRINFOREADWRBIT_CNT_U32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CF1STERSTRADRPARMASK_CNT_U32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((uint32)(0x00000004U))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CF1STERSTRDBLBITMASK_CNT_U32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((uint32)(0x00000002U))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CF1STERSTRSNGBITMASK_CNT_U32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((uint32)(0x00000001U))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PRPHLBUSDATAPARMASK_CNT_U32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((uint32)(0x10000000U))</w:t>
            </w:r>
          </w:p>
        </w:tc>
      </w:tr>
      <w:tr w:rsidR="0058286F" w:rsidRPr="00AA38E8" w:rsidTr="0058286F">
        <w:tc>
          <w:tcPr>
            <w:tcW w:w="3438" w:type="dxa"/>
            <w:tcBorders>
              <w:top w:val="single" w:sz="6" w:space="0" w:color="auto"/>
              <w:left w:val="single" w:sz="6" w:space="0" w:color="auto"/>
              <w:bottom w:val="single" w:sz="6" w:space="0" w:color="auto"/>
              <w:right w:val="single" w:sz="6" w:space="0" w:color="auto"/>
            </w:tcBorders>
          </w:tcPr>
          <w:p w:rsidR="0058286F" w:rsidRPr="0058286F" w:rsidRDefault="0058286F" w:rsidP="00F4318C">
            <w:pPr>
              <w:spacing w:before="60"/>
              <w:jc w:val="center"/>
              <w:rPr>
                <w:rFonts w:cs="Calibri"/>
                <w:sz w:val="16"/>
                <w:szCs w:val="16"/>
              </w:rPr>
            </w:pPr>
            <w:r w:rsidRPr="0058286F">
              <w:rPr>
                <w:rFonts w:cs="Calibri"/>
                <w:sz w:val="16"/>
                <w:szCs w:val="16"/>
              </w:rPr>
              <w:t>DTSDBLBITMASK_CNT_U32</w:t>
            </w:r>
          </w:p>
        </w:tc>
        <w:tc>
          <w:tcPr>
            <w:tcW w:w="1620" w:type="dxa"/>
            <w:tcBorders>
              <w:top w:val="single" w:sz="6" w:space="0" w:color="auto"/>
              <w:left w:val="single" w:sz="6" w:space="0" w:color="auto"/>
              <w:bottom w:val="single" w:sz="6" w:space="0" w:color="auto"/>
              <w:right w:val="single" w:sz="6" w:space="0" w:color="auto"/>
            </w:tcBorders>
          </w:tcPr>
          <w:p w:rsidR="0058286F" w:rsidRPr="00AA38E8" w:rsidRDefault="0058286F" w:rsidP="0058286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58286F" w:rsidRDefault="0058286F" w:rsidP="0058286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58286F" w:rsidRPr="0058286F" w:rsidRDefault="0058286F" w:rsidP="0058286F">
            <w:pPr>
              <w:rPr>
                <w:sz w:val="16"/>
                <w:szCs w:val="16"/>
              </w:rPr>
            </w:pPr>
            <w:r w:rsidRPr="0058286F">
              <w:rPr>
                <w:sz w:val="16"/>
                <w:szCs w:val="16"/>
              </w:rPr>
              <w:t>((uint32)(0x80000000U))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13573F">
              <w:rPr>
                <w:rFonts w:cs="Calibri"/>
                <w:sz w:val="16"/>
                <w:szCs w:val="16"/>
              </w:rPr>
              <w:t>CODFLSSNGBITHARDFLT_CNT_U08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CODFLSECCDBLBIT_CNT_U08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CODFLSADRPAR_CNT_U08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Default="0013573F" w:rsidP="0013573F">
            <w:pPr>
              <w:rPr>
                <w:sz w:val="16"/>
                <w:szCs w:val="16"/>
              </w:rPr>
            </w:pPr>
            <w:r>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13573F">
              <w:rPr>
                <w:rFonts w:cs="Calibri"/>
                <w:sz w:val="16"/>
                <w:szCs w:val="16"/>
              </w:rPr>
              <w:t>CODFLASHEXECENAREGFAILR_CNT_U08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Default="0013573F" w:rsidP="0013573F">
            <w:pPr>
              <w:rPr>
                <w:sz w:val="16"/>
                <w:szCs w:val="16"/>
              </w:rPr>
            </w:pPr>
            <w:r>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MEMBISTSTRTUPTESTFAILR_CNT_U08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Default="0013573F" w:rsidP="0013573F">
            <w:pPr>
              <w:rPr>
                <w:sz w:val="16"/>
                <w:szCs w:val="16"/>
              </w:rPr>
            </w:pPr>
            <w:r w:rsidRPr="0058286F">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LCLRAMECCSNGBITHARDFLT_CNT_U08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LCLRAMECCDBLBIT_CNT_U08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INVLDRAMAREA_CNT_U08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DTSDBLBIT_CNT_U08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C05918" w:rsidRPr="00AA38E8" w:rsidTr="0058286F">
        <w:trPr>
          <w:ins w:id="43" w:author="Avinash James" w:date="2018-04-04T10:51:00Z"/>
        </w:trPr>
        <w:tc>
          <w:tcPr>
            <w:tcW w:w="3438" w:type="dxa"/>
            <w:tcBorders>
              <w:top w:val="single" w:sz="6" w:space="0" w:color="auto"/>
              <w:left w:val="single" w:sz="6" w:space="0" w:color="auto"/>
              <w:bottom w:val="single" w:sz="6" w:space="0" w:color="auto"/>
              <w:right w:val="single" w:sz="6" w:space="0" w:color="auto"/>
            </w:tcBorders>
          </w:tcPr>
          <w:p w:rsidR="00C05918" w:rsidRPr="0058286F" w:rsidRDefault="00C05918" w:rsidP="00C05918">
            <w:pPr>
              <w:spacing w:before="60"/>
              <w:jc w:val="center"/>
              <w:rPr>
                <w:ins w:id="44" w:author="Avinash James" w:date="2018-04-04T10:51:00Z"/>
                <w:rFonts w:cs="Calibri"/>
                <w:sz w:val="16"/>
                <w:szCs w:val="16"/>
              </w:rPr>
            </w:pPr>
            <w:ins w:id="45" w:author="Avinash James" w:date="2018-04-04T10:51:00Z">
              <w:r w:rsidRPr="00C05918">
                <w:rPr>
                  <w:rFonts w:cs="Calibri"/>
                  <w:sz w:val="16"/>
                  <w:szCs w:val="16"/>
                </w:rPr>
                <w:t>DTSSNGBITFLT_CNT_U08</w:t>
              </w:r>
            </w:ins>
          </w:p>
        </w:tc>
        <w:tc>
          <w:tcPr>
            <w:tcW w:w="1620" w:type="dxa"/>
            <w:tcBorders>
              <w:top w:val="single" w:sz="6" w:space="0" w:color="auto"/>
              <w:left w:val="single" w:sz="6" w:space="0" w:color="auto"/>
              <w:bottom w:val="single" w:sz="6" w:space="0" w:color="auto"/>
              <w:right w:val="single" w:sz="6" w:space="0" w:color="auto"/>
            </w:tcBorders>
          </w:tcPr>
          <w:p w:rsidR="00C05918" w:rsidRDefault="00C05918" w:rsidP="00C05918">
            <w:pPr>
              <w:spacing w:before="60"/>
              <w:jc w:val="center"/>
              <w:rPr>
                <w:ins w:id="46" w:author="Avinash James" w:date="2018-04-04T10:51:00Z"/>
                <w:rFonts w:cs="Calibri"/>
                <w:sz w:val="16"/>
                <w:szCs w:val="16"/>
              </w:rPr>
            </w:pPr>
            <w:ins w:id="47" w:author="Avinash James" w:date="2018-04-04T10:51:00Z">
              <w:r>
                <w:rPr>
                  <w:rFonts w:cs="Calibri"/>
                  <w:sz w:val="16"/>
                  <w:szCs w:val="16"/>
                </w:rPr>
                <w:t>1</w:t>
              </w:r>
            </w:ins>
          </w:p>
        </w:tc>
        <w:tc>
          <w:tcPr>
            <w:tcW w:w="1170" w:type="dxa"/>
            <w:tcBorders>
              <w:top w:val="single" w:sz="6" w:space="0" w:color="auto"/>
              <w:left w:val="single" w:sz="6" w:space="0" w:color="auto"/>
              <w:bottom w:val="single" w:sz="6" w:space="0" w:color="auto"/>
              <w:right w:val="single" w:sz="6" w:space="0" w:color="auto"/>
            </w:tcBorders>
          </w:tcPr>
          <w:p w:rsidR="00C05918" w:rsidRPr="00C22CD0" w:rsidRDefault="00C05918" w:rsidP="00C05918">
            <w:pPr>
              <w:rPr>
                <w:ins w:id="48" w:author="Avinash James" w:date="2018-04-04T10:51:00Z"/>
                <w:rFonts w:cs="Calibri"/>
                <w:sz w:val="16"/>
                <w:szCs w:val="16"/>
              </w:rPr>
            </w:pPr>
            <w:ins w:id="49" w:author="Avinash James" w:date="2018-04-04T10:51:00Z">
              <w:r w:rsidRPr="00C22CD0">
                <w:rPr>
                  <w:rFonts w:cs="Calibri"/>
                  <w:sz w:val="16"/>
                  <w:szCs w:val="16"/>
                </w:rPr>
                <w:t>Counts</w:t>
              </w:r>
            </w:ins>
          </w:p>
        </w:tc>
        <w:tc>
          <w:tcPr>
            <w:tcW w:w="2970" w:type="dxa"/>
            <w:tcBorders>
              <w:top w:val="single" w:sz="6" w:space="0" w:color="auto"/>
              <w:left w:val="single" w:sz="6" w:space="0" w:color="auto"/>
              <w:bottom w:val="single" w:sz="6" w:space="0" w:color="auto"/>
              <w:right w:val="single" w:sz="6" w:space="0" w:color="auto"/>
            </w:tcBorders>
          </w:tcPr>
          <w:p w:rsidR="00C05918" w:rsidRPr="0058286F" w:rsidRDefault="00C05918" w:rsidP="00C05918">
            <w:pPr>
              <w:rPr>
                <w:ins w:id="50" w:author="Avinash James" w:date="2018-04-04T10:51:00Z"/>
                <w:sz w:val="16"/>
                <w:szCs w:val="16"/>
              </w:rPr>
            </w:pPr>
            <w:ins w:id="51" w:author="Avinash James" w:date="2018-04-04T10:51:00Z">
              <w:r>
                <w:rPr>
                  <w:sz w:val="16"/>
                  <w:szCs w:val="16"/>
                </w:rPr>
                <w:t>4</w:t>
              </w:r>
              <w:r w:rsidRPr="0058286F">
                <w:rPr>
                  <w:sz w:val="16"/>
                  <w:szCs w:val="16"/>
                </w:rPr>
                <w:t>U</w:t>
              </w:r>
            </w:ins>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SPI0PRPHLRAMDBLBIT_CNT_U08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SPI1PRPHLRAMDBLBIT_CNT_U08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SPI2PRPHLRAMDBLBIT_CNT_U08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SPI3PRPHLRAMDBLBIT_CNT_U08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BISTCODECCFAILR_CNT_U08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LOGLBISTSTRTUPTESTFAILR_CNT_U08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BISTNOTCMPL_CNT_U08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CPULOCKSTEPSTRTUPTESTFAILR_CNT_U08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32U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401A1A">
              <w:rPr>
                <w:rFonts w:cs="Calibri"/>
                <w:sz w:val="16"/>
                <w:szCs w:val="16"/>
              </w:rPr>
              <w:lastRenderedPageBreak/>
              <w:t>DMALOCKSTEPSTRTUPTESTFAILR</w:t>
            </w:r>
            <w:r>
              <w:rPr>
                <w:rFonts w:cs="Calibri"/>
                <w:sz w:val="16"/>
                <w:szCs w:val="16"/>
              </w:rPr>
              <w:t>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64</w:t>
            </w:r>
            <w:r w:rsidRPr="0058286F">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0615B7">
              <w:rPr>
                <w:rFonts w:cs="Calibri"/>
                <w:sz w:val="16"/>
                <w:szCs w:val="16"/>
              </w:rPr>
              <w:t>FACIRSTTRFERR_CNT_U08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128</w:t>
            </w:r>
            <w:r w:rsidRPr="0058286F">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LOCKSTEPCOMP_CNT_U08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SYSVCIE_CNT_U08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RESDOPER_CNT_U08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ALGNREAD_CNT_U08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ALGNWR_CNT_U08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INSTRFETCH_CNT_U08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32U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0615B7">
              <w:rPr>
                <w:rFonts w:cs="Calibri"/>
                <w:sz w:val="16"/>
                <w:szCs w:val="16"/>
              </w:rPr>
              <w:t>INTCNCTRESDAREA</w:t>
            </w:r>
            <w:r w:rsidRPr="0058286F">
              <w:rPr>
                <w:rFonts w:cs="Calibri"/>
                <w:sz w:val="16"/>
                <w:szCs w:val="16"/>
              </w:rPr>
              <w:t>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64</w:t>
            </w:r>
            <w:r w:rsidRPr="0058286F">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0615B7">
              <w:rPr>
                <w:rFonts w:cs="Calibri"/>
                <w:sz w:val="16"/>
                <w:szCs w:val="16"/>
              </w:rPr>
              <w:t>INVLDMEMACS_CNT_U08</w:t>
            </w:r>
            <w:r w:rsidRPr="000615B7">
              <w:rPr>
                <w:rFonts w:cs="Calibri"/>
                <w:sz w:val="16"/>
                <w:szCs w:val="16"/>
              </w:rPr>
              <w:tab/>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Pr>
                <w:sz w:val="16"/>
                <w:szCs w:val="16"/>
              </w:rPr>
              <w:t>128</w:t>
            </w:r>
            <w:r w:rsidRPr="0058286F">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CLKMONR0RTLOWRLIMFLT_CNT_U08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CLKMONR0RTUPPRLIMFLT_CNT_U08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CLKMONR2RTLOWRLIMFLT_CNT_U08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64U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CLKMONR2RTUPPRLIMFLT_CNT_U08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OPERMODERRFLSPROGMMODSTRTD_CNT_U08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OPERMODERRTESTMODSTRTD_CNT_U08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OPERMODERRSNGCHIPINACTV_CNT_U08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CLKMONR1RTLOWRLIMFLT_CNT_U08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CLKMONR1RTUPPRLIMFLT_CNT_U08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CLKMONR3RTLOWRLIMFLT_CNT_U08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64U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CLKMONR3RTUPPRLIMFLT_CNT_U08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rPr>
                <w:sz w:val="16"/>
                <w:szCs w:val="16"/>
              </w:rPr>
            </w:pPr>
            <w:r w:rsidRPr="0058286F">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DATA</w:t>
            </w:r>
            <w:r>
              <w:rPr>
                <w:rFonts w:cs="Calibri"/>
                <w:sz w:val="16"/>
                <w:szCs w:val="16"/>
              </w:rPr>
              <w:t>AND</w:t>
            </w:r>
            <w:r w:rsidRPr="0058286F">
              <w:rPr>
                <w:rFonts w:cs="Calibri"/>
                <w:sz w:val="16"/>
                <w:szCs w:val="16"/>
              </w:rPr>
              <w:t>INSTRPROTNERR_CNT_U08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ECMSTSFLT_CNT_U08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854739">
              <w:rPr>
                <w:rFonts w:cs="Calibri"/>
                <w:sz w:val="16"/>
                <w:szCs w:val="16"/>
              </w:rPr>
              <w:t>EIINTRPTSTRTUPFLT_CNT_U08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Pr>
                <w:sz w:val="16"/>
                <w:szCs w:val="16"/>
              </w:rPr>
              <w:t>2</w:t>
            </w:r>
            <w:r w:rsidRPr="004F5051">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ECMMSTSTRTUPTESTFAILR_CNT_U08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ECMCHKRSTRTUPTESTFAILR_CNT_U08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854739">
              <w:rPr>
                <w:rFonts w:cs="Calibri"/>
                <w:sz w:val="16"/>
                <w:szCs w:val="16"/>
              </w:rPr>
              <w:t>ECMPSDOERRINJFLT_CNT_U08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Pr>
                <w:sz w:val="16"/>
                <w:szCs w:val="16"/>
              </w:rPr>
              <w:t>16</w:t>
            </w:r>
            <w:r w:rsidRPr="004F5051">
              <w:rPr>
                <w:sz w:val="16"/>
                <w:szCs w:val="16"/>
              </w:rPr>
              <w:t>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ECMRTMSTCHKRCOMPFLT_CNT_U08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FPUINVLDOPEREXCPN_CNT_U08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FPUDIVBYZEROEXCPN_CNT_U08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FPUOVFEXCPN_CNT_U08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FPUUKWNEXCPN_CNT_U08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UKWNRST_CNT_U08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UKWNECMRST_CNT_U08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F56701">
              <w:rPr>
                <w:rFonts w:cs="Calibri"/>
                <w:sz w:val="16"/>
                <w:szCs w:val="16"/>
              </w:rPr>
              <w:lastRenderedPageBreak/>
              <w:t>BACKUPRAMTSTFAILRINBTLDR_CNT_U08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UKWNSWRST_CNT_U08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BACKUPRAMTSTFAILR_CNT_U08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32U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FLSBTLDRPREOSSRTUPEXCPN_CNT_U08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64U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STRTUPRSTINFOFAILD_CNT_U08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PROGFLOW_CNT_U08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DEADLINEMONR_CNT_U08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ALVMONR_CNT_U08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WDGTOUT_CNT_U08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PEGRTFLT_CNT_U08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IPGRTFLT_CNT_U08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PBGSTRTUPTSTAILR_CNT_U08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PBGRTFLT_CNT_U08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32U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DBGRST_CNT_U08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OSCRITFLT_CNT_U08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 xml:space="preserve">UKWNEXCPN_CNT_U08 </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OSNONCRITFLT_CNT_U08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DMATRFERR_CNT_U08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DMAREGACSPROTCNERR_CNT_U08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PRPHLBUSDATAPARSTRTUPFLT_CNT_U08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64U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PRPHLBUSDATAPARPRTFLT_CNT_U08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INTCVMOVERVLTGMONR_CNT_U08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INTCVMUNDERVLTGMONR_CNT_U08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2U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INTMONRLOVCCFLT_CNT_U08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16U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EXTVLTGMONRFLT_CNT_U08</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128U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UPPR16BITMASK_CNT_U32</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((uint32)(0xFFFF0000U))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58286F">
              <w:rPr>
                <w:rFonts w:cs="Calibri"/>
                <w:sz w:val="16"/>
                <w:szCs w:val="16"/>
              </w:rPr>
              <w:t>LOWR16BITMASK_CNT_U32</w:t>
            </w:r>
          </w:p>
        </w:tc>
        <w:tc>
          <w:tcPr>
            <w:tcW w:w="1620" w:type="dxa"/>
            <w:tcBorders>
              <w:top w:val="single" w:sz="6" w:space="0" w:color="auto"/>
              <w:left w:val="single" w:sz="6" w:space="0" w:color="auto"/>
              <w:bottom w:val="single" w:sz="6" w:space="0" w:color="auto"/>
              <w:right w:val="single" w:sz="6" w:space="0" w:color="auto"/>
            </w:tcBorders>
          </w:tcPr>
          <w:p w:rsidR="0013573F" w:rsidRPr="00AA38E8"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Default="0013573F" w:rsidP="0013573F">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4F5051" w:rsidRDefault="0013573F" w:rsidP="0013573F">
            <w:pPr>
              <w:rPr>
                <w:sz w:val="16"/>
                <w:szCs w:val="16"/>
              </w:rPr>
            </w:pPr>
            <w:r w:rsidRPr="004F5051">
              <w:rPr>
                <w:sz w:val="16"/>
                <w:szCs w:val="16"/>
              </w:rPr>
              <w:t>((uint32)(0x0000FFFFU))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INTCNCTRESDAREA1UPPRADR_CNT_U08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(0XFFFF4FFFU)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INTCNCTRESDAREA1LOWRADR_CNT_U08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(0xFFFF0000U)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INTCNCTRESDAREA2UPPRADR_CNT_U08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(0XFFFEBFFFU)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INTCNCTRESDAREA2LOWRADR_CNT_U08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(0xFFFE0000U)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INTCNCTRESDAREA3UPPRADR_CNT_U08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(0XFE9FFFFFU)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INTCNCTRESDAREA3LOWRADR_CNT_U08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(0XFB000000U)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t>INTCNCTRESDAREA4UPPRADR_CNT_U08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(0XF8FFFFFFU)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58286F" w:rsidRDefault="0013573F" w:rsidP="0013573F">
            <w:pPr>
              <w:spacing w:before="60"/>
              <w:jc w:val="center"/>
              <w:rPr>
                <w:rFonts w:cs="Calibri"/>
                <w:sz w:val="16"/>
                <w:szCs w:val="16"/>
              </w:rPr>
            </w:pPr>
            <w:r w:rsidRPr="009D52A5">
              <w:rPr>
                <w:rFonts w:cs="Calibri"/>
                <w:sz w:val="16"/>
                <w:szCs w:val="16"/>
              </w:rPr>
              <w:lastRenderedPageBreak/>
              <w:t>INTCNCTRESDAREA4LOWRADR_CNT_U08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(0XF3000000U)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spacing w:before="60"/>
              <w:jc w:val="center"/>
              <w:rPr>
                <w:rFonts w:cs="Calibri"/>
                <w:sz w:val="16"/>
                <w:szCs w:val="16"/>
              </w:rPr>
            </w:pPr>
            <w:r w:rsidRPr="009D52A5">
              <w:rPr>
                <w:rFonts w:cs="Calibri"/>
                <w:sz w:val="16"/>
                <w:szCs w:val="16"/>
              </w:rPr>
              <w:t>INVLDMEMACSUPPRADR_CNT_U08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(0XFFFF7EFFU)</w:t>
            </w:r>
          </w:p>
        </w:tc>
      </w:tr>
      <w:tr w:rsidR="0013573F" w:rsidRPr="00AA38E8" w:rsidTr="0058286F">
        <w:tc>
          <w:tcPr>
            <w:tcW w:w="3438"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spacing w:before="60"/>
              <w:jc w:val="center"/>
              <w:rPr>
                <w:rFonts w:cs="Calibri"/>
                <w:sz w:val="16"/>
                <w:szCs w:val="16"/>
              </w:rPr>
            </w:pPr>
            <w:r w:rsidRPr="009D52A5">
              <w:rPr>
                <w:rFonts w:cs="Calibri"/>
                <w:sz w:val="16"/>
                <w:szCs w:val="16"/>
              </w:rPr>
              <w:t>INVLDMEMACSLOWRADR_CNT_U08</w:t>
            </w:r>
          </w:p>
        </w:tc>
        <w:tc>
          <w:tcPr>
            <w:tcW w:w="1620" w:type="dxa"/>
            <w:tcBorders>
              <w:top w:val="single" w:sz="6" w:space="0" w:color="auto"/>
              <w:left w:val="single" w:sz="6" w:space="0" w:color="auto"/>
              <w:bottom w:val="single" w:sz="6" w:space="0" w:color="auto"/>
              <w:right w:val="single" w:sz="6" w:space="0" w:color="auto"/>
            </w:tcBorders>
          </w:tcPr>
          <w:p w:rsidR="0013573F" w:rsidRDefault="0013573F" w:rsidP="0013573F">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13573F" w:rsidRPr="00C22CD0" w:rsidRDefault="0013573F" w:rsidP="0013573F">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13573F" w:rsidRPr="009D52A5" w:rsidRDefault="0013573F" w:rsidP="0013573F">
            <w:pPr>
              <w:rPr>
                <w:rFonts w:cs="Calibri"/>
                <w:sz w:val="16"/>
                <w:szCs w:val="16"/>
              </w:rPr>
            </w:pPr>
            <w:r w:rsidRPr="009D52A5">
              <w:rPr>
                <w:rFonts w:cs="Calibri"/>
                <w:sz w:val="16"/>
                <w:szCs w:val="16"/>
              </w:rPr>
              <w:t>(0xFFFF7900U)</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9D52A5" w:rsidRDefault="002C1601" w:rsidP="002C1601">
            <w:pPr>
              <w:spacing w:before="60"/>
              <w:jc w:val="center"/>
              <w:rPr>
                <w:rFonts w:cs="Calibri"/>
                <w:sz w:val="16"/>
                <w:szCs w:val="16"/>
              </w:rPr>
            </w:pPr>
            <w:r w:rsidRPr="00AD5BDB">
              <w:rPr>
                <w:rFonts w:cs="Calibri"/>
                <w:sz w:val="16"/>
                <w:szCs w:val="16"/>
              </w:rPr>
              <w:t>FEPCREGID_CNT_S32</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Pr="009D52A5" w:rsidRDefault="002C1601" w:rsidP="002C1601">
            <w:pPr>
              <w:rPr>
                <w:rFonts w:cs="Calibri"/>
                <w:sz w:val="16"/>
                <w:szCs w:val="16"/>
              </w:rPr>
            </w:pPr>
            <w:r>
              <w:rPr>
                <w:rFonts w:cs="Calibri"/>
                <w:sz w:val="16"/>
                <w:szCs w:val="16"/>
              </w:rPr>
              <w:t>2</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AD5BDB" w:rsidRDefault="002C1601" w:rsidP="002C1601">
            <w:pPr>
              <w:spacing w:before="60"/>
              <w:jc w:val="center"/>
              <w:rPr>
                <w:rFonts w:cs="Calibri"/>
                <w:sz w:val="16"/>
                <w:szCs w:val="16"/>
              </w:rPr>
            </w:pPr>
            <w:r w:rsidRPr="00AD5BDB">
              <w:rPr>
                <w:rFonts w:cs="Calibri"/>
                <w:sz w:val="16"/>
                <w:szCs w:val="16"/>
              </w:rPr>
              <w:t>FEPCSELNID_CNT_S32</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Pr="009D52A5" w:rsidRDefault="002C1601" w:rsidP="002C1601">
            <w:pPr>
              <w:rPr>
                <w:rFonts w:cs="Calibri"/>
                <w:sz w:val="16"/>
                <w:szCs w:val="16"/>
              </w:rPr>
            </w:pPr>
            <w:r>
              <w:rPr>
                <w:rFonts w:cs="Calibri"/>
                <w:sz w:val="16"/>
                <w:szCs w:val="16"/>
              </w:rPr>
              <w:t>0</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AD5BDB" w:rsidRDefault="002C1601" w:rsidP="002C1601">
            <w:pPr>
              <w:spacing w:before="60"/>
              <w:jc w:val="center"/>
              <w:rPr>
                <w:rFonts w:cs="Calibri"/>
                <w:sz w:val="16"/>
                <w:szCs w:val="16"/>
              </w:rPr>
            </w:pPr>
            <w:r w:rsidRPr="002C1601">
              <w:rPr>
                <w:rFonts w:cs="Calibri"/>
                <w:sz w:val="16"/>
                <w:szCs w:val="16"/>
              </w:rPr>
              <w:t>MEAREGID_CNT_S32</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Pr="009D52A5" w:rsidRDefault="002C1601" w:rsidP="0075269F">
            <w:pPr>
              <w:rPr>
                <w:rFonts w:cs="Calibri"/>
                <w:sz w:val="16"/>
                <w:szCs w:val="16"/>
              </w:rPr>
            </w:pPr>
            <w:r>
              <w:rPr>
                <w:rFonts w:cs="Calibri"/>
                <w:sz w:val="16"/>
                <w:szCs w:val="16"/>
              </w:rPr>
              <w:t>6</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2C1601" w:rsidRDefault="002C1601" w:rsidP="002C1601">
            <w:pPr>
              <w:spacing w:before="60"/>
              <w:jc w:val="center"/>
              <w:rPr>
                <w:rFonts w:cs="Calibri"/>
                <w:sz w:val="16"/>
                <w:szCs w:val="16"/>
              </w:rPr>
            </w:pPr>
            <w:r w:rsidRPr="002C1601">
              <w:rPr>
                <w:rFonts w:cs="Calibri"/>
                <w:sz w:val="16"/>
                <w:szCs w:val="16"/>
              </w:rPr>
              <w:t>MEASELNID_CNT_S32</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Pr="009D52A5" w:rsidRDefault="002C1601" w:rsidP="0075269F">
            <w:pPr>
              <w:rPr>
                <w:rFonts w:cs="Calibri"/>
                <w:sz w:val="16"/>
                <w:szCs w:val="16"/>
              </w:rPr>
            </w:pPr>
            <w:r>
              <w:rPr>
                <w:rFonts w:cs="Calibri"/>
                <w:sz w:val="16"/>
                <w:szCs w:val="16"/>
              </w:rPr>
              <w:t>2</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2C1601" w:rsidRDefault="002C1601" w:rsidP="002C1601">
            <w:pPr>
              <w:spacing w:before="60"/>
              <w:jc w:val="center"/>
              <w:rPr>
                <w:rFonts w:cs="Calibri"/>
                <w:sz w:val="16"/>
                <w:szCs w:val="16"/>
              </w:rPr>
            </w:pPr>
            <w:r w:rsidRPr="002C1601">
              <w:rPr>
                <w:rFonts w:cs="Calibri"/>
                <w:sz w:val="16"/>
                <w:szCs w:val="16"/>
              </w:rPr>
              <w:t>NROFBRAMDATREGS_CNT_U08</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Default="002C1601" w:rsidP="002C1601">
            <w:pPr>
              <w:rPr>
                <w:rFonts w:cs="Calibri"/>
                <w:sz w:val="16"/>
                <w:szCs w:val="16"/>
              </w:rPr>
            </w:pPr>
            <w:r w:rsidRPr="002C1601">
              <w:rPr>
                <w:rFonts w:cs="Calibri"/>
                <w:sz w:val="16"/>
                <w:szCs w:val="16"/>
              </w:rPr>
              <w:t>((uint8)4U)</w:t>
            </w:r>
          </w:p>
        </w:tc>
      </w:tr>
      <w:tr w:rsidR="002C1601" w:rsidRPr="00AA38E8" w:rsidTr="0058286F">
        <w:tc>
          <w:tcPr>
            <w:tcW w:w="3438" w:type="dxa"/>
            <w:tcBorders>
              <w:top w:val="single" w:sz="6" w:space="0" w:color="auto"/>
              <w:left w:val="single" w:sz="6" w:space="0" w:color="auto"/>
              <w:bottom w:val="single" w:sz="6" w:space="0" w:color="auto"/>
              <w:right w:val="single" w:sz="6" w:space="0" w:color="auto"/>
            </w:tcBorders>
          </w:tcPr>
          <w:p w:rsidR="002C1601" w:rsidRPr="002C1601" w:rsidRDefault="002C1601" w:rsidP="002C1601">
            <w:pPr>
              <w:spacing w:before="60"/>
              <w:jc w:val="center"/>
              <w:rPr>
                <w:rFonts w:cs="Calibri"/>
                <w:sz w:val="16"/>
                <w:szCs w:val="16"/>
              </w:rPr>
            </w:pPr>
            <w:r w:rsidRPr="002C1601">
              <w:rPr>
                <w:rFonts w:cs="Calibri"/>
                <w:sz w:val="16"/>
                <w:szCs w:val="16"/>
              </w:rPr>
              <w:t>SIZEOFBRAMDATREGS_CNT_U08</w:t>
            </w:r>
          </w:p>
        </w:tc>
        <w:tc>
          <w:tcPr>
            <w:tcW w:w="1620" w:type="dxa"/>
            <w:tcBorders>
              <w:top w:val="single" w:sz="6" w:space="0" w:color="auto"/>
              <w:left w:val="single" w:sz="6" w:space="0" w:color="auto"/>
              <w:bottom w:val="single" w:sz="6" w:space="0" w:color="auto"/>
              <w:right w:val="single" w:sz="6" w:space="0" w:color="auto"/>
            </w:tcBorders>
          </w:tcPr>
          <w:p w:rsidR="002C1601" w:rsidRDefault="002C1601" w:rsidP="002C1601">
            <w:pPr>
              <w:spacing w:before="60"/>
              <w:jc w:val="center"/>
              <w:rPr>
                <w:rFonts w:cs="Calibri"/>
                <w:sz w:val="16"/>
                <w:szCs w:val="16"/>
              </w:rPr>
            </w:pPr>
            <w:r>
              <w:rPr>
                <w:rFonts w:cs="Calibri"/>
                <w:sz w:val="16"/>
                <w:szCs w:val="16"/>
              </w:rPr>
              <w:t>1</w:t>
            </w:r>
          </w:p>
        </w:tc>
        <w:tc>
          <w:tcPr>
            <w:tcW w:w="1170" w:type="dxa"/>
            <w:tcBorders>
              <w:top w:val="single" w:sz="6" w:space="0" w:color="auto"/>
              <w:left w:val="single" w:sz="6" w:space="0" w:color="auto"/>
              <w:bottom w:val="single" w:sz="6" w:space="0" w:color="auto"/>
              <w:right w:val="single" w:sz="6" w:space="0" w:color="auto"/>
            </w:tcBorders>
          </w:tcPr>
          <w:p w:rsidR="002C1601" w:rsidRPr="00C22CD0" w:rsidRDefault="002C1601" w:rsidP="002C1601">
            <w:pPr>
              <w:rPr>
                <w:rFonts w:cs="Calibri"/>
                <w:sz w:val="16"/>
                <w:szCs w:val="16"/>
              </w:rPr>
            </w:pPr>
            <w:r w:rsidRPr="00C22CD0">
              <w:rPr>
                <w:rFonts w:cs="Calibri"/>
                <w:sz w:val="16"/>
                <w:szCs w:val="16"/>
              </w:rPr>
              <w:t>Counts</w:t>
            </w:r>
          </w:p>
        </w:tc>
        <w:tc>
          <w:tcPr>
            <w:tcW w:w="2970" w:type="dxa"/>
            <w:tcBorders>
              <w:top w:val="single" w:sz="6" w:space="0" w:color="auto"/>
              <w:left w:val="single" w:sz="6" w:space="0" w:color="auto"/>
              <w:bottom w:val="single" w:sz="6" w:space="0" w:color="auto"/>
              <w:right w:val="single" w:sz="6" w:space="0" w:color="auto"/>
            </w:tcBorders>
          </w:tcPr>
          <w:p w:rsidR="002C1601" w:rsidRDefault="002C1601" w:rsidP="002C1601">
            <w:pPr>
              <w:rPr>
                <w:rFonts w:cs="Calibri"/>
                <w:sz w:val="16"/>
                <w:szCs w:val="16"/>
              </w:rPr>
            </w:pPr>
            <w:r w:rsidRPr="002C1601">
              <w:rPr>
                <w:rFonts w:cs="Calibri"/>
                <w:sz w:val="16"/>
                <w:szCs w:val="16"/>
              </w:rPr>
              <w:t>((uint8)4U)</w:t>
            </w:r>
          </w:p>
        </w:tc>
      </w:tr>
    </w:tbl>
    <w:p w:rsidR="00AC4CD8" w:rsidRPr="00DA5500" w:rsidRDefault="00AC4CD8" w:rsidP="00AC4CD8">
      <w:pPr>
        <w:pStyle w:val="Heading1"/>
        <w:ind w:left="562" w:hanging="562"/>
        <w:rPr>
          <w:rFonts w:ascii="Calibri" w:hAnsi="Calibri" w:cs="Calibri"/>
        </w:rPr>
      </w:pPr>
      <w:bookmarkStart w:id="52" w:name="_Ref87065593"/>
      <w:bookmarkStart w:id="53" w:name="_Toc338170483"/>
      <w:bookmarkStart w:id="54" w:name="_Toc375678229"/>
      <w:bookmarkStart w:id="55" w:name="_Toc418080067"/>
      <w:bookmarkStart w:id="56" w:name="_Toc421786702"/>
      <w:bookmarkStart w:id="57" w:name="_Toc48874843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52"/>
      <w:bookmarkEnd w:id="53"/>
      <w:bookmarkEnd w:id="54"/>
      <w:bookmarkEnd w:id="55"/>
      <w:bookmarkEnd w:id="56"/>
      <w:bookmarkEnd w:id="57"/>
    </w:p>
    <w:p w:rsidR="002B094F" w:rsidRPr="00987B4A" w:rsidRDefault="002B094F" w:rsidP="00007584">
      <w:pPr>
        <w:pStyle w:val="Heading2"/>
        <w:spacing w:after="60"/>
        <w:rPr>
          <w:rFonts w:ascii="Calibri" w:hAnsi="Calibri"/>
        </w:rPr>
      </w:pPr>
      <w:bookmarkStart w:id="58" w:name="_Toc338170484"/>
      <w:bookmarkStart w:id="59" w:name="_Toc418080068"/>
      <w:bookmarkStart w:id="60" w:name="_Toc421709916"/>
      <w:bookmarkStart w:id="61" w:name="_Toc488748435"/>
      <w:r w:rsidRPr="00007584">
        <w:rPr>
          <w:rFonts w:ascii="Calibri" w:hAnsi="Calibri"/>
        </w:rPr>
        <w:t>Sub</w:t>
      </w:r>
      <w:r w:rsidRPr="00987B4A">
        <w:rPr>
          <w:rFonts w:ascii="Calibri" w:hAnsi="Calibri"/>
        </w:rPr>
        <w:t>-Module Functions</w:t>
      </w:r>
      <w:bookmarkEnd w:id="58"/>
      <w:bookmarkEnd w:id="59"/>
      <w:bookmarkEnd w:id="60"/>
      <w:bookmarkEnd w:id="6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2" w:name="_Toc421011514"/>
      <w:bookmarkStart w:id="63" w:name="_Toc488748436"/>
      <w:proofErr w:type="spellStart"/>
      <w:r w:rsidRPr="00AA38E8">
        <w:rPr>
          <w:rFonts w:ascii="Calibri" w:hAnsi="Calibri" w:cs="Calibri"/>
        </w:rPr>
        <w:t>Init</w:t>
      </w:r>
      <w:proofErr w:type="spellEnd"/>
      <w:r w:rsidRPr="00AA38E8">
        <w:rPr>
          <w:rFonts w:ascii="Calibri" w:hAnsi="Calibri" w:cs="Calibri"/>
        </w:rPr>
        <w:t>:</w:t>
      </w:r>
      <w:bookmarkEnd w:id="62"/>
      <w:r w:rsidR="004A7D87">
        <w:rPr>
          <w:rFonts w:ascii="Calibri" w:hAnsi="Calibri" w:cs="Calibri"/>
        </w:rPr>
        <w:t xml:space="preserve"> ExcpnHndlgInit1</w:t>
      </w:r>
      <w:bookmarkEnd w:id="63"/>
    </w:p>
    <w:p w:rsidR="00007584" w:rsidRPr="00AA38E8" w:rsidRDefault="00007584" w:rsidP="00007584">
      <w:pPr>
        <w:pStyle w:val="Heading2"/>
        <w:numPr>
          <w:ilvl w:val="3"/>
          <w:numId w:val="11"/>
        </w:numPr>
        <w:spacing w:after="60"/>
        <w:rPr>
          <w:rFonts w:ascii="Calibri" w:hAnsi="Calibri" w:cs="Calibri"/>
        </w:rPr>
      </w:pPr>
      <w:bookmarkStart w:id="64" w:name="_Toc421011515"/>
      <w:bookmarkStart w:id="65" w:name="_Toc488748437"/>
      <w:r w:rsidRPr="00AA38E8">
        <w:rPr>
          <w:rFonts w:ascii="Calibri" w:hAnsi="Calibri" w:cs="Calibri"/>
        </w:rPr>
        <w:t>Design Rationale</w:t>
      </w:r>
      <w:bookmarkEnd w:id="64"/>
      <w:bookmarkEnd w:id="65"/>
    </w:p>
    <w:p w:rsidR="004A7D87" w:rsidRPr="00A26934" w:rsidRDefault="004A7D87" w:rsidP="004A7D87">
      <w:pPr>
        <w:rPr>
          <w:rFonts w:cs="Calibri"/>
          <w:i/>
        </w:rPr>
      </w:pPr>
      <w:r w:rsidRPr="004A7D87">
        <w:rPr>
          <w:rFonts w:cs="Calibri"/>
          <w:i/>
        </w:rPr>
        <w:t>Non-RTE function because it needs to be called before the OS is started - so that floating point exceptions can be enabled before anything uses floating point</w:t>
      </w:r>
    </w:p>
    <w:p w:rsidR="00007584" w:rsidRPr="00AA38E8" w:rsidRDefault="00007584" w:rsidP="00007584">
      <w:pPr>
        <w:pStyle w:val="Heading2"/>
        <w:numPr>
          <w:ilvl w:val="3"/>
          <w:numId w:val="11"/>
        </w:numPr>
        <w:spacing w:after="60"/>
        <w:rPr>
          <w:rFonts w:ascii="Calibri" w:hAnsi="Calibri" w:cs="Calibri"/>
        </w:rPr>
      </w:pPr>
      <w:bookmarkStart w:id="66" w:name="_Toc421011516"/>
      <w:bookmarkStart w:id="67" w:name="_Toc488748438"/>
      <w:r w:rsidRPr="00AA38E8">
        <w:rPr>
          <w:rFonts w:ascii="Calibri" w:hAnsi="Calibri" w:cs="Calibri"/>
        </w:rPr>
        <w:t>Module Outputs</w:t>
      </w:r>
      <w:bookmarkEnd w:id="66"/>
      <w:bookmarkEnd w:id="67"/>
    </w:p>
    <w:p w:rsidR="00007584" w:rsidRDefault="00007584" w:rsidP="00007584">
      <w:pPr>
        <w:rPr>
          <w:rFonts w:cs="Calibri"/>
          <w:i/>
        </w:rPr>
      </w:pPr>
      <w:r w:rsidRPr="00A26934">
        <w:rPr>
          <w:rFonts w:cs="Calibri"/>
          <w:i/>
        </w:rPr>
        <w:t>None</w:t>
      </w:r>
    </w:p>
    <w:p w:rsidR="004A7D87" w:rsidRPr="00AA38E8" w:rsidRDefault="004A7D87" w:rsidP="004A7D87">
      <w:pPr>
        <w:pStyle w:val="Heading2"/>
        <w:numPr>
          <w:ilvl w:val="2"/>
          <w:numId w:val="11"/>
        </w:numPr>
        <w:tabs>
          <w:tab w:val="clear" w:pos="1017"/>
          <w:tab w:val="num" w:pos="567"/>
        </w:tabs>
        <w:spacing w:after="60"/>
        <w:ind w:left="567"/>
        <w:rPr>
          <w:rFonts w:ascii="Calibri" w:hAnsi="Calibri" w:cs="Calibri"/>
        </w:rPr>
      </w:pPr>
      <w:bookmarkStart w:id="68" w:name="_Toc488748439"/>
      <w:proofErr w:type="spellStart"/>
      <w:r w:rsidRPr="00AA38E8">
        <w:rPr>
          <w:rFonts w:ascii="Calibri" w:hAnsi="Calibri" w:cs="Calibri"/>
        </w:rPr>
        <w:t>Init</w:t>
      </w:r>
      <w:proofErr w:type="spellEnd"/>
      <w:r w:rsidRPr="00AA38E8">
        <w:rPr>
          <w:rFonts w:ascii="Calibri" w:hAnsi="Calibri" w:cs="Calibri"/>
        </w:rPr>
        <w:t>:</w:t>
      </w:r>
      <w:r>
        <w:rPr>
          <w:rFonts w:ascii="Calibri" w:hAnsi="Calibri" w:cs="Calibri"/>
        </w:rPr>
        <w:t xml:space="preserve"> ExcpnHndlgInit2</w:t>
      </w:r>
      <w:bookmarkEnd w:id="68"/>
    </w:p>
    <w:p w:rsidR="004A7D87" w:rsidRPr="00AA38E8" w:rsidRDefault="004A7D87" w:rsidP="004A7D87">
      <w:pPr>
        <w:pStyle w:val="Heading2"/>
        <w:numPr>
          <w:ilvl w:val="3"/>
          <w:numId w:val="11"/>
        </w:numPr>
        <w:spacing w:after="60"/>
        <w:rPr>
          <w:rFonts w:ascii="Calibri" w:hAnsi="Calibri" w:cs="Calibri"/>
        </w:rPr>
      </w:pPr>
      <w:bookmarkStart w:id="69" w:name="_Toc488748440"/>
      <w:r w:rsidRPr="00AA38E8">
        <w:rPr>
          <w:rFonts w:ascii="Calibri" w:hAnsi="Calibri" w:cs="Calibri"/>
        </w:rPr>
        <w:t>Design Rationale</w:t>
      </w:r>
      <w:bookmarkEnd w:id="69"/>
    </w:p>
    <w:p w:rsidR="004A7D87" w:rsidRPr="00A26934" w:rsidRDefault="004A7D87" w:rsidP="004A7D87">
      <w:pPr>
        <w:rPr>
          <w:rFonts w:cs="Calibri"/>
          <w:i/>
        </w:rPr>
      </w:pPr>
      <w:r w:rsidRPr="004A7D87">
        <w:rPr>
          <w:rFonts w:cs="Calibri"/>
          <w:i/>
        </w:rPr>
        <w:t xml:space="preserve">RTE function </w:t>
      </w:r>
      <w:r>
        <w:rPr>
          <w:rFonts w:cs="Calibri"/>
          <w:i/>
        </w:rPr>
        <w:t>to initialize all the NTCs to pass</w:t>
      </w:r>
    </w:p>
    <w:p w:rsidR="004A7D87" w:rsidRPr="00AA38E8" w:rsidRDefault="004A7D87" w:rsidP="004A7D87">
      <w:pPr>
        <w:pStyle w:val="Heading2"/>
        <w:numPr>
          <w:ilvl w:val="3"/>
          <w:numId w:val="11"/>
        </w:numPr>
        <w:spacing w:after="60"/>
        <w:rPr>
          <w:rFonts w:ascii="Calibri" w:hAnsi="Calibri" w:cs="Calibri"/>
        </w:rPr>
      </w:pPr>
      <w:bookmarkStart w:id="70" w:name="_Toc488748441"/>
      <w:r w:rsidRPr="00AA38E8">
        <w:rPr>
          <w:rFonts w:ascii="Calibri" w:hAnsi="Calibri" w:cs="Calibri"/>
        </w:rPr>
        <w:t>Module Outputs</w:t>
      </w:r>
      <w:bookmarkEnd w:id="70"/>
    </w:p>
    <w:p w:rsidR="004A7D87" w:rsidRPr="00A26934" w:rsidRDefault="004A7D87" w:rsidP="004A7D87">
      <w:pPr>
        <w:rPr>
          <w:rFonts w:cs="Calibri"/>
          <w:i/>
        </w:rPr>
      </w:pPr>
      <w:r w:rsidRPr="00A26934">
        <w:rPr>
          <w:rFonts w:cs="Calibri"/>
          <w: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71" w:name="_Toc421011518"/>
      <w:bookmarkStart w:id="72" w:name="_Toc488748442"/>
      <w:r w:rsidRPr="00AA38E8">
        <w:rPr>
          <w:rFonts w:ascii="Calibri" w:hAnsi="Calibri" w:cs="Calibri"/>
        </w:rPr>
        <w:t xml:space="preserve">Per: </w:t>
      </w:r>
      <w:bookmarkEnd w:id="71"/>
      <w:r w:rsidR="004A7D87">
        <w:rPr>
          <w:rFonts w:ascii="Calibri" w:hAnsi="Calibri" w:cs="Calibri"/>
        </w:rPr>
        <w:t>ExcpnHndlgPer1</w:t>
      </w:r>
      <w:bookmarkEnd w:id="72"/>
    </w:p>
    <w:p w:rsidR="00DB3C1D" w:rsidRPr="00AA38E8" w:rsidRDefault="00DB3C1D" w:rsidP="00DB3C1D">
      <w:pPr>
        <w:pStyle w:val="Heading2"/>
        <w:numPr>
          <w:ilvl w:val="3"/>
          <w:numId w:val="11"/>
        </w:numPr>
        <w:spacing w:after="60"/>
        <w:rPr>
          <w:rFonts w:ascii="Calibri" w:hAnsi="Calibri" w:cs="Calibri"/>
        </w:rPr>
      </w:pPr>
      <w:bookmarkStart w:id="73" w:name="_Toc421011519"/>
      <w:bookmarkStart w:id="74" w:name="_Toc488748443"/>
      <w:r w:rsidRPr="00AA38E8">
        <w:rPr>
          <w:rFonts w:ascii="Calibri" w:hAnsi="Calibri" w:cs="Calibri"/>
        </w:rPr>
        <w:t>Design Rationale</w:t>
      </w:r>
      <w:bookmarkEnd w:id="73"/>
      <w:bookmarkEnd w:id="74"/>
    </w:p>
    <w:p w:rsidR="00DB3C1D" w:rsidRPr="0033680E" w:rsidRDefault="0059650A" w:rsidP="00DB3C1D">
      <w:pPr>
        <w:rPr>
          <w:rFonts w:cs="Calibri"/>
          <w:i/>
        </w:rPr>
      </w:pPr>
      <w:r>
        <w:rPr>
          <w:rFonts w:cs="Calibri"/>
          <w:i/>
        </w:rPr>
        <w:t xml:space="preserve">RTE Periodic function called every 2 </w:t>
      </w:r>
      <w:proofErr w:type="spellStart"/>
      <w:r>
        <w:rPr>
          <w:rFonts w:cs="Calibri"/>
          <w:i/>
        </w:rPr>
        <w:t>ms</w:t>
      </w:r>
      <w:proofErr w:type="spellEnd"/>
      <w:r>
        <w:rPr>
          <w:rFonts w:cs="Calibri"/>
          <w:i/>
        </w:rPr>
        <w:t xml:space="preserve"> to check for OS errors</w:t>
      </w:r>
    </w:p>
    <w:p w:rsidR="00DB3C1D" w:rsidRPr="00AA38E8" w:rsidRDefault="00DB3C1D" w:rsidP="00DB3C1D">
      <w:pPr>
        <w:pStyle w:val="Heading2"/>
        <w:numPr>
          <w:ilvl w:val="3"/>
          <w:numId w:val="11"/>
        </w:numPr>
        <w:spacing w:after="60"/>
        <w:rPr>
          <w:rFonts w:ascii="Calibri" w:hAnsi="Calibri" w:cs="Calibri"/>
        </w:rPr>
      </w:pPr>
      <w:bookmarkStart w:id="75" w:name="_Toc421011520"/>
      <w:bookmarkStart w:id="76" w:name="_Toc488748444"/>
      <w:r w:rsidRPr="00AA38E8">
        <w:rPr>
          <w:rFonts w:ascii="Calibri" w:hAnsi="Calibri" w:cs="Calibri"/>
        </w:rPr>
        <w:t>Store Module Inputs to Local copies</w:t>
      </w:r>
      <w:bookmarkEnd w:id="75"/>
      <w:bookmarkEnd w:id="76"/>
    </w:p>
    <w:p w:rsidR="0059650A" w:rsidRPr="0033680E" w:rsidRDefault="0059650A" w:rsidP="0059650A">
      <w:pPr>
        <w:rPr>
          <w:rFonts w:cs="Calibri"/>
          <w:i/>
        </w:rPr>
      </w:pPr>
      <w:bookmarkStart w:id="77" w:name="_Toc421011521"/>
      <w:r>
        <w:rPr>
          <w:rFonts w:cs="Calibri"/>
          <w:i/>
        </w:rPr>
        <w:t>Refer MDD</w:t>
      </w:r>
    </w:p>
    <w:p w:rsidR="00DB3C1D" w:rsidRPr="00AA38E8" w:rsidRDefault="0059650A" w:rsidP="0059650A">
      <w:pPr>
        <w:pStyle w:val="Heading2"/>
        <w:numPr>
          <w:ilvl w:val="3"/>
          <w:numId w:val="11"/>
        </w:numPr>
        <w:spacing w:after="60"/>
        <w:rPr>
          <w:rFonts w:ascii="Calibri" w:hAnsi="Calibri" w:cs="Calibri"/>
        </w:rPr>
      </w:pPr>
      <w:r w:rsidRPr="00AA38E8">
        <w:rPr>
          <w:rFonts w:ascii="Calibri" w:hAnsi="Calibri" w:cs="Calibri"/>
        </w:rPr>
        <w:t xml:space="preserve"> </w:t>
      </w:r>
      <w:bookmarkStart w:id="78" w:name="_Toc488748445"/>
      <w:r w:rsidR="00DB3C1D" w:rsidRPr="00AA38E8">
        <w:rPr>
          <w:rFonts w:ascii="Calibri" w:hAnsi="Calibri" w:cs="Calibri"/>
        </w:rPr>
        <w:t>(Processing of function)………</w:t>
      </w:r>
      <w:bookmarkEnd w:id="77"/>
      <w:bookmarkEnd w:id="78"/>
    </w:p>
    <w:p w:rsidR="0059650A" w:rsidRPr="0033680E" w:rsidRDefault="0059650A" w:rsidP="0059650A">
      <w:pPr>
        <w:rPr>
          <w:rFonts w:cs="Calibri"/>
          <w:i/>
        </w:rPr>
      </w:pPr>
      <w:bookmarkStart w:id="79" w:name="_Toc421011522"/>
      <w:r>
        <w:rPr>
          <w:rFonts w:cs="Calibri"/>
          <w:i/>
        </w:rPr>
        <w:t>T</w:t>
      </w:r>
      <w:r w:rsidRPr="0059650A">
        <w:rPr>
          <w:rFonts w:cs="Calibri"/>
          <w:i/>
        </w:rPr>
        <w:t>riggered on Timing</w:t>
      </w:r>
      <w:r>
        <w:rPr>
          <w:rFonts w:cs="Calibri"/>
          <w:i/>
        </w:rPr>
        <w:t xml:space="preserve"> </w:t>
      </w:r>
      <w:r w:rsidRPr="0059650A">
        <w:rPr>
          <w:rFonts w:cs="Calibri"/>
          <w:i/>
        </w:rPr>
        <w:t>Event every 2ms</w:t>
      </w:r>
    </w:p>
    <w:p w:rsidR="00DB3C1D" w:rsidRPr="00AA38E8" w:rsidRDefault="00DB3C1D" w:rsidP="00DB3C1D">
      <w:pPr>
        <w:pStyle w:val="Heading2"/>
        <w:numPr>
          <w:ilvl w:val="3"/>
          <w:numId w:val="11"/>
        </w:numPr>
        <w:spacing w:after="60"/>
        <w:rPr>
          <w:rFonts w:ascii="Calibri" w:hAnsi="Calibri" w:cs="Calibri"/>
        </w:rPr>
      </w:pPr>
      <w:bookmarkStart w:id="80" w:name="_Toc488748446"/>
      <w:r w:rsidRPr="00AA38E8">
        <w:rPr>
          <w:rFonts w:ascii="Calibri" w:hAnsi="Calibri" w:cs="Calibri"/>
        </w:rPr>
        <w:t>Store Local copy of outputs into Module Outputs</w:t>
      </w:r>
      <w:bookmarkEnd w:id="79"/>
      <w:bookmarkEnd w:id="80"/>
    </w:p>
    <w:p w:rsidR="00DB3C1D" w:rsidRPr="0033680E" w:rsidRDefault="00DB3C1D" w:rsidP="00DB3C1D">
      <w:pPr>
        <w:rPr>
          <w:rFonts w:cs="Calibri"/>
          <w:i/>
        </w:rPr>
      </w:pPr>
      <w:r w:rsidRPr="0033680E">
        <w:rPr>
          <w:rFonts w:cs="Calibri"/>
          <w:i/>
        </w:rPr>
        <w:t>None</w:t>
      </w:r>
      <w:r w:rsidR="0059650A">
        <w:rPr>
          <w:rFonts w:cs="Calibri"/>
          <w:i/>
        </w:rPr>
        <w:tab/>
      </w:r>
    </w:p>
    <w:p w:rsidR="002B094F" w:rsidRPr="008C6874" w:rsidRDefault="008C6874" w:rsidP="008C6874">
      <w:pPr>
        <w:pStyle w:val="Heading2"/>
        <w:spacing w:after="60"/>
        <w:rPr>
          <w:rFonts w:ascii="Calibri" w:hAnsi="Calibri"/>
        </w:rPr>
      </w:pPr>
      <w:bookmarkStart w:id="81" w:name="_Toc488748447"/>
      <w:r>
        <w:rPr>
          <w:rFonts w:ascii="Calibri" w:hAnsi="Calibri"/>
        </w:rPr>
        <w:t xml:space="preserve">Server </w:t>
      </w:r>
      <w:proofErr w:type="spellStart"/>
      <w:r>
        <w:rPr>
          <w:rFonts w:ascii="Calibri" w:hAnsi="Calibri"/>
        </w:rPr>
        <w:t>R</w:t>
      </w:r>
      <w:r w:rsidRPr="008C6874">
        <w:rPr>
          <w:rFonts w:ascii="Calibri" w:hAnsi="Calibri"/>
        </w:rPr>
        <w:t>unables</w:t>
      </w:r>
      <w:bookmarkEnd w:id="81"/>
      <w:proofErr w:type="spellEnd"/>
      <w:r w:rsidR="002B094F" w:rsidRPr="008C6874">
        <w:rPr>
          <w:rFonts w:ascii="Calibri" w:hAnsi="Calibri"/>
        </w:rPr>
        <w:t xml:space="preserve"> </w:t>
      </w:r>
    </w:p>
    <w:p w:rsidR="008C6874" w:rsidRPr="00AA38E8" w:rsidRDefault="001072FE" w:rsidP="008C6874">
      <w:pPr>
        <w:pStyle w:val="Heading2"/>
        <w:numPr>
          <w:ilvl w:val="2"/>
          <w:numId w:val="11"/>
        </w:numPr>
        <w:tabs>
          <w:tab w:val="clear" w:pos="1017"/>
          <w:tab w:val="num" w:pos="567"/>
        </w:tabs>
        <w:spacing w:after="60"/>
        <w:ind w:left="567"/>
        <w:rPr>
          <w:rFonts w:ascii="Calibri" w:hAnsi="Calibri" w:cs="Calibri"/>
        </w:rPr>
      </w:pPr>
      <w:bookmarkStart w:id="82" w:name="_Toc382301471"/>
      <w:bookmarkStart w:id="83" w:name="_Toc383698997"/>
      <w:bookmarkStart w:id="84" w:name="_Toc488748448"/>
      <w:bookmarkEnd w:id="82"/>
      <w:bookmarkEnd w:id="83"/>
      <w:proofErr w:type="spellStart"/>
      <w:r>
        <w:rPr>
          <w:rFonts w:ascii="Calibri" w:hAnsi="Calibri" w:cs="Calibri"/>
        </w:rPr>
        <w:t>ChkForStrtUpTest</w:t>
      </w:r>
      <w:bookmarkEnd w:id="84"/>
      <w:proofErr w:type="spellEnd"/>
    </w:p>
    <w:p w:rsidR="008C6874" w:rsidRPr="00AA38E8" w:rsidRDefault="008C6874" w:rsidP="008C6874">
      <w:pPr>
        <w:pStyle w:val="Heading2"/>
        <w:numPr>
          <w:ilvl w:val="3"/>
          <w:numId w:val="11"/>
        </w:numPr>
        <w:spacing w:after="60"/>
        <w:rPr>
          <w:rFonts w:ascii="Calibri" w:hAnsi="Calibri" w:cs="Calibri"/>
        </w:rPr>
      </w:pPr>
      <w:bookmarkStart w:id="85" w:name="_Toc421011525"/>
      <w:bookmarkStart w:id="86" w:name="_Toc488748449"/>
      <w:r w:rsidRPr="00AA38E8">
        <w:rPr>
          <w:rFonts w:ascii="Calibri" w:hAnsi="Calibri" w:cs="Calibri"/>
        </w:rPr>
        <w:t>Design Rationale</w:t>
      </w:r>
      <w:bookmarkEnd w:id="85"/>
      <w:bookmarkEnd w:id="86"/>
    </w:p>
    <w:p w:rsidR="008C6874" w:rsidRPr="0033680E" w:rsidRDefault="00804E8E" w:rsidP="008C687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87" w:name="_Toc421011526"/>
      <w:r w:rsidRPr="00AA38E8" w:rsidDel="00793E2B">
        <w:rPr>
          <w:rFonts w:ascii="Calibri" w:hAnsi="Calibri" w:cs="Calibri"/>
        </w:rPr>
        <w:t xml:space="preserve"> </w:t>
      </w:r>
      <w:bookmarkStart w:id="88" w:name="_Toc421011527"/>
      <w:bookmarkStart w:id="89" w:name="_Toc488748450"/>
      <w:bookmarkEnd w:id="87"/>
      <w:r w:rsidRPr="00AA38E8">
        <w:rPr>
          <w:rFonts w:ascii="Calibri" w:hAnsi="Calibri" w:cs="Calibri"/>
        </w:rPr>
        <w:t>(Processing of function)………</w:t>
      </w:r>
      <w:bookmarkEnd w:id="88"/>
      <w:bookmarkEnd w:id="89"/>
    </w:p>
    <w:p w:rsidR="00804E8E" w:rsidRDefault="00804E8E" w:rsidP="00804E8E">
      <w:pPr>
        <w:rPr>
          <w:rFonts w:cs="Calibri"/>
          <w:i/>
        </w:rPr>
      </w:pPr>
      <w:bookmarkStart w:id="90" w:name="_Ref382299966"/>
      <w:bookmarkStart w:id="91" w:name="_Toc421011529"/>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92" w:name="_Toc488748451"/>
      <w:r w:rsidRPr="00804E8E">
        <w:rPr>
          <w:rFonts w:ascii="Calibri" w:hAnsi="Calibri" w:cs="Calibri"/>
        </w:rPr>
        <w:lastRenderedPageBreak/>
        <w:t>FeNmiClkMonr0RtLowrLimFlt</w:t>
      </w:r>
      <w:bookmarkEnd w:id="92"/>
    </w:p>
    <w:p w:rsidR="00804E8E" w:rsidRPr="00AA38E8" w:rsidRDefault="00804E8E" w:rsidP="00804E8E">
      <w:pPr>
        <w:pStyle w:val="Heading2"/>
        <w:numPr>
          <w:ilvl w:val="3"/>
          <w:numId w:val="11"/>
        </w:numPr>
        <w:spacing w:after="60"/>
        <w:rPr>
          <w:rFonts w:ascii="Calibri" w:hAnsi="Calibri" w:cs="Calibri"/>
        </w:rPr>
      </w:pPr>
      <w:bookmarkStart w:id="93" w:name="_Toc488748452"/>
      <w:r w:rsidRPr="00AA38E8">
        <w:rPr>
          <w:rFonts w:ascii="Calibri" w:hAnsi="Calibri" w:cs="Calibri"/>
        </w:rPr>
        <w:t>Design Rationale</w:t>
      </w:r>
      <w:bookmarkEnd w:id="93"/>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4" w:name="_Toc488748453"/>
      <w:r w:rsidRPr="00AA38E8">
        <w:rPr>
          <w:rFonts w:ascii="Calibri" w:hAnsi="Calibri" w:cs="Calibri"/>
        </w:rPr>
        <w:t>(Processing of function)………</w:t>
      </w:r>
      <w:bookmarkEnd w:id="94"/>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95" w:name="_Toc488748454"/>
      <w:r w:rsidRPr="00804E8E">
        <w:rPr>
          <w:rFonts w:ascii="Calibri" w:hAnsi="Calibri" w:cs="Calibri"/>
        </w:rPr>
        <w:t>FeNmiClkMonr0Rt</w:t>
      </w:r>
      <w:r>
        <w:rPr>
          <w:rFonts w:ascii="Calibri" w:hAnsi="Calibri" w:cs="Calibri"/>
        </w:rPr>
        <w:t>Uppr</w:t>
      </w:r>
      <w:r w:rsidRPr="00804E8E">
        <w:rPr>
          <w:rFonts w:ascii="Calibri" w:hAnsi="Calibri" w:cs="Calibri"/>
        </w:rPr>
        <w:t>LimFlt</w:t>
      </w:r>
      <w:bookmarkEnd w:id="95"/>
    </w:p>
    <w:p w:rsidR="00804E8E" w:rsidRPr="00AA38E8" w:rsidRDefault="00804E8E" w:rsidP="00804E8E">
      <w:pPr>
        <w:pStyle w:val="Heading2"/>
        <w:numPr>
          <w:ilvl w:val="3"/>
          <w:numId w:val="11"/>
        </w:numPr>
        <w:spacing w:after="60"/>
        <w:rPr>
          <w:rFonts w:ascii="Calibri" w:hAnsi="Calibri" w:cs="Calibri"/>
        </w:rPr>
      </w:pPr>
      <w:bookmarkStart w:id="96" w:name="_Toc488748455"/>
      <w:r w:rsidRPr="00AA38E8">
        <w:rPr>
          <w:rFonts w:ascii="Calibri" w:hAnsi="Calibri" w:cs="Calibri"/>
        </w:rPr>
        <w:t>Design Rationale</w:t>
      </w:r>
      <w:bookmarkEnd w:id="96"/>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97" w:name="_Toc488748456"/>
      <w:r w:rsidRPr="00AA38E8">
        <w:rPr>
          <w:rFonts w:ascii="Calibri" w:hAnsi="Calibri" w:cs="Calibri"/>
        </w:rPr>
        <w:t>(Processing of function)………</w:t>
      </w:r>
      <w:bookmarkEnd w:id="97"/>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98" w:name="_Toc488748457"/>
      <w:r w:rsidRPr="00804E8E">
        <w:rPr>
          <w:rFonts w:ascii="Calibri" w:hAnsi="Calibri" w:cs="Calibri"/>
        </w:rPr>
        <w:t>FeNmiClkMonr</w:t>
      </w:r>
      <w:r>
        <w:rPr>
          <w:rFonts w:ascii="Calibri" w:hAnsi="Calibri" w:cs="Calibri"/>
        </w:rPr>
        <w:t>1</w:t>
      </w:r>
      <w:r w:rsidRPr="00804E8E">
        <w:rPr>
          <w:rFonts w:ascii="Calibri" w:hAnsi="Calibri" w:cs="Calibri"/>
        </w:rPr>
        <w:t>RtLowrLimFlt</w:t>
      </w:r>
      <w:bookmarkEnd w:id="98"/>
    </w:p>
    <w:p w:rsidR="00804E8E" w:rsidRPr="00AA38E8" w:rsidRDefault="00804E8E" w:rsidP="00804E8E">
      <w:pPr>
        <w:pStyle w:val="Heading2"/>
        <w:numPr>
          <w:ilvl w:val="3"/>
          <w:numId w:val="11"/>
        </w:numPr>
        <w:spacing w:after="60"/>
        <w:rPr>
          <w:rFonts w:ascii="Calibri" w:hAnsi="Calibri" w:cs="Calibri"/>
        </w:rPr>
      </w:pPr>
      <w:bookmarkStart w:id="99" w:name="_Toc488748458"/>
      <w:r w:rsidRPr="00AA38E8">
        <w:rPr>
          <w:rFonts w:ascii="Calibri" w:hAnsi="Calibri" w:cs="Calibri"/>
        </w:rPr>
        <w:t>Design Rationale</w:t>
      </w:r>
      <w:bookmarkEnd w:id="99"/>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0" w:name="_Toc488748459"/>
      <w:r w:rsidRPr="00AA38E8">
        <w:rPr>
          <w:rFonts w:ascii="Calibri" w:hAnsi="Calibri" w:cs="Calibri"/>
        </w:rPr>
        <w:t>(Processing of function)………</w:t>
      </w:r>
      <w:bookmarkEnd w:id="100"/>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101" w:name="_Toc488748460"/>
      <w:r w:rsidRPr="00804E8E">
        <w:rPr>
          <w:rFonts w:ascii="Calibri" w:hAnsi="Calibri" w:cs="Calibri"/>
        </w:rPr>
        <w:t>FeNmiClkMonr</w:t>
      </w:r>
      <w:r>
        <w:rPr>
          <w:rFonts w:ascii="Calibri" w:hAnsi="Calibri" w:cs="Calibri"/>
        </w:rPr>
        <w:t>1</w:t>
      </w:r>
      <w:r w:rsidRPr="00804E8E">
        <w:rPr>
          <w:rFonts w:ascii="Calibri" w:hAnsi="Calibri" w:cs="Calibri"/>
        </w:rPr>
        <w:t>Rt</w:t>
      </w:r>
      <w:r>
        <w:rPr>
          <w:rFonts w:ascii="Calibri" w:hAnsi="Calibri" w:cs="Calibri"/>
        </w:rPr>
        <w:t>Uppr</w:t>
      </w:r>
      <w:r w:rsidRPr="00804E8E">
        <w:rPr>
          <w:rFonts w:ascii="Calibri" w:hAnsi="Calibri" w:cs="Calibri"/>
        </w:rPr>
        <w:t>LimFlt</w:t>
      </w:r>
      <w:bookmarkEnd w:id="101"/>
    </w:p>
    <w:p w:rsidR="00804E8E" w:rsidRPr="00AA38E8" w:rsidRDefault="00804E8E" w:rsidP="00804E8E">
      <w:pPr>
        <w:pStyle w:val="Heading2"/>
        <w:numPr>
          <w:ilvl w:val="3"/>
          <w:numId w:val="11"/>
        </w:numPr>
        <w:spacing w:after="60"/>
        <w:rPr>
          <w:rFonts w:ascii="Calibri" w:hAnsi="Calibri" w:cs="Calibri"/>
        </w:rPr>
      </w:pPr>
      <w:bookmarkStart w:id="102" w:name="_Toc488748461"/>
      <w:r w:rsidRPr="00AA38E8">
        <w:rPr>
          <w:rFonts w:ascii="Calibri" w:hAnsi="Calibri" w:cs="Calibri"/>
        </w:rPr>
        <w:t>Design Rationale</w:t>
      </w:r>
      <w:bookmarkEnd w:id="102"/>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3" w:name="_Toc488748462"/>
      <w:r w:rsidRPr="00AA38E8">
        <w:rPr>
          <w:rFonts w:ascii="Calibri" w:hAnsi="Calibri" w:cs="Calibri"/>
        </w:rPr>
        <w:t>(Processing of function)………</w:t>
      </w:r>
      <w:bookmarkEnd w:id="103"/>
    </w:p>
    <w:p w:rsidR="00804E8E" w:rsidRPr="0033680E" w:rsidRDefault="00804E8E" w:rsidP="00804E8E">
      <w:pPr>
        <w:rPr>
          <w:rFonts w:cs="Calibri"/>
          <w:i/>
        </w:rPr>
      </w:pPr>
      <w:r>
        <w:rPr>
          <w:rFonts w:cs="Calibri"/>
          <w:i/>
        </w:rPr>
        <w:t>Refer FDD</w:t>
      </w:r>
    </w:p>
    <w:p w:rsidR="00804E8E" w:rsidRDefault="00804E8E" w:rsidP="00804E8E">
      <w:pPr>
        <w:rPr>
          <w:rFonts w:cs="Calibri"/>
          <w:i/>
        </w:rPr>
      </w:pP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104" w:name="_Toc488748463"/>
      <w:r w:rsidRPr="00804E8E">
        <w:rPr>
          <w:rFonts w:ascii="Calibri" w:hAnsi="Calibri" w:cs="Calibri"/>
        </w:rPr>
        <w:t>FeNmiClkMonr</w:t>
      </w:r>
      <w:r>
        <w:rPr>
          <w:rFonts w:ascii="Calibri" w:hAnsi="Calibri" w:cs="Calibri"/>
        </w:rPr>
        <w:t>2</w:t>
      </w:r>
      <w:r w:rsidRPr="00804E8E">
        <w:rPr>
          <w:rFonts w:ascii="Calibri" w:hAnsi="Calibri" w:cs="Calibri"/>
        </w:rPr>
        <w:t>RtLowrLimFlt</w:t>
      </w:r>
      <w:bookmarkEnd w:id="104"/>
    </w:p>
    <w:p w:rsidR="00804E8E" w:rsidRPr="00AA38E8" w:rsidRDefault="00804E8E" w:rsidP="00804E8E">
      <w:pPr>
        <w:pStyle w:val="Heading2"/>
        <w:numPr>
          <w:ilvl w:val="3"/>
          <w:numId w:val="11"/>
        </w:numPr>
        <w:spacing w:after="60"/>
        <w:rPr>
          <w:rFonts w:ascii="Calibri" w:hAnsi="Calibri" w:cs="Calibri"/>
        </w:rPr>
      </w:pPr>
      <w:bookmarkStart w:id="105" w:name="_Toc488748464"/>
      <w:r w:rsidRPr="00AA38E8">
        <w:rPr>
          <w:rFonts w:ascii="Calibri" w:hAnsi="Calibri" w:cs="Calibri"/>
        </w:rPr>
        <w:t>Design Rationale</w:t>
      </w:r>
      <w:bookmarkEnd w:id="105"/>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06" w:name="_Toc488748465"/>
      <w:r w:rsidRPr="00AA38E8">
        <w:rPr>
          <w:rFonts w:ascii="Calibri" w:hAnsi="Calibri" w:cs="Calibri"/>
        </w:rPr>
        <w:t>(Processing of function)………</w:t>
      </w:r>
      <w:bookmarkEnd w:id="106"/>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107" w:name="_Toc488748466"/>
      <w:r w:rsidRPr="00804E8E">
        <w:rPr>
          <w:rFonts w:ascii="Calibri" w:hAnsi="Calibri" w:cs="Calibri"/>
        </w:rPr>
        <w:t>FeNmiClkMonr</w:t>
      </w:r>
      <w:r>
        <w:rPr>
          <w:rFonts w:ascii="Calibri" w:hAnsi="Calibri" w:cs="Calibri"/>
        </w:rPr>
        <w:t>2</w:t>
      </w:r>
      <w:r w:rsidRPr="00804E8E">
        <w:rPr>
          <w:rFonts w:ascii="Calibri" w:hAnsi="Calibri" w:cs="Calibri"/>
        </w:rPr>
        <w:t>Rt</w:t>
      </w:r>
      <w:r>
        <w:rPr>
          <w:rFonts w:ascii="Calibri" w:hAnsi="Calibri" w:cs="Calibri"/>
        </w:rPr>
        <w:t>Uppr</w:t>
      </w:r>
      <w:r w:rsidRPr="00804E8E">
        <w:rPr>
          <w:rFonts w:ascii="Calibri" w:hAnsi="Calibri" w:cs="Calibri"/>
        </w:rPr>
        <w:t>LimFlt</w:t>
      </w:r>
      <w:bookmarkEnd w:id="107"/>
    </w:p>
    <w:p w:rsidR="00804E8E" w:rsidRPr="00AA38E8" w:rsidRDefault="00804E8E" w:rsidP="00804E8E">
      <w:pPr>
        <w:pStyle w:val="Heading2"/>
        <w:numPr>
          <w:ilvl w:val="3"/>
          <w:numId w:val="11"/>
        </w:numPr>
        <w:spacing w:after="60"/>
        <w:rPr>
          <w:rFonts w:ascii="Calibri" w:hAnsi="Calibri" w:cs="Calibri"/>
        </w:rPr>
      </w:pPr>
      <w:bookmarkStart w:id="108" w:name="_Toc488748467"/>
      <w:r w:rsidRPr="00AA38E8">
        <w:rPr>
          <w:rFonts w:ascii="Calibri" w:hAnsi="Calibri" w:cs="Calibri"/>
        </w:rPr>
        <w:t>Design Rationale</w:t>
      </w:r>
      <w:bookmarkEnd w:id="108"/>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lastRenderedPageBreak/>
        <w:t xml:space="preserve"> </w:t>
      </w:r>
      <w:bookmarkStart w:id="109" w:name="_Toc488748468"/>
      <w:r w:rsidRPr="00AA38E8">
        <w:rPr>
          <w:rFonts w:ascii="Calibri" w:hAnsi="Calibri" w:cs="Calibri"/>
        </w:rPr>
        <w:t>(Processing of function)………</w:t>
      </w:r>
      <w:bookmarkEnd w:id="109"/>
    </w:p>
    <w:p w:rsidR="00804E8E" w:rsidRPr="0033680E" w:rsidRDefault="00804E8E" w:rsidP="00804E8E">
      <w:pPr>
        <w:rPr>
          <w:rFonts w:cs="Calibri"/>
          <w:i/>
        </w:rPr>
      </w:pPr>
      <w:r>
        <w:rPr>
          <w:rFonts w:cs="Calibri"/>
          <w:i/>
        </w:rPr>
        <w:t>Refer FDD</w:t>
      </w:r>
    </w:p>
    <w:p w:rsidR="00804E8E" w:rsidRDefault="00804E8E" w:rsidP="00804E8E">
      <w:pPr>
        <w:rPr>
          <w:rFonts w:cs="Calibri"/>
          <w:i/>
        </w:rPr>
      </w:pP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110" w:name="_Toc488748469"/>
      <w:r w:rsidRPr="00804E8E">
        <w:rPr>
          <w:rFonts w:ascii="Calibri" w:hAnsi="Calibri" w:cs="Calibri"/>
        </w:rPr>
        <w:t>FeNmiClkMonr</w:t>
      </w:r>
      <w:r>
        <w:rPr>
          <w:rFonts w:ascii="Calibri" w:hAnsi="Calibri" w:cs="Calibri"/>
        </w:rPr>
        <w:t>3</w:t>
      </w:r>
      <w:r w:rsidRPr="00804E8E">
        <w:rPr>
          <w:rFonts w:ascii="Calibri" w:hAnsi="Calibri" w:cs="Calibri"/>
        </w:rPr>
        <w:t>RtLowrLimFlt</w:t>
      </w:r>
      <w:bookmarkEnd w:id="110"/>
    </w:p>
    <w:p w:rsidR="00804E8E" w:rsidRPr="00AA38E8" w:rsidRDefault="00804E8E" w:rsidP="00804E8E">
      <w:pPr>
        <w:pStyle w:val="Heading2"/>
        <w:numPr>
          <w:ilvl w:val="3"/>
          <w:numId w:val="11"/>
        </w:numPr>
        <w:spacing w:after="60"/>
        <w:rPr>
          <w:rFonts w:ascii="Calibri" w:hAnsi="Calibri" w:cs="Calibri"/>
        </w:rPr>
      </w:pPr>
      <w:bookmarkStart w:id="111" w:name="_Toc488748470"/>
      <w:r w:rsidRPr="00AA38E8">
        <w:rPr>
          <w:rFonts w:ascii="Calibri" w:hAnsi="Calibri" w:cs="Calibri"/>
        </w:rPr>
        <w:t>Design Rationale</w:t>
      </w:r>
      <w:bookmarkEnd w:id="111"/>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2" w:name="_Toc488748471"/>
      <w:r w:rsidRPr="00AA38E8">
        <w:rPr>
          <w:rFonts w:ascii="Calibri" w:hAnsi="Calibri" w:cs="Calibri"/>
        </w:rPr>
        <w:t>(Processing of function)………</w:t>
      </w:r>
      <w:bookmarkEnd w:id="112"/>
    </w:p>
    <w:p w:rsidR="00804E8E" w:rsidRDefault="00804E8E" w:rsidP="00804E8E">
      <w:pPr>
        <w:rPr>
          <w:rFonts w:cs="Calibri"/>
          <w:i/>
        </w:rPr>
      </w:pPr>
      <w:r>
        <w:rPr>
          <w:rFonts w:cs="Calibri"/>
          <w:i/>
        </w:rPr>
        <w:t>Refer FDD</w:t>
      </w:r>
    </w:p>
    <w:p w:rsidR="00804E8E" w:rsidRPr="00AA38E8" w:rsidRDefault="00804E8E" w:rsidP="00804E8E">
      <w:pPr>
        <w:pStyle w:val="Heading2"/>
        <w:numPr>
          <w:ilvl w:val="2"/>
          <w:numId w:val="11"/>
        </w:numPr>
        <w:tabs>
          <w:tab w:val="clear" w:pos="1017"/>
          <w:tab w:val="num" w:pos="567"/>
        </w:tabs>
        <w:spacing w:after="60"/>
        <w:ind w:left="567"/>
        <w:rPr>
          <w:rFonts w:ascii="Calibri" w:hAnsi="Calibri" w:cs="Calibri"/>
        </w:rPr>
      </w:pPr>
      <w:bookmarkStart w:id="113" w:name="_Toc488748472"/>
      <w:r w:rsidRPr="00804E8E">
        <w:rPr>
          <w:rFonts w:ascii="Calibri" w:hAnsi="Calibri" w:cs="Calibri"/>
        </w:rPr>
        <w:t>FeNmiClkMonr</w:t>
      </w:r>
      <w:r>
        <w:rPr>
          <w:rFonts w:ascii="Calibri" w:hAnsi="Calibri" w:cs="Calibri"/>
        </w:rPr>
        <w:t>3</w:t>
      </w:r>
      <w:r w:rsidRPr="00804E8E">
        <w:rPr>
          <w:rFonts w:ascii="Calibri" w:hAnsi="Calibri" w:cs="Calibri"/>
        </w:rPr>
        <w:t>Rt</w:t>
      </w:r>
      <w:r>
        <w:rPr>
          <w:rFonts w:ascii="Calibri" w:hAnsi="Calibri" w:cs="Calibri"/>
        </w:rPr>
        <w:t>Uppr</w:t>
      </w:r>
      <w:r w:rsidRPr="00804E8E">
        <w:rPr>
          <w:rFonts w:ascii="Calibri" w:hAnsi="Calibri" w:cs="Calibri"/>
        </w:rPr>
        <w:t>LimFlt</w:t>
      </w:r>
      <w:bookmarkEnd w:id="113"/>
    </w:p>
    <w:p w:rsidR="00804E8E" w:rsidRPr="00AA38E8" w:rsidRDefault="00804E8E" w:rsidP="00804E8E">
      <w:pPr>
        <w:pStyle w:val="Heading2"/>
        <w:numPr>
          <w:ilvl w:val="3"/>
          <w:numId w:val="11"/>
        </w:numPr>
        <w:spacing w:after="60"/>
        <w:rPr>
          <w:rFonts w:ascii="Calibri" w:hAnsi="Calibri" w:cs="Calibri"/>
        </w:rPr>
      </w:pPr>
      <w:bookmarkStart w:id="114" w:name="_Toc488748473"/>
      <w:r w:rsidRPr="00AA38E8">
        <w:rPr>
          <w:rFonts w:ascii="Calibri" w:hAnsi="Calibri" w:cs="Calibri"/>
        </w:rPr>
        <w:t>Design Rationale</w:t>
      </w:r>
      <w:bookmarkEnd w:id="114"/>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5" w:name="_Toc488748474"/>
      <w:r w:rsidRPr="00AA38E8">
        <w:rPr>
          <w:rFonts w:ascii="Calibri" w:hAnsi="Calibri" w:cs="Calibri"/>
        </w:rPr>
        <w:t>(Processing of function)………</w:t>
      </w:r>
      <w:bookmarkEnd w:id="115"/>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16" w:name="_Toc488748475"/>
      <w:proofErr w:type="spellStart"/>
      <w:r w:rsidRPr="00804E8E">
        <w:rPr>
          <w:rFonts w:ascii="Calibri" w:hAnsi="Calibri" w:cs="Calibri"/>
        </w:rPr>
        <w:t>FeNmiDmaTrf</w:t>
      </w:r>
      <w:bookmarkEnd w:id="116"/>
      <w:proofErr w:type="spellEnd"/>
    </w:p>
    <w:p w:rsidR="00804E8E" w:rsidRPr="00AA38E8" w:rsidRDefault="00804E8E" w:rsidP="00804E8E">
      <w:pPr>
        <w:pStyle w:val="Heading2"/>
        <w:numPr>
          <w:ilvl w:val="3"/>
          <w:numId w:val="11"/>
        </w:numPr>
        <w:spacing w:after="60"/>
        <w:rPr>
          <w:rFonts w:ascii="Calibri" w:hAnsi="Calibri" w:cs="Calibri"/>
        </w:rPr>
      </w:pPr>
      <w:bookmarkStart w:id="117" w:name="_Toc488748476"/>
      <w:r w:rsidRPr="00AA38E8">
        <w:rPr>
          <w:rFonts w:ascii="Calibri" w:hAnsi="Calibri" w:cs="Calibri"/>
        </w:rPr>
        <w:t>Design Rationale</w:t>
      </w:r>
      <w:bookmarkEnd w:id="117"/>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18" w:name="_Toc488748477"/>
      <w:r w:rsidRPr="00AA38E8">
        <w:rPr>
          <w:rFonts w:ascii="Calibri" w:hAnsi="Calibri" w:cs="Calibri"/>
        </w:rPr>
        <w:t>(Processing of function)………</w:t>
      </w:r>
      <w:bookmarkEnd w:id="118"/>
    </w:p>
    <w:p w:rsidR="00804E8E" w:rsidRPr="0033680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19" w:name="_Toc488748478"/>
      <w:proofErr w:type="spellStart"/>
      <w:r w:rsidRPr="00804E8E">
        <w:rPr>
          <w:rFonts w:ascii="Calibri" w:hAnsi="Calibri" w:cs="Calibri"/>
        </w:rPr>
        <w:t>FeNmiDmaRegAcsProtnErr</w:t>
      </w:r>
      <w:bookmarkEnd w:id="119"/>
      <w:proofErr w:type="spellEnd"/>
    </w:p>
    <w:p w:rsidR="00804E8E" w:rsidRPr="00AA38E8" w:rsidRDefault="00804E8E" w:rsidP="00804E8E">
      <w:pPr>
        <w:pStyle w:val="Heading2"/>
        <w:numPr>
          <w:ilvl w:val="3"/>
          <w:numId w:val="11"/>
        </w:numPr>
        <w:spacing w:after="60"/>
        <w:rPr>
          <w:rFonts w:ascii="Calibri" w:hAnsi="Calibri" w:cs="Calibri"/>
        </w:rPr>
      </w:pPr>
      <w:bookmarkStart w:id="120" w:name="_Toc488748479"/>
      <w:r w:rsidRPr="00AA38E8">
        <w:rPr>
          <w:rFonts w:ascii="Calibri" w:hAnsi="Calibri" w:cs="Calibri"/>
        </w:rPr>
        <w:t>Design Rationale</w:t>
      </w:r>
      <w:bookmarkEnd w:id="120"/>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1" w:name="_Toc488748480"/>
      <w:r w:rsidRPr="00AA38E8">
        <w:rPr>
          <w:rFonts w:ascii="Calibri" w:hAnsi="Calibri" w:cs="Calibri"/>
        </w:rPr>
        <w:t>(Processing of function)………</w:t>
      </w:r>
      <w:bookmarkEnd w:id="121"/>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2" w:name="_Toc488748481"/>
      <w:proofErr w:type="spellStart"/>
      <w:r w:rsidRPr="00804E8E">
        <w:rPr>
          <w:rFonts w:ascii="Calibri" w:hAnsi="Calibri" w:cs="Calibri"/>
        </w:rPr>
        <w:t>FeNmiEcmMstChkrCmp</w:t>
      </w:r>
      <w:bookmarkEnd w:id="122"/>
      <w:proofErr w:type="spellEnd"/>
    </w:p>
    <w:p w:rsidR="00804E8E" w:rsidRPr="00AA38E8" w:rsidRDefault="00804E8E" w:rsidP="00804E8E">
      <w:pPr>
        <w:pStyle w:val="Heading2"/>
        <w:numPr>
          <w:ilvl w:val="3"/>
          <w:numId w:val="11"/>
        </w:numPr>
        <w:spacing w:after="60"/>
        <w:rPr>
          <w:rFonts w:ascii="Calibri" w:hAnsi="Calibri" w:cs="Calibri"/>
        </w:rPr>
      </w:pPr>
      <w:bookmarkStart w:id="123" w:name="_Toc488748482"/>
      <w:r w:rsidRPr="00AA38E8">
        <w:rPr>
          <w:rFonts w:ascii="Calibri" w:hAnsi="Calibri" w:cs="Calibri"/>
        </w:rPr>
        <w:t>Design Rationale</w:t>
      </w:r>
      <w:bookmarkEnd w:id="123"/>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4" w:name="_Toc488748483"/>
      <w:r w:rsidRPr="00AA38E8">
        <w:rPr>
          <w:rFonts w:ascii="Calibri" w:hAnsi="Calibri" w:cs="Calibri"/>
        </w:rPr>
        <w:t>(Processing of function)………</w:t>
      </w:r>
      <w:bookmarkEnd w:id="124"/>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5" w:name="_Toc488748484"/>
      <w:proofErr w:type="spellStart"/>
      <w:r w:rsidRPr="00804E8E">
        <w:rPr>
          <w:rFonts w:ascii="Calibri" w:hAnsi="Calibri" w:cs="Calibri"/>
        </w:rPr>
        <w:t>FeNmiOperModErrFlsProgmModStrtd</w:t>
      </w:r>
      <w:bookmarkEnd w:id="125"/>
      <w:proofErr w:type="spellEnd"/>
    </w:p>
    <w:p w:rsidR="00804E8E" w:rsidRPr="00AA38E8" w:rsidRDefault="00804E8E" w:rsidP="00804E8E">
      <w:pPr>
        <w:pStyle w:val="Heading2"/>
        <w:numPr>
          <w:ilvl w:val="3"/>
          <w:numId w:val="11"/>
        </w:numPr>
        <w:spacing w:after="60"/>
        <w:rPr>
          <w:rFonts w:ascii="Calibri" w:hAnsi="Calibri" w:cs="Calibri"/>
        </w:rPr>
      </w:pPr>
      <w:bookmarkStart w:id="126" w:name="_Toc488748485"/>
      <w:r w:rsidRPr="00AA38E8">
        <w:rPr>
          <w:rFonts w:ascii="Calibri" w:hAnsi="Calibri" w:cs="Calibri"/>
        </w:rPr>
        <w:t>Design Rationale</w:t>
      </w:r>
      <w:bookmarkEnd w:id="126"/>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27" w:name="_Toc488748486"/>
      <w:r w:rsidRPr="00AA38E8">
        <w:rPr>
          <w:rFonts w:ascii="Calibri" w:hAnsi="Calibri" w:cs="Calibri"/>
        </w:rPr>
        <w:t>(Processing of function)………</w:t>
      </w:r>
      <w:bookmarkEnd w:id="127"/>
    </w:p>
    <w:p w:rsidR="00804E8E" w:rsidRPr="0033680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28" w:name="_Toc488748487"/>
      <w:proofErr w:type="spellStart"/>
      <w:r w:rsidRPr="00804E8E">
        <w:rPr>
          <w:rFonts w:ascii="Calibri" w:hAnsi="Calibri" w:cs="Calibri"/>
        </w:rPr>
        <w:t>FeNmiOperModErrSngChipInactv</w:t>
      </w:r>
      <w:bookmarkEnd w:id="128"/>
      <w:proofErr w:type="spellEnd"/>
    </w:p>
    <w:p w:rsidR="00804E8E" w:rsidRPr="00AA38E8" w:rsidRDefault="00804E8E" w:rsidP="00804E8E">
      <w:pPr>
        <w:pStyle w:val="Heading2"/>
        <w:numPr>
          <w:ilvl w:val="3"/>
          <w:numId w:val="11"/>
        </w:numPr>
        <w:spacing w:after="60"/>
        <w:rPr>
          <w:rFonts w:ascii="Calibri" w:hAnsi="Calibri" w:cs="Calibri"/>
        </w:rPr>
      </w:pPr>
      <w:bookmarkStart w:id="129" w:name="_Toc488748488"/>
      <w:r w:rsidRPr="00AA38E8">
        <w:rPr>
          <w:rFonts w:ascii="Calibri" w:hAnsi="Calibri" w:cs="Calibri"/>
        </w:rPr>
        <w:t>Design Rationale</w:t>
      </w:r>
      <w:bookmarkEnd w:id="129"/>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0" w:name="_Toc488748489"/>
      <w:r w:rsidRPr="00AA38E8">
        <w:rPr>
          <w:rFonts w:ascii="Calibri" w:hAnsi="Calibri" w:cs="Calibri"/>
        </w:rPr>
        <w:t>(Processing of function)………</w:t>
      </w:r>
      <w:bookmarkEnd w:id="130"/>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1" w:name="_Toc488748490"/>
      <w:proofErr w:type="spellStart"/>
      <w:r w:rsidRPr="00804E8E">
        <w:rPr>
          <w:rFonts w:ascii="Calibri" w:hAnsi="Calibri" w:cs="Calibri"/>
        </w:rPr>
        <w:t>FeNmiOperModErrTestModStrtd</w:t>
      </w:r>
      <w:bookmarkEnd w:id="131"/>
      <w:proofErr w:type="spellEnd"/>
    </w:p>
    <w:p w:rsidR="00804E8E" w:rsidRPr="00AA38E8" w:rsidRDefault="00804E8E" w:rsidP="00804E8E">
      <w:pPr>
        <w:pStyle w:val="Heading2"/>
        <w:numPr>
          <w:ilvl w:val="3"/>
          <w:numId w:val="11"/>
        </w:numPr>
        <w:spacing w:after="60"/>
        <w:rPr>
          <w:rFonts w:ascii="Calibri" w:hAnsi="Calibri" w:cs="Calibri"/>
        </w:rPr>
      </w:pPr>
      <w:bookmarkStart w:id="132" w:name="_Toc488748491"/>
      <w:r w:rsidRPr="00AA38E8">
        <w:rPr>
          <w:rFonts w:ascii="Calibri" w:hAnsi="Calibri" w:cs="Calibri"/>
        </w:rPr>
        <w:t>Design Rationale</w:t>
      </w:r>
      <w:bookmarkEnd w:id="132"/>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3" w:name="_Toc488748492"/>
      <w:r w:rsidRPr="00AA38E8">
        <w:rPr>
          <w:rFonts w:ascii="Calibri" w:hAnsi="Calibri" w:cs="Calibri"/>
        </w:rPr>
        <w:t>(Processing of function)………</w:t>
      </w:r>
      <w:bookmarkEnd w:id="133"/>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4" w:name="_Toc488748493"/>
      <w:proofErr w:type="spellStart"/>
      <w:r w:rsidRPr="00804E8E">
        <w:rPr>
          <w:rFonts w:ascii="Calibri" w:hAnsi="Calibri" w:cs="Calibri"/>
        </w:rPr>
        <w:t>FeNmiPeg</w:t>
      </w:r>
      <w:bookmarkEnd w:id="134"/>
      <w:proofErr w:type="spellEnd"/>
    </w:p>
    <w:p w:rsidR="00804E8E" w:rsidRPr="00AA38E8" w:rsidRDefault="00804E8E" w:rsidP="00804E8E">
      <w:pPr>
        <w:pStyle w:val="Heading2"/>
        <w:numPr>
          <w:ilvl w:val="3"/>
          <w:numId w:val="11"/>
        </w:numPr>
        <w:spacing w:after="60"/>
        <w:rPr>
          <w:rFonts w:ascii="Calibri" w:hAnsi="Calibri" w:cs="Calibri"/>
        </w:rPr>
      </w:pPr>
      <w:bookmarkStart w:id="135" w:name="_Toc488748494"/>
      <w:r w:rsidRPr="00AA38E8">
        <w:rPr>
          <w:rFonts w:ascii="Calibri" w:hAnsi="Calibri" w:cs="Calibri"/>
        </w:rPr>
        <w:t>Design Rationale</w:t>
      </w:r>
      <w:bookmarkEnd w:id="135"/>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6" w:name="_Toc488748495"/>
      <w:r w:rsidRPr="00AA38E8">
        <w:rPr>
          <w:rFonts w:ascii="Calibri" w:hAnsi="Calibri" w:cs="Calibri"/>
        </w:rPr>
        <w:t>(Processing of function)………</w:t>
      </w:r>
      <w:bookmarkEnd w:id="136"/>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37" w:name="_Toc488748496"/>
      <w:proofErr w:type="spellStart"/>
      <w:r w:rsidRPr="00804E8E">
        <w:rPr>
          <w:rFonts w:ascii="Calibri" w:hAnsi="Calibri" w:cs="Calibri"/>
        </w:rPr>
        <w:t>FeNmiWdg</w:t>
      </w:r>
      <w:bookmarkEnd w:id="137"/>
      <w:proofErr w:type="spellEnd"/>
    </w:p>
    <w:p w:rsidR="00804E8E" w:rsidRPr="00AA38E8" w:rsidRDefault="00804E8E" w:rsidP="00804E8E">
      <w:pPr>
        <w:pStyle w:val="Heading2"/>
        <w:numPr>
          <w:ilvl w:val="3"/>
          <w:numId w:val="11"/>
        </w:numPr>
        <w:spacing w:after="60"/>
        <w:rPr>
          <w:rFonts w:ascii="Calibri" w:hAnsi="Calibri" w:cs="Calibri"/>
        </w:rPr>
      </w:pPr>
      <w:bookmarkStart w:id="138" w:name="_Toc488748497"/>
      <w:r w:rsidRPr="00AA38E8">
        <w:rPr>
          <w:rFonts w:ascii="Calibri" w:hAnsi="Calibri" w:cs="Calibri"/>
        </w:rPr>
        <w:t>Design Rationale</w:t>
      </w:r>
      <w:bookmarkEnd w:id="138"/>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39" w:name="_Toc488748498"/>
      <w:r w:rsidRPr="00AA38E8">
        <w:rPr>
          <w:rFonts w:ascii="Calibri" w:hAnsi="Calibri" w:cs="Calibri"/>
        </w:rPr>
        <w:t>(Processing of function)………</w:t>
      </w:r>
      <w:bookmarkEnd w:id="139"/>
    </w:p>
    <w:p w:rsidR="00804E8E" w:rsidRDefault="00804E8E" w:rsidP="00804E8E">
      <w:pPr>
        <w:rPr>
          <w:ins w:id="140" w:author="Avinash James" w:date="2018-04-04T10:52:00Z"/>
          <w:rFonts w:cs="Calibri"/>
          <w:i/>
        </w:rPr>
      </w:pPr>
      <w:r>
        <w:rPr>
          <w:rFonts w:cs="Calibri"/>
          <w:i/>
        </w:rPr>
        <w:t>Refer FDD</w:t>
      </w:r>
    </w:p>
    <w:p w:rsidR="00C05918" w:rsidRPr="00804E8E" w:rsidRDefault="00C05918" w:rsidP="00C05918">
      <w:pPr>
        <w:pStyle w:val="Heading2"/>
        <w:numPr>
          <w:ilvl w:val="2"/>
          <w:numId w:val="11"/>
        </w:numPr>
        <w:tabs>
          <w:tab w:val="clear" w:pos="1017"/>
          <w:tab w:val="num" w:pos="567"/>
        </w:tabs>
        <w:spacing w:after="60"/>
        <w:ind w:left="567"/>
        <w:rPr>
          <w:ins w:id="141" w:author="Avinash James" w:date="2018-04-04T10:52:00Z"/>
          <w:rFonts w:ascii="Calibri" w:hAnsi="Calibri" w:cs="Calibri"/>
        </w:rPr>
        <w:pPrChange w:id="142" w:author="Avinash James" w:date="2018-04-04T10:52:00Z">
          <w:pPr>
            <w:pStyle w:val="Heading3"/>
          </w:pPr>
        </w:pPrChange>
      </w:pPr>
      <w:proofErr w:type="spellStart"/>
      <w:ins w:id="143" w:author="Avinash James" w:date="2018-04-04T10:52:00Z">
        <w:r w:rsidRPr="00C05918">
          <w:rPr>
            <w:rFonts w:ascii="Calibri" w:hAnsi="Calibri" w:cs="Calibri"/>
          </w:rPr>
          <w:lastRenderedPageBreak/>
          <w:t>FeNmiDtsEccSngBitErr</w:t>
        </w:r>
        <w:proofErr w:type="spellEnd"/>
      </w:ins>
    </w:p>
    <w:p w:rsidR="00C05918" w:rsidRPr="00AA38E8" w:rsidRDefault="00C05918" w:rsidP="00C05918">
      <w:pPr>
        <w:pStyle w:val="Heading2"/>
        <w:numPr>
          <w:ilvl w:val="3"/>
          <w:numId w:val="11"/>
        </w:numPr>
        <w:spacing w:after="60"/>
        <w:rPr>
          <w:ins w:id="144" w:author="Avinash James" w:date="2018-04-04T10:52:00Z"/>
          <w:rFonts w:ascii="Calibri" w:hAnsi="Calibri" w:cs="Calibri"/>
        </w:rPr>
      </w:pPr>
      <w:ins w:id="145" w:author="Avinash James" w:date="2018-04-04T10:52:00Z">
        <w:r w:rsidRPr="00AA38E8">
          <w:rPr>
            <w:rFonts w:ascii="Calibri" w:hAnsi="Calibri" w:cs="Calibri"/>
          </w:rPr>
          <w:t>Design Rationale</w:t>
        </w:r>
      </w:ins>
    </w:p>
    <w:p w:rsidR="00C05918" w:rsidRPr="0033680E" w:rsidRDefault="00C05918" w:rsidP="00C05918">
      <w:pPr>
        <w:rPr>
          <w:ins w:id="146" w:author="Avinash James" w:date="2018-04-04T10:52:00Z"/>
          <w:rFonts w:cs="Calibri"/>
          <w:i/>
        </w:rPr>
      </w:pPr>
      <w:ins w:id="147" w:author="Avinash James" w:date="2018-04-04T10:52:00Z">
        <w:r>
          <w:rPr>
            <w:rFonts w:cs="Calibri"/>
            <w:i/>
          </w:rPr>
          <w:t>Refer FDD</w:t>
        </w:r>
      </w:ins>
    </w:p>
    <w:p w:rsidR="00C05918" w:rsidRPr="00AA38E8" w:rsidRDefault="00C05918" w:rsidP="00C05918">
      <w:pPr>
        <w:pStyle w:val="Heading2"/>
        <w:numPr>
          <w:ilvl w:val="3"/>
          <w:numId w:val="11"/>
        </w:numPr>
        <w:spacing w:after="60"/>
        <w:rPr>
          <w:ins w:id="148" w:author="Avinash James" w:date="2018-04-04T10:52:00Z"/>
          <w:rFonts w:ascii="Calibri" w:hAnsi="Calibri" w:cs="Calibri"/>
        </w:rPr>
      </w:pPr>
      <w:ins w:id="149" w:author="Avinash James" w:date="2018-04-04T10:52:00Z">
        <w:r w:rsidRPr="00AA38E8" w:rsidDel="00793E2B">
          <w:rPr>
            <w:rFonts w:ascii="Calibri" w:hAnsi="Calibri" w:cs="Calibri"/>
          </w:rPr>
          <w:t xml:space="preserve"> </w:t>
        </w:r>
        <w:r w:rsidRPr="00AA38E8">
          <w:rPr>
            <w:rFonts w:ascii="Calibri" w:hAnsi="Calibri" w:cs="Calibri"/>
          </w:rPr>
          <w:t>(Processing of function)………</w:t>
        </w:r>
      </w:ins>
    </w:p>
    <w:p w:rsidR="00C05918" w:rsidRDefault="00C05918" w:rsidP="00C05918">
      <w:pPr>
        <w:rPr>
          <w:ins w:id="150" w:author="Avinash James" w:date="2018-04-04T10:52:00Z"/>
          <w:rFonts w:cs="Calibri"/>
          <w:i/>
        </w:rPr>
      </w:pPr>
      <w:ins w:id="151" w:author="Avinash James" w:date="2018-04-04T10:52:00Z">
        <w:r>
          <w:rPr>
            <w:rFonts w:cs="Calibri"/>
            <w:i/>
          </w:rPr>
          <w:t>Refer FDD</w:t>
        </w:r>
      </w:ins>
    </w:p>
    <w:p w:rsidR="00C05918" w:rsidRDefault="00C05918"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52" w:name="_Toc488748499"/>
      <w:proofErr w:type="spellStart"/>
      <w:r w:rsidRPr="00804E8E">
        <w:rPr>
          <w:rFonts w:ascii="Calibri" w:hAnsi="Calibri" w:cs="Calibri"/>
        </w:rPr>
        <w:t>GetMcuDiagcIdnData</w:t>
      </w:r>
      <w:bookmarkEnd w:id="152"/>
      <w:proofErr w:type="spellEnd"/>
    </w:p>
    <w:p w:rsidR="00804E8E" w:rsidRPr="00AA38E8" w:rsidRDefault="00804E8E" w:rsidP="00804E8E">
      <w:pPr>
        <w:pStyle w:val="Heading2"/>
        <w:numPr>
          <w:ilvl w:val="3"/>
          <w:numId w:val="11"/>
        </w:numPr>
        <w:spacing w:after="60"/>
        <w:rPr>
          <w:rFonts w:ascii="Calibri" w:hAnsi="Calibri" w:cs="Calibri"/>
        </w:rPr>
      </w:pPr>
      <w:bookmarkStart w:id="153" w:name="_Toc488748500"/>
      <w:r w:rsidRPr="00AA38E8">
        <w:rPr>
          <w:rFonts w:ascii="Calibri" w:hAnsi="Calibri" w:cs="Calibri"/>
        </w:rPr>
        <w:t>Design Rationale</w:t>
      </w:r>
      <w:bookmarkEnd w:id="153"/>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54" w:name="_Toc488748501"/>
      <w:r w:rsidRPr="00AA38E8">
        <w:rPr>
          <w:rFonts w:ascii="Calibri" w:hAnsi="Calibri" w:cs="Calibri"/>
        </w:rPr>
        <w:t>(Processing of function)………</w:t>
      </w:r>
      <w:bookmarkEnd w:id="154"/>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55" w:name="_Toc488748502"/>
      <w:proofErr w:type="spellStart"/>
      <w:r w:rsidRPr="00804E8E">
        <w:rPr>
          <w:rFonts w:ascii="Calibri" w:hAnsi="Calibri" w:cs="Calibri"/>
        </w:rPr>
        <w:t>ProcMpuExcpnErr</w:t>
      </w:r>
      <w:bookmarkEnd w:id="155"/>
      <w:proofErr w:type="spellEnd"/>
    </w:p>
    <w:p w:rsidR="00804E8E" w:rsidRPr="00AA38E8" w:rsidRDefault="00804E8E" w:rsidP="00804E8E">
      <w:pPr>
        <w:pStyle w:val="Heading2"/>
        <w:numPr>
          <w:ilvl w:val="3"/>
          <w:numId w:val="11"/>
        </w:numPr>
        <w:spacing w:after="60"/>
        <w:rPr>
          <w:rFonts w:ascii="Calibri" w:hAnsi="Calibri" w:cs="Calibri"/>
        </w:rPr>
      </w:pPr>
      <w:bookmarkStart w:id="156" w:name="_Toc488748503"/>
      <w:r w:rsidRPr="00AA38E8">
        <w:rPr>
          <w:rFonts w:ascii="Calibri" w:hAnsi="Calibri" w:cs="Calibri"/>
        </w:rPr>
        <w:t>Design Rationale</w:t>
      </w:r>
      <w:bookmarkEnd w:id="156"/>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57" w:name="_Toc488748504"/>
      <w:r w:rsidRPr="00AA38E8">
        <w:rPr>
          <w:rFonts w:ascii="Calibri" w:hAnsi="Calibri" w:cs="Calibri"/>
        </w:rPr>
        <w:t>(Processing of function)………</w:t>
      </w:r>
      <w:bookmarkEnd w:id="157"/>
    </w:p>
    <w:p w:rsidR="00804E8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58" w:name="_Toc488748505"/>
      <w:proofErr w:type="spellStart"/>
      <w:r w:rsidRPr="00804E8E">
        <w:rPr>
          <w:rFonts w:ascii="Calibri" w:hAnsi="Calibri" w:cs="Calibri"/>
        </w:rPr>
        <w:t>ProcNonCritOsErr</w:t>
      </w:r>
      <w:bookmarkEnd w:id="158"/>
      <w:proofErr w:type="spellEnd"/>
    </w:p>
    <w:p w:rsidR="00804E8E" w:rsidRPr="00AA38E8" w:rsidRDefault="00804E8E" w:rsidP="00804E8E">
      <w:pPr>
        <w:pStyle w:val="Heading2"/>
        <w:numPr>
          <w:ilvl w:val="3"/>
          <w:numId w:val="11"/>
        </w:numPr>
        <w:spacing w:after="60"/>
        <w:rPr>
          <w:rFonts w:ascii="Calibri" w:hAnsi="Calibri" w:cs="Calibri"/>
        </w:rPr>
      </w:pPr>
      <w:bookmarkStart w:id="159" w:name="_Toc488748506"/>
      <w:r w:rsidRPr="00AA38E8">
        <w:rPr>
          <w:rFonts w:ascii="Calibri" w:hAnsi="Calibri" w:cs="Calibri"/>
        </w:rPr>
        <w:t>Design Rationale</w:t>
      </w:r>
      <w:bookmarkEnd w:id="159"/>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60" w:name="_Toc488748507"/>
      <w:r w:rsidRPr="00AA38E8">
        <w:rPr>
          <w:rFonts w:ascii="Calibri" w:hAnsi="Calibri" w:cs="Calibri"/>
        </w:rPr>
        <w:t>(Processing of function)………</w:t>
      </w:r>
      <w:bookmarkEnd w:id="160"/>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61" w:name="_Toc488748508"/>
      <w:proofErr w:type="spellStart"/>
      <w:r w:rsidRPr="00804E8E">
        <w:rPr>
          <w:rFonts w:ascii="Calibri" w:hAnsi="Calibri" w:cs="Calibri"/>
        </w:rPr>
        <w:t>ProcPrmntOsErr</w:t>
      </w:r>
      <w:bookmarkEnd w:id="161"/>
      <w:proofErr w:type="spellEnd"/>
    </w:p>
    <w:p w:rsidR="00804E8E" w:rsidRPr="00AA38E8" w:rsidRDefault="00804E8E" w:rsidP="00804E8E">
      <w:pPr>
        <w:pStyle w:val="Heading2"/>
        <w:numPr>
          <w:ilvl w:val="3"/>
          <w:numId w:val="11"/>
        </w:numPr>
        <w:spacing w:after="60"/>
        <w:rPr>
          <w:rFonts w:ascii="Calibri" w:hAnsi="Calibri" w:cs="Calibri"/>
        </w:rPr>
      </w:pPr>
      <w:bookmarkStart w:id="162" w:name="_Toc488748509"/>
      <w:r w:rsidRPr="00AA38E8">
        <w:rPr>
          <w:rFonts w:ascii="Calibri" w:hAnsi="Calibri" w:cs="Calibri"/>
        </w:rPr>
        <w:t>Design Rationale</w:t>
      </w:r>
      <w:bookmarkEnd w:id="162"/>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63" w:name="_Toc488748510"/>
      <w:r w:rsidRPr="00AA38E8">
        <w:rPr>
          <w:rFonts w:ascii="Calibri" w:hAnsi="Calibri" w:cs="Calibri"/>
        </w:rPr>
        <w:t>(Processing of function)………</w:t>
      </w:r>
      <w:bookmarkEnd w:id="163"/>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64" w:name="_Toc488748511"/>
      <w:proofErr w:type="spellStart"/>
      <w:r w:rsidRPr="00804E8E">
        <w:rPr>
          <w:rFonts w:ascii="Calibri" w:hAnsi="Calibri" w:cs="Calibri"/>
        </w:rPr>
        <w:lastRenderedPageBreak/>
        <w:t>ProcPrvlgdInstrExcpnErr</w:t>
      </w:r>
      <w:bookmarkEnd w:id="164"/>
      <w:proofErr w:type="spellEnd"/>
    </w:p>
    <w:p w:rsidR="00804E8E" w:rsidRPr="00AA38E8" w:rsidRDefault="00804E8E" w:rsidP="00804E8E">
      <w:pPr>
        <w:pStyle w:val="Heading2"/>
        <w:numPr>
          <w:ilvl w:val="3"/>
          <w:numId w:val="11"/>
        </w:numPr>
        <w:spacing w:after="60"/>
        <w:rPr>
          <w:rFonts w:ascii="Calibri" w:hAnsi="Calibri" w:cs="Calibri"/>
        </w:rPr>
      </w:pPr>
      <w:bookmarkStart w:id="165" w:name="_Toc488748512"/>
      <w:r w:rsidRPr="00AA38E8">
        <w:rPr>
          <w:rFonts w:ascii="Calibri" w:hAnsi="Calibri" w:cs="Calibri"/>
        </w:rPr>
        <w:t>Design Rationale</w:t>
      </w:r>
      <w:bookmarkEnd w:id="165"/>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66" w:name="_Toc488748513"/>
      <w:r w:rsidRPr="00AA38E8">
        <w:rPr>
          <w:rFonts w:ascii="Calibri" w:hAnsi="Calibri" w:cs="Calibri"/>
        </w:rPr>
        <w:t>(Processing of function)………</w:t>
      </w:r>
      <w:bookmarkEnd w:id="166"/>
    </w:p>
    <w:p w:rsidR="00804E8E" w:rsidRDefault="00804E8E" w:rsidP="00804E8E">
      <w:pPr>
        <w:rPr>
          <w:rFonts w:cs="Calibri"/>
          <w:i/>
        </w:rPr>
      </w:pPr>
      <w:r>
        <w:rPr>
          <w:rFonts w:cs="Calibri"/>
          <w:i/>
        </w:rPr>
        <w:t>Refer FDD</w:t>
      </w:r>
    </w:p>
    <w:p w:rsidR="00804E8E" w:rsidRDefault="00804E8E" w:rsidP="00804E8E">
      <w:pPr>
        <w:rPr>
          <w:rFonts w:cs="Calibri"/>
          <w:i/>
        </w:rPr>
      </w:pP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67" w:name="_Toc488748514"/>
      <w:proofErr w:type="spellStart"/>
      <w:r w:rsidRPr="00804E8E">
        <w:rPr>
          <w:rFonts w:ascii="Calibri" w:hAnsi="Calibri" w:cs="Calibri"/>
        </w:rPr>
        <w:t>ProcUkwnExcpnErr</w:t>
      </w:r>
      <w:bookmarkEnd w:id="167"/>
      <w:proofErr w:type="spellEnd"/>
    </w:p>
    <w:p w:rsidR="00804E8E" w:rsidRPr="00AA38E8" w:rsidRDefault="00804E8E" w:rsidP="00804E8E">
      <w:pPr>
        <w:pStyle w:val="Heading2"/>
        <w:numPr>
          <w:ilvl w:val="3"/>
          <w:numId w:val="11"/>
        </w:numPr>
        <w:spacing w:after="60"/>
        <w:rPr>
          <w:rFonts w:ascii="Calibri" w:hAnsi="Calibri" w:cs="Calibri"/>
        </w:rPr>
      </w:pPr>
      <w:bookmarkStart w:id="168" w:name="_Toc488748515"/>
      <w:r w:rsidRPr="00AA38E8">
        <w:rPr>
          <w:rFonts w:ascii="Calibri" w:hAnsi="Calibri" w:cs="Calibri"/>
        </w:rPr>
        <w:t>Design Rationale</w:t>
      </w:r>
      <w:bookmarkEnd w:id="168"/>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69" w:name="_Toc488748516"/>
      <w:r w:rsidRPr="00AA38E8">
        <w:rPr>
          <w:rFonts w:ascii="Calibri" w:hAnsi="Calibri" w:cs="Calibri"/>
        </w:rPr>
        <w:t>(Processing of function)………</w:t>
      </w:r>
      <w:bookmarkEnd w:id="169"/>
    </w:p>
    <w:p w:rsidR="00804E8E" w:rsidRDefault="00804E8E" w:rsidP="00804E8E">
      <w:pPr>
        <w:rPr>
          <w:rFonts w:cs="Calibri"/>
          <w:i/>
        </w:rPr>
      </w:pPr>
      <w:r>
        <w:rPr>
          <w:rFonts w:cs="Calibri"/>
          <w:i/>
        </w:rPr>
        <w:t>Refer FDD</w:t>
      </w:r>
    </w:p>
    <w:p w:rsidR="00804E8E" w:rsidRPr="00804E8E" w:rsidRDefault="00804E8E" w:rsidP="00804E8E">
      <w:pPr>
        <w:pStyle w:val="Heading2"/>
        <w:numPr>
          <w:ilvl w:val="2"/>
          <w:numId w:val="11"/>
        </w:numPr>
        <w:tabs>
          <w:tab w:val="clear" w:pos="1017"/>
          <w:tab w:val="num" w:pos="567"/>
        </w:tabs>
        <w:spacing w:after="60"/>
        <w:ind w:left="567"/>
        <w:rPr>
          <w:rFonts w:ascii="Calibri" w:hAnsi="Calibri" w:cs="Calibri"/>
        </w:rPr>
      </w:pPr>
      <w:bookmarkStart w:id="170" w:name="_Toc488748517"/>
      <w:proofErr w:type="spellStart"/>
      <w:r w:rsidRPr="00804E8E">
        <w:rPr>
          <w:rFonts w:ascii="Calibri" w:hAnsi="Calibri" w:cs="Calibri"/>
        </w:rPr>
        <w:t>SetMcuDiagcIdnData</w:t>
      </w:r>
      <w:bookmarkEnd w:id="170"/>
      <w:proofErr w:type="spellEnd"/>
    </w:p>
    <w:p w:rsidR="00804E8E" w:rsidRPr="00AA38E8" w:rsidRDefault="00804E8E" w:rsidP="00804E8E">
      <w:pPr>
        <w:pStyle w:val="Heading2"/>
        <w:numPr>
          <w:ilvl w:val="3"/>
          <w:numId w:val="11"/>
        </w:numPr>
        <w:spacing w:after="60"/>
        <w:rPr>
          <w:rFonts w:ascii="Calibri" w:hAnsi="Calibri" w:cs="Calibri"/>
        </w:rPr>
      </w:pPr>
      <w:bookmarkStart w:id="171" w:name="_Toc488748518"/>
      <w:r w:rsidRPr="00AA38E8">
        <w:rPr>
          <w:rFonts w:ascii="Calibri" w:hAnsi="Calibri" w:cs="Calibri"/>
        </w:rPr>
        <w:t>Design Rationale</w:t>
      </w:r>
      <w:bookmarkEnd w:id="171"/>
    </w:p>
    <w:p w:rsidR="00804E8E" w:rsidRPr="0033680E" w:rsidRDefault="00804E8E" w:rsidP="00804E8E">
      <w:pPr>
        <w:rPr>
          <w:rFonts w:cs="Calibri"/>
          <w:i/>
        </w:rPr>
      </w:pPr>
      <w:r>
        <w:rPr>
          <w:rFonts w:cs="Calibri"/>
          <w:i/>
        </w:rPr>
        <w:t>Refer FDD</w:t>
      </w:r>
    </w:p>
    <w:p w:rsidR="00804E8E" w:rsidRPr="00AA38E8" w:rsidRDefault="00804E8E" w:rsidP="00804E8E">
      <w:pPr>
        <w:pStyle w:val="Heading2"/>
        <w:numPr>
          <w:ilvl w:val="3"/>
          <w:numId w:val="11"/>
        </w:numPr>
        <w:spacing w:after="60"/>
        <w:rPr>
          <w:rFonts w:ascii="Calibri" w:hAnsi="Calibri" w:cs="Calibri"/>
        </w:rPr>
      </w:pPr>
      <w:r w:rsidRPr="00AA38E8" w:rsidDel="00793E2B">
        <w:rPr>
          <w:rFonts w:ascii="Calibri" w:hAnsi="Calibri" w:cs="Calibri"/>
        </w:rPr>
        <w:t xml:space="preserve"> </w:t>
      </w:r>
      <w:bookmarkStart w:id="172" w:name="_Toc488748519"/>
      <w:r w:rsidRPr="00AA38E8">
        <w:rPr>
          <w:rFonts w:ascii="Calibri" w:hAnsi="Calibri" w:cs="Calibri"/>
        </w:rPr>
        <w:t>(Processing of function)………</w:t>
      </w:r>
      <w:bookmarkEnd w:id="172"/>
    </w:p>
    <w:p w:rsidR="00804E8E" w:rsidRDefault="00804E8E" w:rsidP="00804E8E">
      <w:pPr>
        <w:rPr>
          <w:rFonts w:cs="Calibri"/>
          <w:i/>
        </w:rPr>
      </w:pPr>
      <w:r>
        <w:rPr>
          <w:rFonts w:cs="Calibri"/>
          <w:i/>
        </w:rPr>
        <w:t>Refer FDD</w:t>
      </w:r>
    </w:p>
    <w:p w:rsidR="00804E8E" w:rsidRPr="0033680E" w:rsidRDefault="00804E8E" w:rsidP="00804E8E">
      <w:pPr>
        <w:rPr>
          <w:rFonts w:cs="Calibri"/>
          <w:i/>
        </w:rPr>
      </w:pPr>
    </w:p>
    <w:p w:rsidR="00804E8E" w:rsidRPr="0033680E" w:rsidRDefault="00804E8E" w:rsidP="00804E8E">
      <w:pPr>
        <w:rPr>
          <w:rFonts w:cs="Calibri"/>
          <w:i/>
        </w:rPr>
      </w:pPr>
    </w:p>
    <w:p w:rsidR="008C6874" w:rsidRPr="00AA38E8" w:rsidRDefault="008C6874" w:rsidP="008C6874">
      <w:pPr>
        <w:pStyle w:val="Heading2"/>
        <w:spacing w:after="60"/>
        <w:rPr>
          <w:rFonts w:ascii="Calibri" w:hAnsi="Calibri" w:cs="Calibri"/>
        </w:rPr>
      </w:pPr>
      <w:bookmarkStart w:id="173" w:name="_Toc488748520"/>
      <w:r w:rsidRPr="00AA38E8">
        <w:rPr>
          <w:rFonts w:ascii="Calibri" w:hAnsi="Calibri" w:cs="Calibri"/>
        </w:rPr>
        <w:t>Interrupt Functions</w:t>
      </w:r>
      <w:bookmarkEnd w:id="90"/>
      <w:bookmarkEnd w:id="91"/>
      <w:bookmarkEnd w:id="173"/>
    </w:p>
    <w:p w:rsidR="008C6874" w:rsidRP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74" w:name="_Toc488748521"/>
      <w:proofErr w:type="spellStart"/>
      <w:r w:rsidRPr="00363094">
        <w:rPr>
          <w:rFonts w:ascii="Calibri" w:hAnsi="Calibri" w:cs="Calibri"/>
        </w:rPr>
        <w:t>AlgnErrIrq</w:t>
      </w:r>
      <w:bookmarkEnd w:id="174"/>
      <w:proofErr w:type="spellEnd"/>
      <w:r w:rsidRPr="00363094">
        <w:rPr>
          <w:rFonts w:ascii="Calibri" w:hAnsi="Calibri" w:cs="Calibri"/>
        </w:rPr>
        <w:t xml:space="preserve"> </w:t>
      </w:r>
    </w:p>
    <w:p w:rsidR="008C6874" w:rsidRPr="00AA38E8" w:rsidRDefault="008C6874" w:rsidP="008C6874">
      <w:pPr>
        <w:pStyle w:val="Heading2"/>
        <w:numPr>
          <w:ilvl w:val="3"/>
          <w:numId w:val="11"/>
        </w:numPr>
        <w:spacing w:after="60"/>
        <w:rPr>
          <w:rFonts w:ascii="Calibri" w:hAnsi="Calibri" w:cs="Calibri"/>
        </w:rPr>
      </w:pPr>
      <w:bookmarkStart w:id="175" w:name="_Toc421011531"/>
      <w:bookmarkStart w:id="176" w:name="_Toc488748522"/>
      <w:r w:rsidRPr="00AA38E8">
        <w:rPr>
          <w:rFonts w:ascii="Calibri" w:hAnsi="Calibri" w:cs="Calibri"/>
        </w:rPr>
        <w:t>Design Rationale</w:t>
      </w:r>
      <w:bookmarkEnd w:id="175"/>
      <w:bookmarkEnd w:id="176"/>
    </w:p>
    <w:p w:rsidR="00363094" w:rsidRPr="0033680E" w:rsidRDefault="00363094" w:rsidP="00363094">
      <w:pPr>
        <w:rPr>
          <w:rFonts w:cs="Calibri"/>
          <w:i/>
        </w:rPr>
      </w:pPr>
      <w:r>
        <w:rPr>
          <w:rFonts w:cs="Calibri"/>
          <w:i/>
        </w:rPr>
        <w:t>Refer FDD</w:t>
      </w:r>
    </w:p>
    <w:p w:rsidR="008C6874" w:rsidRPr="00AA38E8" w:rsidRDefault="008C6874" w:rsidP="008C6874">
      <w:pPr>
        <w:pStyle w:val="Heading2"/>
        <w:numPr>
          <w:ilvl w:val="3"/>
          <w:numId w:val="11"/>
        </w:numPr>
        <w:spacing w:after="60"/>
        <w:rPr>
          <w:rFonts w:ascii="Calibri" w:hAnsi="Calibri" w:cs="Calibri"/>
        </w:rPr>
      </w:pPr>
      <w:bookmarkStart w:id="177" w:name="_Toc421011532"/>
      <w:bookmarkStart w:id="178" w:name="_Toc488748523"/>
      <w:r w:rsidRPr="00AA38E8">
        <w:rPr>
          <w:rFonts w:ascii="Calibri" w:hAnsi="Calibri" w:cs="Calibri"/>
        </w:rPr>
        <w:t>(Processing of the ISR function)…..</w:t>
      </w:r>
      <w:bookmarkEnd w:id="177"/>
      <w:bookmarkEnd w:id="178"/>
    </w:p>
    <w:p w:rsidR="00363094" w:rsidRDefault="00363094" w:rsidP="00363094">
      <w:pPr>
        <w:rPr>
          <w:rFonts w:cs="Calibri"/>
          <w:i/>
        </w:rPr>
      </w:pPr>
      <w:bookmarkStart w:id="179" w:name="_Toc338170485"/>
      <w:bookmarkStart w:id="180" w:name="_Toc418080074"/>
      <w:bookmarkStart w:id="181" w:name="_Toc421709919"/>
      <w:r>
        <w:rPr>
          <w:rFonts w:cs="Calibri"/>
          <w:i/>
        </w:rPr>
        <w:t>Refer FDD</w:t>
      </w:r>
    </w:p>
    <w:p w:rsidR="00363094" w:rsidRDefault="00363094" w:rsidP="00363094">
      <w:pPr>
        <w:rPr>
          <w:rFonts w:cs="Calibri"/>
          <w:i/>
        </w:rPr>
      </w:pPr>
    </w:p>
    <w:p w:rsid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82" w:name="_Toc488748524"/>
      <w:proofErr w:type="spellStart"/>
      <w:r w:rsidRPr="00363094">
        <w:rPr>
          <w:rFonts w:ascii="Calibri" w:hAnsi="Calibri" w:cs="Calibri"/>
        </w:rPr>
        <w:t>FpuErrIrq</w:t>
      </w:r>
      <w:bookmarkEnd w:id="182"/>
      <w:proofErr w:type="spellEnd"/>
      <w:r>
        <w:rPr>
          <w:rFonts w:ascii="Calibri" w:hAnsi="Calibri" w:cs="Calibri"/>
        </w:rPr>
        <w:t xml:space="preserve"> </w:t>
      </w:r>
    </w:p>
    <w:p w:rsidR="00363094" w:rsidRPr="00AA38E8" w:rsidRDefault="00363094" w:rsidP="00363094">
      <w:pPr>
        <w:pStyle w:val="Heading2"/>
        <w:numPr>
          <w:ilvl w:val="3"/>
          <w:numId w:val="11"/>
        </w:numPr>
        <w:spacing w:after="60"/>
        <w:rPr>
          <w:rFonts w:ascii="Calibri" w:hAnsi="Calibri" w:cs="Calibri"/>
        </w:rPr>
      </w:pPr>
      <w:bookmarkStart w:id="183" w:name="_Toc488748525"/>
      <w:r w:rsidRPr="00AA38E8">
        <w:rPr>
          <w:rFonts w:ascii="Calibri" w:hAnsi="Calibri" w:cs="Calibri"/>
        </w:rPr>
        <w:t>Design Rationale</w:t>
      </w:r>
      <w:bookmarkEnd w:id="183"/>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84" w:name="_Toc488748526"/>
      <w:r w:rsidRPr="00AA38E8">
        <w:rPr>
          <w:rFonts w:ascii="Calibri" w:hAnsi="Calibri" w:cs="Calibri"/>
        </w:rPr>
        <w:lastRenderedPageBreak/>
        <w:t>(Processing of the ISR function)…..</w:t>
      </w:r>
      <w:bookmarkEnd w:id="184"/>
    </w:p>
    <w:p w:rsidR="00363094" w:rsidRPr="0033680E" w:rsidRDefault="00363094" w:rsidP="00363094">
      <w:pPr>
        <w:rPr>
          <w:rFonts w:cs="Calibri"/>
          <w:i/>
        </w:rPr>
      </w:pPr>
      <w:r>
        <w:rPr>
          <w:rFonts w:cs="Calibri"/>
          <w:i/>
        </w:rPr>
        <w:t>Refer FDD</w:t>
      </w:r>
    </w:p>
    <w:p w:rsidR="00363094" w:rsidRP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85" w:name="_Toc488748527"/>
      <w:proofErr w:type="spellStart"/>
      <w:r w:rsidRPr="00363094">
        <w:rPr>
          <w:rFonts w:ascii="Calibri" w:hAnsi="Calibri" w:cs="Calibri"/>
        </w:rPr>
        <w:t>SysErrIrq</w:t>
      </w:r>
      <w:bookmarkEnd w:id="185"/>
      <w:proofErr w:type="spellEnd"/>
    </w:p>
    <w:p w:rsidR="00363094" w:rsidRPr="00AA38E8" w:rsidRDefault="00363094" w:rsidP="00363094">
      <w:pPr>
        <w:pStyle w:val="Heading2"/>
        <w:numPr>
          <w:ilvl w:val="3"/>
          <w:numId w:val="11"/>
        </w:numPr>
        <w:spacing w:after="60"/>
        <w:rPr>
          <w:rFonts w:ascii="Calibri" w:hAnsi="Calibri" w:cs="Calibri"/>
        </w:rPr>
      </w:pPr>
      <w:bookmarkStart w:id="186" w:name="_Toc488748528"/>
      <w:r w:rsidRPr="00AA38E8">
        <w:rPr>
          <w:rFonts w:ascii="Calibri" w:hAnsi="Calibri" w:cs="Calibri"/>
        </w:rPr>
        <w:t>Design Rationale</w:t>
      </w:r>
      <w:bookmarkEnd w:id="186"/>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87" w:name="_Toc488748529"/>
      <w:r w:rsidRPr="00AA38E8">
        <w:rPr>
          <w:rFonts w:ascii="Calibri" w:hAnsi="Calibri" w:cs="Calibri"/>
        </w:rPr>
        <w:t>(Processing of the ISR function)…..</w:t>
      </w:r>
      <w:bookmarkEnd w:id="187"/>
    </w:p>
    <w:p w:rsidR="00363094" w:rsidRDefault="00363094" w:rsidP="00363094">
      <w:pPr>
        <w:rPr>
          <w:rFonts w:cs="Calibri"/>
          <w:i/>
        </w:rPr>
      </w:pPr>
      <w:r>
        <w:rPr>
          <w:rFonts w:cs="Calibri"/>
          <w:i/>
        </w:rPr>
        <w:t>Refer FDD</w:t>
      </w:r>
    </w:p>
    <w:p w:rsidR="00363094" w:rsidRDefault="00363094" w:rsidP="00363094">
      <w:pPr>
        <w:rPr>
          <w:rFonts w:cs="Calibri"/>
          <w:i/>
        </w:rPr>
      </w:pPr>
    </w:p>
    <w:p w:rsidR="00363094" w:rsidRDefault="00363094" w:rsidP="00363094">
      <w:pPr>
        <w:pStyle w:val="Heading2"/>
        <w:numPr>
          <w:ilvl w:val="2"/>
          <w:numId w:val="11"/>
        </w:numPr>
        <w:tabs>
          <w:tab w:val="clear" w:pos="1017"/>
          <w:tab w:val="num" w:pos="567"/>
        </w:tabs>
        <w:spacing w:after="60"/>
        <w:ind w:left="567"/>
        <w:rPr>
          <w:rFonts w:ascii="Calibri" w:hAnsi="Calibri" w:cs="Calibri"/>
        </w:rPr>
      </w:pPr>
      <w:bookmarkStart w:id="188" w:name="_Toc488748530"/>
      <w:proofErr w:type="spellStart"/>
      <w:r w:rsidRPr="00363094">
        <w:rPr>
          <w:rFonts w:ascii="Calibri" w:hAnsi="Calibri" w:cs="Calibri"/>
        </w:rPr>
        <w:t>ResdOperIrq</w:t>
      </w:r>
      <w:bookmarkEnd w:id="188"/>
      <w:proofErr w:type="spellEnd"/>
    </w:p>
    <w:p w:rsidR="00363094" w:rsidRPr="00AA38E8" w:rsidRDefault="00363094" w:rsidP="00363094">
      <w:pPr>
        <w:pStyle w:val="Heading2"/>
        <w:numPr>
          <w:ilvl w:val="3"/>
          <w:numId w:val="11"/>
        </w:numPr>
        <w:spacing w:after="60"/>
        <w:rPr>
          <w:rFonts w:ascii="Calibri" w:hAnsi="Calibri" w:cs="Calibri"/>
        </w:rPr>
      </w:pPr>
      <w:bookmarkStart w:id="189" w:name="_Toc488748531"/>
      <w:r w:rsidRPr="00AA38E8">
        <w:rPr>
          <w:rFonts w:ascii="Calibri" w:hAnsi="Calibri" w:cs="Calibri"/>
        </w:rPr>
        <w:t>Design Rationale</w:t>
      </w:r>
      <w:bookmarkEnd w:id="189"/>
    </w:p>
    <w:p w:rsidR="00363094" w:rsidRPr="0033680E" w:rsidRDefault="00363094" w:rsidP="00363094">
      <w:pPr>
        <w:rPr>
          <w:rFonts w:cs="Calibri"/>
          <w:i/>
        </w:rPr>
      </w:pPr>
      <w:r>
        <w:rPr>
          <w:rFonts w:cs="Calibri"/>
          <w:i/>
        </w:rPr>
        <w:t>Refer FDD</w:t>
      </w:r>
    </w:p>
    <w:p w:rsidR="00363094" w:rsidRPr="00AA38E8" w:rsidRDefault="00363094" w:rsidP="00363094">
      <w:pPr>
        <w:pStyle w:val="Heading2"/>
        <w:numPr>
          <w:ilvl w:val="3"/>
          <w:numId w:val="11"/>
        </w:numPr>
        <w:spacing w:after="60"/>
        <w:rPr>
          <w:rFonts w:ascii="Calibri" w:hAnsi="Calibri" w:cs="Calibri"/>
        </w:rPr>
      </w:pPr>
      <w:bookmarkStart w:id="190" w:name="_Toc488748532"/>
      <w:r w:rsidRPr="00AA38E8">
        <w:rPr>
          <w:rFonts w:ascii="Calibri" w:hAnsi="Calibri" w:cs="Calibri"/>
        </w:rPr>
        <w:t>(Processing of the ISR function)…..</w:t>
      </w:r>
      <w:bookmarkEnd w:id="190"/>
    </w:p>
    <w:p w:rsidR="00363094" w:rsidRPr="0033680E" w:rsidRDefault="00363094" w:rsidP="00363094">
      <w:pPr>
        <w:rPr>
          <w:rFonts w:cs="Calibri"/>
          <w:i/>
        </w:rPr>
      </w:pPr>
      <w:r>
        <w:rPr>
          <w:rFonts w:cs="Calibri"/>
          <w:i/>
        </w:rPr>
        <w:t>Refer FDD</w:t>
      </w:r>
    </w:p>
    <w:p w:rsidR="00363094" w:rsidRPr="0033680E" w:rsidRDefault="00363094" w:rsidP="00363094">
      <w:pPr>
        <w:rPr>
          <w:rFonts w:cs="Calibri"/>
          <w:i/>
        </w:rPr>
      </w:pPr>
    </w:p>
    <w:p w:rsidR="002B094F" w:rsidRPr="008C6874" w:rsidRDefault="002B094F" w:rsidP="008C6874">
      <w:pPr>
        <w:pStyle w:val="Heading2"/>
        <w:spacing w:after="60"/>
        <w:rPr>
          <w:rFonts w:ascii="Calibri" w:hAnsi="Calibri" w:cs="Calibri"/>
        </w:rPr>
      </w:pPr>
      <w:bookmarkStart w:id="191" w:name="_Toc488748533"/>
      <w:r w:rsidRPr="008C6874">
        <w:rPr>
          <w:rFonts w:ascii="Calibri" w:hAnsi="Calibri" w:cs="Calibri"/>
        </w:rPr>
        <w:t>Module Internal (Local) Functions</w:t>
      </w:r>
      <w:bookmarkEnd w:id="179"/>
      <w:bookmarkEnd w:id="180"/>
      <w:bookmarkEnd w:id="181"/>
      <w:bookmarkEnd w:id="191"/>
    </w:p>
    <w:p w:rsidR="008C6874" w:rsidRDefault="00422DE3" w:rsidP="008C6874">
      <w:pPr>
        <w:pStyle w:val="Heading2"/>
        <w:numPr>
          <w:ilvl w:val="2"/>
          <w:numId w:val="11"/>
        </w:numPr>
        <w:tabs>
          <w:tab w:val="clear" w:pos="1017"/>
          <w:tab w:val="num" w:pos="567"/>
        </w:tabs>
        <w:spacing w:after="60"/>
        <w:ind w:left="567"/>
        <w:rPr>
          <w:rFonts w:ascii="Calibri" w:hAnsi="Calibri" w:cs="Calibri"/>
        </w:rPr>
      </w:pPr>
      <w:bookmarkStart w:id="192" w:name="_Toc488748534"/>
      <w:bookmarkStart w:id="193" w:name="_Toc421011540"/>
      <w:proofErr w:type="spellStart"/>
      <w:r w:rsidRPr="00422DE3">
        <w:rPr>
          <w:rFonts w:ascii="Calibri" w:hAnsi="Calibri" w:cs="Calibri"/>
        </w:rPr>
        <w:t>ProcStrtUpOrSwRst</w:t>
      </w:r>
      <w:bookmarkEnd w:id="192"/>
      <w:proofErr w:type="spellEnd"/>
      <w:r w:rsidRPr="00422DE3">
        <w:rPr>
          <w:rFonts w:ascii="Calibri" w:hAnsi="Calibri" w:cs="Calibri"/>
        </w:rPr>
        <w:t xml:space="preserve"> </w:t>
      </w:r>
      <w:bookmarkEnd w:id="19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46" w:type="dxa"/>
          </w:tcPr>
          <w:p w:rsidR="008C6874" w:rsidRPr="00AA38E8" w:rsidRDefault="00422DE3" w:rsidP="00F4318C">
            <w:pPr>
              <w:spacing w:before="60"/>
              <w:rPr>
                <w:rFonts w:cs="Calibri"/>
                <w:sz w:val="16"/>
              </w:rPr>
            </w:pPr>
            <w:proofErr w:type="spellStart"/>
            <w:r w:rsidRPr="00422DE3">
              <w:rPr>
                <w:rFonts w:cs="Calibri"/>
                <w:sz w:val="16"/>
              </w:rPr>
              <w:t>ProcStrtUpOrSwRst</w:t>
            </w:r>
            <w:proofErr w:type="spellEnd"/>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46" w:type="dxa"/>
          </w:tcPr>
          <w:p w:rsidR="008C6874" w:rsidRPr="00AA38E8" w:rsidRDefault="008C6874" w:rsidP="00F4318C">
            <w:pPr>
              <w:spacing w:before="60"/>
              <w:rPr>
                <w:rFonts w:cs="Calibri"/>
                <w:sz w:val="16"/>
              </w:rPr>
            </w:pPr>
            <w:r w:rsidRPr="00AA38E8">
              <w:rPr>
                <w:rFonts w:cs="Calibri"/>
                <w:sz w:val="16"/>
              </w:rPr>
              <w:t>None</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p>
        </w:tc>
        <w:tc>
          <w:tcPr>
            <w:tcW w:w="3846"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422DE3">
        <w:tc>
          <w:tcPr>
            <w:tcW w:w="1677" w:type="dxa"/>
          </w:tcPr>
          <w:p w:rsidR="008C6874" w:rsidRPr="00AA38E8" w:rsidRDefault="008C6874" w:rsidP="00F4318C">
            <w:pPr>
              <w:spacing w:before="60"/>
              <w:rPr>
                <w:rFonts w:cs="Calibri"/>
                <w:b/>
                <w:bCs/>
                <w:sz w:val="16"/>
              </w:rPr>
            </w:pPr>
            <w:r w:rsidRPr="00AA38E8">
              <w:rPr>
                <w:rFonts w:cs="Calibri"/>
                <w:b/>
                <w:bCs/>
                <w:sz w:val="16"/>
              </w:rPr>
              <w:t>Return Value</w:t>
            </w:r>
          </w:p>
        </w:tc>
        <w:tc>
          <w:tcPr>
            <w:tcW w:w="3846" w:type="dxa"/>
          </w:tcPr>
          <w:p w:rsidR="008C6874" w:rsidRPr="00AA38E8" w:rsidRDefault="00422DE3" w:rsidP="00F4318C">
            <w:pPr>
              <w:spacing w:before="60"/>
              <w:rPr>
                <w:rFonts w:cs="Calibri"/>
                <w:sz w:val="16"/>
              </w:rPr>
            </w:pPr>
            <w:r>
              <w:rPr>
                <w:rFonts w:cs="Calibri"/>
                <w:sz w:val="16"/>
              </w:rPr>
              <w:t>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194" w:name="_Toc488748535"/>
      <w:bookmarkStart w:id="195" w:name="_Toc421011541"/>
      <w:r>
        <w:rPr>
          <w:rFonts w:ascii="Calibri" w:hAnsi="Calibri" w:cs="Calibri"/>
        </w:rPr>
        <w:t>Design Rationale</w:t>
      </w:r>
      <w:bookmarkEnd w:id="194"/>
    </w:p>
    <w:p w:rsidR="00422DE3" w:rsidRPr="0033680E" w:rsidRDefault="00422DE3" w:rsidP="00422DE3">
      <w:pPr>
        <w:rPr>
          <w:rFonts w:cs="Calibri"/>
          <w:i/>
        </w:rPr>
      </w:pPr>
      <w:r>
        <w:rPr>
          <w:rFonts w:cs="Calibri"/>
          <w:i/>
        </w:rPr>
        <w:t>Refer FDD</w:t>
      </w:r>
    </w:p>
    <w:p w:rsidR="008C6874" w:rsidRDefault="008C6874" w:rsidP="008C6874">
      <w:pPr>
        <w:pStyle w:val="Heading2"/>
        <w:numPr>
          <w:ilvl w:val="3"/>
          <w:numId w:val="11"/>
        </w:numPr>
        <w:spacing w:after="60"/>
        <w:rPr>
          <w:rFonts w:ascii="Calibri" w:hAnsi="Calibri" w:cs="Calibri"/>
        </w:rPr>
      </w:pPr>
      <w:bookmarkStart w:id="196" w:name="_Toc488748536"/>
      <w:r>
        <w:rPr>
          <w:rFonts w:ascii="Calibri" w:hAnsi="Calibri" w:cs="Calibri"/>
        </w:rPr>
        <w:t>Processing</w:t>
      </w:r>
      <w:bookmarkEnd w:id="195"/>
      <w:bookmarkEnd w:id="196"/>
    </w:p>
    <w:p w:rsidR="00422DE3" w:rsidRDefault="00422DE3" w:rsidP="00422DE3">
      <w:pPr>
        <w:rPr>
          <w:lang w:bidi="ar-SA"/>
        </w:rPr>
      </w:pPr>
    </w:p>
    <w:p w:rsidR="00422DE3" w:rsidRDefault="00422DE3" w:rsidP="00422DE3">
      <w:pPr>
        <w:pStyle w:val="Heading2"/>
        <w:numPr>
          <w:ilvl w:val="2"/>
          <w:numId w:val="11"/>
        </w:numPr>
        <w:tabs>
          <w:tab w:val="clear" w:pos="1017"/>
          <w:tab w:val="num" w:pos="567"/>
        </w:tabs>
        <w:spacing w:after="60"/>
        <w:ind w:left="567"/>
        <w:rPr>
          <w:rFonts w:ascii="Calibri" w:hAnsi="Calibri" w:cs="Calibri"/>
        </w:rPr>
      </w:pPr>
      <w:bookmarkStart w:id="197" w:name="_Toc488748540"/>
      <w:proofErr w:type="spellStart"/>
      <w:r w:rsidRPr="00422DE3">
        <w:rPr>
          <w:rFonts w:ascii="Calibri" w:hAnsi="Calibri" w:cs="Calibri"/>
        </w:rPr>
        <w:t>Proc</w:t>
      </w:r>
      <w:r>
        <w:rPr>
          <w:rFonts w:ascii="Calibri" w:hAnsi="Calibri" w:cs="Calibri"/>
        </w:rPr>
        <w:t>PinRst</w:t>
      </w:r>
      <w:bookmarkEnd w:id="197"/>
      <w:proofErr w:type="spellEnd"/>
      <w:r w:rsidRPr="00422DE3">
        <w:rPr>
          <w:rFonts w:ascii="Calibri" w:hAnsi="Calibri" w:cs="Calibri"/>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422DE3" w:rsidRPr="00AA38E8" w:rsidTr="00782777">
        <w:tc>
          <w:tcPr>
            <w:tcW w:w="1677" w:type="dxa"/>
          </w:tcPr>
          <w:p w:rsidR="00422DE3" w:rsidRPr="00AA38E8" w:rsidRDefault="00422DE3" w:rsidP="00782777">
            <w:pPr>
              <w:spacing w:before="60"/>
              <w:rPr>
                <w:rFonts w:cs="Calibri"/>
                <w:b/>
                <w:bCs/>
                <w:sz w:val="16"/>
              </w:rPr>
            </w:pPr>
            <w:r w:rsidRPr="00AA38E8">
              <w:rPr>
                <w:rFonts w:cs="Calibri"/>
                <w:b/>
                <w:bCs/>
                <w:sz w:val="16"/>
              </w:rPr>
              <w:t>Function Name</w:t>
            </w:r>
          </w:p>
        </w:tc>
        <w:tc>
          <w:tcPr>
            <w:tcW w:w="3846" w:type="dxa"/>
          </w:tcPr>
          <w:p w:rsidR="00422DE3" w:rsidRPr="00AA38E8" w:rsidRDefault="00422DE3" w:rsidP="00422DE3">
            <w:pPr>
              <w:spacing w:before="60"/>
              <w:rPr>
                <w:rFonts w:cs="Calibri"/>
                <w:sz w:val="16"/>
              </w:rPr>
            </w:pPr>
            <w:proofErr w:type="spellStart"/>
            <w:r w:rsidRPr="00422DE3">
              <w:rPr>
                <w:rFonts w:cs="Calibri"/>
                <w:sz w:val="16"/>
              </w:rPr>
              <w:t>Proc</w:t>
            </w:r>
            <w:r>
              <w:rPr>
                <w:rFonts w:cs="Calibri"/>
                <w:sz w:val="16"/>
              </w:rPr>
              <w:t>PinRst</w:t>
            </w:r>
            <w:proofErr w:type="spellEnd"/>
          </w:p>
        </w:tc>
        <w:tc>
          <w:tcPr>
            <w:tcW w:w="1135" w:type="dxa"/>
            <w:shd w:val="pct30" w:color="FFFF00" w:fill="auto"/>
          </w:tcPr>
          <w:p w:rsidR="00422DE3" w:rsidRPr="00AA38E8" w:rsidRDefault="00422DE3" w:rsidP="00782777">
            <w:pPr>
              <w:spacing w:before="60"/>
              <w:jc w:val="center"/>
              <w:rPr>
                <w:rFonts w:cs="Calibri"/>
                <w:sz w:val="16"/>
              </w:rPr>
            </w:pPr>
            <w:r w:rsidRPr="00AA38E8">
              <w:rPr>
                <w:rFonts w:cs="Calibri"/>
                <w:sz w:val="16"/>
              </w:rPr>
              <w:t>Type</w:t>
            </w:r>
          </w:p>
        </w:tc>
        <w:tc>
          <w:tcPr>
            <w:tcW w:w="1135" w:type="dxa"/>
            <w:shd w:val="pct30" w:color="FFFF00" w:fill="auto"/>
          </w:tcPr>
          <w:p w:rsidR="00422DE3" w:rsidRPr="00AA38E8" w:rsidRDefault="00422DE3" w:rsidP="00782777">
            <w:pPr>
              <w:spacing w:before="60"/>
              <w:jc w:val="center"/>
              <w:rPr>
                <w:rFonts w:cs="Calibri"/>
                <w:sz w:val="16"/>
              </w:rPr>
            </w:pPr>
            <w:r w:rsidRPr="00AA38E8">
              <w:rPr>
                <w:rFonts w:cs="Calibri"/>
                <w:sz w:val="16"/>
              </w:rPr>
              <w:t>Min</w:t>
            </w:r>
          </w:p>
        </w:tc>
        <w:tc>
          <w:tcPr>
            <w:tcW w:w="1135" w:type="dxa"/>
            <w:shd w:val="pct30" w:color="FFFF00" w:fill="auto"/>
          </w:tcPr>
          <w:p w:rsidR="00422DE3" w:rsidRPr="00AA38E8" w:rsidRDefault="00422DE3" w:rsidP="00782777">
            <w:pPr>
              <w:spacing w:before="60"/>
              <w:jc w:val="center"/>
              <w:rPr>
                <w:rFonts w:cs="Calibri"/>
                <w:sz w:val="16"/>
              </w:rPr>
            </w:pPr>
            <w:r w:rsidRPr="00AA38E8">
              <w:rPr>
                <w:rFonts w:cs="Calibri"/>
                <w:sz w:val="16"/>
              </w:rPr>
              <w:t>Max</w:t>
            </w:r>
          </w:p>
        </w:tc>
      </w:tr>
      <w:tr w:rsidR="00422DE3" w:rsidRPr="00AA38E8" w:rsidTr="00782777">
        <w:tc>
          <w:tcPr>
            <w:tcW w:w="1677" w:type="dxa"/>
          </w:tcPr>
          <w:p w:rsidR="00422DE3" w:rsidRPr="00AA38E8" w:rsidRDefault="00422DE3" w:rsidP="00782777">
            <w:pPr>
              <w:spacing w:before="60"/>
              <w:rPr>
                <w:rFonts w:cs="Calibri"/>
                <w:b/>
                <w:bCs/>
                <w:sz w:val="16"/>
              </w:rPr>
            </w:pPr>
            <w:r w:rsidRPr="00AA38E8">
              <w:rPr>
                <w:rFonts w:cs="Calibri"/>
                <w:b/>
                <w:bCs/>
                <w:sz w:val="16"/>
              </w:rPr>
              <w:t xml:space="preserve">Arguments Passed </w:t>
            </w:r>
          </w:p>
        </w:tc>
        <w:tc>
          <w:tcPr>
            <w:tcW w:w="3846" w:type="dxa"/>
          </w:tcPr>
          <w:p w:rsidR="00422DE3" w:rsidRPr="00AA38E8" w:rsidRDefault="00422DE3" w:rsidP="00782777">
            <w:pPr>
              <w:spacing w:before="60"/>
              <w:rPr>
                <w:rFonts w:cs="Calibri"/>
                <w:sz w:val="16"/>
              </w:rPr>
            </w:pPr>
            <w:r w:rsidRPr="00AA38E8">
              <w:rPr>
                <w:rFonts w:cs="Calibri"/>
                <w:sz w:val="16"/>
              </w:rPr>
              <w:t>None</w:t>
            </w: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r>
      <w:tr w:rsidR="00422DE3" w:rsidRPr="00AA38E8" w:rsidTr="00782777">
        <w:tc>
          <w:tcPr>
            <w:tcW w:w="1677" w:type="dxa"/>
          </w:tcPr>
          <w:p w:rsidR="00422DE3" w:rsidRPr="00AA38E8" w:rsidRDefault="00422DE3" w:rsidP="00782777">
            <w:pPr>
              <w:spacing w:before="60"/>
              <w:rPr>
                <w:rFonts w:cs="Calibri"/>
                <w:b/>
                <w:bCs/>
                <w:sz w:val="16"/>
              </w:rPr>
            </w:pPr>
          </w:p>
        </w:tc>
        <w:tc>
          <w:tcPr>
            <w:tcW w:w="3846"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r>
      <w:tr w:rsidR="00422DE3" w:rsidRPr="00AA38E8" w:rsidTr="00782777">
        <w:tc>
          <w:tcPr>
            <w:tcW w:w="1677" w:type="dxa"/>
          </w:tcPr>
          <w:p w:rsidR="00422DE3" w:rsidRPr="00AA38E8" w:rsidRDefault="00422DE3" w:rsidP="00782777">
            <w:pPr>
              <w:spacing w:before="60"/>
              <w:rPr>
                <w:rFonts w:cs="Calibri"/>
                <w:b/>
                <w:bCs/>
                <w:sz w:val="16"/>
              </w:rPr>
            </w:pPr>
            <w:r w:rsidRPr="00AA38E8">
              <w:rPr>
                <w:rFonts w:cs="Calibri"/>
                <w:b/>
                <w:bCs/>
                <w:sz w:val="16"/>
              </w:rPr>
              <w:t>Return Value</w:t>
            </w:r>
          </w:p>
        </w:tc>
        <w:tc>
          <w:tcPr>
            <w:tcW w:w="3846" w:type="dxa"/>
          </w:tcPr>
          <w:p w:rsidR="00422DE3" w:rsidRPr="00AA38E8" w:rsidRDefault="00422DE3" w:rsidP="00782777">
            <w:pPr>
              <w:spacing w:before="60"/>
              <w:rPr>
                <w:rFonts w:cs="Calibri"/>
                <w:sz w:val="16"/>
              </w:rPr>
            </w:pPr>
            <w:r>
              <w:rPr>
                <w:rFonts w:cs="Calibri"/>
                <w:sz w:val="16"/>
              </w:rPr>
              <w:t>NA</w:t>
            </w: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c>
          <w:tcPr>
            <w:tcW w:w="1135" w:type="dxa"/>
          </w:tcPr>
          <w:p w:rsidR="00422DE3" w:rsidRPr="00AA38E8" w:rsidRDefault="00422DE3" w:rsidP="00782777">
            <w:pPr>
              <w:spacing w:before="60"/>
              <w:rPr>
                <w:rFonts w:cs="Calibri"/>
                <w:sz w:val="16"/>
              </w:rPr>
            </w:pPr>
          </w:p>
        </w:tc>
      </w:tr>
    </w:tbl>
    <w:p w:rsidR="00422DE3" w:rsidRDefault="00422DE3" w:rsidP="00422DE3">
      <w:pPr>
        <w:pStyle w:val="Heading2"/>
        <w:numPr>
          <w:ilvl w:val="3"/>
          <w:numId w:val="11"/>
        </w:numPr>
        <w:spacing w:after="60"/>
        <w:rPr>
          <w:rFonts w:ascii="Calibri" w:hAnsi="Calibri" w:cs="Calibri"/>
        </w:rPr>
      </w:pPr>
      <w:bookmarkStart w:id="198" w:name="_Toc488748541"/>
      <w:r>
        <w:rPr>
          <w:rFonts w:ascii="Calibri" w:hAnsi="Calibri" w:cs="Calibri"/>
        </w:rPr>
        <w:lastRenderedPageBreak/>
        <w:t>Design Rationale</w:t>
      </w:r>
      <w:bookmarkEnd w:id="198"/>
    </w:p>
    <w:p w:rsidR="00422DE3" w:rsidRPr="0033680E" w:rsidRDefault="00422DE3" w:rsidP="00422DE3">
      <w:pPr>
        <w:rPr>
          <w:rFonts w:cs="Calibri"/>
          <w:i/>
        </w:rPr>
      </w:pPr>
      <w:r>
        <w:rPr>
          <w:rFonts w:cs="Calibri"/>
          <w:i/>
        </w:rPr>
        <w:t>Refer FDD</w:t>
      </w:r>
    </w:p>
    <w:p w:rsidR="00422DE3" w:rsidRPr="00AA38E8" w:rsidRDefault="00422DE3" w:rsidP="00422DE3">
      <w:pPr>
        <w:pStyle w:val="Heading2"/>
        <w:numPr>
          <w:ilvl w:val="3"/>
          <w:numId w:val="11"/>
        </w:numPr>
        <w:spacing w:after="60"/>
        <w:rPr>
          <w:rFonts w:ascii="Calibri" w:hAnsi="Calibri" w:cs="Calibri"/>
        </w:rPr>
      </w:pPr>
      <w:bookmarkStart w:id="199" w:name="_Toc488748542"/>
      <w:r>
        <w:rPr>
          <w:rFonts w:ascii="Calibri" w:hAnsi="Calibri" w:cs="Calibri"/>
        </w:rPr>
        <w:t>Processing</w:t>
      </w:r>
      <w:bookmarkEnd w:id="199"/>
    </w:p>
    <w:p w:rsidR="00422DE3" w:rsidRDefault="00422DE3" w:rsidP="00422DE3">
      <w:pPr>
        <w:rPr>
          <w:lang w:bidi="ar-SA"/>
        </w:rPr>
      </w:pPr>
    </w:p>
    <w:p w:rsidR="00E7516A" w:rsidRDefault="00E7516A" w:rsidP="000615B7">
      <w:pPr>
        <w:pStyle w:val="Heading2"/>
        <w:numPr>
          <w:ilvl w:val="2"/>
          <w:numId w:val="11"/>
        </w:numPr>
        <w:tabs>
          <w:tab w:val="clear" w:pos="1017"/>
          <w:tab w:val="num" w:pos="567"/>
        </w:tabs>
        <w:spacing w:after="60"/>
        <w:ind w:left="567"/>
        <w:rPr>
          <w:rFonts w:ascii="Calibri" w:hAnsi="Calibri" w:cs="Calibri"/>
        </w:rPr>
      </w:pPr>
      <w:bookmarkStart w:id="200" w:name="_Toc488748543"/>
      <w:proofErr w:type="spellStart"/>
      <w:r w:rsidRPr="00E7516A">
        <w:rPr>
          <w:rFonts w:ascii="Calibri" w:hAnsi="Calibri" w:cs="Calibri"/>
        </w:rPr>
        <w:t>McuDiagcRstChk</w:t>
      </w:r>
      <w:bookmarkEnd w:id="200"/>
      <w:proofErr w:type="spellEnd"/>
      <w:r w:rsidRPr="00422DE3">
        <w:rPr>
          <w:rFonts w:ascii="Calibri" w:hAnsi="Calibri" w:cs="Calibri"/>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7"/>
        <w:gridCol w:w="3846"/>
        <w:gridCol w:w="1135"/>
        <w:gridCol w:w="1135"/>
        <w:gridCol w:w="1135"/>
      </w:tblGrid>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Function Name</w:t>
            </w:r>
          </w:p>
        </w:tc>
        <w:tc>
          <w:tcPr>
            <w:tcW w:w="3846" w:type="dxa"/>
          </w:tcPr>
          <w:p w:rsidR="00E7516A" w:rsidRPr="00AA38E8" w:rsidRDefault="00E7516A" w:rsidP="00782777">
            <w:pPr>
              <w:spacing w:before="60"/>
              <w:rPr>
                <w:rFonts w:cs="Calibri"/>
                <w:sz w:val="16"/>
              </w:rPr>
            </w:pPr>
            <w:proofErr w:type="spellStart"/>
            <w:r w:rsidRPr="00E7516A">
              <w:rPr>
                <w:rFonts w:cs="Calibri"/>
                <w:sz w:val="16"/>
              </w:rPr>
              <w:t>McuDiagcRstChk</w:t>
            </w:r>
            <w:proofErr w:type="spellEnd"/>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Type</w:t>
            </w:r>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Min</w:t>
            </w:r>
          </w:p>
        </w:tc>
        <w:tc>
          <w:tcPr>
            <w:tcW w:w="1135" w:type="dxa"/>
            <w:shd w:val="pct30" w:color="FFFF00" w:fill="auto"/>
          </w:tcPr>
          <w:p w:rsidR="00E7516A" w:rsidRPr="00AA38E8" w:rsidRDefault="00E7516A" w:rsidP="00782777">
            <w:pPr>
              <w:spacing w:before="60"/>
              <w:jc w:val="center"/>
              <w:rPr>
                <w:rFonts w:cs="Calibri"/>
                <w:sz w:val="16"/>
              </w:rPr>
            </w:pPr>
            <w:r w:rsidRPr="00AA38E8">
              <w:rPr>
                <w:rFonts w:cs="Calibri"/>
                <w:sz w:val="16"/>
              </w:rPr>
              <w:t>Max</w:t>
            </w:r>
          </w:p>
        </w:tc>
      </w:tr>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 xml:space="preserve">Arguments Passed </w:t>
            </w:r>
          </w:p>
        </w:tc>
        <w:tc>
          <w:tcPr>
            <w:tcW w:w="3846" w:type="dxa"/>
          </w:tcPr>
          <w:p w:rsidR="00E7516A" w:rsidRPr="00AA38E8" w:rsidRDefault="00E7516A" w:rsidP="00782777">
            <w:pPr>
              <w:spacing w:before="60"/>
              <w:rPr>
                <w:rFonts w:cs="Calibri"/>
                <w:sz w:val="16"/>
              </w:rPr>
            </w:pPr>
            <w:proofErr w:type="spellStart"/>
            <w:r w:rsidRPr="00E7516A">
              <w:rPr>
                <w:rFonts w:cs="Calibri"/>
                <w:sz w:val="16"/>
              </w:rPr>
              <w:t>RstInfo_Cnt_T_enum</w:t>
            </w:r>
            <w:proofErr w:type="spellEnd"/>
          </w:p>
        </w:tc>
        <w:tc>
          <w:tcPr>
            <w:tcW w:w="1135" w:type="dxa"/>
          </w:tcPr>
          <w:p w:rsidR="00E7516A" w:rsidRPr="00AA38E8" w:rsidRDefault="00E7516A" w:rsidP="00782777">
            <w:pPr>
              <w:spacing w:before="60"/>
              <w:rPr>
                <w:rFonts w:cs="Calibri"/>
                <w:sz w:val="16"/>
              </w:rPr>
            </w:pPr>
            <w:r w:rsidRPr="00E7516A">
              <w:rPr>
                <w:rFonts w:cs="Calibri"/>
                <w:sz w:val="16"/>
              </w:rPr>
              <w:t>McuDiagc1</w:t>
            </w:r>
          </w:p>
        </w:tc>
        <w:tc>
          <w:tcPr>
            <w:tcW w:w="1135" w:type="dxa"/>
          </w:tcPr>
          <w:p w:rsidR="00E7516A" w:rsidRPr="00AA38E8" w:rsidRDefault="00E7516A" w:rsidP="00782777">
            <w:pPr>
              <w:spacing w:before="60"/>
              <w:rPr>
                <w:rFonts w:cs="Calibri"/>
                <w:sz w:val="16"/>
              </w:rPr>
            </w:pPr>
            <w:r>
              <w:rPr>
                <w:rFonts w:cs="Calibri"/>
                <w:sz w:val="16"/>
              </w:rPr>
              <w:t>Refer FDD*</w:t>
            </w:r>
          </w:p>
        </w:tc>
        <w:tc>
          <w:tcPr>
            <w:tcW w:w="1135" w:type="dxa"/>
          </w:tcPr>
          <w:p w:rsidR="00E7516A" w:rsidRPr="00AA38E8" w:rsidRDefault="00E7516A" w:rsidP="00782777">
            <w:pPr>
              <w:spacing w:before="60"/>
              <w:rPr>
                <w:rFonts w:cs="Calibri"/>
                <w:sz w:val="16"/>
              </w:rPr>
            </w:pPr>
            <w:r>
              <w:rPr>
                <w:rFonts w:cs="Calibri"/>
                <w:sz w:val="16"/>
              </w:rPr>
              <w:t>Refer FDD*</w:t>
            </w:r>
          </w:p>
        </w:tc>
      </w:tr>
      <w:tr w:rsidR="00E7516A" w:rsidRPr="00AA38E8" w:rsidTr="00782777">
        <w:tc>
          <w:tcPr>
            <w:tcW w:w="1677" w:type="dxa"/>
          </w:tcPr>
          <w:p w:rsidR="00E7516A" w:rsidRPr="00AA38E8" w:rsidRDefault="00E7516A" w:rsidP="00782777">
            <w:pPr>
              <w:spacing w:before="60"/>
              <w:rPr>
                <w:rFonts w:cs="Calibri"/>
                <w:b/>
                <w:bCs/>
                <w:sz w:val="16"/>
              </w:rPr>
            </w:pPr>
          </w:p>
        </w:tc>
        <w:tc>
          <w:tcPr>
            <w:tcW w:w="3846"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c>
          <w:tcPr>
            <w:tcW w:w="1135" w:type="dxa"/>
          </w:tcPr>
          <w:p w:rsidR="00E7516A" w:rsidRPr="00AA38E8" w:rsidRDefault="00E7516A" w:rsidP="00782777">
            <w:pPr>
              <w:spacing w:before="60"/>
              <w:rPr>
                <w:rFonts w:cs="Calibri"/>
                <w:sz w:val="16"/>
              </w:rPr>
            </w:pPr>
          </w:p>
        </w:tc>
      </w:tr>
      <w:tr w:rsidR="00E7516A" w:rsidRPr="00AA38E8" w:rsidTr="00782777">
        <w:tc>
          <w:tcPr>
            <w:tcW w:w="1677" w:type="dxa"/>
          </w:tcPr>
          <w:p w:rsidR="00E7516A" w:rsidRPr="00AA38E8" w:rsidRDefault="00E7516A" w:rsidP="00782777">
            <w:pPr>
              <w:spacing w:before="60"/>
              <w:rPr>
                <w:rFonts w:cs="Calibri"/>
                <w:b/>
                <w:bCs/>
                <w:sz w:val="16"/>
              </w:rPr>
            </w:pPr>
            <w:r w:rsidRPr="00AA38E8">
              <w:rPr>
                <w:rFonts w:cs="Calibri"/>
                <w:b/>
                <w:bCs/>
                <w:sz w:val="16"/>
              </w:rPr>
              <w:t>Return Value</w:t>
            </w:r>
          </w:p>
        </w:tc>
        <w:tc>
          <w:tcPr>
            <w:tcW w:w="3846" w:type="dxa"/>
          </w:tcPr>
          <w:p w:rsidR="00E7516A" w:rsidRPr="00AA38E8" w:rsidRDefault="00E7516A" w:rsidP="000615B7">
            <w:pPr>
              <w:tabs>
                <w:tab w:val="left" w:pos="2700"/>
              </w:tabs>
              <w:spacing w:before="60"/>
              <w:rPr>
                <w:rFonts w:cs="Calibri"/>
                <w:sz w:val="16"/>
              </w:rPr>
            </w:pPr>
            <w:proofErr w:type="spellStart"/>
            <w:r w:rsidRPr="00E7516A">
              <w:rPr>
                <w:rFonts w:cs="Calibri"/>
                <w:sz w:val="16"/>
              </w:rPr>
              <w:t>McuDiagcRstChk_Cnt_T_lgc</w:t>
            </w:r>
            <w:proofErr w:type="spellEnd"/>
          </w:p>
        </w:tc>
        <w:tc>
          <w:tcPr>
            <w:tcW w:w="1135" w:type="dxa"/>
          </w:tcPr>
          <w:p w:rsidR="00E7516A" w:rsidRPr="00AA38E8" w:rsidRDefault="00E7516A" w:rsidP="00782777">
            <w:pPr>
              <w:spacing w:before="60"/>
              <w:rPr>
                <w:rFonts w:cs="Calibri"/>
                <w:sz w:val="16"/>
              </w:rPr>
            </w:pPr>
            <w:r>
              <w:rPr>
                <w:rFonts w:cs="Calibri"/>
                <w:sz w:val="16"/>
              </w:rPr>
              <w:t>Boolean</w:t>
            </w:r>
          </w:p>
        </w:tc>
        <w:tc>
          <w:tcPr>
            <w:tcW w:w="1135" w:type="dxa"/>
          </w:tcPr>
          <w:p w:rsidR="00E7516A" w:rsidRPr="00AA38E8" w:rsidRDefault="00E7516A" w:rsidP="00782777">
            <w:pPr>
              <w:spacing w:before="60"/>
              <w:rPr>
                <w:rFonts w:cs="Calibri"/>
                <w:sz w:val="16"/>
              </w:rPr>
            </w:pPr>
            <w:r>
              <w:rPr>
                <w:rFonts w:cs="Calibri"/>
                <w:sz w:val="16"/>
              </w:rPr>
              <w:t>FALSE</w:t>
            </w:r>
          </w:p>
        </w:tc>
        <w:tc>
          <w:tcPr>
            <w:tcW w:w="1135" w:type="dxa"/>
          </w:tcPr>
          <w:p w:rsidR="00E7516A" w:rsidRPr="00AA38E8" w:rsidRDefault="00E7516A" w:rsidP="00782777">
            <w:pPr>
              <w:spacing w:before="60"/>
              <w:rPr>
                <w:rFonts w:cs="Calibri"/>
                <w:sz w:val="16"/>
              </w:rPr>
            </w:pPr>
            <w:r>
              <w:rPr>
                <w:rFonts w:cs="Calibri"/>
                <w:sz w:val="16"/>
              </w:rPr>
              <w:t>TRUE</w:t>
            </w:r>
          </w:p>
        </w:tc>
      </w:tr>
    </w:tbl>
    <w:p w:rsidR="00E7516A" w:rsidRDefault="00E7516A" w:rsidP="00E7516A">
      <w:pPr>
        <w:pStyle w:val="Heading2"/>
        <w:numPr>
          <w:ilvl w:val="3"/>
          <w:numId w:val="11"/>
        </w:numPr>
        <w:spacing w:after="60"/>
        <w:rPr>
          <w:rFonts w:ascii="Calibri" w:hAnsi="Calibri" w:cs="Calibri"/>
        </w:rPr>
      </w:pPr>
      <w:bookmarkStart w:id="201" w:name="_Toc488748544"/>
      <w:r>
        <w:rPr>
          <w:rFonts w:ascii="Calibri" w:hAnsi="Calibri" w:cs="Calibri"/>
        </w:rPr>
        <w:t>Design Rationale</w:t>
      </w:r>
      <w:bookmarkEnd w:id="201"/>
    </w:p>
    <w:p w:rsidR="00E7516A" w:rsidRPr="0033680E" w:rsidRDefault="00E7516A" w:rsidP="00E7516A">
      <w:pPr>
        <w:rPr>
          <w:rFonts w:cs="Calibri"/>
          <w:i/>
        </w:rPr>
      </w:pPr>
      <w:r>
        <w:rPr>
          <w:rFonts w:cs="Calibri"/>
          <w:i/>
        </w:rPr>
        <w:t xml:space="preserve">Checks if the reset cause is power on/Flash </w:t>
      </w:r>
      <w:proofErr w:type="spellStart"/>
      <w:r>
        <w:rPr>
          <w:rFonts w:cs="Calibri"/>
          <w:i/>
        </w:rPr>
        <w:t>Progamming</w:t>
      </w:r>
      <w:proofErr w:type="spellEnd"/>
      <w:r>
        <w:rPr>
          <w:rFonts w:cs="Calibri"/>
          <w:i/>
        </w:rPr>
        <w:t xml:space="preserve"> /Hard Reset /Soft Reset. </w:t>
      </w:r>
    </w:p>
    <w:p w:rsidR="00E7516A" w:rsidRPr="00AA38E8" w:rsidRDefault="00E7516A" w:rsidP="00E7516A">
      <w:pPr>
        <w:pStyle w:val="Heading2"/>
        <w:numPr>
          <w:ilvl w:val="3"/>
          <w:numId w:val="11"/>
        </w:numPr>
        <w:spacing w:after="60"/>
        <w:rPr>
          <w:rFonts w:ascii="Calibri" w:hAnsi="Calibri" w:cs="Calibri"/>
        </w:rPr>
      </w:pPr>
      <w:bookmarkStart w:id="202" w:name="_Toc488748545"/>
      <w:r>
        <w:rPr>
          <w:rFonts w:ascii="Calibri" w:hAnsi="Calibri" w:cs="Calibri"/>
        </w:rPr>
        <w:t>Processing</w:t>
      </w:r>
      <w:bookmarkEnd w:id="202"/>
    </w:p>
    <w:p w:rsidR="00E7516A" w:rsidRPr="00422DE3" w:rsidRDefault="00E7516A" w:rsidP="00422DE3">
      <w:pPr>
        <w:rPr>
          <w:lang w:bidi="ar-SA"/>
        </w:rPr>
      </w:pPr>
      <w:r>
        <w:rPr>
          <w:lang w:bidi="ar-SA"/>
        </w:rPr>
        <w:t>Refer the FDD</w:t>
      </w:r>
    </w:p>
    <w:p w:rsidR="008C6874" w:rsidRPr="00AA38E8" w:rsidRDefault="008C6874" w:rsidP="008C6874">
      <w:pPr>
        <w:pStyle w:val="Heading2"/>
        <w:spacing w:after="60"/>
        <w:rPr>
          <w:rFonts w:ascii="Calibri" w:hAnsi="Calibri" w:cs="Calibri"/>
        </w:rPr>
      </w:pPr>
      <w:bookmarkStart w:id="203" w:name="_Toc421011542"/>
      <w:bookmarkStart w:id="204" w:name="_Toc488748546"/>
      <w:r>
        <w:rPr>
          <w:rFonts w:ascii="Calibri" w:hAnsi="Calibri" w:cs="Calibri"/>
        </w:rPr>
        <w:t>GLOBAL</w:t>
      </w:r>
      <w:r w:rsidRPr="00AA38E8">
        <w:rPr>
          <w:rFonts w:ascii="Calibri" w:hAnsi="Calibri" w:cs="Calibri"/>
        </w:rPr>
        <w:t xml:space="preserve"> Function/Macro Definitions</w:t>
      </w:r>
      <w:bookmarkEnd w:id="203"/>
      <w:bookmarkEnd w:id="204"/>
    </w:p>
    <w:p w:rsidR="008C6874" w:rsidRPr="00AA38E8" w:rsidRDefault="008C6874" w:rsidP="008C6874">
      <w:pPr>
        <w:rPr>
          <w:rFonts w:cs="Calibri"/>
        </w:rPr>
      </w:pPr>
      <w:r>
        <w:rPr>
          <w:rFonts w:cs="Calibri"/>
        </w:rPr>
        <w:t>&lt;</w:t>
      </w:r>
      <w:r w:rsidRPr="00AA38E8">
        <w:rPr>
          <w:rFonts w:cs="Calibri"/>
        </w:rPr>
        <w:t>If these are numerous and defined in a separate source file then reference the source file only.</w:t>
      </w:r>
      <w:r>
        <w:rPr>
          <w:rFonts w:cs="Calibri"/>
        </w:rPr>
        <w:t>&gt;</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205" w:name="_Toc421011543"/>
      <w:bookmarkStart w:id="206" w:name="_Toc488748547"/>
      <w:r>
        <w:rPr>
          <w:rFonts w:ascii="Calibri" w:hAnsi="Calibri" w:cs="Calibri"/>
        </w:rPr>
        <w:t>GLOBAL</w:t>
      </w:r>
      <w:r w:rsidRPr="00AA38E8">
        <w:rPr>
          <w:rFonts w:ascii="Calibri" w:hAnsi="Calibri" w:cs="Calibri"/>
        </w:rPr>
        <w:t xml:space="preserve"> Function #1</w:t>
      </w:r>
      <w:bookmarkEnd w:id="205"/>
      <w:bookmarkEnd w:id="2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8C6874" w:rsidP="00F4318C">
            <w:pPr>
              <w:spacing w:before="60"/>
              <w:rPr>
                <w:rFonts w:cs="Calibri"/>
                <w:sz w:val="16"/>
              </w:rPr>
            </w:pPr>
            <w:r w:rsidRPr="00AA38E8">
              <w:rPr>
                <w:rFonts w:cs="Calibri"/>
                <w:sz w:val="16"/>
              </w:rPr>
              <w:t>(Exact name used)</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8C6874" w:rsidP="00F4318C">
            <w:pPr>
              <w:spacing w:before="60"/>
              <w:rPr>
                <w:rFonts w:cs="Calibri"/>
                <w:sz w:val="16"/>
              </w:rPr>
            </w:pPr>
            <w:r w:rsidRPr="00AA38E8">
              <w:rPr>
                <w:rFonts w:cs="Calibri"/>
                <w:sz w:val="16"/>
              </w:rPr>
              <w:t>(if none, write None)</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c>
          <w:tcPr>
            <w:tcW w:w="1135" w:type="dxa"/>
          </w:tcPr>
          <w:p w:rsidR="008C6874" w:rsidRPr="00AA38E8" w:rsidRDefault="008C6874" w:rsidP="00F4318C">
            <w:pPr>
              <w:spacing w:before="60"/>
              <w:rPr>
                <w:rFonts w:cs="Calibri"/>
                <w:sz w:val="16"/>
              </w:rPr>
            </w:pPr>
            <w:r>
              <w:rPr>
                <w:rFonts w:cs="Calibri"/>
                <w:sz w:val="16"/>
              </w:rPr>
              <w:t>&lt;Refer MDD guidelines[1]&gt;</w:t>
            </w: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8C6874" w:rsidP="00F4318C">
            <w:pPr>
              <w:spacing w:before="60"/>
              <w:rPr>
                <w:rFonts w:cs="Calibri"/>
                <w:sz w:val="16"/>
              </w:rPr>
            </w:pPr>
            <w:r w:rsidRPr="00AA38E8">
              <w:rPr>
                <w:rFonts w:cs="Calibri"/>
                <w:sz w:val="16"/>
              </w:rPr>
              <w:t>(Insert more rows for additional passed arguments)</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8C6874" w:rsidP="00F4318C">
            <w:pPr>
              <w:spacing w:before="60"/>
              <w:rPr>
                <w:rFonts w:cs="Calibri"/>
                <w:sz w:val="16"/>
              </w:rPr>
            </w:pPr>
            <w:r w:rsidRPr="00AA38E8">
              <w:rPr>
                <w:rFonts w:cs="Calibri"/>
                <w:sz w:val="16"/>
              </w:rPr>
              <w:t>(if no value returned, write 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8C6874" w:rsidRPr="00E12B54" w:rsidRDefault="008C6874" w:rsidP="008C6874">
      <w:pPr>
        <w:pStyle w:val="Heading2"/>
        <w:numPr>
          <w:ilvl w:val="3"/>
          <w:numId w:val="11"/>
        </w:numPr>
        <w:spacing w:after="60"/>
        <w:rPr>
          <w:rFonts w:ascii="Calibri" w:hAnsi="Calibri" w:cs="Calibri"/>
        </w:rPr>
      </w:pPr>
      <w:bookmarkStart w:id="207" w:name="_Toc488748548"/>
      <w:bookmarkStart w:id="208" w:name="_Toc421011544"/>
      <w:r>
        <w:rPr>
          <w:rFonts w:ascii="Calibri" w:hAnsi="Calibri" w:cs="Calibri"/>
        </w:rPr>
        <w:t>Design Rationale</w:t>
      </w:r>
      <w:bookmarkEnd w:id="207"/>
    </w:p>
    <w:p w:rsidR="008C6874" w:rsidRPr="00AA38E8" w:rsidRDefault="008C6874" w:rsidP="008C6874">
      <w:pPr>
        <w:pStyle w:val="Heading2"/>
        <w:numPr>
          <w:ilvl w:val="3"/>
          <w:numId w:val="11"/>
        </w:numPr>
        <w:spacing w:after="60"/>
        <w:rPr>
          <w:rFonts w:ascii="Calibri" w:hAnsi="Calibri" w:cs="Calibri"/>
        </w:rPr>
      </w:pPr>
      <w:bookmarkStart w:id="209" w:name="_Toc488748549"/>
      <w:bookmarkEnd w:id="208"/>
      <w:r>
        <w:rPr>
          <w:rFonts w:ascii="Calibri" w:hAnsi="Calibri" w:cs="Calibri"/>
        </w:rPr>
        <w:t>processing</w:t>
      </w:r>
      <w:bookmarkEnd w:id="209"/>
    </w:p>
    <w:p w:rsidR="008C6874" w:rsidRDefault="008C6874" w:rsidP="008C6874">
      <w:pPr>
        <w:rPr>
          <w:rFonts w:cs="Calibri"/>
        </w:rPr>
      </w:pPr>
      <w:r w:rsidRPr="00AA38E8">
        <w:rPr>
          <w:rFonts w:cs="Calibri"/>
        </w:rPr>
        <w:t>(Place flowchart/design for local function)</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210" w:name="_Toc418080076"/>
      <w:bookmarkStart w:id="211" w:name="_Toc421709921"/>
      <w:bookmarkStart w:id="212" w:name="_Toc488748550"/>
      <w:r w:rsidRPr="002E3F2E">
        <w:rPr>
          <w:rFonts w:ascii="Calibri" w:hAnsi="Calibri"/>
        </w:rPr>
        <w:lastRenderedPageBreak/>
        <w:t>Known</w:t>
      </w:r>
      <w:r w:rsidRPr="00AA38E8">
        <w:rPr>
          <w:rFonts w:ascii="Calibri" w:hAnsi="Calibri" w:cs="Calibri"/>
        </w:rPr>
        <w:t xml:space="preserve"> Limitations with Design</w:t>
      </w:r>
      <w:bookmarkEnd w:id="210"/>
      <w:bookmarkEnd w:id="211"/>
      <w:bookmarkEnd w:id="212"/>
    </w:p>
    <w:p w:rsidR="00531B8C" w:rsidRDefault="00A928A4"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213" w:name="_Toc382297449"/>
      <w:bookmarkStart w:id="214" w:name="_Toc418080077"/>
      <w:bookmarkStart w:id="215" w:name="_Toc421709922"/>
      <w:bookmarkStart w:id="216" w:name="_Toc488748551"/>
      <w:r w:rsidRPr="00E75CFE">
        <w:rPr>
          <w:rFonts w:ascii="Calibri" w:hAnsi="Calibri" w:cs="Calibri"/>
        </w:rPr>
        <w:lastRenderedPageBreak/>
        <w:t>UNIT TEST CONSIDERATION</w:t>
      </w:r>
      <w:bookmarkEnd w:id="213"/>
      <w:bookmarkEnd w:id="214"/>
      <w:bookmarkEnd w:id="215"/>
      <w:bookmarkEnd w:id="216"/>
    </w:p>
    <w:p w:rsidR="00531B8C" w:rsidRPr="00531B8C" w:rsidRDefault="00A928A4" w:rsidP="00531B8C">
      <w:pPr>
        <w:rPr>
          <w:lang w:bidi="ar-SA"/>
        </w:rPr>
      </w:pPr>
      <w:r>
        <w:rPr>
          <w:rFonts w:cs="Calibri"/>
        </w:rPr>
        <w:t>None</w:t>
      </w:r>
    </w:p>
    <w:p w:rsidR="00786BDF" w:rsidRPr="00A158C7" w:rsidRDefault="00786BDF" w:rsidP="000B37D5">
      <w:pPr>
        <w:pStyle w:val="Heading7"/>
      </w:pPr>
      <w:bookmarkStart w:id="217" w:name="_Toc488748552"/>
      <w:r w:rsidRPr="00A158C7">
        <w:lastRenderedPageBreak/>
        <w:t>Abbreviations and Acronyms</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18" w:name="_Toc488748553"/>
      <w:r w:rsidRPr="00A158C7">
        <w:lastRenderedPageBreak/>
        <w:t>Glossary</w:t>
      </w:r>
      <w:bookmarkEnd w:id="21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19" w:name="_Toc488748554"/>
      <w:r w:rsidRPr="00A158C7">
        <w:lastRenderedPageBreak/>
        <w:t>References</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737"/>
        <w:gridCol w:w="2812"/>
      </w:tblGrid>
      <w:tr w:rsidR="00A158C7" w:rsidRPr="00A158C7" w:rsidTr="003C5EB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5737"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812"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3C5EB5">
        <w:tc>
          <w:tcPr>
            <w:tcW w:w="738" w:type="dxa"/>
            <w:shd w:val="clear" w:color="auto" w:fill="auto"/>
          </w:tcPr>
          <w:p w:rsidR="00531B8C" w:rsidRDefault="00531B8C" w:rsidP="00B758D2">
            <w:pPr>
              <w:jc w:val="center"/>
              <w:rPr>
                <w:lang w:bidi="ar-SA"/>
              </w:rPr>
            </w:pPr>
            <w:r>
              <w:rPr>
                <w:lang w:bidi="ar-SA"/>
              </w:rPr>
              <w:t>1</w:t>
            </w:r>
          </w:p>
        </w:tc>
        <w:tc>
          <w:tcPr>
            <w:tcW w:w="5737" w:type="dxa"/>
            <w:shd w:val="clear" w:color="auto" w:fill="auto"/>
          </w:tcPr>
          <w:p w:rsidR="00531B8C" w:rsidRDefault="00531B8C" w:rsidP="00B758D2">
            <w:pPr>
              <w:keepNext/>
            </w:pPr>
            <w:bookmarkStart w:id="220" w:name="_Ref313612389"/>
            <w:r>
              <w:t>AUTOSAR Specification of Memory Mapping (</w:t>
            </w:r>
            <w:proofErr w:type="spellStart"/>
            <w:r>
              <w:t>Link:</w:t>
            </w:r>
            <w:hyperlink r:id="rId13" w:history="1">
              <w:r w:rsidRPr="00F35C33">
                <w:rPr>
                  <w:rStyle w:val="Hyperlink"/>
                </w:rPr>
                <w:t>AUTOSAR_SWS_MemoryMapping.pdf</w:t>
              </w:r>
              <w:proofErr w:type="spellEnd"/>
            </w:hyperlink>
            <w:r>
              <w:t>)</w:t>
            </w:r>
            <w:bookmarkEnd w:id="220"/>
          </w:p>
        </w:tc>
        <w:tc>
          <w:tcPr>
            <w:tcW w:w="2812" w:type="dxa"/>
            <w:shd w:val="clear" w:color="auto" w:fill="auto"/>
          </w:tcPr>
          <w:p w:rsidR="00531B8C" w:rsidRDefault="00531B8C" w:rsidP="00B758D2">
            <w:pPr>
              <w:rPr>
                <w:lang w:bidi="ar-SA"/>
              </w:rPr>
            </w:pPr>
            <w:r>
              <w:t>v1.3.0 R4.0 Rev 2</w:t>
            </w:r>
          </w:p>
        </w:tc>
      </w:tr>
      <w:tr w:rsidR="00531B8C" w:rsidRPr="00A158C7" w:rsidTr="003C5EB5">
        <w:tc>
          <w:tcPr>
            <w:tcW w:w="738" w:type="dxa"/>
            <w:shd w:val="clear" w:color="auto" w:fill="auto"/>
          </w:tcPr>
          <w:p w:rsidR="00531B8C" w:rsidRDefault="00531B8C" w:rsidP="00B758D2">
            <w:pPr>
              <w:jc w:val="center"/>
              <w:rPr>
                <w:lang w:bidi="ar-SA"/>
              </w:rPr>
            </w:pPr>
            <w:r>
              <w:rPr>
                <w:lang w:bidi="ar-SA"/>
              </w:rPr>
              <w:t>2</w:t>
            </w:r>
          </w:p>
        </w:tc>
        <w:tc>
          <w:tcPr>
            <w:tcW w:w="5737" w:type="dxa"/>
            <w:shd w:val="clear" w:color="auto" w:fill="auto"/>
          </w:tcPr>
          <w:p w:rsidR="00531B8C" w:rsidRDefault="00531B8C" w:rsidP="00B758D2">
            <w:pPr>
              <w:rPr>
                <w:lang w:bidi="ar-SA"/>
              </w:rPr>
            </w:pPr>
            <w:r>
              <w:t xml:space="preserve">MDD Guideline </w:t>
            </w:r>
          </w:p>
        </w:tc>
        <w:tc>
          <w:tcPr>
            <w:tcW w:w="2812" w:type="dxa"/>
            <w:shd w:val="clear" w:color="auto" w:fill="auto"/>
          </w:tcPr>
          <w:p w:rsidR="00531B8C" w:rsidRDefault="003C5EB5" w:rsidP="00A928A4">
            <w:pPr>
              <w:rPr>
                <w:lang w:bidi="ar-SA"/>
              </w:rPr>
            </w:pPr>
            <w:del w:id="221" w:author="Avinash James" w:date="2018-04-04T10:54:00Z">
              <w:r w:rsidDel="002B35EF">
                <w:rPr>
                  <w:lang w:bidi="ar-SA"/>
                </w:rPr>
                <w:delText xml:space="preserve"> Process 04.04.02</w:delText>
              </w:r>
            </w:del>
            <w:ins w:id="222" w:author="Avinash James" w:date="2018-04-04T10:54:00Z">
              <w:r w:rsidR="002B35EF">
                <w:rPr>
                  <w:lang w:bidi="ar-SA"/>
                </w:rPr>
                <w:t>1.02</w:t>
              </w:r>
            </w:ins>
          </w:p>
        </w:tc>
      </w:tr>
      <w:tr w:rsidR="00531B8C" w:rsidRPr="00A158C7" w:rsidTr="003C5EB5">
        <w:tc>
          <w:tcPr>
            <w:tcW w:w="738" w:type="dxa"/>
            <w:shd w:val="clear" w:color="auto" w:fill="auto"/>
          </w:tcPr>
          <w:p w:rsidR="00531B8C" w:rsidRDefault="00531B8C" w:rsidP="00B758D2">
            <w:pPr>
              <w:jc w:val="center"/>
            </w:pPr>
            <w:r>
              <w:t>3</w:t>
            </w:r>
          </w:p>
        </w:tc>
        <w:tc>
          <w:tcPr>
            <w:tcW w:w="5737" w:type="dxa"/>
            <w:shd w:val="clear" w:color="auto" w:fill="auto"/>
          </w:tcPr>
          <w:p w:rsidR="00531B8C" w:rsidRDefault="00ED77AF" w:rsidP="00B758D2">
            <w:pPr>
              <w:keepNext/>
            </w:pPr>
            <w:hyperlink r:id="rId14" w:history="1">
              <w:bookmarkStart w:id="223" w:name="_Ref335300243"/>
              <w:r w:rsidR="00531B8C" w:rsidRPr="00FC427F">
                <w:t>Software Naming Conventions.doc</w:t>
              </w:r>
              <w:bookmarkEnd w:id="223"/>
            </w:hyperlink>
          </w:p>
        </w:tc>
        <w:tc>
          <w:tcPr>
            <w:tcW w:w="2812" w:type="dxa"/>
            <w:shd w:val="clear" w:color="auto" w:fill="auto"/>
          </w:tcPr>
          <w:p w:rsidR="00531B8C" w:rsidRDefault="003C5EB5" w:rsidP="00B758D2">
            <w:pPr>
              <w:rPr>
                <w:lang w:bidi="ar-SA"/>
              </w:rPr>
            </w:pPr>
            <w:del w:id="224" w:author="Avinash James" w:date="2018-04-04T10:52:00Z">
              <w:r w:rsidDel="002B35EF">
                <w:rPr>
                  <w:lang w:bidi="ar-SA"/>
                </w:rPr>
                <w:delText>Process 04.04.02</w:delText>
              </w:r>
            </w:del>
            <w:ins w:id="225" w:author="Avinash James" w:date="2018-04-04T10:53:00Z">
              <w:r w:rsidR="002B35EF">
                <w:rPr>
                  <w:lang w:bidi="ar-SA"/>
                </w:rPr>
                <w:t>1.02</w:t>
              </w:r>
            </w:ins>
          </w:p>
        </w:tc>
      </w:tr>
      <w:tr w:rsidR="00531B8C" w:rsidRPr="00A158C7" w:rsidTr="003C5EB5">
        <w:tc>
          <w:tcPr>
            <w:tcW w:w="738" w:type="dxa"/>
            <w:shd w:val="clear" w:color="auto" w:fill="auto"/>
          </w:tcPr>
          <w:p w:rsidR="00531B8C" w:rsidRDefault="00531B8C" w:rsidP="00B758D2">
            <w:pPr>
              <w:jc w:val="center"/>
            </w:pPr>
            <w:r>
              <w:t>4</w:t>
            </w:r>
          </w:p>
        </w:tc>
        <w:bookmarkStart w:id="226" w:name="0AL0_1a67a9"/>
        <w:tc>
          <w:tcPr>
            <w:tcW w:w="5737"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26"/>
          </w:p>
        </w:tc>
        <w:tc>
          <w:tcPr>
            <w:tcW w:w="2812" w:type="dxa"/>
            <w:shd w:val="clear" w:color="auto" w:fill="auto"/>
          </w:tcPr>
          <w:p w:rsidR="00531B8C" w:rsidRDefault="003C5EB5" w:rsidP="00A928A4">
            <w:pPr>
              <w:rPr>
                <w:lang w:bidi="ar-SA"/>
              </w:rPr>
            </w:pPr>
            <w:r>
              <w:rPr>
                <w:lang w:bidi="ar-SA"/>
              </w:rPr>
              <w:t xml:space="preserve"> </w:t>
            </w:r>
            <w:del w:id="227" w:author="Avinash James" w:date="2018-04-04T10:52:00Z">
              <w:r w:rsidDel="002B35EF">
                <w:rPr>
                  <w:lang w:bidi="ar-SA"/>
                </w:rPr>
                <w:delText>Process 04.04.02</w:delText>
              </w:r>
            </w:del>
            <w:ins w:id="228" w:author="Avinash James" w:date="2018-04-04T10:52:00Z">
              <w:r w:rsidR="002B35EF">
                <w:rPr>
                  <w:lang w:bidi="ar-SA"/>
                </w:rPr>
                <w:t>2.01</w:t>
              </w:r>
            </w:ins>
          </w:p>
        </w:tc>
      </w:tr>
      <w:tr w:rsidR="002F013E" w:rsidRPr="00A158C7" w:rsidTr="003C5EB5">
        <w:tc>
          <w:tcPr>
            <w:tcW w:w="738" w:type="dxa"/>
            <w:shd w:val="clear" w:color="auto" w:fill="auto"/>
          </w:tcPr>
          <w:p w:rsidR="002F013E" w:rsidRDefault="002F013E" w:rsidP="00B758D2">
            <w:pPr>
              <w:jc w:val="center"/>
            </w:pPr>
            <w:r>
              <w:t>5</w:t>
            </w:r>
          </w:p>
        </w:tc>
        <w:tc>
          <w:tcPr>
            <w:tcW w:w="5737" w:type="dxa"/>
            <w:shd w:val="clear" w:color="auto" w:fill="auto"/>
          </w:tcPr>
          <w:p w:rsidR="002F013E" w:rsidRDefault="002F013E" w:rsidP="00B758D2">
            <w:pPr>
              <w:keepNext/>
            </w:pPr>
            <w:r>
              <w:t>FDD (CM101A_ExcpnHndlg_Design)</w:t>
            </w:r>
          </w:p>
        </w:tc>
        <w:tc>
          <w:tcPr>
            <w:tcW w:w="2812" w:type="dxa"/>
            <w:shd w:val="clear" w:color="auto" w:fill="auto"/>
          </w:tcPr>
          <w:p w:rsidR="002F013E" w:rsidRDefault="002F013E" w:rsidP="00A928A4">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bookmarkStart w:id="229" w:name="_GoBack"/>
      <w:bookmarkEnd w:id="229"/>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7AF" w:rsidRDefault="00ED77AF">
      <w:r>
        <w:separator/>
      </w:r>
    </w:p>
  </w:endnote>
  <w:endnote w:type="continuationSeparator" w:id="0">
    <w:p w:rsidR="00ED77AF" w:rsidRDefault="00ED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BB58C8" w:rsidRPr="00B10816" w:rsidTr="00866672">
      <w:tc>
        <w:tcPr>
          <w:tcW w:w="1667" w:type="pct"/>
          <w:vAlign w:val="center"/>
        </w:tcPr>
        <w:p w:rsidR="00BB58C8" w:rsidRPr="00B10816" w:rsidRDefault="00BB58C8" w:rsidP="00B10816">
          <w:pPr>
            <w:pStyle w:val="Footer"/>
            <w:spacing w:after="0"/>
            <w:rPr>
              <w:sz w:val="16"/>
              <w:szCs w:val="16"/>
            </w:rPr>
          </w:pPr>
          <w:proofErr w:type="spellStart"/>
          <w:r w:rsidRPr="00B10816">
            <w:rPr>
              <w:sz w:val="16"/>
              <w:szCs w:val="16"/>
            </w:rPr>
            <w:t>Document:</w:t>
          </w:r>
          <w:r>
            <w:rPr>
              <w:sz w:val="16"/>
              <w:szCs w:val="16"/>
            </w:rPr>
            <w:t>ExcpnHndlg</w:t>
          </w:r>
          <w:proofErr w:type="spellEnd"/>
        </w:p>
        <w:p w:rsidR="00BB58C8" w:rsidRPr="00B10816" w:rsidRDefault="00BB58C8"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BB58C8" w:rsidRDefault="00BA61C9" w:rsidP="00B10816">
          <w:pPr>
            <w:pStyle w:val="Footer"/>
            <w:spacing w:after="0"/>
            <w:jc w:val="center"/>
            <w:rPr>
              <w:sz w:val="16"/>
              <w:szCs w:val="16"/>
            </w:rPr>
          </w:pPr>
          <w:del w:id="230" w:author="Avinash James" w:date="2018-04-04T10:49:00Z">
            <w:r w:rsidDel="0075269F">
              <w:rPr>
                <w:sz w:val="16"/>
                <w:szCs w:val="16"/>
              </w:rPr>
              <w:fldChar w:fldCharType="begin"/>
            </w:r>
            <w:r w:rsidDel="0075269F">
              <w:rPr>
                <w:sz w:val="16"/>
                <w:szCs w:val="16"/>
              </w:rPr>
              <w:delInstrText xml:space="preserve"> DOCPROPERTY  "Release Date"  \* MERGEFORMAT </w:delInstrText>
            </w:r>
            <w:r w:rsidDel="0075269F">
              <w:rPr>
                <w:sz w:val="16"/>
                <w:szCs w:val="16"/>
              </w:rPr>
              <w:fldChar w:fldCharType="separate"/>
            </w:r>
            <w:r w:rsidDel="0075269F">
              <w:rPr>
                <w:sz w:val="16"/>
                <w:szCs w:val="16"/>
              </w:rPr>
              <w:delText>Sep 21, 2017</w:delText>
            </w:r>
            <w:r w:rsidDel="0075269F">
              <w:rPr>
                <w:sz w:val="16"/>
                <w:szCs w:val="16"/>
              </w:rPr>
              <w:fldChar w:fldCharType="end"/>
            </w:r>
          </w:del>
          <w:ins w:id="231" w:author="Avinash James" w:date="2018-04-04T10:49:00Z">
            <w:r w:rsidR="0075269F">
              <w:rPr>
                <w:sz w:val="16"/>
                <w:szCs w:val="16"/>
              </w:rPr>
              <w:t>04-Apr-2018</w:t>
            </w:r>
          </w:ins>
        </w:p>
        <w:p w:rsidR="00BB58C8" w:rsidRPr="00B10816" w:rsidRDefault="00BB58C8"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BB58C8" w:rsidRPr="00B10816" w:rsidRDefault="00BB58C8" w:rsidP="00B10816">
              <w:pPr>
                <w:pStyle w:val="Footer"/>
                <w:spacing w:after="0"/>
                <w:jc w:val="right"/>
                <w:rPr>
                  <w:sz w:val="16"/>
                  <w:szCs w:val="16"/>
                </w:rPr>
              </w:pPr>
              <w:r>
                <w:rPr>
                  <w:sz w:val="16"/>
                  <w:szCs w:val="16"/>
                </w:rPr>
                <w:t>Module Design Document</w:t>
              </w:r>
            </w:p>
          </w:sdtContent>
        </w:sdt>
        <w:p w:rsidR="00BB58C8" w:rsidRPr="00B10816" w:rsidRDefault="00BB58C8"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2B35EF">
            <w:rPr>
              <w:b/>
              <w:noProof/>
              <w:sz w:val="16"/>
              <w:szCs w:val="16"/>
            </w:rPr>
            <w:t>24</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2B35EF">
            <w:rPr>
              <w:b/>
              <w:noProof/>
              <w:sz w:val="16"/>
              <w:szCs w:val="16"/>
            </w:rPr>
            <w:t>26</w:t>
          </w:r>
          <w:r w:rsidRPr="00B10816">
            <w:rPr>
              <w:b/>
              <w:sz w:val="16"/>
              <w:szCs w:val="16"/>
            </w:rPr>
            <w:fldChar w:fldCharType="end"/>
          </w:r>
        </w:p>
      </w:tc>
    </w:tr>
  </w:tbl>
  <w:p w:rsidR="00BB58C8" w:rsidRPr="00B10816" w:rsidRDefault="00BB58C8"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7AF" w:rsidRDefault="00ED77AF">
      <w:r>
        <w:separator/>
      </w:r>
    </w:p>
  </w:footnote>
  <w:footnote w:type="continuationSeparator" w:id="0">
    <w:p w:rsidR="00ED77AF" w:rsidRDefault="00ED7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BB58C8" w:rsidRPr="008969C4" w:rsidTr="00866672">
      <w:trPr>
        <w:trHeight w:val="438"/>
      </w:trPr>
      <w:tc>
        <w:tcPr>
          <w:tcW w:w="1443" w:type="pct"/>
        </w:tcPr>
        <w:p w:rsidR="00BB58C8" w:rsidRPr="008969C4" w:rsidRDefault="00BB58C8"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BB58C8" w:rsidRPr="00891F29" w:rsidRDefault="00BB58C8" w:rsidP="00B10816">
          <w:pPr>
            <w:pStyle w:val="Header"/>
            <w:spacing w:after="0"/>
            <w:jc w:val="right"/>
            <w:rPr>
              <w:sz w:val="16"/>
              <w:szCs w:val="20"/>
            </w:rPr>
          </w:pPr>
          <w:r w:rsidRPr="00891F29">
            <w:rPr>
              <w:sz w:val="16"/>
              <w:szCs w:val="20"/>
            </w:rPr>
            <w:t>Nexteer Automotive Confidential Proprietary Information</w:t>
          </w:r>
        </w:p>
        <w:p w:rsidR="00BB58C8" w:rsidRDefault="00BB58C8" w:rsidP="00B10816">
          <w:pPr>
            <w:pStyle w:val="Header"/>
            <w:spacing w:after="0"/>
            <w:jc w:val="right"/>
            <w:rPr>
              <w:sz w:val="16"/>
              <w:szCs w:val="20"/>
            </w:rPr>
          </w:pPr>
          <w:r w:rsidRPr="00891F29">
            <w:rPr>
              <w:sz w:val="16"/>
              <w:szCs w:val="20"/>
            </w:rPr>
            <w:t>Do Not Copy/Distribute Without Prior Permission</w:t>
          </w:r>
        </w:p>
        <w:p w:rsidR="00BB58C8" w:rsidRPr="008969C4" w:rsidRDefault="00BB58C8" w:rsidP="00B10816">
          <w:pPr>
            <w:pStyle w:val="Header"/>
            <w:spacing w:after="0"/>
            <w:jc w:val="right"/>
            <w:rPr>
              <w:szCs w:val="20"/>
            </w:rPr>
          </w:pPr>
          <w:r w:rsidRPr="000B0DB8">
            <w:rPr>
              <w:sz w:val="16"/>
              <w:szCs w:val="20"/>
            </w:rPr>
            <w:t>This Document Is Uncontrolled When Printed – Verify Version Before Use</w:t>
          </w:r>
        </w:p>
      </w:tc>
    </w:tr>
  </w:tbl>
  <w:p w:rsidR="00BB58C8" w:rsidRDefault="00BB58C8">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nash James">
    <w15:presenceInfo w15:providerId="AD" w15:userId="S-1-5-21-1993528211-2586143117-3253031534-36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CF"/>
    <w:rsid w:val="000040A2"/>
    <w:rsid w:val="00007584"/>
    <w:rsid w:val="00010BFD"/>
    <w:rsid w:val="00015232"/>
    <w:rsid w:val="000201AB"/>
    <w:rsid w:val="00030567"/>
    <w:rsid w:val="00030607"/>
    <w:rsid w:val="000318E7"/>
    <w:rsid w:val="0004234C"/>
    <w:rsid w:val="000515DF"/>
    <w:rsid w:val="000558D3"/>
    <w:rsid w:val="000573ED"/>
    <w:rsid w:val="00057E0F"/>
    <w:rsid w:val="000615B7"/>
    <w:rsid w:val="00063A7A"/>
    <w:rsid w:val="0006733C"/>
    <w:rsid w:val="000718C3"/>
    <w:rsid w:val="00076DD2"/>
    <w:rsid w:val="00081886"/>
    <w:rsid w:val="00096B85"/>
    <w:rsid w:val="000A5FB2"/>
    <w:rsid w:val="000B01C4"/>
    <w:rsid w:val="000B0DB8"/>
    <w:rsid w:val="000B37D5"/>
    <w:rsid w:val="000B5C1E"/>
    <w:rsid w:val="000B6648"/>
    <w:rsid w:val="000D11DF"/>
    <w:rsid w:val="000D2654"/>
    <w:rsid w:val="000E0B71"/>
    <w:rsid w:val="000E102A"/>
    <w:rsid w:val="000E3512"/>
    <w:rsid w:val="000E548A"/>
    <w:rsid w:val="00101127"/>
    <w:rsid w:val="00102C25"/>
    <w:rsid w:val="00105535"/>
    <w:rsid w:val="00105C99"/>
    <w:rsid w:val="001063C7"/>
    <w:rsid w:val="001072FE"/>
    <w:rsid w:val="00107593"/>
    <w:rsid w:val="00113021"/>
    <w:rsid w:val="00114319"/>
    <w:rsid w:val="001161D2"/>
    <w:rsid w:val="001278D4"/>
    <w:rsid w:val="00133350"/>
    <w:rsid w:val="0013573F"/>
    <w:rsid w:val="00135743"/>
    <w:rsid w:val="001449F2"/>
    <w:rsid w:val="00144BD1"/>
    <w:rsid w:val="00145E51"/>
    <w:rsid w:val="00152830"/>
    <w:rsid w:val="00156661"/>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1A02"/>
    <w:rsid w:val="001D2756"/>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35EF"/>
    <w:rsid w:val="002B6E4E"/>
    <w:rsid w:val="002B7D4B"/>
    <w:rsid w:val="002C1601"/>
    <w:rsid w:val="002D2079"/>
    <w:rsid w:val="002D4CF3"/>
    <w:rsid w:val="002D7C01"/>
    <w:rsid w:val="002E08B6"/>
    <w:rsid w:val="002E0FEE"/>
    <w:rsid w:val="002E3467"/>
    <w:rsid w:val="002E4849"/>
    <w:rsid w:val="002E7E59"/>
    <w:rsid w:val="002F013E"/>
    <w:rsid w:val="00307A0F"/>
    <w:rsid w:val="00312179"/>
    <w:rsid w:val="003129E3"/>
    <w:rsid w:val="00314939"/>
    <w:rsid w:val="0032464D"/>
    <w:rsid w:val="003267EF"/>
    <w:rsid w:val="00326A13"/>
    <w:rsid w:val="00327A5B"/>
    <w:rsid w:val="00330ED1"/>
    <w:rsid w:val="003313B5"/>
    <w:rsid w:val="0034184E"/>
    <w:rsid w:val="00341ED6"/>
    <w:rsid w:val="00347652"/>
    <w:rsid w:val="003532FF"/>
    <w:rsid w:val="00361921"/>
    <w:rsid w:val="00362B86"/>
    <w:rsid w:val="00362CE5"/>
    <w:rsid w:val="00363094"/>
    <w:rsid w:val="00364BF7"/>
    <w:rsid w:val="00364F00"/>
    <w:rsid w:val="003849A4"/>
    <w:rsid w:val="00385119"/>
    <w:rsid w:val="00387BF4"/>
    <w:rsid w:val="00393DBF"/>
    <w:rsid w:val="003A5B2A"/>
    <w:rsid w:val="003B4A55"/>
    <w:rsid w:val="003C5EB5"/>
    <w:rsid w:val="003D456D"/>
    <w:rsid w:val="003F18D9"/>
    <w:rsid w:val="003F3205"/>
    <w:rsid w:val="00401A1A"/>
    <w:rsid w:val="00405E64"/>
    <w:rsid w:val="00410E30"/>
    <w:rsid w:val="004147D1"/>
    <w:rsid w:val="00422DE3"/>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A7D87"/>
    <w:rsid w:val="004C1331"/>
    <w:rsid w:val="004D0FAD"/>
    <w:rsid w:val="004D5D37"/>
    <w:rsid w:val="004E39D0"/>
    <w:rsid w:val="004F3C64"/>
    <w:rsid w:val="004F5051"/>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76EB3"/>
    <w:rsid w:val="00580C6B"/>
    <w:rsid w:val="0058286F"/>
    <w:rsid w:val="00585674"/>
    <w:rsid w:val="0058629C"/>
    <w:rsid w:val="00591CEF"/>
    <w:rsid w:val="00592519"/>
    <w:rsid w:val="00593C9D"/>
    <w:rsid w:val="005955D1"/>
    <w:rsid w:val="0059650A"/>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07F3"/>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07CA"/>
    <w:rsid w:val="00720880"/>
    <w:rsid w:val="007219DD"/>
    <w:rsid w:val="00722EA8"/>
    <w:rsid w:val="00725671"/>
    <w:rsid w:val="00727610"/>
    <w:rsid w:val="00734928"/>
    <w:rsid w:val="00737A19"/>
    <w:rsid w:val="00751961"/>
    <w:rsid w:val="0075269F"/>
    <w:rsid w:val="0075721A"/>
    <w:rsid w:val="00765195"/>
    <w:rsid w:val="00767585"/>
    <w:rsid w:val="00770295"/>
    <w:rsid w:val="00773CA8"/>
    <w:rsid w:val="00782777"/>
    <w:rsid w:val="00784FF5"/>
    <w:rsid w:val="007866F6"/>
    <w:rsid w:val="00786BDF"/>
    <w:rsid w:val="00786ED5"/>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4E8E"/>
    <w:rsid w:val="008068A5"/>
    <w:rsid w:val="008119C7"/>
    <w:rsid w:val="00820AE5"/>
    <w:rsid w:val="0082456E"/>
    <w:rsid w:val="0082534B"/>
    <w:rsid w:val="00832905"/>
    <w:rsid w:val="00836552"/>
    <w:rsid w:val="0084459F"/>
    <w:rsid w:val="00847EDF"/>
    <w:rsid w:val="00854739"/>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5D74"/>
    <w:rsid w:val="00921DE0"/>
    <w:rsid w:val="009253B7"/>
    <w:rsid w:val="00926383"/>
    <w:rsid w:val="0092752F"/>
    <w:rsid w:val="00930893"/>
    <w:rsid w:val="009318C4"/>
    <w:rsid w:val="009358E8"/>
    <w:rsid w:val="00942D04"/>
    <w:rsid w:val="00945677"/>
    <w:rsid w:val="00947A9A"/>
    <w:rsid w:val="00947EA9"/>
    <w:rsid w:val="009558F4"/>
    <w:rsid w:val="00957855"/>
    <w:rsid w:val="00964105"/>
    <w:rsid w:val="009643A3"/>
    <w:rsid w:val="00970DBB"/>
    <w:rsid w:val="0097381A"/>
    <w:rsid w:val="009839AF"/>
    <w:rsid w:val="009877AA"/>
    <w:rsid w:val="00992EB9"/>
    <w:rsid w:val="009B0C02"/>
    <w:rsid w:val="009B6302"/>
    <w:rsid w:val="009B754B"/>
    <w:rsid w:val="009C5629"/>
    <w:rsid w:val="009C5E90"/>
    <w:rsid w:val="009C71A3"/>
    <w:rsid w:val="009C7F7D"/>
    <w:rsid w:val="009D1773"/>
    <w:rsid w:val="009D493A"/>
    <w:rsid w:val="009D52A5"/>
    <w:rsid w:val="009E371E"/>
    <w:rsid w:val="009E6A87"/>
    <w:rsid w:val="009F3119"/>
    <w:rsid w:val="00A049EB"/>
    <w:rsid w:val="00A05B7E"/>
    <w:rsid w:val="00A158C7"/>
    <w:rsid w:val="00A24D49"/>
    <w:rsid w:val="00A25B61"/>
    <w:rsid w:val="00A365F0"/>
    <w:rsid w:val="00A37E34"/>
    <w:rsid w:val="00A639FF"/>
    <w:rsid w:val="00A6463B"/>
    <w:rsid w:val="00A656E4"/>
    <w:rsid w:val="00A71A73"/>
    <w:rsid w:val="00A72ADF"/>
    <w:rsid w:val="00A73771"/>
    <w:rsid w:val="00A75159"/>
    <w:rsid w:val="00A75452"/>
    <w:rsid w:val="00A85DD5"/>
    <w:rsid w:val="00A90F28"/>
    <w:rsid w:val="00A928A4"/>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5BDB"/>
    <w:rsid w:val="00AE0435"/>
    <w:rsid w:val="00AE0DCB"/>
    <w:rsid w:val="00AE41C0"/>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0CF"/>
    <w:rsid w:val="00B92F19"/>
    <w:rsid w:val="00B9722C"/>
    <w:rsid w:val="00BA089B"/>
    <w:rsid w:val="00BA0D62"/>
    <w:rsid w:val="00BA5041"/>
    <w:rsid w:val="00BA61C9"/>
    <w:rsid w:val="00BA7BCD"/>
    <w:rsid w:val="00BB166E"/>
    <w:rsid w:val="00BB4210"/>
    <w:rsid w:val="00BB58C8"/>
    <w:rsid w:val="00BC45C7"/>
    <w:rsid w:val="00BC6B0F"/>
    <w:rsid w:val="00BD17E2"/>
    <w:rsid w:val="00BD2498"/>
    <w:rsid w:val="00BD29F5"/>
    <w:rsid w:val="00BD7322"/>
    <w:rsid w:val="00BE7F06"/>
    <w:rsid w:val="00BF5242"/>
    <w:rsid w:val="00C0276C"/>
    <w:rsid w:val="00C04F32"/>
    <w:rsid w:val="00C057EA"/>
    <w:rsid w:val="00C05918"/>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6AD3"/>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39CF"/>
    <w:rsid w:val="00D16229"/>
    <w:rsid w:val="00D16593"/>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8543B"/>
    <w:rsid w:val="00DA5C5C"/>
    <w:rsid w:val="00DB0311"/>
    <w:rsid w:val="00DB1985"/>
    <w:rsid w:val="00DB213C"/>
    <w:rsid w:val="00DB3C1D"/>
    <w:rsid w:val="00DC0959"/>
    <w:rsid w:val="00DC598C"/>
    <w:rsid w:val="00DD30F4"/>
    <w:rsid w:val="00DD3B65"/>
    <w:rsid w:val="00DE23CE"/>
    <w:rsid w:val="00DE2FDE"/>
    <w:rsid w:val="00DF4415"/>
    <w:rsid w:val="00E01634"/>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516A"/>
    <w:rsid w:val="00E9004B"/>
    <w:rsid w:val="00EB1228"/>
    <w:rsid w:val="00EC06C1"/>
    <w:rsid w:val="00ED3D2B"/>
    <w:rsid w:val="00ED77AF"/>
    <w:rsid w:val="00EE263E"/>
    <w:rsid w:val="00EE26AB"/>
    <w:rsid w:val="00EE3BBC"/>
    <w:rsid w:val="00EF190F"/>
    <w:rsid w:val="00F03EA4"/>
    <w:rsid w:val="00F040D8"/>
    <w:rsid w:val="00F1257A"/>
    <w:rsid w:val="00F33BD1"/>
    <w:rsid w:val="00F36729"/>
    <w:rsid w:val="00F36CC2"/>
    <w:rsid w:val="00F417BB"/>
    <w:rsid w:val="00F4318C"/>
    <w:rsid w:val="00F43F8E"/>
    <w:rsid w:val="00F51C8D"/>
    <w:rsid w:val="00F56701"/>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 w:val="00FF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A5148"/>
  <w15:docId w15:val="{152E93AB-E01A-4F16-B8CF-3A94FE07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uiPriority w:val="39"/>
    <w:rsid w:val="00DE23CE"/>
    <w:pPr>
      <w:ind w:left="800"/>
    </w:pPr>
  </w:style>
  <w:style w:type="paragraph" w:styleId="TOC6">
    <w:name w:val="toc 6"/>
    <w:basedOn w:val="Normal"/>
    <w:next w:val="Normal"/>
    <w:autoRedefine/>
    <w:uiPriority w:val="39"/>
    <w:rsid w:val="00DE23CE"/>
    <w:pPr>
      <w:ind w:left="1000"/>
    </w:pPr>
  </w:style>
  <w:style w:type="paragraph" w:styleId="TOC7">
    <w:name w:val="toc 7"/>
    <w:basedOn w:val="TOC1"/>
    <w:next w:val="Normal"/>
    <w:autoRedefine/>
    <w:uiPriority w:val="39"/>
    <w:qFormat/>
    <w:rsid w:val="00F43F8E"/>
    <w:pPr>
      <w:ind w:left="1200"/>
    </w:pPr>
    <w:rPr>
      <w:b w:val="0"/>
    </w:rPr>
  </w:style>
  <w:style w:type="paragraph" w:styleId="TOC8">
    <w:name w:val="toc 8"/>
    <w:basedOn w:val="Normal"/>
    <w:next w:val="Normal"/>
    <w:autoRedefine/>
    <w:uiPriority w:val="39"/>
    <w:rsid w:val="00DE23CE"/>
    <w:pPr>
      <w:ind w:left="1400"/>
    </w:pPr>
  </w:style>
  <w:style w:type="paragraph" w:styleId="TOC9">
    <w:name w:val="toc 9"/>
    <w:basedOn w:val="Normal"/>
    <w:next w:val="Normal"/>
    <w:autoRedefine/>
    <w:uiPriority w:val="39"/>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download/R4.0/AUTOSAR_SWS_MemoryMapping.pdf"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101A_ExcpnHndlg_Impl\doc\ExcpnHndlg%20Module%20Desig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4BD1748B4146E392F275463721969C"/>
        <w:category>
          <w:name w:val="General"/>
          <w:gallery w:val="placeholder"/>
        </w:category>
        <w:types>
          <w:type w:val="bbPlcHdr"/>
        </w:types>
        <w:behaviors>
          <w:behavior w:val="content"/>
        </w:behaviors>
        <w:guid w:val="{6E9272FF-8EF3-4066-9BF5-7637DB46C21D}"/>
      </w:docPartPr>
      <w:docPartBody>
        <w:p w:rsidR="001A6F58" w:rsidRDefault="00181D39">
          <w:pPr>
            <w:pStyle w:val="704BD1748B4146E392F275463721969C"/>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39"/>
    <w:rsid w:val="00181D39"/>
    <w:rsid w:val="00184B30"/>
    <w:rsid w:val="001A6F58"/>
    <w:rsid w:val="002C657A"/>
    <w:rsid w:val="002F556D"/>
    <w:rsid w:val="006D6B22"/>
    <w:rsid w:val="008E38B4"/>
    <w:rsid w:val="00A01E94"/>
    <w:rsid w:val="00A71285"/>
    <w:rsid w:val="00B41A02"/>
    <w:rsid w:val="00BD5C7B"/>
    <w:rsid w:val="00DF6344"/>
    <w:rsid w:val="00FD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4BD1748B4146E392F275463721969C">
    <w:name w:val="704BD1748B4146E392F2754637219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FCC1B65A-F8C9-4E6B-8517-8E4AF479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ExcpnHndlg Module Design Document.dotx</Template>
  <TotalTime>499</TotalTime>
  <Pages>26</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24390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subject/>
  <dc:creator>Nexteer Employee</dc:creator>
  <cp:keywords/>
  <dc:description/>
  <cp:lastModifiedBy>Avinash James</cp:lastModifiedBy>
  <cp:revision>22</cp:revision>
  <cp:lastPrinted>2014-12-17T17:01:00Z</cp:lastPrinted>
  <dcterms:created xsi:type="dcterms:W3CDTF">2016-04-05T16:31:00Z</dcterms:created>
  <dcterms:modified xsi:type="dcterms:W3CDTF">2018-04-04T14:54:00Z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ExcpnHndlg</vt:lpwstr>
  </property>
  <property fmtid="{D5CDD505-2E9C-101B-9397-08002B2CF9AE}" pid="3" name="Template Version">
    <vt:lpwstr>EA4 01.00.00</vt:lpwstr>
  </property>
  <property fmtid="{D5CDD505-2E9C-101B-9397-08002B2CF9AE}" pid="4" name="Release Date">
    <vt:lpwstr>May 25, 2017</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