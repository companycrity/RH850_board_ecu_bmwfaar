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74279F09064D2B884ACE85C63B95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2AC2428" w14:textId="77777777"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14:paraId="10F3DAEA" w14:textId="77777777" w:rsid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14:paraId="76220850" w14:textId="77777777" w:rsidR="00FF6E0B" w:rsidRPr="00D229A6" w:rsidRDefault="00FF6E0B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</w:p>
    <w:p w14:paraId="12A5E5F1" w14:textId="77777777" w:rsidR="00D229A6" w:rsidRDefault="00FF6E0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rFonts w:cs="Calibri"/>
          <w:b/>
          <w:sz w:val="48"/>
          <w:szCs w:val="48"/>
        </w:rPr>
        <w:t>BmwVehSpd</w:t>
      </w:r>
      <w:proofErr w:type="spellEnd"/>
    </w:p>
    <w:p w14:paraId="01731237" w14:textId="77777777"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14:paraId="368E7C48" w14:textId="0D360683" w:rsidR="005E61CD" w:rsidRPr="007E0373" w:rsidRDefault="00FF6E0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Brykczynski, Marek" w:date="2018-06-22T15:57:00Z">
        <w:r w:rsidDel="00BD7803">
          <w:rPr>
            <w:b/>
            <w:sz w:val="36"/>
          </w:rPr>
          <w:delText>February 27</w:delText>
        </w:r>
      </w:del>
      <w:ins w:id="1" w:author="Brykczynski, Marek" w:date="2018-06-22T15:57:00Z">
        <w:r w:rsidR="00BD7803">
          <w:rPr>
            <w:b/>
            <w:sz w:val="36"/>
          </w:rPr>
          <w:t>June 22</w:t>
        </w:r>
      </w:ins>
      <w:r>
        <w:rPr>
          <w:b/>
          <w:sz w:val="36"/>
        </w:rPr>
        <w:t>, 2018</w:t>
      </w:r>
    </w:p>
    <w:p w14:paraId="1342A7C2" w14:textId="77777777"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14:paraId="7F2A74FF" w14:textId="06D9578E" w:rsidR="00891F29" w:rsidRPr="00A158C7" w:rsidRDefault="00FF6E0B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Brykczynski, Marek" w:date="2018-06-22T15:57:00Z">
        <w:r w:rsidDel="003522C8">
          <w:rPr>
            <w:b/>
            <w:sz w:val="24"/>
          </w:rPr>
          <w:delText>Matthew Leser</w:delText>
        </w:r>
      </w:del>
      <w:ins w:id="3" w:author="Brykczynski, Marek" w:date="2018-06-22T15:57:00Z">
        <w:r w:rsidR="003522C8">
          <w:rPr>
            <w:b/>
            <w:sz w:val="24"/>
          </w:rPr>
          <w:t xml:space="preserve">Marek </w:t>
        </w:r>
        <w:proofErr w:type="spellStart"/>
        <w:r w:rsidR="003522C8">
          <w:rPr>
            <w:b/>
            <w:sz w:val="24"/>
          </w:rPr>
          <w:t>Brykczyński</w:t>
        </w:r>
      </w:ins>
      <w:proofErr w:type="spellEnd"/>
      <w:r w:rsidR="00891F29" w:rsidRPr="00A158C7">
        <w:rPr>
          <w:b/>
          <w:sz w:val="24"/>
        </w:rPr>
        <w:t>,</w:t>
      </w:r>
    </w:p>
    <w:p w14:paraId="1AD74B55" w14:textId="77777777"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597086">
        <w:rPr>
          <w:b/>
          <w:sz w:val="24"/>
        </w:rPr>
        <w:t>Nexteer</w:t>
      </w:r>
      <w:proofErr w:type="spellEnd"/>
      <w:r w:rsidR="0059708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14:paraId="5071B68C" w14:textId="625DF383"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del w:id="4" w:author="Brykczynski, Marek" w:date="2018-06-22T15:58:00Z">
        <w:r w:rsidDel="003522C8">
          <w:rPr>
            <w:b/>
            <w:sz w:val="24"/>
          </w:rPr>
          <w:fldChar w:fldCharType="begin"/>
        </w:r>
        <w:r w:rsidDel="003522C8">
          <w:rPr>
            <w:b/>
            <w:sz w:val="24"/>
          </w:rPr>
          <w:delInstrText xml:space="preserve"> DOCPROPERTY  Location  \* MERGEFORMAT </w:delInstrText>
        </w:r>
        <w:r w:rsidDel="003522C8">
          <w:rPr>
            <w:b/>
            <w:sz w:val="24"/>
          </w:rPr>
          <w:fldChar w:fldCharType="separate"/>
        </w:r>
        <w:r w:rsidR="00597086" w:rsidDel="003522C8">
          <w:rPr>
            <w:b/>
            <w:sz w:val="24"/>
          </w:rPr>
          <w:delText>Saginaw, MI, USA</w:delText>
        </w:r>
        <w:r w:rsidDel="003522C8">
          <w:rPr>
            <w:b/>
            <w:sz w:val="24"/>
          </w:rPr>
          <w:fldChar w:fldCharType="end"/>
        </w:r>
      </w:del>
      <w:ins w:id="5" w:author="Brykczynski, Marek" w:date="2018-06-22T15:58:00Z">
        <w:r w:rsidR="003522C8">
          <w:rPr>
            <w:b/>
            <w:sz w:val="24"/>
          </w:rPr>
          <w:t>Tychy, Poland</w:t>
        </w:r>
      </w:ins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1754"/>
        <w:gridCol w:w="1169"/>
        <w:gridCol w:w="1676"/>
      </w:tblGrid>
      <w:tr w:rsidR="00EC65AC" w:rsidRPr="00AA38E8" w14:paraId="44953745" w14:textId="77777777" w:rsidTr="00DF1610">
        <w:trPr>
          <w:trHeight w:val="484"/>
          <w:jc w:val="center"/>
        </w:trPr>
        <w:tc>
          <w:tcPr>
            <w:tcW w:w="5211" w:type="dxa"/>
            <w:vAlign w:val="center"/>
          </w:tcPr>
          <w:p w14:paraId="3574FB51" w14:textId="77777777" w:rsidR="00EC65AC" w:rsidRPr="00AA38E8" w:rsidRDefault="00EC65AC" w:rsidP="00496378">
            <w:pPr>
              <w:jc w:val="center"/>
              <w:rPr>
                <w:rFonts w:cs="Calibri"/>
                <w:b/>
              </w:rPr>
            </w:pPr>
            <w:bookmarkStart w:id="6" w:name="_Toc348792978"/>
            <w:bookmarkStart w:id="7" w:name="_Toc348793074"/>
            <w:bookmarkStart w:id="8" w:name="_Toc348793965"/>
            <w:bookmarkStart w:id="9" w:name="_Toc349459173"/>
            <w:bookmarkStart w:id="10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754" w:type="dxa"/>
            <w:vAlign w:val="center"/>
          </w:tcPr>
          <w:p w14:paraId="63DA1FD3" w14:textId="77777777" w:rsidR="00EC65AC" w:rsidRPr="00AA38E8" w:rsidRDefault="00EC65AC" w:rsidP="00496378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69" w:type="dxa"/>
            <w:vAlign w:val="center"/>
          </w:tcPr>
          <w:p w14:paraId="4203D3D8" w14:textId="77777777" w:rsidR="00EC65AC" w:rsidRPr="00AA38E8" w:rsidRDefault="00EC65AC" w:rsidP="00496378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676" w:type="dxa"/>
            <w:vAlign w:val="center"/>
          </w:tcPr>
          <w:p w14:paraId="27E2D86B" w14:textId="77777777" w:rsidR="00EC65AC" w:rsidRPr="00AA38E8" w:rsidRDefault="00EC65AC" w:rsidP="00496378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EC65AC" w:rsidRPr="00AA38E8" w14:paraId="2303D8A0" w14:textId="77777777" w:rsidTr="00DF1610">
        <w:trPr>
          <w:trHeight w:val="242"/>
          <w:jc w:val="center"/>
        </w:trPr>
        <w:tc>
          <w:tcPr>
            <w:tcW w:w="5211" w:type="dxa"/>
          </w:tcPr>
          <w:p w14:paraId="2B7626F6" w14:textId="77777777" w:rsidR="00EC65AC" w:rsidRPr="00AA38E8" w:rsidRDefault="00EC65AC" w:rsidP="0049637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754" w:type="dxa"/>
          </w:tcPr>
          <w:p w14:paraId="6EC17D7C" w14:textId="77777777" w:rsidR="00EC65AC" w:rsidRPr="00AA38E8" w:rsidRDefault="00DF1610" w:rsidP="0049637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Matthew </w:t>
            </w:r>
            <w:proofErr w:type="spellStart"/>
            <w:r>
              <w:rPr>
                <w:rFonts w:cs="Calibri"/>
              </w:rPr>
              <w:t>Leser</w:t>
            </w:r>
            <w:proofErr w:type="spellEnd"/>
          </w:p>
        </w:tc>
        <w:tc>
          <w:tcPr>
            <w:tcW w:w="1169" w:type="dxa"/>
          </w:tcPr>
          <w:p w14:paraId="0FF80140" w14:textId="77777777" w:rsidR="00EC65AC" w:rsidRPr="00AA38E8" w:rsidRDefault="00EC65AC" w:rsidP="0049637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676" w:type="dxa"/>
          </w:tcPr>
          <w:p w14:paraId="3854A9D3" w14:textId="77777777" w:rsidR="00EC65AC" w:rsidRPr="00AA38E8" w:rsidRDefault="00DF1610" w:rsidP="0049637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27-Feb-2018</w:t>
            </w:r>
          </w:p>
        </w:tc>
      </w:tr>
      <w:tr w:rsidR="008C6242" w:rsidRPr="00AA38E8" w14:paraId="1B4CB052" w14:textId="77777777" w:rsidTr="00DF1610">
        <w:trPr>
          <w:trHeight w:val="242"/>
          <w:jc w:val="center"/>
          <w:ins w:id="11" w:author="Brykczynski, Marek" w:date="2018-06-22T10:15:00Z"/>
        </w:trPr>
        <w:tc>
          <w:tcPr>
            <w:tcW w:w="5211" w:type="dxa"/>
          </w:tcPr>
          <w:p w14:paraId="6142C046" w14:textId="6814F19C" w:rsidR="008C6242" w:rsidRDefault="008C6242" w:rsidP="00496378">
            <w:pPr>
              <w:jc w:val="center"/>
              <w:rPr>
                <w:ins w:id="12" w:author="Brykczynski, Marek" w:date="2018-06-22T10:15:00Z"/>
                <w:rFonts w:cs="Calibri"/>
              </w:rPr>
            </w:pPr>
            <w:ins w:id="13" w:author="Brykczynski, Marek" w:date="2018-06-22T10:15:00Z">
              <w:r>
                <w:rPr>
                  <w:rFonts w:cs="Calibri"/>
                </w:rPr>
                <w:t>Updated according to design 3.0.0</w:t>
              </w:r>
            </w:ins>
          </w:p>
        </w:tc>
        <w:tc>
          <w:tcPr>
            <w:tcW w:w="1754" w:type="dxa"/>
          </w:tcPr>
          <w:p w14:paraId="58D72C19" w14:textId="0685D3E1" w:rsidR="008C6242" w:rsidRDefault="008C6242" w:rsidP="00496378">
            <w:pPr>
              <w:jc w:val="center"/>
              <w:rPr>
                <w:ins w:id="14" w:author="Brykczynski, Marek" w:date="2018-06-22T10:15:00Z"/>
                <w:rFonts w:cs="Calibri"/>
              </w:rPr>
            </w:pPr>
            <w:ins w:id="15" w:author="Brykczynski, Marek" w:date="2018-06-22T10:16:00Z">
              <w:r>
                <w:rPr>
                  <w:rFonts w:cs="Calibri"/>
                </w:rPr>
                <w:t xml:space="preserve">Marek </w:t>
              </w:r>
              <w:proofErr w:type="spellStart"/>
              <w:r>
                <w:rPr>
                  <w:rFonts w:cs="Calibri"/>
                </w:rPr>
                <w:t>Brykczyński</w:t>
              </w:r>
            </w:ins>
            <w:proofErr w:type="spellEnd"/>
          </w:p>
        </w:tc>
        <w:tc>
          <w:tcPr>
            <w:tcW w:w="1169" w:type="dxa"/>
          </w:tcPr>
          <w:p w14:paraId="51C39FC9" w14:textId="571E08EC" w:rsidR="008C6242" w:rsidRDefault="008C6242" w:rsidP="00496378">
            <w:pPr>
              <w:jc w:val="center"/>
              <w:rPr>
                <w:ins w:id="16" w:author="Brykczynski, Marek" w:date="2018-06-22T10:15:00Z"/>
                <w:rFonts w:cs="Calibri"/>
              </w:rPr>
            </w:pPr>
            <w:ins w:id="17" w:author="Brykczynski, Marek" w:date="2018-06-22T10:16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676" w:type="dxa"/>
          </w:tcPr>
          <w:p w14:paraId="58D5C0A7" w14:textId="548CA0C2" w:rsidR="008C6242" w:rsidRDefault="008D2454" w:rsidP="00496378">
            <w:pPr>
              <w:jc w:val="center"/>
              <w:rPr>
                <w:ins w:id="18" w:author="Brykczynski, Marek" w:date="2018-06-22T10:15:00Z"/>
                <w:rFonts w:cs="Calibri"/>
              </w:rPr>
            </w:pPr>
            <w:ins w:id="19" w:author="Brykczynski, Marek" w:date="2018-06-22T10:16:00Z">
              <w:r>
                <w:rPr>
                  <w:rFonts w:cs="Calibri"/>
                </w:rPr>
                <w:t>2</w:t>
              </w:r>
            </w:ins>
            <w:ins w:id="20" w:author="Brykczynski, Marek" w:date="2018-06-25T09:48:00Z">
              <w:r>
                <w:rPr>
                  <w:rFonts w:cs="Calibri"/>
                </w:rPr>
                <w:t>5</w:t>
              </w:r>
            </w:ins>
            <w:bookmarkStart w:id="21" w:name="_GoBack"/>
            <w:bookmarkEnd w:id="21"/>
            <w:ins w:id="22" w:author="Brykczynski, Marek" w:date="2018-06-22T10:16:00Z">
              <w:r w:rsidR="008C6242">
                <w:rPr>
                  <w:rFonts w:cs="Calibri"/>
                </w:rPr>
                <w:t>-Jun-2018</w:t>
              </w:r>
            </w:ins>
          </w:p>
        </w:tc>
      </w:tr>
    </w:tbl>
    <w:p w14:paraId="659A24D9" w14:textId="77777777"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14:paraId="658497E9" w14:textId="77777777" w:rsidR="0060359A" w:rsidRDefault="0060359A">
      <w:pPr>
        <w:spacing w:after="0"/>
        <w:rPr>
          <w:b/>
          <w:sz w:val="28"/>
          <w:szCs w:val="28"/>
          <w:u w:val="single"/>
        </w:rPr>
      </w:pPr>
    </w:p>
    <w:p w14:paraId="2AC4A1E2" w14:textId="77777777" w:rsidR="00CE29F9" w:rsidRDefault="00891F29" w:rsidP="007B6CFF">
      <w:pPr>
        <w:pStyle w:val="TOC1"/>
        <w:jc w:val="center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14:paraId="78A1D01C" w14:textId="77777777" w:rsidR="00EB754B" w:rsidRDefault="00E16D14">
      <w:pPr>
        <w:pStyle w:val="TOC1"/>
        <w:rPr>
          <w:ins w:id="23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ins w:id="24" w:author="Brykczynski, Marek" w:date="2018-06-22T15:59:00Z">
        <w:r w:rsidR="00EB754B" w:rsidRPr="00F40E59">
          <w:rPr>
            <w:rStyle w:val="Hyperlink"/>
          </w:rPr>
          <w:fldChar w:fldCharType="begin"/>
        </w:r>
        <w:r w:rsidR="00EB754B" w:rsidRPr="00F40E59">
          <w:rPr>
            <w:rStyle w:val="Hyperlink"/>
          </w:rPr>
          <w:instrText xml:space="preserve"> </w:instrText>
        </w:r>
        <w:r w:rsidR="00EB754B">
          <w:instrText>HYPERLINK \l "_Toc517446499"</w:instrText>
        </w:r>
        <w:r w:rsidR="00EB754B" w:rsidRPr="00F40E59">
          <w:rPr>
            <w:rStyle w:val="Hyperlink"/>
          </w:rPr>
          <w:instrText xml:space="preserve"> </w:instrText>
        </w:r>
        <w:r w:rsidR="00EB754B" w:rsidRPr="00F40E59">
          <w:rPr>
            <w:rStyle w:val="Hyperlink"/>
          </w:rPr>
          <w:fldChar w:fldCharType="separate"/>
        </w:r>
        <w:r w:rsidR="00EB754B" w:rsidRPr="00F40E59">
          <w:rPr>
            <w:rStyle w:val="Hyperlink"/>
          </w:rPr>
          <w:t>1</w:t>
        </w:r>
        <w:r w:rsidR="00EB754B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B754B" w:rsidRPr="00F40E59">
          <w:rPr>
            <w:rStyle w:val="Hyperlink"/>
          </w:rPr>
          <w:t>Introduction</w:t>
        </w:r>
        <w:r w:rsidR="00EB754B">
          <w:rPr>
            <w:webHidden/>
          </w:rPr>
          <w:tab/>
        </w:r>
        <w:r w:rsidR="00EB754B">
          <w:rPr>
            <w:webHidden/>
          </w:rPr>
          <w:fldChar w:fldCharType="begin"/>
        </w:r>
        <w:r w:rsidR="00EB754B">
          <w:rPr>
            <w:webHidden/>
          </w:rPr>
          <w:instrText xml:space="preserve"> PAGEREF _Toc517446499 \h </w:instrText>
        </w:r>
      </w:ins>
      <w:r w:rsidR="00EB754B">
        <w:rPr>
          <w:webHidden/>
        </w:rPr>
      </w:r>
      <w:r w:rsidR="00EB754B">
        <w:rPr>
          <w:webHidden/>
        </w:rPr>
        <w:fldChar w:fldCharType="separate"/>
      </w:r>
      <w:ins w:id="25" w:author="Brykczynski, Marek" w:date="2018-06-22T15:59:00Z">
        <w:r w:rsidR="00EB754B">
          <w:rPr>
            <w:webHidden/>
          </w:rPr>
          <w:t>5</w:t>
        </w:r>
        <w:r w:rsidR="00EB754B">
          <w:rPr>
            <w:webHidden/>
          </w:rPr>
          <w:fldChar w:fldCharType="end"/>
        </w:r>
        <w:r w:rsidR="00EB754B" w:rsidRPr="00F40E59">
          <w:rPr>
            <w:rStyle w:val="Hyperlink"/>
          </w:rPr>
          <w:fldChar w:fldCharType="end"/>
        </w:r>
      </w:ins>
    </w:p>
    <w:p w14:paraId="72B9B542" w14:textId="77777777" w:rsidR="00EB754B" w:rsidRDefault="00EB754B">
      <w:pPr>
        <w:pStyle w:val="TOC2"/>
        <w:rPr>
          <w:ins w:id="26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27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"_Toc517446500"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8" w:author="Brykczynski, Marek" w:date="2018-06-22T15:59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596BA52D" w14:textId="77777777" w:rsidR="00EB754B" w:rsidRDefault="00EB754B">
      <w:pPr>
        <w:pStyle w:val="TOC2"/>
        <w:rPr>
          <w:ins w:id="29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30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"_Toc517446501"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1" w:author="Brykczynski, Marek" w:date="2018-06-22T15:59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1ACA776" w14:textId="77777777" w:rsidR="00EB754B" w:rsidRDefault="00EB754B">
      <w:pPr>
        <w:pStyle w:val="TOC1"/>
        <w:rPr>
          <w:ins w:id="32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33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"_Toc517446502"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 w:cs="Calibri"/>
          </w:rPr>
          <w:t>BmwVehSpd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4" w:author="Brykczynski, Marek" w:date="2018-06-22T15:5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27A113DD" w14:textId="77777777" w:rsidR="00EB754B" w:rsidRDefault="00EB754B">
      <w:pPr>
        <w:pStyle w:val="TOC1"/>
        <w:rPr>
          <w:ins w:id="35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36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"_Toc517446503"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7" w:author="Brykczynski, Marek" w:date="2018-06-22T15:5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6983CF63" w14:textId="77777777" w:rsidR="00EB754B" w:rsidRDefault="00EB754B">
      <w:pPr>
        <w:pStyle w:val="TOC2"/>
        <w:rPr>
          <w:ins w:id="38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39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"_Toc517446504"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Graphical</w:t>
        </w:r>
        <w:r w:rsidRPr="00F40E59">
          <w:rPr>
            <w:rStyle w:val="Hyperlink"/>
            <w:rFonts w:cs="Calibri"/>
          </w:rPr>
          <w:t xml:space="preserve"> representation of BmwVehSpd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0" w:author="Brykczynski, Marek" w:date="2018-06-22T15:5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00B7FB76" w14:textId="77777777" w:rsidR="00EB754B" w:rsidRDefault="00EB754B">
      <w:pPr>
        <w:pStyle w:val="TOC2"/>
        <w:rPr>
          <w:ins w:id="41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42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"_Toc517446505"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3" w:author="Brykczynski, Marek" w:date="2018-06-22T15:5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2D367FF6" w14:textId="77777777" w:rsidR="00EB754B" w:rsidRDefault="00EB754B">
      <w:pPr>
        <w:pStyle w:val="TOC3"/>
        <w:tabs>
          <w:tab w:val="left" w:pos="1200"/>
        </w:tabs>
        <w:rPr>
          <w:ins w:id="44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45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"_Toc517446506"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 xml:space="preserve">Component </w:t>
        </w:r>
        <w:r w:rsidRPr="00F40E5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6" w:author="Brykczynski, Marek" w:date="2018-06-22T15:5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ED7CCA6" w14:textId="77777777" w:rsidR="00EB754B" w:rsidRDefault="00EB754B">
      <w:pPr>
        <w:pStyle w:val="TOC3"/>
        <w:tabs>
          <w:tab w:val="left" w:pos="1200"/>
        </w:tabs>
        <w:rPr>
          <w:ins w:id="47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48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"_Toc517446507"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Function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9" w:author="Brykczynski, Marek" w:date="2018-06-22T15:5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57D2B7D6" w14:textId="77777777" w:rsidR="00EB754B" w:rsidRDefault="00EB754B">
      <w:pPr>
        <w:pStyle w:val="TOC1"/>
        <w:rPr>
          <w:ins w:id="50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51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"_Toc517446508"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2" w:author="Brykczynski, Marek" w:date="2018-06-22T15:5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9E35F6D" w14:textId="77777777" w:rsidR="00EB754B" w:rsidRDefault="00EB754B">
      <w:pPr>
        <w:pStyle w:val="TOC2"/>
        <w:rPr>
          <w:ins w:id="53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54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"_Toc517446509"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_Toc517446509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Brykczynski, Marek" w:date="2018-06-22T15:5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32D0B01D" w14:textId="77777777" w:rsidR="00EB754B" w:rsidRDefault="00EB754B">
      <w:pPr>
        <w:pStyle w:val="TOC3"/>
        <w:tabs>
          <w:tab w:val="left" w:pos="1200"/>
        </w:tabs>
        <w:rPr>
          <w:ins w:id="56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57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"_Toc517446510"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Brykczynski, Marek" w:date="2018-06-22T15:5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0B01285F" w14:textId="77777777" w:rsidR="00EB754B" w:rsidRDefault="00EB754B">
      <w:pPr>
        <w:pStyle w:val="TOC1"/>
        <w:rPr>
          <w:ins w:id="59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60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"_Toc517446511"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1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6768433" w14:textId="77777777" w:rsidR="00EB754B" w:rsidRDefault="00EB754B">
      <w:pPr>
        <w:pStyle w:val="TOC2"/>
        <w:rPr>
          <w:ins w:id="62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63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"_Toc517446512"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4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BBA8180" w14:textId="77777777" w:rsidR="00EB754B" w:rsidRDefault="00EB754B">
      <w:pPr>
        <w:pStyle w:val="TOC2"/>
        <w:rPr>
          <w:ins w:id="65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66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"_Toc517446513"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BmwVehSpdInit1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7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D06F7B2" w14:textId="77777777" w:rsidR="00EB754B" w:rsidRDefault="00EB754B">
      <w:pPr>
        <w:pStyle w:val="TOC2"/>
        <w:rPr>
          <w:ins w:id="68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69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"_Toc517446514"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F594C98" w14:textId="77777777" w:rsidR="00EB754B" w:rsidRDefault="00EB754B">
      <w:pPr>
        <w:pStyle w:val="TOC2"/>
        <w:rPr>
          <w:ins w:id="71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72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"_Toc517446515"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3FDC3065" w14:textId="77777777" w:rsidR="00EB754B" w:rsidRDefault="00EB754B">
      <w:pPr>
        <w:pStyle w:val="TOC2"/>
        <w:rPr>
          <w:ins w:id="74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75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"_Toc517446516"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BmwVehSpdPer1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6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7D396FF9" w14:textId="77777777" w:rsidR="00EB754B" w:rsidRDefault="00EB754B">
      <w:pPr>
        <w:pStyle w:val="TOC2"/>
        <w:rPr>
          <w:ins w:id="77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78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"_Toc517446517"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9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F89A922" w14:textId="77777777" w:rsidR="00EB754B" w:rsidRDefault="00EB754B">
      <w:pPr>
        <w:pStyle w:val="TOC2"/>
        <w:rPr>
          <w:ins w:id="80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81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"_Toc517446518"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2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7F2A329F" w14:textId="77777777" w:rsidR="00EB754B" w:rsidRDefault="00EB754B">
      <w:pPr>
        <w:pStyle w:val="TOC2"/>
        <w:rPr>
          <w:ins w:id="83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84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"_Toc517446519"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5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0E50396" w14:textId="77777777" w:rsidR="00EB754B" w:rsidRDefault="00EB754B">
      <w:pPr>
        <w:pStyle w:val="TOC2"/>
        <w:rPr>
          <w:ins w:id="86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87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"_Toc517446520"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3CC754DA" w14:textId="77777777" w:rsidR="00EB754B" w:rsidRDefault="00EB754B">
      <w:pPr>
        <w:pStyle w:val="TOC2"/>
        <w:rPr>
          <w:ins w:id="89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90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"_Toc517446521"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Interrupt Function 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1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60F1459" w14:textId="77777777" w:rsidR="00EB754B" w:rsidRDefault="00EB754B">
      <w:pPr>
        <w:pStyle w:val="TOC2"/>
        <w:rPr>
          <w:ins w:id="92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93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"_Toc517446522"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B8C7C6A" w14:textId="77777777" w:rsidR="00EB754B" w:rsidRDefault="00EB754B">
      <w:pPr>
        <w:pStyle w:val="TOC3"/>
        <w:tabs>
          <w:tab w:val="left" w:pos="1200"/>
        </w:tabs>
        <w:rPr>
          <w:ins w:id="95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6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"_Toc517446523"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Cntr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Brykczynski, Marek" w:date="2018-06-22T15:5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678DBF6E" w14:textId="77777777" w:rsidR="00EB754B" w:rsidRDefault="00EB754B">
      <w:pPr>
        <w:pStyle w:val="TOC3"/>
        <w:tabs>
          <w:tab w:val="left" w:pos="1200"/>
        </w:tabs>
        <w:rPr>
          <w:ins w:id="98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9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"_Toc517446524"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VehSpdVldCalcn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0" w:author="Brykczynski, Marek" w:date="2018-06-22T15:5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3F5BF65" w14:textId="77777777" w:rsidR="00EB754B" w:rsidRDefault="00EB754B">
      <w:pPr>
        <w:pStyle w:val="TOC3"/>
        <w:tabs>
          <w:tab w:val="left" w:pos="1200"/>
        </w:tabs>
        <w:rPr>
          <w:ins w:id="101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2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"_Toc517446525"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VehSpdRateLim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3" w:author="Brykczynski, Marek" w:date="2018-06-22T15:5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5BC56C4" w14:textId="77777777" w:rsidR="00EB754B" w:rsidRDefault="00EB754B">
      <w:pPr>
        <w:pStyle w:val="TOC3"/>
        <w:tabs>
          <w:tab w:val="left" w:pos="1200"/>
        </w:tabs>
        <w:rPr>
          <w:ins w:id="104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5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"_Toc517446526"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ProcessSecondAndGateState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6" w:author="Brykczynski, Marek" w:date="2018-06-22T15:5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65596535" w14:textId="77777777" w:rsidR="00EB754B" w:rsidRDefault="00EB754B">
      <w:pPr>
        <w:pStyle w:val="TOC3"/>
        <w:tabs>
          <w:tab w:val="left" w:pos="1200"/>
        </w:tabs>
        <w:rPr>
          <w:ins w:id="107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8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"_Toc517446527"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ProcessThirdAndGateState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9" w:author="Brykczynski, Marek" w:date="2018-06-22T15:5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318C9173" w14:textId="77777777" w:rsidR="00EB754B" w:rsidRDefault="00EB754B">
      <w:pPr>
        <w:pStyle w:val="TOC3"/>
        <w:tabs>
          <w:tab w:val="left" w:pos="1200"/>
        </w:tabs>
        <w:rPr>
          <w:ins w:id="110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11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"_Toc517446528"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5.4.6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ProcessSixthAndGateState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2" w:author="Brykczynski, Marek" w:date="2018-06-22T15:5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78B4B188" w14:textId="77777777" w:rsidR="00EB754B" w:rsidRDefault="00EB754B">
      <w:pPr>
        <w:pStyle w:val="TOC3"/>
        <w:tabs>
          <w:tab w:val="left" w:pos="1200"/>
        </w:tabs>
        <w:rPr>
          <w:ins w:id="113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14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"_Toc517446529"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5.4.7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ProcessFourthAndGateState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_Toc517446529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5" w:author="Brykczynski, Marek" w:date="2018-06-22T15:59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70B968E" w14:textId="77777777" w:rsidR="00EB754B" w:rsidRDefault="00EB754B">
      <w:pPr>
        <w:pStyle w:val="TOC3"/>
        <w:tabs>
          <w:tab w:val="left" w:pos="1200"/>
        </w:tabs>
        <w:rPr>
          <w:ins w:id="116" w:author="Brykczynski, Marek" w:date="2018-06-22T15:5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17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"_Toc517446530"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5.4.8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40E59">
          <w:rPr>
            <w:rStyle w:val="Hyperlink"/>
          </w:rPr>
          <w:t>ProcessThridConditionOfOrGate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8" w:author="Brykczynski, Marek" w:date="2018-06-22T15:59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229BB202" w14:textId="77777777" w:rsidR="00EB754B" w:rsidRDefault="00EB754B">
      <w:pPr>
        <w:pStyle w:val="TOC2"/>
        <w:rPr>
          <w:ins w:id="119" w:author="Brykczynski, Marek" w:date="2018-06-22T15:59:00Z"/>
          <w:rFonts w:asciiTheme="minorHAnsi" w:eastAsiaTheme="minorEastAsia" w:hAnsiTheme="minorHAnsi"/>
          <w:color w:val="auto"/>
          <w:kern w:val="0"/>
          <w:szCs w:val="22"/>
        </w:rPr>
      </w:pPr>
      <w:ins w:id="120" w:author="Brykczynski, Marek" w:date="2018-06-22T15:59:00Z">
        <w:r w:rsidRPr="00F40E59">
          <w:rPr>
            <w:rStyle w:val="Hyperlink"/>
          </w:rPr>
          <w:lastRenderedPageBreak/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"_Toc517446531"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40E59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1" w:author="Brykczynski, Marek" w:date="2018-06-22T15:59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A08CA32" w14:textId="77777777" w:rsidR="00EB754B" w:rsidRDefault="00EB754B">
      <w:pPr>
        <w:pStyle w:val="TOC1"/>
        <w:rPr>
          <w:ins w:id="122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23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"_Toc517446532"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/>
          </w:rPr>
          <w:t>Known</w:t>
        </w:r>
        <w:r w:rsidRPr="00F40E59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4" w:author="Brykczynski, Marek" w:date="2018-06-22T15:59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E41C757" w14:textId="77777777" w:rsidR="00EB754B" w:rsidRDefault="00EB754B">
      <w:pPr>
        <w:pStyle w:val="TOC1"/>
        <w:rPr>
          <w:ins w:id="125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26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"_Toc517446533"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7" w:author="Brykczynski, Marek" w:date="2018-06-22T15:59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C893304" w14:textId="77777777" w:rsidR="00EB754B" w:rsidRDefault="00EB754B">
      <w:pPr>
        <w:pStyle w:val="TOC1"/>
        <w:tabs>
          <w:tab w:val="left" w:pos="1400"/>
        </w:tabs>
        <w:rPr>
          <w:ins w:id="128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29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"_Toc517446534"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0" w:author="Brykczynski, Marek" w:date="2018-06-22T15:59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4676F532" w14:textId="77777777" w:rsidR="00EB754B" w:rsidRDefault="00EB754B">
      <w:pPr>
        <w:pStyle w:val="TOC1"/>
        <w:tabs>
          <w:tab w:val="left" w:pos="1400"/>
        </w:tabs>
        <w:rPr>
          <w:ins w:id="131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2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"_Toc517446535"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3" w:author="Brykczynski, Marek" w:date="2018-06-22T15:59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5CA969B6" w14:textId="77777777" w:rsidR="00EB754B" w:rsidRDefault="00EB754B">
      <w:pPr>
        <w:pStyle w:val="TOC1"/>
        <w:tabs>
          <w:tab w:val="left" w:pos="1400"/>
        </w:tabs>
        <w:rPr>
          <w:ins w:id="134" w:author="Brykczynski, Marek" w:date="2018-06-22T15:5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5" w:author="Brykczynski, Marek" w:date="2018-06-22T15:59:00Z">
        <w:r w:rsidRPr="00F40E59">
          <w:rPr>
            <w:rStyle w:val="Hyperlink"/>
          </w:rPr>
          <w:fldChar w:fldCharType="begin"/>
        </w:r>
        <w:r w:rsidRPr="00F40E59">
          <w:rPr>
            <w:rStyle w:val="Hyperlink"/>
          </w:rPr>
          <w:instrText xml:space="preserve"> </w:instrText>
        </w:r>
        <w:r>
          <w:instrText>HYPERLINK \l "_Toc517446536"</w:instrText>
        </w:r>
        <w:r w:rsidRPr="00F40E59">
          <w:rPr>
            <w:rStyle w:val="Hyperlink"/>
          </w:rPr>
          <w:instrText xml:space="preserve"> </w:instrText>
        </w:r>
        <w:r w:rsidRPr="00F40E59">
          <w:rPr>
            <w:rStyle w:val="Hyperlink"/>
          </w:rPr>
          <w:fldChar w:fldCharType="separate"/>
        </w:r>
        <w:r w:rsidRPr="00F40E59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40E59">
          <w:rPr>
            <w:rStyle w:val="Hyperlink"/>
          </w:rPr>
          <w:t>Please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_Toc517446536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6" w:author="Brykczynski, Marek" w:date="2018-06-22T15:59:00Z">
        <w:r>
          <w:rPr>
            <w:webHidden/>
          </w:rPr>
          <w:t>16</w:t>
        </w:r>
        <w:r>
          <w:rPr>
            <w:webHidden/>
          </w:rPr>
          <w:fldChar w:fldCharType="end"/>
        </w:r>
        <w:r w:rsidRPr="00F40E59">
          <w:rPr>
            <w:rStyle w:val="Hyperlink"/>
          </w:rPr>
          <w:fldChar w:fldCharType="end"/>
        </w:r>
      </w:ins>
    </w:p>
    <w:p w14:paraId="13406F2B" w14:textId="0F0BD346" w:rsidR="00BB6ADC" w:rsidDel="00563750" w:rsidRDefault="00BB6ADC">
      <w:pPr>
        <w:pStyle w:val="TOC1"/>
        <w:rPr>
          <w:del w:id="137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38" w:author="Brykczynski, Marek" w:date="2018-06-22T11:18:00Z">
        <w:r w:rsidRPr="00563750" w:rsidDel="00563750">
          <w:rPr>
            <w:rPrChange w:id="139" w:author="Brykczynski, Marek" w:date="2018-06-22T11:18:00Z">
              <w:rPr>
                <w:rStyle w:val="Hyperlink"/>
                <w:rFonts w:cs="Calibri"/>
              </w:rPr>
            </w:rPrChange>
          </w:rPr>
          <w:delText>1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140" w:author="Brykczynski, Marek" w:date="2018-06-22T11:18:00Z">
              <w:rPr>
                <w:rStyle w:val="Hyperlink"/>
                <w:rFonts w:cs="Calibri"/>
              </w:rPr>
            </w:rPrChange>
          </w:rPr>
          <w:delText>BmwVehSpd High-Level Description</w:delText>
        </w:r>
        <w:r w:rsidDel="00563750">
          <w:rPr>
            <w:webHidden/>
          </w:rPr>
          <w:tab/>
          <w:delText>4</w:delText>
        </w:r>
      </w:del>
    </w:p>
    <w:p w14:paraId="29F570FB" w14:textId="40204419" w:rsidR="00BB6ADC" w:rsidDel="00563750" w:rsidRDefault="00BB6ADC">
      <w:pPr>
        <w:pStyle w:val="TOC1"/>
        <w:rPr>
          <w:del w:id="141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42" w:author="Brykczynski, Marek" w:date="2018-06-22T11:18:00Z">
        <w:r w:rsidRPr="00563750" w:rsidDel="00563750">
          <w:rPr>
            <w:rPrChange w:id="143" w:author="Brykczynski, Marek" w:date="2018-06-22T11:18:00Z">
              <w:rPr>
                <w:rStyle w:val="Hyperlink"/>
                <w:rFonts w:cs="Calibri"/>
              </w:rPr>
            </w:rPrChange>
          </w:rPr>
          <w:delText>2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144" w:author="Brykczynski, Marek" w:date="2018-06-22T11:18:00Z">
              <w:rPr>
                <w:rStyle w:val="Hyperlink"/>
                <w:rFonts w:cs="Calibri"/>
              </w:rPr>
            </w:rPrChange>
          </w:rPr>
          <w:delText>Design details of software module</w:delText>
        </w:r>
        <w:r w:rsidDel="00563750">
          <w:rPr>
            <w:webHidden/>
          </w:rPr>
          <w:tab/>
          <w:delText>5</w:delText>
        </w:r>
      </w:del>
    </w:p>
    <w:p w14:paraId="47FC150A" w14:textId="5D263BFD" w:rsidR="00BB6ADC" w:rsidDel="00563750" w:rsidRDefault="00BB6ADC">
      <w:pPr>
        <w:pStyle w:val="TOC2"/>
        <w:rPr>
          <w:del w:id="145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46" w:author="Brykczynski, Marek" w:date="2018-06-22T11:18:00Z">
        <w:r w:rsidRPr="00563750" w:rsidDel="00563750">
          <w:rPr>
            <w:rPrChange w:id="147" w:author="Brykczynski, Marek" w:date="2018-06-22T11:18:00Z">
              <w:rPr>
                <w:rStyle w:val="Hyperlink"/>
                <w:rFonts w:cs="Calibri"/>
              </w:rPr>
            </w:rPrChange>
          </w:rPr>
          <w:delText>2.1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48" w:author="Brykczynski, Marek" w:date="2018-06-22T11:18:00Z">
              <w:rPr>
                <w:rStyle w:val="Hyperlink"/>
              </w:rPr>
            </w:rPrChange>
          </w:rPr>
          <w:delText>Graphical representation of BmwVehSpd</w:delText>
        </w:r>
        <w:r w:rsidDel="00563750">
          <w:rPr>
            <w:webHidden/>
          </w:rPr>
          <w:tab/>
          <w:delText>5</w:delText>
        </w:r>
      </w:del>
    </w:p>
    <w:p w14:paraId="2CC001E4" w14:textId="044938A8" w:rsidR="00BB6ADC" w:rsidDel="00563750" w:rsidRDefault="00BB6ADC">
      <w:pPr>
        <w:pStyle w:val="TOC2"/>
        <w:rPr>
          <w:del w:id="149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50" w:author="Brykczynski, Marek" w:date="2018-06-22T11:18:00Z">
        <w:r w:rsidRPr="00563750" w:rsidDel="00563750">
          <w:rPr>
            <w:rPrChange w:id="151" w:author="Brykczynski, Marek" w:date="2018-06-22T11:18:00Z">
              <w:rPr>
                <w:rStyle w:val="Hyperlink"/>
                <w:rFonts w:cs="Calibri"/>
              </w:rPr>
            </w:rPrChange>
          </w:rPr>
          <w:delText>2.2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52" w:author="Brykczynski, Marek" w:date="2018-06-22T11:18:00Z">
              <w:rPr>
                <w:rStyle w:val="Hyperlink"/>
                <w:rFonts w:cs="Calibri"/>
              </w:rPr>
            </w:rPrChange>
          </w:rPr>
          <w:delText>Data Flow Diagram</w:delText>
        </w:r>
        <w:r w:rsidDel="00563750">
          <w:rPr>
            <w:webHidden/>
          </w:rPr>
          <w:tab/>
          <w:delText>5</w:delText>
        </w:r>
      </w:del>
    </w:p>
    <w:p w14:paraId="5D1558D3" w14:textId="28864896" w:rsidR="00BB6ADC" w:rsidDel="00563750" w:rsidRDefault="00BB6ADC">
      <w:pPr>
        <w:pStyle w:val="TOC3"/>
        <w:tabs>
          <w:tab w:val="left" w:pos="1200"/>
        </w:tabs>
        <w:rPr>
          <w:del w:id="153" w:author="Brykczynski, Marek" w:date="2018-06-22T11:18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54" w:author="Brykczynski, Marek" w:date="2018-06-22T11:18:00Z">
        <w:r w:rsidRPr="00563750" w:rsidDel="00563750">
          <w:rPr>
            <w:rPrChange w:id="155" w:author="Brykczynski, Marek" w:date="2018-06-22T11:18:00Z">
              <w:rPr>
                <w:rStyle w:val="Hyperlink"/>
                <w:rFonts w:cs="Calibri"/>
              </w:rPr>
            </w:rPrChange>
          </w:rPr>
          <w:delText>2.2.1</w:delText>
        </w:r>
        <w:r w:rsidDel="0056375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63750" w:rsidDel="00563750">
          <w:rPr>
            <w:rPrChange w:id="156" w:author="Brykczynski, Marek" w:date="2018-06-22T11:18:00Z">
              <w:rPr>
                <w:rStyle w:val="Hyperlink"/>
              </w:rPr>
            </w:rPrChange>
          </w:rPr>
          <w:delText>Component level DFD</w:delText>
        </w:r>
        <w:r w:rsidDel="00563750">
          <w:rPr>
            <w:webHidden/>
          </w:rPr>
          <w:tab/>
          <w:delText>5</w:delText>
        </w:r>
      </w:del>
    </w:p>
    <w:p w14:paraId="16FD7E0E" w14:textId="15113676" w:rsidR="00BB6ADC" w:rsidDel="00563750" w:rsidRDefault="00BB6ADC">
      <w:pPr>
        <w:pStyle w:val="TOC3"/>
        <w:tabs>
          <w:tab w:val="left" w:pos="1200"/>
        </w:tabs>
        <w:rPr>
          <w:del w:id="157" w:author="Brykczynski, Marek" w:date="2018-06-22T11:18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58" w:author="Brykczynski, Marek" w:date="2018-06-22T11:18:00Z">
        <w:r w:rsidRPr="00563750" w:rsidDel="00563750">
          <w:rPr>
            <w:rPrChange w:id="159" w:author="Brykczynski, Marek" w:date="2018-06-22T11:18:00Z">
              <w:rPr>
                <w:rStyle w:val="Hyperlink"/>
                <w:rFonts w:cs="Calibri"/>
              </w:rPr>
            </w:rPrChange>
          </w:rPr>
          <w:delText>2.2.2</w:delText>
        </w:r>
        <w:r w:rsidDel="0056375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63750" w:rsidDel="00563750">
          <w:rPr>
            <w:rPrChange w:id="160" w:author="Brykczynski, Marek" w:date="2018-06-22T11:18:00Z">
              <w:rPr>
                <w:rStyle w:val="Hyperlink"/>
              </w:rPr>
            </w:rPrChange>
          </w:rPr>
          <w:delText>Function level DFD</w:delText>
        </w:r>
        <w:r w:rsidDel="00563750">
          <w:rPr>
            <w:webHidden/>
          </w:rPr>
          <w:tab/>
          <w:delText>5</w:delText>
        </w:r>
      </w:del>
    </w:p>
    <w:p w14:paraId="15D9AC0A" w14:textId="4B02A051" w:rsidR="00BB6ADC" w:rsidDel="00563750" w:rsidRDefault="00BB6ADC">
      <w:pPr>
        <w:pStyle w:val="TOC1"/>
        <w:rPr>
          <w:del w:id="161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62" w:author="Brykczynski, Marek" w:date="2018-06-22T11:18:00Z">
        <w:r w:rsidRPr="00563750" w:rsidDel="00563750">
          <w:rPr>
            <w:rPrChange w:id="163" w:author="Brykczynski, Marek" w:date="2018-06-22T11:18:00Z">
              <w:rPr>
                <w:rStyle w:val="Hyperlink"/>
                <w:rFonts w:cs="Calibri"/>
              </w:rPr>
            </w:rPrChange>
          </w:rPr>
          <w:delText>3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164" w:author="Brykczynski, Marek" w:date="2018-06-22T11:18:00Z">
              <w:rPr>
                <w:rStyle w:val="Hyperlink"/>
                <w:rFonts w:cs="Calibri"/>
              </w:rPr>
            </w:rPrChange>
          </w:rPr>
          <w:delText>Constant Data Dictionary</w:delText>
        </w:r>
        <w:r w:rsidDel="00563750">
          <w:rPr>
            <w:webHidden/>
          </w:rPr>
          <w:tab/>
          <w:delText>6</w:delText>
        </w:r>
      </w:del>
    </w:p>
    <w:p w14:paraId="5AA9C403" w14:textId="72F9BF93" w:rsidR="00BB6ADC" w:rsidDel="00563750" w:rsidRDefault="00BB6ADC">
      <w:pPr>
        <w:pStyle w:val="TOC2"/>
        <w:rPr>
          <w:del w:id="165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66" w:author="Brykczynski, Marek" w:date="2018-06-22T11:18:00Z">
        <w:r w:rsidRPr="00563750" w:rsidDel="00563750">
          <w:rPr>
            <w:rPrChange w:id="167" w:author="Brykczynski, Marek" w:date="2018-06-22T11:18:00Z">
              <w:rPr>
                <w:rStyle w:val="Hyperlink"/>
              </w:rPr>
            </w:rPrChange>
          </w:rPr>
          <w:delText>3.1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68" w:author="Brykczynski, Marek" w:date="2018-06-22T11:18:00Z">
              <w:rPr>
                <w:rStyle w:val="Hyperlink"/>
              </w:rPr>
            </w:rPrChange>
          </w:rPr>
          <w:delText>Program (fixed) Constants</w:delText>
        </w:r>
        <w:r w:rsidDel="00563750">
          <w:rPr>
            <w:webHidden/>
          </w:rPr>
          <w:tab/>
          <w:delText>6</w:delText>
        </w:r>
      </w:del>
    </w:p>
    <w:p w14:paraId="3DD192C3" w14:textId="1F44F048" w:rsidR="00BB6ADC" w:rsidDel="00563750" w:rsidRDefault="00BB6ADC">
      <w:pPr>
        <w:pStyle w:val="TOC3"/>
        <w:tabs>
          <w:tab w:val="left" w:pos="1200"/>
        </w:tabs>
        <w:rPr>
          <w:del w:id="169" w:author="Brykczynski, Marek" w:date="2018-06-22T11:18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70" w:author="Brykczynski, Marek" w:date="2018-06-22T11:18:00Z">
        <w:r w:rsidRPr="00563750" w:rsidDel="00563750">
          <w:rPr>
            <w:rPrChange w:id="171" w:author="Brykczynski, Marek" w:date="2018-06-22T11:18:00Z">
              <w:rPr>
                <w:rStyle w:val="Hyperlink"/>
              </w:rPr>
            </w:rPrChange>
          </w:rPr>
          <w:delText>3.1.1</w:delText>
        </w:r>
        <w:r w:rsidDel="0056375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63750" w:rsidDel="00563750">
          <w:rPr>
            <w:rPrChange w:id="172" w:author="Brykczynski, Marek" w:date="2018-06-22T11:18:00Z">
              <w:rPr>
                <w:rStyle w:val="Hyperlink"/>
              </w:rPr>
            </w:rPrChange>
          </w:rPr>
          <w:delText>Embedded Constants</w:delText>
        </w:r>
        <w:r w:rsidDel="00563750">
          <w:rPr>
            <w:webHidden/>
          </w:rPr>
          <w:tab/>
          <w:delText>6</w:delText>
        </w:r>
      </w:del>
    </w:p>
    <w:p w14:paraId="2BF81D5B" w14:textId="5F2F36C7" w:rsidR="00BB6ADC" w:rsidDel="00563750" w:rsidRDefault="00BB6ADC">
      <w:pPr>
        <w:pStyle w:val="TOC1"/>
        <w:rPr>
          <w:del w:id="173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74" w:author="Brykczynski, Marek" w:date="2018-06-22T11:18:00Z">
        <w:r w:rsidRPr="00563750" w:rsidDel="00563750">
          <w:rPr>
            <w:rPrChange w:id="175" w:author="Brykczynski, Marek" w:date="2018-06-22T11:18:00Z">
              <w:rPr>
                <w:rStyle w:val="Hyperlink"/>
                <w:rFonts w:cs="Calibri"/>
              </w:rPr>
            </w:rPrChange>
          </w:rPr>
          <w:delText>4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176" w:author="Brykczynski, Marek" w:date="2018-06-22T11:18:00Z">
              <w:rPr>
                <w:rStyle w:val="Hyperlink"/>
                <w:rFonts w:cs="Calibri"/>
              </w:rPr>
            </w:rPrChange>
          </w:rPr>
          <w:delText>Software Component Implementation</w:delText>
        </w:r>
        <w:r w:rsidDel="00563750">
          <w:rPr>
            <w:webHidden/>
          </w:rPr>
          <w:tab/>
          <w:delText>7</w:delText>
        </w:r>
      </w:del>
    </w:p>
    <w:p w14:paraId="688AEFB7" w14:textId="22F6F062" w:rsidR="00BB6ADC" w:rsidDel="00563750" w:rsidRDefault="00BB6ADC">
      <w:pPr>
        <w:pStyle w:val="TOC2"/>
        <w:rPr>
          <w:del w:id="177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78" w:author="Brykczynski, Marek" w:date="2018-06-22T11:18:00Z">
        <w:r w:rsidRPr="00563750" w:rsidDel="00563750">
          <w:rPr>
            <w:rPrChange w:id="179" w:author="Brykczynski, Marek" w:date="2018-06-22T11:18:00Z">
              <w:rPr>
                <w:rStyle w:val="Hyperlink"/>
              </w:rPr>
            </w:rPrChange>
          </w:rPr>
          <w:delText>4.1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80" w:author="Brykczynski, Marek" w:date="2018-06-22T11:18:00Z">
              <w:rPr>
                <w:rStyle w:val="Hyperlink"/>
              </w:rPr>
            </w:rPrChange>
          </w:rPr>
          <w:delText>Sub-Module Functions</w:delText>
        </w:r>
        <w:r w:rsidDel="00563750">
          <w:rPr>
            <w:webHidden/>
          </w:rPr>
          <w:tab/>
          <w:delText>7</w:delText>
        </w:r>
      </w:del>
    </w:p>
    <w:p w14:paraId="351B4082" w14:textId="426142D7" w:rsidR="00BB6ADC" w:rsidDel="00563750" w:rsidRDefault="00BB6ADC">
      <w:pPr>
        <w:pStyle w:val="TOC2"/>
        <w:rPr>
          <w:del w:id="181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82" w:author="Brykczynski, Marek" w:date="2018-06-22T11:18:00Z">
        <w:r w:rsidRPr="00563750" w:rsidDel="00563750">
          <w:rPr>
            <w:rPrChange w:id="183" w:author="Brykczynski, Marek" w:date="2018-06-22T11:18:00Z">
              <w:rPr>
                <w:rStyle w:val="Hyperlink"/>
                <w:rFonts w:cs="Calibri"/>
              </w:rPr>
            </w:rPrChange>
          </w:rPr>
          <w:delText>4.1.1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84" w:author="Brykczynski, Marek" w:date="2018-06-22T11:18:00Z">
              <w:rPr>
                <w:rStyle w:val="Hyperlink"/>
                <w:rFonts w:cs="Calibri"/>
              </w:rPr>
            </w:rPrChange>
          </w:rPr>
          <w:delText>BmwVehSpdInit1</w:delText>
        </w:r>
        <w:r w:rsidDel="00563750">
          <w:rPr>
            <w:webHidden/>
          </w:rPr>
          <w:tab/>
          <w:delText>7</w:delText>
        </w:r>
      </w:del>
    </w:p>
    <w:p w14:paraId="71868CD2" w14:textId="4701203E" w:rsidR="00BB6ADC" w:rsidDel="00563750" w:rsidRDefault="00BB6ADC">
      <w:pPr>
        <w:pStyle w:val="TOC2"/>
        <w:rPr>
          <w:del w:id="185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86" w:author="Brykczynski, Marek" w:date="2018-06-22T11:18:00Z">
        <w:r w:rsidRPr="00563750" w:rsidDel="00563750">
          <w:rPr>
            <w:rPrChange w:id="187" w:author="Brykczynski, Marek" w:date="2018-06-22T11:18:00Z">
              <w:rPr>
                <w:rStyle w:val="Hyperlink"/>
                <w:rFonts w:cs="Calibri"/>
              </w:rPr>
            </w:rPrChange>
          </w:rPr>
          <w:delText>4.1.1.1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88" w:author="Brykczynski, Marek" w:date="2018-06-22T11:18:00Z">
              <w:rPr>
                <w:rStyle w:val="Hyperlink"/>
                <w:rFonts w:cs="Calibri"/>
              </w:rPr>
            </w:rPrChange>
          </w:rPr>
          <w:delText>Design Rationale</w:delText>
        </w:r>
        <w:r w:rsidDel="00563750">
          <w:rPr>
            <w:webHidden/>
          </w:rPr>
          <w:tab/>
          <w:delText>7</w:delText>
        </w:r>
      </w:del>
    </w:p>
    <w:p w14:paraId="51D54D13" w14:textId="7FB697C8" w:rsidR="00BB6ADC" w:rsidDel="00563750" w:rsidRDefault="00BB6ADC">
      <w:pPr>
        <w:pStyle w:val="TOC2"/>
        <w:rPr>
          <w:del w:id="189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90" w:author="Brykczynski, Marek" w:date="2018-06-22T11:18:00Z">
        <w:r w:rsidRPr="00563750" w:rsidDel="00563750">
          <w:rPr>
            <w:rPrChange w:id="191" w:author="Brykczynski, Marek" w:date="2018-06-22T11:18:00Z">
              <w:rPr>
                <w:rStyle w:val="Hyperlink"/>
                <w:rFonts w:cs="Calibri"/>
              </w:rPr>
            </w:rPrChange>
          </w:rPr>
          <w:delText>4.1.1.2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92" w:author="Brykczynski, Marek" w:date="2018-06-22T11:18:00Z">
              <w:rPr>
                <w:rStyle w:val="Hyperlink"/>
                <w:rFonts w:cs="Calibri"/>
              </w:rPr>
            </w:rPrChange>
          </w:rPr>
          <w:delText>Module Outputs</w:delText>
        </w:r>
        <w:r w:rsidDel="00563750">
          <w:rPr>
            <w:webHidden/>
          </w:rPr>
          <w:tab/>
          <w:delText>7</w:delText>
        </w:r>
      </w:del>
    </w:p>
    <w:p w14:paraId="7EFAA43F" w14:textId="3460E3ED" w:rsidR="00BB6ADC" w:rsidDel="00563750" w:rsidRDefault="00BB6ADC">
      <w:pPr>
        <w:pStyle w:val="TOC2"/>
        <w:rPr>
          <w:del w:id="193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94" w:author="Brykczynski, Marek" w:date="2018-06-22T11:18:00Z">
        <w:r w:rsidRPr="00563750" w:rsidDel="00563750">
          <w:rPr>
            <w:rPrChange w:id="195" w:author="Brykczynski, Marek" w:date="2018-06-22T11:18:00Z">
              <w:rPr>
                <w:rStyle w:val="Hyperlink"/>
                <w:rFonts w:cs="Calibri"/>
              </w:rPr>
            </w:rPrChange>
          </w:rPr>
          <w:delText>4.1.2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196" w:author="Brykczynski, Marek" w:date="2018-06-22T11:18:00Z">
              <w:rPr>
                <w:rStyle w:val="Hyperlink"/>
                <w:rFonts w:cs="Calibri"/>
              </w:rPr>
            </w:rPrChange>
          </w:rPr>
          <w:delText>BmwVehSpdPer1</w:delText>
        </w:r>
        <w:r w:rsidDel="00563750">
          <w:rPr>
            <w:webHidden/>
          </w:rPr>
          <w:tab/>
          <w:delText>7</w:delText>
        </w:r>
      </w:del>
    </w:p>
    <w:p w14:paraId="707BF6A0" w14:textId="0F5558D2" w:rsidR="00BB6ADC" w:rsidDel="00563750" w:rsidRDefault="00BB6ADC">
      <w:pPr>
        <w:pStyle w:val="TOC2"/>
        <w:rPr>
          <w:del w:id="197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198" w:author="Brykczynski, Marek" w:date="2018-06-22T11:18:00Z">
        <w:r w:rsidRPr="00563750" w:rsidDel="00563750">
          <w:rPr>
            <w:rPrChange w:id="199" w:author="Brykczynski, Marek" w:date="2018-06-22T11:18:00Z">
              <w:rPr>
                <w:rStyle w:val="Hyperlink"/>
                <w:rFonts w:cs="Calibri"/>
              </w:rPr>
            </w:rPrChange>
          </w:rPr>
          <w:delText>4.1.2.1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00" w:author="Brykczynski, Marek" w:date="2018-06-22T11:18:00Z">
              <w:rPr>
                <w:rStyle w:val="Hyperlink"/>
                <w:rFonts w:cs="Calibri"/>
              </w:rPr>
            </w:rPrChange>
          </w:rPr>
          <w:delText>Design Rationale</w:delText>
        </w:r>
        <w:r w:rsidDel="00563750">
          <w:rPr>
            <w:webHidden/>
          </w:rPr>
          <w:tab/>
          <w:delText>7</w:delText>
        </w:r>
      </w:del>
    </w:p>
    <w:p w14:paraId="5EB14E23" w14:textId="30377DF3" w:rsidR="00BB6ADC" w:rsidDel="00563750" w:rsidRDefault="00BB6ADC">
      <w:pPr>
        <w:pStyle w:val="TOC2"/>
        <w:rPr>
          <w:del w:id="201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02" w:author="Brykczynski, Marek" w:date="2018-06-22T11:18:00Z">
        <w:r w:rsidRPr="00563750" w:rsidDel="00563750">
          <w:rPr>
            <w:rPrChange w:id="203" w:author="Brykczynski, Marek" w:date="2018-06-22T11:18:00Z">
              <w:rPr>
                <w:rStyle w:val="Hyperlink"/>
                <w:rFonts w:cs="Calibri"/>
              </w:rPr>
            </w:rPrChange>
          </w:rPr>
          <w:delText>4.1.2.2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04" w:author="Brykczynski, Marek" w:date="2018-06-22T11:18:00Z">
              <w:rPr>
                <w:rStyle w:val="Hyperlink"/>
                <w:rFonts w:cs="Calibri"/>
              </w:rPr>
            </w:rPrChange>
          </w:rPr>
          <w:delText>Module Outputs</w:delText>
        </w:r>
        <w:r w:rsidDel="00563750">
          <w:rPr>
            <w:webHidden/>
          </w:rPr>
          <w:tab/>
          <w:delText>7</w:delText>
        </w:r>
      </w:del>
    </w:p>
    <w:p w14:paraId="530F71DA" w14:textId="629D57F9" w:rsidR="00BB6ADC" w:rsidDel="00563750" w:rsidRDefault="00BB6ADC">
      <w:pPr>
        <w:pStyle w:val="TOC2"/>
        <w:rPr>
          <w:del w:id="205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06" w:author="Brykczynski, Marek" w:date="2018-06-22T11:18:00Z">
        <w:r w:rsidRPr="00563750" w:rsidDel="00563750">
          <w:rPr>
            <w:rPrChange w:id="207" w:author="Brykczynski, Marek" w:date="2018-06-22T11:18:00Z">
              <w:rPr>
                <w:rStyle w:val="Hyperlink"/>
              </w:rPr>
            </w:rPrChange>
          </w:rPr>
          <w:delText>4.2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08" w:author="Brykczynski, Marek" w:date="2018-06-22T11:18:00Z">
              <w:rPr>
                <w:rStyle w:val="Hyperlink"/>
              </w:rPr>
            </w:rPrChange>
          </w:rPr>
          <w:delText>Server Runnables</w:delText>
        </w:r>
        <w:r w:rsidDel="00563750">
          <w:rPr>
            <w:webHidden/>
          </w:rPr>
          <w:tab/>
          <w:delText>7</w:delText>
        </w:r>
      </w:del>
    </w:p>
    <w:p w14:paraId="128F8992" w14:textId="091F6472" w:rsidR="00BB6ADC" w:rsidDel="00563750" w:rsidRDefault="00BB6ADC">
      <w:pPr>
        <w:pStyle w:val="TOC2"/>
        <w:rPr>
          <w:del w:id="209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10" w:author="Brykczynski, Marek" w:date="2018-06-22T11:18:00Z">
        <w:r w:rsidRPr="00563750" w:rsidDel="00563750">
          <w:rPr>
            <w:rPrChange w:id="211" w:author="Brykczynski, Marek" w:date="2018-06-22T11:18:00Z">
              <w:rPr>
                <w:rStyle w:val="Hyperlink"/>
                <w:rFonts w:cs="Calibri"/>
              </w:rPr>
            </w:rPrChange>
          </w:rPr>
          <w:delText>4.3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12" w:author="Brykczynski, Marek" w:date="2018-06-22T11:18:00Z">
              <w:rPr>
                <w:rStyle w:val="Hyperlink"/>
                <w:rFonts w:cs="Calibri"/>
              </w:rPr>
            </w:rPrChange>
          </w:rPr>
          <w:delText>Interrupt Functions</w:delText>
        </w:r>
        <w:r w:rsidDel="00563750">
          <w:rPr>
            <w:webHidden/>
          </w:rPr>
          <w:tab/>
          <w:delText>7</w:delText>
        </w:r>
      </w:del>
    </w:p>
    <w:p w14:paraId="279D638F" w14:textId="36698C27" w:rsidR="00BB6ADC" w:rsidDel="00563750" w:rsidRDefault="00BB6ADC">
      <w:pPr>
        <w:pStyle w:val="TOC2"/>
        <w:rPr>
          <w:del w:id="213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14" w:author="Brykczynski, Marek" w:date="2018-06-22T11:18:00Z">
        <w:r w:rsidRPr="00563750" w:rsidDel="00563750">
          <w:rPr>
            <w:rPrChange w:id="215" w:author="Brykczynski, Marek" w:date="2018-06-22T11:18:00Z">
              <w:rPr>
                <w:rStyle w:val="Hyperlink"/>
                <w:rFonts w:cs="Calibri"/>
              </w:rPr>
            </w:rPrChange>
          </w:rPr>
          <w:delText>4.3.1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16" w:author="Brykczynski, Marek" w:date="2018-06-22T11:18:00Z">
              <w:rPr>
                <w:rStyle w:val="Hyperlink"/>
                <w:rFonts w:cs="Calibri"/>
              </w:rPr>
            </w:rPrChange>
          </w:rPr>
          <w:delText>Interrupt Function Name</w:delText>
        </w:r>
        <w:r w:rsidDel="00563750">
          <w:rPr>
            <w:webHidden/>
          </w:rPr>
          <w:tab/>
          <w:delText>7</w:delText>
        </w:r>
      </w:del>
    </w:p>
    <w:p w14:paraId="5C011D4B" w14:textId="6AD3BB50" w:rsidR="00BB6ADC" w:rsidDel="00563750" w:rsidRDefault="00BB6ADC">
      <w:pPr>
        <w:pStyle w:val="TOC2"/>
        <w:rPr>
          <w:del w:id="217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18" w:author="Brykczynski, Marek" w:date="2018-06-22T11:18:00Z">
        <w:r w:rsidRPr="00563750" w:rsidDel="00563750">
          <w:rPr>
            <w:rPrChange w:id="219" w:author="Brykczynski, Marek" w:date="2018-06-22T11:18:00Z">
              <w:rPr>
                <w:rStyle w:val="Hyperlink"/>
                <w:rFonts w:cs="Calibri"/>
              </w:rPr>
            </w:rPrChange>
          </w:rPr>
          <w:delText>4.4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20" w:author="Brykczynski, Marek" w:date="2018-06-22T11:18:00Z">
              <w:rPr>
                <w:rStyle w:val="Hyperlink"/>
                <w:rFonts w:cs="Calibri"/>
              </w:rPr>
            </w:rPrChange>
          </w:rPr>
          <w:delText>Module Internal (Local) Functions</w:delText>
        </w:r>
        <w:r w:rsidDel="00563750">
          <w:rPr>
            <w:webHidden/>
          </w:rPr>
          <w:tab/>
          <w:delText>7</w:delText>
        </w:r>
      </w:del>
    </w:p>
    <w:p w14:paraId="31CDB6DD" w14:textId="4A07F4CE" w:rsidR="00BB6ADC" w:rsidDel="00563750" w:rsidRDefault="00BB6ADC">
      <w:pPr>
        <w:pStyle w:val="TOC2"/>
        <w:rPr>
          <w:del w:id="221" w:author="Brykczynski, Marek" w:date="2018-06-22T11:18:00Z"/>
          <w:rFonts w:asciiTheme="minorHAnsi" w:eastAsiaTheme="minorEastAsia" w:hAnsiTheme="minorHAnsi"/>
          <w:color w:val="auto"/>
          <w:kern w:val="0"/>
          <w:szCs w:val="22"/>
        </w:rPr>
      </w:pPr>
      <w:del w:id="222" w:author="Brykczynski, Marek" w:date="2018-06-22T11:18:00Z">
        <w:r w:rsidRPr="00563750" w:rsidDel="00563750">
          <w:rPr>
            <w:rPrChange w:id="223" w:author="Brykczynski, Marek" w:date="2018-06-22T11:18:00Z">
              <w:rPr>
                <w:rStyle w:val="Hyperlink"/>
                <w:rFonts w:cs="Calibri"/>
              </w:rPr>
            </w:rPrChange>
          </w:rPr>
          <w:delText>4.5</w:delText>
        </w:r>
        <w:r w:rsidDel="0056375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63750" w:rsidDel="00563750">
          <w:rPr>
            <w:rPrChange w:id="224" w:author="Brykczynski, Marek" w:date="2018-06-22T11:18:00Z">
              <w:rPr>
                <w:rStyle w:val="Hyperlink"/>
                <w:rFonts w:cs="Calibri"/>
              </w:rPr>
            </w:rPrChange>
          </w:rPr>
          <w:delText>GLOBAL Function/Macro Definitions</w:delText>
        </w:r>
        <w:r w:rsidDel="00563750">
          <w:rPr>
            <w:webHidden/>
          </w:rPr>
          <w:tab/>
          <w:delText>7</w:delText>
        </w:r>
      </w:del>
    </w:p>
    <w:p w14:paraId="3BED1659" w14:textId="272ADEC2" w:rsidR="00BB6ADC" w:rsidDel="00563750" w:rsidRDefault="00BB6ADC">
      <w:pPr>
        <w:pStyle w:val="TOC1"/>
        <w:rPr>
          <w:del w:id="225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26" w:author="Brykczynski, Marek" w:date="2018-06-22T11:18:00Z">
        <w:r w:rsidRPr="00563750" w:rsidDel="00563750">
          <w:rPr>
            <w:rPrChange w:id="227" w:author="Brykczynski, Marek" w:date="2018-06-22T11:18:00Z">
              <w:rPr>
                <w:rStyle w:val="Hyperlink"/>
                <w:rFonts w:cs="Calibri"/>
              </w:rPr>
            </w:rPrChange>
          </w:rPr>
          <w:delText>5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228" w:author="Brykczynski, Marek" w:date="2018-06-22T11:18:00Z">
              <w:rPr>
                <w:rStyle w:val="Hyperlink"/>
              </w:rPr>
            </w:rPrChange>
          </w:rPr>
          <w:delText>Known Limitations with Design</w:delText>
        </w:r>
        <w:r w:rsidDel="00563750">
          <w:rPr>
            <w:webHidden/>
          </w:rPr>
          <w:tab/>
          <w:delText>8</w:delText>
        </w:r>
      </w:del>
    </w:p>
    <w:p w14:paraId="117F3AE9" w14:textId="22A7CEBB" w:rsidR="00BB6ADC" w:rsidDel="00563750" w:rsidRDefault="00BB6ADC">
      <w:pPr>
        <w:pStyle w:val="TOC1"/>
        <w:rPr>
          <w:del w:id="229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0" w:author="Brykczynski, Marek" w:date="2018-06-22T11:18:00Z">
        <w:r w:rsidRPr="00563750" w:rsidDel="00563750">
          <w:rPr>
            <w:rPrChange w:id="231" w:author="Brykczynski, Marek" w:date="2018-06-22T11:18:00Z">
              <w:rPr>
                <w:rStyle w:val="Hyperlink"/>
                <w:rFonts w:cs="Calibri"/>
              </w:rPr>
            </w:rPrChange>
          </w:rPr>
          <w:delText>6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232" w:author="Brykczynski, Marek" w:date="2018-06-22T11:18:00Z">
              <w:rPr>
                <w:rStyle w:val="Hyperlink"/>
                <w:rFonts w:cs="Calibri"/>
              </w:rPr>
            </w:rPrChange>
          </w:rPr>
          <w:delText>UNIT TEST CONSIDERATION</w:delText>
        </w:r>
        <w:r w:rsidDel="00563750">
          <w:rPr>
            <w:webHidden/>
          </w:rPr>
          <w:tab/>
          <w:delText>9</w:delText>
        </w:r>
      </w:del>
    </w:p>
    <w:p w14:paraId="5903C9AB" w14:textId="0A9BE07B" w:rsidR="00BB6ADC" w:rsidDel="00563750" w:rsidRDefault="00BB6ADC">
      <w:pPr>
        <w:pStyle w:val="TOC1"/>
        <w:tabs>
          <w:tab w:val="left" w:pos="1400"/>
        </w:tabs>
        <w:rPr>
          <w:del w:id="233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4" w:author="Brykczynski, Marek" w:date="2018-06-22T11:18:00Z">
        <w:r w:rsidRPr="00563750" w:rsidDel="00563750">
          <w:rPr>
            <w:rPrChange w:id="235" w:author="Brykczynski, Marek" w:date="2018-06-22T11:18:00Z">
              <w:rPr>
                <w:rStyle w:val="Hyperlink"/>
              </w:rPr>
            </w:rPrChange>
          </w:rPr>
          <w:delText>Appendix A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236" w:author="Brykczynski, Marek" w:date="2018-06-22T11:18:00Z">
              <w:rPr>
                <w:rStyle w:val="Hyperlink"/>
              </w:rPr>
            </w:rPrChange>
          </w:rPr>
          <w:delText>Abbreviations and Acronyms</w:delText>
        </w:r>
        <w:r w:rsidDel="00563750">
          <w:rPr>
            <w:webHidden/>
          </w:rPr>
          <w:tab/>
          <w:delText>10</w:delText>
        </w:r>
      </w:del>
    </w:p>
    <w:p w14:paraId="015C9AD6" w14:textId="55D6F103" w:rsidR="00BB6ADC" w:rsidDel="00563750" w:rsidRDefault="00BB6ADC">
      <w:pPr>
        <w:pStyle w:val="TOC1"/>
        <w:tabs>
          <w:tab w:val="left" w:pos="1400"/>
        </w:tabs>
        <w:rPr>
          <w:del w:id="237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8" w:author="Brykczynski, Marek" w:date="2018-06-22T11:18:00Z">
        <w:r w:rsidRPr="00563750" w:rsidDel="00563750">
          <w:rPr>
            <w:rPrChange w:id="239" w:author="Brykczynski, Marek" w:date="2018-06-22T11:18:00Z">
              <w:rPr>
                <w:rStyle w:val="Hyperlink"/>
              </w:rPr>
            </w:rPrChange>
          </w:rPr>
          <w:delText>Appendix B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240" w:author="Brykczynski, Marek" w:date="2018-06-22T11:18:00Z">
              <w:rPr>
                <w:rStyle w:val="Hyperlink"/>
              </w:rPr>
            </w:rPrChange>
          </w:rPr>
          <w:delText>Glossary</w:delText>
        </w:r>
        <w:r w:rsidDel="00563750">
          <w:rPr>
            <w:webHidden/>
          </w:rPr>
          <w:tab/>
          <w:delText>11</w:delText>
        </w:r>
      </w:del>
    </w:p>
    <w:p w14:paraId="58ACC4EE" w14:textId="67165101" w:rsidR="00BB6ADC" w:rsidDel="00563750" w:rsidRDefault="00BB6ADC">
      <w:pPr>
        <w:pStyle w:val="TOC1"/>
        <w:tabs>
          <w:tab w:val="left" w:pos="1400"/>
        </w:tabs>
        <w:rPr>
          <w:del w:id="241" w:author="Brykczynski, Marek" w:date="2018-06-22T11:18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42" w:author="Brykczynski, Marek" w:date="2018-06-22T11:18:00Z">
        <w:r w:rsidRPr="00563750" w:rsidDel="00563750">
          <w:rPr>
            <w:rPrChange w:id="243" w:author="Brykczynski, Marek" w:date="2018-06-22T11:18:00Z">
              <w:rPr>
                <w:rStyle w:val="Hyperlink"/>
              </w:rPr>
            </w:rPrChange>
          </w:rPr>
          <w:delText>Appendix C</w:delText>
        </w:r>
        <w:r w:rsidDel="0056375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63750" w:rsidDel="00563750">
          <w:rPr>
            <w:rPrChange w:id="244" w:author="Brykczynski, Marek" w:date="2018-06-22T11:18:00Z">
              <w:rPr>
                <w:rStyle w:val="Hyperlink"/>
              </w:rPr>
            </w:rPrChange>
          </w:rPr>
          <w:delText>Please references</w:delText>
        </w:r>
        <w:r w:rsidDel="00563750">
          <w:rPr>
            <w:webHidden/>
          </w:rPr>
          <w:tab/>
          <w:delText>12</w:delText>
        </w:r>
      </w:del>
    </w:p>
    <w:p w14:paraId="0ED10D3A" w14:textId="2484BC81" w:rsidR="00F95E33" w:rsidRPr="00A158C7" w:rsidRDefault="00E16D14" w:rsidP="00597086">
      <w:pPr>
        <w:jc w:val="center"/>
      </w:pPr>
      <w:r>
        <w:rPr>
          <w:caps/>
        </w:rPr>
        <w:fldChar w:fldCharType="end"/>
      </w:r>
    </w:p>
    <w:p w14:paraId="1B1B66AF" w14:textId="77777777" w:rsidR="00B65E86" w:rsidRPr="00A158C7" w:rsidRDefault="00B65E86" w:rsidP="00B65E86">
      <w:pPr>
        <w:pStyle w:val="Heading1"/>
        <w:rPr>
          <w:ins w:id="245" w:author="Brykczynski, Marek" w:date="2018-06-22T10:51:00Z"/>
        </w:rPr>
      </w:pPr>
      <w:bookmarkStart w:id="246" w:name="_Toc513817887"/>
      <w:bookmarkStart w:id="247" w:name="_Toc517446499"/>
      <w:bookmarkStart w:id="248" w:name="_Hlk507501663"/>
      <w:bookmarkStart w:id="249" w:name="_Toc406065228"/>
      <w:bookmarkEnd w:id="6"/>
      <w:bookmarkEnd w:id="7"/>
      <w:bookmarkEnd w:id="8"/>
      <w:bookmarkEnd w:id="9"/>
      <w:bookmarkEnd w:id="10"/>
      <w:ins w:id="250" w:author="Brykczynski, Marek" w:date="2018-06-22T10:51:00Z">
        <w:r w:rsidRPr="00A158C7">
          <w:lastRenderedPageBreak/>
          <w:t>Introduction</w:t>
        </w:r>
        <w:bookmarkEnd w:id="246"/>
        <w:bookmarkEnd w:id="247"/>
      </w:ins>
    </w:p>
    <w:p w14:paraId="053F0877" w14:textId="77777777" w:rsidR="00B65E86" w:rsidRPr="00A158C7" w:rsidRDefault="00B65E86" w:rsidP="00B65E86">
      <w:pPr>
        <w:pStyle w:val="Heading2"/>
        <w:rPr>
          <w:ins w:id="251" w:author="Brykczynski, Marek" w:date="2018-06-22T10:51:00Z"/>
        </w:rPr>
      </w:pPr>
      <w:bookmarkStart w:id="252" w:name="_Toc513817888"/>
      <w:bookmarkStart w:id="253" w:name="_Toc517446500"/>
      <w:ins w:id="254" w:author="Brykczynski, Marek" w:date="2018-06-22T10:51:00Z">
        <w:r w:rsidRPr="00A158C7">
          <w:t>Purpose</w:t>
        </w:r>
        <w:bookmarkEnd w:id="252"/>
        <w:bookmarkEnd w:id="253"/>
      </w:ins>
    </w:p>
    <w:p w14:paraId="5E347C3E" w14:textId="21CD8F45" w:rsidR="00B65E86" w:rsidRPr="00A158C7" w:rsidRDefault="00B65E86" w:rsidP="00B65E86">
      <w:pPr>
        <w:rPr>
          <w:ins w:id="255" w:author="Brykczynski, Marek" w:date="2018-06-22T10:51:00Z"/>
          <w:lang w:bidi="ar-SA"/>
        </w:rPr>
      </w:pPr>
      <w:ins w:id="256" w:author="Brykczynski, Marek" w:date="2018-06-22T10:51:00Z">
        <w:r>
          <w:rPr>
            <w:lang w:bidi="ar-SA"/>
          </w:rPr>
          <w:t xml:space="preserve">Module Design Document for </w:t>
        </w:r>
      </w:ins>
      <w:ins w:id="257" w:author="Brykczynski, Marek" w:date="2018-06-22T10:52:00Z">
        <w:r w:rsidRPr="00B65E86">
          <w:rPr>
            <w:lang w:bidi="ar-SA"/>
          </w:rPr>
          <w:t>CF080A_BmwVehSpd_Impl</w:t>
        </w:r>
      </w:ins>
    </w:p>
    <w:p w14:paraId="1E8F4D83" w14:textId="77777777" w:rsidR="00B65E86" w:rsidRPr="00A158C7" w:rsidRDefault="00B65E86" w:rsidP="00B65E86">
      <w:pPr>
        <w:pStyle w:val="Heading2"/>
        <w:rPr>
          <w:ins w:id="258" w:author="Brykczynski, Marek" w:date="2018-06-22T10:51:00Z"/>
        </w:rPr>
      </w:pPr>
      <w:bookmarkStart w:id="259" w:name="_Toc513817889"/>
      <w:bookmarkStart w:id="260" w:name="_Toc517446501"/>
      <w:ins w:id="261" w:author="Brykczynski, Marek" w:date="2018-06-22T10:51:00Z">
        <w:r w:rsidRPr="00A158C7">
          <w:t>Scope</w:t>
        </w:r>
        <w:bookmarkEnd w:id="259"/>
        <w:bookmarkEnd w:id="260"/>
      </w:ins>
    </w:p>
    <w:p w14:paraId="7A9D5F25" w14:textId="77777777" w:rsidR="00B65E86" w:rsidRPr="008C412D" w:rsidRDefault="00B65E86" w:rsidP="00B65E86">
      <w:pPr>
        <w:jc w:val="both"/>
        <w:rPr>
          <w:ins w:id="262" w:author="Brykczynski, Marek" w:date="2018-06-22T10:51:00Z"/>
          <w:rFonts w:cs="Calibri"/>
        </w:rPr>
      </w:pPr>
      <w:ins w:id="263" w:author="Brykczynski, Marek" w:date="2018-06-22T10:51:00Z">
        <w:r w:rsidRPr="008C412D">
          <w:rPr>
            <w:rFonts w:cs="Calibri"/>
          </w:rPr>
          <w:t>The following definitions are used throughout this document:</w:t>
        </w:r>
      </w:ins>
    </w:p>
    <w:p w14:paraId="0258165E" w14:textId="77777777" w:rsidR="00B65E86" w:rsidRPr="008C412D" w:rsidRDefault="00B65E86" w:rsidP="00B65E86">
      <w:pPr>
        <w:keepNext/>
        <w:numPr>
          <w:ilvl w:val="0"/>
          <w:numId w:val="14"/>
        </w:numPr>
        <w:jc w:val="both"/>
        <w:rPr>
          <w:ins w:id="264" w:author="Brykczynski, Marek" w:date="2018-06-22T10:51:00Z"/>
          <w:rFonts w:cs="Calibri"/>
        </w:rPr>
      </w:pPr>
      <w:ins w:id="265" w:author="Brykczynski, Marek" w:date="2018-06-22T10:51:00Z">
        <w:r w:rsidRPr="008C412D">
          <w:rPr>
            <w:rFonts w:cs="Calibri"/>
            <w:b/>
            <w:bCs/>
            <w:u w:val="single"/>
          </w:rPr>
          <w:t>Shall</w:t>
        </w:r>
        <w:r w:rsidRPr="008C412D">
          <w:rPr>
            <w:rFonts w:cs="Calibri"/>
          </w:rPr>
          <w:t xml:space="preserve">: indicates a mandatory requirement without exception in compliance. </w:t>
        </w:r>
      </w:ins>
    </w:p>
    <w:p w14:paraId="085EB472" w14:textId="77777777" w:rsidR="00B65E86" w:rsidRPr="008C412D" w:rsidRDefault="00B65E86" w:rsidP="00B65E86">
      <w:pPr>
        <w:keepNext/>
        <w:numPr>
          <w:ilvl w:val="0"/>
          <w:numId w:val="14"/>
        </w:numPr>
        <w:jc w:val="both"/>
        <w:rPr>
          <w:ins w:id="266" w:author="Brykczynski, Marek" w:date="2018-06-22T10:51:00Z"/>
          <w:rFonts w:cs="Calibri"/>
        </w:rPr>
      </w:pPr>
      <w:ins w:id="267" w:author="Brykczynski, Marek" w:date="2018-06-22T10:51:00Z">
        <w:r w:rsidRPr="008C412D">
          <w:rPr>
            <w:rFonts w:cs="Calibri"/>
            <w:b/>
            <w:bCs/>
            <w:u w:val="single"/>
          </w:rPr>
          <w:t>Should</w:t>
        </w:r>
        <w:r w:rsidRPr="008C412D">
          <w:rPr>
            <w:rFonts w:cs="Calibri"/>
          </w:rPr>
          <w:t>: indicates a mandatory requirement</w:t>
        </w:r>
        <w:r>
          <w:rPr>
            <w:rFonts w:cs="Calibri"/>
          </w:rPr>
          <w:t>;</w:t>
        </w:r>
        <w:r w:rsidRPr="008C412D">
          <w:rPr>
            <w:rFonts w:cs="Calibri"/>
          </w:rPr>
          <w:t xml:space="preserve"> </w:t>
        </w:r>
        <w:r>
          <w:rPr>
            <w:rFonts w:cs="Calibri"/>
          </w:rPr>
          <w:t>exceptions</w:t>
        </w:r>
        <w:r w:rsidRPr="008C412D">
          <w:rPr>
            <w:rFonts w:cs="Calibri"/>
          </w:rPr>
          <w:t xml:space="preserve"> allowed </w:t>
        </w:r>
        <w:r>
          <w:rPr>
            <w:rFonts w:cs="Calibri"/>
          </w:rPr>
          <w:t>only with documented justification</w:t>
        </w:r>
        <w:r w:rsidRPr="008C412D">
          <w:rPr>
            <w:rFonts w:cs="Calibri"/>
          </w:rPr>
          <w:t xml:space="preserve">.  </w:t>
        </w:r>
      </w:ins>
    </w:p>
    <w:p w14:paraId="2AA8719D" w14:textId="6B3684BC" w:rsidR="00B65E86" w:rsidRPr="00B65E86" w:rsidRDefault="00B65E86">
      <w:pPr>
        <w:keepNext/>
        <w:numPr>
          <w:ilvl w:val="0"/>
          <w:numId w:val="14"/>
        </w:numPr>
        <w:jc w:val="both"/>
        <w:rPr>
          <w:ins w:id="268" w:author="Brykczynski, Marek" w:date="2018-06-22T10:51:00Z"/>
          <w:rFonts w:cs="Calibri"/>
        </w:rPr>
        <w:pPrChange w:id="269" w:author="Brykczynski, Marek" w:date="2018-06-22T10:51:00Z">
          <w:pPr>
            <w:pStyle w:val="Heading1"/>
          </w:pPr>
        </w:pPrChange>
      </w:pPr>
      <w:ins w:id="270" w:author="Brykczynski, Marek" w:date="2018-06-22T10:51:00Z">
        <w:r w:rsidRPr="008C412D">
          <w:rPr>
            <w:rFonts w:cs="Calibri"/>
            <w:b/>
            <w:bCs/>
            <w:u w:val="single"/>
          </w:rPr>
          <w:t>May</w:t>
        </w:r>
        <w:r w:rsidRPr="008C412D">
          <w:rPr>
            <w:rFonts w:cs="Calibri"/>
          </w:rPr>
          <w:t>: indicates an optional action.</w:t>
        </w:r>
      </w:ins>
    </w:p>
    <w:p w14:paraId="04F52EC9" w14:textId="77777777" w:rsidR="00312179" w:rsidRDefault="00DF1610" w:rsidP="00F43F8E">
      <w:pPr>
        <w:pStyle w:val="Heading1"/>
        <w:rPr>
          <w:rFonts w:ascii="Calibri" w:hAnsi="Calibri" w:cs="Calibri"/>
        </w:rPr>
      </w:pPr>
      <w:bookmarkStart w:id="271" w:name="_Toc517446502"/>
      <w:proofErr w:type="spellStart"/>
      <w:r>
        <w:rPr>
          <w:rFonts w:ascii="Calibri" w:hAnsi="Calibri" w:cs="Calibri"/>
        </w:rPr>
        <w:lastRenderedPageBreak/>
        <w:t>BmwVehSpd</w:t>
      </w:r>
      <w:bookmarkEnd w:id="248"/>
      <w:proofErr w:type="spellEnd"/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249"/>
      <w:bookmarkEnd w:id="271"/>
    </w:p>
    <w:p w14:paraId="4D1077C9" w14:textId="608EDCDF" w:rsidR="00D229A6" w:rsidRPr="009B248D" w:rsidDel="00DF2F8A" w:rsidRDefault="00DF2F8A">
      <w:pPr>
        <w:rPr>
          <w:del w:id="272" w:author="Brykczynski, Marek" w:date="2018-06-22T11:32:00Z"/>
        </w:rPr>
        <w:pPrChange w:id="273" w:author="Brykczynski, Marek" w:date="2018-06-22T15:59:00Z">
          <w:pPr>
            <w:pStyle w:val="Heading1"/>
          </w:pPr>
        </w:pPrChange>
      </w:pPr>
      <w:ins w:id="274" w:author="Brykczynski, Marek" w:date="2018-06-22T11:32:00Z">
        <w:r>
          <w:t xml:space="preserve">The </w:t>
        </w:r>
        <w:proofErr w:type="spellStart"/>
        <w:r>
          <w:t>BmwVehSpd</w:t>
        </w:r>
        <w:proofErr w:type="spellEnd"/>
        <w:r>
          <w:t xml:space="preserve"> software component is</w:t>
        </w:r>
        <w:r w:rsidRPr="00DF2F8A">
          <w:t xml:space="preserve"> responsible for determining the Vehicle Speed</w:t>
        </w:r>
        <w:r>
          <w:t>.</w:t>
        </w:r>
      </w:ins>
      <w:del w:id="275" w:author="Brykczynski, Marek" w:date="2018-06-22T11:32:00Z">
        <w:r w:rsidR="009B248D" w:rsidRPr="009B248D" w:rsidDel="00DF2F8A">
          <w:delText>Please refer</w:delText>
        </w:r>
        <w:r w:rsidR="00597086" w:rsidRPr="009B248D" w:rsidDel="00DF2F8A">
          <w:delText xml:space="preserve"> FDD</w:delText>
        </w:r>
      </w:del>
    </w:p>
    <w:p w14:paraId="0BD03EA7" w14:textId="77777777" w:rsidR="00D229A6" w:rsidRDefault="00D229A6">
      <w:pPr>
        <w:rPr>
          <w:i/>
        </w:rPr>
        <w:pPrChange w:id="276" w:author="Brykczynski, Marek" w:date="2018-06-22T15:59:00Z">
          <w:pPr>
            <w:pStyle w:val="Heading1"/>
          </w:pPr>
        </w:pPrChange>
      </w:pPr>
    </w:p>
    <w:p w14:paraId="4F003DF8" w14:textId="77777777" w:rsidR="00D229A6" w:rsidRDefault="00D229A6" w:rsidP="00D229A6">
      <w:pPr>
        <w:rPr>
          <w:rFonts w:cs="Calibri"/>
          <w:i/>
        </w:rPr>
      </w:pPr>
    </w:p>
    <w:p w14:paraId="575640DD" w14:textId="77777777"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77" w:name="_Toc406065229"/>
      <w:bookmarkStart w:id="278" w:name="_Toc517446503"/>
      <w:r w:rsidRPr="00AA38E8">
        <w:rPr>
          <w:rFonts w:ascii="Calibri" w:hAnsi="Calibri" w:cs="Calibri"/>
        </w:rPr>
        <w:lastRenderedPageBreak/>
        <w:t>Design details of software module</w:t>
      </w:r>
      <w:bookmarkEnd w:id="277"/>
      <w:bookmarkEnd w:id="278"/>
    </w:p>
    <w:p w14:paraId="23033C19" w14:textId="77777777" w:rsidR="00D229A6" w:rsidRPr="009B248D" w:rsidRDefault="009B248D" w:rsidP="009B248D">
      <w:pPr>
        <w:ind w:firstLine="576"/>
        <w:rPr>
          <w:rFonts w:cs="Calibri"/>
        </w:rPr>
      </w:pPr>
      <w:bookmarkStart w:id="279" w:name="_Toc406065230"/>
      <w:r w:rsidRPr="009B248D">
        <w:rPr>
          <w:rFonts w:cs="Calibri"/>
        </w:rPr>
        <w:t>Please refer</w:t>
      </w:r>
      <w:r w:rsidR="00597086" w:rsidRPr="009B248D">
        <w:rPr>
          <w:rFonts w:cs="Calibri"/>
        </w:rPr>
        <w:t xml:space="preserve"> FDD</w:t>
      </w:r>
    </w:p>
    <w:p w14:paraId="4E254E71" w14:textId="77777777"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280" w:name="_Toc51744650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279"/>
      <w:proofErr w:type="spellStart"/>
      <w:r w:rsidR="00DF1610">
        <w:rPr>
          <w:rFonts w:ascii="Calibri" w:hAnsi="Calibri" w:cs="Calibri"/>
        </w:rPr>
        <w:t>BmwVehSpd</w:t>
      </w:r>
      <w:bookmarkEnd w:id="280"/>
      <w:proofErr w:type="spellEnd"/>
    </w:p>
    <w:p w14:paraId="083F2A35" w14:textId="3278BE6E" w:rsidR="00D229A6" w:rsidRDefault="00AE35D1" w:rsidP="00D229A6">
      <w:pPr>
        <w:rPr>
          <w:rFonts w:cs="Calibri"/>
          <w:i/>
        </w:rPr>
      </w:pPr>
      <w:del w:id="281" w:author="Brykczynski, Marek" w:date="2018-06-22T10:16:00Z">
        <w:r w:rsidDel="008C6242">
          <w:rPr>
            <w:noProof/>
            <w:lang w:bidi="ar-SA"/>
          </w:rPr>
          <w:drawing>
            <wp:inline distT="0" distB="0" distL="0" distR="0" wp14:anchorId="2F4C17AD" wp14:editId="065CB589">
              <wp:extent cx="4276725" cy="22574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6725" cy="2257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2" w:author="Brykczynski, Marek" w:date="2018-06-22T10:17:00Z">
        <w:r w:rsidR="008C6242">
          <w:rPr>
            <w:noProof/>
            <w:lang w:bidi="ar-SA"/>
          </w:rPr>
          <w:drawing>
            <wp:inline distT="0" distB="0" distL="0" distR="0" wp14:anchorId="5D2E4B3D" wp14:editId="540955BA">
              <wp:extent cx="5943600" cy="3997325"/>
              <wp:effectExtent l="0" t="0" r="0" b="317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997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A42EEF8" w14:textId="77777777"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83" w:name="_Toc406065231"/>
      <w:bookmarkStart w:id="284" w:name="_Toc517446505"/>
      <w:r w:rsidRPr="002D6391">
        <w:rPr>
          <w:rFonts w:ascii="Calibri" w:hAnsi="Calibri" w:cs="Calibri"/>
        </w:rPr>
        <w:t>Data Flow Diagram</w:t>
      </w:r>
      <w:bookmarkEnd w:id="283"/>
      <w:bookmarkEnd w:id="284"/>
    </w:p>
    <w:p w14:paraId="74D69760" w14:textId="77777777" w:rsidR="00D229A6" w:rsidRPr="002B094F" w:rsidRDefault="009B248D" w:rsidP="00D229A6">
      <w:pPr>
        <w:rPr>
          <w:rFonts w:cs="Calibri"/>
        </w:rPr>
      </w:pPr>
      <w:r>
        <w:rPr>
          <w:rFonts w:cs="Calibri"/>
        </w:rPr>
        <w:t>Please refer</w:t>
      </w:r>
      <w:r w:rsidR="00597086">
        <w:rPr>
          <w:rFonts w:cs="Calibri"/>
        </w:rPr>
        <w:t xml:space="preserve"> FDD</w:t>
      </w:r>
    </w:p>
    <w:p w14:paraId="677A44AB" w14:textId="77777777" w:rsidR="00D229A6" w:rsidRPr="002D6391" w:rsidRDefault="00AC4CD8" w:rsidP="00CC04FA">
      <w:pPr>
        <w:pStyle w:val="Heading3"/>
        <w:rPr>
          <w:rFonts w:cs="Calibri"/>
        </w:rPr>
      </w:pPr>
      <w:bookmarkStart w:id="285" w:name="_Toc375924736"/>
      <w:bookmarkStart w:id="286" w:name="_Toc406065232"/>
      <w:bookmarkStart w:id="287" w:name="_Toc517446506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285"/>
      <w:bookmarkEnd w:id="286"/>
      <w:bookmarkEnd w:id="287"/>
    </w:p>
    <w:p w14:paraId="58A94BA1" w14:textId="77777777" w:rsidR="00D229A6" w:rsidRPr="002B094F" w:rsidRDefault="009B248D" w:rsidP="00D229A6">
      <w:pPr>
        <w:rPr>
          <w:lang w:bidi="ar-SA"/>
        </w:rPr>
      </w:pPr>
      <w:r>
        <w:rPr>
          <w:lang w:bidi="ar-SA"/>
        </w:rPr>
        <w:t>Please refer</w:t>
      </w:r>
      <w:r w:rsidR="00597086">
        <w:rPr>
          <w:lang w:bidi="ar-SA"/>
        </w:rPr>
        <w:t xml:space="preserve"> FDD</w:t>
      </w:r>
    </w:p>
    <w:p w14:paraId="71C754D3" w14:textId="77777777" w:rsidR="00D229A6" w:rsidRPr="00A32585" w:rsidRDefault="00AC4CD8" w:rsidP="00CC04FA">
      <w:pPr>
        <w:pStyle w:val="Heading3"/>
      </w:pPr>
      <w:bookmarkStart w:id="288" w:name="_Toc375924737"/>
      <w:bookmarkStart w:id="289" w:name="_Toc406065233"/>
      <w:bookmarkStart w:id="290" w:name="_Toc517446507"/>
      <w:r>
        <w:t>Function</w:t>
      </w:r>
      <w:r w:rsidRPr="00231F0B">
        <w:t xml:space="preserve"> </w:t>
      </w:r>
      <w:r w:rsidR="00D229A6" w:rsidRPr="00A32585">
        <w:t>level DFD</w:t>
      </w:r>
      <w:bookmarkEnd w:id="288"/>
      <w:bookmarkEnd w:id="289"/>
      <w:bookmarkEnd w:id="290"/>
    </w:p>
    <w:p w14:paraId="070E0DBB" w14:textId="77777777" w:rsidR="002B094F" w:rsidRDefault="009B248D" w:rsidP="002B094F">
      <w:pPr>
        <w:rPr>
          <w:lang w:bidi="ar-SA"/>
        </w:rPr>
      </w:pPr>
      <w:r>
        <w:rPr>
          <w:lang w:bidi="ar-SA"/>
        </w:rPr>
        <w:t>Please refer</w:t>
      </w:r>
      <w:r w:rsidR="00597086">
        <w:rPr>
          <w:lang w:bidi="ar-SA"/>
        </w:rPr>
        <w:t xml:space="preserve"> FDD</w:t>
      </w:r>
    </w:p>
    <w:p w14:paraId="413161C7" w14:textId="77777777"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91" w:name="_Toc338170479"/>
      <w:bookmarkStart w:id="292" w:name="_Toc375678228"/>
      <w:bookmarkStart w:id="293" w:name="_Toc418080062"/>
      <w:bookmarkStart w:id="294" w:name="_Toc421709912"/>
      <w:bookmarkStart w:id="295" w:name="_Toc517446508"/>
      <w:r w:rsidRPr="00AC4CD8">
        <w:rPr>
          <w:rFonts w:ascii="Calibri" w:hAnsi="Calibri" w:cs="Calibri"/>
        </w:rPr>
        <w:lastRenderedPageBreak/>
        <w:t>Constant Data Dictionary</w:t>
      </w:r>
      <w:bookmarkEnd w:id="291"/>
      <w:bookmarkEnd w:id="292"/>
      <w:bookmarkEnd w:id="293"/>
      <w:bookmarkEnd w:id="294"/>
      <w:bookmarkEnd w:id="295"/>
    </w:p>
    <w:p w14:paraId="1E80D487" w14:textId="77777777"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96" w:name="_Toc421011506"/>
      <w:bookmarkStart w:id="297" w:name="_Toc421786527"/>
      <w:bookmarkStart w:id="298" w:name="_Toc517446509"/>
      <w:bookmarkStart w:id="299" w:name="_Toc418080064"/>
      <w:r w:rsidRPr="00DA5500">
        <w:rPr>
          <w:rFonts w:ascii="Calibri" w:hAnsi="Calibri"/>
        </w:rPr>
        <w:t>Program (fixed) Constants</w:t>
      </w:r>
      <w:bookmarkEnd w:id="296"/>
      <w:bookmarkEnd w:id="297"/>
      <w:bookmarkEnd w:id="298"/>
    </w:p>
    <w:p w14:paraId="4F661296" w14:textId="77777777" w:rsidR="00AC4CD8" w:rsidRPr="00DA5500" w:rsidRDefault="00AC4CD8" w:rsidP="00CC04FA">
      <w:pPr>
        <w:pStyle w:val="Heading3"/>
      </w:pPr>
      <w:bookmarkStart w:id="300" w:name="_Toc517446510"/>
      <w:bookmarkEnd w:id="299"/>
      <w:r w:rsidRPr="00DA5500">
        <w:t>Embedded Constants</w:t>
      </w:r>
      <w:bookmarkEnd w:id="300"/>
    </w:p>
    <w:p w14:paraId="19E3F2A4" w14:textId="77777777"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14:paraId="039E0958" w14:textId="77777777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14:paraId="58E03181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14:paraId="2BD7F6FC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14:paraId="172AE236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14:paraId="63350217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14:paraId="0BF7635E" w14:textId="77777777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3867" w14:textId="77777777" w:rsidR="00007584" w:rsidRPr="00AA38E8" w:rsidRDefault="009B248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Please refer</w:t>
            </w:r>
            <w:r w:rsidR="00597086">
              <w:rPr>
                <w:rFonts w:cs="Calibri"/>
                <w:sz w:val="16"/>
                <w:szCs w:val="16"/>
              </w:rPr>
              <w:t xml:space="preserve"> .m file for constants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5B38B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9317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D104" w14:textId="77777777"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14:paraId="2CABC99E" w14:textId="77777777"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14:paraId="55627C47" w14:textId="77777777"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1" w:name="_Ref87065593"/>
      <w:bookmarkStart w:id="302" w:name="_Toc338170483"/>
      <w:bookmarkStart w:id="303" w:name="_Toc375678229"/>
      <w:bookmarkStart w:id="304" w:name="_Toc418080067"/>
      <w:bookmarkStart w:id="305" w:name="_Toc421786702"/>
      <w:bookmarkStart w:id="306" w:name="_Toc51744651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1"/>
      <w:bookmarkEnd w:id="302"/>
      <w:bookmarkEnd w:id="303"/>
      <w:bookmarkEnd w:id="304"/>
      <w:bookmarkEnd w:id="305"/>
      <w:bookmarkEnd w:id="306"/>
    </w:p>
    <w:p w14:paraId="3E468D61" w14:textId="77777777" w:rsidR="002518E0" w:rsidRDefault="002518E0" w:rsidP="002518E0">
      <w:pPr>
        <w:pStyle w:val="BodyText"/>
      </w:pPr>
    </w:p>
    <w:p w14:paraId="33AA970F" w14:textId="77777777"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07" w:name="_Toc338170484"/>
      <w:bookmarkStart w:id="308" w:name="_Toc418080068"/>
      <w:bookmarkStart w:id="309" w:name="_Toc421709916"/>
      <w:bookmarkStart w:id="310" w:name="_Toc51744651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07"/>
      <w:bookmarkEnd w:id="308"/>
      <w:bookmarkEnd w:id="309"/>
      <w:bookmarkEnd w:id="310"/>
    </w:p>
    <w:p w14:paraId="3271E59A" w14:textId="77777777" w:rsidR="00007584" w:rsidRPr="00AA38E8" w:rsidRDefault="00DF1610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311" w:name="_Toc517446513"/>
      <w:r>
        <w:rPr>
          <w:rFonts w:ascii="Calibri" w:hAnsi="Calibri" w:cs="Calibri"/>
        </w:rPr>
        <w:t>BmwVehSpd</w:t>
      </w:r>
      <w:r w:rsidR="009B248D">
        <w:rPr>
          <w:rFonts w:ascii="Calibri" w:hAnsi="Calibri" w:cs="Calibri"/>
        </w:rPr>
        <w:t>Init1</w:t>
      </w:r>
      <w:bookmarkEnd w:id="311"/>
    </w:p>
    <w:p w14:paraId="568225E7" w14:textId="77777777"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312" w:name="_Toc421011515"/>
      <w:bookmarkStart w:id="313" w:name="_Toc517446514"/>
      <w:r w:rsidRPr="00AA38E8">
        <w:rPr>
          <w:rFonts w:ascii="Calibri" w:hAnsi="Calibri" w:cs="Calibri"/>
        </w:rPr>
        <w:t>Design Rationale</w:t>
      </w:r>
      <w:bookmarkEnd w:id="312"/>
      <w:bookmarkEnd w:id="313"/>
    </w:p>
    <w:p w14:paraId="59F4EA67" w14:textId="77777777" w:rsidR="00007584" w:rsidRPr="009B248D" w:rsidRDefault="009B248D" w:rsidP="009B248D">
      <w:pPr>
        <w:ind w:firstLine="864"/>
        <w:rPr>
          <w:rFonts w:cs="Calibri"/>
        </w:rPr>
      </w:pPr>
      <w:r>
        <w:rPr>
          <w:rFonts w:cs="Calibri"/>
        </w:rPr>
        <w:t>Please refer</w:t>
      </w:r>
      <w:r w:rsidR="00597086" w:rsidRPr="009B248D">
        <w:rPr>
          <w:rFonts w:cs="Calibri"/>
        </w:rPr>
        <w:t xml:space="preserve"> FDD</w:t>
      </w:r>
    </w:p>
    <w:p w14:paraId="23D1694E" w14:textId="77777777"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314" w:name="_Toc421011516"/>
      <w:bookmarkStart w:id="315" w:name="_Toc517446515"/>
      <w:r w:rsidRPr="00AA38E8">
        <w:rPr>
          <w:rFonts w:ascii="Calibri" w:hAnsi="Calibri" w:cs="Calibri"/>
        </w:rPr>
        <w:t>Module Outputs</w:t>
      </w:r>
      <w:bookmarkEnd w:id="314"/>
      <w:bookmarkEnd w:id="315"/>
    </w:p>
    <w:p w14:paraId="33C1A0CA" w14:textId="77777777" w:rsidR="00597086" w:rsidRDefault="00597086" w:rsidP="009B248D">
      <w:pPr>
        <w:ind w:firstLine="864"/>
      </w:pPr>
      <w:r w:rsidRPr="009B248D">
        <w:rPr>
          <w:rFonts w:cs="Calibri"/>
        </w:rPr>
        <w:t>None</w:t>
      </w:r>
      <w:r w:rsidRPr="009B248D">
        <w:t xml:space="preserve">  </w:t>
      </w:r>
    </w:p>
    <w:p w14:paraId="26423BDA" w14:textId="77777777" w:rsidR="009B248D" w:rsidRPr="00AA38E8" w:rsidRDefault="00DF1610" w:rsidP="009B248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316" w:name="_Toc517446516"/>
      <w:r>
        <w:rPr>
          <w:rFonts w:ascii="Calibri" w:hAnsi="Calibri" w:cs="Calibri"/>
        </w:rPr>
        <w:t>BmwVehSpd</w:t>
      </w:r>
      <w:r w:rsidR="009B248D">
        <w:rPr>
          <w:rFonts w:ascii="Calibri" w:hAnsi="Calibri" w:cs="Calibri"/>
        </w:rPr>
        <w:t>Per1</w:t>
      </w:r>
      <w:bookmarkEnd w:id="316"/>
    </w:p>
    <w:p w14:paraId="55FEE533" w14:textId="77777777" w:rsidR="009B248D" w:rsidRPr="00AA38E8" w:rsidRDefault="009B248D" w:rsidP="009B248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317" w:name="_Toc517446517"/>
      <w:r w:rsidRPr="00AA38E8">
        <w:rPr>
          <w:rFonts w:ascii="Calibri" w:hAnsi="Calibri" w:cs="Calibri"/>
        </w:rPr>
        <w:t>Design Rationale</w:t>
      </w:r>
      <w:bookmarkEnd w:id="317"/>
    </w:p>
    <w:p w14:paraId="2EABA88D" w14:textId="77777777" w:rsidR="009B248D" w:rsidRDefault="009B248D" w:rsidP="009B248D">
      <w:pPr>
        <w:ind w:firstLine="864"/>
        <w:rPr>
          <w:rFonts w:cs="Calibri"/>
        </w:rPr>
      </w:pPr>
      <w:r>
        <w:rPr>
          <w:rFonts w:cs="Calibri"/>
        </w:rPr>
        <w:t>Please refer</w:t>
      </w:r>
      <w:r w:rsidRPr="009B248D">
        <w:rPr>
          <w:rFonts w:cs="Calibri"/>
        </w:rPr>
        <w:t xml:space="preserve"> FDD</w:t>
      </w:r>
      <w:r w:rsidR="003812C1">
        <w:rPr>
          <w:rFonts w:cs="Calibri"/>
        </w:rPr>
        <w:t>.</w:t>
      </w:r>
    </w:p>
    <w:p w14:paraId="0A6DE698" w14:textId="77777777" w:rsidR="009B248D" w:rsidRPr="00AA38E8" w:rsidRDefault="009B248D" w:rsidP="009B248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318" w:name="_Toc517446518"/>
      <w:r w:rsidRPr="00AA38E8">
        <w:rPr>
          <w:rFonts w:ascii="Calibri" w:hAnsi="Calibri" w:cs="Calibri"/>
        </w:rPr>
        <w:t>Module Outputs</w:t>
      </w:r>
      <w:bookmarkEnd w:id="318"/>
    </w:p>
    <w:p w14:paraId="3533FFA1" w14:textId="77777777" w:rsidR="009B248D" w:rsidRPr="009B248D" w:rsidRDefault="009B248D" w:rsidP="009B248D">
      <w:pPr>
        <w:ind w:firstLine="864"/>
        <w:rPr>
          <w:rFonts w:cs="Calibri"/>
        </w:rPr>
      </w:pPr>
      <w:r w:rsidRPr="009B248D">
        <w:rPr>
          <w:rFonts w:cs="Calibri"/>
        </w:rPr>
        <w:t>None</w:t>
      </w:r>
      <w:r w:rsidRPr="009B248D">
        <w:t xml:space="preserve">  </w:t>
      </w:r>
    </w:p>
    <w:p w14:paraId="26E295FC" w14:textId="77777777"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319" w:name="_Toc517446519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</w:t>
      </w:r>
      <w:r w:rsidR="007B6CFF">
        <w:rPr>
          <w:rFonts w:ascii="Calibri" w:hAnsi="Calibri"/>
        </w:rPr>
        <w:t>n</w:t>
      </w:r>
      <w:r w:rsidRPr="008C6874">
        <w:rPr>
          <w:rFonts w:ascii="Calibri" w:hAnsi="Calibri"/>
        </w:rPr>
        <w:t>nables</w:t>
      </w:r>
      <w:bookmarkEnd w:id="319"/>
      <w:proofErr w:type="spellEnd"/>
      <w:r w:rsidR="002B094F" w:rsidRPr="008C6874">
        <w:rPr>
          <w:rFonts w:ascii="Calibri" w:hAnsi="Calibri"/>
        </w:rPr>
        <w:t xml:space="preserve"> </w:t>
      </w:r>
    </w:p>
    <w:p w14:paraId="5DA0BDDC" w14:textId="77777777" w:rsidR="009B248D" w:rsidRPr="009B248D" w:rsidRDefault="009B248D" w:rsidP="009B248D">
      <w:pPr>
        <w:ind w:firstLine="864"/>
        <w:rPr>
          <w:rFonts w:cs="Calibri"/>
        </w:rPr>
      </w:pPr>
      <w:r w:rsidRPr="009B248D">
        <w:rPr>
          <w:rFonts w:cs="Calibri"/>
        </w:rPr>
        <w:t>None</w:t>
      </w:r>
    </w:p>
    <w:p w14:paraId="7AA08E8A" w14:textId="77777777"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320" w:name="_Toc382301471"/>
      <w:bookmarkStart w:id="321" w:name="_Toc383698997"/>
      <w:bookmarkStart w:id="322" w:name="_Ref382299966"/>
      <w:bookmarkStart w:id="323" w:name="_Toc421011529"/>
      <w:bookmarkStart w:id="324" w:name="_Toc517446520"/>
      <w:bookmarkEnd w:id="320"/>
      <w:bookmarkEnd w:id="321"/>
      <w:r w:rsidRPr="00AA38E8">
        <w:rPr>
          <w:rFonts w:ascii="Calibri" w:hAnsi="Calibri" w:cs="Calibri"/>
        </w:rPr>
        <w:t>Interrupt Functions</w:t>
      </w:r>
      <w:bookmarkEnd w:id="322"/>
      <w:bookmarkEnd w:id="323"/>
      <w:bookmarkEnd w:id="324"/>
    </w:p>
    <w:p w14:paraId="7C893A5E" w14:textId="77777777" w:rsidR="008C6874" w:rsidRPr="009B248D" w:rsidRDefault="00597086" w:rsidP="009B248D">
      <w:pPr>
        <w:ind w:firstLine="864"/>
        <w:rPr>
          <w:rFonts w:cs="Calibri"/>
        </w:rPr>
      </w:pPr>
      <w:r w:rsidRPr="009B248D">
        <w:rPr>
          <w:rFonts w:cs="Calibri"/>
        </w:rPr>
        <w:t>None</w:t>
      </w:r>
    </w:p>
    <w:p w14:paraId="37911A44" w14:textId="77777777" w:rsidR="008C6874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325" w:name="_Toc517446521"/>
      <w:r>
        <w:rPr>
          <w:rFonts w:ascii="Calibri" w:hAnsi="Calibri" w:cs="Calibri"/>
        </w:rPr>
        <w:t>Interrupt Function Name</w:t>
      </w:r>
      <w:bookmarkEnd w:id="325"/>
    </w:p>
    <w:p w14:paraId="68B2F159" w14:textId="33646189" w:rsidR="00BE2567" w:rsidRPr="009B248D" w:rsidRDefault="00597086" w:rsidP="00DF1610">
      <w:pPr>
        <w:ind w:firstLine="864"/>
        <w:rPr>
          <w:rFonts w:cs="Calibri"/>
        </w:rPr>
      </w:pPr>
      <w:r w:rsidRPr="009B248D">
        <w:rPr>
          <w:rFonts w:cs="Calibri"/>
        </w:rPr>
        <w:t>None</w:t>
      </w:r>
    </w:p>
    <w:p w14:paraId="33E1C723" w14:textId="77777777"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326" w:name="_Toc338170485"/>
      <w:bookmarkStart w:id="327" w:name="_Toc418080074"/>
      <w:bookmarkStart w:id="328" w:name="_Toc421709919"/>
      <w:bookmarkStart w:id="329" w:name="_Toc517446522"/>
      <w:r w:rsidRPr="008C6874">
        <w:rPr>
          <w:rFonts w:ascii="Calibri" w:hAnsi="Calibri" w:cs="Calibri"/>
        </w:rPr>
        <w:t>Module Internal (Local) Functions</w:t>
      </w:r>
      <w:bookmarkEnd w:id="326"/>
      <w:bookmarkEnd w:id="327"/>
      <w:bookmarkEnd w:id="328"/>
      <w:bookmarkEnd w:id="329"/>
    </w:p>
    <w:p w14:paraId="72DE8EBC" w14:textId="7E480757" w:rsidR="00AC4E9E" w:rsidRPr="00AA38E8" w:rsidRDefault="00AC4E9E">
      <w:pPr>
        <w:pStyle w:val="Heading3"/>
        <w:rPr>
          <w:ins w:id="330" w:author="Brykczynski, Marek" w:date="2018-06-22T10:53:00Z"/>
        </w:rPr>
        <w:pPrChange w:id="331" w:author="Brykczynski, Marek" w:date="2018-06-22T11:00:00Z">
          <w:pPr>
            <w:pStyle w:val="Heading3"/>
            <w:ind w:left="567"/>
          </w:pPr>
        </w:pPrChange>
      </w:pPr>
      <w:bookmarkStart w:id="332" w:name="_Toc517446523"/>
      <w:bookmarkStart w:id="333" w:name="_Toc421011542"/>
      <w:proofErr w:type="spellStart"/>
      <w:ins w:id="334" w:author="Brykczynski, Marek" w:date="2018-06-22T10:56:00Z">
        <w:r>
          <w:t>Cntr</w:t>
        </w:r>
      </w:ins>
      <w:bookmarkEnd w:id="332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AC4E9E" w:rsidRPr="00AA38E8" w14:paraId="2B8A7CEC" w14:textId="77777777" w:rsidTr="00AC606C">
        <w:trPr>
          <w:ins w:id="335" w:author="Brykczynski, Marek" w:date="2018-06-22T10:53:00Z"/>
        </w:trPr>
        <w:tc>
          <w:tcPr>
            <w:tcW w:w="1670" w:type="dxa"/>
          </w:tcPr>
          <w:p w14:paraId="5F16BD8D" w14:textId="77777777" w:rsidR="00AC4E9E" w:rsidRPr="00AA38E8" w:rsidRDefault="00AC4E9E" w:rsidP="00AC606C">
            <w:pPr>
              <w:spacing w:before="60"/>
              <w:rPr>
                <w:ins w:id="336" w:author="Brykczynski, Marek" w:date="2018-06-22T10:53:00Z"/>
                <w:rFonts w:cs="Calibri"/>
                <w:b/>
                <w:bCs/>
                <w:sz w:val="16"/>
              </w:rPr>
            </w:pPr>
            <w:ins w:id="337" w:author="Brykczynski, Marek" w:date="2018-06-22T10:53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0672C2C9" w14:textId="59DADF39" w:rsidR="00AC4E9E" w:rsidRPr="00AA38E8" w:rsidRDefault="00AC4E9E" w:rsidP="00AC606C">
            <w:pPr>
              <w:spacing w:before="60"/>
              <w:rPr>
                <w:ins w:id="338" w:author="Brykczynski, Marek" w:date="2018-06-22T10:53:00Z"/>
                <w:rFonts w:cs="Calibri"/>
                <w:sz w:val="16"/>
              </w:rPr>
            </w:pPr>
            <w:proofErr w:type="spellStart"/>
            <w:ins w:id="339" w:author="Brykczynski, Marek" w:date="2018-06-22T10:53:00Z">
              <w:r w:rsidRPr="00AC4E9E">
                <w:rPr>
                  <w:rFonts w:cs="Calibri"/>
                  <w:sz w:val="16"/>
                </w:rPr>
                <w:t>Cntr</w:t>
              </w:r>
              <w:proofErr w:type="spellEnd"/>
            </w:ins>
          </w:p>
        </w:tc>
        <w:tc>
          <w:tcPr>
            <w:tcW w:w="1135" w:type="dxa"/>
            <w:shd w:val="pct30" w:color="FFFF00" w:fill="auto"/>
          </w:tcPr>
          <w:p w14:paraId="7BA75675" w14:textId="77777777" w:rsidR="00AC4E9E" w:rsidRPr="00AA38E8" w:rsidRDefault="00AC4E9E" w:rsidP="00AC606C">
            <w:pPr>
              <w:spacing w:before="60"/>
              <w:jc w:val="center"/>
              <w:rPr>
                <w:ins w:id="340" w:author="Brykczynski, Marek" w:date="2018-06-22T10:53:00Z"/>
                <w:rFonts w:cs="Calibri"/>
                <w:sz w:val="16"/>
              </w:rPr>
            </w:pPr>
            <w:ins w:id="341" w:author="Brykczynski, Marek" w:date="2018-06-22T10:53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5DACC49B" w14:textId="77777777" w:rsidR="00AC4E9E" w:rsidRPr="00AA38E8" w:rsidRDefault="00AC4E9E" w:rsidP="00AC606C">
            <w:pPr>
              <w:spacing w:before="60"/>
              <w:jc w:val="center"/>
              <w:rPr>
                <w:ins w:id="342" w:author="Brykczynski, Marek" w:date="2018-06-22T10:53:00Z"/>
                <w:rFonts w:cs="Calibri"/>
                <w:sz w:val="16"/>
              </w:rPr>
            </w:pPr>
            <w:ins w:id="343" w:author="Brykczynski, Marek" w:date="2018-06-22T10:53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47FF631F" w14:textId="77777777" w:rsidR="00AC4E9E" w:rsidRPr="00AA38E8" w:rsidRDefault="00AC4E9E" w:rsidP="00AC606C">
            <w:pPr>
              <w:spacing w:before="60"/>
              <w:jc w:val="center"/>
              <w:rPr>
                <w:ins w:id="344" w:author="Brykczynski, Marek" w:date="2018-06-22T10:53:00Z"/>
                <w:rFonts w:cs="Calibri"/>
                <w:sz w:val="16"/>
              </w:rPr>
            </w:pPr>
            <w:ins w:id="345" w:author="Brykczynski, Marek" w:date="2018-06-22T10:53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AC4E9E" w:rsidRPr="00AA38E8" w14:paraId="402FFEEA" w14:textId="77777777" w:rsidTr="00AC606C">
        <w:trPr>
          <w:ins w:id="346" w:author="Brykczynski, Marek" w:date="2018-06-22T10:53:00Z"/>
        </w:trPr>
        <w:tc>
          <w:tcPr>
            <w:tcW w:w="1670" w:type="dxa"/>
          </w:tcPr>
          <w:p w14:paraId="7AE72958" w14:textId="77777777" w:rsidR="00AC4E9E" w:rsidRPr="00AA38E8" w:rsidRDefault="00AC4E9E" w:rsidP="00AC606C">
            <w:pPr>
              <w:spacing w:before="60"/>
              <w:rPr>
                <w:ins w:id="347" w:author="Brykczynski, Marek" w:date="2018-06-22T10:53:00Z"/>
                <w:rFonts w:cs="Calibri"/>
                <w:b/>
                <w:bCs/>
                <w:sz w:val="16"/>
              </w:rPr>
            </w:pPr>
            <w:ins w:id="348" w:author="Brykczynski, Marek" w:date="2018-06-22T10:53:00Z">
              <w:r w:rsidRPr="00AA38E8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3853" w:type="dxa"/>
          </w:tcPr>
          <w:p w14:paraId="112A1D57" w14:textId="2744F376" w:rsidR="00AC4E9E" w:rsidRPr="00AA38E8" w:rsidRDefault="00AC4E9E" w:rsidP="00AC606C">
            <w:pPr>
              <w:spacing w:before="60"/>
              <w:rPr>
                <w:ins w:id="349" w:author="Brykczynski, Marek" w:date="2018-06-22T10:53:00Z"/>
                <w:rFonts w:cs="Calibri"/>
                <w:sz w:val="16"/>
              </w:rPr>
            </w:pPr>
            <w:proofErr w:type="spellStart"/>
            <w:ins w:id="350" w:author="Brykczynski, Marek" w:date="2018-06-22T10:54:00Z">
              <w:r w:rsidRPr="00AC4E9E">
                <w:rPr>
                  <w:rFonts w:cs="Calibri"/>
                  <w:sz w:val="16"/>
                </w:rPr>
                <w:t>CntrTrigInp_Cnt_T_logl</w:t>
              </w:r>
            </w:ins>
            <w:proofErr w:type="spellEnd"/>
          </w:p>
        </w:tc>
        <w:tc>
          <w:tcPr>
            <w:tcW w:w="1135" w:type="dxa"/>
          </w:tcPr>
          <w:p w14:paraId="17B45C90" w14:textId="77777777" w:rsidR="00AC4E9E" w:rsidRPr="00AA38E8" w:rsidRDefault="00AC4E9E">
            <w:pPr>
              <w:spacing w:before="60"/>
              <w:jc w:val="center"/>
              <w:rPr>
                <w:ins w:id="351" w:author="Brykczynski, Marek" w:date="2018-06-22T10:53:00Z"/>
                <w:rFonts w:cs="Calibri"/>
                <w:sz w:val="16"/>
              </w:rPr>
              <w:pPrChange w:id="352" w:author="Brykczynski, Marek" w:date="2018-06-22T11:03:00Z">
                <w:pPr>
                  <w:spacing w:before="60"/>
                </w:pPr>
              </w:pPrChange>
            </w:pPr>
            <w:proofErr w:type="spellStart"/>
            <w:ins w:id="353" w:author="Brykczynski, Marek" w:date="2018-06-22T10:53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7D4FBE80" w14:textId="77777777" w:rsidR="00AC4E9E" w:rsidRPr="00AA38E8" w:rsidRDefault="00AC4E9E">
            <w:pPr>
              <w:spacing w:before="60"/>
              <w:jc w:val="center"/>
              <w:rPr>
                <w:ins w:id="354" w:author="Brykczynski, Marek" w:date="2018-06-22T10:53:00Z"/>
                <w:rFonts w:cs="Calibri"/>
                <w:sz w:val="16"/>
              </w:rPr>
              <w:pPrChange w:id="355" w:author="Brykczynski, Marek" w:date="2018-06-22T11:03:00Z">
                <w:pPr>
                  <w:spacing w:before="60"/>
                </w:pPr>
              </w:pPrChange>
            </w:pPr>
            <w:ins w:id="356" w:author="Brykczynski, Marek" w:date="2018-06-22T10:53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774C2B8F" w14:textId="77777777" w:rsidR="00AC4E9E" w:rsidRPr="00AA38E8" w:rsidRDefault="00AC4E9E">
            <w:pPr>
              <w:spacing w:before="60"/>
              <w:jc w:val="center"/>
              <w:rPr>
                <w:ins w:id="357" w:author="Brykczynski, Marek" w:date="2018-06-22T10:53:00Z"/>
                <w:rFonts w:cs="Calibri"/>
                <w:sz w:val="16"/>
              </w:rPr>
              <w:pPrChange w:id="358" w:author="Brykczynski, Marek" w:date="2018-06-22T11:03:00Z">
                <w:pPr>
                  <w:spacing w:before="60"/>
                </w:pPr>
              </w:pPrChange>
            </w:pPr>
            <w:ins w:id="359" w:author="Brykczynski, Marek" w:date="2018-06-22T10:53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AC4E9E" w:rsidRPr="00AA38E8" w14:paraId="41BD1081" w14:textId="77777777" w:rsidTr="00AC606C">
        <w:trPr>
          <w:ins w:id="360" w:author="Brykczynski, Marek" w:date="2018-06-22T10:53:00Z"/>
        </w:trPr>
        <w:tc>
          <w:tcPr>
            <w:tcW w:w="1670" w:type="dxa"/>
          </w:tcPr>
          <w:p w14:paraId="0C533B7D" w14:textId="77777777" w:rsidR="00AC4E9E" w:rsidRPr="00AA38E8" w:rsidRDefault="00AC4E9E" w:rsidP="00AC606C">
            <w:pPr>
              <w:spacing w:before="60"/>
              <w:rPr>
                <w:ins w:id="361" w:author="Brykczynski, Marek" w:date="2018-06-22T10:53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701DF423" w14:textId="57450C4A" w:rsidR="00AC4E9E" w:rsidRDefault="00AC4E9E" w:rsidP="00AC606C">
            <w:pPr>
              <w:spacing w:before="60"/>
              <w:rPr>
                <w:ins w:id="362" w:author="Brykczynski, Marek" w:date="2018-06-22T10:53:00Z"/>
                <w:rFonts w:cs="Calibri"/>
                <w:sz w:val="16"/>
              </w:rPr>
            </w:pPr>
            <w:proofErr w:type="spellStart"/>
            <w:ins w:id="363" w:author="Brykczynski, Marek" w:date="2018-06-22T10:55:00Z">
              <w:r w:rsidRPr="00AC4E9E">
                <w:rPr>
                  <w:rFonts w:cs="Calibri"/>
                  <w:sz w:val="16"/>
                </w:rPr>
                <w:t>SigValVld_Cnt_T_logl</w:t>
              </w:r>
            </w:ins>
            <w:proofErr w:type="spellEnd"/>
          </w:p>
        </w:tc>
        <w:tc>
          <w:tcPr>
            <w:tcW w:w="1135" w:type="dxa"/>
          </w:tcPr>
          <w:p w14:paraId="482BD8BA" w14:textId="67FCE5C8" w:rsidR="00AC4E9E" w:rsidRPr="00AA38E8" w:rsidRDefault="00AC4E9E">
            <w:pPr>
              <w:spacing w:before="60"/>
              <w:jc w:val="center"/>
              <w:rPr>
                <w:ins w:id="364" w:author="Brykczynski, Marek" w:date="2018-06-22T10:53:00Z"/>
                <w:rFonts w:cs="Calibri"/>
                <w:sz w:val="16"/>
              </w:rPr>
              <w:pPrChange w:id="365" w:author="Brykczynski, Marek" w:date="2018-06-22T11:03:00Z">
                <w:pPr>
                  <w:spacing w:before="60"/>
                </w:pPr>
              </w:pPrChange>
            </w:pPr>
            <w:proofErr w:type="spellStart"/>
            <w:ins w:id="366" w:author="Brykczynski, Marek" w:date="2018-06-22T10:55:00Z">
              <w:r>
                <w:rPr>
                  <w:rFonts w:cs="Calibri"/>
                  <w:sz w:val="16"/>
                </w:rPr>
                <w:t>const</w:t>
              </w:r>
              <w:proofErr w:type="spellEnd"/>
              <w:r>
                <w:rPr>
                  <w:rFonts w:cs="Calibri"/>
                  <w:sz w:val="16"/>
                </w:rPr>
                <w:t xml:space="preserve"> pointer to </w:t>
              </w:r>
            </w:ins>
            <w:proofErr w:type="spellStart"/>
            <w:ins w:id="367" w:author="Brykczynski, Marek" w:date="2018-06-22T10:54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552634B5" w14:textId="4026A829" w:rsidR="00AC4E9E" w:rsidRPr="00AA38E8" w:rsidRDefault="00AC4E9E">
            <w:pPr>
              <w:spacing w:before="60"/>
              <w:jc w:val="center"/>
              <w:rPr>
                <w:ins w:id="368" w:author="Brykczynski, Marek" w:date="2018-06-22T10:53:00Z"/>
                <w:rFonts w:cs="Calibri"/>
                <w:sz w:val="16"/>
              </w:rPr>
              <w:pPrChange w:id="369" w:author="Brykczynski, Marek" w:date="2018-06-22T11:03:00Z">
                <w:pPr>
                  <w:spacing w:before="60"/>
                </w:pPr>
              </w:pPrChange>
            </w:pPr>
            <w:ins w:id="370" w:author="Brykczynski, Marek" w:date="2018-06-22T10:54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35C0D521" w14:textId="014DC12F" w:rsidR="00AC4E9E" w:rsidRPr="00AA38E8" w:rsidRDefault="00AC4E9E">
            <w:pPr>
              <w:spacing w:before="60"/>
              <w:jc w:val="center"/>
              <w:rPr>
                <w:ins w:id="371" w:author="Brykczynski, Marek" w:date="2018-06-22T10:53:00Z"/>
                <w:rFonts w:cs="Calibri"/>
                <w:sz w:val="16"/>
              </w:rPr>
              <w:pPrChange w:id="372" w:author="Brykczynski, Marek" w:date="2018-06-22T11:03:00Z">
                <w:pPr>
                  <w:spacing w:before="60"/>
                </w:pPr>
              </w:pPrChange>
            </w:pPr>
            <w:ins w:id="373" w:author="Brykczynski, Marek" w:date="2018-06-22T10:54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AC4E9E" w:rsidRPr="00AA38E8" w14:paraId="78B51429" w14:textId="77777777" w:rsidTr="00AC606C">
        <w:trPr>
          <w:ins w:id="374" w:author="Brykczynski, Marek" w:date="2018-06-22T10:54:00Z"/>
        </w:trPr>
        <w:tc>
          <w:tcPr>
            <w:tcW w:w="1670" w:type="dxa"/>
          </w:tcPr>
          <w:p w14:paraId="228B0341" w14:textId="77777777" w:rsidR="00AC4E9E" w:rsidRPr="00AA38E8" w:rsidRDefault="00AC4E9E" w:rsidP="00AC606C">
            <w:pPr>
              <w:spacing w:before="60"/>
              <w:rPr>
                <w:ins w:id="375" w:author="Brykczynski, Marek" w:date="2018-06-22T10:54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4A0888D7" w14:textId="399A144F" w:rsidR="00AC4E9E" w:rsidRPr="00B910F8" w:rsidRDefault="00AC4E9E" w:rsidP="00AC606C">
            <w:pPr>
              <w:spacing w:before="60"/>
              <w:rPr>
                <w:ins w:id="376" w:author="Brykczynski, Marek" w:date="2018-06-22T10:54:00Z"/>
                <w:rFonts w:cs="Calibri"/>
                <w:sz w:val="16"/>
              </w:rPr>
            </w:pPr>
            <w:proofErr w:type="spellStart"/>
            <w:ins w:id="377" w:author="Brykczynski, Marek" w:date="2018-06-22T10:55:00Z">
              <w:r w:rsidRPr="00AC4E9E">
                <w:rPr>
                  <w:rFonts w:cs="Calibri"/>
                  <w:sz w:val="16"/>
                </w:rPr>
                <w:t>CdnDurnSigValVld_Cnt_T_logl</w:t>
              </w:r>
            </w:ins>
            <w:proofErr w:type="spellEnd"/>
          </w:p>
        </w:tc>
        <w:tc>
          <w:tcPr>
            <w:tcW w:w="1135" w:type="dxa"/>
          </w:tcPr>
          <w:p w14:paraId="44766ABC" w14:textId="73ACBAE0" w:rsidR="00AC4E9E" w:rsidRDefault="00AC4E9E">
            <w:pPr>
              <w:spacing w:before="60"/>
              <w:jc w:val="center"/>
              <w:rPr>
                <w:ins w:id="378" w:author="Brykczynski, Marek" w:date="2018-06-22T10:54:00Z"/>
                <w:rFonts w:cs="Calibri"/>
                <w:sz w:val="16"/>
              </w:rPr>
              <w:pPrChange w:id="379" w:author="Brykczynski, Marek" w:date="2018-06-22T11:03:00Z">
                <w:pPr>
                  <w:spacing w:before="60"/>
                </w:pPr>
              </w:pPrChange>
            </w:pPr>
            <w:proofErr w:type="spellStart"/>
            <w:ins w:id="380" w:author="Brykczynski, Marek" w:date="2018-06-22T10:55:00Z">
              <w:r>
                <w:rPr>
                  <w:rFonts w:cs="Calibri"/>
                  <w:sz w:val="16"/>
                </w:rPr>
                <w:t>const</w:t>
              </w:r>
              <w:proofErr w:type="spellEnd"/>
              <w:r>
                <w:rPr>
                  <w:rFonts w:cs="Calibri"/>
                  <w:sz w:val="16"/>
                </w:rPr>
                <w:t xml:space="preserve"> pointer to </w:t>
              </w:r>
              <w:proofErr w:type="spellStart"/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0DE984D8" w14:textId="19FA6B56" w:rsidR="00AC4E9E" w:rsidRDefault="00AC4E9E">
            <w:pPr>
              <w:spacing w:before="60"/>
              <w:jc w:val="center"/>
              <w:rPr>
                <w:ins w:id="381" w:author="Brykczynski, Marek" w:date="2018-06-22T10:54:00Z"/>
                <w:rFonts w:cs="Calibri"/>
                <w:sz w:val="16"/>
              </w:rPr>
              <w:pPrChange w:id="382" w:author="Brykczynski, Marek" w:date="2018-06-22T11:03:00Z">
                <w:pPr>
                  <w:spacing w:before="60"/>
                </w:pPr>
              </w:pPrChange>
            </w:pPr>
            <w:ins w:id="383" w:author="Brykczynski, Marek" w:date="2018-06-22T10:54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5299FE14" w14:textId="36F470D9" w:rsidR="00AC4E9E" w:rsidRDefault="00AC4E9E">
            <w:pPr>
              <w:spacing w:before="60"/>
              <w:jc w:val="center"/>
              <w:rPr>
                <w:ins w:id="384" w:author="Brykczynski, Marek" w:date="2018-06-22T10:54:00Z"/>
                <w:rFonts w:cs="Calibri"/>
                <w:sz w:val="16"/>
              </w:rPr>
              <w:pPrChange w:id="385" w:author="Brykczynski, Marek" w:date="2018-06-22T11:03:00Z">
                <w:pPr>
                  <w:spacing w:before="60"/>
                </w:pPr>
              </w:pPrChange>
            </w:pPr>
            <w:ins w:id="386" w:author="Brykczynski, Marek" w:date="2018-06-22T10:54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AC4E9E" w:rsidRPr="00AA38E8" w14:paraId="493BCE6F" w14:textId="77777777" w:rsidTr="00AC606C">
        <w:trPr>
          <w:ins w:id="387" w:author="Brykczynski, Marek" w:date="2018-06-22T10:53:00Z"/>
        </w:trPr>
        <w:tc>
          <w:tcPr>
            <w:tcW w:w="1670" w:type="dxa"/>
          </w:tcPr>
          <w:p w14:paraId="0D2F0393" w14:textId="77777777" w:rsidR="00AC4E9E" w:rsidRPr="00AA38E8" w:rsidRDefault="00AC4E9E" w:rsidP="00AC606C">
            <w:pPr>
              <w:spacing w:before="60"/>
              <w:rPr>
                <w:ins w:id="388" w:author="Brykczynski, Marek" w:date="2018-06-22T10:53:00Z"/>
                <w:rFonts w:cs="Calibri"/>
                <w:b/>
                <w:bCs/>
                <w:sz w:val="16"/>
              </w:rPr>
            </w:pPr>
            <w:ins w:id="389" w:author="Brykczynski, Marek" w:date="2018-06-22T10:53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5FA8E8A8" w14:textId="6314EF73" w:rsidR="00AC4E9E" w:rsidRPr="008A6B23" w:rsidRDefault="00AC4E9E" w:rsidP="00AC606C">
            <w:pPr>
              <w:spacing w:before="60"/>
              <w:rPr>
                <w:ins w:id="390" w:author="Brykczynski, Marek" w:date="2018-06-22T10:53:00Z"/>
                <w:rFonts w:cs="Calibri"/>
                <w:sz w:val="16"/>
              </w:rPr>
            </w:pPr>
            <w:ins w:id="391" w:author="Brykczynski, Marek" w:date="2018-06-22T10:54:00Z">
              <w:r>
                <w:rPr>
                  <w:rFonts w:cs="Calibri"/>
                  <w:sz w:val="16"/>
                </w:rPr>
                <w:t>None</w:t>
              </w:r>
            </w:ins>
          </w:p>
        </w:tc>
        <w:tc>
          <w:tcPr>
            <w:tcW w:w="1135" w:type="dxa"/>
          </w:tcPr>
          <w:p w14:paraId="6DF24F18" w14:textId="7D6EC2EE" w:rsidR="00AC4E9E" w:rsidRPr="00AA38E8" w:rsidRDefault="00AC4E9E">
            <w:pPr>
              <w:spacing w:before="60"/>
              <w:jc w:val="center"/>
              <w:rPr>
                <w:ins w:id="392" w:author="Brykczynski, Marek" w:date="2018-06-22T10:53:00Z"/>
                <w:rFonts w:cs="Calibri"/>
                <w:sz w:val="16"/>
              </w:rPr>
              <w:pPrChange w:id="393" w:author="Brykczynski, Marek" w:date="2018-06-22T10:55:00Z">
                <w:pPr>
                  <w:spacing w:before="60"/>
                </w:pPr>
              </w:pPrChange>
            </w:pPr>
            <w:ins w:id="394" w:author="Brykczynski, Marek" w:date="2018-06-22T10:54:00Z">
              <w:r>
                <w:rPr>
                  <w:rFonts w:cs="Calibri"/>
                  <w:sz w:val="16"/>
                </w:rPr>
                <w:t>-</w:t>
              </w:r>
            </w:ins>
          </w:p>
        </w:tc>
        <w:tc>
          <w:tcPr>
            <w:tcW w:w="1135" w:type="dxa"/>
          </w:tcPr>
          <w:p w14:paraId="03D1324D" w14:textId="31AB3D40" w:rsidR="00AC4E9E" w:rsidRPr="00AA38E8" w:rsidRDefault="00AC4E9E">
            <w:pPr>
              <w:spacing w:before="60"/>
              <w:jc w:val="center"/>
              <w:rPr>
                <w:ins w:id="395" w:author="Brykczynski, Marek" w:date="2018-06-22T10:53:00Z"/>
                <w:rFonts w:cs="Calibri"/>
                <w:sz w:val="16"/>
              </w:rPr>
              <w:pPrChange w:id="396" w:author="Brykczynski, Marek" w:date="2018-06-22T10:55:00Z">
                <w:pPr>
                  <w:spacing w:before="60"/>
                </w:pPr>
              </w:pPrChange>
            </w:pPr>
            <w:ins w:id="397" w:author="Brykczynski, Marek" w:date="2018-06-22T10:54:00Z">
              <w:r>
                <w:rPr>
                  <w:rFonts w:cs="Calibri"/>
                  <w:sz w:val="16"/>
                </w:rPr>
                <w:t>-</w:t>
              </w:r>
            </w:ins>
          </w:p>
        </w:tc>
        <w:tc>
          <w:tcPr>
            <w:tcW w:w="1135" w:type="dxa"/>
          </w:tcPr>
          <w:p w14:paraId="0B835AB7" w14:textId="34C41E2D" w:rsidR="00AC4E9E" w:rsidRPr="00AA38E8" w:rsidRDefault="00AC4E9E">
            <w:pPr>
              <w:spacing w:before="60"/>
              <w:jc w:val="center"/>
              <w:rPr>
                <w:ins w:id="398" w:author="Brykczynski, Marek" w:date="2018-06-22T10:53:00Z"/>
                <w:rFonts w:cs="Calibri"/>
                <w:sz w:val="16"/>
              </w:rPr>
              <w:pPrChange w:id="399" w:author="Brykczynski, Marek" w:date="2018-06-22T10:55:00Z">
                <w:pPr>
                  <w:spacing w:before="60"/>
                </w:pPr>
              </w:pPrChange>
            </w:pPr>
            <w:ins w:id="400" w:author="Brykczynski, Marek" w:date="2018-06-22T10:54:00Z">
              <w:r>
                <w:rPr>
                  <w:rFonts w:cs="Calibri"/>
                  <w:sz w:val="16"/>
                </w:rPr>
                <w:t>-</w:t>
              </w:r>
            </w:ins>
          </w:p>
        </w:tc>
      </w:tr>
    </w:tbl>
    <w:p w14:paraId="477ECC4F" w14:textId="0D0E2643" w:rsidR="002E77AD" w:rsidDel="00F71583" w:rsidRDefault="00DF1610" w:rsidP="00BE2567">
      <w:pPr>
        <w:rPr>
          <w:del w:id="401" w:author="Brykczynski, Marek" w:date="2018-06-22T10:53:00Z"/>
          <w:rFonts w:cs="Calibri"/>
        </w:rPr>
      </w:pPr>
      <w:del w:id="402" w:author="Brykczynski, Marek" w:date="2018-06-22T10:53:00Z">
        <w:r w:rsidDel="00AC4E9E">
          <w:rPr>
            <w:rFonts w:cs="Calibri"/>
          </w:rPr>
          <w:delText>None</w:delText>
        </w:r>
      </w:del>
    </w:p>
    <w:p w14:paraId="1D477656" w14:textId="77777777" w:rsidR="00F71583" w:rsidRDefault="00F71583" w:rsidP="00BE2567">
      <w:pPr>
        <w:rPr>
          <w:ins w:id="403" w:author="Brykczynski, Marek" w:date="2018-06-22T10:56:00Z"/>
          <w:rFonts w:cs="Calibri"/>
        </w:rPr>
      </w:pPr>
    </w:p>
    <w:p w14:paraId="34CA1AD0" w14:textId="126559D8" w:rsidR="00F71583" w:rsidRPr="00AA38E8" w:rsidRDefault="00F71583">
      <w:pPr>
        <w:pStyle w:val="Heading3"/>
        <w:rPr>
          <w:ins w:id="404" w:author="Brykczynski, Marek" w:date="2018-06-22T10:56:00Z"/>
        </w:rPr>
        <w:pPrChange w:id="405" w:author="Brykczynski, Marek" w:date="2018-06-22T11:00:00Z">
          <w:pPr>
            <w:pStyle w:val="Heading3"/>
            <w:ind w:left="567"/>
          </w:pPr>
        </w:pPrChange>
      </w:pPr>
      <w:bookmarkStart w:id="406" w:name="_Toc517446524"/>
      <w:proofErr w:type="spellStart"/>
      <w:ins w:id="407" w:author="Brykczynski, Marek" w:date="2018-06-22T10:57:00Z">
        <w:r>
          <w:lastRenderedPageBreak/>
          <w:t>VehSpdVldCalcn</w:t>
        </w:r>
      </w:ins>
      <w:bookmarkEnd w:id="40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F71583" w:rsidRPr="00AA38E8" w14:paraId="718EC749" w14:textId="77777777" w:rsidTr="00AC606C">
        <w:trPr>
          <w:ins w:id="408" w:author="Brykczynski, Marek" w:date="2018-06-22T10:56:00Z"/>
        </w:trPr>
        <w:tc>
          <w:tcPr>
            <w:tcW w:w="1670" w:type="dxa"/>
          </w:tcPr>
          <w:p w14:paraId="48735AA1" w14:textId="77777777" w:rsidR="00F71583" w:rsidRPr="00AA38E8" w:rsidRDefault="00F71583" w:rsidP="00AC606C">
            <w:pPr>
              <w:spacing w:before="60"/>
              <w:rPr>
                <w:ins w:id="409" w:author="Brykczynski, Marek" w:date="2018-06-22T10:56:00Z"/>
                <w:rFonts w:cs="Calibri"/>
                <w:b/>
                <w:bCs/>
                <w:sz w:val="16"/>
              </w:rPr>
            </w:pPr>
            <w:ins w:id="410" w:author="Brykczynski, Marek" w:date="2018-06-22T10:56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0C68ADC1" w14:textId="75FCE713" w:rsidR="00F71583" w:rsidRPr="00AA38E8" w:rsidRDefault="00F71583" w:rsidP="00AC606C">
            <w:pPr>
              <w:spacing w:before="60"/>
              <w:rPr>
                <w:ins w:id="411" w:author="Brykczynski, Marek" w:date="2018-06-22T10:56:00Z"/>
                <w:rFonts w:cs="Calibri"/>
                <w:sz w:val="16"/>
              </w:rPr>
            </w:pPr>
            <w:proofErr w:type="spellStart"/>
            <w:ins w:id="412" w:author="Brykczynski, Marek" w:date="2018-06-22T10:57:00Z">
              <w:r w:rsidRPr="00F71583">
                <w:rPr>
                  <w:rFonts w:cs="Calibri"/>
                  <w:sz w:val="16"/>
                </w:rPr>
                <w:t>VehSpdVldCalcn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26DE81BB" w14:textId="77777777" w:rsidR="00F71583" w:rsidRPr="00AA38E8" w:rsidRDefault="00F71583" w:rsidP="00AC606C">
            <w:pPr>
              <w:spacing w:before="60"/>
              <w:jc w:val="center"/>
              <w:rPr>
                <w:ins w:id="413" w:author="Brykczynski, Marek" w:date="2018-06-22T10:56:00Z"/>
                <w:rFonts w:cs="Calibri"/>
                <w:sz w:val="16"/>
              </w:rPr>
            </w:pPr>
            <w:ins w:id="414" w:author="Brykczynski, Marek" w:date="2018-06-22T10:56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4123BAC0" w14:textId="77777777" w:rsidR="00F71583" w:rsidRPr="00AA38E8" w:rsidRDefault="00F71583" w:rsidP="00AC606C">
            <w:pPr>
              <w:spacing w:before="60"/>
              <w:jc w:val="center"/>
              <w:rPr>
                <w:ins w:id="415" w:author="Brykczynski, Marek" w:date="2018-06-22T10:56:00Z"/>
                <w:rFonts w:cs="Calibri"/>
                <w:sz w:val="16"/>
              </w:rPr>
            </w:pPr>
            <w:ins w:id="416" w:author="Brykczynski, Marek" w:date="2018-06-22T10:56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12C02D19" w14:textId="77777777" w:rsidR="00F71583" w:rsidRPr="00AA38E8" w:rsidRDefault="00F71583" w:rsidP="00AC606C">
            <w:pPr>
              <w:spacing w:before="60"/>
              <w:jc w:val="center"/>
              <w:rPr>
                <w:ins w:id="417" w:author="Brykczynski, Marek" w:date="2018-06-22T10:56:00Z"/>
                <w:rFonts w:cs="Calibri"/>
                <w:sz w:val="16"/>
              </w:rPr>
            </w:pPr>
            <w:ins w:id="418" w:author="Brykczynski, Marek" w:date="2018-06-22T10:56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F71583" w:rsidRPr="00AA38E8" w14:paraId="1C7627C7" w14:textId="77777777" w:rsidTr="00AC606C">
        <w:trPr>
          <w:ins w:id="419" w:author="Brykczynski, Marek" w:date="2018-06-22T10:56:00Z"/>
        </w:trPr>
        <w:tc>
          <w:tcPr>
            <w:tcW w:w="1670" w:type="dxa"/>
          </w:tcPr>
          <w:p w14:paraId="0D8025FF" w14:textId="77777777" w:rsidR="00F71583" w:rsidRPr="00AA38E8" w:rsidRDefault="00F71583" w:rsidP="00AC606C">
            <w:pPr>
              <w:spacing w:before="60"/>
              <w:rPr>
                <w:ins w:id="420" w:author="Brykczynski, Marek" w:date="2018-06-22T10:56:00Z"/>
                <w:rFonts w:cs="Calibri"/>
                <w:b/>
                <w:bCs/>
                <w:sz w:val="16"/>
              </w:rPr>
            </w:pPr>
            <w:ins w:id="421" w:author="Brykczynski, Marek" w:date="2018-06-22T10:56:00Z">
              <w:r w:rsidRPr="00AA38E8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3853" w:type="dxa"/>
          </w:tcPr>
          <w:p w14:paraId="083E5F76" w14:textId="180690D3" w:rsidR="00F71583" w:rsidRPr="00AA38E8" w:rsidRDefault="00F71583" w:rsidP="00AC606C">
            <w:pPr>
              <w:spacing w:before="60"/>
              <w:rPr>
                <w:ins w:id="422" w:author="Brykczynski, Marek" w:date="2018-06-22T10:56:00Z"/>
                <w:rFonts w:cs="Calibri"/>
                <w:sz w:val="16"/>
              </w:rPr>
            </w:pPr>
            <w:proofErr w:type="spellStart"/>
            <w:ins w:id="423" w:author="Brykczynski, Marek" w:date="2018-06-22T10:58:00Z">
              <w:r w:rsidRPr="00F71583">
                <w:rPr>
                  <w:rFonts w:cs="Calibri"/>
                  <w:sz w:val="16"/>
                </w:rPr>
                <w:t>BmwSecurVehSpdSts_Cnt_T_enum</w:t>
              </w:r>
            </w:ins>
            <w:proofErr w:type="spellEnd"/>
          </w:p>
        </w:tc>
        <w:tc>
          <w:tcPr>
            <w:tcW w:w="1135" w:type="dxa"/>
          </w:tcPr>
          <w:p w14:paraId="5BE0F1B4" w14:textId="20B91DAB" w:rsidR="00F71583" w:rsidRPr="00AA38E8" w:rsidRDefault="00F71583">
            <w:pPr>
              <w:spacing w:before="60"/>
              <w:jc w:val="center"/>
              <w:rPr>
                <w:ins w:id="424" w:author="Brykczynski, Marek" w:date="2018-06-22T10:56:00Z"/>
                <w:rFonts w:cs="Calibri"/>
                <w:sz w:val="16"/>
              </w:rPr>
              <w:pPrChange w:id="425" w:author="Brykczynski, Marek" w:date="2018-06-22T11:02:00Z">
                <w:pPr>
                  <w:spacing w:before="60"/>
                </w:pPr>
              </w:pPrChange>
            </w:pPr>
            <w:ins w:id="426" w:author="Brykczynski, Marek" w:date="2018-06-22T10:58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1135" w:type="dxa"/>
          </w:tcPr>
          <w:p w14:paraId="5FA57D4D" w14:textId="04051DF7" w:rsidR="00F71583" w:rsidRPr="00AA38E8" w:rsidRDefault="00C62436">
            <w:pPr>
              <w:spacing w:before="60"/>
              <w:jc w:val="center"/>
              <w:rPr>
                <w:ins w:id="427" w:author="Brykczynski, Marek" w:date="2018-06-22T10:56:00Z"/>
                <w:rFonts w:cs="Calibri"/>
                <w:sz w:val="16"/>
              </w:rPr>
              <w:pPrChange w:id="428" w:author="Brykczynski, Marek" w:date="2018-06-22T11:02:00Z">
                <w:pPr>
                  <w:spacing w:before="60"/>
                </w:pPr>
              </w:pPrChange>
            </w:pPr>
            <w:ins w:id="429" w:author="Brykczynski, Marek" w:date="2018-06-22T10:59:00Z">
              <w:r>
                <w:rPr>
                  <w:rFonts w:cs="Calibri"/>
                  <w:sz w:val="16"/>
                </w:rPr>
                <w:t>1</w:t>
              </w:r>
            </w:ins>
          </w:p>
        </w:tc>
        <w:tc>
          <w:tcPr>
            <w:tcW w:w="1135" w:type="dxa"/>
          </w:tcPr>
          <w:p w14:paraId="6AC4D6ED" w14:textId="70926DB7" w:rsidR="00F71583" w:rsidRPr="00AA38E8" w:rsidRDefault="00C62436">
            <w:pPr>
              <w:spacing w:before="60"/>
              <w:jc w:val="center"/>
              <w:rPr>
                <w:ins w:id="430" w:author="Brykczynski, Marek" w:date="2018-06-22T10:56:00Z"/>
                <w:rFonts w:cs="Calibri"/>
                <w:sz w:val="16"/>
              </w:rPr>
              <w:pPrChange w:id="431" w:author="Brykczynski, Marek" w:date="2018-06-22T11:02:00Z">
                <w:pPr>
                  <w:spacing w:before="60"/>
                </w:pPr>
              </w:pPrChange>
            </w:pPr>
            <w:ins w:id="432" w:author="Brykczynski, Marek" w:date="2018-06-22T10:59:00Z">
              <w:r>
                <w:rPr>
                  <w:rFonts w:cs="Calibri"/>
                  <w:sz w:val="16"/>
                </w:rPr>
                <w:t>15</w:t>
              </w:r>
            </w:ins>
          </w:p>
        </w:tc>
      </w:tr>
      <w:tr w:rsidR="00F71583" w:rsidRPr="00AA38E8" w14:paraId="70D9B335" w14:textId="77777777" w:rsidTr="00AC606C">
        <w:trPr>
          <w:ins w:id="433" w:author="Brykczynski, Marek" w:date="2018-06-22T10:56:00Z"/>
        </w:trPr>
        <w:tc>
          <w:tcPr>
            <w:tcW w:w="1670" w:type="dxa"/>
          </w:tcPr>
          <w:p w14:paraId="6EB49B4A" w14:textId="77777777" w:rsidR="00F71583" w:rsidRPr="00AA38E8" w:rsidRDefault="00F71583" w:rsidP="00AC606C">
            <w:pPr>
              <w:spacing w:before="60"/>
              <w:rPr>
                <w:ins w:id="434" w:author="Brykczynski, Marek" w:date="2018-06-22T10:56:00Z"/>
                <w:rFonts w:cs="Calibri"/>
                <w:b/>
                <w:bCs/>
                <w:sz w:val="16"/>
              </w:rPr>
            </w:pPr>
            <w:ins w:id="435" w:author="Brykczynski, Marek" w:date="2018-06-22T10:56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21B64F02" w14:textId="0817FEEE" w:rsidR="00F71583" w:rsidRPr="008A6B23" w:rsidRDefault="00D10898" w:rsidP="00AC606C">
            <w:pPr>
              <w:spacing w:before="60"/>
              <w:rPr>
                <w:ins w:id="436" w:author="Brykczynski, Marek" w:date="2018-06-22T10:56:00Z"/>
                <w:rFonts w:cs="Calibri"/>
                <w:sz w:val="16"/>
              </w:rPr>
            </w:pPr>
            <w:proofErr w:type="spellStart"/>
            <w:ins w:id="437" w:author="Brykczynski, Marek" w:date="2018-06-22T10:59:00Z">
              <w:r w:rsidRPr="00D10898">
                <w:rPr>
                  <w:rFonts w:cs="Calibri"/>
                  <w:sz w:val="16"/>
                </w:rPr>
                <w:t>VehSpdVld_Cnt_T_logl</w:t>
              </w:r>
            </w:ins>
            <w:proofErr w:type="spellEnd"/>
          </w:p>
        </w:tc>
        <w:tc>
          <w:tcPr>
            <w:tcW w:w="1135" w:type="dxa"/>
          </w:tcPr>
          <w:p w14:paraId="6A01D392" w14:textId="04E8773F" w:rsidR="00F71583" w:rsidRPr="00AA38E8" w:rsidRDefault="00F71583" w:rsidP="00BA4BA6">
            <w:pPr>
              <w:spacing w:before="60"/>
              <w:jc w:val="center"/>
              <w:rPr>
                <w:ins w:id="438" w:author="Brykczynski, Marek" w:date="2018-06-22T10:56:00Z"/>
                <w:rFonts w:cs="Calibri"/>
                <w:sz w:val="16"/>
              </w:rPr>
            </w:pPr>
            <w:proofErr w:type="spellStart"/>
            <w:ins w:id="439" w:author="Brykczynski, Marek" w:date="2018-06-22T10:57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631E6BB1" w14:textId="7F513F48" w:rsidR="00F71583" w:rsidRPr="00AA38E8" w:rsidRDefault="00F71583" w:rsidP="00BA4BA6">
            <w:pPr>
              <w:spacing w:before="60"/>
              <w:jc w:val="center"/>
              <w:rPr>
                <w:ins w:id="440" w:author="Brykczynski, Marek" w:date="2018-06-22T10:56:00Z"/>
                <w:rFonts w:cs="Calibri"/>
                <w:sz w:val="16"/>
              </w:rPr>
            </w:pPr>
            <w:ins w:id="441" w:author="Brykczynski, Marek" w:date="2018-06-22T10:57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21165578" w14:textId="6C42489A" w:rsidR="00F71583" w:rsidRPr="00AA38E8" w:rsidRDefault="00F71583" w:rsidP="0058551E">
            <w:pPr>
              <w:spacing w:before="60"/>
              <w:jc w:val="center"/>
              <w:rPr>
                <w:ins w:id="442" w:author="Brykczynski, Marek" w:date="2018-06-22T10:56:00Z"/>
                <w:rFonts w:cs="Calibri"/>
                <w:sz w:val="16"/>
              </w:rPr>
            </w:pPr>
            <w:ins w:id="443" w:author="Brykczynski, Marek" w:date="2018-06-22T10:57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6070DBBB" w14:textId="77777777" w:rsidR="007B0330" w:rsidRDefault="007B0330" w:rsidP="007B0330">
      <w:pPr>
        <w:rPr>
          <w:ins w:id="444" w:author="Brykczynski, Marek" w:date="2018-06-22T11:00:00Z"/>
          <w:rFonts w:cs="Calibri"/>
        </w:rPr>
      </w:pPr>
    </w:p>
    <w:p w14:paraId="13570B65" w14:textId="5C58FF28" w:rsidR="00351FE6" w:rsidRPr="00351FE6" w:rsidRDefault="007B0330" w:rsidP="00351FE6">
      <w:pPr>
        <w:pStyle w:val="Heading3"/>
        <w:rPr>
          <w:ins w:id="445" w:author="Brykczynski, Marek" w:date="2018-06-22T11:00:00Z"/>
        </w:rPr>
      </w:pPr>
      <w:bookmarkStart w:id="446" w:name="_Toc517446525"/>
      <w:proofErr w:type="spellStart"/>
      <w:ins w:id="447" w:author="Brykczynski, Marek" w:date="2018-06-22T11:00:00Z">
        <w:r w:rsidRPr="007B0330">
          <w:t>VehSpdRateLim</w:t>
        </w:r>
        <w:bookmarkEnd w:id="446"/>
        <w:proofErr w:type="spellEnd"/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7B0330" w:rsidRPr="00AA38E8" w14:paraId="0E1817FF" w14:textId="77777777" w:rsidTr="00AC606C">
        <w:trPr>
          <w:ins w:id="448" w:author="Brykczynski, Marek" w:date="2018-06-22T11:00:00Z"/>
        </w:trPr>
        <w:tc>
          <w:tcPr>
            <w:tcW w:w="1670" w:type="dxa"/>
          </w:tcPr>
          <w:p w14:paraId="7A70E7B3" w14:textId="77777777" w:rsidR="007B0330" w:rsidRPr="00AA38E8" w:rsidRDefault="007B0330" w:rsidP="00AC606C">
            <w:pPr>
              <w:spacing w:before="60"/>
              <w:rPr>
                <w:ins w:id="449" w:author="Brykczynski, Marek" w:date="2018-06-22T11:00:00Z"/>
                <w:rFonts w:cs="Calibri"/>
                <w:b/>
                <w:bCs/>
                <w:sz w:val="16"/>
              </w:rPr>
            </w:pPr>
            <w:ins w:id="450" w:author="Brykczynski, Marek" w:date="2018-06-22T11:00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5875C246" w14:textId="75CF897B" w:rsidR="007B0330" w:rsidRPr="00AA38E8" w:rsidRDefault="0058551E" w:rsidP="00BA4BA6">
            <w:pPr>
              <w:spacing w:before="60"/>
              <w:rPr>
                <w:ins w:id="451" w:author="Brykczynski, Marek" w:date="2018-06-22T11:00:00Z"/>
                <w:rFonts w:cs="Calibri"/>
                <w:sz w:val="16"/>
              </w:rPr>
            </w:pPr>
            <w:proofErr w:type="spellStart"/>
            <w:ins w:id="452" w:author="Brykczynski, Marek" w:date="2018-06-22T11:07:00Z">
              <w:r w:rsidRPr="0058551E">
                <w:rPr>
                  <w:rFonts w:cs="Calibri"/>
                  <w:sz w:val="16"/>
                </w:rPr>
                <w:t>VehSpdRateLim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38AAE833" w14:textId="77777777" w:rsidR="007B0330" w:rsidRPr="00AA38E8" w:rsidRDefault="007B0330" w:rsidP="00AC606C">
            <w:pPr>
              <w:spacing w:before="60"/>
              <w:jc w:val="center"/>
              <w:rPr>
                <w:ins w:id="453" w:author="Brykczynski, Marek" w:date="2018-06-22T11:00:00Z"/>
                <w:rFonts w:cs="Calibri"/>
                <w:sz w:val="16"/>
              </w:rPr>
            </w:pPr>
            <w:ins w:id="454" w:author="Brykczynski, Marek" w:date="2018-06-22T11:00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0F9AAE2B" w14:textId="77777777" w:rsidR="007B0330" w:rsidRPr="00AA38E8" w:rsidRDefault="007B0330" w:rsidP="00AC606C">
            <w:pPr>
              <w:spacing w:before="60"/>
              <w:jc w:val="center"/>
              <w:rPr>
                <w:ins w:id="455" w:author="Brykczynski, Marek" w:date="2018-06-22T11:00:00Z"/>
                <w:rFonts w:cs="Calibri"/>
                <w:sz w:val="16"/>
              </w:rPr>
            </w:pPr>
            <w:ins w:id="456" w:author="Brykczynski, Marek" w:date="2018-06-22T11:00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3C185F98" w14:textId="77777777" w:rsidR="007B0330" w:rsidRPr="00AA38E8" w:rsidRDefault="007B0330" w:rsidP="00AC606C">
            <w:pPr>
              <w:spacing w:before="60"/>
              <w:jc w:val="center"/>
              <w:rPr>
                <w:ins w:id="457" w:author="Brykczynski, Marek" w:date="2018-06-22T11:00:00Z"/>
                <w:rFonts w:cs="Calibri"/>
                <w:sz w:val="16"/>
              </w:rPr>
            </w:pPr>
            <w:ins w:id="458" w:author="Brykczynski, Marek" w:date="2018-06-22T11:00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7B0330" w:rsidRPr="00AA38E8" w14:paraId="7138E4D7" w14:textId="77777777" w:rsidTr="00AC606C">
        <w:trPr>
          <w:ins w:id="459" w:author="Brykczynski, Marek" w:date="2018-06-22T11:00:00Z"/>
        </w:trPr>
        <w:tc>
          <w:tcPr>
            <w:tcW w:w="1670" w:type="dxa"/>
          </w:tcPr>
          <w:p w14:paraId="4D5D59F1" w14:textId="4161C84C" w:rsidR="007B0330" w:rsidRPr="00AA38E8" w:rsidRDefault="007B0330">
            <w:pPr>
              <w:spacing w:before="60"/>
              <w:jc w:val="center"/>
              <w:rPr>
                <w:ins w:id="460" w:author="Brykczynski, Marek" w:date="2018-06-22T11:00:00Z"/>
                <w:rFonts w:cs="Calibri"/>
                <w:b/>
                <w:bCs/>
                <w:sz w:val="16"/>
              </w:rPr>
              <w:pPrChange w:id="461" w:author="Brykczynski, Marek" w:date="2018-06-22T11:02:00Z">
                <w:pPr>
                  <w:spacing w:before="60"/>
                </w:pPr>
              </w:pPrChange>
            </w:pPr>
            <w:ins w:id="462" w:author="Brykczynski, Marek" w:date="2018-06-22T11:00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11505742" w14:textId="77777777" w:rsidR="007B0330" w:rsidRPr="00AA38E8" w:rsidRDefault="007B0330" w:rsidP="00BA4BA6">
            <w:pPr>
              <w:spacing w:before="60"/>
              <w:rPr>
                <w:ins w:id="463" w:author="Brykczynski, Marek" w:date="2018-06-22T11:00:00Z"/>
                <w:rFonts w:cs="Calibri"/>
                <w:sz w:val="16"/>
              </w:rPr>
            </w:pPr>
            <w:proofErr w:type="spellStart"/>
            <w:ins w:id="464" w:author="Brykczynski, Marek" w:date="2018-06-22T11:00:00Z">
              <w:r w:rsidRPr="00F71583">
                <w:rPr>
                  <w:rFonts w:cs="Calibri"/>
                  <w:sz w:val="16"/>
                </w:rPr>
                <w:t>BmwSecurVehSpdSts_Cnt_T_enum</w:t>
              </w:r>
              <w:proofErr w:type="spellEnd"/>
            </w:ins>
          </w:p>
        </w:tc>
        <w:tc>
          <w:tcPr>
            <w:tcW w:w="1135" w:type="dxa"/>
          </w:tcPr>
          <w:p w14:paraId="5230373F" w14:textId="77777777" w:rsidR="007B0330" w:rsidRPr="00AA38E8" w:rsidRDefault="007B0330">
            <w:pPr>
              <w:spacing w:before="60"/>
              <w:jc w:val="center"/>
              <w:rPr>
                <w:ins w:id="465" w:author="Brykczynski, Marek" w:date="2018-06-22T11:00:00Z"/>
                <w:rFonts w:cs="Calibri"/>
                <w:sz w:val="16"/>
              </w:rPr>
              <w:pPrChange w:id="466" w:author="Brykczynski, Marek" w:date="2018-06-22T11:02:00Z">
                <w:pPr>
                  <w:spacing w:before="60"/>
                </w:pPr>
              </w:pPrChange>
            </w:pPr>
            <w:ins w:id="467" w:author="Brykczynski, Marek" w:date="2018-06-22T11:00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1135" w:type="dxa"/>
          </w:tcPr>
          <w:p w14:paraId="1EC4558A" w14:textId="77777777" w:rsidR="007B0330" w:rsidRPr="00AA38E8" w:rsidRDefault="007B0330">
            <w:pPr>
              <w:spacing w:before="60"/>
              <w:jc w:val="center"/>
              <w:rPr>
                <w:ins w:id="468" w:author="Brykczynski, Marek" w:date="2018-06-22T11:00:00Z"/>
                <w:rFonts w:cs="Calibri"/>
                <w:sz w:val="16"/>
              </w:rPr>
              <w:pPrChange w:id="469" w:author="Brykczynski, Marek" w:date="2018-06-22T11:02:00Z">
                <w:pPr>
                  <w:spacing w:before="60"/>
                </w:pPr>
              </w:pPrChange>
            </w:pPr>
            <w:ins w:id="470" w:author="Brykczynski, Marek" w:date="2018-06-22T11:00:00Z">
              <w:r>
                <w:rPr>
                  <w:rFonts w:cs="Calibri"/>
                  <w:sz w:val="16"/>
                </w:rPr>
                <w:t>1</w:t>
              </w:r>
            </w:ins>
          </w:p>
        </w:tc>
        <w:tc>
          <w:tcPr>
            <w:tcW w:w="1135" w:type="dxa"/>
          </w:tcPr>
          <w:p w14:paraId="6D1246F4" w14:textId="77777777" w:rsidR="007B0330" w:rsidRPr="00AA38E8" w:rsidRDefault="007B0330">
            <w:pPr>
              <w:spacing w:before="60"/>
              <w:jc w:val="center"/>
              <w:rPr>
                <w:ins w:id="471" w:author="Brykczynski, Marek" w:date="2018-06-22T11:00:00Z"/>
                <w:rFonts w:cs="Calibri"/>
                <w:sz w:val="16"/>
              </w:rPr>
              <w:pPrChange w:id="472" w:author="Brykczynski, Marek" w:date="2018-06-22T11:02:00Z">
                <w:pPr>
                  <w:spacing w:before="60"/>
                </w:pPr>
              </w:pPrChange>
            </w:pPr>
            <w:ins w:id="473" w:author="Brykczynski, Marek" w:date="2018-06-22T11:00:00Z">
              <w:r>
                <w:rPr>
                  <w:rFonts w:cs="Calibri"/>
                  <w:sz w:val="16"/>
                </w:rPr>
                <w:t>15</w:t>
              </w:r>
            </w:ins>
          </w:p>
        </w:tc>
      </w:tr>
      <w:tr w:rsidR="00BA4BA6" w:rsidRPr="00AA38E8" w14:paraId="442ECB3F" w14:textId="77777777" w:rsidTr="00AC606C">
        <w:trPr>
          <w:ins w:id="474" w:author="Brykczynski, Marek" w:date="2018-06-22T11:03:00Z"/>
        </w:trPr>
        <w:tc>
          <w:tcPr>
            <w:tcW w:w="1670" w:type="dxa"/>
          </w:tcPr>
          <w:p w14:paraId="14D49F93" w14:textId="77777777" w:rsidR="00BA4BA6" w:rsidRPr="00AA38E8" w:rsidRDefault="00BA4BA6" w:rsidP="00BA4BA6">
            <w:pPr>
              <w:spacing w:before="60"/>
              <w:jc w:val="center"/>
              <w:rPr>
                <w:ins w:id="475" w:author="Brykczynski, Marek" w:date="2018-06-22T11:03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3BFA7FAD" w14:textId="586A8E8B" w:rsidR="00BA4BA6" w:rsidRPr="00F71583" w:rsidRDefault="00BA4BA6" w:rsidP="00BA4BA6">
            <w:pPr>
              <w:spacing w:before="60"/>
              <w:rPr>
                <w:ins w:id="476" w:author="Brykczynski, Marek" w:date="2018-06-22T11:03:00Z"/>
                <w:rFonts w:cs="Calibri"/>
                <w:sz w:val="16"/>
              </w:rPr>
            </w:pPr>
            <w:ins w:id="477" w:author="Brykczynski, Marek" w:date="2018-06-22T11:03:00Z">
              <w:r w:rsidRPr="00BA4BA6">
                <w:rPr>
                  <w:rFonts w:cs="Calibri"/>
                  <w:sz w:val="16"/>
                </w:rPr>
                <w:t>IntEpsVehSpd_Kph_T_f32</w:t>
              </w:r>
            </w:ins>
          </w:p>
        </w:tc>
        <w:tc>
          <w:tcPr>
            <w:tcW w:w="1135" w:type="dxa"/>
          </w:tcPr>
          <w:p w14:paraId="1400EF4F" w14:textId="1FB527C1" w:rsidR="00BA4BA6" w:rsidRDefault="00BA4BA6" w:rsidP="00BA4BA6">
            <w:pPr>
              <w:spacing w:before="60"/>
              <w:jc w:val="center"/>
              <w:rPr>
                <w:ins w:id="478" w:author="Brykczynski, Marek" w:date="2018-06-22T11:03:00Z"/>
                <w:rFonts w:cs="Calibri"/>
                <w:sz w:val="16"/>
              </w:rPr>
            </w:pPr>
            <w:ins w:id="479" w:author="Brykczynski, Marek" w:date="2018-06-22T11:03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1135" w:type="dxa"/>
          </w:tcPr>
          <w:p w14:paraId="02E96CEA" w14:textId="03C2DC33" w:rsidR="00BA4BA6" w:rsidRDefault="00BA4BA6" w:rsidP="00BA4BA6">
            <w:pPr>
              <w:spacing w:before="60"/>
              <w:jc w:val="center"/>
              <w:rPr>
                <w:ins w:id="480" w:author="Brykczynski, Marek" w:date="2018-06-22T11:03:00Z"/>
                <w:rFonts w:cs="Calibri"/>
                <w:sz w:val="16"/>
              </w:rPr>
            </w:pPr>
            <w:ins w:id="481" w:author="Brykczynski, Marek" w:date="2018-06-22T11:04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135" w:type="dxa"/>
          </w:tcPr>
          <w:p w14:paraId="5003FDDC" w14:textId="65865622" w:rsidR="00BA4BA6" w:rsidRDefault="00BA4BA6" w:rsidP="00BA4BA6">
            <w:pPr>
              <w:spacing w:before="60"/>
              <w:jc w:val="center"/>
              <w:rPr>
                <w:ins w:id="482" w:author="Brykczynski, Marek" w:date="2018-06-22T11:03:00Z"/>
                <w:rFonts w:cs="Calibri"/>
                <w:sz w:val="16"/>
              </w:rPr>
            </w:pPr>
            <w:ins w:id="483" w:author="Brykczynski, Marek" w:date="2018-06-22T11:04:00Z">
              <w:r>
                <w:rPr>
                  <w:rFonts w:cs="Calibri"/>
                  <w:sz w:val="16"/>
                </w:rPr>
                <w:t>350</w:t>
              </w:r>
            </w:ins>
          </w:p>
        </w:tc>
      </w:tr>
      <w:tr w:rsidR="0058551E" w:rsidRPr="00AA38E8" w14:paraId="412BCD1D" w14:textId="77777777" w:rsidTr="00AC606C">
        <w:trPr>
          <w:ins w:id="484" w:author="Brykczynski, Marek" w:date="2018-06-22T11:00:00Z"/>
        </w:trPr>
        <w:tc>
          <w:tcPr>
            <w:tcW w:w="1670" w:type="dxa"/>
          </w:tcPr>
          <w:p w14:paraId="2EB00305" w14:textId="77777777" w:rsidR="0058551E" w:rsidRPr="00AA38E8" w:rsidRDefault="0058551E">
            <w:pPr>
              <w:spacing w:before="60"/>
              <w:jc w:val="center"/>
              <w:rPr>
                <w:ins w:id="485" w:author="Brykczynski, Marek" w:date="2018-06-22T11:00:00Z"/>
                <w:rFonts w:cs="Calibri"/>
                <w:b/>
                <w:bCs/>
                <w:sz w:val="16"/>
              </w:rPr>
              <w:pPrChange w:id="486" w:author="Brykczynski, Marek" w:date="2018-06-22T11:02:00Z">
                <w:pPr>
                  <w:spacing w:before="60"/>
                </w:pPr>
              </w:pPrChange>
            </w:pPr>
            <w:ins w:id="487" w:author="Brykczynski, Marek" w:date="2018-06-22T11:00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3170947C" w14:textId="52B26611" w:rsidR="0058551E" w:rsidRPr="008A6B23" w:rsidRDefault="0058551E" w:rsidP="00BA4BA6">
            <w:pPr>
              <w:spacing w:before="60"/>
              <w:rPr>
                <w:ins w:id="488" w:author="Brykczynski, Marek" w:date="2018-06-22T11:00:00Z"/>
                <w:rFonts w:cs="Calibri"/>
                <w:sz w:val="16"/>
              </w:rPr>
            </w:pPr>
            <w:ins w:id="489" w:author="Brykczynski, Marek" w:date="2018-06-22T11:06:00Z">
              <w:r w:rsidRPr="0058551E">
                <w:rPr>
                  <w:rFonts w:cs="Calibri"/>
                  <w:sz w:val="16"/>
                </w:rPr>
                <w:t>*</w:t>
              </w:r>
              <w:proofErr w:type="spellStart"/>
              <w:r w:rsidRPr="0058551E">
                <w:rPr>
                  <w:rFonts w:cs="Calibri"/>
                  <w:sz w:val="16"/>
                </w:rPr>
                <w:t>Rte_Pim_VehSpdLimPrev</w:t>
              </w:r>
              <w:proofErr w:type="spellEnd"/>
              <w:r w:rsidRPr="0058551E">
                <w:rPr>
                  <w:rFonts w:cs="Calibri"/>
                  <w:sz w:val="16"/>
                </w:rPr>
                <w:t>()</w:t>
              </w:r>
            </w:ins>
          </w:p>
        </w:tc>
        <w:tc>
          <w:tcPr>
            <w:tcW w:w="1135" w:type="dxa"/>
          </w:tcPr>
          <w:p w14:paraId="46FD1F54" w14:textId="569FECA3" w:rsidR="0058551E" w:rsidRPr="00AA38E8" w:rsidRDefault="0058551E">
            <w:pPr>
              <w:spacing w:before="60"/>
              <w:jc w:val="center"/>
              <w:rPr>
                <w:ins w:id="490" w:author="Brykczynski, Marek" w:date="2018-06-22T11:00:00Z"/>
                <w:rFonts w:cs="Calibri"/>
                <w:sz w:val="16"/>
              </w:rPr>
              <w:pPrChange w:id="491" w:author="Brykczynski, Marek" w:date="2018-06-22T11:02:00Z">
                <w:pPr>
                  <w:spacing w:before="60"/>
                </w:pPr>
              </w:pPrChange>
            </w:pPr>
            <w:ins w:id="492" w:author="Brykczynski, Marek" w:date="2018-06-22T11:06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1135" w:type="dxa"/>
          </w:tcPr>
          <w:p w14:paraId="77A7C1E3" w14:textId="2C0C3DF0" w:rsidR="0058551E" w:rsidRPr="00AA38E8" w:rsidRDefault="0058551E">
            <w:pPr>
              <w:spacing w:before="60"/>
              <w:jc w:val="center"/>
              <w:rPr>
                <w:ins w:id="493" w:author="Brykczynski, Marek" w:date="2018-06-22T11:00:00Z"/>
                <w:rFonts w:cs="Calibri"/>
                <w:sz w:val="16"/>
              </w:rPr>
              <w:pPrChange w:id="494" w:author="Brykczynski, Marek" w:date="2018-06-22T11:02:00Z">
                <w:pPr>
                  <w:spacing w:before="60"/>
                </w:pPr>
              </w:pPrChange>
            </w:pPr>
            <w:ins w:id="495" w:author="Brykczynski, Marek" w:date="2018-06-22T11:06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135" w:type="dxa"/>
          </w:tcPr>
          <w:p w14:paraId="79C622A3" w14:textId="109855EC" w:rsidR="0058551E" w:rsidRPr="00AA38E8" w:rsidRDefault="0058551E">
            <w:pPr>
              <w:spacing w:before="60"/>
              <w:jc w:val="center"/>
              <w:rPr>
                <w:ins w:id="496" w:author="Brykczynski, Marek" w:date="2018-06-22T11:00:00Z"/>
                <w:rFonts w:cs="Calibri"/>
                <w:sz w:val="16"/>
              </w:rPr>
              <w:pPrChange w:id="497" w:author="Brykczynski, Marek" w:date="2018-06-22T11:02:00Z">
                <w:pPr>
                  <w:spacing w:before="60"/>
                </w:pPr>
              </w:pPrChange>
            </w:pPr>
            <w:ins w:id="498" w:author="Brykczynski, Marek" w:date="2018-06-22T11:07:00Z">
              <w:r>
                <w:rPr>
                  <w:rFonts w:cs="Calibri"/>
                  <w:sz w:val="16"/>
                </w:rPr>
                <w:t>511</w:t>
              </w:r>
            </w:ins>
          </w:p>
        </w:tc>
      </w:tr>
    </w:tbl>
    <w:p w14:paraId="231C5437" w14:textId="77777777" w:rsidR="00351FE6" w:rsidRPr="00351FE6" w:rsidRDefault="00351FE6">
      <w:pPr>
        <w:rPr>
          <w:ins w:id="499" w:author="Brykczynski, Marek" w:date="2018-06-22T11:18:00Z"/>
        </w:rPr>
        <w:pPrChange w:id="500" w:author="Brykczynski, Marek" w:date="2018-06-22T11:18:00Z">
          <w:pPr>
            <w:pStyle w:val="Heading3"/>
            <w:numPr>
              <w:numId w:val="22"/>
            </w:numPr>
          </w:pPr>
        </w:pPrChange>
      </w:pPr>
    </w:p>
    <w:p w14:paraId="1D6B7274" w14:textId="23EA7B0D" w:rsidR="00351FE6" w:rsidRPr="00351FE6" w:rsidRDefault="00563750">
      <w:pPr>
        <w:pStyle w:val="Heading3"/>
        <w:rPr>
          <w:ins w:id="501" w:author="Brykczynski, Marek" w:date="2018-06-22T11:09:00Z"/>
        </w:rPr>
        <w:pPrChange w:id="502" w:author="Brykczynski, Marek" w:date="2018-06-22T11:19:00Z">
          <w:pPr>
            <w:pStyle w:val="Heading3"/>
            <w:numPr>
              <w:numId w:val="22"/>
            </w:numPr>
          </w:pPr>
        </w:pPrChange>
      </w:pPr>
      <w:bookmarkStart w:id="503" w:name="_Toc517446526"/>
      <w:proofErr w:type="spellStart"/>
      <w:ins w:id="504" w:author="Brykczynski, Marek" w:date="2018-06-22T11:19:00Z">
        <w:r w:rsidRPr="00563750">
          <w:t>ProcessSecondAndGateState</w:t>
        </w:r>
      </w:ins>
      <w:bookmarkEnd w:id="503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6C6378" w:rsidRPr="00AA38E8" w14:paraId="25F01D53" w14:textId="77777777" w:rsidTr="00AC606C">
        <w:trPr>
          <w:ins w:id="505" w:author="Brykczynski, Marek" w:date="2018-06-22T11:09:00Z"/>
        </w:trPr>
        <w:tc>
          <w:tcPr>
            <w:tcW w:w="1670" w:type="dxa"/>
          </w:tcPr>
          <w:p w14:paraId="1BB85F7A" w14:textId="77777777" w:rsidR="006C6378" w:rsidRPr="00AA38E8" w:rsidRDefault="006C6378" w:rsidP="00AC606C">
            <w:pPr>
              <w:spacing w:before="60"/>
              <w:rPr>
                <w:ins w:id="506" w:author="Brykczynski, Marek" w:date="2018-06-22T11:09:00Z"/>
                <w:rFonts w:cs="Calibri"/>
                <w:b/>
                <w:bCs/>
                <w:sz w:val="16"/>
              </w:rPr>
            </w:pPr>
            <w:ins w:id="507" w:author="Brykczynski, Marek" w:date="2018-06-22T11:09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0B3396C7" w14:textId="390822D8" w:rsidR="006C6378" w:rsidRPr="00AA38E8" w:rsidRDefault="006C6378" w:rsidP="00AC606C">
            <w:pPr>
              <w:spacing w:before="60"/>
              <w:rPr>
                <w:ins w:id="508" w:author="Brykczynski, Marek" w:date="2018-06-22T11:09:00Z"/>
                <w:rFonts w:cs="Calibri"/>
                <w:sz w:val="16"/>
              </w:rPr>
            </w:pPr>
            <w:proofErr w:type="spellStart"/>
            <w:ins w:id="509" w:author="Brykczynski, Marek" w:date="2018-06-22T11:10:00Z">
              <w:r w:rsidRPr="006C6378">
                <w:rPr>
                  <w:rFonts w:cs="Calibri"/>
                  <w:sz w:val="16"/>
                </w:rPr>
                <w:t>ProcessSecondAndGateState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552C0065" w14:textId="77777777" w:rsidR="006C6378" w:rsidRPr="00AA38E8" w:rsidRDefault="006C6378" w:rsidP="00AC606C">
            <w:pPr>
              <w:spacing w:before="60"/>
              <w:jc w:val="center"/>
              <w:rPr>
                <w:ins w:id="510" w:author="Brykczynski, Marek" w:date="2018-06-22T11:09:00Z"/>
                <w:rFonts w:cs="Calibri"/>
                <w:sz w:val="16"/>
              </w:rPr>
            </w:pPr>
            <w:ins w:id="511" w:author="Brykczynski, Marek" w:date="2018-06-22T11:09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14181410" w14:textId="77777777" w:rsidR="006C6378" w:rsidRPr="00AA38E8" w:rsidRDefault="006C6378" w:rsidP="00AC606C">
            <w:pPr>
              <w:spacing w:before="60"/>
              <w:jc w:val="center"/>
              <w:rPr>
                <w:ins w:id="512" w:author="Brykczynski, Marek" w:date="2018-06-22T11:09:00Z"/>
                <w:rFonts w:cs="Calibri"/>
                <w:sz w:val="16"/>
              </w:rPr>
            </w:pPr>
            <w:ins w:id="513" w:author="Brykczynski, Marek" w:date="2018-06-22T11:09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7AC65677" w14:textId="77777777" w:rsidR="006C6378" w:rsidRPr="00AA38E8" w:rsidRDefault="006C6378" w:rsidP="00AC606C">
            <w:pPr>
              <w:spacing w:before="60"/>
              <w:jc w:val="center"/>
              <w:rPr>
                <w:ins w:id="514" w:author="Brykczynski, Marek" w:date="2018-06-22T11:09:00Z"/>
                <w:rFonts w:cs="Calibri"/>
                <w:sz w:val="16"/>
              </w:rPr>
            </w:pPr>
            <w:ins w:id="515" w:author="Brykczynski, Marek" w:date="2018-06-22T11:09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6C6378" w:rsidRPr="00AA38E8" w14:paraId="3BD37561" w14:textId="77777777" w:rsidTr="00AC606C">
        <w:trPr>
          <w:ins w:id="516" w:author="Brykczynski, Marek" w:date="2018-06-22T11:09:00Z"/>
        </w:trPr>
        <w:tc>
          <w:tcPr>
            <w:tcW w:w="1670" w:type="dxa"/>
          </w:tcPr>
          <w:p w14:paraId="07A1CA01" w14:textId="77777777" w:rsidR="006C6378" w:rsidRPr="00AA38E8" w:rsidRDefault="006C6378" w:rsidP="00AC606C">
            <w:pPr>
              <w:spacing w:before="60"/>
              <w:jc w:val="center"/>
              <w:rPr>
                <w:ins w:id="517" w:author="Brykczynski, Marek" w:date="2018-06-22T11:09:00Z"/>
                <w:rFonts w:cs="Calibri"/>
                <w:b/>
                <w:bCs/>
                <w:sz w:val="16"/>
              </w:rPr>
            </w:pPr>
            <w:ins w:id="518" w:author="Brykczynski, Marek" w:date="2018-06-22T11:09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64CF3B76" w14:textId="13B358BF" w:rsidR="006C6378" w:rsidRPr="00AA38E8" w:rsidRDefault="006C6378" w:rsidP="00AC606C">
            <w:pPr>
              <w:spacing w:before="60"/>
              <w:rPr>
                <w:ins w:id="519" w:author="Brykczynski, Marek" w:date="2018-06-22T11:09:00Z"/>
                <w:rFonts w:cs="Calibri"/>
                <w:sz w:val="16"/>
              </w:rPr>
            </w:pPr>
            <w:proofErr w:type="spellStart"/>
            <w:ins w:id="520" w:author="Brykczynski, Marek" w:date="2018-06-22T11:11:00Z">
              <w:r w:rsidRPr="006C6378">
                <w:rPr>
                  <w:rFonts w:cs="Calibri"/>
                  <w:sz w:val="16"/>
                </w:rPr>
                <w:t>BmwCogVehSpdVld_Cnt_T_logl</w:t>
              </w:r>
            </w:ins>
            <w:proofErr w:type="spellEnd"/>
          </w:p>
        </w:tc>
        <w:tc>
          <w:tcPr>
            <w:tcW w:w="1135" w:type="dxa"/>
          </w:tcPr>
          <w:p w14:paraId="7D29196C" w14:textId="170E7B00" w:rsidR="006C6378" w:rsidRPr="00AA38E8" w:rsidRDefault="006C6378" w:rsidP="00AC606C">
            <w:pPr>
              <w:spacing w:before="60"/>
              <w:jc w:val="center"/>
              <w:rPr>
                <w:ins w:id="521" w:author="Brykczynski, Marek" w:date="2018-06-22T11:09:00Z"/>
                <w:rFonts w:cs="Calibri"/>
                <w:sz w:val="16"/>
              </w:rPr>
            </w:pPr>
            <w:proofErr w:type="spellStart"/>
            <w:ins w:id="522" w:author="Brykczynski, Marek" w:date="2018-06-22T11:11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2CC1323B" w14:textId="63DA38B4" w:rsidR="006C6378" w:rsidRPr="00AA38E8" w:rsidRDefault="006C6378" w:rsidP="00AC606C">
            <w:pPr>
              <w:spacing w:before="60"/>
              <w:jc w:val="center"/>
              <w:rPr>
                <w:ins w:id="523" w:author="Brykczynski, Marek" w:date="2018-06-22T11:09:00Z"/>
                <w:rFonts w:cs="Calibri"/>
                <w:sz w:val="16"/>
              </w:rPr>
            </w:pPr>
            <w:ins w:id="524" w:author="Brykczynski, Marek" w:date="2018-06-22T11:11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0AB0CDCA" w14:textId="2D6792C5" w:rsidR="006C6378" w:rsidRPr="00AA38E8" w:rsidRDefault="006C6378" w:rsidP="00AC606C">
            <w:pPr>
              <w:spacing w:before="60"/>
              <w:jc w:val="center"/>
              <w:rPr>
                <w:ins w:id="525" w:author="Brykczynski, Marek" w:date="2018-06-22T11:09:00Z"/>
                <w:rFonts w:cs="Calibri"/>
                <w:sz w:val="16"/>
              </w:rPr>
            </w:pPr>
            <w:ins w:id="526" w:author="Brykczynski, Marek" w:date="2018-06-22T11:11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6C6378" w:rsidRPr="00AA38E8" w14:paraId="601CEDBB" w14:textId="77777777" w:rsidTr="00AC606C">
        <w:trPr>
          <w:ins w:id="527" w:author="Brykczynski, Marek" w:date="2018-06-22T11:09:00Z"/>
        </w:trPr>
        <w:tc>
          <w:tcPr>
            <w:tcW w:w="1670" w:type="dxa"/>
          </w:tcPr>
          <w:p w14:paraId="3A4AF084" w14:textId="77777777" w:rsidR="006C6378" w:rsidRPr="00AA38E8" w:rsidRDefault="006C6378" w:rsidP="00AC606C">
            <w:pPr>
              <w:spacing w:before="60"/>
              <w:jc w:val="center"/>
              <w:rPr>
                <w:ins w:id="528" w:author="Brykczynski, Marek" w:date="2018-06-22T11:09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67F9CF78" w14:textId="0A30B202" w:rsidR="006C6378" w:rsidRPr="00F71583" w:rsidRDefault="006C6378" w:rsidP="00AC606C">
            <w:pPr>
              <w:spacing w:before="60"/>
              <w:rPr>
                <w:ins w:id="529" w:author="Brykczynski, Marek" w:date="2018-06-22T11:09:00Z"/>
                <w:rFonts w:cs="Calibri"/>
                <w:sz w:val="16"/>
              </w:rPr>
            </w:pPr>
            <w:proofErr w:type="spellStart"/>
            <w:ins w:id="530" w:author="Brykczynski, Marek" w:date="2018-06-22T11:11:00Z">
              <w:r w:rsidRPr="006C6378">
                <w:rPr>
                  <w:rFonts w:cs="Calibri"/>
                  <w:sz w:val="16"/>
                </w:rPr>
                <w:t>BmwCogVehSpdQlfrVld_Cnt_T_logl</w:t>
              </w:r>
            </w:ins>
            <w:proofErr w:type="spellEnd"/>
          </w:p>
        </w:tc>
        <w:tc>
          <w:tcPr>
            <w:tcW w:w="1135" w:type="dxa"/>
          </w:tcPr>
          <w:p w14:paraId="75990E6D" w14:textId="7A9620C5" w:rsidR="006C6378" w:rsidRDefault="006C6378" w:rsidP="00AC606C">
            <w:pPr>
              <w:spacing w:before="60"/>
              <w:jc w:val="center"/>
              <w:rPr>
                <w:ins w:id="531" w:author="Brykczynski, Marek" w:date="2018-06-22T11:09:00Z"/>
                <w:rFonts w:cs="Calibri"/>
                <w:sz w:val="16"/>
              </w:rPr>
            </w:pPr>
            <w:proofErr w:type="spellStart"/>
            <w:ins w:id="532" w:author="Brykczynski, Marek" w:date="2018-06-22T11:11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0BCB51A7" w14:textId="40B412E6" w:rsidR="006C6378" w:rsidRDefault="006C6378" w:rsidP="00AC606C">
            <w:pPr>
              <w:spacing w:before="60"/>
              <w:jc w:val="center"/>
              <w:rPr>
                <w:ins w:id="533" w:author="Brykczynski, Marek" w:date="2018-06-22T11:09:00Z"/>
                <w:rFonts w:cs="Calibri"/>
                <w:sz w:val="16"/>
              </w:rPr>
            </w:pPr>
            <w:ins w:id="534" w:author="Brykczynski, Marek" w:date="2018-06-22T11:11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1208366F" w14:textId="2F8571C7" w:rsidR="006C6378" w:rsidRDefault="006C6378" w:rsidP="00AC606C">
            <w:pPr>
              <w:spacing w:before="60"/>
              <w:jc w:val="center"/>
              <w:rPr>
                <w:ins w:id="535" w:author="Brykczynski, Marek" w:date="2018-06-22T11:09:00Z"/>
                <w:rFonts w:cs="Calibri"/>
                <w:sz w:val="16"/>
              </w:rPr>
            </w:pPr>
            <w:ins w:id="536" w:author="Brykczynski, Marek" w:date="2018-06-22T11:11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6C6378" w:rsidRPr="00AA38E8" w14:paraId="1E1F8FF6" w14:textId="77777777" w:rsidTr="00AC606C">
        <w:trPr>
          <w:ins w:id="537" w:author="Brykczynski, Marek" w:date="2018-06-22T11:10:00Z"/>
        </w:trPr>
        <w:tc>
          <w:tcPr>
            <w:tcW w:w="1670" w:type="dxa"/>
          </w:tcPr>
          <w:p w14:paraId="18779A4A" w14:textId="77777777" w:rsidR="006C6378" w:rsidRPr="00AA38E8" w:rsidRDefault="006C6378" w:rsidP="00AC606C">
            <w:pPr>
              <w:spacing w:before="60"/>
              <w:jc w:val="center"/>
              <w:rPr>
                <w:ins w:id="538" w:author="Brykczynski, Marek" w:date="2018-06-22T11:10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3F66C247" w14:textId="7F7247FE" w:rsidR="006C6378" w:rsidRPr="00BA4BA6" w:rsidRDefault="006C6378" w:rsidP="00AC606C">
            <w:pPr>
              <w:spacing w:before="60"/>
              <w:rPr>
                <w:ins w:id="539" w:author="Brykczynski, Marek" w:date="2018-06-22T11:10:00Z"/>
                <w:rFonts w:cs="Calibri"/>
                <w:sz w:val="16"/>
              </w:rPr>
            </w:pPr>
            <w:proofErr w:type="spellStart"/>
            <w:ins w:id="540" w:author="Brykczynski, Marek" w:date="2018-06-22T11:11:00Z">
              <w:r w:rsidRPr="006C6378">
                <w:rPr>
                  <w:rFonts w:cs="Calibri"/>
                  <w:sz w:val="16"/>
                </w:rPr>
                <w:t>BmwCogVehSpdQlfr_Cnt_T_enum</w:t>
              </w:r>
            </w:ins>
            <w:proofErr w:type="spellEnd"/>
          </w:p>
        </w:tc>
        <w:tc>
          <w:tcPr>
            <w:tcW w:w="1135" w:type="dxa"/>
          </w:tcPr>
          <w:p w14:paraId="6437FCE0" w14:textId="5F191A71" w:rsidR="006C6378" w:rsidRDefault="006C6378" w:rsidP="00AC606C">
            <w:pPr>
              <w:spacing w:before="60"/>
              <w:jc w:val="center"/>
              <w:rPr>
                <w:ins w:id="541" w:author="Brykczynski, Marek" w:date="2018-06-22T11:10:00Z"/>
                <w:rFonts w:cs="Calibri"/>
                <w:sz w:val="16"/>
              </w:rPr>
            </w:pPr>
            <w:ins w:id="542" w:author="Brykczynski, Marek" w:date="2018-06-22T11:11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1135" w:type="dxa"/>
          </w:tcPr>
          <w:p w14:paraId="52ED0A78" w14:textId="611841C8" w:rsidR="006C6378" w:rsidRDefault="006C6378" w:rsidP="00AC606C">
            <w:pPr>
              <w:spacing w:before="60"/>
              <w:jc w:val="center"/>
              <w:rPr>
                <w:ins w:id="543" w:author="Brykczynski, Marek" w:date="2018-06-22T11:10:00Z"/>
                <w:rFonts w:cs="Calibri"/>
                <w:sz w:val="16"/>
              </w:rPr>
            </w:pPr>
            <w:ins w:id="544" w:author="Brykczynski, Marek" w:date="2018-06-22T11:11:00Z">
              <w:r>
                <w:rPr>
                  <w:rFonts w:cs="Calibri"/>
                  <w:sz w:val="16"/>
                </w:rPr>
                <w:t>1</w:t>
              </w:r>
            </w:ins>
          </w:p>
        </w:tc>
        <w:tc>
          <w:tcPr>
            <w:tcW w:w="1135" w:type="dxa"/>
          </w:tcPr>
          <w:p w14:paraId="6AB7896A" w14:textId="7AA08299" w:rsidR="006C6378" w:rsidRDefault="006C6378" w:rsidP="00AC606C">
            <w:pPr>
              <w:spacing w:before="60"/>
              <w:jc w:val="center"/>
              <w:rPr>
                <w:ins w:id="545" w:author="Brykczynski, Marek" w:date="2018-06-22T11:10:00Z"/>
                <w:rFonts w:cs="Calibri"/>
                <w:sz w:val="16"/>
              </w:rPr>
            </w:pPr>
            <w:ins w:id="546" w:author="Brykczynski, Marek" w:date="2018-06-22T11:11:00Z">
              <w:r>
                <w:rPr>
                  <w:rFonts w:cs="Calibri"/>
                  <w:sz w:val="16"/>
                </w:rPr>
                <w:t>15</w:t>
              </w:r>
            </w:ins>
          </w:p>
        </w:tc>
      </w:tr>
      <w:tr w:rsidR="006C6378" w:rsidRPr="00AA38E8" w14:paraId="28AD9AC1" w14:textId="77777777" w:rsidTr="00AC606C">
        <w:trPr>
          <w:ins w:id="547" w:author="Brykczynski, Marek" w:date="2018-06-22T11:09:00Z"/>
        </w:trPr>
        <w:tc>
          <w:tcPr>
            <w:tcW w:w="1670" w:type="dxa"/>
          </w:tcPr>
          <w:p w14:paraId="50D8FB9F" w14:textId="77777777" w:rsidR="006C6378" w:rsidRPr="00AA38E8" w:rsidRDefault="006C6378" w:rsidP="00AC606C">
            <w:pPr>
              <w:spacing w:before="60"/>
              <w:jc w:val="center"/>
              <w:rPr>
                <w:ins w:id="548" w:author="Brykczynski, Marek" w:date="2018-06-22T11:09:00Z"/>
                <w:rFonts w:cs="Calibri"/>
                <w:b/>
                <w:bCs/>
                <w:sz w:val="16"/>
              </w:rPr>
            </w:pPr>
            <w:ins w:id="549" w:author="Brykczynski, Marek" w:date="2018-06-22T11:09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2F39D0B0" w14:textId="7552F28D" w:rsidR="006C6378" w:rsidRPr="008A6B23" w:rsidRDefault="006C6378" w:rsidP="00AC606C">
            <w:pPr>
              <w:spacing w:before="60"/>
              <w:rPr>
                <w:ins w:id="550" w:author="Brykczynski, Marek" w:date="2018-06-22T11:09:00Z"/>
                <w:rFonts w:cs="Calibri"/>
                <w:sz w:val="16"/>
              </w:rPr>
            </w:pPr>
            <w:proofErr w:type="spellStart"/>
            <w:ins w:id="551" w:author="Brykczynski, Marek" w:date="2018-06-22T11:12:00Z">
              <w:r w:rsidRPr="006C6378">
                <w:rPr>
                  <w:rFonts w:cs="Calibri"/>
                  <w:sz w:val="16"/>
                </w:rPr>
                <w:t>SecondAndGateEval_Cnt_T_logl</w:t>
              </w:r>
            </w:ins>
            <w:proofErr w:type="spellEnd"/>
          </w:p>
        </w:tc>
        <w:tc>
          <w:tcPr>
            <w:tcW w:w="1135" w:type="dxa"/>
          </w:tcPr>
          <w:p w14:paraId="5807C62E" w14:textId="4A5211A3" w:rsidR="006C6378" w:rsidRPr="00AA38E8" w:rsidRDefault="006C6378" w:rsidP="00AC606C">
            <w:pPr>
              <w:spacing w:before="60"/>
              <w:jc w:val="center"/>
              <w:rPr>
                <w:ins w:id="552" w:author="Brykczynski, Marek" w:date="2018-06-22T11:09:00Z"/>
                <w:rFonts w:cs="Calibri"/>
                <w:sz w:val="16"/>
              </w:rPr>
            </w:pPr>
            <w:proofErr w:type="spellStart"/>
            <w:ins w:id="553" w:author="Brykczynski, Marek" w:date="2018-06-22T11:12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1135" w:type="dxa"/>
          </w:tcPr>
          <w:p w14:paraId="3D4AAF2C" w14:textId="216D7FC2" w:rsidR="006C6378" w:rsidRPr="00AA38E8" w:rsidRDefault="006C6378" w:rsidP="00AC606C">
            <w:pPr>
              <w:spacing w:before="60"/>
              <w:jc w:val="center"/>
              <w:rPr>
                <w:ins w:id="554" w:author="Brykczynski, Marek" w:date="2018-06-22T11:09:00Z"/>
                <w:rFonts w:cs="Calibri"/>
                <w:sz w:val="16"/>
              </w:rPr>
            </w:pPr>
            <w:ins w:id="555" w:author="Brykczynski, Marek" w:date="2018-06-22T11:12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752F0A5D" w14:textId="065FC766" w:rsidR="006C6378" w:rsidRPr="00AA38E8" w:rsidRDefault="006C6378" w:rsidP="00AC606C">
            <w:pPr>
              <w:spacing w:before="60"/>
              <w:jc w:val="center"/>
              <w:rPr>
                <w:ins w:id="556" w:author="Brykczynski, Marek" w:date="2018-06-22T11:09:00Z"/>
                <w:rFonts w:cs="Calibri"/>
                <w:sz w:val="16"/>
              </w:rPr>
            </w:pPr>
            <w:ins w:id="557" w:author="Brykczynski, Marek" w:date="2018-06-22T11:12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5CC71FD2" w14:textId="77777777" w:rsidR="006C6378" w:rsidRDefault="006C6378" w:rsidP="00BE2567">
      <w:pPr>
        <w:rPr>
          <w:ins w:id="558" w:author="Brykczynski, Marek" w:date="2018-06-22T11:13:00Z"/>
          <w:rFonts w:cs="Calibri"/>
        </w:rPr>
      </w:pPr>
    </w:p>
    <w:p w14:paraId="6D3A514E" w14:textId="62F652E7" w:rsidR="00351FE6" w:rsidRPr="00AA38E8" w:rsidRDefault="00563750">
      <w:pPr>
        <w:pStyle w:val="Heading3"/>
        <w:rPr>
          <w:ins w:id="559" w:author="Brykczynski, Marek" w:date="2018-06-22T11:13:00Z"/>
        </w:rPr>
        <w:pPrChange w:id="560" w:author="Brykczynski, Marek" w:date="2018-06-22T11:19:00Z">
          <w:pPr>
            <w:pStyle w:val="Heading3"/>
            <w:numPr>
              <w:numId w:val="23"/>
            </w:numPr>
          </w:pPr>
        </w:pPrChange>
      </w:pPr>
      <w:bookmarkStart w:id="561" w:name="_Toc517446527"/>
      <w:proofErr w:type="spellStart"/>
      <w:ins w:id="562" w:author="Brykczynski, Marek" w:date="2018-06-22T11:19:00Z">
        <w:r w:rsidRPr="006C6378">
          <w:t>Process</w:t>
        </w:r>
        <w:r>
          <w:t>Third</w:t>
        </w:r>
        <w:r w:rsidRPr="006C6378">
          <w:t>AndGateState</w:t>
        </w:r>
      </w:ins>
      <w:bookmarkEnd w:id="561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351FE6" w:rsidRPr="00AA38E8" w14:paraId="4CCCBF45" w14:textId="77777777" w:rsidTr="00AC606C">
        <w:trPr>
          <w:ins w:id="563" w:author="Brykczynski, Marek" w:date="2018-06-22T11:13:00Z"/>
        </w:trPr>
        <w:tc>
          <w:tcPr>
            <w:tcW w:w="1670" w:type="dxa"/>
          </w:tcPr>
          <w:p w14:paraId="714E12AC" w14:textId="77777777" w:rsidR="00351FE6" w:rsidRPr="00AA38E8" w:rsidRDefault="00351FE6" w:rsidP="00AC606C">
            <w:pPr>
              <w:spacing w:before="60"/>
              <w:rPr>
                <w:ins w:id="564" w:author="Brykczynski, Marek" w:date="2018-06-22T11:13:00Z"/>
                <w:rFonts w:cs="Calibri"/>
                <w:b/>
                <w:bCs/>
                <w:sz w:val="16"/>
              </w:rPr>
            </w:pPr>
            <w:ins w:id="565" w:author="Brykczynski, Marek" w:date="2018-06-22T11:13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5B2F3BB5" w14:textId="35F5607C" w:rsidR="00351FE6" w:rsidRPr="00AA38E8" w:rsidRDefault="00351FE6" w:rsidP="00351FE6">
            <w:pPr>
              <w:spacing w:before="60"/>
              <w:rPr>
                <w:ins w:id="566" w:author="Brykczynski, Marek" w:date="2018-06-22T11:13:00Z"/>
                <w:rFonts w:cs="Calibri"/>
                <w:sz w:val="16"/>
              </w:rPr>
            </w:pPr>
            <w:proofErr w:type="spellStart"/>
            <w:ins w:id="567" w:author="Brykczynski, Marek" w:date="2018-06-22T11:13:00Z">
              <w:r w:rsidRPr="006C6378">
                <w:rPr>
                  <w:rFonts w:cs="Calibri"/>
                  <w:sz w:val="16"/>
                </w:rPr>
                <w:t>Process</w:t>
              </w:r>
              <w:r>
                <w:rPr>
                  <w:rFonts w:cs="Calibri"/>
                  <w:sz w:val="16"/>
                </w:rPr>
                <w:t>Third</w:t>
              </w:r>
              <w:r w:rsidRPr="006C6378">
                <w:rPr>
                  <w:rFonts w:cs="Calibri"/>
                  <w:sz w:val="16"/>
                </w:rPr>
                <w:t>AndGateState</w:t>
              </w:r>
              <w:proofErr w:type="spellEnd"/>
            </w:ins>
          </w:p>
        </w:tc>
        <w:tc>
          <w:tcPr>
            <w:tcW w:w="1135" w:type="dxa"/>
            <w:shd w:val="pct30" w:color="FFFF00" w:fill="auto"/>
          </w:tcPr>
          <w:p w14:paraId="3E1265E5" w14:textId="77777777" w:rsidR="00351FE6" w:rsidRPr="00AA38E8" w:rsidRDefault="00351FE6" w:rsidP="00AC606C">
            <w:pPr>
              <w:spacing w:before="60"/>
              <w:jc w:val="center"/>
              <w:rPr>
                <w:ins w:id="568" w:author="Brykczynski, Marek" w:date="2018-06-22T11:13:00Z"/>
                <w:rFonts w:cs="Calibri"/>
                <w:sz w:val="16"/>
              </w:rPr>
            </w:pPr>
            <w:ins w:id="569" w:author="Brykczynski, Marek" w:date="2018-06-22T11:13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62DBE58B" w14:textId="77777777" w:rsidR="00351FE6" w:rsidRPr="00AA38E8" w:rsidRDefault="00351FE6" w:rsidP="00AC606C">
            <w:pPr>
              <w:spacing w:before="60"/>
              <w:jc w:val="center"/>
              <w:rPr>
                <w:ins w:id="570" w:author="Brykczynski, Marek" w:date="2018-06-22T11:13:00Z"/>
                <w:rFonts w:cs="Calibri"/>
                <w:sz w:val="16"/>
              </w:rPr>
            </w:pPr>
            <w:ins w:id="571" w:author="Brykczynski, Marek" w:date="2018-06-22T11:13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29020028" w14:textId="77777777" w:rsidR="00351FE6" w:rsidRPr="00AA38E8" w:rsidRDefault="00351FE6" w:rsidP="00AC606C">
            <w:pPr>
              <w:spacing w:before="60"/>
              <w:jc w:val="center"/>
              <w:rPr>
                <w:ins w:id="572" w:author="Brykczynski, Marek" w:date="2018-06-22T11:13:00Z"/>
                <w:rFonts w:cs="Calibri"/>
                <w:sz w:val="16"/>
              </w:rPr>
            </w:pPr>
            <w:ins w:id="573" w:author="Brykczynski, Marek" w:date="2018-06-22T11:13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351FE6" w:rsidRPr="00AA38E8" w14:paraId="28D4E5C8" w14:textId="77777777" w:rsidTr="00AC606C">
        <w:trPr>
          <w:ins w:id="574" w:author="Brykczynski, Marek" w:date="2018-06-22T11:13:00Z"/>
        </w:trPr>
        <w:tc>
          <w:tcPr>
            <w:tcW w:w="1670" w:type="dxa"/>
          </w:tcPr>
          <w:p w14:paraId="65D29181" w14:textId="77777777" w:rsidR="00351FE6" w:rsidRPr="00AA38E8" w:rsidRDefault="00351FE6" w:rsidP="00AC606C">
            <w:pPr>
              <w:spacing w:before="60"/>
              <w:jc w:val="center"/>
              <w:rPr>
                <w:ins w:id="575" w:author="Brykczynski, Marek" w:date="2018-06-22T11:13:00Z"/>
                <w:rFonts w:cs="Calibri"/>
                <w:b/>
                <w:bCs/>
                <w:sz w:val="16"/>
              </w:rPr>
            </w:pPr>
            <w:ins w:id="576" w:author="Brykczynski, Marek" w:date="2018-06-22T11:13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5A250117" w14:textId="77777777" w:rsidR="00351FE6" w:rsidRPr="00AA38E8" w:rsidRDefault="00351FE6" w:rsidP="00AC606C">
            <w:pPr>
              <w:spacing w:before="60"/>
              <w:rPr>
                <w:ins w:id="577" w:author="Brykczynski, Marek" w:date="2018-06-22T11:13:00Z"/>
                <w:rFonts w:cs="Calibri"/>
                <w:sz w:val="16"/>
              </w:rPr>
            </w:pPr>
            <w:proofErr w:type="spellStart"/>
            <w:ins w:id="578" w:author="Brykczynski, Marek" w:date="2018-06-22T11:13:00Z">
              <w:r w:rsidRPr="006C6378">
                <w:rPr>
                  <w:rFonts w:cs="Calibri"/>
                  <w:sz w:val="16"/>
                </w:rPr>
                <w:t>BmwCogVehSpdVld_Cnt_T_logl</w:t>
              </w:r>
              <w:proofErr w:type="spellEnd"/>
            </w:ins>
          </w:p>
        </w:tc>
        <w:tc>
          <w:tcPr>
            <w:tcW w:w="1135" w:type="dxa"/>
          </w:tcPr>
          <w:p w14:paraId="58A7B987" w14:textId="77777777" w:rsidR="00351FE6" w:rsidRPr="00AA38E8" w:rsidRDefault="00351FE6" w:rsidP="00AC606C">
            <w:pPr>
              <w:spacing w:before="60"/>
              <w:jc w:val="center"/>
              <w:rPr>
                <w:ins w:id="579" w:author="Brykczynski, Marek" w:date="2018-06-22T11:13:00Z"/>
                <w:rFonts w:cs="Calibri"/>
                <w:sz w:val="16"/>
              </w:rPr>
            </w:pPr>
            <w:proofErr w:type="spellStart"/>
            <w:ins w:id="580" w:author="Brykczynski, Marek" w:date="2018-06-22T11:13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358558A5" w14:textId="77777777" w:rsidR="00351FE6" w:rsidRPr="00AA38E8" w:rsidRDefault="00351FE6" w:rsidP="00AC606C">
            <w:pPr>
              <w:spacing w:before="60"/>
              <w:jc w:val="center"/>
              <w:rPr>
                <w:ins w:id="581" w:author="Brykczynski, Marek" w:date="2018-06-22T11:13:00Z"/>
                <w:rFonts w:cs="Calibri"/>
                <w:sz w:val="16"/>
              </w:rPr>
            </w:pPr>
            <w:ins w:id="582" w:author="Brykczynski, Marek" w:date="2018-06-22T11:13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57A67B4C" w14:textId="77777777" w:rsidR="00351FE6" w:rsidRPr="00AA38E8" w:rsidRDefault="00351FE6" w:rsidP="00AC606C">
            <w:pPr>
              <w:spacing w:before="60"/>
              <w:jc w:val="center"/>
              <w:rPr>
                <w:ins w:id="583" w:author="Brykczynski, Marek" w:date="2018-06-22T11:13:00Z"/>
                <w:rFonts w:cs="Calibri"/>
                <w:sz w:val="16"/>
              </w:rPr>
            </w:pPr>
            <w:ins w:id="584" w:author="Brykczynski, Marek" w:date="2018-06-22T11:13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351FE6" w:rsidRPr="00AA38E8" w14:paraId="5A43C1BA" w14:textId="77777777" w:rsidTr="00AC606C">
        <w:trPr>
          <w:ins w:id="585" w:author="Brykczynski, Marek" w:date="2018-06-22T11:13:00Z"/>
        </w:trPr>
        <w:tc>
          <w:tcPr>
            <w:tcW w:w="1670" w:type="dxa"/>
          </w:tcPr>
          <w:p w14:paraId="0A7FF4F6" w14:textId="77777777" w:rsidR="00351FE6" w:rsidRPr="00AA38E8" w:rsidRDefault="00351FE6" w:rsidP="00AC606C">
            <w:pPr>
              <w:spacing w:before="60"/>
              <w:jc w:val="center"/>
              <w:rPr>
                <w:ins w:id="586" w:author="Brykczynski, Marek" w:date="2018-06-22T11:13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69E549E5" w14:textId="77777777" w:rsidR="00351FE6" w:rsidRPr="00F71583" w:rsidRDefault="00351FE6" w:rsidP="00AC606C">
            <w:pPr>
              <w:spacing w:before="60"/>
              <w:rPr>
                <w:ins w:id="587" w:author="Brykczynski, Marek" w:date="2018-06-22T11:13:00Z"/>
                <w:rFonts w:cs="Calibri"/>
                <w:sz w:val="16"/>
              </w:rPr>
            </w:pPr>
            <w:proofErr w:type="spellStart"/>
            <w:ins w:id="588" w:author="Brykczynski, Marek" w:date="2018-06-22T11:13:00Z">
              <w:r w:rsidRPr="006C6378">
                <w:rPr>
                  <w:rFonts w:cs="Calibri"/>
                  <w:sz w:val="16"/>
                </w:rPr>
                <w:t>BmwCogVehSpdQlfrVld_Cnt_T_logl</w:t>
              </w:r>
              <w:proofErr w:type="spellEnd"/>
            </w:ins>
          </w:p>
        </w:tc>
        <w:tc>
          <w:tcPr>
            <w:tcW w:w="1135" w:type="dxa"/>
          </w:tcPr>
          <w:p w14:paraId="1C50CFCD" w14:textId="77777777" w:rsidR="00351FE6" w:rsidRDefault="00351FE6" w:rsidP="00AC606C">
            <w:pPr>
              <w:spacing w:before="60"/>
              <w:jc w:val="center"/>
              <w:rPr>
                <w:ins w:id="589" w:author="Brykczynski, Marek" w:date="2018-06-22T11:13:00Z"/>
                <w:rFonts w:cs="Calibri"/>
                <w:sz w:val="16"/>
              </w:rPr>
            </w:pPr>
            <w:proofErr w:type="spellStart"/>
            <w:ins w:id="590" w:author="Brykczynski, Marek" w:date="2018-06-22T11:13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6340BDBE" w14:textId="77777777" w:rsidR="00351FE6" w:rsidRDefault="00351FE6" w:rsidP="00AC606C">
            <w:pPr>
              <w:spacing w:before="60"/>
              <w:jc w:val="center"/>
              <w:rPr>
                <w:ins w:id="591" w:author="Brykczynski, Marek" w:date="2018-06-22T11:13:00Z"/>
                <w:rFonts w:cs="Calibri"/>
                <w:sz w:val="16"/>
              </w:rPr>
            </w:pPr>
            <w:ins w:id="592" w:author="Brykczynski, Marek" w:date="2018-06-22T11:13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45BC0CCC" w14:textId="77777777" w:rsidR="00351FE6" w:rsidRDefault="00351FE6" w:rsidP="00AC606C">
            <w:pPr>
              <w:spacing w:before="60"/>
              <w:jc w:val="center"/>
              <w:rPr>
                <w:ins w:id="593" w:author="Brykczynski, Marek" w:date="2018-06-22T11:13:00Z"/>
                <w:rFonts w:cs="Calibri"/>
                <w:sz w:val="16"/>
              </w:rPr>
            </w:pPr>
            <w:ins w:id="594" w:author="Brykczynski, Marek" w:date="2018-06-22T11:13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351FE6" w:rsidRPr="00AA38E8" w14:paraId="214ABC74" w14:textId="77777777" w:rsidTr="00AC606C">
        <w:trPr>
          <w:ins w:id="595" w:author="Brykczynski, Marek" w:date="2018-06-22T11:13:00Z"/>
        </w:trPr>
        <w:tc>
          <w:tcPr>
            <w:tcW w:w="1670" w:type="dxa"/>
          </w:tcPr>
          <w:p w14:paraId="746BF1AE" w14:textId="77777777" w:rsidR="00351FE6" w:rsidRPr="00AA38E8" w:rsidRDefault="00351FE6" w:rsidP="00AC606C">
            <w:pPr>
              <w:spacing w:before="60"/>
              <w:jc w:val="center"/>
              <w:rPr>
                <w:ins w:id="596" w:author="Brykczynski, Marek" w:date="2018-06-22T11:13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6C239CBD" w14:textId="77777777" w:rsidR="00351FE6" w:rsidRPr="00BA4BA6" w:rsidRDefault="00351FE6" w:rsidP="00AC606C">
            <w:pPr>
              <w:spacing w:before="60"/>
              <w:rPr>
                <w:ins w:id="597" w:author="Brykczynski, Marek" w:date="2018-06-22T11:13:00Z"/>
                <w:rFonts w:cs="Calibri"/>
                <w:sz w:val="16"/>
              </w:rPr>
            </w:pPr>
            <w:proofErr w:type="spellStart"/>
            <w:ins w:id="598" w:author="Brykczynski, Marek" w:date="2018-06-22T11:13:00Z">
              <w:r w:rsidRPr="006C6378">
                <w:rPr>
                  <w:rFonts w:cs="Calibri"/>
                  <w:sz w:val="16"/>
                </w:rPr>
                <w:t>BmwCogVehSpdQlfr_Cnt_T_enum</w:t>
              </w:r>
              <w:proofErr w:type="spellEnd"/>
            </w:ins>
          </w:p>
        </w:tc>
        <w:tc>
          <w:tcPr>
            <w:tcW w:w="1135" w:type="dxa"/>
          </w:tcPr>
          <w:p w14:paraId="2D40FAAB" w14:textId="77777777" w:rsidR="00351FE6" w:rsidRDefault="00351FE6" w:rsidP="00AC606C">
            <w:pPr>
              <w:spacing w:before="60"/>
              <w:jc w:val="center"/>
              <w:rPr>
                <w:ins w:id="599" w:author="Brykczynski, Marek" w:date="2018-06-22T11:13:00Z"/>
                <w:rFonts w:cs="Calibri"/>
                <w:sz w:val="16"/>
              </w:rPr>
            </w:pPr>
            <w:ins w:id="600" w:author="Brykczynski, Marek" w:date="2018-06-22T11:13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1135" w:type="dxa"/>
          </w:tcPr>
          <w:p w14:paraId="30DD3D47" w14:textId="77777777" w:rsidR="00351FE6" w:rsidRDefault="00351FE6" w:rsidP="00AC606C">
            <w:pPr>
              <w:spacing w:before="60"/>
              <w:jc w:val="center"/>
              <w:rPr>
                <w:ins w:id="601" w:author="Brykczynski, Marek" w:date="2018-06-22T11:13:00Z"/>
                <w:rFonts w:cs="Calibri"/>
                <w:sz w:val="16"/>
              </w:rPr>
            </w:pPr>
            <w:ins w:id="602" w:author="Brykczynski, Marek" w:date="2018-06-22T11:13:00Z">
              <w:r>
                <w:rPr>
                  <w:rFonts w:cs="Calibri"/>
                  <w:sz w:val="16"/>
                </w:rPr>
                <w:t>1</w:t>
              </w:r>
            </w:ins>
          </w:p>
        </w:tc>
        <w:tc>
          <w:tcPr>
            <w:tcW w:w="1135" w:type="dxa"/>
          </w:tcPr>
          <w:p w14:paraId="32848763" w14:textId="77777777" w:rsidR="00351FE6" w:rsidRDefault="00351FE6" w:rsidP="00AC606C">
            <w:pPr>
              <w:spacing w:before="60"/>
              <w:jc w:val="center"/>
              <w:rPr>
                <w:ins w:id="603" w:author="Brykczynski, Marek" w:date="2018-06-22T11:13:00Z"/>
                <w:rFonts w:cs="Calibri"/>
                <w:sz w:val="16"/>
              </w:rPr>
            </w:pPr>
            <w:ins w:id="604" w:author="Brykczynski, Marek" w:date="2018-06-22T11:13:00Z">
              <w:r>
                <w:rPr>
                  <w:rFonts w:cs="Calibri"/>
                  <w:sz w:val="16"/>
                </w:rPr>
                <w:t>15</w:t>
              </w:r>
            </w:ins>
          </w:p>
        </w:tc>
      </w:tr>
      <w:tr w:rsidR="00351FE6" w:rsidRPr="00AA38E8" w14:paraId="6CB529C3" w14:textId="77777777" w:rsidTr="00AC606C">
        <w:trPr>
          <w:ins w:id="605" w:author="Brykczynski, Marek" w:date="2018-06-22T11:13:00Z"/>
        </w:trPr>
        <w:tc>
          <w:tcPr>
            <w:tcW w:w="1670" w:type="dxa"/>
          </w:tcPr>
          <w:p w14:paraId="4B2C7FAA" w14:textId="77777777" w:rsidR="00351FE6" w:rsidRPr="00AA38E8" w:rsidRDefault="00351FE6" w:rsidP="00AC606C">
            <w:pPr>
              <w:spacing w:before="60"/>
              <w:jc w:val="center"/>
              <w:rPr>
                <w:ins w:id="606" w:author="Brykczynski, Marek" w:date="2018-06-22T11:13:00Z"/>
                <w:rFonts w:cs="Calibri"/>
                <w:b/>
                <w:bCs/>
                <w:sz w:val="16"/>
              </w:rPr>
            </w:pPr>
            <w:ins w:id="607" w:author="Brykczynski, Marek" w:date="2018-06-22T11:13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052A6837" w14:textId="420693B6" w:rsidR="00351FE6" w:rsidRPr="008A6B23" w:rsidRDefault="00351FE6" w:rsidP="00AC606C">
            <w:pPr>
              <w:spacing w:before="60"/>
              <w:rPr>
                <w:ins w:id="608" w:author="Brykczynski, Marek" w:date="2018-06-22T11:13:00Z"/>
                <w:rFonts w:cs="Calibri"/>
                <w:sz w:val="16"/>
              </w:rPr>
            </w:pPr>
            <w:proofErr w:type="spellStart"/>
            <w:ins w:id="609" w:author="Brykczynski, Marek" w:date="2018-06-22T11:13:00Z">
              <w:r>
                <w:rPr>
                  <w:rFonts w:cs="Calibri"/>
                  <w:sz w:val="16"/>
                </w:rPr>
                <w:t>Third</w:t>
              </w:r>
              <w:r w:rsidRPr="006C6378">
                <w:rPr>
                  <w:rFonts w:cs="Calibri"/>
                  <w:sz w:val="16"/>
                </w:rPr>
                <w:t>AndGateEval_Cnt_T_logl</w:t>
              </w:r>
              <w:proofErr w:type="spellEnd"/>
            </w:ins>
          </w:p>
        </w:tc>
        <w:tc>
          <w:tcPr>
            <w:tcW w:w="1135" w:type="dxa"/>
          </w:tcPr>
          <w:p w14:paraId="46ECB616" w14:textId="77777777" w:rsidR="00351FE6" w:rsidRPr="00AA38E8" w:rsidRDefault="00351FE6" w:rsidP="00AC606C">
            <w:pPr>
              <w:spacing w:before="60"/>
              <w:jc w:val="center"/>
              <w:rPr>
                <w:ins w:id="610" w:author="Brykczynski, Marek" w:date="2018-06-22T11:13:00Z"/>
                <w:rFonts w:cs="Calibri"/>
                <w:sz w:val="16"/>
              </w:rPr>
            </w:pPr>
            <w:proofErr w:type="spellStart"/>
            <w:ins w:id="611" w:author="Brykczynski, Marek" w:date="2018-06-22T11:13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02123500" w14:textId="77777777" w:rsidR="00351FE6" w:rsidRPr="00AA38E8" w:rsidRDefault="00351FE6" w:rsidP="00AC606C">
            <w:pPr>
              <w:spacing w:before="60"/>
              <w:jc w:val="center"/>
              <w:rPr>
                <w:ins w:id="612" w:author="Brykczynski, Marek" w:date="2018-06-22T11:13:00Z"/>
                <w:rFonts w:cs="Calibri"/>
                <w:sz w:val="16"/>
              </w:rPr>
            </w:pPr>
            <w:ins w:id="613" w:author="Brykczynski, Marek" w:date="2018-06-22T11:13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0F87EDA9" w14:textId="77777777" w:rsidR="00351FE6" w:rsidRPr="00AA38E8" w:rsidRDefault="00351FE6" w:rsidP="00AC606C">
            <w:pPr>
              <w:spacing w:before="60"/>
              <w:jc w:val="center"/>
              <w:rPr>
                <w:ins w:id="614" w:author="Brykczynski, Marek" w:date="2018-06-22T11:13:00Z"/>
                <w:rFonts w:cs="Calibri"/>
                <w:sz w:val="16"/>
              </w:rPr>
            </w:pPr>
            <w:ins w:id="615" w:author="Brykczynski, Marek" w:date="2018-06-22T11:13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17A9EE82" w14:textId="77777777" w:rsidR="00351FE6" w:rsidRDefault="00351FE6">
      <w:pPr>
        <w:pStyle w:val="Heading3"/>
        <w:numPr>
          <w:ilvl w:val="0"/>
          <w:numId w:val="0"/>
        </w:numPr>
        <w:rPr>
          <w:ins w:id="616" w:author="Brykczynski, Marek" w:date="2018-06-22T11:19:00Z"/>
        </w:rPr>
        <w:pPrChange w:id="617" w:author="Brykczynski, Marek" w:date="2018-06-22T11:21:00Z">
          <w:pPr/>
        </w:pPrChange>
      </w:pPr>
    </w:p>
    <w:p w14:paraId="1A094D27" w14:textId="083C91C2" w:rsidR="00CC04FA" w:rsidRPr="00AA38E8" w:rsidRDefault="00CC04FA">
      <w:pPr>
        <w:pStyle w:val="Heading3"/>
        <w:rPr>
          <w:ins w:id="618" w:author="Brykczynski, Marek" w:date="2018-06-22T11:19:00Z"/>
        </w:rPr>
        <w:pPrChange w:id="619" w:author="Brykczynski, Marek" w:date="2018-06-22T11:21:00Z">
          <w:pPr>
            <w:pStyle w:val="Heading3"/>
            <w:numPr>
              <w:numId w:val="25"/>
            </w:numPr>
          </w:pPr>
        </w:pPrChange>
      </w:pPr>
      <w:bookmarkStart w:id="620" w:name="_Toc517446528"/>
      <w:proofErr w:type="spellStart"/>
      <w:ins w:id="621" w:author="Brykczynski, Marek" w:date="2018-06-22T11:19:00Z">
        <w:r w:rsidRPr="006C6378">
          <w:t>Process</w:t>
        </w:r>
      </w:ins>
      <w:ins w:id="622" w:author="Brykczynski, Marek" w:date="2018-06-22T11:21:00Z">
        <w:r>
          <w:t>Sixth</w:t>
        </w:r>
      </w:ins>
      <w:ins w:id="623" w:author="Brykczynski, Marek" w:date="2018-06-22T11:19:00Z">
        <w:r w:rsidRPr="006C6378">
          <w:t>AndGateState</w:t>
        </w:r>
        <w:bookmarkEnd w:id="620"/>
        <w:proofErr w:type="spellEnd"/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CC04FA" w:rsidRPr="00AA38E8" w14:paraId="5200D8F8" w14:textId="77777777" w:rsidTr="00AC606C">
        <w:trPr>
          <w:ins w:id="624" w:author="Brykczynski, Marek" w:date="2018-06-22T11:19:00Z"/>
        </w:trPr>
        <w:tc>
          <w:tcPr>
            <w:tcW w:w="1670" w:type="dxa"/>
          </w:tcPr>
          <w:p w14:paraId="71E18E28" w14:textId="77777777" w:rsidR="00CC04FA" w:rsidRPr="00AA38E8" w:rsidRDefault="00CC04FA" w:rsidP="00AC606C">
            <w:pPr>
              <w:spacing w:before="60"/>
              <w:rPr>
                <w:ins w:id="625" w:author="Brykczynski, Marek" w:date="2018-06-22T11:19:00Z"/>
                <w:rFonts w:cs="Calibri"/>
                <w:b/>
                <w:bCs/>
                <w:sz w:val="16"/>
              </w:rPr>
            </w:pPr>
            <w:ins w:id="626" w:author="Brykczynski, Marek" w:date="2018-06-22T11:19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75178F30" w14:textId="02D68D34" w:rsidR="00CC04FA" w:rsidRPr="00AA38E8" w:rsidRDefault="00CC04FA" w:rsidP="00AC606C">
            <w:pPr>
              <w:spacing w:before="60"/>
              <w:rPr>
                <w:ins w:id="627" w:author="Brykczynski, Marek" w:date="2018-06-22T11:19:00Z"/>
                <w:rFonts w:cs="Calibri"/>
                <w:sz w:val="16"/>
              </w:rPr>
            </w:pPr>
            <w:proofErr w:type="spellStart"/>
            <w:ins w:id="628" w:author="Brykczynski, Marek" w:date="2018-06-22T11:21:00Z">
              <w:r w:rsidRPr="00CC04FA">
                <w:rPr>
                  <w:rFonts w:cs="Calibri"/>
                  <w:sz w:val="16"/>
                </w:rPr>
                <w:t>ProcessSixthAndGateState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23DD0B9E" w14:textId="77777777" w:rsidR="00CC04FA" w:rsidRPr="00AA38E8" w:rsidRDefault="00CC04FA" w:rsidP="00AC606C">
            <w:pPr>
              <w:spacing w:before="60"/>
              <w:jc w:val="center"/>
              <w:rPr>
                <w:ins w:id="629" w:author="Brykczynski, Marek" w:date="2018-06-22T11:19:00Z"/>
                <w:rFonts w:cs="Calibri"/>
                <w:sz w:val="16"/>
              </w:rPr>
            </w:pPr>
            <w:ins w:id="630" w:author="Brykczynski, Marek" w:date="2018-06-22T11:19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72136484" w14:textId="77777777" w:rsidR="00CC04FA" w:rsidRPr="00AA38E8" w:rsidRDefault="00CC04FA" w:rsidP="00AC606C">
            <w:pPr>
              <w:spacing w:before="60"/>
              <w:jc w:val="center"/>
              <w:rPr>
                <w:ins w:id="631" w:author="Brykczynski, Marek" w:date="2018-06-22T11:19:00Z"/>
                <w:rFonts w:cs="Calibri"/>
                <w:sz w:val="16"/>
              </w:rPr>
            </w:pPr>
            <w:ins w:id="632" w:author="Brykczynski, Marek" w:date="2018-06-22T11:19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6D041E07" w14:textId="77777777" w:rsidR="00CC04FA" w:rsidRPr="00AA38E8" w:rsidRDefault="00CC04FA" w:rsidP="00AC606C">
            <w:pPr>
              <w:spacing w:before="60"/>
              <w:jc w:val="center"/>
              <w:rPr>
                <w:ins w:id="633" w:author="Brykczynski, Marek" w:date="2018-06-22T11:19:00Z"/>
                <w:rFonts w:cs="Calibri"/>
                <w:sz w:val="16"/>
              </w:rPr>
            </w:pPr>
            <w:ins w:id="634" w:author="Brykczynski, Marek" w:date="2018-06-22T11:19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CC04FA" w:rsidRPr="00AA38E8" w14:paraId="28E4FAAC" w14:textId="77777777" w:rsidTr="00AC606C">
        <w:trPr>
          <w:ins w:id="635" w:author="Brykczynski, Marek" w:date="2018-06-22T11:19:00Z"/>
        </w:trPr>
        <w:tc>
          <w:tcPr>
            <w:tcW w:w="1670" w:type="dxa"/>
          </w:tcPr>
          <w:p w14:paraId="059087A0" w14:textId="77777777" w:rsidR="00CC04FA" w:rsidRPr="00AA38E8" w:rsidRDefault="00CC04FA" w:rsidP="00AC606C">
            <w:pPr>
              <w:spacing w:before="60"/>
              <w:jc w:val="center"/>
              <w:rPr>
                <w:ins w:id="636" w:author="Brykczynski, Marek" w:date="2018-06-22T11:19:00Z"/>
                <w:rFonts w:cs="Calibri"/>
                <w:b/>
                <w:bCs/>
                <w:sz w:val="16"/>
              </w:rPr>
            </w:pPr>
            <w:ins w:id="637" w:author="Brykczynski, Marek" w:date="2018-06-22T11:19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14AFBD53" w14:textId="79068763" w:rsidR="00CC04FA" w:rsidRPr="00AA38E8" w:rsidRDefault="00292ABD" w:rsidP="00AC606C">
            <w:pPr>
              <w:spacing w:before="60"/>
              <w:rPr>
                <w:ins w:id="638" w:author="Brykczynski, Marek" w:date="2018-06-22T11:19:00Z"/>
                <w:rFonts w:cs="Calibri"/>
                <w:sz w:val="16"/>
              </w:rPr>
            </w:pPr>
            <w:proofErr w:type="spellStart"/>
            <w:ins w:id="639" w:author="Brykczynski, Marek" w:date="2018-06-22T11:24:00Z">
              <w:r w:rsidRPr="00292ABD">
                <w:rPr>
                  <w:rFonts w:cs="Calibri"/>
                  <w:sz w:val="16"/>
                </w:rPr>
                <w:t>BmwPinionAgQlfr_Cnt_T_enum</w:t>
              </w:r>
            </w:ins>
            <w:proofErr w:type="spellEnd"/>
          </w:p>
        </w:tc>
        <w:tc>
          <w:tcPr>
            <w:tcW w:w="1135" w:type="dxa"/>
          </w:tcPr>
          <w:p w14:paraId="34FED578" w14:textId="77777777" w:rsidR="00CC04FA" w:rsidRPr="00AA38E8" w:rsidRDefault="00CC04FA" w:rsidP="00AC606C">
            <w:pPr>
              <w:spacing w:before="60"/>
              <w:jc w:val="center"/>
              <w:rPr>
                <w:ins w:id="640" w:author="Brykczynski, Marek" w:date="2018-06-22T11:19:00Z"/>
                <w:rFonts w:cs="Calibri"/>
                <w:sz w:val="16"/>
              </w:rPr>
            </w:pPr>
            <w:proofErr w:type="spellStart"/>
            <w:ins w:id="641" w:author="Brykczynski, Marek" w:date="2018-06-22T11:19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2F503EE7" w14:textId="77777777" w:rsidR="00CC04FA" w:rsidRPr="00AA38E8" w:rsidRDefault="00CC04FA" w:rsidP="00AC606C">
            <w:pPr>
              <w:spacing w:before="60"/>
              <w:jc w:val="center"/>
              <w:rPr>
                <w:ins w:id="642" w:author="Brykczynski, Marek" w:date="2018-06-22T11:19:00Z"/>
                <w:rFonts w:cs="Calibri"/>
                <w:sz w:val="16"/>
              </w:rPr>
            </w:pPr>
            <w:ins w:id="643" w:author="Brykczynski, Marek" w:date="2018-06-22T11:19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3489E362" w14:textId="77777777" w:rsidR="00CC04FA" w:rsidRPr="00AA38E8" w:rsidRDefault="00CC04FA" w:rsidP="00AC606C">
            <w:pPr>
              <w:spacing w:before="60"/>
              <w:jc w:val="center"/>
              <w:rPr>
                <w:ins w:id="644" w:author="Brykczynski, Marek" w:date="2018-06-22T11:19:00Z"/>
                <w:rFonts w:cs="Calibri"/>
                <w:sz w:val="16"/>
              </w:rPr>
            </w:pPr>
            <w:ins w:id="645" w:author="Brykczynski, Marek" w:date="2018-06-22T11:19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CC04FA" w:rsidRPr="00AA38E8" w14:paraId="6AFF7A5E" w14:textId="77777777" w:rsidTr="00AC606C">
        <w:trPr>
          <w:ins w:id="646" w:author="Brykczynski, Marek" w:date="2018-06-22T11:19:00Z"/>
        </w:trPr>
        <w:tc>
          <w:tcPr>
            <w:tcW w:w="1670" w:type="dxa"/>
          </w:tcPr>
          <w:p w14:paraId="3792C956" w14:textId="77777777" w:rsidR="00CC04FA" w:rsidRPr="00AA38E8" w:rsidRDefault="00CC04FA" w:rsidP="00AC606C">
            <w:pPr>
              <w:spacing w:before="60"/>
              <w:jc w:val="center"/>
              <w:rPr>
                <w:ins w:id="647" w:author="Brykczynski, Marek" w:date="2018-06-22T11:19:00Z"/>
                <w:rFonts w:cs="Calibri"/>
                <w:b/>
                <w:bCs/>
                <w:sz w:val="16"/>
              </w:rPr>
            </w:pPr>
            <w:ins w:id="648" w:author="Brykczynski, Marek" w:date="2018-06-22T11:19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1542ADF7" w14:textId="753C8CE7" w:rsidR="00CC04FA" w:rsidRPr="008A6B23" w:rsidRDefault="00292ABD" w:rsidP="00AC606C">
            <w:pPr>
              <w:spacing w:before="60"/>
              <w:rPr>
                <w:ins w:id="649" w:author="Brykczynski, Marek" w:date="2018-06-22T11:19:00Z"/>
                <w:rFonts w:cs="Calibri"/>
                <w:sz w:val="16"/>
              </w:rPr>
            </w:pPr>
            <w:proofErr w:type="spellStart"/>
            <w:ins w:id="650" w:author="Brykczynski, Marek" w:date="2018-06-22T11:23:00Z">
              <w:r>
                <w:rPr>
                  <w:rFonts w:cs="Calibri"/>
                  <w:sz w:val="16"/>
                </w:rPr>
                <w:t>Sixth</w:t>
              </w:r>
            </w:ins>
            <w:ins w:id="651" w:author="Brykczynski, Marek" w:date="2018-06-22T11:19:00Z">
              <w:r w:rsidR="00CC04FA" w:rsidRPr="006C6378">
                <w:rPr>
                  <w:rFonts w:cs="Calibri"/>
                  <w:sz w:val="16"/>
                </w:rPr>
                <w:t>AndGateEval_Cnt_T_logl</w:t>
              </w:r>
              <w:proofErr w:type="spellEnd"/>
            </w:ins>
          </w:p>
        </w:tc>
        <w:tc>
          <w:tcPr>
            <w:tcW w:w="1135" w:type="dxa"/>
          </w:tcPr>
          <w:p w14:paraId="3A18A410" w14:textId="77777777" w:rsidR="00CC04FA" w:rsidRPr="00AA38E8" w:rsidRDefault="00CC04FA" w:rsidP="00AC606C">
            <w:pPr>
              <w:spacing w:before="60"/>
              <w:jc w:val="center"/>
              <w:rPr>
                <w:ins w:id="652" w:author="Brykczynski, Marek" w:date="2018-06-22T11:19:00Z"/>
                <w:rFonts w:cs="Calibri"/>
                <w:sz w:val="16"/>
              </w:rPr>
            </w:pPr>
            <w:proofErr w:type="spellStart"/>
            <w:ins w:id="653" w:author="Brykczynski, Marek" w:date="2018-06-22T11:19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5E5AD0A7" w14:textId="77777777" w:rsidR="00CC04FA" w:rsidRPr="00AA38E8" w:rsidRDefault="00CC04FA" w:rsidP="00AC606C">
            <w:pPr>
              <w:spacing w:before="60"/>
              <w:jc w:val="center"/>
              <w:rPr>
                <w:ins w:id="654" w:author="Brykczynski, Marek" w:date="2018-06-22T11:19:00Z"/>
                <w:rFonts w:cs="Calibri"/>
                <w:sz w:val="16"/>
              </w:rPr>
            </w:pPr>
            <w:ins w:id="655" w:author="Brykczynski, Marek" w:date="2018-06-22T11:19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5D038483" w14:textId="77777777" w:rsidR="00CC04FA" w:rsidRPr="00AA38E8" w:rsidRDefault="00CC04FA" w:rsidP="00AC606C">
            <w:pPr>
              <w:spacing w:before="60"/>
              <w:jc w:val="center"/>
              <w:rPr>
                <w:ins w:id="656" w:author="Brykczynski, Marek" w:date="2018-06-22T11:19:00Z"/>
                <w:rFonts w:cs="Calibri"/>
                <w:sz w:val="16"/>
              </w:rPr>
            </w:pPr>
            <w:ins w:id="657" w:author="Brykczynski, Marek" w:date="2018-06-22T11:19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0D37B3B1" w14:textId="0227AFFD" w:rsidR="00CC04FA" w:rsidRDefault="00AC2EE6">
      <w:pPr>
        <w:pStyle w:val="Heading3"/>
        <w:rPr>
          <w:ins w:id="658" w:author="Brykczynski, Marek" w:date="2018-06-22T11:22:00Z"/>
        </w:rPr>
        <w:pPrChange w:id="659" w:author="Brykczynski, Marek" w:date="2018-06-22T11:22:00Z">
          <w:pPr/>
        </w:pPrChange>
      </w:pPr>
      <w:bookmarkStart w:id="660" w:name="_Toc517446529"/>
      <w:proofErr w:type="spellStart"/>
      <w:ins w:id="661" w:author="Brykczynski, Marek" w:date="2018-06-22T11:23:00Z">
        <w:r w:rsidRPr="00AC2EE6">
          <w:lastRenderedPageBreak/>
          <w:t>ProcessFourthAndGateState</w:t>
        </w:r>
      </w:ins>
      <w:bookmarkEnd w:id="660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AC2EE6" w:rsidRPr="00AA38E8" w14:paraId="156CB9C6" w14:textId="77777777" w:rsidTr="00AC606C">
        <w:trPr>
          <w:ins w:id="662" w:author="Brykczynski, Marek" w:date="2018-06-22T11:22:00Z"/>
        </w:trPr>
        <w:tc>
          <w:tcPr>
            <w:tcW w:w="1670" w:type="dxa"/>
          </w:tcPr>
          <w:p w14:paraId="69EB5951" w14:textId="77777777" w:rsidR="00AC2EE6" w:rsidRPr="00AA38E8" w:rsidRDefault="00AC2EE6" w:rsidP="00AC606C">
            <w:pPr>
              <w:spacing w:before="60"/>
              <w:rPr>
                <w:ins w:id="663" w:author="Brykczynski, Marek" w:date="2018-06-22T11:22:00Z"/>
                <w:rFonts w:cs="Calibri"/>
                <w:b/>
                <w:bCs/>
                <w:sz w:val="16"/>
              </w:rPr>
            </w:pPr>
            <w:ins w:id="664" w:author="Brykczynski, Marek" w:date="2018-06-22T11:22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04CE788F" w14:textId="36FBD0CF" w:rsidR="00AC2EE6" w:rsidRPr="00AA38E8" w:rsidRDefault="00AC2EE6" w:rsidP="00AC606C">
            <w:pPr>
              <w:spacing w:before="60"/>
              <w:rPr>
                <w:ins w:id="665" w:author="Brykczynski, Marek" w:date="2018-06-22T11:22:00Z"/>
                <w:rFonts w:cs="Calibri"/>
                <w:sz w:val="16"/>
              </w:rPr>
            </w:pPr>
            <w:proofErr w:type="spellStart"/>
            <w:ins w:id="666" w:author="Brykczynski, Marek" w:date="2018-06-22T11:23:00Z">
              <w:r w:rsidRPr="00AC2EE6">
                <w:rPr>
                  <w:rFonts w:cs="Calibri"/>
                  <w:sz w:val="16"/>
                </w:rPr>
                <w:t>ProcessFourthAndGateState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7FF3AA49" w14:textId="77777777" w:rsidR="00AC2EE6" w:rsidRPr="00AA38E8" w:rsidRDefault="00AC2EE6" w:rsidP="00AC606C">
            <w:pPr>
              <w:spacing w:before="60"/>
              <w:jc w:val="center"/>
              <w:rPr>
                <w:ins w:id="667" w:author="Brykczynski, Marek" w:date="2018-06-22T11:22:00Z"/>
                <w:rFonts w:cs="Calibri"/>
                <w:sz w:val="16"/>
              </w:rPr>
            </w:pPr>
            <w:ins w:id="668" w:author="Brykczynski, Marek" w:date="2018-06-22T11:22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41D8B665" w14:textId="77777777" w:rsidR="00AC2EE6" w:rsidRPr="00AA38E8" w:rsidRDefault="00AC2EE6" w:rsidP="00AC606C">
            <w:pPr>
              <w:spacing w:before="60"/>
              <w:jc w:val="center"/>
              <w:rPr>
                <w:ins w:id="669" w:author="Brykczynski, Marek" w:date="2018-06-22T11:22:00Z"/>
                <w:rFonts w:cs="Calibri"/>
                <w:sz w:val="16"/>
              </w:rPr>
            </w:pPr>
            <w:ins w:id="670" w:author="Brykczynski, Marek" w:date="2018-06-22T11:22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31DA0E8B" w14:textId="77777777" w:rsidR="00AC2EE6" w:rsidRPr="00AA38E8" w:rsidRDefault="00AC2EE6" w:rsidP="00AC606C">
            <w:pPr>
              <w:spacing w:before="60"/>
              <w:jc w:val="center"/>
              <w:rPr>
                <w:ins w:id="671" w:author="Brykczynski, Marek" w:date="2018-06-22T11:22:00Z"/>
                <w:rFonts w:cs="Calibri"/>
                <w:sz w:val="16"/>
              </w:rPr>
            </w:pPr>
            <w:ins w:id="672" w:author="Brykczynski, Marek" w:date="2018-06-22T11:22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AC2EE6" w:rsidRPr="00AA38E8" w14:paraId="61383EDE" w14:textId="77777777" w:rsidTr="00AC606C">
        <w:trPr>
          <w:ins w:id="673" w:author="Brykczynski, Marek" w:date="2018-06-22T11:22:00Z"/>
        </w:trPr>
        <w:tc>
          <w:tcPr>
            <w:tcW w:w="1670" w:type="dxa"/>
          </w:tcPr>
          <w:p w14:paraId="071F9B27" w14:textId="77777777" w:rsidR="00AC2EE6" w:rsidRPr="00AA38E8" w:rsidRDefault="00AC2EE6" w:rsidP="00AC606C">
            <w:pPr>
              <w:spacing w:before="60"/>
              <w:jc w:val="center"/>
              <w:rPr>
                <w:ins w:id="674" w:author="Brykczynski, Marek" w:date="2018-06-22T11:22:00Z"/>
                <w:rFonts w:cs="Calibri"/>
                <w:b/>
                <w:bCs/>
                <w:sz w:val="16"/>
              </w:rPr>
            </w:pPr>
            <w:ins w:id="675" w:author="Brykczynski, Marek" w:date="2018-06-22T11:22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628FDFD0" w14:textId="68933A52" w:rsidR="00AC2EE6" w:rsidRPr="00AA38E8" w:rsidRDefault="00292ABD" w:rsidP="00AC606C">
            <w:pPr>
              <w:spacing w:before="60"/>
              <w:rPr>
                <w:ins w:id="676" w:author="Brykczynski, Marek" w:date="2018-06-22T11:22:00Z"/>
                <w:rFonts w:cs="Calibri"/>
                <w:sz w:val="16"/>
              </w:rPr>
            </w:pPr>
            <w:proofErr w:type="spellStart"/>
            <w:ins w:id="677" w:author="Brykczynski, Marek" w:date="2018-06-22T11:24:00Z">
              <w:r w:rsidRPr="00292ABD">
                <w:rPr>
                  <w:rFonts w:cs="Calibri"/>
                  <w:sz w:val="16"/>
                </w:rPr>
                <w:t>ThirdAndGateEval_Cnt_T_logl</w:t>
              </w:r>
            </w:ins>
            <w:proofErr w:type="spellEnd"/>
          </w:p>
        </w:tc>
        <w:tc>
          <w:tcPr>
            <w:tcW w:w="1135" w:type="dxa"/>
          </w:tcPr>
          <w:p w14:paraId="448A14B1" w14:textId="77777777" w:rsidR="00AC2EE6" w:rsidRPr="00AA38E8" w:rsidRDefault="00AC2EE6" w:rsidP="00AC606C">
            <w:pPr>
              <w:spacing w:before="60"/>
              <w:jc w:val="center"/>
              <w:rPr>
                <w:ins w:id="678" w:author="Brykczynski, Marek" w:date="2018-06-22T11:22:00Z"/>
                <w:rFonts w:cs="Calibri"/>
                <w:sz w:val="16"/>
              </w:rPr>
            </w:pPr>
            <w:proofErr w:type="spellStart"/>
            <w:ins w:id="679" w:author="Brykczynski, Marek" w:date="2018-06-22T11:22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004893E2" w14:textId="77777777" w:rsidR="00AC2EE6" w:rsidRPr="00AA38E8" w:rsidRDefault="00AC2EE6" w:rsidP="00AC606C">
            <w:pPr>
              <w:spacing w:before="60"/>
              <w:jc w:val="center"/>
              <w:rPr>
                <w:ins w:id="680" w:author="Brykczynski, Marek" w:date="2018-06-22T11:22:00Z"/>
                <w:rFonts w:cs="Calibri"/>
                <w:sz w:val="16"/>
              </w:rPr>
            </w:pPr>
            <w:ins w:id="681" w:author="Brykczynski, Marek" w:date="2018-06-22T11:22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7B5E06CF" w14:textId="77777777" w:rsidR="00AC2EE6" w:rsidRPr="00AA38E8" w:rsidRDefault="00AC2EE6" w:rsidP="00AC606C">
            <w:pPr>
              <w:spacing w:before="60"/>
              <w:jc w:val="center"/>
              <w:rPr>
                <w:ins w:id="682" w:author="Brykczynski, Marek" w:date="2018-06-22T11:22:00Z"/>
                <w:rFonts w:cs="Calibri"/>
                <w:sz w:val="16"/>
              </w:rPr>
            </w:pPr>
            <w:ins w:id="683" w:author="Brykczynski, Marek" w:date="2018-06-22T11:22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AC2EE6" w:rsidRPr="00AA38E8" w14:paraId="66F62CDD" w14:textId="77777777" w:rsidTr="00AC606C">
        <w:trPr>
          <w:ins w:id="684" w:author="Brykczynski, Marek" w:date="2018-06-22T11:22:00Z"/>
        </w:trPr>
        <w:tc>
          <w:tcPr>
            <w:tcW w:w="1670" w:type="dxa"/>
          </w:tcPr>
          <w:p w14:paraId="45D0A2B0" w14:textId="77777777" w:rsidR="00AC2EE6" w:rsidRPr="00AA38E8" w:rsidRDefault="00AC2EE6" w:rsidP="00AC606C">
            <w:pPr>
              <w:spacing w:before="60"/>
              <w:jc w:val="center"/>
              <w:rPr>
                <w:ins w:id="685" w:author="Brykczynski, Marek" w:date="2018-06-22T11:22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6FFE242F" w14:textId="665A40AC" w:rsidR="00AC2EE6" w:rsidRPr="00F71583" w:rsidRDefault="00292ABD" w:rsidP="00AC606C">
            <w:pPr>
              <w:spacing w:before="60"/>
              <w:rPr>
                <w:ins w:id="686" w:author="Brykczynski, Marek" w:date="2018-06-22T11:22:00Z"/>
                <w:rFonts w:cs="Calibri"/>
                <w:sz w:val="16"/>
              </w:rPr>
            </w:pPr>
            <w:proofErr w:type="spellStart"/>
            <w:ins w:id="687" w:author="Brykczynski, Marek" w:date="2018-06-22T11:25:00Z">
              <w:r w:rsidRPr="00292ABD">
                <w:rPr>
                  <w:rFonts w:cs="Calibri"/>
                  <w:sz w:val="16"/>
                </w:rPr>
                <w:t>SixthAndGateEval_Cnt_T_logl</w:t>
              </w:r>
            </w:ins>
            <w:proofErr w:type="spellEnd"/>
          </w:p>
        </w:tc>
        <w:tc>
          <w:tcPr>
            <w:tcW w:w="1135" w:type="dxa"/>
          </w:tcPr>
          <w:p w14:paraId="03BF0EA5" w14:textId="77777777" w:rsidR="00AC2EE6" w:rsidRDefault="00AC2EE6" w:rsidP="00AC606C">
            <w:pPr>
              <w:spacing w:before="60"/>
              <w:jc w:val="center"/>
              <w:rPr>
                <w:ins w:id="688" w:author="Brykczynski, Marek" w:date="2018-06-22T11:22:00Z"/>
                <w:rFonts w:cs="Calibri"/>
                <w:sz w:val="16"/>
              </w:rPr>
            </w:pPr>
            <w:proofErr w:type="spellStart"/>
            <w:ins w:id="689" w:author="Brykczynski, Marek" w:date="2018-06-22T11:22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53A19540" w14:textId="77777777" w:rsidR="00AC2EE6" w:rsidRDefault="00AC2EE6" w:rsidP="00AC606C">
            <w:pPr>
              <w:spacing w:before="60"/>
              <w:jc w:val="center"/>
              <w:rPr>
                <w:ins w:id="690" w:author="Brykczynski, Marek" w:date="2018-06-22T11:22:00Z"/>
                <w:rFonts w:cs="Calibri"/>
                <w:sz w:val="16"/>
              </w:rPr>
            </w:pPr>
            <w:ins w:id="691" w:author="Brykczynski, Marek" w:date="2018-06-22T11:22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78E792C3" w14:textId="77777777" w:rsidR="00AC2EE6" w:rsidRDefault="00AC2EE6" w:rsidP="00AC606C">
            <w:pPr>
              <w:spacing w:before="60"/>
              <w:jc w:val="center"/>
              <w:rPr>
                <w:ins w:id="692" w:author="Brykczynski, Marek" w:date="2018-06-22T11:22:00Z"/>
                <w:rFonts w:cs="Calibri"/>
                <w:sz w:val="16"/>
              </w:rPr>
            </w:pPr>
            <w:ins w:id="693" w:author="Brykczynski, Marek" w:date="2018-06-22T11:22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AC2EE6" w:rsidRPr="00AA38E8" w14:paraId="2A320B87" w14:textId="77777777" w:rsidTr="00AC606C">
        <w:trPr>
          <w:ins w:id="694" w:author="Brykczynski, Marek" w:date="2018-06-22T11:22:00Z"/>
        </w:trPr>
        <w:tc>
          <w:tcPr>
            <w:tcW w:w="1670" w:type="dxa"/>
          </w:tcPr>
          <w:p w14:paraId="4448E139" w14:textId="77777777" w:rsidR="00AC2EE6" w:rsidRPr="00AA38E8" w:rsidRDefault="00AC2EE6" w:rsidP="00AC606C">
            <w:pPr>
              <w:spacing w:before="60"/>
              <w:jc w:val="center"/>
              <w:rPr>
                <w:ins w:id="695" w:author="Brykczynski, Marek" w:date="2018-06-22T11:22:00Z"/>
                <w:rFonts w:cs="Calibri"/>
                <w:b/>
                <w:bCs/>
                <w:sz w:val="16"/>
              </w:rPr>
            </w:pPr>
            <w:ins w:id="696" w:author="Brykczynski, Marek" w:date="2018-06-22T11:22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3AF52F1C" w14:textId="23A63D41" w:rsidR="00AC2EE6" w:rsidRPr="008A6B23" w:rsidRDefault="00FC231A" w:rsidP="00AC606C">
            <w:pPr>
              <w:spacing w:before="60"/>
              <w:rPr>
                <w:ins w:id="697" w:author="Brykczynski, Marek" w:date="2018-06-22T11:22:00Z"/>
                <w:rFonts w:cs="Calibri"/>
                <w:sz w:val="16"/>
              </w:rPr>
            </w:pPr>
            <w:ins w:id="698" w:author="Brykczynski, Marek" w:date="2018-06-22T11:25:00Z">
              <w:r>
                <w:rPr>
                  <w:rFonts w:cs="Calibri"/>
                  <w:sz w:val="16"/>
                </w:rPr>
                <w:t>function’s return value</w:t>
              </w:r>
            </w:ins>
          </w:p>
        </w:tc>
        <w:tc>
          <w:tcPr>
            <w:tcW w:w="1135" w:type="dxa"/>
          </w:tcPr>
          <w:p w14:paraId="6B1D121F" w14:textId="77777777" w:rsidR="00AC2EE6" w:rsidRPr="00AA38E8" w:rsidRDefault="00AC2EE6" w:rsidP="00AC606C">
            <w:pPr>
              <w:spacing w:before="60"/>
              <w:jc w:val="center"/>
              <w:rPr>
                <w:ins w:id="699" w:author="Brykczynski, Marek" w:date="2018-06-22T11:22:00Z"/>
                <w:rFonts w:cs="Calibri"/>
                <w:sz w:val="16"/>
              </w:rPr>
            </w:pPr>
            <w:proofErr w:type="spellStart"/>
            <w:ins w:id="700" w:author="Brykczynski, Marek" w:date="2018-06-22T11:22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554D1E01" w14:textId="77777777" w:rsidR="00AC2EE6" w:rsidRPr="00AA38E8" w:rsidRDefault="00AC2EE6" w:rsidP="00AC606C">
            <w:pPr>
              <w:spacing w:before="60"/>
              <w:jc w:val="center"/>
              <w:rPr>
                <w:ins w:id="701" w:author="Brykczynski, Marek" w:date="2018-06-22T11:22:00Z"/>
                <w:rFonts w:cs="Calibri"/>
                <w:sz w:val="16"/>
              </w:rPr>
            </w:pPr>
            <w:ins w:id="702" w:author="Brykczynski, Marek" w:date="2018-06-22T11:22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0A84F830" w14:textId="77777777" w:rsidR="00AC2EE6" w:rsidRPr="00AA38E8" w:rsidRDefault="00AC2EE6" w:rsidP="00AC606C">
            <w:pPr>
              <w:spacing w:before="60"/>
              <w:jc w:val="center"/>
              <w:rPr>
                <w:ins w:id="703" w:author="Brykczynski, Marek" w:date="2018-06-22T11:22:00Z"/>
                <w:rFonts w:cs="Calibri"/>
                <w:sz w:val="16"/>
              </w:rPr>
            </w:pPr>
            <w:ins w:id="704" w:author="Brykczynski, Marek" w:date="2018-06-22T11:22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50C9D489" w14:textId="77777777" w:rsidR="00AC2EE6" w:rsidRDefault="00AC2EE6" w:rsidP="00AC2EE6">
      <w:pPr>
        <w:rPr>
          <w:ins w:id="705" w:author="Brykczynski, Marek" w:date="2018-06-22T11:25:00Z"/>
          <w:lang w:bidi="ar-SA"/>
        </w:rPr>
      </w:pPr>
    </w:p>
    <w:p w14:paraId="0E6F1A85" w14:textId="22ABC7B1" w:rsidR="00FC231A" w:rsidRPr="00FC231A" w:rsidRDefault="00FC231A">
      <w:pPr>
        <w:pStyle w:val="Heading3"/>
        <w:rPr>
          <w:ins w:id="706" w:author="Brykczynski, Marek" w:date="2018-06-22T11:25:00Z"/>
        </w:rPr>
        <w:pPrChange w:id="707" w:author="Brykczynski, Marek" w:date="2018-06-22T11:28:00Z">
          <w:pPr>
            <w:pStyle w:val="Heading3"/>
            <w:numPr>
              <w:numId w:val="26"/>
            </w:numPr>
          </w:pPr>
        </w:pPrChange>
      </w:pPr>
      <w:bookmarkStart w:id="708" w:name="_Toc517446530"/>
      <w:proofErr w:type="spellStart"/>
      <w:ins w:id="709" w:author="Brykczynski, Marek" w:date="2018-06-22T11:28:00Z">
        <w:r w:rsidRPr="00FC231A">
          <w:t>ProcessThridConditionOfOrGate</w:t>
        </w:r>
      </w:ins>
      <w:bookmarkEnd w:id="708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FC231A" w:rsidRPr="00AA38E8" w14:paraId="1DF17806" w14:textId="77777777" w:rsidTr="00AC606C">
        <w:trPr>
          <w:ins w:id="710" w:author="Brykczynski, Marek" w:date="2018-06-22T11:25:00Z"/>
        </w:trPr>
        <w:tc>
          <w:tcPr>
            <w:tcW w:w="1670" w:type="dxa"/>
          </w:tcPr>
          <w:p w14:paraId="384570A6" w14:textId="77777777" w:rsidR="00FC231A" w:rsidRPr="00AA38E8" w:rsidRDefault="00FC231A" w:rsidP="00AC606C">
            <w:pPr>
              <w:spacing w:before="60"/>
              <w:rPr>
                <w:ins w:id="711" w:author="Brykczynski, Marek" w:date="2018-06-22T11:25:00Z"/>
                <w:rFonts w:cs="Calibri"/>
                <w:b/>
                <w:bCs/>
                <w:sz w:val="16"/>
              </w:rPr>
            </w:pPr>
            <w:ins w:id="712" w:author="Brykczynski, Marek" w:date="2018-06-22T11:25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14:paraId="5AFF61D3" w14:textId="06232C82" w:rsidR="00FC231A" w:rsidRPr="00AA38E8" w:rsidRDefault="00FC231A" w:rsidP="00AC606C">
            <w:pPr>
              <w:spacing w:before="60"/>
              <w:rPr>
                <w:ins w:id="713" w:author="Brykczynski, Marek" w:date="2018-06-22T11:25:00Z"/>
                <w:rFonts w:cs="Calibri"/>
                <w:sz w:val="16"/>
              </w:rPr>
            </w:pPr>
            <w:proofErr w:type="spellStart"/>
            <w:ins w:id="714" w:author="Brykczynski, Marek" w:date="2018-06-22T11:26:00Z">
              <w:r w:rsidRPr="00FC231A">
                <w:rPr>
                  <w:rFonts w:cs="Calibri"/>
                  <w:sz w:val="16"/>
                </w:rPr>
                <w:t>ProcessThridConditionOfOrGate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14:paraId="1258CD79" w14:textId="77777777" w:rsidR="00FC231A" w:rsidRPr="00AA38E8" w:rsidRDefault="00FC231A" w:rsidP="00AC606C">
            <w:pPr>
              <w:spacing w:before="60"/>
              <w:jc w:val="center"/>
              <w:rPr>
                <w:ins w:id="715" w:author="Brykczynski, Marek" w:date="2018-06-22T11:25:00Z"/>
                <w:rFonts w:cs="Calibri"/>
                <w:sz w:val="16"/>
              </w:rPr>
            </w:pPr>
            <w:ins w:id="716" w:author="Brykczynski, Marek" w:date="2018-06-22T11:25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14:paraId="73CF4B0F" w14:textId="77777777" w:rsidR="00FC231A" w:rsidRPr="00AA38E8" w:rsidRDefault="00FC231A" w:rsidP="00AC606C">
            <w:pPr>
              <w:spacing w:before="60"/>
              <w:jc w:val="center"/>
              <w:rPr>
                <w:ins w:id="717" w:author="Brykczynski, Marek" w:date="2018-06-22T11:25:00Z"/>
                <w:rFonts w:cs="Calibri"/>
                <w:sz w:val="16"/>
              </w:rPr>
            </w:pPr>
            <w:ins w:id="718" w:author="Brykczynski, Marek" w:date="2018-06-22T11:25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14:paraId="727F6FD0" w14:textId="77777777" w:rsidR="00FC231A" w:rsidRPr="00AA38E8" w:rsidRDefault="00FC231A" w:rsidP="00AC606C">
            <w:pPr>
              <w:spacing w:before="60"/>
              <w:jc w:val="center"/>
              <w:rPr>
                <w:ins w:id="719" w:author="Brykczynski, Marek" w:date="2018-06-22T11:25:00Z"/>
                <w:rFonts w:cs="Calibri"/>
                <w:sz w:val="16"/>
              </w:rPr>
            </w:pPr>
            <w:ins w:id="720" w:author="Brykczynski, Marek" w:date="2018-06-22T11:25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FC231A" w:rsidRPr="00AA38E8" w14:paraId="5E565E64" w14:textId="77777777" w:rsidTr="00AC606C">
        <w:trPr>
          <w:ins w:id="721" w:author="Brykczynski, Marek" w:date="2018-06-22T11:25:00Z"/>
        </w:trPr>
        <w:tc>
          <w:tcPr>
            <w:tcW w:w="1670" w:type="dxa"/>
          </w:tcPr>
          <w:p w14:paraId="53964297" w14:textId="77777777" w:rsidR="00FC231A" w:rsidRPr="00AA38E8" w:rsidRDefault="00FC231A" w:rsidP="00AC606C">
            <w:pPr>
              <w:spacing w:before="60"/>
              <w:jc w:val="center"/>
              <w:rPr>
                <w:ins w:id="722" w:author="Brykczynski, Marek" w:date="2018-06-22T11:25:00Z"/>
                <w:rFonts w:cs="Calibri"/>
                <w:b/>
                <w:bCs/>
                <w:sz w:val="16"/>
              </w:rPr>
            </w:pPr>
            <w:ins w:id="723" w:author="Brykczynski, Marek" w:date="2018-06-22T11:25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3853" w:type="dxa"/>
          </w:tcPr>
          <w:p w14:paraId="46856E7A" w14:textId="29BF4727" w:rsidR="00FC231A" w:rsidRPr="00AA38E8" w:rsidRDefault="00807BF4" w:rsidP="00AC606C">
            <w:pPr>
              <w:spacing w:before="60"/>
              <w:rPr>
                <w:ins w:id="724" w:author="Brykczynski, Marek" w:date="2018-06-22T11:25:00Z"/>
                <w:rFonts w:cs="Calibri"/>
                <w:sz w:val="16"/>
              </w:rPr>
            </w:pPr>
            <w:proofErr w:type="spellStart"/>
            <w:ins w:id="725" w:author="Brykczynski, Marek" w:date="2018-06-22T11:30:00Z">
              <w:r w:rsidRPr="00807BF4">
                <w:rPr>
                  <w:rFonts w:cs="Calibri"/>
                  <w:sz w:val="16"/>
                </w:rPr>
                <w:t>BmwCogVehSpdQlfrVld_Cnt_T_logl</w:t>
              </w:r>
            </w:ins>
            <w:proofErr w:type="spellEnd"/>
          </w:p>
        </w:tc>
        <w:tc>
          <w:tcPr>
            <w:tcW w:w="1135" w:type="dxa"/>
          </w:tcPr>
          <w:p w14:paraId="07EC0D13" w14:textId="77777777" w:rsidR="00FC231A" w:rsidRPr="00AA38E8" w:rsidRDefault="00FC231A" w:rsidP="00AC606C">
            <w:pPr>
              <w:spacing w:before="60"/>
              <w:jc w:val="center"/>
              <w:rPr>
                <w:ins w:id="726" w:author="Brykczynski, Marek" w:date="2018-06-22T11:25:00Z"/>
                <w:rFonts w:cs="Calibri"/>
                <w:sz w:val="16"/>
              </w:rPr>
            </w:pPr>
            <w:proofErr w:type="spellStart"/>
            <w:ins w:id="727" w:author="Brykczynski, Marek" w:date="2018-06-22T11:25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05BE41B6" w14:textId="77777777" w:rsidR="00FC231A" w:rsidRPr="00AA38E8" w:rsidRDefault="00FC231A" w:rsidP="00AC606C">
            <w:pPr>
              <w:spacing w:before="60"/>
              <w:jc w:val="center"/>
              <w:rPr>
                <w:ins w:id="728" w:author="Brykczynski, Marek" w:date="2018-06-22T11:25:00Z"/>
                <w:rFonts w:cs="Calibri"/>
                <w:sz w:val="16"/>
              </w:rPr>
            </w:pPr>
            <w:ins w:id="729" w:author="Brykczynski, Marek" w:date="2018-06-22T11:25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6EEB923F" w14:textId="77777777" w:rsidR="00FC231A" w:rsidRPr="00AA38E8" w:rsidRDefault="00FC231A" w:rsidP="00AC606C">
            <w:pPr>
              <w:spacing w:before="60"/>
              <w:jc w:val="center"/>
              <w:rPr>
                <w:ins w:id="730" w:author="Brykczynski, Marek" w:date="2018-06-22T11:25:00Z"/>
                <w:rFonts w:cs="Calibri"/>
                <w:sz w:val="16"/>
              </w:rPr>
            </w:pPr>
            <w:ins w:id="731" w:author="Brykczynski, Marek" w:date="2018-06-22T11:25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FC231A" w:rsidRPr="00AA38E8" w14:paraId="492F4256" w14:textId="77777777" w:rsidTr="00AC606C">
        <w:trPr>
          <w:ins w:id="732" w:author="Brykczynski, Marek" w:date="2018-06-22T11:25:00Z"/>
        </w:trPr>
        <w:tc>
          <w:tcPr>
            <w:tcW w:w="1670" w:type="dxa"/>
          </w:tcPr>
          <w:p w14:paraId="3270048F" w14:textId="77777777" w:rsidR="00FC231A" w:rsidRPr="00AA38E8" w:rsidRDefault="00FC231A" w:rsidP="00AC606C">
            <w:pPr>
              <w:spacing w:before="60"/>
              <w:jc w:val="center"/>
              <w:rPr>
                <w:ins w:id="733" w:author="Brykczynski, Marek" w:date="2018-06-22T11:25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0E6BC0D0" w14:textId="297FF9A0" w:rsidR="00FC231A" w:rsidRPr="00F71583" w:rsidRDefault="00807BF4" w:rsidP="00AC606C">
            <w:pPr>
              <w:spacing w:before="60"/>
              <w:rPr>
                <w:ins w:id="734" w:author="Brykczynski, Marek" w:date="2018-06-22T11:25:00Z"/>
                <w:rFonts w:cs="Calibri"/>
                <w:sz w:val="16"/>
              </w:rPr>
            </w:pPr>
            <w:proofErr w:type="spellStart"/>
            <w:ins w:id="735" w:author="Brykczynski, Marek" w:date="2018-06-22T11:30:00Z">
              <w:r w:rsidRPr="00807BF4">
                <w:rPr>
                  <w:rFonts w:cs="Calibri"/>
                  <w:sz w:val="16"/>
                </w:rPr>
                <w:t>CdnDurnSigValVld_Cnt_T_logl</w:t>
              </w:r>
            </w:ins>
            <w:proofErr w:type="spellEnd"/>
          </w:p>
        </w:tc>
        <w:tc>
          <w:tcPr>
            <w:tcW w:w="1135" w:type="dxa"/>
          </w:tcPr>
          <w:p w14:paraId="56D09D64" w14:textId="77777777" w:rsidR="00FC231A" w:rsidRDefault="00FC231A" w:rsidP="00AC606C">
            <w:pPr>
              <w:spacing w:before="60"/>
              <w:jc w:val="center"/>
              <w:rPr>
                <w:ins w:id="736" w:author="Brykczynski, Marek" w:date="2018-06-22T11:25:00Z"/>
                <w:rFonts w:cs="Calibri"/>
                <w:sz w:val="16"/>
              </w:rPr>
            </w:pPr>
            <w:proofErr w:type="spellStart"/>
            <w:ins w:id="737" w:author="Brykczynski, Marek" w:date="2018-06-22T11:25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1C32D727" w14:textId="77777777" w:rsidR="00FC231A" w:rsidRDefault="00FC231A" w:rsidP="00AC606C">
            <w:pPr>
              <w:spacing w:before="60"/>
              <w:jc w:val="center"/>
              <w:rPr>
                <w:ins w:id="738" w:author="Brykczynski, Marek" w:date="2018-06-22T11:25:00Z"/>
                <w:rFonts w:cs="Calibri"/>
                <w:sz w:val="16"/>
              </w:rPr>
            </w:pPr>
            <w:ins w:id="739" w:author="Brykczynski, Marek" w:date="2018-06-22T11:25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6574B421" w14:textId="77777777" w:rsidR="00FC231A" w:rsidRDefault="00FC231A" w:rsidP="00AC606C">
            <w:pPr>
              <w:spacing w:before="60"/>
              <w:jc w:val="center"/>
              <w:rPr>
                <w:ins w:id="740" w:author="Brykczynski, Marek" w:date="2018-06-22T11:25:00Z"/>
                <w:rFonts w:cs="Calibri"/>
                <w:sz w:val="16"/>
              </w:rPr>
            </w:pPr>
            <w:ins w:id="741" w:author="Brykczynski, Marek" w:date="2018-06-22T11:25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0C3DEC" w:rsidRPr="00AA38E8" w14:paraId="763EE0C9" w14:textId="77777777" w:rsidTr="00AC606C">
        <w:trPr>
          <w:ins w:id="742" w:author="Brykczynski, Marek" w:date="2018-06-22T11:29:00Z"/>
        </w:trPr>
        <w:tc>
          <w:tcPr>
            <w:tcW w:w="1670" w:type="dxa"/>
          </w:tcPr>
          <w:p w14:paraId="25E3FBAC" w14:textId="77777777" w:rsidR="000C3DEC" w:rsidRPr="00AA38E8" w:rsidRDefault="000C3DEC" w:rsidP="00AC606C">
            <w:pPr>
              <w:spacing w:before="60"/>
              <w:jc w:val="center"/>
              <w:rPr>
                <w:ins w:id="743" w:author="Brykczynski, Marek" w:date="2018-06-22T11:29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14:paraId="363AB566" w14:textId="0E4A55D5" w:rsidR="000C3DEC" w:rsidRPr="00292ABD" w:rsidRDefault="000C3DEC" w:rsidP="00AC606C">
            <w:pPr>
              <w:spacing w:before="60"/>
              <w:rPr>
                <w:ins w:id="744" w:author="Brykczynski, Marek" w:date="2018-06-22T11:29:00Z"/>
                <w:rFonts w:cs="Calibri"/>
                <w:sz w:val="16"/>
              </w:rPr>
            </w:pPr>
            <w:proofErr w:type="spellStart"/>
            <w:ins w:id="745" w:author="Brykczynski, Marek" w:date="2018-06-22T11:29:00Z">
              <w:r w:rsidRPr="006C6378">
                <w:rPr>
                  <w:rFonts w:cs="Calibri"/>
                  <w:sz w:val="16"/>
                </w:rPr>
                <w:t>BmwCogVehSpdQlfr_Cnt_T_enum</w:t>
              </w:r>
              <w:proofErr w:type="spellEnd"/>
            </w:ins>
          </w:p>
        </w:tc>
        <w:tc>
          <w:tcPr>
            <w:tcW w:w="1135" w:type="dxa"/>
          </w:tcPr>
          <w:p w14:paraId="054DE193" w14:textId="54CB932F" w:rsidR="000C3DEC" w:rsidRDefault="000C3DEC" w:rsidP="00AC606C">
            <w:pPr>
              <w:spacing w:before="60"/>
              <w:jc w:val="center"/>
              <w:rPr>
                <w:ins w:id="746" w:author="Brykczynski, Marek" w:date="2018-06-22T11:29:00Z"/>
                <w:rFonts w:cs="Calibri"/>
                <w:sz w:val="16"/>
              </w:rPr>
            </w:pPr>
            <w:ins w:id="747" w:author="Brykczynski, Marek" w:date="2018-06-22T11:29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1135" w:type="dxa"/>
          </w:tcPr>
          <w:p w14:paraId="17D37DE0" w14:textId="20DA64DE" w:rsidR="000C3DEC" w:rsidRDefault="000C3DEC" w:rsidP="00AC606C">
            <w:pPr>
              <w:spacing w:before="60"/>
              <w:jc w:val="center"/>
              <w:rPr>
                <w:ins w:id="748" w:author="Brykczynski, Marek" w:date="2018-06-22T11:29:00Z"/>
                <w:rFonts w:cs="Calibri"/>
                <w:sz w:val="16"/>
              </w:rPr>
            </w:pPr>
            <w:ins w:id="749" w:author="Brykczynski, Marek" w:date="2018-06-22T11:29:00Z">
              <w:r>
                <w:rPr>
                  <w:rFonts w:cs="Calibri"/>
                  <w:sz w:val="16"/>
                </w:rPr>
                <w:t>1</w:t>
              </w:r>
            </w:ins>
          </w:p>
        </w:tc>
        <w:tc>
          <w:tcPr>
            <w:tcW w:w="1135" w:type="dxa"/>
          </w:tcPr>
          <w:p w14:paraId="2790BA11" w14:textId="755C569C" w:rsidR="000C3DEC" w:rsidRDefault="000C3DEC" w:rsidP="00AC606C">
            <w:pPr>
              <w:spacing w:before="60"/>
              <w:jc w:val="center"/>
              <w:rPr>
                <w:ins w:id="750" w:author="Brykczynski, Marek" w:date="2018-06-22T11:29:00Z"/>
                <w:rFonts w:cs="Calibri"/>
                <w:sz w:val="16"/>
              </w:rPr>
            </w:pPr>
            <w:ins w:id="751" w:author="Brykczynski, Marek" w:date="2018-06-22T11:29:00Z">
              <w:r>
                <w:rPr>
                  <w:rFonts w:cs="Calibri"/>
                  <w:sz w:val="16"/>
                </w:rPr>
                <w:t>15</w:t>
              </w:r>
            </w:ins>
          </w:p>
        </w:tc>
      </w:tr>
      <w:tr w:rsidR="000C3DEC" w:rsidRPr="00AA38E8" w14:paraId="32745A1A" w14:textId="77777777" w:rsidTr="00AC606C">
        <w:trPr>
          <w:ins w:id="752" w:author="Brykczynski, Marek" w:date="2018-06-22T11:25:00Z"/>
        </w:trPr>
        <w:tc>
          <w:tcPr>
            <w:tcW w:w="1670" w:type="dxa"/>
          </w:tcPr>
          <w:p w14:paraId="3510A9BF" w14:textId="77777777" w:rsidR="000C3DEC" w:rsidRPr="00AA38E8" w:rsidRDefault="000C3DEC" w:rsidP="00AC606C">
            <w:pPr>
              <w:spacing w:before="60"/>
              <w:jc w:val="center"/>
              <w:rPr>
                <w:ins w:id="753" w:author="Brykczynski, Marek" w:date="2018-06-22T11:25:00Z"/>
                <w:rFonts w:cs="Calibri"/>
                <w:b/>
                <w:bCs/>
                <w:sz w:val="16"/>
              </w:rPr>
            </w:pPr>
            <w:ins w:id="754" w:author="Brykczynski, Marek" w:date="2018-06-22T11:25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14:paraId="5B4CC952" w14:textId="58C82FE1" w:rsidR="000C3DEC" w:rsidRPr="008A6B23" w:rsidRDefault="007B67D2" w:rsidP="00AC606C">
            <w:pPr>
              <w:spacing w:before="60"/>
              <w:rPr>
                <w:ins w:id="755" w:author="Brykczynski, Marek" w:date="2018-06-22T11:25:00Z"/>
                <w:rFonts w:cs="Calibri"/>
                <w:sz w:val="16"/>
              </w:rPr>
            </w:pPr>
            <w:proofErr w:type="spellStart"/>
            <w:ins w:id="756" w:author="Brykczynski, Marek" w:date="2018-06-22T11:30:00Z">
              <w:r w:rsidRPr="007B67D2">
                <w:rPr>
                  <w:rFonts w:cs="Calibri"/>
                  <w:sz w:val="16"/>
                </w:rPr>
                <w:t>LogicResult_Cnt_T_logl</w:t>
              </w:r>
            </w:ins>
            <w:proofErr w:type="spellEnd"/>
          </w:p>
        </w:tc>
        <w:tc>
          <w:tcPr>
            <w:tcW w:w="1135" w:type="dxa"/>
          </w:tcPr>
          <w:p w14:paraId="2BD42CD3" w14:textId="77777777" w:rsidR="000C3DEC" w:rsidRPr="00AA38E8" w:rsidRDefault="000C3DEC" w:rsidP="00AC606C">
            <w:pPr>
              <w:spacing w:before="60"/>
              <w:jc w:val="center"/>
              <w:rPr>
                <w:ins w:id="757" w:author="Brykczynski, Marek" w:date="2018-06-22T11:25:00Z"/>
                <w:rFonts w:cs="Calibri"/>
                <w:sz w:val="16"/>
              </w:rPr>
            </w:pPr>
            <w:proofErr w:type="spellStart"/>
            <w:ins w:id="758" w:author="Brykczynski, Marek" w:date="2018-06-22T11:25:00Z">
              <w:r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1135" w:type="dxa"/>
          </w:tcPr>
          <w:p w14:paraId="05C872EC" w14:textId="77777777" w:rsidR="000C3DEC" w:rsidRPr="00AA38E8" w:rsidRDefault="000C3DEC" w:rsidP="00AC606C">
            <w:pPr>
              <w:spacing w:before="60"/>
              <w:jc w:val="center"/>
              <w:rPr>
                <w:ins w:id="759" w:author="Brykczynski, Marek" w:date="2018-06-22T11:25:00Z"/>
                <w:rFonts w:cs="Calibri"/>
                <w:sz w:val="16"/>
              </w:rPr>
            </w:pPr>
            <w:ins w:id="760" w:author="Brykczynski, Marek" w:date="2018-06-22T11:25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1135" w:type="dxa"/>
          </w:tcPr>
          <w:p w14:paraId="75ED7A28" w14:textId="77777777" w:rsidR="000C3DEC" w:rsidRPr="00AA38E8" w:rsidRDefault="000C3DEC" w:rsidP="00AC606C">
            <w:pPr>
              <w:spacing w:before="60"/>
              <w:jc w:val="center"/>
              <w:rPr>
                <w:ins w:id="761" w:author="Brykczynski, Marek" w:date="2018-06-22T11:25:00Z"/>
                <w:rFonts w:cs="Calibri"/>
                <w:sz w:val="16"/>
              </w:rPr>
            </w:pPr>
            <w:ins w:id="762" w:author="Brykczynski, Marek" w:date="2018-06-22T11:25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14:paraId="73B9EC4F" w14:textId="77777777" w:rsidR="00FC231A" w:rsidRPr="00AC2EE6" w:rsidRDefault="00FC231A" w:rsidP="00AC2EE6">
      <w:pPr>
        <w:rPr>
          <w:ins w:id="763" w:author="Brykczynski, Marek" w:date="2018-06-22T10:56:00Z"/>
          <w:lang w:bidi="ar-SA"/>
        </w:rPr>
      </w:pPr>
    </w:p>
    <w:p w14:paraId="6670D860" w14:textId="77777777"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64" w:name="_Toc517446531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333"/>
      <w:bookmarkEnd w:id="764"/>
    </w:p>
    <w:p w14:paraId="1229C760" w14:textId="77777777" w:rsidR="008C6874" w:rsidRDefault="00732B9A" w:rsidP="009B248D">
      <w:pPr>
        <w:ind w:firstLine="576"/>
        <w:rPr>
          <w:rFonts w:cs="Calibri"/>
        </w:rPr>
      </w:pPr>
      <w:r>
        <w:rPr>
          <w:rFonts w:cs="Calibri"/>
        </w:rPr>
        <w:t>None</w:t>
      </w:r>
    </w:p>
    <w:p w14:paraId="67D261F3" w14:textId="77777777" w:rsidR="002B094F" w:rsidRDefault="002B094F" w:rsidP="002B094F">
      <w:pPr>
        <w:rPr>
          <w:lang w:bidi="ar-SA"/>
        </w:rPr>
      </w:pPr>
    </w:p>
    <w:p w14:paraId="0D048A56" w14:textId="77777777" w:rsidR="002B094F" w:rsidRDefault="002B094F" w:rsidP="002B094F">
      <w:pPr>
        <w:rPr>
          <w:lang w:bidi="ar-SA"/>
        </w:rPr>
      </w:pPr>
    </w:p>
    <w:p w14:paraId="023BBDAB" w14:textId="77777777" w:rsidR="002B094F" w:rsidRPr="002B094F" w:rsidRDefault="002B094F" w:rsidP="002B094F">
      <w:pPr>
        <w:rPr>
          <w:lang w:bidi="ar-SA"/>
        </w:rPr>
      </w:pPr>
    </w:p>
    <w:p w14:paraId="48E7F3FB" w14:textId="77777777" w:rsidR="00C728E9" w:rsidRPr="00C728E9" w:rsidRDefault="00C728E9" w:rsidP="00C728E9">
      <w:pPr>
        <w:rPr>
          <w:lang w:bidi="ar-SA"/>
        </w:rPr>
      </w:pPr>
    </w:p>
    <w:p w14:paraId="0587BA22" w14:textId="77777777"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5" w:name="_Toc418080076"/>
      <w:bookmarkStart w:id="766" w:name="_Toc421709921"/>
      <w:bookmarkStart w:id="767" w:name="_Toc51744653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65"/>
      <w:bookmarkEnd w:id="766"/>
      <w:bookmarkEnd w:id="767"/>
    </w:p>
    <w:p w14:paraId="42FC5B94" w14:textId="77777777" w:rsidR="00531B8C" w:rsidRDefault="00732B9A" w:rsidP="009B248D">
      <w:pPr>
        <w:ind w:firstLine="562"/>
        <w:rPr>
          <w:rFonts w:cs="Calibri"/>
        </w:rPr>
      </w:pPr>
      <w:proofErr w:type="gramStart"/>
      <w:r>
        <w:rPr>
          <w:rFonts w:cs="Calibri"/>
        </w:rPr>
        <w:t>None</w:t>
      </w:r>
      <w:r w:rsidR="009B248D">
        <w:rPr>
          <w:rFonts w:cs="Calibri"/>
        </w:rPr>
        <w:t>.</w:t>
      </w:r>
      <w:proofErr w:type="gramEnd"/>
    </w:p>
    <w:p w14:paraId="66522391" w14:textId="77777777" w:rsidR="00531B8C" w:rsidRDefault="00531B8C" w:rsidP="00531B8C">
      <w:pPr>
        <w:rPr>
          <w:rFonts w:cs="Calibri"/>
        </w:rPr>
      </w:pPr>
    </w:p>
    <w:p w14:paraId="782B539B" w14:textId="77777777"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8" w:name="_Toc382297449"/>
      <w:bookmarkStart w:id="769" w:name="_Toc418080077"/>
      <w:bookmarkStart w:id="770" w:name="_Toc421709922"/>
      <w:bookmarkStart w:id="771" w:name="_Toc517446533"/>
      <w:r w:rsidRPr="00E75CFE">
        <w:rPr>
          <w:rFonts w:ascii="Calibri" w:hAnsi="Calibri" w:cs="Calibri"/>
        </w:rPr>
        <w:lastRenderedPageBreak/>
        <w:t>UNIT TEST CONSIDERATION</w:t>
      </w:r>
      <w:bookmarkEnd w:id="768"/>
      <w:bookmarkEnd w:id="769"/>
      <w:bookmarkEnd w:id="770"/>
      <w:bookmarkEnd w:id="771"/>
    </w:p>
    <w:p w14:paraId="31334AA9" w14:textId="4FE855D9" w:rsidR="003812C1" w:rsidRPr="009B248D" w:rsidRDefault="00DF1610" w:rsidP="003812C1">
      <w:pPr>
        <w:ind w:firstLine="562"/>
        <w:rPr>
          <w:rFonts w:cs="Calibri"/>
        </w:rPr>
      </w:pPr>
      <w:r>
        <w:rPr>
          <w:rFonts w:cs="Calibri"/>
        </w:rPr>
        <w:t>None</w:t>
      </w:r>
    </w:p>
    <w:p w14:paraId="17C3F7DC" w14:textId="77777777" w:rsidR="00531B8C" w:rsidRPr="00531B8C" w:rsidRDefault="00531B8C" w:rsidP="009B248D">
      <w:pPr>
        <w:ind w:firstLine="562"/>
        <w:rPr>
          <w:lang w:bidi="ar-SA"/>
        </w:rPr>
      </w:pPr>
    </w:p>
    <w:p w14:paraId="54086AD1" w14:textId="77777777" w:rsidR="00786BDF" w:rsidRPr="00A158C7" w:rsidRDefault="00786BDF" w:rsidP="000B37D5">
      <w:pPr>
        <w:pStyle w:val="Heading7"/>
      </w:pPr>
      <w:bookmarkStart w:id="772" w:name="_Toc517446534"/>
      <w:r w:rsidRPr="00A158C7">
        <w:lastRenderedPageBreak/>
        <w:t>Abbreviations and Acronyms</w:t>
      </w:r>
      <w:bookmarkEnd w:id="7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14:paraId="7AFF678D" w14:textId="7777777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14:paraId="61F6C118" w14:textId="77777777"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14:paraId="525AA882" w14:textId="77777777"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14:paraId="0CA3F110" w14:textId="77777777" w:rsidTr="00786BDF">
        <w:tc>
          <w:tcPr>
            <w:tcW w:w="3018" w:type="dxa"/>
            <w:shd w:val="clear" w:color="auto" w:fill="auto"/>
          </w:tcPr>
          <w:p w14:paraId="333494BE" w14:textId="77777777"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14:paraId="033B1511" w14:textId="77777777"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14:paraId="7042CF94" w14:textId="77777777" w:rsidTr="00786BDF">
        <w:tc>
          <w:tcPr>
            <w:tcW w:w="3018" w:type="dxa"/>
            <w:shd w:val="clear" w:color="auto" w:fill="auto"/>
          </w:tcPr>
          <w:p w14:paraId="0863BC06" w14:textId="77777777"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14:paraId="7530E80A" w14:textId="77777777"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14:paraId="4E225521" w14:textId="77777777" w:rsidR="0053510E" w:rsidRPr="00A158C7" w:rsidRDefault="005A77EF" w:rsidP="000B37D5">
      <w:pPr>
        <w:pStyle w:val="Heading7"/>
      </w:pPr>
      <w:bookmarkStart w:id="773" w:name="_Toc517446535"/>
      <w:r w:rsidRPr="00A158C7">
        <w:lastRenderedPageBreak/>
        <w:t>Glossary</w:t>
      </w:r>
      <w:bookmarkEnd w:id="773"/>
    </w:p>
    <w:p w14:paraId="1628B047" w14:textId="77777777"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14:paraId="31FF4CBD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14:paraId="2A2FCA4D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14:paraId="0670A512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14:paraId="2A7966C0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 xml:space="preserve">Automotive SPICE® Process </w:t>
      </w:r>
      <w:r w:rsidR="009B248D">
        <w:rPr>
          <w:lang w:bidi="ar-SA"/>
        </w:rPr>
        <w:t>Please refer</w:t>
      </w:r>
      <w:r w:rsidRPr="00A158C7">
        <w:rPr>
          <w:lang w:bidi="ar-SA"/>
        </w:rPr>
        <w:t>ence Model (PRM)</w:t>
      </w:r>
    </w:p>
    <w:p w14:paraId="0E67AAF8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14:paraId="3A16B00E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14:paraId="136CD943" w14:textId="77777777"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14:paraId="51D7A074" w14:textId="77777777"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14:paraId="5833560F" w14:textId="77777777"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14:paraId="44796812" w14:textId="77777777"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14:paraId="009A6697" w14:textId="77777777"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14:paraId="574A73C4" w14:textId="7777777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14:paraId="3E5E5F7C" w14:textId="77777777"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14:paraId="4581ED77" w14:textId="77777777"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14:paraId="247FD63C" w14:textId="77777777"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14:paraId="0050CAFD" w14:textId="77777777" w:rsidTr="002D4CF3">
        <w:tc>
          <w:tcPr>
            <w:tcW w:w="2358" w:type="dxa"/>
          </w:tcPr>
          <w:p w14:paraId="5E481A57" w14:textId="77777777"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14:paraId="0F276A47" w14:textId="77777777"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14:paraId="7624E421" w14:textId="77777777"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14:paraId="064DE2B2" w14:textId="77777777" w:rsidTr="002D4CF3">
        <w:tc>
          <w:tcPr>
            <w:tcW w:w="2358" w:type="dxa"/>
          </w:tcPr>
          <w:p w14:paraId="36880F46" w14:textId="77777777"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14:paraId="1CBEAF39" w14:textId="77777777"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14:paraId="5A54E7CF" w14:textId="77777777"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4FE68C1" w14:textId="77777777"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14:paraId="5F05A6C1" w14:textId="77777777" w:rsidR="00A158C7" w:rsidRPr="00A158C7" w:rsidRDefault="009B248D" w:rsidP="00A158C7">
      <w:pPr>
        <w:pStyle w:val="Heading7"/>
      </w:pPr>
      <w:bookmarkStart w:id="774" w:name="_Toc517446536"/>
      <w:r>
        <w:lastRenderedPageBreak/>
        <w:t>Please refer</w:t>
      </w:r>
      <w:r w:rsidR="00A158C7" w:rsidRPr="00A158C7">
        <w:t>ences</w:t>
      </w:r>
      <w:bookmarkEnd w:id="7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14:paraId="210F3630" w14:textId="7777777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14:paraId="76DB10A7" w14:textId="77777777"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14:paraId="4D1ACF01" w14:textId="77777777"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1884286A" w14:textId="77777777"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14:paraId="6D2BE99E" w14:textId="77777777" w:rsidTr="00B758D2">
        <w:tc>
          <w:tcPr>
            <w:tcW w:w="738" w:type="dxa"/>
            <w:shd w:val="clear" w:color="auto" w:fill="auto"/>
          </w:tcPr>
          <w:p w14:paraId="5F9E9472" w14:textId="77777777"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14:paraId="61B1BE6A" w14:textId="77777777" w:rsidR="00531B8C" w:rsidRDefault="00531B8C" w:rsidP="00B758D2">
            <w:pPr>
              <w:keepNext/>
            </w:pPr>
            <w:bookmarkStart w:id="775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75"/>
          </w:p>
        </w:tc>
        <w:tc>
          <w:tcPr>
            <w:tcW w:w="2091" w:type="dxa"/>
            <w:shd w:val="clear" w:color="auto" w:fill="auto"/>
          </w:tcPr>
          <w:p w14:paraId="7AE2E303" w14:textId="77777777"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14:paraId="1C8A3AE8" w14:textId="77777777" w:rsidTr="00B758D2">
        <w:tc>
          <w:tcPr>
            <w:tcW w:w="738" w:type="dxa"/>
            <w:shd w:val="clear" w:color="auto" w:fill="auto"/>
          </w:tcPr>
          <w:p w14:paraId="48AE323B" w14:textId="77777777"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14:paraId="5DC9E78F" w14:textId="77777777"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14:paraId="25C548E5" w14:textId="77777777"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14:paraId="635E4B48" w14:textId="77777777" w:rsidTr="00B758D2">
        <w:tc>
          <w:tcPr>
            <w:tcW w:w="738" w:type="dxa"/>
            <w:shd w:val="clear" w:color="auto" w:fill="auto"/>
          </w:tcPr>
          <w:p w14:paraId="7E029538" w14:textId="77777777"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14:paraId="4423755D" w14:textId="77777777" w:rsidR="00531B8C" w:rsidRDefault="00E45192" w:rsidP="00B758D2">
            <w:pPr>
              <w:keepNext/>
            </w:pPr>
            <w:hyperlink r:id="rId16" w:history="1">
              <w:bookmarkStart w:id="776" w:name="_Ref335300243"/>
              <w:r w:rsidR="00531B8C" w:rsidRPr="00FC427F">
                <w:t>Software Naming Conventions.doc</w:t>
              </w:r>
              <w:bookmarkEnd w:id="776"/>
            </w:hyperlink>
          </w:p>
        </w:tc>
        <w:tc>
          <w:tcPr>
            <w:tcW w:w="2091" w:type="dxa"/>
            <w:shd w:val="clear" w:color="auto" w:fill="auto"/>
          </w:tcPr>
          <w:p w14:paraId="1F5A398B" w14:textId="77777777"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14:paraId="106CF477" w14:textId="77777777" w:rsidTr="00B758D2">
        <w:tc>
          <w:tcPr>
            <w:tcW w:w="738" w:type="dxa"/>
            <w:shd w:val="clear" w:color="auto" w:fill="auto"/>
          </w:tcPr>
          <w:p w14:paraId="337AF56E" w14:textId="77777777" w:rsidR="00531B8C" w:rsidRDefault="00531B8C" w:rsidP="00B758D2">
            <w:pPr>
              <w:jc w:val="center"/>
            </w:pPr>
            <w:r>
              <w:t>4</w:t>
            </w:r>
          </w:p>
        </w:tc>
        <w:bookmarkStart w:id="777" w:name="0AL0_1a67a9"/>
        <w:tc>
          <w:tcPr>
            <w:tcW w:w="6458" w:type="dxa"/>
            <w:shd w:val="clear" w:color="auto" w:fill="auto"/>
          </w:tcPr>
          <w:p w14:paraId="0F26427F" w14:textId="77777777"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77"/>
          </w:p>
        </w:tc>
        <w:tc>
          <w:tcPr>
            <w:tcW w:w="2091" w:type="dxa"/>
            <w:shd w:val="clear" w:color="auto" w:fill="auto"/>
          </w:tcPr>
          <w:p w14:paraId="49D1CB31" w14:textId="77777777"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D55752">
              <w:rPr>
                <w:lang w:bidi="ar-SA"/>
              </w:rPr>
              <w:t>1</w:t>
            </w:r>
          </w:p>
        </w:tc>
      </w:tr>
      <w:tr w:rsidR="00732B9A" w:rsidRPr="00A158C7" w14:paraId="76A1A867" w14:textId="77777777" w:rsidTr="00B758D2">
        <w:tc>
          <w:tcPr>
            <w:tcW w:w="738" w:type="dxa"/>
            <w:shd w:val="clear" w:color="auto" w:fill="auto"/>
          </w:tcPr>
          <w:p w14:paraId="3EEB2EA8" w14:textId="77777777" w:rsidR="00732B9A" w:rsidRDefault="00732B9A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14:paraId="5F69AA10" w14:textId="660F8DF0" w:rsidR="00732B9A" w:rsidRDefault="009B248D" w:rsidP="00B758D2">
            <w:pPr>
              <w:keepNext/>
            </w:pPr>
            <w:r>
              <w:t>FDD:</w:t>
            </w:r>
            <w:r w:rsidR="00732B9A">
              <w:t xml:space="preserve"> </w:t>
            </w:r>
            <w:r w:rsidR="00DF1610">
              <w:t>CF080A_</w:t>
            </w:r>
            <w:r w:rsidR="00DF1610">
              <w:rPr>
                <w:rFonts w:cs="Calibri"/>
              </w:rPr>
              <w:t>BmwVehSpd</w:t>
            </w:r>
            <w:r w:rsidR="00732B9A">
              <w:t>_Design</w:t>
            </w:r>
          </w:p>
        </w:tc>
        <w:tc>
          <w:tcPr>
            <w:tcW w:w="2091" w:type="dxa"/>
            <w:shd w:val="clear" w:color="auto" w:fill="auto"/>
          </w:tcPr>
          <w:p w14:paraId="73AE0924" w14:textId="77777777" w:rsidR="00732B9A" w:rsidRDefault="00732B9A" w:rsidP="00B758D2">
            <w:pPr>
              <w:rPr>
                <w:lang w:bidi="ar-SA"/>
              </w:rPr>
            </w:pPr>
            <w:r>
              <w:rPr>
                <w:lang w:bidi="ar-SA"/>
              </w:rPr>
              <w:t>See Synergy subproject version</w:t>
            </w:r>
          </w:p>
        </w:tc>
      </w:tr>
    </w:tbl>
    <w:p w14:paraId="32C68136" w14:textId="77777777"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F4231" w14:textId="77777777" w:rsidR="00E45192" w:rsidRDefault="00E45192">
      <w:r>
        <w:separator/>
      </w:r>
    </w:p>
  </w:endnote>
  <w:endnote w:type="continuationSeparator" w:id="0">
    <w:p w14:paraId="20975E6F" w14:textId="77777777" w:rsidR="00E45192" w:rsidRDefault="00E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CE1BBF" w:rsidRPr="00B10816" w14:paraId="1EBE68E0" w14:textId="77777777" w:rsidTr="00866672">
      <w:tc>
        <w:tcPr>
          <w:tcW w:w="1667" w:type="pct"/>
          <w:vAlign w:val="center"/>
        </w:tcPr>
        <w:p w14:paraId="4A143158" w14:textId="77777777" w:rsidR="00CE1BBF" w:rsidRPr="00B10816" w:rsidRDefault="00CE1BBF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FF6E0B">
            <w:rPr>
              <w:sz w:val="16"/>
              <w:szCs w:val="16"/>
            </w:rPr>
            <w:t>BmwVehSpd</w:t>
          </w:r>
          <w:r>
            <w:rPr>
              <w:sz w:val="16"/>
              <w:szCs w:val="16"/>
            </w:rPr>
            <w:t>_MDD</w:t>
          </w:r>
          <w:proofErr w:type="spellEnd"/>
        </w:p>
        <w:p w14:paraId="03B5E1C0" w14:textId="77777777" w:rsidR="00CE1BBF" w:rsidRPr="00B10816" w:rsidRDefault="00CE1BBF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14:paraId="73A241FD" w14:textId="6FF0376C" w:rsidR="00CE1BBF" w:rsidRDefault="00FF6E0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778" w:author="Brykczynski, Marek" w:date="2018-06-22T15:58:00Z">
            <w:r w:rsidDel="001A4EBF">
              <w:rPr>
                <w:sz w:val="16"/>
                <w:szCs w:val="16"/>
              </w:rPr>
              <w:delText>February 27</w:delText>
            </w:r>
          </w:del>
          <w:ins w:id="779" w:author="Brykczynski, Marek" w:date="2018-06-22T15:58:00Z">
            <w:r w:rsidR="001A4EBF">
              <w:rPr>
                <w:sz w:val="16"/>
                <w:szCs w:val="16"/>
              </w:rPr>
              <w:t>June 2</w:t>
            </w:r>
          </w:ins>
          <w:ins w:id="780" w:author="Brykczynski, Marek" w:date="2018-06-25T09:48:00Z">
            <w:r w:rsidR="008D2454">
              <w:rPr>
                <w:sz w:val="16"/>
                <w:szCs w:val="16"/>
              </w:rPr>
              <w:t>5</w:t>
            </w:r>
          </w:ins>
          <w:r>
            <w:rPr>
              <w:sz w:val="16"/>
              <w:szCs w:val="16"/>
            </w:rPr>
            <w:t>, 2018</w:t>
          </w:r>
        </w:p>
        <w:p w14:paraId="32CA6C70" w14:textId="77777777" w:rsidR="00CE1BBF" w:rsidRPr="00B10816" w:rsidRDefault="00CE1BB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AAEE353" w14:textId="77777777" w:rsidR="00CE1BBF" w:rsidRPr="00B10816" w:rsidRDefault="00CE1BBF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14:paraId="4253AA70" w14:textId="4D189FAC" w:rsidR="00CE1BBF" w:rsidRPr="00B10816" w:rsidRDefault="00CE1BBF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8D2454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8D2454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14:paraId="09CA1938" w14:textId="77777777" w:rsidR="00CE1BBF" w:rsidRPr="00B10816" w:rsidRDefault="00CE1BBF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0483F" w14:textId="77777777" w:rsidR="00E45192" w:rsidRDefault="00E45192">
      <w:r>
        <w:separator/>
      </w:r>
    </w:p>
  </w:footnote>
  <w:footnote w:type="continuationSeparator" w:id="0">
    <w:p w14:paraId="705CF2B8" w14:textId="77777777" w:rsidR="00E45192" w:rsidRDefault="00E45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CE1BBF" w:rsidRPr="008969C4" w14:paraId="1E052888" w14:textId="77777777" w:rsidTr="00866672">
      <w:trPr>
        <w:trHeight w:val="438"/>
      </w:trPr>
      <w:tc>
        <w:tcPr>
          <w:tcW w:w="1443" w:type="pct"/>
        </w:tcPr>
        <w:p w14:paraId="7BFBBF00" w14:textId="77777777" w:rsidR="00CE1BBF" w:rsidRPr="008969C4" w:rsidRDefault="00CE1BBF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51077D50" wp14:editId="275F528F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14:paraId="03DB5E69" w14:textId="77777777" w:rsidR="00CE1BBF" w:rsidRPr="00891F29" w:rsidRDefault="00CE1BB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14:paraId="11C19BEB" w14:textId="77777777" w:rsidR="00CE1BBF" w:rsidRDefault="00CE1BB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14:paraId="4B873B92" w14:textId="77777777" w:rsidR="00CE1BBF" w:rsidRPr="008969C4" w:rsidRDefault="00CE1BBF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14:paraId="46F0B0BD" w14:textId="77777777" w:rsidR="00CE1BBF" w:rsidRDefault="00CE1B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D71A820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86"/>
    <w:rsid w:val="000040A2"/>
    <w:rsid w:val="00007236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1E6"/>
    <w:rsid w:val="00076DD2"/>
    <w:rsid w:val="00096B85"/>
    <w:rsid w:val="000A5FB2"/>
    <w:rsid w:val="000B01C4"/>
    <w:rsid w:val="000B0DB8"/>
    <w:rsid w:val="000B37D5"/>
    <w:rsid w:val="000B5C1E"/>
    <w:rsid w:val="000B6648"/>
    <w:rsid w:val="000C3DEC"/>
    <w:rsid w:val="000E0B71"/>
    <w:rsid w:val="000E102A"/>
    <w:rsid w:val="000E3512"/>
    <w:rsid w:val="000E4996"/>
    <w:rsid w:val="000E548A"/>
    <w:rsid w:val="00101127"/>
    <w:rsid w:val="00102C25"/>
    <w:rsid w:val="00105517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63CFC"/>
    <w:rsid w:val="00180DD1"/>
    <w:rsid w:val="00181748"/>
    <w:rsid w:val="001833C5"/>
    <w:rsid w:val="00186C07"/>
    <w:rsid w:val="00194117"/>
    <w:rsid w:val="00196283"/>
    <w:rsid w:val="001A069D"/>
    <w:rsid w:val="001A4EBF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5186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80990"/>
    <w:rsid w:val="00285137"/>
    <w:rsid w:val="002905EB"/>
    <w:rsid w:val="00292ABD"/>
    <w:rsid w:val="002A3DCD"/>
    <w:rsid w:val="002A4407"/>
    <w:rsid w:val="002A46ED"/>
    <w:rsid w:val="002A6127"/>
    <w:rsid w:val="002B0434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7AD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1FE6"/>
    <w:rsid w:val="003522C8"/>
    <w:rsid w:val="00361921"/>
    <w:rsid w:val="00362B86"/>
    <w:rsid w:val="00362CE5"/>
    <w:rsid w:val="00364BF7"/>
    <w:rsid w:val="00364F00"/>
    <w:rsid w:val="003812C1"/>
    <w:rsid w:val="003849A4"/>
    <w:rsid w:val="00385119"/>
    <w:rsid w:val="00387BF4"/>
    <w:rsid w:val="00393DBF"/>
    <w:rsid w:val="003A5885"/>
    <w:rsid w:val="003A5B2A"/>
    <w:rsid w:val="003B4A55"/>
    <w:rsid w:val="003D456D"/>
    <w:rsid w:val="003F18D9"/>
    <w:rsid w:val="003F3205"/>
    <w:rsid w:val="00405E64"/>
    <w:rsid w:val="00410E30"/>
    <w:rsid w:val="00411145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63E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C3EC9"/>
    <w:rsid w:val="004D0FAD"/>
    <w:rsid w:val="004D22C5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1BA7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3750"/>
    <w:rsid w:val="00580C6B"/>
    <w:rsid w:val="0058551E"/>
    <w:rsid w:val="00585674"/>
    <w:rsid w:val="0058629C"/>
    <w:rsid w:val="00591CEF"/>
    <w:rsid w:val="00592519"/>
    <w:rsid w:val="005955D1"/>
    <w:rsid w:val="00597086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3214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C6378"/>
    <w:rsid w:val="006D634C"/>
    <w:rsid w:val="006E1C97"/>
    <w:rsid w:val="006E2284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2B9A"/>
    <w:rsid w:val="00737A19"/>
    <w:rsid w:val="00751961"/>
    <w:rsid w:val="00751C77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A410D"/>
    <w:rsid w:val="007B0330"/>
    <w:rsid w:val="007B67D2"/>
    <w:rsid w:val="007B6CFF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07BF4"/>
    <w:rsid w:val="008119C7"/>
    <w:rsid w:val="00820AE5"/>
    <w:rsid w:val="0082456E"/>
    <w:rsid w:val="0082534B"/>
    <w:rsid w:val="00832905"/>
    <w:rsid w:val="00836552"/>
    <w:rsid w:val="0084459F"/>
    <w:rsid w:val="00844F68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4814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1615"/>
    <w:rsid w:val="008C31B1"/>
    <w:rsid w:val="008C4737"/>
    <w:rsid w:val="008C4FBE"/>
    <w:rsid w:val="008C6242"/>
    <w:rsid w:val="008C6874"/>
    <w:rsid w:val="008D1A6A"/>
    <w:rsid w:val="008D2454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36D7"/>
    <w:rsid w:val="00957855"/>
    <w:rsid w:val="00964105"/>
    <w:rsid w:val="009643A3"/>
    <w:rsid w:val="00970DBB"/>
    <w:rsid w:val="0097381A"/>
    <w:rsid w:val="00974934"/>
    <w:rsid w:val="00981856"/>
    <w:rsid w:val="009839AF"/>
    <w:rsid w:val="009877AA"/>
    <w:rsid w:val="00992EB9"/>
    <w:rsid w:val="009B0C02"/>
    <w:rsid w:val="009B248D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A7B9E"/>
    <w:rsid w:val="00AB1565"/>
    <w:rsid w:val="00AB200C"/>
    <w:rsid w:val="00AB2785"/>
    <w:rsid w:val="00AC1BE0"/>
    <w:rsid w:val="00AC2EE6"/>
    <w:rsid w:val="00AC40DF"/>
    <w:rsid w:val="00AC4A58"/>
    <w:rsid w:val="00AC4CD8"/>
    <w:rsid w:val="00AC4E9E"/>
    <w:rsid w:val="00AC6E5E"/>
    <w:rsid w:val="00AD135E"/>
    <w:rsid w:val="00AD1F0E"/>
    <w:rsid w:val="00AD3866"/>
    <w:rsid w:val="00AD3DBF"/>
    <w:rsid w:val="00AE0435"/>
    <w:rsid w:val="00AE07F5"/>
    <w:rsid w:val="00AE0DCB"/>
    <w:rsid w:val="00AE35D1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65E86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4BA6"/>
    <w:rsid w:val="00BA5041"/>
    <w:rsid w:val="00BA7BCD"/>
    <w:rsid w:val="00BB166E"/>
    <w:rsid w:val="00BB4210"/>
    <w:rsid w:val="00BB6ADC"/>
    <w:rsid w:val="00BB7B56"/>
    <w:rsid w:val="00BC45C7"/>
    <w:rsid w:val="00BC6B0F"/>
    <w:rsid w:val="00BD17E2"/>
    <w:rsid w:val="00BD2498"/>
    <w:rsid w:val="00BD29F5"/>
    <w:rsid w:val="00BD7322"/>
    <w:rsid w:val="00BD7803"/>
    <w:rsid w:val="00BE2567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2436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3D30"/>
    <w:rsid w:val="00CB724F"/>
    <w:rsid w:val="00CC04FA"/>
    <w:rsid w:val="00CC44B7"/>
    <w:rsid w:val="00CC6EFC"/>
    <w:rsid w:val="00CE1AE1"/>
    <w:rsid w:val="00CE1BBF"/>
    <w:rsid w:val="00CE29F9"/>
    <w:rsid w:val="00CF089D"/>
    <w:rsid w:val="00CF0E43"/>
    <w:rsid w:val="00CF107F"/>
    <w:rsid w:val="00CF2A9A"/>
    <w:rsid w:val="00CF5BE3"/>
    <w:rsid w:val="00CF7CAD"/>
    <w:rsid w:val="00D00A39"/>
    <w:rsid w:val="00D10898"/>
    <w:rsid w:val="00D10E14"/>
    <w:rsid w:val="00D16229"/>
    <w:rsid w:val="00D229A6"/>
    <w:rsid w:val="00D23CB7"/>
    <w:rsid w:val="00D26802"/>
    <w:rsid w:val="00D30924"/>
    <w:rsid w:val="00D4065B"/>
    <w:rsid w:val="00D42EF2"/>
    <w:rsid w:val="00D443E7"/>
    <w:rsid w:val="00D464A8"/>
    <w:rsid w:val="00D51275"/>
    <w:rsid w:val="00D55752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4AD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1610"/>
    <w:rsid w:val="00DF2F8A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5192"/>
    <w:rsid w:val="00E46EBF"/>
    <w:rsid w:val="00E51408"/>
    <w:rsid w:val="00E52161"/>
    <w:rsid w:val="00E61FD9"/>
    <w:rsid w:val="00E62E0D"/>
    <w:rsid w:val="00E6550B"/>
    <w:rsid w:val="00E9004B"/>
    <w:rsid w:val="00EB1228"/>
    <w:rsid w:val="00EB754B"/>
    <w:rsid w:val="00EC65AC"/>
    <w:rsid w:val="00ED3D2B"/>
    <w:rsid w:val="00ED6365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1583"/>
    <w:rsid w:val="00F727CE"/>
    <w:rsid w:val="00F737FE"/>
    <w:rsid w:val="00F90FCC"/>
    <w:rsid w:val="00F91518"/>
    <w:rsid w:val="00F95E33"/>
    <w:rsid w:val="00FB39DC"/>
    <w:rsid w:val="00FC02CC"/>
    <w:rsid w:val="00FC231A"/>
    <w:rsid w:val="00FC45EA"/>
    <w:rsid w:val="00FC5A02"/>
    <w:rsid w:val="00FD293C"/>
    <w:rsid w:val="00FD2BF4"/>
    <w:rsid w:val="00FD60F0"/>
    <w:rsid w:val="00FE5DF5"/>
    <w:rsid w:val="00FF0123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14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C231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1Char">
    <w:name w:val="Heading 1 Char"/>
    <w:basedOn w:val="DefaultParagraphFont"/>
    <w:link w:val="Heading1"/>
    <w:rsid w:val="00B65E86"/>
    <w:rPr>
      <w:rFonts w:ascii="Arial" w:hAnsi="Arial"/>
      <w:b/>
      <w:kern w:val="28"/>
      <w:sz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C231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1Char">
    <w:name w:val="Heading 1 Char"/>
    <w:basedOn w:val="DefaultParagraphFont"/>
    <w:link w:val="Heading1"/>
    <w:rsid w:val="00B65E86"/>
    <w:rPr>
      <w:rFonts w:ascii="Arial" w:hAnsi="Arial"/>
      <w:b/>
      <w:kern w:val="28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23A_TunSelnAuthy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74279F09064D2B884ACE85C63B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FD89-5AFB-41DB-9B17-2536B7FF32F0}"/>
      </w:docPartPr>
      <w:docPartBody>
        <w:p w:rsidR="007A3D33" w:rsidRDefault="00E2697B">
          <w:pPr>
            <w:pStyle w:val="9474279F09064D2B884ACE85C63B95A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7B"/>
    <w:rsid w:val="00085F99"/>
    <w:rsid w:val="000D4992"/>
    <w:rsid w:val="00163F07"/>
    <w:rsid w:val="001742D2"/>
    <w:rsid w:val="00322AC7"/>
    <w:rsid w:val="003B5D29"/>
    <w:rsid w:val="00512027"/>
    <w:rsid w:val="00557D54"/>
    <w:rsid w:val="007A3D33"/>
    <w:rsid w:val="00906A6D"/>
    <w:rsid w:val="00A45CA9"/>
    <w:rsid w:val="00AC1CF1"/>
    <w:rsid w:val="00B53219"/>
    <w:rsid w:val="00B54AAF"/>
    <w:rsid w:val="00B64F6E"/>
    <w:rsid w:val="00D6720D"/>
    <w:rsid w:val="00D87EC0"/>
    <w:rsid w:val="00DF6D0F"/>
    <w:rsid w:val="00E2697B"/>
    <w:rsid w:val="00E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68B738C-1F2D-4220-AD74-FA90613F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146</TotalTime>
  <Pages>1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9361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Brykczynski, Marek</cp:lastModifiedBy>
  <cp:revision>61</cp:revision>
  <cp:lastPrinted>2014-12-17T17:01:00Z</cp:lastPrinted>
  <dcterms:created xsi:type="dcterms:W3CDTF">2015-10-09T14:03:00Z</dcterms:created>
  <dcterms:modified xsi:type="dcterms:W3CDTF">2018-06-25T07:48:00Z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