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B59DBEF513E146D186F6713D68E74096"/>
        </w:placeholder>
        <w:dataBinding w:prefixMappings="xmlns:ns0='http://purl.org/dc/elements/1.1/' xmlns:ns1='http://schemas.openxmlformats.org/package/2006/metadata/core-properties' " w:xpath="/ns1:coreProperties[1]/ns0:title[1]" w:storeItemID="{6C3C8BC8-F283-45AE-878A-BAB7291924A1}"/>
        <w:text/>
      </w:sdt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CF48DD">
        <w:rPr>
          <w:rFonts w:cs="Calibri"/>
          <w:b/>
          <w:sz w:val="48"/>
          <w:szCs w:val="48"/>
        </w:rPr>
        <w:t>BmwHwAgArbnAndEotPosn</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del w:id="0" w:author="Shawn Penning" w:date="2018-07-12T10:43:00Z">
        <w:r w:rsidRPr="007E0373" w:rsidDel="00C2344B">
          <w:rPr>
            <w:b/>
            <w:sz w:val="36"/>
          </w:rPr>
          <w:fldChar w:fldCharType="begin"/>
        </w:r>
        <w:r w:rsidRPr="007E0373" w:rsidDel="00C2344B">
          <w:rPr>
            <w:b/>
            <w:sz w:val="36"/>
          </w:rPr>
          <w:delInstrText xml:space="preserve"> DOCPROPERTY  "Release Date"  \* MERGEFORMAT </w:delInstrText>
        </w:r>
        <w:r w:rsidRPr="007E0373" w:rsidDel="00C2344B">
          <w:rPr>
            <w:b/>
            <w:sz w:val="36"/>
          </w:rPr>
          <w:fldChar w:fldCharType="separate"/>
        </w:r>
        <w:r w:rsidR="00CD419B" w:rsidDel="00C2344B">
          <w:rPr>
            <w:b/>
            <w:sz w:val="36"/>
          </w:rPr>
          <w:delText>June 29</w:delText>
        </w:r>
        <w:r w:rsidR="00CF48DD" w:rsidDel="00C2344B">
          <w:rPr>
            <w:b/>
            <w:sz w:val="36"/>
          </w:rPr>
          <w:delText>, 2018</w:delText>
        </w:r>
        <w:r w:rsidRPr="007E0373" w:rsidDel="00C2344B">
          <w:rPr>
            <w:b/>
            <w:sz w:val="36"/>
          </w:rPr>
          <w:fldChar w:fldCharType="end"/>
        </w:r>
      </w:del>
      <w:ins w:id="1" w:author="Shawn Penning" w:date="2018-07-12T10:43:00Z">
        <w:r w:rsidR="00C2344B" w:rsidRPr="007E0373">
          <w:rPr>
            <w:b/>
            <w:sz w:val="36"/>
          </w:rPr>
          <w:fldChar w:fldCharType="begin"/>
        </w:r>
        <w:r w:rsidR="00C2344B" w:rsidRPr="007E0373">
          <w:rPr>
            <w:b/>
            <w:sz w:val="36"/>
          </w:rPr>
          <w:instrText xml:space="preserve"> DOCPROPERTY  "Release Date"  \* MERGEFORMAT </w:instrText>
        </w:r>
        <w:r w:rsidR="00C2344B" w:rsidRPr="007E0373">
          <w:rPr>
            <w:b/>
            <w:sz w:val="36"/>
          </w:rPr>
          <w:fldChar w:fldCharType="separate"/>
        </w:r>
        <w:r w:rsidR="00C2344B">
          <w:rPr>
            <w:b/>
            <w:sz w:val="36"/>
          </w:rPr>
          <w:t>12-Jul-2018</w:t>
        </w:r>
        <w:r w:rsidR="00C2344B" w:rsidRPr="007E0373">
          <w:rPr>
            <w:b/>
            <w:sz w:val="36"/>
          </w:rPr>
          <w:fldChar w:fldCharType="end"/>
        </w:r>
      </w:ins>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CF48DD">
        <w:rPr>
          <w:b/>
          <w:sz w:val="24"/>
        </w:rPr>
        <w:t>Software Group</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CF48DD">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CF48DD">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4"/>
        <w:gridCol w:w="2552"/>
        <w:gridCol w:w="1417"/>
        <w:gridCol w:w="1539"/>
      </w:tblGrid>
      <w:tr w:rsidR="004029F0" w:rsidRPr="00AA38E8" w:rsidTr="00210A18">
        <w:tc>
          <w:tcPr>
            <w:tcW w:w="2287" w:type="pct"/>
          </w:tcPr>
          <w:p w:rsidR="004029F0" w:rsidRPr="00AA38E8" w:rsidRDefault="004029F0" w:rsidP="00D229A6">
            <w:pPr>
              <w:jc w:val="center"/>
              <w:rPr>
                <w:rFonts w:cs="Calibri"/>
                <w:b/>
              </w:rPr>
            </w:pPr>
            <w:r w:rsidRPr="00AA38E8">
              <w:rPr>
                <w:rFonts w:cs="Calibri"/>
                <w:b/>
              </w:rPr>
              <w:t>Description</w:t>
            </w:r>
          </w:p>
        </w:tc>
        <w:tc>
          <w:tcPr>
            <w:tcW w:w="1257" w:type="pct"/>
          </w:tcPr>
          <w:p w:rsidR="004029F0" w:rsidRPr="00AA38E8" w:rsidRDefault="004029F0" w:rsidP="00D229A6">
            <w:pPr>
              <w:jc w:val="center"/>
              <w:rPr>
                <w:rFonts w:cs="Calibri"/>
                <w:b/>
              </w:rPr>
            </w:pPr>
            <w:r w:rsidRPr="00AA38E8">
              <w:rPr>
                <w:rFonts w:cs="Calibri"/>
                <w:b/>
              </w:rPr>
              <w:t>Author</w:t>
            </w:r>
          </w:p>
        </w:tc>
        <w:tc>
          <w:tcPr>
            <w:tcW w:w="698" w:type="pct"/>
          </w:tcPr>
          <w:p w:rsidR="004029F0" w:rsidRPr="00AA38E8" w:rsidRDefault="004029F0" w:rsidP="00D229A6">
            <w:pPr>
              <w:jc w:val="center"/>
              <w:rPr>
                <w:rFonts w:cs="Calibri"/>
                <w:b/>
              </w:rPr>
            </w:pPr>
            <w:r w:rsidRPr="00AA38E8">
              <w:rPr>
                <w:rFonts w:cs="Calibri"/>
                <w:b/>
              </w:rPr>
              <w:t>Version</w:t>
            </w:r>
          </w:p>
        </w:tc>
        <w:tc>
          <w:tcPr>
            <w:tcW w:w="758" w:type="pct"/>
          </w:tcPr>
          <w:p w:rsidR="004029F0" w:rsidRPr="00AA38E8" w:rsidRDefault="004029F0" w:rsidP="00D229A6">
            <w:pPr>
              <w:jc w:val="center"/>
              <w:rPr>
                <w:rFonts w:cs="Calibri"/>
                <w:b/>
              </w:rPr>
            </w:pPr>
            <w:r w:rsidRPr="00AA38E8">
              <w:rPr>
                <w:rFonts w:cs="Calibri"/>
                <w:b/>
              </w:rPr>
              <w:t>Date</w:t>
            </w:r>
          </w:p>
        </w:tc>
      </w:tr>
      <w:tr w:rsidR="004029F0" w:rsidRPr="00AA38E8" w:rsidTr="00210A18">
        <w:tc>
          <w:tcPr>
            <w:tcW w:w="2287" w:type="pct"/>
          </w:tcPr>
          <w:p w:rsidR="004029F0" w:rsidRPr="00AA38E8" w:rsidRDefault="004029F0" w:rsidP="00D229A6">
            <w:pPr>
              <w:rPr>
                <w:rFonts w:cs="Calibri"/>
              </w:rPr>
            </w:pPr>
            <w:r>
              <w:rPr>
                <w:rFonts w:cs="Calibri"/>
              </w:rPr>
              <w:t>Initial Version</w:t>
            </w:r>
          </w:p>
        </w:tc>
        <w:tc>
          <w:tcPr>
            <w:tcW w:w="1257" w:type="pct"/>
          </w:tcPr>
          <w:p w:rsidR="004029F0" w:rsidRPr="00AA38E8" w:rsidRDefault="004029F0" w:rsidP="004029F0">
            <w:pPr>
              <w:rPr>
                <w:rFonts w:cs="Calibri"/>
              </w:rPr>
            </w:pPr>
            <w:r>
              <w:rPr>
                <w:rFonts w:cs="Calibri"/>
              </w:rPr>
              <w:t xml:space="preserve">Krzysztof </w:t>
            </w:r>
            <w:proofErr w:type="spellStart"/>
            <w:r>
              <w:rPr>
                <w:rFonts w:cs="Calibri"/>
              </w:rPr>
              <w:t>Byrski</w:t>
            </w:r>
            <w:proofErr w:type="spellEnd"/>
          </w:p>
        </w:tc>
        <w:tc>
          <w:tcPr>
            <w:tcW w:w="698" w:type="pct"/>
          </w:tcPr>
          <w:p w:rsidR="004029F0" w:rsidRPr="00AA38E8" w:rsidRDefault="004029F0" w:rsidP="00D229A6">
            <w:pPr>
              <w:rPr>
                <w:rFonts w:cs="Calibri"/>
              </w:rPr>
            </w:pPr>
            <w:r>
              <w:rPr>
                <w:rFonts w:cs="Calibri"/>
              </w:rPr>
              <w:t>1</w:t>
            </w:r>
          </w:p>
        </w:tc>
        <w:tc>
          <w:tcPr>
            <w:tcW w:w="758" w:type="pct"/>
          </w:tcPr>
          <w:p w:rsidR="004029F0" w:rsidRPr="00AA38E8" w:rsidRDefault="000F3692" w:rsidP="00F21A35">
            <w:pPr>
              <w:rPr>
                <w:rFonts w:cs="Calibri"/>
              </w:rPr>
            </w:pPr>
            <w:r>
              <w:rPr>
                <w:rFonts w:cs="Calibri"/>
              </w:rPr>
              <w:t>25</w:t>
            </w:r>
            <w:r w:rsidR="004029F0">
              <w:rPr>
                <w:rFonts w:cs="Calibri"/>
              </w:rPr>
              <w:t>-</w:t>
            </w:r>
            <w:r w:rsidR="00F21A35">
              <w:rPr>
                <w:rFonts w:cs="Calibri"/>
              </w:rPr>
              <w:t>Oct</w:t>
            </w:r>
            <w:r w:rsidR="004029F0">
              <w:rPr>
                <w:rFonts w:cs="Calibri"/>
              </w:rPr>
              <w:t>-2017</w:t>
            </w:r>
          </w:p>
        </w:tc>
      </w:tr>
      <w:tr w:rsidR="0057387E" w:rsidRPr="00AA38E8" w:rsidTr="00210A18">
        <w:tc>
          <w:tcPr>
            <w:tcW w:w="2287" w:type="pct"/>
          </w:tcPr>
          <w:p w:rsidR="0057387E" w:rsidRDefault="0057387E" w:rsidP="0057387E">
            <w:pPr>
              <w:rPr>
                <w:rFonts w:cs="Calibri"/>
              </w:rPr>
            </w:pPr>
            <w:r>
              <w:rPr>
                <w:rFonts w:cs="Calibri"/>
              </w:rPr>
              <w:t>Update</w:t>
            </w:r>
            <w:r w:rsidR="00291529">
              <w:rPr>
                <w:rFonts w:cs="Calibri"/>
              </w:rPr>
              <w:t>d</w:t>
            </w:r>
            <w:r>
              <w:rPr>
                <w:rFonts w:cs="Calibri"/>
              </w:rPr>
              <w:t xml:space="preserve"> </w:t>
            </w:r>
            <w:r w:rsidRPr="0057387E">
              <w:rPr>
                <w:rFonts w:cs="Calibri"/>
              </w:rPr>
              <w:t>L</w:t>
            </w:r>
            <w:r>
              <w:rPr>
                <w:rFonts w:cs="Calibri"/>
              </w:rPr>
              <w:t>ocal</w:t>
            </w:r>
            <w:r w:rsidRPr="0057387E">
              <w:rPr>
                <w:rFonts w:cs="Calibri"/>
              </w:rPr>
              <w:t xml:space="preserve"> Functions</w:t>
            </w:r>
            <w:r>
              <w:rPr>
                <w:rFonts w:cs="Calibri"/>
              </w:rPr>
              <w:t xml:space="preserve"> arguments</w:t>
            </w:r>
          </w:p>
        </w:tc>
        <w:tc>
          <w:tcPr>
            <w:tcW w:w="1257" w:type="pct"/>
          </w:tcPr>
          <w:p w:rsidR="0057387E" w:rsidRDefault="0057387E" w:rsidP="004029F0">
            <w:pPr>
              <w:rPr>
                <w:rFonts w:cs="Calibri"/>
              </w:rPr>
            </w:pPr>
            <w:r>
              <w:rPr>
                <w:rFonts w:cs="Calibri"/>
              </w:rPr>
              <w:t xml:space="preserve">Krzysztof </w:t>
            </w:r>
            <w:proofErr w:type="spellStart"/>
            <w:r>
              <w:rPr>
                <w:rFonts w:cs="Calibri"/>
              </w:rPr>
              <w:t>Byrski</w:t>
            </w:r>
            <w:proofErr w:type="spellEnd"/>
          </w:p>
        </w:tc>
        <w:tc>
          <w:tcPr>
            <w:tcW w:w="698" w:type="pct"/>
          </w:tcPr>
          <w:p w:rsidR="0057387E" w:rsidRDefault="0057387E" w:rsidP="00D229A6">
            <w:pPr>
              <w:rPr>
                <w:rFonts w:cs="Calibri"/>
              </w:rPr>
            </w:pPr>
            <w:r>
              <w:rPr>
                <w:rFonts w:cs="Calibri"/>
              </w:rPr>
              <w:t>2</w:t>
            </w:r>
          </w:p>
        </w:tc>
        <w:tc>
          <w:tcPr>
            <w:tcW w:w="758" w:type="pct"/>
          </w:tcPr>
          <w:p w:rsidR="0057387E" w:rsidRDefault="0057387E" w:rsidP="001124A0">
            <w:pPr>
              <w:rPr>
                <w:rFonts w:cs="Calibri"/>
              </w:rPr>
            </w:pPr>
            <w:r>
              <w:rPr>
                <w:rFonts w:cs="Calibri"/>
              </w:rPr>
              <w:t>08-Nov-2017</w:t>
            </w:r>
          </w:p>
        </w:tc>
      </w:tr>
      <w:tr w:rsidR="009064EE" w:rsidRPr="00AA38E8" w:rsidTr="00210A18">
        <w:tc>
          <w:tcPr>
            <w:tcW w:w="2287" w:type="pct"/>
          </w:tcPr>
          <w:p w:rsidR="009064EE" w:rsidRDefault="009064EE" w:rsidP="0057387E">
            <w:pPr>
              <w:rPr>
                <w:rFonts w:cs="Calibri"/>
              </w:rPr>
            </w:pPr>
            <w:r>
              <w:rPr>
                <w:rFonts w:cs="Calibri"/>
              </w:rPr>
              <w:t>Updated Diagram and Function Inputs</w:t>
            </w:r>
          </w:p>
        </w:tc>
        <w:tc>
          <w:tcPr>
            <w:tcW w:w="1257" w:type="pct"/>
          </w:tcPr>
          <w:p w:rsidR="009064EE" w:rsidRDefault="009064EE" w:rsidP="004029F0">
            <w:pPr>
              <w:rPr>
                <w:rFonts w:cs="Calibri"/>
              </w:rPr>
            </w:pPr>
            <w:r>
              <w:rPr>
                <w:rFonts w:cs="Calibri"/>
              </w:rPr>
              <w:t xml:space="preserve">Matthew </w:t>
            </w:r>
            <w:proofErr w:type="spellStart"/>
            <w:r>
              <w:rPr>
                <w:rFonts w:cs="Calibri"/>
              </w:rPr>
              <w:t>Leser</w:t>
            </w:r>
            <w:proofErr w:type="spellEnd"/>
          </w:p>
        </w:tc>
        <w:tc>
          <w:tcPr>
            <w:tcW w:w="698" w:type="pct"/>
          </w:tcPr>
          <w:p w:rsidR="009064EE" w:rsidRDefault="009064EE" w:rsidP="00D229A6">
            <w:pPr>
              <w:rPr>
                <w:rFonts w:cs="Calibri"/>
              </w:rPr>
            </w:pPr>
            <w:r>
              <w:rPr>
                <w:rFonts w:cs="Calibri"/>
              </w:rPr>
              <w:t>3</w:t>
            </w:r>
          </w:p>
        </w:tc>
        <w:tc>
          <w:tcPr>
            <w:tcW w:w="758" w:type="pct"/>
          </w:tcPr>
          <w:p w:rsidR="009064EE" w:rsidRDefault="009064EE" w:rsidP="001124A0">
            <w:pPr>
              <w:rPr>
                <w:rFonts w:cs="Calibri"/>
              </w:rPr>
            </w:pPr>
            <w:r>
              <w:rPr>
                <w:rFonts w:cs="Calibri"/>
              </w:rPr>
              <w:t>16-Jan-2018</w:t>
            </w:r>
          </w:p>
        </w:tc>
      </w:tr>
      <w:tr w:rsidR="00E602D9" w:rsidRPr="00AA38E8" w:rsidTr="00210A18">
        <w:tc>
          <w:tcPr>
            <w:tcW w:w="2287" w:type="pct"/>
          </w:tcPr>
          <w:p w:rsidR="00E602D9" w:rsidRDefault="00E602D9" w:rsidP="00EB6B97">
            <w:pPr>
              <w:rPr>
                <w:rFonts w:cs="Calibri"/>
              </w:rPr>
            </w:pPr>
            <w:r w:rsidRPr="00E602D9">
              <w:rPr>
                <w:rFonts w:cs="Calibri"/>
              </w:rPr>
              <w:t xml:space="preserve">Updated </w:t>
            </w:r>
            <w:r w:rsidR="00EB6B97">
              <w:rPr>
                <w:rFonts w:cs="Calibri"/>
              </w:rPr>
              <w:t>to Design version 3.0.0</w:t>
            </w:r>
          </w:p>
        </w:tc>
        <w:tc>
          <w:tcPr>
            <w:tcW w:w="1257" w:type="pct"/>
          </w:tcPr>
          <w:p w:rsidR="00E602D9" w:rsidRDefault="00E602D9" w:rsidP="004029F0">
            <w:pPr>
              <w:rPr>
                <w:rFonts w:cs="Calibri"/>
              </w:rPr>
            </w:pPr>
            <w:r>
              <w:rPr>
                <w:rFonts w:cs="Calibri"/>
              </w:rPr>
              <w:t xml:space="preserve">Krzysztof </w:t>
            </w:r>
            <w:proofErr w:type="spellStart"/>
            <w:r>
              <w:rPr>
                <w:rFonts w:cs="Calibri"/>
              </w:rPr>
              <w:t>Byrski</w:t>
            </w:r>
            <w:proofErr w:type="spellEnd"/>
          </w:p>
        </w:tc>
        <w:tc>
          <w:tcPr>
            <w:tcW w:w="698" w:type="pct"/>
          </w:tcPr>
          <w:p w:rsidR="00E602D9" w:rsidRDefault="00E602D9" w:rsidP="00D229A6">
            <w:pPr>
              <w:rPr>
                <w:rFonts w:cs="Calibri"/>
              </w:rPr>
            </w:pPr>
            <w:r>
              <w:rPr>
                <w:rFonts w:cs="Calibri"/>
              </w:rPr>
              <w:t>4</w:t>
            </w:r>
          </w:p>
        </w:tc>
        <w:tc>
          <w:tcPr>
            <w:tcW w:w="758" w:type="pct"/>
          </w:tcPr>
          <w:p w:rsidR="00E602D9" w:rsidRDefault="00E602D9" w:rsidP="001124A0">
            <w:pPr>
              <w:rPr>
                <w:rFonts w:cs="Calibri"/>
              </w:rPr>
            </w:pPr>
            <w:r>
              <w:rPr>
                <w:rFonts w:cs="Calibri"/>
              </w:rPr>
              <w:t>15-Mar-2018</w:t>
            </w:r>
          </w:p>
        </w:tc>
      </w:tr>
      <w:tr w:rsidR="00CD419B" w:rsidRPr="00AA38E8" w:rsidTr="00210A18">
        <w:tc>
          <w:tcPr>
            <w:tcW w:w="2287" w:type="pct"/>
          </w:tcPr>
          <w:p w:rsidR="00CD419B" w:rsidRPr="00E602D9" w:rsidRDefault="00CD419B" w:rsidP="00EB6B97">
            <w:pPr>
              <w:rPr>
                <w:rFonts w:cs="Calibri"/>
              </w:rPr>
            </w:pPr>
            <w:r w:rsidRPr="00E602D9">
              <w:rPr>
                <w:rFonts w:cs="Calibri"/>
              </w:rPr>
              <w:t xml:space="preserve">Updated </w:t>
            </w:r>
            <w:r>
              <w:rPr>
                <w:rFonts w:cs="Calibri"/>
              </w:rPr>
              <w:t>to Design version 5.1.0</w:t>
            </w:r>
          </w:p>
        </w:tc>
        <w:tc>
          <w:tcPr>
            <w:tcW w:w="1257" w:type="pct"/>
          </w:tcPr>
          <w:p w:rsidR="00CD419B" w:rsidRDefault="00E32072" w:rsidP="004029F0">
            <w:pPr>
              <w:rPr>
                <w:rFonts w:cs="Calibri"/>
              </w:rPr>
            </w:pPr>
            <w:r>
              <w:rPr>
                <w:rFonts w:cs="Calibri"/>
              </w:rPr>
              <w:t xml:space="preserve">Marek </w:t>
            </w:r>
            <w:proofErr w:type="spellStart"/>
            <w:r>
              <w:rPr>
                <w:rFonts w:cs="Calibri"/>
              </w:rPr>
              <w:t>Brykczyński</w:t>
            </w:r>
            <w:proofErr w:type="spellEnd"/>
          </w:p>
        </w:tc>
        <w:tc>
          <w:tcPr>
            <w:tcW w:w="698" w:type="pct"/>
          </w:tcPr>
          <w:p w:rsidR="00CD419B" w:rsidRDefault="00E32072" w:rsidP="00D229A6">
            <w:pPr>
              <w:rPr>
                <w:rFonts w:cs="Calibri"/>
              </w:rPr>
            </w:pPr>
            <w:r>
              <w:rPr>
                <w:rFonts w:cs="Calibri"/>
              </w:rPr>
              <w:t>5</w:t>
            </w:r>
          </w:p>
        </w:tc>
        <w:tc>
          <w:tcPr>
            <w:tcW w:w="758" w:type="pct"/>
          </w:tcPr>
          <w:p w:rsidR="00CD419B" w:rsidRDefault="00E32072">
            <w:pPr>
              <w:rPr>
                <w:rFonts w:cs="Calibri"/>
              </w:rPr>
            </w:pPr>
            <w:r>
              <w:rPr>
                <w:rFonts w:cs="Calibri"/>
              </w:rPr>
              <w:t>29</w:t>
            </w:r>
            <w:r w:rsidR="00CD419B">
              <w:rPr>
                <w:rFonts w:cs="Calibri"/>
              </w:rPr>
              <w:t>-</w:t>
            </w:r>
            <w:r>
              <w:rPr>
                <w:rFonts w:cs="Calibri"/>
              </w:rPr>
              <w:t>Jun</w:t>
            </w:r>
            <w:r w:rsidR="00CD419B">
              <w:rPr>
                <w:rFonts w:cs="Calibri"/>
              </w:rPr>
              <w:t>-2018</w:t>
            </w:r>
          </w:p>
        </w:tc>
      </w:tr>
      <w:tr w:rsidR="00C2344B" w:rsidRPr="00AA38E8" w:rsidTr="00210A18">
        <w:trPr>
          <w:ins w:id="2" w:author="Shawn Penning" w:date="2018-07-12T10:51:00Z"/>
        </w:trPr>
        <w:tc>
          <w:tcPr>
            <w:tcW w:w="2287" w:type="pct"/>
          </w:tcPr>
          <w:p w:rsidR="00C2344B" w:rsidRPr="00E602D9" w:rsidRDefault="00C2344B" w:rsidP="00EB6B97">
            <w:pPr>
              <w:rPr>
                <w:ins w:id="3" w:author="Shawn Penning" w:date="2018-07-12T10:51:00Z"/>
                <w:rFonts w:cs="Calibri"/>
              </w:rPr>
            </w:pPr>
            <w:ins w:id="4" w:author="Shawn Penning" w:date="2018-07-12T10:52:00Z">
              <w:r>
                <w:rPr>
                  <w:rFonts w:cs="Calibri"/>
                </w:rPr>
                <w:t>Updated graphic to include 2 new inputs</w:t>
              </w:r>
            </w:ins>
            <w:ins w:id="5" w:author="Shawn Penning" w:date="2018-07-12T10:57:00Z">
              <w:r w:rsidR="00D73641">
                <w:rPr>
                  <w:rFonts w:cs="Calibri"/>
                </w:rPr>
                <w:t>, modified and added functions</w:t>
              </w:r>
            </w:ins>
          </w:p>
        </w:tc>
        <w:tc>
          <w:tcPr>
            <w:tcW w:w="1257" w:type="pct"/>
          </w:tcPr>
          <w:p w:rsidR="00C2344B" w:rsidRDefault="00C2344B" w:rsidP="004029F0">
            <w:pPr>
              <w:rPr>
                <w:ins w:id="6" w:author="Shawn Penning" w:date="2018-07-12T10:51:00Z"/>
                <w:rFonts w:cs="Calibri"/>
              </w:rPr>
            </w:pPr>
            <w:ins w:id="7" w:author="Shawn Penning" w:date="2018-07-12T10:52:00Z">
              <w:r>
                <w:rPr>
                  <w:rFonts w:cs="Calibri"/>
                </w:rPr>
                <w:t>Shawn Penning</w:t>
              </w:r>
            </w:ins>
          </w:p>
        </w:tc>
        <w:tc>
          <w:tcPr>
            <w:tcW w:w="698" w:type="pct"/>
          </w:tcPr>
          <w:p w:rsidR="00C2344B" w:rsidRDefault="00C2344B" w:rsidP="00D229A6">
            <w:pPr>
              <w:rPr>
                <w:ins w:id="8" w:author="Shawn Penning" w:date="2018-07-12T10:51:00Z"/>
                <w:rFonts w:cs="Calibri"/>
              </w:rPr>
            </w:pPr>
            <w:ins w:id="9" w:author="Shawn Penning" w:date="2018-07-12T10:52:00Z">
              <w:r>
                <w:rPr>
                  <w:rFonts w:cs="Calibri"/>
                </w:rPr>
                <w:t>6</w:t>
              </w:r>
            </w:ins>
          </w:p>
        </w:tc>
        <w:tc>
          <w:tcPr>
            <w:tcW w:w="758" w:type="pct"/>
          </w:tcPr>
          <w:p w:rsidR="00C2344B" w:rsidRDefault="00E51926">
            <w:pPr>
              <w:rPr>
                <w:ins w:id="10" w:author="Shawn Penning" w:date="2018-07-12T10:51:00Z"/>
                <w:rFonts w:cs="Calibri"/>
              </w:rPr>
            </w:pPr>
            <w:ins w:id="11" w:author="Shawn Penning" w:date="2018-07-12T10:52:00Z">
              <w:r>
                <w:rPr>
                  <w:rFonts w:cs="Calibri"/>
                </w:rPr>
                <w:t>12-Jul-2018</w:t>
              </w:r>
            </w:ins>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53576E" w:rsidRDefault="00891F29">
      <w:pPr>
        <w:pStyle w:val="TOC1"/>
        <w:tabs>
          <w:tab w:val="left" w:pos="3802"/>
        </w:tabs>
        <w:rPr>
          <w:ins w:id="12" w:author="Shawn Penning" w:date="2018-07-12T11:24:00Z"/>
          <w:b w:val="0"/>
          <w:sz w:val="32"/>
          <w:szCs w:val="32"/>
          <w:u w:val="single"/>
        </w:rPr>
      </w:pPr>
      <w:bookmarkStart w:id="13" w:name="_Toc519157778"/>
      <w:r w:rsidRPr="00C728E9">
        <w:rPr>
          <w:b w:val="0"/>
          <w:sz w:val="32"/>
          <w:szCs w:val="32"/>
          <w:u w:val="single"/>
        </w:rPr>
        <w:t>Table of Contents</w:t>
      </w:r>
    </w:p>
    <w:p w:rsidR="0053576E" w:rsidRDefault="00E16D14">
      <w:pPr>
        <w:pStyle w:val="TOC1"/>
        <w:tabs>
          <w:tab w:val="left" w:pos="3802"/>
        </w:tabs>
        <w:rPr>
          <w:ins w:id="14" w:author="Shawn Penning" w:date="2018-07-12T11:20:00Z"/>
          <w:rFonts w:eastAsiaTheme="minorEastAsia"/>
          <w:b w:val="0"/>
          <w:color w:val="auto"/>
          <w:kern w:val="0"/>
          <w:sz w:val="22"/>
          <w:szCs w:val="22"/>
          <w:lang w:val="en-US"/>
        </w:rPr>
      </w:pPr>
      <w:r>
        <w:rPr>
          <w:caps/>
          <w:sz w:val="32"/>
          <w:szCs w:val="32"/>
        </w:rPr>
        <w:fldChar w:fldCharType="begin"/>
      </w:r>
      <w:r w:rsidR="007501B9">
        <w:rPr>
          <w:caps/>
          <w:sz w:val="32"/>
          <w:szCs w:val="32"/>
        </w:rPr>
        <w:instrText xml:space="preserve"> TOC \o "1-3" \h \z </w:instrText>
      </w:r>
      <w:r>
        <w:rPr>
          <w:caps/>
          <w:sz w:val="32"/>
          <w:szCs w:val="32"/>
        </w:rPr>
        <w:fldChar w:fldCharType="separate"/>
      </w:r>
      <w:ins w:id="15" w:author="Shawn Penning" w:date="2018-07-12T11:20:00Z">
        <w:r w:rsidR="0053576E" w:rsidRPr="0053576E">
          <w:rPr>
            <w:rStyle w:val="Hyperlink"/>
          </w:rPr>
          <w:t>T</w:t>
        </w:r>
      </w:ins>
    </w:p>
    <w:p w:rsidR="0053576E" w:rsidRDefault="0053576E">
      <w:pPr>
        <w:pStyle w:val="TOC1"/>
        <w:rPr>
          <w:ins w:id="16" w:author="Shawn Penning" w:date="2018-07-12T11:20:00Z"/>
          <w:rFonts w:eastAsiaTheme="minorEastAsia"/>
          <w:b w:val="0"/>
          <w:color w:val="auto"/>
          <w:kern w:val="0"/>
          <w:sz w:val="22"/>
          <w:szCs w:val="22"/>
          <w:lang w:val="en-US"/>
        </w:rPr>
      </w:pPr>
      <w:ins w:id="17" w:author="Shawn Penning" w:date="2018-07-12T11:20:00Z">
        <w:r w:rsidRPr="000C5971">
          <w:rPr>
            <w:rStyle w:val="Hyperlink"/>
          </w:rPr>
          <w:fldChar w:fldCharType="begin"/>
        </w:r>
        <w:r w:rsidRPr="000C5971">
          <w:rPr>
            <w:rStyle w:val="Hyperlink"/>
          </w:rPr>
          <w:instrText xml:space="preserve"> </w:instrText>
        </w:r>
        <w:r>
          <w:instrText>HYPERLINK \l "_Toc519157779"</w:instrText>
        </w:r>
        <w:r w:rsidRPr="000C5971">
          <w:rPr>
            <w:rStyle w:val="Hyperlink"/>
          </w:rPr>
          <w:instrText xml:space="preserve"> </w:instrText>
        </w:r>
        <w:r w:rsidRPr="000C5971">
          <w:rPr>
            <w:rStyle w:val="Hyperlink"/>
          </w:rPr>
          <w:fldChar w:fldCharType="separate"/>
        </w:r>
        <w:r w:rsidRPr="000C5971">
          <w:rPr>
            <w:rStyle w:val="Hyperlink"/>
          </w:rPr>
          <w:t>1</w:t>
        </w:r>
        <w:r>
          <w:rPr>
            <w:rFonts w:eastAsiaTheme="minorEastAsia"/>
            <w:b w:val="0"/>
            <w:color w:val="auto"/>
            <w:kern w:val="0"/>
            <w:sz w:val="22"/>
            <w:szCs w:val="22"/>
            <w:lang w:val="en-US"/>
          </w:rPr>
          <w:tab/>
        </w:r>
        <w:r w:rsidRPr="000C5971">
          <w:rPr>
            <w:rStyle w:val="Hyperlink"/>
          </w:rPr>
          <w:t>Introduction</w:t>
        </w:r>
        <w:r>
          <w:rPr>
            <w:webHidden/>
          </w:rPr>
          <w:tab/>
        </w:r>
        <w:r>
          <w:rPr>
            <w:webHidden/>
          </w:rPr>
          <w:fldChar w:fldCharType="begin"/>
        </w:r>
        <w:r>
          <w:rPr>
            <w:webHidden/>
          </w:rPr>
          <w:instrText xml:space="preserve"> PAGEREF _Toc519157779 \h </w:instrText>
        </w:r>
      </w:ins>
      <w:r>
        <w:rPr>
          <w:webHidden/>
        </w:rPr>
      </w:r>
      <w:r>
        <w:rPr>
          <w:webHidden/>
        </w:rPr>
        <w:fldChar w:fldCharType="separate"/>
      </w:r>
      <w:ins w:id="18" w:author="Shawn Penning" w:date="2018-07-12T11:20:00Z">
        <w:r>
          <w:rPr>
            <w:webHidden/>
          </w:rPr>
          <w:t>5</w:t>
        </w:r>
        <w:r>
          <w:rPr>
            <w:webHidden/>
          </w:rPr>
          <w:fldChar w:fldCharType="end"/>
        </w:r>
        <w:r w:rsidRPr="000C5971">
          <w:rPr>
            <w:rStyle w:val="Hyperlink"/>
          </w:rPr>
          <w:fldChar w:fldCharType="end"/>
        </w:r>
      </w:ins>
    </w:p>
    <w:p w:rsidR="0053576E" w:rsidRDefault="0053576E">
      <w:pPr>
        <w:pStyle w:val="TOC2"/>
        <w:rPr>
          <w:ins w:id="19" w:author="Shawn Penning" w:date="2018-07-12T11:20:00Z"/>
          <w:rFonts w:asciiTheme="minorHAnsi" w:eastAsiaTheme="minorEastAsia" w:hAnsiTheme="minorHAnsi"/>
          <w:color w:val="auto"/>
          <w:kern w:val="0"/>
          <w:szCs w:val="22"/>
        </w:rPr>
      </w:pPr>
      <w:ins w:id="20" w:author="Shawn Penning" w:date="2018-07-12T11:20:00Z">
        <w:r w:rsidRPr="000C5971">
          <w:rPr>
            <w:rStyle w:val="Hyperlink"/>
          </w:rPr>
          <w:fldChar w:fldCharType="begin"/>
        </w:r>
        <w:r w:rsidRPr="000C5971">
          <w:rPr>
            <w:rStyle w:val="Hyperlink"/>
          </w:rPr>
          <w:instrText xml:space="preserve"> </w:instrText>
        </w:r>
        <w:r>
          <w:instrText>HYPERLINK \l "_Toc519157780"</w:instrText>
        </w:r>
        <w:r w:rsidRPr="000C5971">
          <w:rPr>
            <w:rStyle w:val="Hyperlink"/>
          </w:rPr>
          <w:instrText xml:space="preserve"> </w:instrText>
        </w:r>
        <w:r w:rsidRPr="000C5971">
          <w:rPr>
            <w:rStyle w:val="Hyperlink"/>
          </w:rPr>
          <w:fldChar w:fldCharType="separate"/>
        </w:r>
        <w:r w:rsidRPr="000C5971">
          <w:rPr>
            <w:rStyle w:val="Hyperlink"/>
          </w:rPr>
          <w:t>1.1</w:t>
        </w:r>
        <w:r>
          <w:rPr>
            <w:rFonts w:asciiTheme="minorHAnsi" w:eastAsiaTheme="minorEastAsia" w:hAnsiTheme="minorHAnsi"/>
            <w:color w:val="auto"/>
            <w:kern w:val="0"/>
            <w:szCs w:val="22"/>
          </w:rPr>
          <w:tab/>
        </w:r>
        <w:r w:rsidRPr="000C5971">
          <w:rPr>
            <w:rStyle w:val="Hyperlink"/>
          </w:rPr>
          <w:t>Purpose</w:t>
        </w:r>
        <w:r>
          <w:rPr>
            <w:webHidden/>
          </w:rPr>
          <w:tab/>
        </w:r>
        <w:r>
          <w:rPr>
            <w:webHidden/>
          </w:rPr>
          <w:fldChar w:fldCharType="begin"/>
        </w:r>
        <w:r>
          <w:rPr>
            <w:webHidden/>
          </w:rPr>
          <w:instrText xml:space="preserve"> PAGEREF _Toc519157780 \h </w:instrText>
        </w:r>
      </w:ins>
      <w:r>
        <w:rPr>
          <w:webHidden/>
        </w:rPr>
      </w:r>
      <w:r>
        <w:rPr>
          <w:webHidden/>
        </w:rPr>
        <w:fldChar w:fldCharType="separate"/>
      </w:r>
      <w:ins w:id="21" w:author="Shawn Penning" w:date="2018-07-12T11:20:00Z">
        <w:r>
          <w:rPr>
            <w:webHidden/>
          </w:rPr>
          <w:t>5</w:t>
        </w:r>
        <w:r>
          <w:rPr>
            <w:webHidden/>
          </w:rPr>
          <w:fldChar w:fldCharType="end"/>
        </w:r>
        <w:r w:rsidRPr="000C5971">
          <w:rPr>
            <w:rStyle w:val="Hyperlink"/>
          </w:rPr>
          <w:fldChar w:fldCharType="end"/>
        </w:r>
      </w:ins>
    </w:p>
    <w:p w:rsidR="0053576E" w:rsidRDefault="0053576E">
      <w:pPr>
        <w:pStyle w:val="TOC2"/>
        <w:rPr>
          <w:ins w:id="22" w:author="Shawn Penning" w:date="2018-07-12T11:20:00Z"/>
          <w:rFonts w:asciiTheme="minorHAnsi" w:eastAsiaTheme="minorEastAsia" w:hAnsiTheme="minorHAnsi"/>
          <w:color w:val="auto"/>
          <w:kern w:val="0"/>
          <w:szCs w:val="22"/>
        </w:rPr>
      </w:pPr>
      <w:ins w:id="23" w:author="Shawn Penning" w:date="2018-07-12T11:20:00Z">
        <w:r w:rsidRPr="000C5971">
          <w:rPr>
            <w:rStyle w:val="Hyperlink"/>
          </w:rPr>
          <w:fldChar w:fldCharType="begin"/>
        </w:r>
        <w:r w:rsidRPr="000C5971">
          <w:rPr>
            <w:rStyle w:val="Hyperlink"/>
          </w:rPr>
          <w:instrText xml:space="preserve"> </w:instrText>
        </w:r>
        <w:r>
          <w:instrText>HYPERLINK \l "_Toc519157781"</w:instrText>
        </w:r>
        <w:r w:rsidRPr="000C5971">
          <w:rPr>
            <w:rStyle w:val="Hyperlink"/>
          </w:rPr>
          <w:instrText xml:space="preserve"> </w:instrText>
        </w:r>
        <w:r w:rsidRPr="000C5971">
          <w:rPr>
            <w:rStyle w:val="Hyperlink"/>
          </w:rPr>
          <w:fldChar w:fldCharType="separate"/>
        </w:r>
        <w:r w:rsidRPr="000C5971">
          <w:rPr>
            <w:rStyle w:val="Hyperlink"/>
          </w:rPr>
          <w:t>1.2</w:t>
        </w:r>
        <w:r>
          <w:rPr>
            <w:rFonts w:asciiTheme="minorHAnsi" w:eastAsiaTheme="minorEastAsia" w:hAnsiTheme="minorHAnsi"/>
            <w:color w:val="auto"/>
            <w:kern w:val="0"/>
            <w:szCs w:val="22"/>
          </w:rPr>
          <w:tab/>
        </w:r>
        <w:r w:rsidRPr="000C5971">
          <w:rPr>
            <w:rStyle w:val="Hyperlink"/>
          </w:rPr>
          <w:t>Scope</w:t>
        </w:r>
        <w:r>
          <w:rPr>
            <w:webHidden/>
          </w:rPr>
          <w:tab/>
        </w:r>
        <w:r>
          <w:rPr>
            <w:webHidden/>
          </w:rPr>
          <w:fldChar w:fldCharType="begin"/>
        </w:r>
        <w:r>
          <w:rPr>
            <w:webHidden/>
          </w:rPr>
          <w:instrText xml:space="preserve"> PAGEREF _Toc519157781 \h </w:instrText>
        </w:r>
      </w:ins>
      <w:r>
        <w:rPr>
          <w:webHidden/>
        </w:rPr>
      </w:r>
      <w:r>
        <w:rPr>
          <w:webHidden/>
        </w:rPr>
        <w:fldChar w:fldCharType="separate"/>
      </w:r>
      <w:ins w:id="24" w:author="Shawn Penning" w:date="2018-07-12T11:20:00Z">
        <w:r>
          <w:rPr>
            <w:webHidden/>
          </w:rPr>
          <w:t>5</w:t>
        </w:r>
        <w:r>
          <w:rPr>
            <w:webHidden/>
          </w:rPr>
          <w:fldChar w:fldCharType="end"/>
        </w:r>
        <w:r w:rsidRPr="000C5971">
          <w:rPr>
            <w:rStyle w:val="Hyperlink"/>
          </w:rPr>
          <w:fldChar w:fldCharType="end"/>
        </w:r>
      </w:ins>
    </w:p>
    <w:p w:rsidR="0053576E" w:rsidRDefault="0053576E">
      <w:pPr>
        <w:pStyle w:val="TOC1"/>
        <w:rPr>
          <w:ins w:id="25" w:author="Shawn Penning" w:date="2018-07-12T11:20:00Z"/>
          <w:rFonts w:eastAsiaTheme="minorEastAsia"/>
          <w:b w:val="0"/>
          <w:color w:val="auto"/>
          <w:kern w:val="0"/>
          <w:sz w:val="22"/>
          <w:szCs w:val="22"/>
          <w:lang w:val="en-US"/>
        </w:rPr>
      </w:pPr>
      <w:ins w:id="26" w:author="Shawn Penning" w:date="2018-07-12T11:20:00Z">
        <w:r w:rsidRPr="000C5971">
          <w:rPr>
            <w:rStyle w:val="Hyperlink"/>
          </w:rPr>
          <w:fldChar w:fldCharType="begin"/>
        </w:r>
        <w:r w:rsidRPr="000C5971">
          <w:rPr>
            <w:rStyle w:val="Hyperlink"/>
          </w:rPr>
          <w:instrText xml:space="preserve"> </w:instrText>
        </w:r>
        <w:r>
          <w:instrText>HYPERLINK \l "_Toc519157782"</w:instrText>
        </w:r>
        <w:r w:rsidRPr="000C5971">
          <w:rPr>
            <w:rStyle w:val="Hyperlink"/>
          </w:rPr>
          <w:instrText xml:space="preserve"> </w:instrText>
        </w:r>
        <w:r w:rsidRPr="000C5971">
          <w:rPr>
            <w:rStyle w:val="Hyperlink"/>
          </w:rPr>
          <w:fldChar w:fldCharType="separate"/>
        </w:r>
        <w:r w:rsidRPr="000C5971">
          <w:rPr>
            <w:rStyle w:val="Hyperlink"/>
            <w:rFonts w:ascii="Calibri" w:hAnsi="Calibri" w:cs="Calibri"/>
          </w:rPr>
          <w:t>2</w:t>
        </w:r>
        <w:r>
          <w:rPr>
            <w:rFonts w:eastAsiaTheme="minorEastAsia"/>
            <w:b w:val="0"/>
            <w:color w:val="auto"/>
            <w:kern w:val="0"/>
            <w:sz w:val="22"/>
            <w:szCs w:val="22"/>
            <w:lang w:val="en-US"/>
          </w:rPr>
          <w:tab/>
        </w:r>
        <w:r w:rsidRPr="000C5971">
          <w:rPr>
            <w:rStyle w:val="Hyperlink"/>
            <w:rFonts w:ascii="Calibri" w:hAnsi="Calibri" w:cs="Calibri"/>
          </w:rPr>
          <w:t>BmwHwAgArbnAndEotPosn &amp; High-Level Description</w:t>
        </w:r>
        <w:r>
          <w:rPr>
            <w:webHidden/>
          </w:rPr>
          <w:tab/>
        </w:r>
        <w:r>
          <w:rPr>
            <w:webHidden/>
          </w:rPr>
          <w:fldChar w:fldCharType="begin"/>
        </w:r>
        <w:r>
          <w:rPr>
            <w:webHidden/>
          </w:rPr>
          <w:instrText xml:space="preserve"> PAGEREF _Toc519157782 \h </w:instrText>
        </w:r>
      </w:ins>
      <w:r>
        <w:rPr>
          <w:webHidden/>
        </w:rPr>
      </w:r>
      <w:r>
        <w:rPr>
          <w:webHidden/>
        </w:rPr>
        <w:fldChar w:fldCharType="separate"/>
      </w:r>
      <w:ins w:id="27" w:author="Shawn Penning" w:date="2018-07-12T11:20:00Z">
        <w:r>
          <w:rPr>
            <w:webHidden/>
          </w:rPr>
          <w:t>6</w:t>
        </w:r>
        <w:r>
          <w:rPr>
            <w:webHidden/>
          </w:rPr>
          <w:fldChar w:fldCharType="end"/>
        </w:r>
        <w:r w:rsidRPr="000C5971">
          <w:rPr>
            <w:rStyle w:val="Hyperlink"/>
          </w:rPr>
          <w:fldChar w:fldCharType="end"/>
        </w:r>
      </w:ins>
    </w:p>
    <w:p w:rsidR="0053576E" w:rsidRDefault="0053576E">
      <w:pPr>
        <w:pStyle w:val="TOC1"/>
        <w:rPr>
          <w:ins w:id="28" w:author="Shawn Penning" w:date="2018-07-12T11:20:00Z"/>
          <w:rFonts w:eastAsiaTheme="minorEastAsia"/>
          <w:b w:val="0"/>
          <w:color w:val="auto"/>
          <w:kern w:val="0"/>
          <w:sz w:val="22"/>
          <w:szCs w:val="22"/>
          <w:lang w:val="en-US"/>
        </w:rPr>
      </w:pPr>
      <w:ins w:id="29" w:author="Shawn Penning" w:date="2018-07-12T11:20:00Z">
        <w:r w:rsidRPr="000C5971">
          <w:rPr>
            <w:rStyle w:val="Hyperlink"/>
          </w:rPr>
          <w:fldChar w:fldCharType="begin"/>
        </w:r>
        <w:r w:rsidRPr="000C5971">
          <w:rPr>
            <w:rStyle w:val="Hyperlink"/>
          </w:rPr>
          <w:instrText xml:space="preserve"> </w:instrText>
        </w:r>
        <w:r>
          <w:instrText>HYPERLINK \l "_Toc519157783"</w:instrText>
        </w:r>
        <w:r w:rsidRPr="000C5971">
          <w:rPr>
            <w:rStyle w:val="Hyperlink"/>
          </w:rPr>
          <w:instrText xml:space="preserve"> </w:instrText>
        </w:r>
        <w:r w:rsidRPr="000C5971">
          <w:rPr>
            <w:rStyle w:val="Hyperlink"/>
          </w:rPr>
          <w:fldChar w:fldCharType="separate"/>
        </w:r>
        <w:r w:rsidRPr="000C5971">
          <w:rPr>
            <w:rStyle w:val="Hyperlink"/>
            <w:rFonts w:ascii="Calibri" w:hAnsi="Calibri" w:cs="Calibri"/>
          </w:rPr>
          <w:t>3</w:t>
        </w:r>
        <w:r>
          <w:rPr>
            <w:rFonts w:eastAsiaTheme="minorEastAsia"/>
            <w:b w:val="0"/>
            <w:color w:val="auto"/>
            <w:kern w:val="0"/>
            <w:sz w:val="22"/>
            <w:szCs w:val="22"/>
            <w:lang w:val="en-US"/>
          </w:rPr>
          <w:tab/>
        </w:r>
        <w:r w:rsidRPr="000C5971">
          <w:rPr>
            <w:rStyle w:val="Hyperlink"/>
            <w:rFonts w:ascii="Calibri" w:hAnsi="Calibri" w:cs="Calibri"/>
          </w:rPr>
          <w:t>Design details of software module</w:t>
        </w:r>
        <w:r>
          <w:rPr>
            <w:webHidden/>
          </w:rPr>
          <w:tab/>
        </w:r>
        <w:r>
          <w:rPr>
            <w:webHidden/>
          </w:rPr>
          <w:fldChar w:fldCharType="begin"/>
        </w:r>
        <w:r>
          <w:rPr>
            <w:webHidden/>
          </w:rPr>
          <w:instrText xml:space="preserve"> PAGEREF _Toc519157783 \h </w:instrText>
        </w:r>
      </w:ins>
      <w:r>
        <w:rPr>
          <w:webHidden/>
        </w:rPr>
      </w:r>
      <w:r>
        <w:rPr>
          <w:webHidden/>
        </w:rPr>
        <w:fldChar w:fldCharType="separate"/>
      </w:r>
      <w:ins w:id="30" w:author="Shawn Penning" w:date="2018-07-12T11:20:00Z">
        <w:r>
          <w:rPr>
            <w:webHidden/>
          </w:rPr>
          <w:t>7</w:t>
        </w:r>
        <w:r>
          <w:rPr>
            <w:webHidden/>
          </w:rPr>
          <w:fldChar w:fldCharType="end"/>
        </w:r>
        <w:r w:rsidRPr="000C5971">
          <w:rPr>
            <w:rStyle w:val="Hyperlink"/>
          </w:rPr>
          <w:fldChar w:fldCharType="end"/>
        </w:r>
      </w:ins>
    </w:p>
    <w:p w:rsidR="0053576E" w:rsidRDefault="0053576E">
      <w:pPr>
        <w:pStyle w:val="TOC2"/>
        <w:rPr>
          <w:ins w:id="31" w:author="Shawn Penning" w:date="2018-07-12T11:20:00Z"/>
          <w:rFonts w:asciiTheme="minorHAnsi" w:eastAsiaTheme="minorEastAsia" w:hAnsiTheme="minorHAnsi"/>
          <w:color w:val="auto"/>
          <w:kern w:val="0"/>
          <w:szCs w:val="22"/>
        </w:rPr>
      </w:pPr>
      <w:ins w:id="32" w:author="Shawn Penning" w:date="2018-07-12T11:20:00Z">
        <w:r w:rsidRPr="000C5971">
          <w:rPr>
            <w:rStyle w:val="Hyperlink"/>
          </w:rPr>
          <w:fldChar w:fldCharType="begin"/>
        </w:r>
        <w:r w:rsidRPr="000C5971">
          <w:rPr>
            <w:rStyle w:val="Hyperlink"/>
          </w:rPr>
          <w:instrText xml:space="preserve"> </w:instrText>
        </w:r>
        <w:r>
          <w:instrText>HYPERLINK \l "_Toc519157784"</w:instrText>
        </w:r>
        <w:r w:rsidRPr="000C5971">
          <w:rPr>
            <w:rStyle w:val="Hyperlink"/>
          </w:rPr>
          <w:instrText xml:space="preserve"> </w:instrText>
        </w:r>
        <w:r w:rsidRPr="000C5971">
          <w:rPr>
            <w:rStyle w:val="Hyperlink"/>
          </w:rPr>
          <w:fldChar w:fldCharType="separate"/>
        </w:r>
        <w:r w:rsidRPr="000C5971">
          <w:rPr>
            <w:rStyle w:val="Hyperlink"/>
            <w:rFonts w:cs="Calibri"/>
          </w:rPr>
          <w:t>3.1</w:t>
        </w:r>
        <w:r>
          <w:rPr>
            <w:rFonts w:asciiTheme="minorHAnsi" w:eastAsiaTheme="minorEastAsia" w:hAnsiTheme="minorHAnsi"/>
            <w:color w:val="auto"/>
            <w:kern w:val="0"/>
            <w:szCs w:val="22"/>
          </w:rPr>
          <w:tab/>
        </w:r>
        <w:r w:rsidRPr="000C5971">
          <w:rPr>
            <w:rStyle w:val="Hyperlink"/>
          </w:rPr>
          <w:t>Graphical</w:t>
        </w:r>
        <w:r w:rsidRPr="000C5971">
          <w:rPr>
            <w:rStyle w:val="Hyperlink"/>
            <w:rFonts w:cs="Calibri"/>
          </w:rPr>
          <w:t xml:space="preserve"> representation of BmwHwAgArbnAndEotPosn</w:t>
        </w:r>
        <w:r>
          <w:rPr>
            <w:webHidden/>
          </w:rPr>
          <w:tab/>
        </w:r>
        <w:r>
          <w:rPr>
            <w:webHidden/>
          </w:rPr>
          <w:fldChar w:fldCharType="begin"/>
        </w:r>
        <w:r>
          <w:rPr>
            <w:webHidden/>
          </w:rPr>
          <w:instrText xml:space="preserve"> PAGEREF _Toc519157784 \h </w:instrText>
        </w:r>
      </w:ins>
      <w:r>
        <w:rPr>
          <w:webHidden/>
        </w:rPr>
      </w:r>
      <w:r>
        <w:rPr>
          <w:webHidden/>
        </w:rPr>
        <w:fldChar w:fldCharType="separate"/>
      </w:r>
      <w:ins w:id="33" w:author="Shawn Penning" w:date="2018-07-12T11:20:00Z">
        <w:r>
          <w:rPr>
            <w:webHidden/>
          </w:rPr>
          <w:t>7</w:t>
        </w:r>
        <w:r>
          <w:rPr>
            <w:webHidden/>
          </w:rPr>
          <w:fldChar w:fldCharType="end"/>
        </w:r>
        <w:r w:rsidRPr="000C5971">
          <w:rPr>
            <w:rStyle w:val="Hyperlink"/>
          </w:rPr>
          <w:fldChar w:fldCharType="end"/>
        </w:r>
      </w:ins>
    </w:p>
    <w:p w:rsidR="0053576E" w:rsidRDefault="0053576E">
      <w:pPr>
        <w:pStyle w:val="TOC2"/>
        <w:rPr>
          <w:ins w:id="34" w:author="Shawn Penning" w:date="2018-07-12T11:20:00Z"/>
          <w:rFonts w:asciiTheme="minorHAnsi" w:eastAsiaTheme="minorEastAsia" w:hAnsiTheme="minorHAnsi"/>
          <w:color w:val="auto"/>
          <w:kern w:val="0"/>
          <w:szCs w:val="22"/>
        </w:rPr>
      </w:pPr>
      <w:ins w:id="35" w:author="Shawn Penning" w:date="2018-07-12T11:20:00Z">
        <w:r w:rsidRPr="000C5971">
          <w:rPr>
            <w:rStyle w:val="Hyperlink"/>
          </w:rPr>
          <w:fldChar w:fldCharType="begin"/>
        </w:r>
        <w:r w:rsidRPr="000C5971">
          <w:rPr>
            <w:rStyle w:val="Hyperlink"/>
          </w:rPr>
          <w:instrText xml:space="preserve"> </w:instrText>
        </w:r>
        <w:r>
          <w:instrText>HYPERLINK \l "_Toc519157785"</w:instrText>
        </w:r>
        <w:r w:rsidRPr="000C5971">
          <w:rPr>
            <w:rStyle w:val="Hyperlink"/>
          </w:rPr>
          <w:instrText xml:space="preserve"> </w:instrText>
        </w:r>
        <w:r w:rsidRPr="000C5971">
          <w:rPr>
            <w:rStyle w:val="Hyperlink"/>
          </w:rPr>
          <w:fldChar w:fldCharType="separate"/>
        </w:r>
        <w:r w:rsidRPr="000C5971">
          <w:rPr>
            <w:rStyle w:val="Hyperlink"/>
            <w:rFonts w:cs="Calibri"/>
          </w:rPr>
          <w:t>3.2</w:t>
        </w:r>
        <w:r>
          <w:rPr>
            <w:rFonts w:asciiTheme="minorHAnsi" w:eastAsiaTheme="minorEastAsia" w:hAnsiTheme="minorHAnsi"/>
            <w:color w:val="auto"/>
            <w:kern w:val="0"/>
            <w:szCs w:val="22"/>
          </w:rPr>
          <w:tab/>
        </w:r>
        <w:r w:rsidRPr="000C5971">
          <w:rPr>
            <w:rStyle w:val="Hyperlink"/>
            <w:rFonts w:cs="Calibri"/>
          </w:rPr>
          <w:t>Data Flow Diagram</w:t>
        </w:r>
        <w:r>
          <w:rPr>
            <w:webHidden/>
          </w:rPr>
          <w:tab/>
        </w:r>
        <w:r>
          <w:rPr>
            <w:webHidden/>
          </w:rPr>
          <w:fldChar w:fldCharType="begin"/>
        </w:r>
        <w:r>
          <w:rPr>
            <w:webHidden/>
          </w:rPr>
          <w:instrText xml:space="preserve"> PAGEREF _Toc519157785 \h </w:instrText>
        </w:r>
      </w:ins>
      <w:r>
        <w:rPr>
          <w:webHidden/>
        </w:rPr>
      </w:r>
      <w:r>
        <w:rPr>
          <w:webHidden/>
        </w:rPr>
        <w:fldChar w:fldCharType="separate"/>
      </w:r>
      <w:ins w:id="36" w:author="Shawn Penning" w:date="2018-07-12T11:20:00Z">
        <w:r>
          <w:rPr>
            <w:webHidden/>
          </w:rPr>
          <w:t>8</w:t>
        </w:r>
        <w:r>
          <w:rPr>
            <w:webHidden/>
          </w:rPr>
          <w:fldChar w:fldCharType="end"/>
        </w:r>
        <w:r w:rsidRPr="000C5971">
          <w:rPr>
            <w:rStyle w:val="Hyperlink"/>
          </w:rPr>
          <w:fldChar w:fldCharType="end"/>
        </w:r>
      </w:ins>
    </w:p>
    <w:p w:rsidR="0053576E" w:rsidRDefault="0053576E">
      <w:pPr>
        <w:pStyle w:val="TOC3"/>
        <w:tabs>
          <w:tab w:val="left" w:pos="1200"/>
        </w:tabs>
        <w:rPr>
          <w:ins w:id="37" w:author="Shawn Penning" w:date="2018-07-12T11:20:00Z"/>
          <w:rFonts w:asciiTheme="minorHAnsi" w:eastAsiaTheme="minorEastAsia" w:hAnsiTheme="minorHAnsi"/>
          <w:color w:val="auto"/>
          <w:kern w:val="0"/>
          <w:sz w:val="22"/>
          <w:szCs w:val="22"/>
        </w:rPr>
      </w:pPr>
      <w:ins w:id="38" w:author="Shawn Penning" w:date="2018-07-12T11:20:00Z">
        <w:r w:rsidRPr="000C5971">
          <w:rPr>
            <w:rStyle w:val="Hyperlink"/>
          </w:rPr>
          <w:fldChar w:fldCharType="begin"/>
        </w:r>
        <w:r w:rsidRPr="000C5971">
          <w:rPr>
            <w:rStyle w:val="Hyperlink"/>
          </w:rPr>
          <w:instrText xml:space="preserve"> </w:instrText>
        </w:r>
        <w:r>
          <w:instrText>HYPERLINK \l "_Toc519157786"</w:instrText>
        </w:r>
        <w:r w:rsidRPr="000C5971">
          <w:rPr>
            <w:rStyle w:val="Hyperlink"/>
          </w:rPr>
          <w:instrText xml:space="preserve"> </w:instrText>
        </w:r>
        <w:r w:rsidRPr="000C5971">
          <w:rPr>
            <w:rStyle w:val="Hyperlink"/>
          </w:rPr>
          <w:fldChar w:fldCharType="separate"/>
        </w:r>
        <w:r w:rsidRPr="000C5971">
          <w:rPr>
            <w:rStyle w:val="Hyperlink"/>
            <w:rFonts w:cs="Calibri"/>
          </w:rPr>
          <w:t>3.2.1</w:t>
        </w:r>
        <w:r>
          <w:rPr>
            <w:rFonts w:asciiTheme="minorHAnsi" w:eastAsiaTheme="minorEastAsia" w:hAnsiTheme="minorHAnsi"/>
            <w:color w:val="auto"/>
            <w:kern w:val="0"/>
            <w:sz w:val="22"/>
            <w:szCs w:val="22"/>
          </w:rPr>
          <w:tab/>
        </w:r>
        <w:r w:rsidRPr="000C5971">
          <w:rPr>
            <w:rStyle w:val="Hyperlink"/>
          </w:rPr>
          <w:t xml:space="preserve">Component </w:t>
        </w:r>
        <w:r w:rsidRPr="000C5971">
          <w:rPr>
            <w:rStyle w:val="Hyperlink"/>
            <w:rFonts w:cs="Calibri"/>
          </w:rPr>
          <w:t>level DFD</w:t>
        </w:r>
        <w:r>
          <w:rPr>
            <w:webHidden/>
          </w:rPr>
          <w:tab/>
        </w:r>
        <w:r>
          <w:rPr>
            <w:webHidden/>
          </w:rPr>
          <w:fldChar w:fldCharType="begin"/>
        </w:r>
        <w:r>
          <w:rPr>
            <w:webHidden/>
          </w:rPr>
          <w:instrText xml:space="preserve"> PAGEREF _Toc519157786 \h </w:instrText>
        </w:r>
      </w:ins>
      <w:r>
        <w:rPr>
          <w:webHidden/>
        </w:rPr>
      </w:r>
      <w:r>
        <w:rPr>
          <w:webHidden/>
        </w:rPr>
        <w:fldChar w:fldCharType="separate"/>
      </w:r>
      <w:ins w:id="39" w:author="Shawn Penning" w:date="2018-07-12T11:20:00Z">
        <w:r>
          <w:rPr>
            <w:webHidden/>
          </w:rPr>
          <w:t>8</w:t>
        </w:r>
        <w:r>
          <w:rPr>
            <w:webHidden/>
          </w:rPr>
          <w:fldChar w:fldCharType="end"/>
        </w:r>
        <w:r w:rsidRPr="000C5971">
          <w:rPr>
            <w:rStyle w:val="Hyperlink"/>
          </w:rPr>
          <w:fldChar w:fldCharType="end"/>
        </w:r>
      </w:ins>
    </w:p>
    <w:p w:rsidR="0053576E" w:rsidRDefault="0053576E">
      <w:pPr>
        <w:pStyle w:val="TOC3"/>
        <w:tabs>
          <w:tab w:val="left" w:pos="1200"/>
        </w:tabs>
        <w:rPr>
          <w:ins w:id="40" w:author="Shawn Penning" w:date="2018-07-12T11:20:00Z"/>
          <w:rFonts w:asciiTheme="minorHAnsi" w:eastAsiaTheme="minorEastAsia" w:hAnsiTheme="minorHAnsi"/>
          <w:color w:val="auto"/>
          <w:kern w:val="0"/>
          <w:sz w:val="22"/>
          <w:szCs w:val="22"/>
        </w:rPr>
      </w:pPr>
      <w:ins w:id="41" w:author="Shawn Penning" w:date="2018-07-12T11:20:00Z">
        <w:r w:rsidRPr="000C5971">
          <w:rPr>
            <w:rStyle w:val="Hyperlink"/>
          </w:rPr>
          <w:fldChar w:fldCharType="begin"/>
        </w:r>
        <w:r w:rsidRPr="000C5971">
          <w:rPr>
            <w:rStyle w:val="Hyperlink"/>
          </w:rPr>
          <w:instrText xml:space="preserve"> </w:instrText>
        </w:r>
        <w:r>
          <w:instrText>HYPERLINK \l "_Toc519157787"</w:instrText>
        </w:r>
        <w:r w:rsidRPr="000C5971">
          <w:rPr>
            <w:rStyle w:val="Hyperlink"/>
          </w:rPr>
          <w:instrText xml:space="preserve"> </w:instrText>
        </w:r>
        <w:r w:rsidRPr="000C5971">
          <w:rPr>
            <w:rStyle w:val="Hyperlink"/>
          </w:rPr>
          <w:fldChar w:fldCharType="separate"/>
        </w:r>
        <w:r w:rsidRPr="000C5971">
          <w:rPr>
            <w:rStyle w:val="Hyperlink"/>
          </w:rPr>
          <w:t>3.2.2</w:t>
        </w:r>
        <w:r>
          <w:rPr>
            <w:rFonts w:asciiTheme="minorHAnsi" w:eastAsiaTheme="minorEastAsia" w:hAnsiTheme="minorHAnsi"/>
            <w:color w:val="auto"/>
            <w:kern w:val="0"/>
            <w:sz w:val="22"/>
            <w:szCs w:val="22"/>
          </w:rPr>
          <w:tab/>
        </w:r>
        <w:r w:rsidRPr="000C5971">
          <w:rPr>
            <w:rStyle w:val="Hyperlink"/>
          </w:rPr>
          <w:t>Function level DFD</w:t>
        </w:r>
        <w:r>
          <w:rPr>
            <w:webHidden/>
          </w:rPr>
          <w:tab/>
        </w:r>
        <w:r>
          <w:rPr>
            <w:webHidden/>
          </w:rPr>
          <w:fldChar w:fldCharType="begin"/>
        </w:r>
        <w:r>
          <w:rPr>
            <w:webHidden/>
          </w:rPr>
          <w:instrText xml:space="preserve"> PAGEREF _Toc519157787 \h </w:instrText>
        </w:r>
      </w:ins>
      <w:r>
        <w:rPr>
          <w:webHidden/>
        </w:rPr>
      </w:r>
      <w:r>
        <w:rPr>
          <w:webHidden/>
        </w:rPr>
        <w:fldChar w:fldCharType="separate"/>
      </w:r>
      <w:ins w:id="42" w:author="Shawn Penning" w:date="2018-07-12T11:20:00Z">
        <w:r>
          <w:rPr>
            <w:webHidden/>
          </w:rPr>
          <w:t>8</w:t>
        </w:r>
        <w:r>
          <w:rPr>
            <w:webHidden/>
          </w:rPr>
          <w:fldChar w:fldCharType="end"/>
        </w:r>
        <w:r w:rsidRPr="000C5971">
          <w:rPr>
            <w:rStyle w:val="Hyperlink"/>
          </w:rPr>
          <w:fldChar w:fldCharType="end"/>
        </w:r>
      </w:ins>
    </w:p>
    <w:p w:rsidR="0053576E" w:rsidRDefault="0053576E">
      <w:pPr>
        <w:pStyle w:val="TOC1"/>
        <w:rPr>
          <w:ins w:id="43" w:author="Shawn Penning" w:date="2018-07-12T11:20:00Z"/>
          <w:rFonts w:eastAsiaTheme="minorEastAsia"/>
          <w:b w:val="0"/>
          <w:color w:val="auto"/>
          <w:kern w:val="0"/>
          <w:sz w:val="22"/>
          <w:szCs w:val="22"/>
          <w:lang w:val="en-US"/>
        </w:rPr>
      </w:pPr>
      <w:ins w:id="44" w:author="Shawn Penning" w:date="2018-07-12T11:20:00Z">
        <w:r w:rsidRPr="000C5971">
          <w:rPr>
            <w:rStyle w:val="Hyperlink"/>
          </w:rPr>
          <w:fldChar w:fldCharType="begin"/>
        </w:r>
        <w:r w:rsidRPr="000C5971">
          <w:rPr>
            <w:rStyle w:val="Hyperlink"/>
          </w:rPr>
          <w:instrText xml:space="preserve"> </w:instrText>
        </w:r>
        <w:r>
          <w:instrText>HYPERLINK \l "_Toc519157788"</w:instrText>
        </w:r>
        <w:r w:rsidRPr="000C5971">
          <w:rPr>
            <w:rStyle w:val="Hyperlink"/>
          </w:rPr>
          <w:instrText xml:space="preserve"> </w:instrText>
        </w:r>
        <w:r w:rsidRPr="000C5971">
          <w:rPr>
            <w:rStyle w:val="Hyperlink"/>
          </w:rPr>
          <w:fldChar w:fldCharType="separate"/>
        </w:r>
        <w:r w:rsidRPr="000C5971">
          <w:rPr>
            <w:rStyle w:val="Hyperlink"/>
            <w:rFonts w:ascii="Calibri" w:hAnsi="Calibri" w:cs="Calibri"/>
          </w:rPr>
          <w:t>4</w:t>
        </w:r>
        <w:r>
          <w:rPr>
            <w:rFonts w:eastAsiaTheme="minorEastAsia"/>
            <w:b w:val="0"/>
            <w:color w:val="auto"/>
            <w:kern w:val="0"/>
            <w:sz w:val="22"/>
            <w:szCs w:val="22"/>
            <w:lang w:val="en-US"/>
          </w:rPr>
          <w:tab/>
        </w:r>
        <w:r w:rsidRPr="000C5971">
          <w:rPr>
            <w:rStyle w:val="Hyperlink"/>
            <w:rFonts w:ascii="Calibri" w:hAnsi="Calibri" w:cs="Calibri"/>
          </w:rPr>
          <w:t>Constant Data Dictionary</w:t>
        </w:r>
        <w:r>
          <w:rPr>
            <w:webHidden/>
          </w:rPr>
          <w:tab/>
        </w:r>
        <w:r>
          <w:rPr>
            <w:webHidden/>
          </w:rPr>
          <w:fldChar w:fldCharType="begin"/>
        </w:r>
        <w:r>
          <w:rPr>
            <w:webHidden/>
          </w:rPr>
          <w:instrText xml:space="preserve"> PAGEREF _Toc519157788 \h </w:instrText>
        </w:r>
      </w:ins>
      <w:r>
        <w:rPr>
          <w:webHidden/>
        </w:rPr>
      </w:r>
      <w:r>
        <w:rPr>
          <w:webHidden/>
        </w:rPr>
        <w:fldChar w:fldCharType="separate"/>
      </w:r>
      <w:ins w:id="45" w:author="Shawn Penning" w:date="2018-07-12T11:20:00Z">
        <w:r>
          <w:rPr>
            <w:webHidden/>
          </w:rPr>
          <w:t>9</w:t>
        </w:r>
        <w:r>
          <w:rPr>
            <w:webHidden/>
          </w:rPr>
          <w:fldChar w:fldCharType="end"/>
        </w:r>
        <w:r w:rsidRPr="000C5971">
          <w:rPr>
            <w:rStyle w:val="Hyperlink"/>
          </w:rPr>
          <w:fldChar w:fldCharType="end"/>
        </w:r>
      </w:ins>
    </w:p>
    <w:p w:rsidR="0053576E" w:rsidRDefault="0053576E">
      <w:pPr>
        <w:pStyle w:val="TOC2"/>
        <w:rPr>
          <w:ins w:id="46" w:author="Shawn Penning" w:date="2018-07-12T11:20:00Z"/>
          <w:rFonts w:asciiTheme="minorHAnsi" w:eastAsiaTheme="minorEastAsia" w:hAnsiTheme="minorHAnsi"/>
          <w:color w:val="auto"/>
          <w:kern w:val="0"/>
          <w:szCs w:val="22"/>
        </w:rPr>
      </w:pPr>
      <w:ins w:id="47" w:author="Shawn Penning" w:date="2018-07-12T11:20:00Z">
        <w:r w:rsidRPr="000C5971">
          <w:rPr>
            <w:rStyle w:val="Hyperlink"/>
          </w:rPr>
          <w:fldChar w:fldCharType="begin"/>
        </w:r>
        <w:r w:rsidRPr="000C5971">
          <w:rPr>
            <w:rStyle w:val="Hyperlink"/>
          </w:rPr>
          <w:instrText xml:space="preserve"> </w:instrText>
        </w:r>
        <w:r>
          <w:instrText>HYPERLINK \l "_Toc519157789"</w:instrText>
        </w:r>
        <w:r w:rsidRPr="000C5971">
          <w:rPr>
            <w:rStyle w:val="Hyperlink"/>
          </w:rPr>
          <w:instrText xml:space="preserve"> </w:instrText>
        </w:r>
        <w:r w:rsidRPr="000C5971">
          <w:rPr>
            <w:rStyle w:val="Hyperlink"/>
          </w:rPr>
          <w:fldChar w:fldCharType="separate"/>
        </w:r>
        <w:r w:rsidRPr="000C5971">
          <w:rPr>
            <w:rStyle w:val="Hyperlink"/>
          </w:rPr>
          <w:t>4.1</w:t>
        </w:r>
        <w:r>
          <w:rPr>
            <w:rFonts w:asciiTheme="minorHAnsi" w:eastAsiaTheme="minorEastAsia" w:hAnsiTheme="minorHAnsi"/>
            <w:color w:val="auto"/>
            <w:kern w:val="0"/>
            <w:szCs w:val="22"/>
          </w:rPr>
          <w:tab/>
        </w:r>
        <w:r w:rsidRPr="000C5971">
          <w:rPr>
            <w:rStyle w:val="Hyperlink"/>
          </w:rPr>
          <w:t>Program (fixed) Constants</w:t>
        </w:r>
        <w:r>
          <w:rPr>
            <w:webHidden/>
          </w:rPr>
          <w:tab/>
        </w:r>
        <w:r>
          <w:rPr>
            <w:webHidden/>
          </w:rPr>
          <w:fldChar w:fldCharType="begin"/>
        </w:r>
        <w:r>
          <w:rPr>
            <w:webHidden/>
          </w:rPr>
          <w:instrText xml:space="preserve"> PAGEREF _Toc519157789 \h </w:instrText>
        </w:r>
      </w:ins>
      <w:r>
        <w:rPr>
          <w:webHidden/>
        </w:rPr>
      </w:r>
      <w:r>
        <w:rPr>
          <w:webHidden/>
        </w:rPr>
        <w:fldChar w:fldCharType="separate"/>
      </w:r>
      <w:ins w:id="48" w:author="Shawn Penning" w:date="2018-07-12T11:20:00Z">
        <w:r>
          <w:rPr>
            <w:webHidden/>
          </w:rPr>
          <w:t>9</w:t>
        </w:r>
        <w:r>
          <w:rPr>
            <w:webHidden/>
          </w:rPr>
          <w:fldChar w:fldCharType="end"/>
        </w:r>
        <w:r w:rsidRPr="000C5971">
          <w:rPr>
            <w:rStyle w:val="Hyperlink"/>
          </w:rPr>
          <w:fldChar w:fldCharType="end"/>
        </w:r>
      </w:ins>
    </w:p>
    <w:p w:rsidR="0053576E" w:rsidRDefault="0053576E">
      <w:pPr>
        <w:pStyle w:val="TOC3"/>
        <w:tabs>
          <w:tab w:val="left" w:pos="1200"/>
        </w:tabs>
        <w:rPr>
          <w:ins w:id="49" w:author="Shawn Penning" w:date="2018-07-12T11:20:00Z"/>
          <w:rFonts w:asciiTheme="minorHAnsi" w:eastAsiaTheme="minorEastAsia" w:hAnsiTheme="minorHAnsi"/>
          <w:color w:val="auto"/>
          <w:kern w:val="0"/>
          <w:sz w:val="22"/>
          <w:szCs w:val="22"/>
        </w:rPr>
      </w:pPr>
      <w:ins w:id="50" w:author="Shawn Penning" w:date="2018-07-12T11:20:00Z">
        <w:r w:rsidRPr="000C5971">
          <w:rPr>
            <w:rStyle w:val="Hyperlink"/>
          </w:rPr>
          <w:fldChar w:fldCharType="begin"/>
        </w:r>
        <w:r w:rsidRPr="000C5971">
          <w:rPr>
            <w:rStyle w:val="Hyperlink"/>
          </w:rPr>
          <w:instrText xml:space="preserve"> </w:instrText>
        </w:r>
        <w:r>
          <w:instrText>HYPERLINK \l "_Toc519157790"</w:instrText>
        </w:r>
        <w:r w:rsidRPr="000C5971">
          <w:rPr>
            <w:rStyle w:val="Hyperlink"/>
          </w:rPr>
          <w:instrText xml:space="preserve"> </w:instrText>
        </w:r>
        <w:r w:rsidRPr="000C5971">
          <w:rPr>
            <w:rStyle w:val="Hyperlink"/>
          </w:rPr>
          <w:fldChar w:fldCharType="separate"/>
        </w:r>
        <w:r w:rsidRPr="000C5971">
          <w:rPr>
            <w:rStyle w:val="Hyperlink"/>
          </w:rPr>
          <w:t>4.1.1</w:t>
        </w:r>
        <w:r>
          <w:rPr>
            <w:rFonts w:asciiTheme="minorHAnsi" w:eastAsiaTheme="minorEastAsia" w:hAnsiTheme="minorHAnsi"/>
            <w:color w:val="auto"/>
            <w:kern w:val="0"/>
            <w:sz w:val="22"/>
            <w:szCs w:val="22"/>
          </w:rPr>
          <w:tab/>
        </w:r>
        <w:r w:rsidRPr="000C5971">
          <w:rPr>
            <w:rStyle w:val="Hyperlink"/>
          </w:rPr>
          <w:t>Embedded Constants</w:t>
        </w:r>
        <w:r>
          <w:rPr>
            <w:webHidden/>
          </w:rPr>
          <w:tab/>
        </w:r>
        <w:r>
          <w:rPr>
            <w:webHidden/>
          </w:rPr>
          <w:fldChar w:fldCharType="begin"/>
        </w:r>
        <w:r>
          <w:rPr>
            <w:webHidden/>
          </w:rPr>
          <w:instrText xml:space="preserve"> PAGEREF _Toc519157790 \h </w:instrText>
        </w:r>
      </w:ins>
      <w:r>
        <w:rPr>
          <w:webHidden/>
        </w:rPr>
      </w:r>
      <w:r>
        <w:rPr>
          <w:webHidden/>
        </w:rPr>
        <w:fldChar w:fldCharType="separate"/>
      </w:r>
      <w:ins w:id="51" w:author="Shawn Penning" w:date="2018-07-12T11:20:00Z">
        <w:r>
          <w:rPr>
            <w:webHidden/>
          </w:rPr>
          <w:t>9</w:t>
        </w:r>
        <w:r>
          <w:rPr>
            <w:webHidden/>
          </w:rPr>
          <w:fldChar w:fldCharType="end"/>
        </w:r>
        <w:r w:rsidRPr="000C5971">
          <w:rPr>
            <w:rStyle w:val="Hyperlink"/>
          </w:rPr>
          <w:fldChar w:fldCharType="end"/>
        </w:r>
      </w:ins>
    </w:p>
    <w:p w:rsidR="0053576E" w:rsidRDefault="0053576E">
      <w:pPr>
        <w:pStyle w:val="TOC1"/>
        <w:rPr>
          <w:ins w:id="52" w:author="Shawn Penning" w:date="2018-07-12T11:20:00Z"/>
          <w:rFonts w:eastAsiaTheme="minorEastAsia"/>
          <w:b w:val="0"/>
          <w:color w:val="auto"/>
          <w:kern w:val="0"/>
          <w:sz w:val="22"/>
          <w:szCs w:val="22"/>
          <w:lang w:val="en-US"/>
        </w:rPr>
      </w:pPr>
      <w:ins w:id="53" w:author="Shawn Penning" w:date="2018-07-12T11:20:00Z">
        <w:r w:rsidRPr="000C5971">
          <w:rPr>
            <w:rStyle w:val="Hyperlink"/>
          </w:rPr>
          <w:fldChar w:fldCharType="begin"/>
        </w:r>
        <w:r w:rsidRPr="000C5971">
          <w:rPr>
            <w:rStyle w:val="Hyperlink"/>
          </w:rPr>
          <w:instrText xml:space="preserve"> </w:instrText>
        </w:r>
        <w:r>
          <w:instrText>HYPERLINK \l "_Toc519157791"</w:instrText>
        </w:r>
        <w:r w:rsidRPr="000C5971">
          <w:rPr>
            <w:rStyle w:val="Hyperlink"/>
          </w:rPr>
          <w:instrText xml:space="preserve"> </w:instrText>
        </w:r>
        <w:r w:rsidRPr="000C5971">
          <w:rPr>
            <w:rStyle w:val="Hyperlink"/>
          </w:rPr>
          <w:fldChar w:fldCharType="separate"/>
        </w:r>
        <w:r w:rsidRPr="000C5971">
          <w:rPr>
            <w:rStyle w:val="Hyperlink"/>
            <w:rFonts w:ascii="Calibri" w:hAnsi="Calibri" w:cs="Calibri"/>
          </w:rPr>
          <w:t>5</w:t>
        </w:r>
        <w:r>
          <w:rPr>
            <w:rFonts w:eastAsiaTheme="minorEastAsia"/>
            <w:b w:val="0"/>
            <w:color w:val="auto"/>
            <w:kern w:val="0"/>
            <w:sz w:val="22"/>
            <w:szCs w:val="22"/>
            <w:lang w:val="en-US"/>
          </w:rPr>
          <w:tab/>
        </w:r>
        <w:r w:rsidRPr="000C5971">
          <w:rPr>
            <w:rStyle w:val="Hyperlink"/>
            <w:rFonts w:ascii="Calibri" w:hAnsi="Calibri" w:cs="Calibri"/>
          </w:rPr>
          <w:t>Software Component Implementation</w:t>
        </w:r>
        <w:r>
          <w:rPr>
            <w:webHidden/>
          </w:rPr>
          <w:tab/>
        </w:r>
        <w:r>
          <w:rPr>
            <w:webHidden/>
          </w:rPr>
          <w:fldChar w:fldCharType="begin"/>
        </w:r>
        <w:r>
          <w:rPr>
            <w:webHidden/>
          </w:rPr>
          <w:instrText xml:space="preserve"> PAGEREF _Toc519157791 \h </w:instrText>
        </w:r>
      </w:ins>
      <w:r>
        <w:rPr>
          <w:webHidden/>
        </w:rPr>
      </w:r>
      <w:r>
        <w:rPr>
          <w:webHidden/>
        </w:rPr>
        <w:fldChar w:fldCharType="separate"/>
      </w:r>
      <w:ins w:id="54" w:author="Shawn Penning" w:date="2018-07-12T11:20:00Z">
        <w:r>
          <w:rPr>
            <w:webHidden/>
          </w:rPr>
          <w:t>10</w:t>
        </w:r>
        <w:r>
          <w:rPr>
            <w:webHidden/>
          </w:rPr>
          <w:fldChar w:fldCharType="end"/>
        </w:r>
        <w:r w:rsidRPr="000C5971">
          <w:rPr>
            <w:rStyle w:val="Hyperlink"/>
          </w:rPr>
          <w:fldChar w:fldCharType="end"/>
        </w:r>
      </w:ins>
    </w:p>
    <w:p w:rsidR="0053576E" w:rsidRDefault="0053576E">
      <w:pPr>
        <w:pStyle w:val="TOC2"/>
        <w:rPr>
          <w:ins w:id="55" w:author="Shawn Penning" w:date="2018-07-12T11:20:00Z"/>
          <w:rFonts w:asciiTheme="minorHAnsi" w:eastAsiaTheme="minorEastAsia" w:hAnsiTheme="minorHAnsi"/>
          <w:color w:val="auto"/>
          <w:kern w:val="0"/>
          <w:szCs w:val="22"/>
        </w:rPr>
      </w:pPr>
      <w:ins w:id="56" w:author="Shawn Penning" w:date="2018-07-12T11:20:00Z">
        <w:r w:rsidRPr="000C5971">
          <w:rPr>
            <w:rStyle w:val="Hyperlink"/>
          </w:rPr>
          <w:fldChar w:fldCharType="begin"/>
        </w:r>
        <w:r w:rsidRPr="000C5971">
          <w:rPr>
            <w:rStyle w:val="Hyperlink"/>
          </w:rPr>
          <w:instrText xml:space="preserve"> </w:instrText>
        </w:r>
        <w:r>
          <w:instrText>HYPERLINK \l "_Toc519157792"</w:instrText>
        </w:r>
        <w:r w:rsidRPr="000C5971">
          <w:rPr>
            <w:rStyle w:val="Hyperlink"/>
          </w:rPr>
          <w:instrText xml:space="preserve"> </w:instrText>
        </w:r>
        <w:r w:rsidRPr="000C5971">
          <w:rPr>
            <w:rStyle w:val="Hyperlink"/>
          </w:rPr>
          <w:fldChar w:fldCharType="separate"/>
        </w:r>
        <w:r w:rsidRPr="000C5971">
          <w:rPr>
            <w:rStyle w:val="Hyperlink"/>
          </w:rPr>
          <w:t>5.1</w:t>
        </w:r>
        <w:r>
          <w:rPr>
            <w:rFonts w:asciiTheme="minorHAnsi" w:eastAsiaTheme="minorEastAsia" w:hAnsiTheme="minorHAnsi"/>
            <w:color w:val="auto"/>
            <w:kern w:val="0"/>
            <w:szCs w:val="22"/>
          </w:rPr>
          <w:tab/>
        </w:r>
        <w:r w:rsidRPr="000C5971">
          <w:rPr>
            <w:rStyle w:val="Hyperlink"/>
          </w:rPr>
          <w:t>Sub-Module Functions</w:t>
        </w:r>
        <w:r>
          <w:rPr>
            <w:webHidden/>
          </w:rPr>
          <w:tab/>
        </w:r>
        <w:r>
          <w:rPr>
            <w:webHidden/>
          </w:rPr>
          <w:fldChar w:fldCharType="begin"/>
        </w:r>
        <w:r>
          <w:rPr>
            <w:webHidden/>
          </w:rPr>
          <w:instrText xml:space="preserve"> PAGEREF _Toc519157792 \h </w:instrText>
        </w:r>
      </w:ins>
      <w:r>
        <w:rPr>
          <w:webHidden/>
        </w:rPr>
      </w:r>
      <w:r>
        <w:rPr>
          <w:webHidden/>
        </w:rPr>
        <w:fldChar w:fldCharType="separate"/>
      </w:r>
      <w:ins w:id="57" w:author="Shawn Penning" w:date="2018-07-12T11:20:00Z">
        <w:r>
          <w:rPr>
            <w:webHidden/>
          </w:rPr>
          <w:t>10</w:t>
        </w:r>
        <w:r>
          <w:rPr>
            <w:webHidden/>
          </w:rPr>
          <w:fldChar w:fldCharType="end"/>
        </w:r>
        <w:r w:rsidRPr="000C5971">
          <w:rPr>
            <w:rStyle w:val="Hyperlink"/>
          </w:rPr>
          <w:fldChar w:fldCharType="end"/>
        </w:r>
      </w:ins>
    </w:p>
    <w:p w:rsidR="0053576E" w:rsidRDefault="0053576E">
      <w:pPr>
        <w:pStyle w:val="TOC3"/>
        <w:tabs>
          <w:tab w:val="left" w:pos="1200"/>
        </w:tabs>
        <w:rPr>
          <w:ins w:id="58" w:author="Shawn Penning" w:date="2018-07-12T11:20:00Z"/>
          <w:rFonts w:asciiTheme="minorHAnsi" w:eastAsiaTheme="minorEastAsia" w:hAnsiTheme="minorHAnsi"/>
          <w:color w:val="auto"/>
          <w:kern w:val="0"/>
          <w:sz w:val="22"/>
          <w:szCs w:val="22"/>
        </w:rPr>
      </w:pPr>
      <w:ins w:id="59" w:author="Shawn Penning" w:date="2018-07-12T11:20:00Z">
        <w:r w:rsidRPr="000C5971">
          <w:rPr>
            <w:rStyle w:val="Hyperlink"/>
          </w:rPr>
          <w:fldChar w:fldCharType="begin"/>
        </w:r>
        <w:r w:rsidRPr="000C5971">
          <w:rPr>
            <w:rStyle w:val="Hyperlink"/>
          </w:rPr>
          <w:instrText xml:space="preserve"> </w:instrText>
        </w:r>
        <w:r>
          <w:instrText>HYPERLINK \l "_Toc519157793"</w:instrText>
        </w:r>
        <w:r w:rsidRPr="000C5971">
          <w:rPr>
            <w:rStyle w:val="Hyperlink"/>
          </w:rPr>
          <w:instrText xml:space="preserve"> </w:instrText>
        </w:r>
        <w:r w:rsidRPr="000C5971">
          <w:rPr>
            <w:rStyle w:val="Hyperlink"/>
          </w:rPr>
          <w:fldChar w:fldCharType="separate"/>
        </w:r>
        <w:r w:rsidRPr="000C5971">
          <w:rPr>
            <w:rStyle w:val="Hyperlink"/>
          </w:rPr>
          <w:t>5.1.1</w:t>
        </w:r>
        <w:r>
          <w:rPr>
            <w:rFonts w:asciiTheme="minorHAnsi" w:eastAsiaTheme="minorEastAsia" w:hAnsiTheme="minorHAnsi"/>
            <w:color w:val="auto"/>
            <w:kern w:val="0"/>
            <w:sz w:val="22"/>
            <w:szCs w:val="22"/>
          </w:rPr>
          <w:tab/>
        </w:r>
        <w:r w:rsidRPr="000C5971">
          <w:rPr>
            <w:rStyle w:val="Hyperlink"/>
          </w:rPr>
          <w:t>Init: BmwHwAgArbnAndEotPosnInit1</w:t>
        </w:r>
        <w:r>
          <w:rPr>
            <w:webHidden/>
          </w:rPr>
          <w:tab/>
        </w:r>
        <w:r>
          <w:rPr>
            <w:webHidden/>
          </w:rPr>
          <w:fldChar w:fldCharType="begin"/>
        </w:r>
        <w:r>
          <w:rPr>
            <w:webHidden/>
          </w:rPr>
          <w:instrText xml:space="preserve"> PAGEREF _Toc519157793 \h </w:instrText>
        </w:r>
      </w:ins>
      <w:r>
        <w:rPr>
          <w:webHidden/>
        </w:rPr>
      </w:r>
      <w:r>
        <w:rPr>
          <w:webHidden/>
        </w:rPr>
        <w:fldChar w:fldCharType="separate"/>
      </w:r>
      <w:ins w:id="60" w:author="Shawn Penning" w:date="2018-07-12T11:20:00Z">
        <w:r>
          <w:rPr>
            <w:webHidden/>
          </w:rPr>
          <w:t>10</w:t>
        </w:r>
        <w:r>
          <w:rPr>
            <w:webHidden/>
          </w:rPr>
          <w:fldChar w:fldCharType="end"/>
        </w:r>
        <w:r w:rsidRPr="000C5971">
          <w:rPr>
            <w:rStyle w:val="Hyperlink"/>
          </w:rPr>
          <w:fldChar w:fldCharType="end"/>
        </w:r>
      </w:ins>
    </w:p>
    <w:p w:rsidR="0053576E" w:rsidRDefault="0053576E">
      <w:pPr>
        <w:pStyle w:val="TOC3"/>
        <w:tabs>
          <w:tab w:val="left" w:pos="1200"/>
        </w:tabs>
        <w:rPr>
          <w:ins w:id="61" w:author="Shawn Penning" w:date="2018-07-12T11:20:00Z"/>
          <w:rFonts w:asciiTheme="minorHAnsi" w:eastAsiaTheme="minorEastAsia" w:hAnsiTheme="minorHAnsi"/>
          <w:color w:val="auto"/>
          <w:kern w:val="0"/>
          <w:sz w:val="22"/>
          <w:szCs w:val="22"/>
        </w:rPr>
      </w:pPr>
      <w:ins w:id="62" w:author="Shawn Penning" w:date="2018-07-12T11:20:00Z">
        <w:r w:rsidRPr="000C5971">
          <w:rPr>
            <w:rStyle w:val="Hyperlink"/>
          </w:rPr>
          <w:fldChar w:fldCharType="begin"/>
        </w:r>
        <w:r w:rsidRPr="000C5971">
          <w:rPr>
            <w:rStyle w:val="Hyperlink"/>
          </w:rPr>
          <w:instrText xml:space="preserve"> </w:instrText>
        </w:r>
        <w:r>
          <w:instrText>HYPERLINK \l "_Toc519157794"</w:instrText>
        </w:r>
        <w:r w:rsidRPr="000C5971">
          <w:rPr>
            <w:rStyle w:val="Hyperlink"/>
          </w:rPr>
          <w:instrText xml:space="preserve"> </w:instrText>
        </w:r>
        <w:r w:rsidRPr="000C5971">
          <w:rPr>
            <w:rStyle w:val="Hyperlink"/>
          </w:rPr>
          <w:fldChar w:fldCharType="separate"/>
        </w:r>
        <w:r w:rsidRPr="000C5971">
          <w:rPr>
            <w:rStyle w:val="Hyperlink"/>
          </w:rPr>
          <w:t>5.1.2</w:t>
        </w:r>
        <w:r>
          <w:rPr>
            <w:rFonts w:asciiTheme="minorHAnsi" w:eastAsiaTheme="minorEastAsia" w:hAnsiTheme="minorHAnsi"/>
            <w:color w:val="auto"/>
            <w:kern w:val="0"/>
            <w:sz w:val="22"/>
            <w:szCs w:val="22"/>
          </w:rPr>
          <w:tab/>
        </w:r>
        <w:r w:rsidRPr="000C5971">
          <w:rPr>
            <w:rStyle w:val="Hyperlink"/>
          </w:rPr>
          <w:t>Per: BmwHwAgArbnAndEotPosnPer1</w:t>
        </w:r>
        <w:r>
          <w:rPr>
            <w:webHidden/>
          </w:rPr>
          <w:tab/>
        </w:r>
        <w:r>
          <w:rPr>
            <w:webHidden/>
          </w:rPr>
          <w:fldChar w:fldCharType="begin"/>
        </w:r>
        <w:r>
          <w:rPr>
            <w:webHidden/>
          </w:rPr>
          <w:instrText xml:space="preserve"> PAGEREF _Toc519157794 \h </w:instrText>
        </w:r>
      </w:ins>
      <w:r>
        <w:rPr>
          <w:webHidden/>
        </w:rPr>
      </w:r>
      <w:r>
        <w:rPr>
          <w:webHidden/>
        </w:rPr>
        <w:fldChar w:fldCharType="separate"/>
      </w:r>
      <w:ins w:id="63" w:author="Shawn Penning" w:date="2018-07-12T11:20:00Z">
        <w:r>
          <w:rPr>
            <w:webHidden/>
          </w:rPr>
          <w:t>10</w:t>
        </w:r>
        <w:r>
          <w:rPr>
            <w:webHidden/>
          </w:rPr>
          <w:fldChar w:fldCharType="end"/>
        </w:r>
        <w:r w:rsidRPr="000C5971">
          <w:rPr>
            <w:rStyle w:val="Hyperlink"/>
          </w:rPr>
          <w:fldChar w:fldCharType="end"/>
        </w:r>
      </w:ins>
    </w:p>
    <w:p w:rsidR="0053576E" w:rsidRDefault="0053576E">
      <w:pPr>
        <w:pStyle w:val="TOC2"/>
        <w:rPr>
          <w:ins w:id="64" w:author="Shawn Penning" w:date="2018-07-12T11:20:00Z"/>
          <w:rFonts w:asciiTheme="minorHAnsi" w:eastAsiaTheme="minorEastAsia" w:hAnsiTheme="minorHAnsi"/>
          <w:color w:val="auto"/>
          <w:kern w:val="0"/>
          <w:szCs w:val="22"/>
        </w:rPr>
      </w:pPr>
      <w:ins w:id="65" w:author="Shawn Penning" w:date="2018-07-12T11:20:00Z">
        <w:r w:rsidRPr="000C5971">
          <w:rPr>
            <w:rStyle w:val="Hyperlink"/>
          </w:rPr>
          <w:fldChar w:fldCharType="begin"/>
        </w:r>
        <w:r w:rsidRPr="000C5971">
          <w:rPr>
            <w:rStyle w:val="Hyperlink"/>
          </w:rPr>
          <w:instrText xml:space="preserve"> </w:instrText>
        </w:r>
        <w:r>
          <w:instrText>HYPERLINK \l "_Toc519157795"</w:instrText>
        </w:r>
        <w:r w:rsidRPr="000C5971">
          <w:rPr>
            <w:rStyle w:val="Hyperlink"/>
          </w:rPr>
          <w:instrText xml:space="preserve"> </w:instrText>
        </w:r>
        <w:r w:rsidRPr="000C5971">
          <w:rPr>
            <w:rStyle w:val="Hyperlink"/>
          </w:rPr>
          <w:fldChar w:fldCharType="separate"/>
        </w:r>
        <w:r w:rsidRPr="000C5971">
          <w:rPr>
            <w:rStyle w:val="Hyperlink"/>
          </w:rPr>
          <w:t>5.2</w:t>
        </w:r>
        <w:r>
          <w:rPr>
            <w:rFonts w:asciiTheme="minorHAnsi" w:eastAsiaTheme="minorEastAsia" w:hAnsiTheme="minorHAnsi"/>
            <w:color w:val="auto"/>
            <w:kern w:val="0"/>
            <w:szCs w:val="22"/>
          </w:rPr>
          <w:tab/>
        </w:r>
        <w:r w:rsidRPr="000C5971">
          <w:rPr>
            <w:rStyle w:val="Hyperlink"/>
          </w:rPr>
          <w:t>Server Runables</w:t>
        </w:r>
        <w:r>
          <w:rPr>
            <w:webHidden/>
          </w:rPr>
          <w:tab/>
        </w:r>
        <w:r>
          <w:rPr>
            <w:webHidden/>
          </w:rPr>
          <w:fldChar w:fldCharType="begin"/>
        </w:r>
        <w:r>
          <w:rPr>
            <w:webHidden/>
          </w:rPr>
          <w:instrText xml:space="preserve"> PAGEREF _Toc519157795 \h </w:instrText>
        </w:r>
      </w:ins>
      <w:r>
        <w:rPr>
          <w:webHidden/>
        </w:rPr>
      </w:r>
      <w:r>
        <w:rPr>
          <w:webHidden/>
        </w:rPr>
        <w:fldChar w:fldCharType="separate"/>
      </w:r>
      <w:ins w:id="66" w:author="Shawn Penning" w:date="2018-07-12T11:20:00Z">
        <w:r>
          <w:rPr>
            <w:webHidden/>
          </w:rPr>
          <w:t>11</w:t>
        </w:r>
        <w:r>
          <w:rPr>
            <w:webHidden/>
          </w:rPr>
          <w:fldChar w:fldCharType="end"/>
        </w:r>
        <w:r w:rsidRPr="000C5971">
          <w:rPr>
            <w:rStyle w:val="Hyperlink"/>
          </w:rPr>
          <w:fldChar w:fldCharType="end"/>
        </w:r>
      </w:ins>
    </w:p>
    <w:p w:rsidR="0053576E" w:rsidRDefault="0053576E">
      <w:pPr>
        <w:pStyle w:val="TOC3"/>
        <w:tabs>
          <w:tab w:val="left" w:pos="1200"/>
        </w:tabs>
        <w:rPr>
          <w:ins w:id="67" w:author="Shawn Penning" w:date="2018-07-12T11:20:00Z"/>
          <w:rFonts w:asciiTheme="minorHAnsi" w:eastAsiaTheme="minorEastAsia" w:hAnsiTheme="minorHAnsi"/>
          <w:color w:val="auto"/>
          <w:kern w:val="0"/>
          <w:sz w:val="22"/>
          <w:szCs w:val="22"/>
        </w:rPr>
      </w:pPr>
      <w:ins w:id="68" w:author="Shawn Penning" w:date="2018-07-12T11:20:00Z">
        <w:r w:rsidRPr="000C5971">
          <w:rPr>
            <w:rStyle w:val="Hyperlink"/>
          </w:rPr>
          <w:fldChar w:fldCharType="begin"/>
        </w:r>
        <w:r w:rsidRPr="000C5971">
          <w:rPr>
            <w:rStyle w:val="Hyperlink"/>
          </w:rPr>
          <w:instrText xml:space="preserve"> </w:instrText>
        </w:r>
        <w:r>
          <w:instrText>HYPERLINK \l "_Toc519157796"</w:instrText>
        </w:r>
        <w:r w:rsidRPr="000C5971">
          <w:rPr>
            <w:rStyle w:val="Hyperlink"/>
          </w:rPr>
          <w:instrText xml:space="preserve"> </w:instrText>
        </w:r>
        <w:r w:rsidRPr="000C5971">
          <w:rPr>
            <w:rStyle w:val="Hyperlink"/>
          </w:rPr>
          <w:fldChar w:fldCharType="separate"/>
        </w:r>
        <w:r w:rsidRPr="000C5971">
          <w:rPr>
            <w:rStyle w:val="Hyperlink"/>
          </w:rPr>
          <w:t>5.2.1</w:t>
        </w:r>
        <w:r>
          <w:rPr>
            <w:rFonts w:asciiTheme="minorHAnsi" w:eastAsiaTheme="minorEastAsia" w:hAnsiTheme="minorHAnsi"/>
            <w:color w:val="auto"/>
            <w:kern w:val="0"/>
            <w:sz w:val="22"/>
            <w:szCs w:val="22"/>
          </w:rPr>
          <w:tab/>
        </w:r>
        <w:r w:rsidRPr="000C5971">
          <w:rPr>
            <w:rStyle w:val="Hyperlink"/>
          </w:rPr>
          <w:t>ClrBmwRackCentrToVehCentrOffs_Oper</w:t>
        </w:r>
        <w:r>
          <w:rPr>
            <w:webHidden/>
          </w:rPr>
          <w:tab/>
        </w:r>
        <w:r>
          <w:rPr>
            <w:webHidden/>
          </w:rPr>
          <w:fldChar w:fldCharType="begin"/>
        </w:r>
        <w:r>
          <w:rPr>
            <w:webHidden/>
          </w:rPr>
          <w:instrText xml:space="preserve"> PAGEREF _Toc519157796 \h </w:instrText>
        </w:r>
      </w:ins>
      <w:r>
        <w:rPr>
          <w:webHidden/>
        </w:rPr>
      </w:r>
      <w:r>
        <w:rPr>
          <w:webHidden/>
        </w:rPr>
        <w:fldChar w:fldCharType="separate"/>
      </w:r>
      <w:ins w:id="69" w:author="Shawn Penning" w:date="2018-07-12T11:20:00Z">
        <w:r>
          <w:rPr>
            <w:webHidden/>
          </w:rPr>
          <w:t>11</w:t>
        </w:r>
        <w:r>
          <w:rPr>
            <w:webHidden/>
          </w:rPr>
          <w:fldChar w:fldCharType="end"/>
        </w:r>
        <w:r w:rsidRPr="000C5971">
          <w:rPr>
            <w:rStyle w:val="Hyperlink"/>
          </w:rPr>
          <w:fldChar w:fldCharType="end"/>
        </w:r>
      </w:ins>
    </w:p>
    <w:p w:rsidR="0053576E" w:rsidRDefault="0053576E">
      <w:pPr>
        <w:pStyle w:val="TOC3"/>
        <w:tabs>
          <w:tab w:val="left" w:pos="1200"/>
        </w:tabs>
        <w:rPr>
          <w:ins w:id="70" w:author="Shawn Penning" w:date="2018-07-12T11:20:00Z"/>
          <w:rFonts w:asciiTheme="minorHAnsi" w:eastAsiaTheme="minorEastAsia" w:hAnsiTheme="minorHAnsi"/>
          <w:color w:val="auto"/>
          <w:kern w:val="0"/>
          <w:sz w:val="22"/>
          <w:szCs w:val="22"/>
        </w:rPr>
      </w:pPr>
      <w:ins w:id="71" w:author="Shawn Penning" w:date="2018-07-12T11:20:00Z">
        <w:r w:rsidRPr="000C5971">
          <w:rPr>
            <w:rStyle w:val="Hyperlink"/>
          </w:rPr>
          <w:fldChar w:fldCharType="begin"/>
        </w:r>
        <w:r w:rsidRPr="000C5971">
          <w:rPr>
            <w:rStyle w:val="Hyperlink"/>
          </w:rPr>
          <w:instrText xml:space="preserve"> </w:instrText>
        </w:r>
        <w:r>
          <w:instrText>HYPERLINK \l "_Toc519157797"</w:instrText>
        </w:r>
        <w:r w:rsidRPr="000C5971">
          <w:rPr>
            <w:rStyle w:val="Hyperlink"/>
          </w:rPr>
          <w:instrText xml:space="preserve"> </w:instrText>
        </w:r>
        <w:r w:rsidRPr="000C5971">
          <w:rPr>
            <w:rStyle w:val="Hyperlink"/>
          </w:rPr>
          <w:fldChar w:fldCharType="separate"/>
        </w:r>
        <w:r w:rsidRPr="000C5971">
          <w:rPr>
            <w:rStyle w:val="Hyperlink"/>
          </w:rPr>
          <w:t>5.2.2</w:t>
        </w:r>
        <w:r>
          <w:rPr>
            <w:rFonts w:asciiTheme="minorHAnsi" w:eastAsiaTheme="minorEastAsia" w:hAnsiTheme="minorHAnsi"/>
            <w:color w:val="auto"/>
            <w:kern w:val="0"/>
            <w:sz w:val="22"/>
            <w:szCs w:val="22"/>
          </w:rPr>
          <w:tab/>
        </w:r>
        <w:r w:rsidRPr="000C5971">
          <w:rPr>
            <w:rStyle w:val="Hyperlink"/>
          </w:rPr>
          <w:t>ClrVehCentrPosn_Oper</w:t>
        </w:r>
        <w:r>
          <w:rPr>
            <w:webHidden/>
          </w:rPr>
          <w:tab/>
        </w:r>
        <w:r>
          <w:rPr>
            <w:webHidden/>
          </w:rPr>
          <w:fldChar w:fldCharType="begin"/>
        </w:r>
        <w:r>
          <w:rPr>
            <w:webHidden/>
          </w:rPr>
          <w:instrText xml:space="preserve"> PAGEREF _Toc519157797 \h </w:instrText>
        </w:r>
      </w:ins>
      <w:r>
        <w:rPr>
          <w:webHidden/>
        </w:rPr>
      </w:r>
      <w:r>
        <w:rPr>
          <w:webHidden/>
        </w:rPr>
        <w:fldChar w:fldCharType="separate"/>
      </w:r>
      <w:ins w:id="72" w:author="Shawn Penning" w:date="2018-07-12T11:20:00Z">
        <w:r>
          <w:rPr>
            <w:webHidden/>
          </w:rPr>
          <w:t>11</w:t>
        </w:r>
        <w:r>
          <w:rPr>
            <w:webHidden/>
          </w:rPr>
          <w:fldChar w:fldCharType="end"/>
        </w:r>
        <w:r w:rsidRPr="000C5971">
          <w:rPr>
            <w:rStyle w:val="Hyperlink"/>
          </w:rPr>
          <w:fldChar w:fldCharType="end"/>
        </w:r>
      </w:ins>
    </w:p>
    <w:p w:rsidR="0053576E" w:rsidRDefault="0053576E">
      <w:pPr>
        <w:pStyle w:val="TOC3"/>
        <w:tabs>
          <w:tab w:val="left" w:pos="1200"/>
        </w:tabs>
        <w:rPr>
          <w:ins w:id="73" w:author="Shawn Penning" w:date="2018-07-12T11:20:00Z"/>
          <w:rFonts w:asciiTheme="minorHAnsi" w:eastAsiaTheme="minorEastAsia" w:hAnsiTheme="minorHAnsi"/>
          <w:color w:val="auto"/>
          <w:kern w:val="0"/>
          <w:sz w:val="22"/>
          <w:szCs w:val="22"/>
        </w:rPr>
      </w:pPr>
      <w:ins w:id="74" w:author="Shawn Penning" w:date="2018-07-12T11:20:00Z">
        <w:r w:rsidRPr="000C5971">
          <w:rPr>
            <w:rStyle w:val="Hyperlink"/>
          </w:rPr>
          <w:fldChar w:fldCharType="begin"/>
        </w:r>
        <w:r w:rsidRPr="000C5971">
          <w:rPr>
            <w:rStyle w:val="Hyperlink"/>
          </w:rPr>
          <w:instrText xml:space="preserve"> </w:instrText>
        </w:r>
        <w:r>
          <w:instrText>HYPERLINK \l "_Toc519157798"</w:instrText>
        </w:r>
        <w:r w:rsidRPr="000C5971">
          <w:rPr>
            <w:rStyle w:val="Hyperlink"/>
          </w:rPr>
          <w:instrText xml:space="preserve"> </w:instrText>
        </w:r>
        <w:r w:rsidRPr="000C5971">
          <w:rPr>
            <w:rStyle w:val="Hyperlink"/>
          </w:rPr>
          <w:fldChar w:fldCharType="separate"/>
        </w:r>
        <w:r w:rsidRPr="000C5971">
          <w:rPr>
            <w:rStyle w:val="Hyperlink"/>
          </w:rPr>
          <w:t>5.2.3</w:t>
        </w:r>
        <w:r>
          <w:rPr>
            <w:rFonts w:asciiTheme="minorHAnsi" w:eastAsiaTheme="minorEastAsia" w:hAnsiTheme="minorHAnsi"/>
            <w:color w:val="auto"/>
            <w:kern w:val="0"/>
            <w:sz w:val="22"/>
            <w:szCs w:val="22"/>
          </w:rPr>
          <w:tab/>
        </w:r>
        <w:r w:rsidRPr="000C5971">
          <w:rPr>
            <w:rStyle w:val="Hyperlink"/>
          </w:rPr>
          <w:t>SetVehCentrPosn_Oper</w:t>
        </w:r>
        <w:r>
          <w:rPr>
            <w:webHidden/>
          </w:rPr>
          <w:tab/>
        </w:r>
        <w:r>
          <w:rPr>
            <w:webHidden/>
          </w:rPr>
          <w:fldChar w:fldCharType="begin"/>
        </w:r>
        <w:r>
          <w:rPr>
            <w:webHidden/>
          </w:rPr>
          <w:instrText xml:space="preserve"> PAGEREF _Toc519157798 \h </w:instrText>
        </w:r>
      </w:ins>
      <w:r>
        <w:rPr>
          <w:webHidden/>
        </w:rPr>
      </w:r>
      <w:r>
        <w:rPr>
          <w:webHidden/>
        </w:rPr>
        <w:fldChar w:fldCharType="separate"/>
      </w:r>
      <w:ins w:id="75" w:author="Shawn Penning" w:date="2018-07-12T11:20:00Z">
        <w:r>
          <w:rPr>
            <w:webHidden/>
          </w:rPr>
          <w:t>11</w:t>
        </w:r>
        <w:r>
          <w:rPr>
            <w:webHidden/>
          </w:rPr>
          <w:fldChar w:fldCharType="end"/>
        </w:r>
        <w:r w:rsidRPr="000C5971">
          <w:rPr>
            <w:rStyle w:val="Hyperlink"/>
          </w:rPr>
          <w:fldChar w:fldCharType="end"/>
        </w:r>
      </w:ins>
    </w:p>
    <w:p w:rsidR="0053576E" w:rsidRDefault="0053576E">
      <w:pPr>
        <w:pStyle w:val="TOC2"/>
        <w:rPr>
          <w:ins w:id="76" w:author="Shawn Penning" w:date="2018-07-12T11:20:00Z"/>
          <w:rFonts w:asciiTheme="minorHAnsi" w:eastAsiaTheme="minorEastAsia" w:hAnsiTheme="minorHAnsi"/>
          <w:color w:val="auto"/>
          <w:kern w:val="0"/>
          <w:szCs w:val="22"/>
        </w:rPr>
      </w:pPr>
      <w:ins w:id="77" w:author="Shawn Penning" w:date="2018-07-12T11:20:00Z">
        <w:r w:rsidRPr="000C5971">
          <w:rPr>
            <w:rStyle w:val="Hyperlink"/>
          </w:rPr>
          <w:fldChar w:fldCharType="begin"/>
        </w:r>
        <w:r w:rsidRPr="000C5971">
          <w:rPr>
            <w:rStyle w:val="Hyperlink"/>
          </w:rPr>
          <w:instrText xml:space="preserve"> </w:instrText>
        </w:r>
        <w:r>
          <w:instrText>HYPERLINK \l "_Toc519157799"</w:instrText>
        </w:r>
        <w:r w:rsidRPr="000C5971">
          <w:rPr>
            <w:rStyle w:val="Hyperlink"/>
          </w:rPr>
          <w:instrText xml:space="preserve"> </w:instrText>
        </w:r>
        <w:r w:rsidRPr="000C5971">
          <w:rPr>
            <w:rStyle w:val="Hyperlink"/>
          </w:rPr>
          <w:fldChar w:fldCharType="separate"/>
        </w:r>
        <w:r w:rsidRPr="000C5971">
          <w:rPr>
            <w:rStyle w:val="Hyperlink"/>
            <w:rFonts w:cs="Calibri"/>
          </w:rPr>
          <w:t>5.3</w:t>
        </w:r>
        <w:r>
          <w:rPr>
            <w:rFonts w:asciiTheme="minorHAnsi" w:eastAsiaTheme="minorEastAsia" w:hAnsiTheme="minorHAnsi"/>
            <w:color w:val="auto"/>
            <w:kern w:val="0"/>
            <w:szCs w:val="22"/>
          </w:rPr>
          <w:tab/>
        </w:r>
        <w:r w:rsidRPr="000C5971">
          <w:rPr>
            <w:rStyle w:val="Hyperlink"/>
            <w:rFonts w:cs="Calibri"/>
          </w:rPr>
          <w:t>Interrupt Functions</w:t>
        </w:r>
        <w:r>
          <w:rPr>
            <w:webHidden/>
          </w:rPr>
          <w:tab/>
        </w:r>
        <w:r>
          <w:rPr>
            <w:webHidden/>
          </w:rPr>
          <w:fldChar w:fldCharType="begin"/>
        </w:r>
        <w:r>
          <w:rPr>
            <w:webHidden/>
          </w:rPr>
          <w:instrText xml:space="preserve"> PAGEREF _Toc519157799 \h </w:instrText>
        </w:r>
      </w:ins>
      <w:r>
        <w:rPr>
          <w:webHidden/>
        </w:rPr>
      </w:r>
      <w:r>
        <w:rPr>
          <w:webHidden/>
        </w:rPr>
        <w:fldChar w:fldCharType="separate"/>
      </w:r>
      <w:ins w:id="78" w:author="Shawn Penning" w:date="2018-07-12T11:20:00Z">
        <w:r>
          <w:rPr>
            <w:webHidden/>
          </w:rPr>
          <w:t>11</w:t>
        </w:r>
        <w:r>
          <w:rPr>
            <w:webHidden/>
          </w:rPr>
          <w:fldChar w:fldCharType="end"/>
        </w:r>
        <w:r w:rsidRPr="000C5971">
          <w:rPr>
            <w:rStyle w:val="Hyperlink"/>
          </w:rPr>
          <w:fldChar w:fldCharType="end"/>
        </w:r>
      </w:ins>
    </w:p>
    <w:p w:rsidR="0053576E" w:rsidRDefault="0053576E">
      <w:pPr>
        <w:pStyle w:val="TOC2"/>
        <w:rPr>
          <w:ins w:id="79" w:author="Shawn Penning" w:date="2018-07-12T11:20:00Z"/>
          <w:rFonts w:asciiTheme="minorHAnsi" w:eastAsiaTheme="minorEastAsia" w:hAnsiTheme="minorHAnsi"/>
          <w:color w:val="auto"/>
          <w:kern w:val="0"/>
          <w:szCs w:val="22"/>
        </w:rPr>
      </w:pPr>
      <w:ins w:id="80" w:author="Shawn Penning" w:date="2018-07-12T11:20:00Z">
        <w:r w:rsidRPr="000C5971">
          <w:rPr>
            <w:rStyle w:val="Hyperlink"/>
          </w:rPr>
          <w:fldChar w:fldCharType="begin"/>
        </w:r>
        <w:r w:rsidRPr="000C5971">
          <w:rPr>
            <w:rStyle w:val="Hyperlink"/>
          </w:rPr>
          <w:instrText xml:space="preserve"> </w:instrText>
        </w:r>
        <w:r>
          <w:instrText>HYPERLINK \l "_Toc519157800"</w:instrText>
        </w:r>
        <w:r w:rsidRPr="000C5971">
          <w:rPr>
            <w:rStyle w:val="Hyperlink"/>
          </w:rPr>
          <w:instrText xml:space="preserve"> </w:instrText>
        </w:r>
        <w:r w:rsidRPr="000C5971">
          <w:rPr>
            <w:rStyle w:val="Hyperlink"/>
          </w:rPr>
          <w:fldChar w:fldCharType="separate"/>
        </w:r>
        <w:r w:rsidRPr="000C5971">
          <w:rPr>
            <w:rStyle w:val="Hyperlink"/>
            <w:rFonts w:cs="Calibri"/>
          </w:rPr>
          <w:t>5.4</w:t>
        </w:r>
        <w:r>
          <w:rPr>
            <w:rFonts w:asciiTheme="minorHAnsi" w:eastAsiaTheme="minorEastAsia" w:hAnsiTheme="minorHAnsi"/>
            <w:color w:val="auto"/>
            <w:kern w:val="0"/>
            <w:szCs w:val="22"/>
          </w:rPr>
          <w:tab/>
        </w:r>
        <w:r w:rsidRPr="000C5971">
          <w:rPr>
            <w:rStyle w:val="Hyperlink"/>
            <w:rFonts w:cs="Calibri"/>
          </w:rPr>
          <w:t>Module Internal (Local) Functions</w:t>
        </w:r>
        <w:r>
          <w:rPr>
            <w:webHidden/>
          </w:rPr>
          <w:tab/>
        </w:r>
        <w:r>
          <w:rPr>
            <w:webHidden/>
          </w:rPr>
          <w:fldChar w:fldCharType="begin"/>
        </w:r>
        <w:r>
          <w:rPr>
            <w:webHidden/>
          </w:rPr>
          <w:instrText xml:space="preserve"> PAGEREF _Toc519157800 \h </w:instrText>
        </w:r>
      </w:ins>
      <w:r>
        <w:rPr>
          <w:webHidden/>
        </w:rPr>
      </w:r>
      <w:r>
        <w:rPr>
          <w:webHidden/>
        </w:rPr>
        <w:fldChar w:fldCharType="separate"/>
      </w:r>
      <w:ins w:id="81" w:author="Shawn Penning" w:date="2018-07-12T11:20:00Z">
        <w:r>
          <w:rPr>
            <w:webHidden/>
          </w:rPr>
          <w:t>12</w:t>
        </w:r>
        <w:r>
          <w:rPr>
            <w:webHidden/>
          </w:rPr>
          <w:fldChar w:fldCharType="end"/>
        </w:r>
        <w:r w:rsidRPr="000C5971">
          <w:rPr>
            <w:rStyle w:val="Hyperlink"/>
          </w:rPr>
          <w:fldChar w:fldCharType="end"/>
        </w:r>
      </w:ins>
    </w:p>
    <w:p w:rsidR="0053576E" w:rsidRDefault="0053576E">
      <w:pPr>
        <w:pStyle w:val="TOC3"/>
        <w:tabs>
          <w:tab w:val="left" w:pos="1200"/>
        </w:tabs>
        <w:rPr>
          <w:ins w:id="82" w:author="Shawn Penning" w:date="2018-07-12T11:20:00Z"/>
          <w:rFonts w:asciiTheme="minorHAnsi" w:eastAsiaTheme="minorEastAsia" w:hAnsiTheme="minorHAnsi"/>
          <w:color w:val="auto"/>
          <w:kern w:val="0"/>
          <w:sz w:val="22"/>
          <w:szCs w:val="22"/>
        </w:rPr>
      </w:pPr>
      <w:ins w:id="83" w:author="Shawn Penning" w:date="2018-07-12T11:20:00Z">
        <w:r w:rsidRPr="000C5971">
          <w:rPr>
            <w:rStyle w:val="Hyperlink"/>
          </w:rPr>
          <w:fldChar w:fldCharType="begin"/>
        </w:r>
        <w:r w:rsidRPr="000C5971">
          <w:rPr>
            <w:rStyle w:val="Hyperlink"/>
          </w:rPr>
          <w:instrText xml:space="preserve"> </w:instrText>
        </w:r>
        <w:r>
          <w:instrText>HYPERLINK \l "_Toc519157801"</w:instrText>
        </w:r>
        <w:r w:rsidRPr="000C5971">
          <w:rPr>
            <w:rStyle w:val="Hyperlink"/>
          </w:rPr>
          <w:instrText xml:space="preserve"> </w:instrText>
        </w:r>
        <w:r w:rsidRPr="000C5971">
          <w:rPr>
            <w:rStyle w:val="Hyperlink"/>
          </w:rPr>
          <w:fldChar w:fldCharType="separate"/>
        </w:r>
        <w:r w:rsidRPr="000C5971">
          <w:rPr>
            <w:rStyle w:val="Hyperlink"/>
          </w:rPr>
          <w:t>5.4.1</w:t>
        </w:r>
        <w:r>
          <w:rPr>
            <w:rFonts w:asciiTheme="minorHAnsi" w:eastAsiaTheme="minorEastAsia" w:hAnsiTheme="minorHAnsi"/>
            <w:color w:val="auto"/>
            <w:kern w:val="0"/>
            <w:sz w:val="22"/>
            <w:szCs w:val="22"/>
          </w:rPr>
          <w:tab/>
        </w:r>
        <w:r w:rsidRPr="000C5971">
          <w:rPr>
            <w:rStyle w:val="Hyperlink"/>
          </w:rPr>
          <w:t>HwAgSnsrNotTrimNTC</w:t>
        </w:r>
        <w:r>
          <w:rPr>
            <w:webHidden/>
          </w:rPr>
          <w:tab/>
        </w:r>
        <w:r>
          <w:rPr>
            <w:webHidden/>
          </w:rPr>
          <w:fldChar w:fldCharType="begin"/>
        </w:r>
        <w:r>
          <w:rPr>
            <w:webHidden/>
          </w:rPr>
          <w:instrText xml:space="preserve"> PAGEREF _Toc519157801 \h </w:instrText>
        </w:r>
      </w:ins>
      <w:r>
        <w:rPr>
          <w:webHidden/>
        </w:rPr>
      </w:r>
      <w:r>
        <w:rPr>
          <w:webHidden/>
        </w:rPr>
        <w:fldChar w:fldCharType="separate"/>
      </w:r>
      <w:ins w:id="84" w:author="Shawn Penning" w:date="2018-07-12T11:20:00Z">
        <w:r>
          <w:rPr>
            <w:webHidden/>
          </w:rPr>
          <w:t>12</w:t>
        </w:r>
        <w:r>
          <w:rPr>
            <w:webHidden/>
          </w:rPr>
          <w:fldChar w:fldCharType="end"/>
        </w:r>
        <w:r w:rsidRPr="000C5971">
          <w:rPr>
            <w:rStyle w:val="Hyperlink"/>
          </w:rPr>
          <w:fldChar w:fldCharType="end"/>
        </w:r>
      </w:ins>
    </w:p>
    <w:p w:rsidR="0053576E" w:rsidRDefault="0053576E">
      <w:pPr>
        <w:pStyle w:val="TOC3"/>
        <w:tabs>
          <w:tab w:val="left" w:pos="1200"/>
        </w:tabs>
        <w:rPr>
          <w:ins w:id="85" w:author="Shawn Penning" w:date="2018-07-12T11:20:00Z"/>
          <w:rFonts w:asciiTheme="minorHAnsi" w:eastAsiaTheme="minorEastAsia" w:hAnsiTheme="minorHAnsi"/>
          <w:color w:val="auto"/>
          <w:kern w:val="0"/>
          <w:sz w:val="22"/>
          <w:szCs w:val="22"/>
        </w:rPr>
      </w:pPr>
      <w:ins w:id="86" w:author="Shawn Penning" w:date="2018-07-12T11:20:00Z">
        <w:r w:rsidRPr="000C5971">
          <w:rPr>
            <w:rStyle w:val="Hyperlink"/>
          </w:rPr>
          <w:fldChar w:fldCharType="begin"/>
        </w:r>
        <w:r w:rsidRPr="000C5971">
          <w:rPr>
            <w:rStyle w:val="Hyperlink"/>
          </w:rPr>
          <w:instrText xml:space="preserve"> </w:instrText>
        </w:r>
        <w:r>
          <w:instrText>HYPERLINK \l "_Toc519157802"</w:instrText>
        </w:r>
        <w:r w:rsidRPr="000C5971">
          <w:rPr>
            <w:rStyle w:val="Hyperlink"/>
          </w:rPr>
          <w:instrText xml:space="preserve"> </w:instrText>
        </w:r>
        <w:r w:rsidRPr="000C5971">
          <w:rPr>
            <w:rStyle w:val="Hyperlink"/>
          </w:rPr>
          <w:fldChar w:fldCharType="separate"/>
        </w:r>
        <w:r w:rsidRPr="000C5971">
          <w:rPr>
            <w:rStyle w:val="Hyperlink"/>
          </w:rPr>
          <w:t>5.4.2</w:t>
        </w:r>
        <w:r>
          <w:rPr>
            <w:rFonts w:asciiTheme="minorHAnsi" w:eastAsiaTheme="minorEastAsia" w:hAnsiTheme="minorHAnsi"/>
            <w:color w:val="auto"/>
            <w:kern w:val="0"/>
            <w:sz w:val="22"/>
            <w:szCs w:val="22"/>
          </w:rPr>
          <w:tab/>
        </w:r>
        <w:r w:rsidRPr="000C5971">
          <w:rPr>
            <w:rStyle w:val="Hyperlink"/>
          </w:rPr>
          <w:t>HwPosnFltDetn</w:t>
        </w:r>
        <w:r>
          <w:rPr>
            <w:webHidden/>
          </w:rPr>
          <w:tab/>
        </w:r>
        <w:r>
          <w:rPr>
            <w:webHidden/>
          </w:rPr>
          <w:fldChar w:fldCharType="begin"/>
        </w:r>
        <w:r>
          <w:rPr>
            <w:webHidden/>
          </w:rPr>
          <w:instrText xml:space="preserve"> PAGEREF _Toc519157802 \h </w:instrText>
        </w:r>
      </w:ins>
      <w:r>
        <w:rPr>
          <w:webHidden/>
        </w:rPr>
      </w:r>
      <w:r>
        <w:rPr>
          <w:webHidden/>
        </w:rPr>
        <w:fldChar w:fldCharType="separate"/>
      </w:r>
      <w:ins w:id="87" w:author="Shawn Penning" w:date="2018-07-12T11:20:00Z">
        <w:r>
          <w:rPr>
            <w:webHidden/>
          </w:rPr>
          <w:t>12</w:t>
        </w:r>
        <w:r>
          <w:rPr>
            <w:webHidden/>
          </w:rPr>
          <w:fldChar w:fldCharType="end"/>
        </w:r>
        <w:r w:rsidRPr="000C5971">
          <w:rPr>
            <w:rStyle w:val="Hyperlink"/>
          </w:rPr>
          <w:fldChar w:fldCharType="end"/>
        </w:r>
      </w:ins>
    </w:p>
    <w:p w:rsidR="0053576E" w:rsidRDefault="0053576E">
      <w:pPr>
        <w:pStyle w:val="TOC3"/>
        <w:tabs>
          <w:tab w:val="left" w:pos="1200"/>
        </w:tabs>
        <w:rPr>
          <w:ins w:id="88" w:author="Shawn Penning" w:date="2018-07-12T11:20:00Z"/>
          <w:rFonts w:asciiTheme="minorHAnsi" w:eastAsiaTheme="minorEastAsia" w:hAnsiTheme="minorHAnsi"/>
          <w:color w:val="auto"/>
          <w:kern w:val="0"/>
          <w:sz w:val="22"/>
          <w:szCs w:val="22"/>
        </w:rPr>
      </w:pPr>
      <w:ins w:id="89" w:author="Shawn Penning" w:date="2018-07-12T11:20:00Z">
        <w:r w:rsidRPr="000C5971">
          <w:rPr>
            <w:rStyle w:val="Hyperlink"/>
          </w:rPr>
          <w:fldChar w:fldCharType="begin"/>
        </w:r>
        <w:r w:rsidRPr="000C5971">
          <w:rPr>
            <w:rStyle w:val="Hyperlink"/>
          </w:rPr>
          <w:instrText xml:space="preserve"> </w:instrText>
        </w:r>
        <w:r>
          <w:instrText>HYPERLINK \l "_Toc519157803"</w:instrText>
        </w:r>
        <w:r w:rsidRPr="000C5971">
          <w:rPr>
            <w:rStyle w:val="Hyperlink"/>
          </w:rPr>
          <w:instrText xml:space="preserve"> </w:instrText>
        </w:r>
        <w:r w:rsidRPr="000C5971">
          <w:rPr>
            <w:rStyle w:val="Hyperlink"/>
          </w:rPr>
          <w:fldChar w:fldCharType="separate"/>
        </w:r>
        <w:r w:rsidRPr="000C5971">
          <w:rPr>
            <w:rStyle w:val="Hyperlink"/>
          </w:rPr>
          <w:t>5.4.3</w:t>
        </w:r>
        <w:r>
          <w:rPr>
            <w:rFonts w:asciiTheme="minorHAnsi" w:eastAsiaTheme="minorEastAsia" w:hAnsiTheme="minorHAnsi"/>
            <w:color w:val="auto"/>
            <w:kern w:val="0"/>
            <w:sz w:val="22"/>
            <w:szCs w:val="22"/>
          </w:rPr>
          <w:tab/>
        </w:r>
        <w:r w:rsidRPr="000C5971">
          <w:rPr>
            <w:rStyle w:val="Hyperlink"/>
          </w:rPr>
          <w:t>PinionAgFltTmr</w:t>
        </w:r>
        <w:r>
          <w:rPr>
            <w:webHidden/>
          </w:rPr>
          <w:tab/>
        </w:r>
        <w:r>
          <w:rPr>
            <w:webHidden/>
          </w:rPr>
          <w:fldChar w:fldCharType="begin"/>
        </w:r>
        <w:r>
          <w:rPr>
            <w:webHidden/>
          </w:rPr>
          <w:instrText xml:space="preserve"> PAGEREF _Toc519157803 \h </w:instrText>
        </w:r>
      </w:ins>
      <w:r>
        <w:rPr>
          <w:webHidden/>
        </w:rPr>
      </w:r>
      <w:r>
        <w:rPr>
          <w:webHidden/>
        </w:rPr>
        <w:fldChar w:fldCharType="separate"/>
      </w:r>
      <w:ins w:id="90" w:author="Shawn Penning" w:date="2018-07-12T11:20:00Z">
        <w:r>
          <w:rPr>
            <w:webHidden/>
          </w:rPr>
          <w:t>12</w:t>
        </w:r>
        <w:r>
          <w:rPr>
            <w:webHidden/>
          </w:rPr>
          <w:fldChar w:fldCharType="end"/>
        </w:r>
        <w:r w:rsidRPr="000C5971">
          <w:rPr>
            <w:rStyle w:val="Hyperlink"/>
          </w:rPr>
          <w:fldChar w:fldCharType="end"/>
        </w:r>
      </w:ins>
    </w:p>
    <w:p w:rsidR="0053576E" w:rsidRDefault="0053576E">
      <w:pPr>
        <w:pStyle w:val="TOC3"/>
        <w:tabs>
          <w:tab w:val="left" w:pos="1200"/>
        </w:tabs>
        <w:rPr>
          <w:ins w:id="91" w:author="Shawn Penning" w:date="2018-07-12T11:20:00Z"/>
          <w:rFonts w:asciiTheme="minorHAnsi" w:eastAsiaTheme="minorEastAsia" w:hAnsiTheme="minorHAnsi"/>
          <w:color w:val="auto"/>
          <w:kern w:val="0"/>
          <w:sz w:val="22"/>
          <w:szCs w:val="22"/>
        </w:rPr>
      </w:pPr>
      <w:ins w:id="92" w:author="Shawn Penning" w:date="2018-07-12T11:20:00Z">
        <w:r w:rsidRPr="000C5971">
          <w:rPr>
            <w:rStyle w:val="Hyperlink"/>
          </w:rPr>
          <w:fldChar w:fldCharType="begin"/>
        </w:r>
        <w:r w:rsidRPr="000C5971">
          <w:rPr>
            <w:rStyle w:val="Hyperlink"/>
          </w:rPr>
          <w:instrText xml:space="preserve"> </w:instrText>
        </w:r>
        <w:r>
          <w:instrText>HYPERLINK \l "_Toc519157804"</w:instrText>
        </w:r>
        <w:r w:rsidRPr="000C5971">
          <w:rPr>
            <w:rStyle w:val="Hyperlink"/>
          </w:rPr>
          <w:instrText xml:space="preserve"> </w:instrText>
        </w:r>
        <w:r w:rsidRPr="000C5971">
          <w:rPr>
            <w:rStyle w:val="Hyperlink"/>
          </w:rPr>
          <w:fldChar w:fldCharType="separate"/>
        </w:r>
        <w:r w:rsidRPr="000C5971">
          <w:rPr>
            <w:rStyle w:val="Hyperlink"/>
          </w:rPr>
          <w:t>5.4.4</w:t>
        </w:r>
        <w:r>
          <w:rPr>
            <w:rFonts w:asciiTheme="minorHAnsi" w:eastAsiaTheme="minorEastAsia" w:hAnsiTheme="minorHAnsi"/>
            <w:color w:val="auto"/>
            <w:kern w:val="0"/>
            <w:sz w:val="22"/>
            <w:szCs w:val="22"/>
          </w:rPr>
          <w:tab/>
        </w:r>
        <w:r w:rsidRPr="000C5971">
          <w:rPr>
            <w:rStyle w:val="Hyperlink"/>
          </w:rPr>
          <w:t>OffsCorrnTmr</w:t>
        </w:r>
        <w:r>
          <w:rPr>
            <w:webHidden/>
          </w:rPr>
          <w:tab/>
        </w:r>
        <w:r>
          <w:rPr>
            <w:webHidden/>
          </w:rPr>
          <w:fldChar w:fldCharType="begin"/>
        </w:r>
        <w:r>
          <w:rPr>
            <w:webHidden/>
          </w:rPr>
          <w:instrText xml:space="preserve"> PAGEREF _Toc519157804 \h </w:instrText>
        </w:r>
      </w:ins>
      <w:r>
        <w:rPr>
          <w:webHidden/>
        </w:rPr>
      </w:r>
      <w:r>
        <w:rPr>
          <w:webHidden/>
        </w:rPr>
        <w:fldChar w:fldCharType="separate"/>
      </w:r>
      <w:ins w:id="93" w:author="Shawn Penning" w:date="2018-07-12T11:20:00Z">
        <w:r>
          <w:rPr>
            <w:webHidden/>
          </w:rPr>
          <w:t>13</w:t>
        </w:r>
        <w:r>
          <w:rPr>
            <w:webHidden/>
          </w:rPr>
          <w:fldChar w:fldCharType="end"/>
        </w:r>
        <w:r w:rsidRPr="000C5971">
          <w:rPr>
            <w:rStyle w:val="Hyperlink"/>
          </w:rPr>
          <w:fldChar w:fldCharType="end"/>
        </w:r>
      </w:ins>
    </w:p>
    <w:p w:rsidR="0053576E" w:rsidRDefault="0053576E">
      <w:pPr>
        <w:pStyle w:val="TOC3"/>
        <w:tabs>
          <w:tab w:val="left" w:pos="1200"/>
        </w:tabs>
        <w:rPr>
          <w:ins w:id="94" w:author="Shawn Penning" w:date="2018-07-12T11:20:00Z"/>
          <w:rFonts w:asciiTheme="minorHAnsi" w:eastAsiaTheme="minorEastAsia" w:hAnsiTheme="minorHAnsi"/>
          <w:color w:val="auto"/>
          <w:kern w:val="0"/>
          <w:sz w:val="22"/>
          <w:szCs w:val="22"/>
        </w:rPr>
      </w:pPr>
      <w:ins w:id="95" w:author="Shawn Penning" w:date="2018-07-12T11:20:00Z">
        <w:r w:rsidRPr="000C5971">
          <w:rPr>
            <w:rStyle w:val="Hyperlink"/>
          </w:rPr>
          <w:fldChar w:fldCharType="begin"/>
        </w:r>
        <w:r w:rsidRPr="000C5971">
          <w:rPr>
            <w:rStyle w:val="Hyperlink"/>
          </w:rPr>
          <w:instrText xml:space="preserve"> </w:instrText>
        </w:r>
        <w:r>
          <w:instrText>HYPERLINK \l "_Toc519157805"</w:instrText>
        </w:r>
        <w:r w:rsidRPr="000C5971">
          <w:rPr>
            <w:rStyle w:val="Hyperlink"/>
          </w:rPr>
          <w:instrText xml:space="preserve"> </w:instrText>
        </w:r>
        <w:r w:rsidRPr="000C5971">
          <w:rPr>
            <w:rStyle w:val="Hyperlink"/>
          </w:rPr>
          <w:fldChar w:fldCharType="separate"/>
        </w:r>
        <w:r w:rsidRPr="000C5971">
          <w:rPr>
            <w:rStyle w:val="Hyperlink"/>
          </w:rPr>
          <w:t>5.4.5</w:t>
        </w:r>
        <w:r>
          <w:rPr>
            <w:rFonts w:asciiTheme="minorHAnsi" w:eastAsiaTheme="minorEastAsia" w:hAnsiTheme="minorHAnsi"/>
            <w:color w:val="auto"/>
            <w:kern w:val="0"/>
            <w:sz w:val="22"/>
            <w:szCs w:val="22"/>
          </w:rPr>
          <w:tab/>
        </w:r>
        <w:r w:rsidRPr="000C5971">
          <w:rPr>
            <w:rStyle w:val="Hyperlink"/>
          </w:rPr>
          <w:t>InitTmr</w:t>
        </w:r>
        <w:r>
          <w:rPr>
            <w:webHidden/>
          </w:rPr>
          <w:tab/>
        </w:r>
        <w:r>
          <w:rPr>
            <w:webHidden/>
          </w:rPr>
          <w:fldChar w:fldCharType="begin"/>
        </w:r>
        <w:r>
          <w:rPr>
            <w:webHidden/>
          </w:rPr>
          <w:instrText xml:space="preserve"> PAGEREF _Toc519157805 \h </w:instrText>
        </w:r>
      </w:ins>
      <w:r>
        <w:rPr>
          <w:webHidden/>
        </w:rPr>
      </w:r>
      <w:r>
        <w:rPr>
          <w:webHidden/>
        </w:rPr>
        <w:fldChar w:fldCharType="separate"/>
      </w:r>
      <w:ins w:id="96" w:author="Shawn Penning" w:date="2018-07-12T11:20:00Z">
        <w:r>
          <w:rPr>
            <w:webHidden/>
          </w:rPr>
          <w:t>13</w:t>
        </w:r>
        <w:r>
          <w:rPr>
            <w:webHidden/>
          </w:rPr>
          <w:fldChar w:fldCharType="end"/>
        </w:r>
        <w:r w:rsidRPr="000C5971">
          <w:rPr>
            <w:rStyle w:val="Hyperlink"/>
          </w:rPr>
          <w:fldChar w:fldCharType="end"/>
        </w:r>
      </w:ins>
    </w:p>
    <w:p w:rsidR="0053576E" w:rsidRDefault="0053576E">
      <w:pPr>
        <w:pStyle w:val="TOC3"/>
        <w:tabs>
          <w:tab w:val="left" w:pos="1200"/>
        </w:tabs>
        <w:rPr>
          <w:ins w:id="97" w:author="Shawn Penning" w:date="2018-07-12T11:20:00Z"/>
          <w:rFonts w:asciiTheme="minorHAnsi" w:eastAsiaTheme="minorEastAsia" w:hAnsiTheme="minorHAnsi"/>
          <w:color w:val="auto"/>
          <w:kern w:val="0"/>
          <w:sz w:val="22"/>
          <w:szCs w:val="22"/>
        </w:rPr>
      </w:pPr>
      <w:ins w:id="98" w:author="Shawn Penning" w:date="2018-07-12T11:20:00Z">
        <w:r w:rsidRPr="000C5971">
          <w:rPr>
            <w:rStyle w:val="Hyperlink"/>
          </w:rPr>
          <w:fldChar w:fldCharType="begin"/>
        </w:r>
        <w:r w:rsidRPr="000C5971">
          <w:rPr>
            <w:rStyle w:val="Hyperlink"/>
          </w:rPr>
          <w:instrText xml:space="preserve"> </w:instrText>
        </w:r>
        <w:r>
          <w:instrText>HYPERLINK \l "_Toc519157806"</w:instrText>
        </w:r>
        <w:r w:rsidRPr="000C5971">
          <w:rPr>
            <w:rStyle w:val="Hyperlink"/>
          </w:rPr>
          <w:instrText xml:space="preserve"> </w:instrText>
        </w:r>
        <w:r w:rsidRPr="000C5971">
          <w:rPr>
            <w:rStyle w:val="Hyperlink"/>
          </w:rPr>
          <w:fldChar w:fldCharType="separate"/>
        </w:r>
        <w:r w:rsidRPr="000C5971">
          <w:rPr>
            <w:rStyle w:val="Hyperlink"/>
          </w:rPr>
          <w:t>5.4.6</w:t>
        </w:r>
        <w:r>
          <w:rPr>
            <w:rFonts w:asciiTheme="minorHAnsi" w:eastAsiaTheme="minorEastAsia" w:hAnsiTheme="minorHAnsi"/>
            <w:color w:val="auto"/>
            <w:kern w:val="0"/>
            <w:sz w:val="22"/>
            <w:szCs w:val="22"/>
          </w:rPr>
          <w:tab/>
        </w:r>
        <w:r w:rsidRPr="000C5971">
          <w:rPr>
            <w:rStyle w:val="Hyperlink"/>
          </w:rPr>
          <w:t>CalcBmwMotAgOffsSelnSt</w:t>
        </w:r>
        <w:r>
          <w:rPr>
            <w:webHidden/>
          </w:rPr>
          <w:tab/>
        </w:r>
        <w:r>
          <w:rPr>
            <w:webHidden/>
          </w:rPr>
          <w:fldChar w:fldCharType="begin"/>
        </w:r>
        <w:r>
          <w:rPr>
            <w:webHidden/>
          </w:rPr>
          <w:instrText xml:space="preserve"> PAGEREF _Toc519157806 \h </w:instrText>
        </w:r>
      </w:ins>
      <w:r>
        <w:rPr>
          <w:webHidden/>
        </w:rPr>
      </w:r>
      <w:r>
        <w:rPr>
          <w:webHidden/>
        </w:rPr>
        <w:fldChar w:fldCharType="separate"/>
      </w:r>
      <w:ins w:id="99" w:author="Shawn Penning" w:date="2018-07-12T11:20:00Z">
        <w:r>
          <w:rPr>
            <w:webHidden/>
          </w:rPr>
          <w:t>13</w:t>
        </w:r>
        <w:r>
          <w:rPr>
            <w:webHidden/>
          </w:rPr>
          <w:fldChar w:fldCharType="end"/>
        </w:r>
        <w:r w:rsidRPr="000C5971">
          <w:rPr>
            <w:rStyle w:val="Hyperlink"/>
          </w:rPr>
          <w:fldChar w:fldCharType="end"/>
        </w:r>
      </w:ins>
    </w:p>
    <w:p w:rsidR="0053576E" w:rsidRDefault="0053576E">
      <w:pPr>
        <w:pStyle w:val="TOC3"/>
        <w:tabs>
          <w:tab w:val="left" w:pos="1200"/>
        </w:tabs>
        <w:rPr>
          <w:ins w:id="100" w:author="Shawn Penning" w:date="2018-07-12T11:20:00Z"/>
          <w:rFonts w:asciiTheme="minorHAnsi" w:eastAsiaTheme="minorEastAsia" w:hAnsiTheme="minorHAnsi"/>
          <w:color w:val="auto"/>
          <w:kern w:val="0"/>
          <w:sz w:val="22"/>
          <w:szCs w:val="22"/>
        </w:rPr>
      </w:pPr>
      <w:ins w:id="101" w:author="Shawn Penning" w:date="2018-07-12T11:20:00Z">
        <w:r w:rsidRPr="000C5971">
          <w:rPr>
            <w:rStyle w:val="Hyperlink"/>
          </w:rPr>
          <w:fldChar w:fldCharType="begin"/>
        </w:r>
        <w:r w:rsidRPr="000C5971">
          <w:rPr>
            <w:rStyle w:val="Hyperlink"/>
          </w:rPr>
          <w:instrText xml:space="preserve"> </w:instrText>
        </w:r>
        <w:r>
          <w:instrText>HYPERLINK \l "_Toc519157807"</w:instrText>
        </w:r>
        <w:r w:rsidRPr="000C5971">
          <w:rPr>
            <w:rStyle w:val="Hyperlink"/>
          </w:rPr>
          <w:instrText xml:space="preserve"> </w:instrText>
        </w:r>
        <w:r w:rsidRPr="000C5971">
          <w:rPr>
            <w:rStyle w:val="Hyperlink"/>
          </w:rPr>
          <w:fldChar w:fldCharType="separate"/>
        </w:r>
        <w:r w:rsidRPr="000C5971">
          <w:rPr>
            <w:rStyle w:val="Hyperlink"/>
          </w:rPr>
          <w:t>5.4.7</w:t>
        </w:r>
        <w:r>
          <w:rPr>
            <w:rFonts w:asciiTheme="minorHAnsi" w:eastAsiaTheme="minorEastAsia" w:hAnsiTheme="minorHAnsi"/>
            <w:color w:val="auto"/>
            <w:kern w:val="0"/>
            <w:sz w:val="22"/>
            <w:szCs w:val="22"/>
          </w:rPr>
          <w:tab/>
        </w:r>
        <w:r w:rsidRPr="000C5971">
          <w:rPr>
            <w:rStyle w:val="Hyperlink"/>
          </w:rPr>
          <w:t>CalcBmwMotAgOffsSelnStOffsCmpd</w:t>
        </w:r>
        <w:r>
          <w:rPr>
            <w:webHidden/>
          </w:rPr>
          <w:tab/>
        </w:r>
        <w:r>
          <w:rPr>
            <w:webHidden/>
          </w:rPr>
          <w:fldChar w:fldCharType="begin"/>
        </w:r>
        <w:r>
          <w:rPr>
            <w:webHidden/>
          </w:rPr>
          <w:instrText xml:space="preserve"> PAGEREF _Toc519157807 \h </w:instrText>
        </w:r>
      </w:ins>
      <w:r>
        <w:rPr>
          <w:webHidden/>
        </w:rPr>
      </w:r>
      <w:r>
        <w:rPr>
          <w:webHidden/>
        </w:rPr>
        <w:fldChar w:fldCharType="separate"/>
      </w:r>
      <w:ins w:id="102" w:author="Shawn Penning" w:date="2018-07-12T11:20:00Z">
        <w:r>
          <w:rPr>
            <w:webHidden/>
          </w:rPr>
          <w:t>14</w:t>
        </w:r>
        <w:r>
          <w:rPr>
            <w:webHidden/>
          </w:rPr>
          <w:fldChar w:fldCharType="end"/>
        </w:r>
        <w:r w:rsidRPr="000C5971">
          <w:rPr>
            <w:rStyle w:val="Hyperlink"/>
          </w:rPr>
          <w:fldChar w:fldCharType="end"/>
        </w:r>
      </w:ins>
    </w:p>
    <w:p w:rsidR="0053576E" w:rsidRDefault="0053576E">
      <w:pPr>
        <w:pStyle w:val="TOC3"/>
        <w:tabs>
          <w:tab w:val="left" w:pos="1200"/>
        </w:tabs>
        <w:rPr>
          <w:ins w:id="103" w:author="Shawn Penning" w:date="2018-07-12T11:20:00Z"/>
          <w:rFonts w:asciiTheme="minorHAnsi" w:eastAsiaTheme="minorEastAsia" w:hAnsiTheme="minorHAnsi"/>
          <w:color w:val="auto"/>
          <w:kern w:val="0"/>
          <w:sz w:val="22"/>
          <w:szCs w:val="22"/>
        </w:rPr>
      </w:pPr>
      <w:ins w:id="104" w:author="Shawn Penning" w:date="2018-07-12T11:20:00Z">
        <w:r w:rsidRPr="000C5971">
          <w:rPr>
            <w:rStyle w:val="Hyperlink"/>
          </w:rPr>
          <w:fldChar w:fldCharType="begin"/>
        </w:r>
        <w:r w:rsidRPr="000C5971">
          <w:rPr>
            <w:rStyle w:val="Hyperlink"/>
          </w:rPr>
          <w:instrText xml:space="preserve"> </w:instrText>
        </w:r>
        <w:r>
          <w:instrText>HYPERLINK \l "_Toc519157808"</w:instrText>
        </w:r>
        <w:r w:rsidRPr="000C5971">
          <w:rPr>
            <w:rStyle w:val="Hyperlink"/>
          </w:rPr>
          <w:instrText xml:space="preserve"> </w:instrText>
        </w:r>
        <w:r w:rsidRPr="000C5971">
          <w:rPr>
            <w:rStyle w:val="Hyperlink"/>
          </w:rPr>
          <w:fldChar w:fldCharType="separate"/>
        </w:r>
        <w:r w:rsidRPr="000C5971">
          <w:rPr>
            <w:rStyle w:val="Hyperlink"/>
          </w:rPr>
          <w:t>5.4.8</w:t>
        </w:r>
        <w:r>
          <w:rPr>
            <w:rFonts w:asciiTheme="minorHAnsi" w:eastAsiaTheme="minorEastAsia" w:hAnsiTheme="minorHAnsi"/>
            <w:color w:val="auto"/>
            <w:kern w:val="0"/>
            <w:sz w:val="22"/>
            <w:szCs w:val="22"/>
          </w:rPr>
          <w:tab/>
        </w:r>
        <w:r w:rsidRPr="000C5971">
          <w:rPr>
            <w:rStyle w:val="Hyperlink"/>
          </w:rPr>
          <w:t>CalcBmwMotAgOffsSelnStSubVal</w:t>
        </w:r>
        <w:r>
          <w:rPr>
            <w:webHidden/>
          </w:rPr>
          <w:tab/>
        </w:r>
        <w:r>
          <w:rPr>
            <w:webHidden/>
          </w:rPr>
          <w:fldChar w:fldCharType="begin"/>
        </w:r>
        <w:r>
          <w:rPr>
            <w:webHidden/>
          </w:rPr>
          <w:instrText xml:space="preserve"> PAGEREF _Toc519157808 \h </w:instrText>
        </w:r>
      </w:ins>
      <w:r>
        <w:rPr>
          <w:webHidden/>
        </w:rPr>
      </w:r>
      <w:r>
        <w:rPr>
          <w:webHidden/>
        </w:rPr>
        <w:fldChar w:fldCharType="separate"/>
      </w:r>
      <w:ins w:id="105" w:author="Shawn Penning" w:date="2018-07-12T11:20:00Z">
        <w:r>
          <w:rPr>
            <w:webHidden/>
          </w:rPr>
          <w:t>14</w:t>
        </w:r>
        <w:r>
          <w:rPr>
            <w:webHidden/>
          </w:rPr>
          <w:fldChar w:fldCharType="end"/>
        </w:r>
        <w:r w:rsidRPr="000C5971">
          <w:rPr>
            <w:rStyle w:val="Hyperlink"/>
          </w:rPr>
          <w:fldChar w:fldCharType="end"/>
        </w:r>
      </w:ins>
    </w:p>
    <w:p w:rsidR="0053576E" w:rsidRDefault="0053576E">
      <w:pPr>
        <w:pStyle w:val="TOC3"/>
        <w:tabs>
          <w:tab w:val="left" w:pos="1200"/>
        </w:tabs>
        <w:rPr>
          <w:ins w:id="106" w:author="Shawn Penning" w:date="2018-07-12T11:20:00Z"/>
          <w:rFonts w:asciiTheme="minorHAnsi" w:eastAsiaTheme="minorEastAsia" w:hAnsiTheme="minorHAnsi"/>
          <w:color w:val="auto"/>
          <w:kern w:val="0"/>
          <w:sz w:val="22"/>
          <w:szCs w:val="22"/>
        </w:rPr>
      </w:pPr>
      <w:ins w:id="107" w:author="Shawn Penning" w:date="2018-07-12T11:20:00Z">
        <w:r w:rsidRPr="000C5971">
          <w:rPr>
            <w:rStyle w:val="Hyperlink"/>
          </w:rPr>
          <w:fldChar w:fldCharType="begin"/>
        </w:r>
        <w:r w:rsidRPr="000C5971">
          <w:rPr>
            <w:rStyle w:val="Hyperlink"/>
          </w:rPr>
          <w:instrText xml:space="preserve"> </w:instrText>
        </w:r>
        <w:r>
          <w:instrText>HYPERLINK \l "_Toc519157809"</w:instrText>
        </w:r>
        <w:r w:rsidRPr="000C5971">
          <w:rPr>
            <w:rStyle w:val="Hyperlink"/>
          </w:rPr>
          <w:instrText xml:space="preserve"> </w:instrText>
        </w:r>
        <w:r w:rsidRPr="000C5971">
          <w:rPr>
            <w:rStyle w:val="Hyperlink"/>
          </w:rPr>
          <w:fldChar w:fldCharType="separate"/>
        </w:r>
        <w:r w:rsidRPr="000C5971">
          <w:rPr>
            <w:rStyle w:val="Hyperlink"/>
          </w:rPr>
          <w:t>5.4.9</w:t>
        </w:r>
        <w:r>
          <w:rPr>
            <w:rFonts w:asciiTheme="minorHAnsi" w:eastAsiaTheme="minorEastAsia" w:hAnsiTheme="minorHAnsi"/>
            <w:color w:val="auto"/>
            <w:kern w:val="0"/>
            <w:sz w:val="22"/>
            <w:szCs w:val="22"/>
          </w:rPr>
          <w:tab/>
        </w:r>
        <w:r w:rsidRPr="000C5971">
          <w:rPr>
            <w:rStyle w:val="Hyperlink"/>
          </w:rPr>
          <w:t>CalcBmwMotAgOffsSelnStTmpCmpd</w:t>
        </w:r>
        <w:r>
          <w:rPr>
            <w:webHidden/>
          </w:rPr>
          <w:tab/>
        </w:r>
        <w:r>
          <w:rPr>
            <w:webHidden/>
          </w:rPr>
          <w:fldChar w:fldCharType="begin"/>
        </w:r>
        <w:r>
          <w:rPr>
            <w:webHidden/>
          </w:rPr>
          <w:instrText xml:space="preserve"> PAGEREF _Toc519157809 \h </w:instrText>
        </w:r>
      </w:ins>
      <w:r>
        <w:rPr>
          <w:webHidden/>
        </w:rPr>
      </w:r>
      <w:r>
        <w:rPr>
          <w:webHidden/>
        </w:rPr>
        <w:fldChar w:fldCharType="separate"/>
      </w:r>
      <w:ins w:id="108" w:author="Shawn Penning" w:date="2018-07-12T11:20:00Z">
        <w:r>
          <w:rPr>
            <w:webHidden/>
          </w:rPr>
          <w:t>14</w:t>
        </w:r>
        <w:r>
          <w:rPr>
            <w:webHidden/>
          </w:rPr>
          <w:fldChar w:fldCharType="end"/>
        </w:r>
        <w:r w:rsidRPr="000C5971">
          <w:rPr>
            <w:rStyle w:val="Hyperlink"/>
          </w:rPr>
          <w:fldChar w:fldCharType="end"/>
        </w:r>
      </w:ins>
    </w:p>
    <w:p w:rsidR="0053576E" w:rsidRDefault="0053576E">
      <w:pPr>
        <w:pStyle w:val="TOC3"/>
        <w:tabs>
          <w:tab w:val="left" w:pos="1200"/>
        </w:tabs>
        <w:rPr>
          <w:ins w:id="109" w:author="Shawn Penning" w:date="2018-07-12T11:20:00Z"/>
          <w:rFonts w:asciiTheme="minorHAnsi" w:eastAsiaTheme="minorEastAsia" w:hAnsiTheme="minorHAnsi"/>
          <w:color w:val="auto"/>
          <w:kern w:val="0"/>
          <w:sz w:val="22"/>
          <w:szCs w:val="22"/>
        </w:rPr>
      </w:pPr>
      <w:ins w:id="110" w:author="Shawn Penning" w:date="2018-07-12T11:20:00Z">
        <w:r w:rsidRPr="000C5971">
          <w:rPr>
            <w:rStyle w:val="Hyperlink"/>
          </w:rPr>
          <w:fldChar w:fldCharType="begin"/>
        </w:r>
        <w:r w:rsidRPr="000C5971">
          <w:rPr>
            <w:rStyle w:val="Hyperlink"/>
          </w:rPr>
          <w:instrText xml:space="preserve"> </w:instrText>
        </w:r>
        <w:r>
          <w:instrText>HYPERLINK \l "_Toc519157810"</w:instrText>
        </w:r>
        <w:r w:rsidRPr="000C5971">
          <w:rPr>
            <w:rStyle w:val="Hyperlink"/>
          </w:rPr>
          <w:instrText xml:space="preserve"> </w:instrText>
        </w:r>
        <w:r w:rsidRPr="000C5971">
          <w:rPr>
            <w:rStyle w:val="Hyperlink"/>
          </w:rPr>
          <w:fldChar w:fldCharType="separate"/>
        </w:r>
        <w:r w:rsidRPr="000C5971">
          <w:rPr>
            <w:rStyle w:val="Hyperlink"/>
          </w:rPr>
          <w:t>5.4.10</w:t>
        </w:r>
        <w:r>
          <w:rPr>
            <w:rFonts w:asciiTheme="minorHAnsi" w:eastAsiaTheme="minorEastAsia" w:hAnsiTheme="minorHAnsi"/>
            <w:color w:val="auto"/>
            <w:kern w:val="0"/>
            <w:sz w:val="22"/>
            <w:szCs w:val="22"/>
          </w:rPr>
          <w:tab/>
        </w:r>
        <w:r w:rsidRPr="000C5971">
          <w:rPr>
            <w:rStyle w:val="Hyperlink"/>
          </w:rPr>
          <w:t>CalcBmwMotAgOffsSelnStOffsCorrn</w:t>
        </w:r>
        <w:r>
          <w:rPr>
            <w:webHidden/>
          </w:rPr>
          <w:tab/>
        </w:r>
        <w:r>
          <w:rPr>
            <w:webHidden/>
          </w:rPr>
          <w:fldChar w:fldCharType="begin"/>
        </w:r>
        <w:r>
          <w:rPr>
            <w:webHidden/>
          </w:rPr>
          <w:instrText xml:space="preserve"> PAGEREF _Toc519157810 \h </w:instrText>
        </w:r>
      </w:ins>
      <w:r>
        <w:rPr>
          <w:webHidden/>
        </w:rPr>
      </w:r>
      <w:r>
        <w:rPr>
          <w:webHidden/>
        </w:rPr>
        <w:fldChar w:fldCharType="separate"/>
      </w:r>
      <w:ins w:id="111" w:author="Shawn Penning" w:date="2018-07-12T11:20:00Z">
        <w:r>
          <w:rPr>
            <w:webHidden/>
          </w:rPr>
          <w:t>15</w:t>
        </w:r>
        <w:r>
          <w:rPr>
            <w:webHidden/>
          </w:rPr>
          <w:fldChar w:fldCharType="end"/>
        </w:r>
        <w:r w:rsidRPr="000C5971">
          <w:rPr>
            <w:rStyle w:val="Hyperlink"/>
          </w:rPr>
          <w:fldChar w:fldCharType="end"/>
        </w:r>
      </w:ins>
    </w:p>
    <w:p w:rsidR="0053576E" w:rsidRDefault="0053576E">
      <w:pPr>
        <w:pStyle w:val="TOC3"/>
        <w:tabs>
          <w:tab w:val="left" w:pos="1200"/>
        </w:tabs>
        <w:rPr>
          <w:ins w:id="112" w:author="Shawn Penning" w:date="2018-07-12T11:20:00Z"/>
          <w:rFonts w:asciiTheme="minorHAnsi" w:eastAsiaTheme="minorEastAsia" w:hAnsiTheme="minorHAnsi"/>
          <w:color w:val="auto"/>
          <w:kern w:val="0"/>
          <w:sz w:val="22"/>
          <w:szCs w:val="22"/>
        </w:rPr>
      </w:pPr>
      <w:ins w:id="113" w:author="Shawn Penning" w:date="2018-07-12T11:20:00Z">
        <w:r w:rsidRPr="000C5971">
          <w:rPr>
            <w:rStyle w:val="Hyperlink"/>
          </w:rPr>
          <w:lastRenderedPageBreak/>
          <w:fldChar w:fldCharType="begin"/>
        </w:r>
        <w:r w:rsidRPr="000C5971">
          <w:rPr>
            <w:rStyle w:val="Hyperlink"/>
          </w:rPr>
          <w:instrText xml:space="preserve"> </w:instrText>
        </w:r>
        <w:r>
          <w:instrText>HYPERLINK \l "_Toc519157811"</w:instrText>
        </w:r>
        <w:r w:rsidRPr="000C5971">
          <w:rPr>
            <w:rStyle w:val="Hyperlink"/>
          </w:rPr>
          <w:instrText xml:space="preserve"> </w:instrText>
        </w:r>
        <w:r w:rsidRPr="000C5971">
          <w:rPr>
            <w:rStyle w:val="Hyperlink"/>
          </w:rPr>
          <w:fldChar w:fldCharType="separate"/>
        </w:r>
        <w:r w:rsidRPr="000C5971">
          <w:rPr>
            <w:rStyle w:val="Hyperlink"/>
          </w:rPr>
          <w:t>5.4.11</w:t>
        </w:r>
        <w:r>
          <w:rPr>
            <w:rFonts w:asciiTheme="minorHAnsi" w:eastAsiaTheme="minorEastAsia" w:hAnsiTheme="minorHAnsi"/>
            <w:color w:val="auto"/>
            <w:kern w:val="0"/>
            <w:sz w:val="22"/>
            <w:szCs w:val="22"/>
          </w:rPr>
          <w:tab/>
        </w:r>
        <w:r w:rsidRPr="000C5971">
          <w:rPr>
            <w:rStyle w:val="Hyperlink"/>
          </w:rPr>
          <w:t>CalcBmwMotAgOffsSelnStSigInvld</w:t>
        </w:r>
        <w:r>
          <w:rPr>
            <w:webHidden/>
          </w:rPr>
          <w:tab/>
        </w:r>
        <w:r>
          <w:rPr>
            <w:webHidden/>
          </w:rPr>
          <w:fldChar w:fldCharType="begin"/>
        </w:r>
        <w:r>
          <w:rPr>
            <w:webHidden/>
          </w:rPr>
          <w:instrText xml:space="preserve"> PAGEREF _Toc519157811 \h </w:instrText>
        </w:r>
      </w:ins>
      <w:r>
        <w:rPr>
          <w:webHidden/>
        </w:rPr>
      </w:r>
      <w:r>
        <w:rPr>
          <w:webHidden/>
        </w:rPr>
        <w:fldChar w:fldCharType="separate"/>
      </w:r>
      <w:ins w:id="114" w:author="Shawn Penning" w:date="2018-07-12T11:20:00Z">
        <w:r>
          <w:rPr>
            <w:webHidden/>
          </w:rPr>
          <w:t>15</w:t>
        </w:r>
        <w:r>
          <w:rPr>
            <w:webHidden/>
          </w:rPr>
          <w:fldChar w:fldCharType="end"/>
        </w:r>
        <w:r w:rsidRPr="000C5971">
          <w:rPr>
            <w:rStyle w:val="Hyperlink"/>
          </w:rPr>
          <w:fldChar w:fldCharType="end"/>
        </w:r>
      </w:ins>
    </w:p>
    <w:p w:rsidR="0053576E" w:rsidRDefault="0053576E">
      <w:pPr>
        <w:pStyle w:val="TOC3"/>
        <w:tabs>
          <w:tab w:val="left" w:pos="1200"/>
        </w:tabs>
        <w:rPr>
          <w:ins w:id="115" w:author="Shawn Penning" w:date="2018-07-12T11:20:00Z"/>
          <w:rFonts w:asciiTheme="minorHAnsi" w:eastAsiaTheme="minorEastAsia" w:hAnsiTheme="minorHAnsi"/>
          <w:color w:val="auto"/>
          <w:kern w:val="0"/>
          <w:sz w:val="22"/>
          <w:szCs w:val="22"/>
        </w:rPr>
      </w:pPr>
      <w:ins w:id="116" w:author="Shawn Penning" w:date="2018-07-12T11:20:00Z">
        <w:r w:rsidRPr="000C5971">
          <w:rPr>
            <w:rStyle w:val="Hyperlink"/>
          </w:rPr>
          <w:fldChar w:fldCharType="begin"/>
        </w:r>
        <w:r w:rsidRPr="000C5971">
          <w:rPr>
            <w:rStyle w:val="Hyperlink"/>
          </w:rPr>
          <w:instrText xml:space="preserve"> </w:instrText>
        </w:r>
        <w:r>
          <w:instrText>HYPERLINK \l "_Toc519157812"</w:instrText>
        </w:r>
        <w:r w:rsidRPr="000C5971">
          <w:rPr>
            <w:rStyle w:val="Hyperlink"/>
          </w:rPr>
          <w:instrText xml:space="preserve"> </w:instrText>
        </w:r>
        <w:r w:rsidRPr="000C5971">
          <w:rPr>
            <w:rStyle w:val="Hyperlink"/>
          </w:rPr>
          <w:fldChar w:fldCharType="separate"/>
        </w:r>
        <w:r w:rsidRPr="000C5971">
          <w:rPr>
            <w:rStyle w:val="Hyperlink"/>
          </w:rPr>
          <w:t>5.4.12</w:t>
        </w:r>
        <w:r>
          <w:rPr>
            <w:rFonts w:asciiTheme="minorHAnsi" w:eastAsiaTheme="minorEastAsia" w:hAnsiTheme="minorHAnsi"/>
            <w:color w:val="auto"/>
            <w:kern w:val="0"/>
            <w:sz w:val="22"/>
            <w:szCs w:val="22"/>
          </w:rPr>
          <w:tab/>
        </w:r>
        <w:r w:rsidRPr="000C5971">
          <w:rPr>
            <w:rStyle w:val="Hyperlink"/>
          </w:rPr>
          <w:t>CalcBmwMotAgOffsSelnStIni</w:t>
        </w:r>
        <w:r>
          <w:rPr>
            <w:webHidden/>
          </w:rPr>
          <w:tab/>
        </w:r>
        <w:r>
          <w:rPr>
            <w:webHidden/>
          </w:rPr>
          <w:fldChar w:fldCharType="begin"/>
        </w:r>
        <w:r>
          <w:rPr>
            <w:webHidden/>
          </w:rPr>
          <w:instrText xml:space="preserve"> PAGEREF _Toc519157812 \h </w:instrText>
        </w:r>
      </w:ins>
      <w:r>
        <w:rPr>
          <w:webHidden/>
        </w:rPr>
      </w:r>
      <w:r>
        <w:rPr>
          <w:webHidden/>
        </w:rPr>
        <w:fldChar w:fldCharType="separate"/>
      </w:r>
      <w:ins w:id="117" w:author="Shawn Penning" w:date="2018-07-12T11:20:00Z">
        <w:r>
          <w:rPr>
            <w:webHidden/>
          </w:rPr>
          <w:t>15</w:t>
        </w:r>
        <w:r>
          <w:rPr>
            <w:webHidden/>
          </w:rPr>
          <w:fldChar w:fldCharType="end"/>
        </w:r>
        <w:r w:rsidRPr="000C5971">
          <w:rPr>
            <w:rStyle w:val="Hyperlink"/>
          </w:rPr>
          <w:fldChar w:fldCharType="end"/>
        </w:r>
      </w:ins>
    </w:p>
    <w:p w:rsidR="0053576E" w:rsidRDefault="0053576E">
      <w:pPr>
        <w:pStyle w:val="TOC3"/>
        <w:tabs>
          <w:tab w:val="left" w:pos="1200"/>
        </w:tabs>
        <w:rPr>
          <w:ins w:id="118" w:author="Shawn Penning" w:date="2018-07-12T11:20:00Z"/>
          <w:rFonts w:asciiTheme="minorHAnsi" w:eastAsiaTheme="minorEastAsia" w:hAnsiTheme="minorHAnsi"/>
          <w:color w:val="auto"/>
          <w:kern w:val="0"/>
          <w:sz w:val="22"/>
          <w:szCs w:val="22"/>
        </w:rPr>
      </w:pPr>
      <w:ins w:id="119" w:author="Shawn Penning" w:date="2018-07-12T11:20:00Z">
        <w:r w:rsidRPr="000C5971">
          <w:rPr>
            <w:rStyle w:val="Hyperlink"/>
          </w:rPr>
          <w:fldChar w:fldCharType="begin"/>
        </w:r>
        <w:r w:rsidRPr="000C5971">
          <w:rPr>
            <w:rStyle w:val="Hyperlink"/>
          </w:rPr>
          <w:instrText xml:space="preserve"> </w:instrText>
        </w:r>
        <w:r>
          <w:instrText>HYPERLINK \l "_Toc519157813"</w:instrText>
        </w:r>
        <w:r w:rsidRPr="000C5971">
          <w:rPr>
            <w:rStyle w:val="Hyperlink"/>
          </w:rPr>
          <w:instrText xml:space="preserve"> </w:instrText>
        </w:r>
        <w:r w:rsidRPr="000C5971">
          <w:rPr>
            <w:rStyle w:val="Hyperlink"/>
          </w:rPr>
          <w:fldChar w:fldCharType="separate"/>
        </w:r>
        <w:r w:rsidRPr="000C5971">
          <w:rPr>
            <w:rStyle w:val="Hyperlink"/>
          </w:rPr>
          <w:t>5.4.13</w:t>
        </w:r>
        <w:r>
          <w:rPr>
            <w:rFonts w:asciiTheme="minorHAnsi" w:eastAsiaTheme="minorEastAsia" w:hAnsiTheme="minorHAnsi"/>
            <w:color w:val="auto"/>
            <w:kern w:val="0"/>
            <w:sz w:val="22"/>
            <w:szCs w:val="22"/>
          </w:rPr>
          <w:tab/>
        </w:r>
        <w:r w:rsidRPr="000C5971">
          <w:rPr>
            <w:rStyle w:val="Hyperlink"/>
          </w:rPr>
          <w:t>BmwMotAgOffsSelnStTranCase</w:t>
        </w:r>
        <w:r>
          <w:rPr>
            <w:webHidden/>
          </w:rPr>
          <w:tab/>
        </w:r>
        <w:r>
          <w:rPr>
            <w:webHidden/>
          </w:rPr>
          <w:fldChar w:fldCharType="begin"/>
        </w:r>
        <w:r>
          <w:rPr>
            <w:webHidden/>
          </w:rPr>
          <w:instrText xml:space="preserve"> PAGEREF _Toc519157813 \h </w:instrText>
        </w:r>
      </w:ins>
      <w:r>
        <w:rPr>
          <w:webHidden/>
        </w:rPr>
      </w:r>
      <w:r>
        <w:rPr>
          <w:webHidden/>
        </w:rPr>
        <w:fldChar w:fldCharType="separate"/>
      </w:r>
      <w:ins w:id="120" w:author="Shawn Penning" w:date="2018-07-12T11:20:00Z">
        <w:r>
          <w:rPr>
            <w:webHidden/>
          </w:rPr>
          <w:t>16</w:t>
        </w:r>
        <w:r>
          <w:rPr>
            <w:webHidden/>
          </w:rPr>
          <w:fldChar w:fldCharType="end"/>
        </w:r>
        <w:r w:rsidRPr="000C5971">
          <w:rPr>
            <w:rStyle w:val="Hyperlink"/>
          </w:rPr>
          <w:fldChar w:fldCharType="end"/>
        </w:r>
      </w:ins>
    </w:p>
    <w:p w:rsidR="0053576E" w:rsidRDefault="0053576E">
      <w:pPr>
        <w:pStyle w:val="TOC3"/>
        <w:tabs>
          <w:tab w:val="left" w:pos="1200"/>
        </w:tabs>
        <w:rPr>
          <w:ins w:id="121" w:author="Shawn Penning" w:date="2018-07-12T11:20:00Z"/>
          <w:rFonts w:asciiTheme="minorHAnsi" w:eastAsiaTheme="minorEastAsia" w:hAnsiTheme="minorHAnsi"/>
          <w:color w:val="auto"/>
          <w:kern w:val="0"/>
          <w:sz w:val="22"/>
          <w:szCs w:val="22"/>
        </w:rPr>
      </w:pPr>
      <w:ins w:id="122" w:author="Shawn Penning" w:date="2018-07-12T11:20:00Z">
        <w:r w:rsidRPr="000C5971">
          <w:rPr>
            <w:rStyle w:val="Hyperlink"/>
          </w:rPr>
          <w:fldChar w:fldCharType="begin"/>
        </w:r>
        <w:r w:rsidRPr="000C5971">
          <w:rPr>
            <w:rStyle w:val="Hyperlink"/>
          </w:rPr>
          <w:instrText xml:space="preserve"> </w:instrText>
        </w:r>
        <w:r>
          <w:instrText>HYPERLINK \l "_Toc519157814"</w:instrText>
        </w:r>
        <w:r w:rsidRPr="000C5971">
          <w:rPr>
            <w:rStyle w:val="Hyperlink"/>
          </w:rPr>
          <w:instrText xml:space="preserve"> </w:instrText>
        </w:r>
        <w:r w:rsidRPr="000C5971">
          <w:rPr>
            <w:rStyle w:val="Hyperlink"/>
          </w:rPr>
          <w:fldChar w:fldCharType="separate"/>
        </w:r>
        <w:r w:rsidRPr="000C5971">
          <w:rPr>
            <w:rStyle w:val="Hyperlink"/>
          </w:rPr>
          <w:t>5.4.14</w:t>
        </w:r>
        <w:r>
          <w:rPr>
            <w:rFonts w:asciiTheme="minorHAnsi" w:eastAsiaTheme="minorEastAsia" w:hAnsiTheme="minorHAnsi"/>
            <w:color w:val="auto"/>
            <w:kern w:val="0"/>
            <w:sz w:val="22"/>
            <w:szCs w:val="22"/>
          </w:rPr>
          <w:tab/>
        </w:r>
        <w:r w:rsidRPr="000C5971">
          <w:rPr>
            <w:rStyle w:val="Hyperlink"/>
          </w:rPr>
          <w:t>ChkNrcvrlFlt</w:t>
        </w:r>
        <w:r>
          <w:rPr>
            <w:webHidden/>
          </w:rPr>
          <w:tab/>
        </w:r>
        <w:r>
          <w:rPr>
            <w:webHidden/>
          </w:rPr>
          <w:fldChar w:fldCharType="begin"/>
        </w:r>
        <w:r>
          <w:rPr>
            <w:webHidden/>
          </w:rPr>
          <w:instrText xml:space="preserve"> PAGEREF _Toc519157814 \h </w:instrText>
        </w:r>
      </w:ins>
      <w:r>
        <w:rPr>
          <w:webHidden/>
        </w:rPr>
      </w:r>
      <w:r>
        <w:rPr>
          <w:webHidden/>
        </w:rPr>
        <w:fldChar w:fldCharType="separate"/>
      </w:r>
      <w:ins w:id="123" w:author="Shawn Penning" w:date="2018-07-12T11:20:00Z">
        <w:r>
          <w:rPr>
            <w:webHidden/>
          </w:rPr>
          <w:t>16</w:t>
        </w:r>
        <w:r>
          <w:rPr>
            <w:webHidden/>
          </w:rPr>
          <w:fldChar w:fldCharType="end"/>
        </w:r>
        <w:r w:rsidRPr="000C5971">
          <w:rPr>
            <w:rStyle w:val="Hyperlink"/>
          </w:rPr>
          <w:fldChar w:fldCharType="end"/>
        </w:r>
      </w:ins>
    </w:p>
    <w:p w:rsidR="0053576E" w:rsidRDefault="0053576E">
      <w:pPr>
        <w:pStyle w:val="TOC3"/>
        <w:tabs>
          <w:tab w:val="left" w:pos="1200"/>
        </w:tabs>
        <w:rPr>
          <w:ins w:id="124" w:author="Shawn Penning" w:date="2018-07-12T11:20:00Z"/>
          <w:rFonts w:asciiTheme="minorHAnsi" w:eastAsiaTheme="minorEastAsia" w:hAnsiTheme="minorHAnsi"/>
          <w:color w:val="auto"/>
          <w:kern w:val="0"/>
          <w:sz w:val="22"/>
          <w:szCs w:val="22"/>
        </w:rPr>
      </w:pPr>
      <w:ins w:id="125" w:author="Shawn Penning" w:date="2018-07-12T11:20:00Z">
        <w:r w:rsidRPr="000C5971">
          <w:rPr>
            <w:rStyle w:val="Hyperlink"/>
          </w:rPr>
          <w:fldChar w:fldCharType="begin"/>
        </w:r>
        <w:r w:rsidRPr="000C5971">
          <w:rPr>
            <w:rStyle w:val="Hyperlink"/>
          </w:rPr>
          <w:instrText xml:space="preserve"> </w:instrText>
        </w:r>
        <w:r>
          <w:instrText>HYPERLINK \l "_Toc519157815"</w:instrText>
        </w:r>
        <w:r w:rsidRPr="000C5971">
          <w:rPr>
            <w:rStyle w:val="Hyperlink"/>
          </w:rPr>
          <w:instrText xml:space="preserve"> </w:instrText>
        </w:r>
        <w:r w:rsidRPr="000C5971">
          <w:rPr>
            <w:rStyle w:val="Hyperlink"/>
          </w:rPr>
          <w:fldChar w:fldCharType="separate"/>
        </w:r>
        <w:r w:rsidRPr="000C5971">
          <w:rPr>
            <w:rStyle w:val="Hyperlink"/>
          </w:rPr>
          <w:t>5.4.15</w:t>
        </w:r>
        <w:r>
          <w:rPr>
            <w:rFonts w:asciiTheme="minorHAnsi" w:eastAsiaTheme="minorEastAsia" w:hAnsiTheme="minorHAnsi"/>
            <w:color w:val="auto"/>
            <w:kern w:val="0"/>
            <w:sz w:val="22"/>
            <w:szCs w:val="22"/>
          </w:rPr>
          <w:tab/>
        </w:r>
        <w:r w:rsidRPr="000C5971">
          <w:rPr>
            <w:rStyle w:val="Hyperlink"/>
          </w:rPr>
          <w:t>TurnCntrCorrlnStsTmr</w:t>
        </w:r>
        <w:r>
          <w:rPr>
            <w:webHidden/>
          </w:rPr>
          <w:tab/>
        </w:r>
        <w:r>
          <w:rPr>
            <w:webHidden/>
          </w:rPr>
          <w:fldChar w:fldCharType="begin"/>
        </w:r>
        <w:r>
          <w:rPr>
            <w:webHidden/>
          </w:rPr>
          <w:instrText xml:space="preserve"> PAGEREF _Toc519157815 \h </w:instrText>
        </w:r>
      </w:ins>
      <w:r>
        <w:rPr>
          <w:webHidden/>
        </w:rPr>
      </w:r>
      <w:r>
        <w:rPr>
          <w:webHidden/>
        </w:rPr>
        <w:fldChar w:fldCharType="separate"/>
      </w:r>
      <w:ins w:id="126" w:author="Shawn Penning" w:date="2018-07-12T11:20:00Z">
        <w:r>
          <w:rPr>
            <w:webHidden/>
          </w:rPr>
          <w:t>16</w:t>
        </w:r>
        <w:r>
          <w:rPr>
            <w:webHidden/>
          </w:rPr>
          <w:fldChar w:fldCharType="end"/>
        </w:r>
        <w:r w:rsidRPr="000C5971">
          <w:rPr>
            <w:rStyle w:val="Hyperlink"/>
          </w:rPr>
          <w:fldChar w:fldCharType="end"/>
        </w:r>
      </w:ins>
    </w:p>
    <w:p w:rsidR="0053576E" w:rsidRDefault="0053576E">
      <w:pPr>
        <w:pStyle w:val="TOC3"/>
        <w:tabs>
          <w:tab w:val="left" w:pos="1200"/>
        </w:tabs>
        <w:rPr>
          <w:ins w:id="127" w:author="Shawn Penning" w:date="2018-07-12T11:20:00Z"/>
          <w:rFonts w:asciiTheme="minorHAnsi" w:eastAsiaTheme="minorEastAsia" w:hAnsiTheme="minorHAnsi"/>
          <w:color w:val="auto"/>
          <w:kern w:val="0"/>
          <w:sz w:val="22"/>
          <w:szCs w:val="22"/>
        </w:rPr>
      </w:pPr>
      <w:ins w:id="128" w:author="Shawn Penning" w:date="2018-07-12T11:20:00Z">
        <w:r w:rsidRPr="000C5971">
          <w:rPr>
            <w:rStyle w:val="Hyperlink"/>
          </w:rPr>
          <w:fldChar w:fldCharType="begin"/>
        </w:r>
        <w:r w:rsidRPr="000C5971">
          <w:rPr>
            <w:rStyle w:val="Hyperlink"/>
          </w:rPr>
          <w:instrText xml:space="preserve"> </w:instrText>
        </w:r>
        <w:r>
          <w:instrText>HYPERLINK \l "_Toc519157816"</w:instrText>
        </w:r>
        <w:r w:rsidRPr="000C5971">
          <w:rPr>
            <w:rStyle w:val="Hyperlink"/>
          </w:rPr>
          <w:instrText xml:space="preserve"> </w:instrText>
        </w:r>
        <w:r w:rsidRPr="000C5971">
          <w:rPr>
            <w:rStyle w:val="Hyperlink"/>
          </w:rPr>
          <w:fldChar w:fldCharType="separate"/>
        </w:r>
        <w:r w:rsidRPr="000C5971">
          <w:rPr>
            <w:rStyle w:val="Hyperlink"/>
          </w:rPr>
          <w:t>5.4.16</w:t>
        </w:r>
        <w:r>
          <w:rPr>
            <w:rFonts w:asciiTheme="minorHAnsi" w:eastAsiaTheme="minorEastAsia" w:hAnsiTheme="minorHAnsi"/>
            <w:color w:val="auto"/>
            <w:kern w:val="0"/>
            <w:sz w:val="22"/>
            <w:szCs w:val="22"/>
          </w:rPr>
          <w:tab/>
        </w:r>
        <w:r w:rsidRPr="000C5971">
          <w:rPr>
            <w:rStyle w:val="Hyperlink"/>
          </w:rPr>
          <w:t>ChkTurnCntrCorrlnStsCdn</w:t>
        </w:r>
        <w:r>
          <w:rPr>
            <w:webHidden/>
          </w:rPr>
          <w:tab/>
        </w:r>
        <w:r>
          <w:rPr>
            <w:webHidden/>
          </w:rPr>
          <w:fldChar w:fldCharType="begin"/>
        </w:r>
        <w:r>
          <w:rPr>
            <w:webHidden/>
          </w:rPr>
          <w:instrText xml:space="preserve"> PAGEREF _Toc519157816 \h </w:instrText>
        </w:r>
      </w:ins>
      <w:r>
        <w:rPr>
          <w:webHidden/>
        </w:rPr>
      </w:r>
      <w:r>
        <w:rPr>
          <w:webHidden/>
        </w:rPr>
        <w:fldChar w:fldCharType="separate"/>
      </w:r>
      <w:ins w:id="129" w:author="Shawn Penning" w:date="2018-07-12T11:20:00Z">
        <w:r>
          <w:rPr>
            <w:webHidden/>
          </w:rPr>
          <w:t>16</w:t>
        </w:r>
        <w:r>
          <w:rPr>
            <w:webHidden/>
          </w:rPr>
          <w:fldChar w:fldCharType="end"/>
        </w:r>
        <w:r w:rsidRPr="000C5971">
          <w:rPr>
            <w:rStyle w:val="Hyperlink"/>
          </w:rPr>
          <w:fldChar w:fldCharType="end"/>
        </w:r>
      </w:ins>
    </w:p>
    <w:p w:rsidR="0053576E" w:rsidRDefault="0053576E">
      <w:pPr>
        <w:pStyle w:val="TOC3"/>
        <w:tabs>
          <w:tab w:val="left" w:pos="1200"/>
        </w:tabs>
        <w:rPr>
          <w:ins w:id="130" w:author="Shawn Penning" w:date="2018-07-12T11:20:00Z"/>
          <w:rFonts w:asciiTheme="minorHAnsi" w:eastAsiaTheme="minorEastAsia" w:hAnsiTheme="minorHAnsi"/>
          <w:color w:val="auto"/>
          <w:kern w:val="0"/>
          <w:sz w:val="22"/>
          <w:szCs w:val="22"/>
        </w:rPr>
      </w:pPr>
      <w:ins w:id="131" w:author="Shawn Penning" w:date="2018-07-12T11:20:00Z">
        <w:r w:rsidRPr="000C5971">
          <w:rPr>
            <w:rStyle w:val="Hyperlink"/>
          </w:rPr>
          <w:fldChar w:fldCharType="begin"/>
        </w:r>
        <w:r w:rsidRPr="000C5971">
          <w:rPr>
            <w:rStyle w:val="Hyperlink"/>
          </w:rPr>
          <w:instrText xml:space="preserve"> </w:instrText>
        </w:r>
        <w:r>
          <w:instrText>HYPERLINK \l "_Toc519157817"</w:instrText>
        </w:r>
        <w:r w:rsidRPr="000C5971">
          <w:rPr>
            <w:rStyle w:val="Hyperlink"/>
          </w:rPr>
          <w:instrText xml:space="preserve"> </w:instrText>
        </w:r>
        <w:r w:rsidRPr="000C5971">
          <w:rPr>
            <w:rStyle w:val="Hyperlink"/>
          </w:rPr>
          <w:fldChar w:fldCharType="separate"/>
        </w:r>
        <w:r w:rsidRPr="000C5971">
          <w:rPr>
            <w:rStyle w:val="Hyperlink"/>
          </w:rPr>
          <w:t>5.4.17</w:t>
        </w:r>
        <w:r>
          <w:rPr>
            <w:rFonts w:asciiTheme="minorHAnsi" w:eastAsiaTheme="minorEastAsia" w:hAnsiTheme="minorHAnsi"/>
            <w:color w:val="auto"/>
            <w:kern w:val="0"/>
            <w:sz w:val="22"/>
            <w:szCs w:val="22"/>
          </w:rPr>
          <w:tab/>
        </w:r>
        <w:r w:rsidRPr="000C5971">
          <w:rPr>
            <w:rStyle w:val="Hyperlink"/>
          </w:rPr>
          <w:t>ProcessBmwQuadRotorOffs1</w:t>
        </w:r>
        <w:r>
          <w:rPr>
            <w:webHidden/>
          </w:rPr>
          <w:tab/>
        </w:r>
        <w:r>
          <w:rPr>
            <w:webHidden/>
          </w:rPr>
          <w:fldChar w:fldCharType="begin"/>
        </w:r>
        <w:r>
          <w:rPr>
            <w:webHidden/>
          </w:rPr>
          <w:instrText xml:space="preserve"> PAGEREF _Toc519157817 \h </w:instrText>
        </w:r>
      </w:ins>
      <w:r>
        <w:rPr>
          <w:webHidden/>
        </w:rPr>
      </w:r>
      <w:r>
        <w:rPr>
          <w:webHidden/>
        </w:rPr>
        <w:fldChar w:fldCharType="separate"/>
      </w:r>
      <w:ins w:id="132" w:author="Shawn Penning" w:date="2018-07-12T11:20:00Z">
        <w:r>
          <w:rPr>
            <w:webHidden/>
          </w:rPr>
          <w:t>16</w:t>
        </w:r>
        <w:r>
          <w:rPr>
            <w:webHidden/>
          </w:rPr>
          <w:fldChar w:fldCharType="end"/>
        </w:r>
        <w:r w:rsidRPr="000C5971">
          <w:rPr>
            <w:rStyle w:val="Hyperlink"/>
          </w:rPr>
          <w:fldChar w:fldCharType="end"/>
        </w:r>
      </w:ins>
    </w:p>
    <w:p w:rsidR="0053576E" w:rsidRDefault="0053576E">
      <w:pPr>
        <w:pStyle w:val="TOC3"/>
        <w:tabs>
          <w:tab w:val="left" w:pos="1200"/>
        </w:tabs>
        <w:rPr>
          <w:ins w:id="133" w:author="Shawn Penning" w:date="2018-07-12T11:20:00Z"/>
          <w:rFonts w:asciiTheme="minorHAnsi" w:eastAsiaTheme="minorEastAsia" w:hAnsiTheme="minorHAnsi"/>
          <w:color w:val="auto"/>
          <w:kern w:val="0"/>
          <w:sz w:val="22"/>
          <w:szCs w:val="22"/>
        </w:rPr>
      </w:pPr>
      <w:ins w:id="134" w:author="Shawn Penning" w:date="2018-07-12T11:20:00Z">
        <w:r w:rsidRPr="000C5971">
          <w:rPr>
            <w:rStyle w:val="Hyperlink"/>
          </w:rPr>
          <w:fldChar w:fldCharType="begin"/>
        </w:r>
        <w:r w:rsidRPr="000C5971">
          <w:rPr>
            <w:rStyle w:val="Hyperlink"/>
          </w:rPr>
          <w:instrText xml:space="preserve"> </w:instrText>
        </w:r>
        <w:r>
          <w:instrText>HYPERLINK \l "_Toc519157818"</w:instrText>
        </w:r>
        <w:r w:rsidRPr="000C5971">
          <w:rPr>
            <w:rStyle w:val="Hyperlink"/>
          </w:rPr>
          <w:instrText xml:space="preserve"> </w:instrText>
        </w:r>
        <w:r w:rsidRPr="000C5971">
          <w:rPr>
            <w:rStyle w:val="Hyperlink"/>
          </w:rPr>
          <w:fldChar w:fldCharType="separate"/>
        </w:r>
        <w:r w:rsidRPr="000C5971">
          <w:rPr>
            <w:rStyle w:val="Hyperlink"/>
          </w:rPr>
          <w:t>5.4.18</w:t>
        </w:r>
        <w:r>
          <w:rPr>
            <w:rFonts w:asciiTheme="minorHAnsi" w:eastAsiaTheme="minorEastAsia" w:hAnsiTheme="minorHAnsi"/>
            <w:color w:val="auto"/>
            <w:kern w:val="0"/>
            <w:sz w:val="22"/>
            <w:szCs w:val="22"/>
          </w:rPr>
          <w:tab/>
        </w:r>
        <w:r w:rsidRPr="000C5971">
          <w:rPr>
            <w:rStyle w:val="Hyperlink"/>
          </w:rPr>
          <w:t>ProcessBmwQuadRotorOffs2</w:t>
        </w:r>
        <w:r>
          <w:rPr>
            <w:webHidden/>
          </w:rPr>
          <w:tab/>
        </w:r>
        <w:r>
          <w:rPr>
            <w:webHidden/>
          </w:rPr>
          <w:fldChar w:fldCharType="begin"/>
        </w:r>
        <w:r>
          <w:rPr>
            <w:webHidden/>
          </w:rPr>
          <w:instrText xml:space="preserve"> PAGEREF _Toc519157818 \h </w:instrText>
        </w:r>
      </w:ins>
      <w:r>
        <w:rPr>
          <w:webHidden/>
        </w:rPr>
      </w:r>
      <w:r>
        <w:rPr>
          <w:webHidden/>
        </w:rPr>
        <w:fldChar w:fldCharType="separate"/>
      </w:r>
      <w:ins w:id="135" w:author="Shawn Penning" w:date="2018-07-12T11:20:00Z">
        <w:r>
          <w:rPr>
            <w:webHidden/>
          </w:rPr>
          <w:t>17</w:t>
        </w:r>
        <w:r>
          <w:rPr>
            <w:webHidden/>
          </w:rPr>
          <w:fldChar w:fldCharType="end"/>
        </w:r>
        <w:r w:rsidRPr="000C5971">
          <w:rPr>
            <w:rStyle w:val="Hyperlink"/>
          </w:rPr>
          <w:fldChar w:fldCharType="end"/>
        </w:r>
      </w:ins>
    </w:p>
    <w:p w:rsidR="0053576E" w:rsidRDefault="0053576E">
      <w:pPr>
        <w:pStyle w:val="TOC3"/>
        <w:tabs>
          <w:tab w:val="left" w:pos="1200"/>
        </w:tabs>
        <w:rPr>
          <w:ins w:id="136" w:author="Shawn Penning" w:date="2018-07-12T11:20:00Z"/>
          <w:rFonts w:asciiTheme="minorHAnsi" w:eastAsiaTheme="minorEastAsia" w:hAnsiTheme="minorHAnsi"/>
          <w:color w:val="auto"/>
          <w:kern w:val="0"/>
          <w:sz w:val="22"/>
          <w:szCs w:val="22"/>
        </w:rPr>
      </w:pPr>
      <w:ins w:id="137" w:author="Shawn Penning" w:date="2018-07-12T11:20:00Z">
        <w:r w:rsidRPr="000C5971">
          <w:rPr>
            <w:rStyle w:val="Hyperlink"/>
          </w:rPr>
          <w:fldChar w:fldCharType="begin"/>
        </w:r>
        <w:r w:rsidRPr="000C5971">
          <w:rPr>
            <w:rStyle w:val="Hyperlink"/>
          </w:rPr>
          <w:instrText xml:space="preserve"> </w:instrText>
        </w:r>
        <w:r>
          <w:instrText>HYPERLINK \l "_Toc519157820"</w:instrText>
        </w:r>
        <w:r w:rsidRPr="000C5971">
          <w:rPr>
            <w:rStyle w:val="Hyperlink"/>
          </w:rPr>
          <w:instrText xml:space="preserve"> </w:instrText>
        </w:r>
        <w:r w:rsidRPr="000C5971">
          <w:rPr>
            <w:rStyle w:val="Hyperlink"/>
          </w:rPr>
          <w:fldChar w:fldCharType="separate"/>
        </w:r>
        <w:r w:rsidRPr="000C5971">
          <w:rPr>
            <w:rStyle w:val="Hyperlink"/>
          </w:rPr>
          <w:t>5.4.20</w:t>
        </w:r>
        <w:r>
          <w:rPr>
            <w:rFonts w:asciiTheme="minorHAnsi" w:eastAsiaTheme="minorEastAsia" w:hAnsiTheme="minorHAnsi"/>
            <w:color w:val="auto"/>
            <w:kern w:val="0"/>
            <w:sz w:val="22"/>
            <w:szCs w:val="22"/>
          </w:rPr>
          <w:tab/>
        </w:r>
        <w:r w:rsidRPr="000C5971">
          <w:rPr>
            <w:rStyle w:val="Hyperlink"/>
          </w:rPr>
          <w:t>ProcessBmwQuadOffsSts</w:t>
        </w:r>
        <w:r>
          <w:rPr>
            <w:webHidden/>
          </w:rPr>
          <w:tab/>
        </w:r>
        <w:bookmarkStart w:id="138" w:name="_GoBack"/>
        <w:bookmarkEnd w:id="138"/>
        <w:r>
          <w:rPr>
            <w:webHidden/>
          </w:rPr>
          <w:fldChar w:fldCharType="begin"/>
        </w:r>
        <w:r>
          <w:rPr>
            <w:webHidden/>
          </w:rPr>
          <w:instrText xml:space="preserve"> PAGEREF _Toc519157820 \h </w:instrText>
        </w:r>
      </w:ins>
      <w:r>
        <w:rPr>
          <w:webHidden/>
        </w:rPr>
      </w:r>
      <w:r>
        <w:rPr>
          <w:webHidden/>
        </w:rPr>
        <w:fldChar w:fldCharType="separate"/>
      </w:r>
      <w:ins w:id="139" w:author="Shawn Penning" w:date="2018-07-12T11:20:00Z">
        <w:r>
          <w:rPr>
            <w:webHidden/>
          </w:rPr>
          <w:t>17</w:t>
        </w:r>
        <w:r>
          <w:rPr>
            <w:webHidden/>
          </w:rPr>
          <w:fldChar w:fldCharType="end"/>
        </w:r>
        <w:r w:rsidRPr="000C5971">
          <w:rPr>
            <w:rStyle w:val="Hyperlink"/>
          </w:rPr>
          <w:fldChar w:fldCharType="end"/>
        </w:r>
      </w:ins>
    </w:p>
    <w:p w:rsidR="0053576E" w:rsidRDefault="0053576E">
      <w:pPr>
        <w:pStyle w:val="TOC3"/>
        <w:tabs>
          <w:tab w:val="left" w:pos="1200"/>
        </w:tabs>
        <w:rPr>
          <w:ins w:id="140" w:author="Shawn Penning" w:date="2018-07-12T11:20:00Z"/>
          <w:rFonts w:asciiTheme="minorHAnsi" w:eastAsiaTheme="minorEastAsia" w:hAnsiTheme="minorHAnsi"/>
          <w:color w:val="auto"/>
          <w:kern w:val="0"/>
          <w:sz w:val="22"/>
          <w:szCs w:val="22"/>
        </w:rPr>
      </w:pPr>
      <w:ins w:id="141" w:author="Shawn Penning" w:date="2018-07-12T11:20:00Z">
        <w:r w:rsidRPr="000C5971">
          <w:rPr>
            <w:rStyle w:val="Hyperlink"/>
          </w:rPr>
          <w:fldChar w:fldCharType="begin"/>
        </w:r>
        <w:r w:rsidRPr="000C5971">
          <w:rPr>
            <w:rStyle w:val="Hyperlink"/>
          </w:rPr>
          <w:instrText xml:space="preserve"> </w:instrText>
        </w:r>
        <w:r>
          <w:instrText>HYPERLINK \l "_Toc519157821"</w:instrText>
        </w:r>
        <w:r w:rsidRPr="000C5971">
          <w:rPr>
            <w:rStyle w:val="Hyperlink"/>
          </w:rPr>
          <w:instrText xml:space="preserve"> </w:instrText>
        </w:r>
        <w:r w:rsidRPr="000C5971">
          <w:rPr>
            <w:rStyle w:val="Hyperlink"/>
          </w:rPr>
          <w:fldChar w:fldCharType="separate"/>
        </w:r>
        <w:r w:rsidRPr="000C5971">
          <w:rPr>
            <w:rStyle w:val="Hyperlink"/>
          </w:rPr>
          <w:t>5.4.21</w:t>
        </w:r>
        <w:r>
          <w:rPr>
            <w:rFonts w:asciiTheme="minorHAnsi" w:eastAsiaTheme="minorEastAsia" w:hAnsiTheme="minorHAnsi"/>
            <w:color w:val="auto"/>
            <w:kern w:val="0"/>
            <w:sz w:val="22"/>
            <w:szCs w:val="22"/>
          </w:rPr>
          <w:tab/>
        </w:r>
        <w:r w:rsidRPr="000C5971">
          <w:rPr>
            <w:rStyle w:val="Hyperlink"/>
          </w:rPr>
          <w:t>ActvtLpFil</w:t>
        </w:r>
        <w:r>
          <w:rPr>
            <w:webHidden/>
          </w:rPr>
          <w:tab/>
        </w:r>
        <w:r>
          <w:rPr>
            <w:webHidden/>
          </w:rPr>
          <w:fldChar w:fldCharType="begin"/>
        </w:r>
        <w:r>
          <w:rPr>
            <w:webHidden/>
          </w:rPr>
          <w:instrText xml:space="preserve"> PAGEREF _Toc519157821 \h </w:instrText>
        </w:r>
      </w:ins>
      <w:r>
        <w:rPr>
          <w:webHidden/>
        </w:rPr>
      </w:r>
      <w:r>
        <w:rPr>
          <w:webHidden/>
        </w:rPr>
        <w:fldChar w:fldCharType="separate"/>
      </w:r>
      <w:ins w:id="142" w:author="Shawn Penning" w:date="2018-07-12T11:20:00Z">
        <w:r>
          <w:rPr>
            <w:webHidden/>
          </w:rPr>
          <w:t>17</w:t>
        </w:r>
        <w:r>
          <w:rPr>
            <w:webHidden/>
          </w:rPr>
          <w:fldChar w:fldCharType="end"/>
        </w:r>
        <w:r w:rsidRPr="000C5971">
          <w:rPr>
            <w:rStyle w:val="Hyperlink"/>
          </w:rPr>
          <w:fldChar w:fldCharType="end"/>
        </w:r>
      </w:ins>
    </w:p>
    <w:p w:rsidR="0053576E" w:rsidRDefault="0053576E">
      <w:pPr>
        <w:pStyle w:val="TOC3"/>
        <w:tabs>
          <w:tab w:val="left" w:pos="1200"/>
        </w:tabs>
        <w:rPr>
          <w:ins w:id="143" w:author="Shawn Penning" w:date="2018-07-12T11:20:00Z"/>
          <w:rFonts w:asciiTheme="minorHAnsi" w:eastAsiaTheme="minorEastAsia" w:hAnsiTheme="minorHAnsi"/>
          <w:color w:val="auto"/>
          <w:kern w:val="0"/>
          <w:sz w:val="22"/>
          <w:szCs w:val="22"/>
        </w:rPr>
      </w:pPr>
      <w:ins w:id="144" w:author="Shawn Penning" w:date="2018-07-12T11:20:00Z">
        <w:r w:rsidRPr="000C5971">
          <w:rPr>
            <w:rStyle w:val="Hyperlink"/>
          </w:rPr>
          <w:fldChar w:fldCharType="begin"/>
        </w:r>
        <w:r w:rsidRPr="000C5971">
          <w:rPr>
            <w:rStyle w:val="Hyperlink"/>
          </w:rPr>
          <w:instrText xml:space="preserve"> </w:instrText>
        </w:r>
        <w:r>
          <w:instrText>HYPERLINK \l "_Toc519157822"</w:instrText>
        </w:r>
        <w:r w:rsidRPr="000C5971">
          <w:rPr>
            <w:rStyle w:val="Hyperlink"/>
          </w:rPr>
          <w:instrText xml:space="preserve"> </w:instrText>
        </w:r>
        <w:r w:rsidRPr="000C5971">
          <w:rPr>
            <w:rStyle w:val="Hyperlink"/>
          </w:rPr>
          <w:fldChar w:fldCharType="separate"/>
        </w:r>
        <w:r w:rsidRPr="000C5971">
          <w:rPr>
            <w:rStyle w:val="Hyperlink"/>
          </w:rPr>
          <w:t>5.4.22</w:t>
        </w:r>
        <w:r>
          <w:rPr>
            <w:rFonts w:asciiTheme="minorHAnsi" w:eastAsiaTheme="minorEastAsia" w:hAnsiTheme="minorHAnsi"/>
            <w:color w:val="auto"/>
            <w:kern w:val="0"/>
            <w:sz w:val="22"/>
            <w:szCs w:val="22"/>
          </w:rPr>
          <w:tab/>
        </w:r>
        <w:r w:rsidRPr="000C5971">
          <w:rPr>
            <w:rStyle w:val="Hyperlink"/>
          </w:rPr>
          <w:t>CalcBmwPinionAgOffs</w:t>
        </w:r>
        <w:r>
          <w:rPr>
            <w:webHidden/>
          </w:rPr>
          <w:tab/>
        </w:r>
        <w:r>
          <w:rPr>
            <w:webHidden/>
          </w:rPr>
          <w:fldChar w:fldCharType="begin"/>
        </w:r>
        <w:r>
          <w:rPr>
            <w:webHidden/>
          </w:rPr>
          <w:instrText xml:space="preserve"> PAGEREF _Toc519157822 \h </w:instrText>
        </w:r>
      </w:ins>
      <w:r>
        <w:rPr>
          <w:webHidden/>
        </w:rPr>
      </w:r>
      <w:r>
        <w:rPr>
          <w:webHidden/>
        </w:rPr>
        <w:fldChar w:fldCharType="separate"/>
      </w:r>
      <w:ins w:id="145" w:author="Shawn Penning" w:date="2018-07-12T11:20:00Z">
        <w:r>
          <w:rPr>
            <w:webHidden/>
          </w:rPr>
          <w:t>17</w:t>
        </w:r>
        <w:r>
          <w:rPr>
            <w:webHidden/>
          </w:rPr>
          <w:fldChar w:fldCharType="end"/>
        </w:r>
        <w:r w:rsidRPr="000C5971">
          <w:rPr>
            <w:rStyle w:val="Hyperlink"/>
          </w:rPr>
          <w:fldChar w:fldCharType="end"/>
        </w:r>
      </w:ins>
    </w:p>
    <w:p w:rsidR="0053576E" w:rsidRDefault="0053576E">
      <w:pPr>
        <w:pStyle w:val="TOC3"/>
        <w:tabs>
          <w:tab w:val="left" w:pos="1200"/>
        </w:tabs>
        <w:rPr>
          <w:ins w:id="146" w:author="Shawn Penning" w:date="2018-07-12T11:20:00Z"/>
          <w:rFonts w:asciiTheme="minorHAnsi" w:eastAsiaTheme="minorEastAsia" w:hAnsiTheme="minorHAnsi"/>
          <w:color w:val="auto"/>
          <w:kern w:val="0"/>
          <w:sz w:val="22"/>
          <w:szCs w:val="22"/>
        </w:rPr>
      </w:pPr>
      <w:ins w:id="147" w:author="Shawn Penning" w:date="2018-07-12T11:20:00Z">
        <w:r w:rsidRPr="000C5971">
          <w:rPr>
            <w:rStyle w:val="Hyperlink"/>
          </w:rPr>
          <w:fldChar w:fldCharType="begin"/>
        </w:r>
        <w:r w:rsidRPr="000C5971">
          <w:rPr>
            <w:rStyle w:val="Hyperlink"/>
          </w:rPr>
          <w:instrText xml:space="preserve"> </w:instrText>
        </w:r>
        <w:r>
          <w:instrText>HYPERLINK \l "_Toc519157823"</w:instrText>
        </w:r>
        <w:r w:rsidRPr="000C5971">
          <w:rPr>
            <w:rStyle w:val="Hyperlink"/>
          </w:rPr>
          <w:instrText xml:space="preserve"> </w:instrText>
        </w:r>
        <w:r w:rsidRPr="000C5971">
          <w:rPr>
            <w:rStyle w:val="Hyperlink"/>
          </w:rPr>
          <w:fldChar w:fldCharType="separate"/>
        </w:r>
        <w:r w:rsidRPr="000C5971">
          <w:rPr>
            <w:rStyle w:val="Hyperlink"/>
          </w:rPr>
          <w:t>5.4.23</w:t>
        </w:r>
        <w:r>
          <w:rPr>
            <w:rFonts w:asciiTheme="minorHAnsi" w:eastAsiaTheme="minorEastAsia" w:hAnsiTheme="minorHAnsi"/>
            <w:color w:val="auto"/>
            <w:kern w:val="0"/>
            <w:sz w:val="22"/>
            <w:szCs w:val="22"/>
          </w:rPr>
          <w:tab/>
        </w:r>
        <w:r w:rsidRPr="000C5971">
          <w:rPr>
            <w:rStyle w:val="Hyperlink"/>
          </w:rPr>
          <w:t>BmwMotAgSelnStOffsCmpd</w:t>
        </w:r>
        <w:r>
          <w:rPr>
            <w:webHidden/>
          </w:rPr>
          <w:tab/>
        </w:r>
        <w:r>
          <w:rPr>
            <w:webHidden/>
          </w:rPr>
          <w:fldChar w:fldCharType="begin"/>
        </w:r>
        <w:r>
          <w:rPr>
            <w:webHidden/>
          </w:rPr>
          <w:instrText xml:space="preserve"> PAGEREF _Toc519157823 \h </w:instrText>
        </w:r>
      </w:ins>
      <w:r>
        <w:rPr>
          <w:webHidden/>
        </w:rPr>
      </w:r>
      <w:r>
        <w:rPr>
          <w:webHidden/>
        </w:rPr>
        <w:fldChar w:fldCharType="separate"/>
      </w:r>
      <w:ins w:id="148" w:author="Shawn Penning" w:date="2018-07-12T11:20:00Z">
        <w:r>
          <w:rPr>
            <w:webHidden/>
          </w:rPr>
          <w:t>18</w:t>
        </w:r>
        <w:r>
          <w:rPr>
            <w:webHidden/>
          </w:rPr>
          <w:fldChar w:fldCharType="end"/>
        </w:r>
        <w:r w:rsidRPr="000C5971">
          <w:rPr>
            <w:rStyle w:val="Hyperlink"/>
          </w:rPr>
          <w:fldChar w:fldCharType="end"/>
        </w:r>
      </w:ins>
    </w:p>
    <w:p w:rsidR="0053576E" w:rsidRDefault="0053576E">
      <w:pPr>
        <w:pStyle w:val="TOC3"/>
        <w:tabs>
          <w:tab w:val="left" w:pos="1200"/>
        </w:tabs>
        <w:rPr>
          <w:ins w:id="149" w:author="Shawn Penning" w:date="2018-07-12T11:20:00Z"/>
          <w:rFonts w:asciiTheme="minorHAnsi" w:eastAsiaTheme="minorEastAsia" w:hAnsiTheme="minorHAnsi"/>
          <w:color w:val="auto"/>
          <w:kern w:val="0"/>
          <w:sz w:val="22"/>
          <w:szCs w:val="22"/>
        </w:rPr>
      </w:pPr>
      <w:ins w:id="150" w:author="Shawn Penning" w:date="2018-07-12T11:20:00Z">
        <w:r w:rsidRPr="000C5971">
          <w:rPr>
            <w:rStyle w:val="Hyperlink"/>
          </w:rPr>
          <w:fldChar w:fldCharType="begin"/>
        </w:r>
        <w:r w:rsidRPr="000C5971">
          <w:rPr>
            <w:rStyle w:val="Hyperlink"/>
          </w:rPr>
          <w:instrText xml:space="preserve"> </w:instrText>
        </w:r>
        <w:r>
          <w:instrText>HYPERLINK \l "_Toc519157824"</w:instrText>
        </w:r>
        <w:r w:rsidRPr="000C5971">
          <w:rPr>
            <w:rStyle w:val="Hyperlink"/>
          </w:rPr>
          <w:instrText xml:space="preserve"> </w:instrText>
        </w:r>
        <w:r w:rsidRPr="000C5971">
          <w:rPr>
            <w:rStyle w:val="Hyperlink"/>
          </w:rPr>
          <w:fldChar w:fldCharType="separate"/>
        </w:r>
        <w:r w:rsidRPr="000C5971">
          <w:rPr>
            <w:rStyle w:val="Hyperlink"/>
          </w:rPr>
          <w:t>5.4.24</w:t>
        </w:r>
        <w:r>
          <w:rPr>
            <w:rFonts w:asciiTheme="minorHAnsi" w:eastAsiaTheme="minorEastAsia" w:hAnsiTheme="minorHAnsi"/>
            <w:color w:val="auto"/>
            <w:kern w:val="0"/>
            <w:sz w:val="22"/>
            <w:szCs w:val="22"/>
          </w:rPr>
          <w:tab/>
        </w:r>
        <w:r w:rsidRPr="000C5971">
          <w:rPr>
            <w:rStyle w:val="Hyperlink"/>
          </w:rPr>
          <w:t>BmwMotAgSelnStSigInvld</w:t>
        </w:r>
        <w:r>
          <w:rPr>
            <w:webHidden/>
          </w:rPr>
          <w:tab/>
        </w:r>
        <w:r>
          <w:rPr>
            <w:webHidden/>
          </w:rPr>
          <w:fldChar w:fldCharType="begin"/>
        </w:r>
        <w:r>
          <w:rPr>
            <w:webHidden/>
          </w:rPr>
          <w:instrText xml:space="preserve"> PAGEREF _Toc519157824 \h </w:instrText>
        </w:r>
      </w:ins>
      <w:r>
        <w:rPr>
          <w:webHidden/>
        </w:rPr>
      </w:r>
      <w:r>
        <w:rPr>
          <w:webHidden/>
        </w:rPr>
        <w:fldChar w:fldCharType="separate"/>
      </w:r>
      <w:ins w:id="151" w:author="Shawn Penning" w:date="2018-07-12T11:20:00Z">
        <w:r>
          <w:rPr>
            <w:webHidden/>
          </w:rPr>
          <w:t>19</w:t>
        </w:r>
        <w:r>
          <w:rPr>
            <w:webHidden/>
          </w:rPr>
          <w:fldChar w:fldCharType="end"/>
        </w:r>
        <w:r w:rsidRPr="000C5971">
          <w:rPr>
            <w:rStyle w:val="Hyperlink"/>
          </w:rPr>
          <w:fldChar w:fldCharType="end"/>
        </w:r>
      </w:ins>
    </w:p>
    <w:p w:rsidR="0053576E" w:rsidRDefault="0053576E">
      <w:pPr>
        <w:pStyle w:val="TOC3"/>
        <w:tabs>
          <w:tab w:val="left" w:pos="1200"/>
        </w:tabs>
        <w:rPr>
          <w:ins w:id="152" w:author="Shawn Penning" w:date="2018-07-12T11:20:00Z"/>
          <w:rFonts w:asciiTheme="minorHAnsi" w:eastAsiaTheme="minorEastAsia" w:hAnsiTheme="minorHAnsi"/>
          <w:color w:val="auto"/>
          <w:kern w:val="0"/>
          <w:sz w:val="22"/>
          <w:szCs w:val="22"/>
        </w:rPr>
      </w:pPr>
      <w:ins w:id="153" w:author="Shawn Penning" w:date="2018-07-12T11:20:00Z">
        <w:r w:rsidRPr="000C5971">
          <w:rPr>
            <w:rStyle w:val="Hyperlink"/>
          </w:rPr>
          <w:fldChar w:fldCharType="begin"/>
        </w:r>
        <w:r w:rsidRPr="000C5971">
          <w:rPr>
            <w:rStyle w:val="Hyperlink"/>
          </w:rPr>
          <w:instrText xml:space="preserve"> </w:instrText>
        </w:r>
        <w:r>
          <w:instrText>HYPERLINK \l "_Toc519157825"</w:instrText>
        </w:r>
        <w:r w:rsidRPr="000C5971">
          <w:rPr>
            <w:rStyle w:val="Hyperlink"/>
          </w:rPr>
          <w:instrText xml:space="preserve"> </w:instrText>
        </w:r>
        <w:r w:rsidRPr="000C5971">
          <w:rPr>
            <w:rStyle w:val="Hyperlink"/>
          </w:rPr>
          <w:fldChar w:fldCharType="separate"/>
        </w:r>
        <w:r w:rsidRPr="000C5971">
          <w:rPr>
            <w:rStyle w:val="Hyperlink"/>
          </w:rPr>
          <w:t>5.4.25</w:t>
        </w:r>
        <w:r>
          <w:rPr>
            <w:rFonts w:asciiTheme="minorHAnsi" w:eastAsiaTheme="minorEastAsia" w:hAnsiTheme="minorHAnsi"/>
            <w:color w:val="auto"/>
            <w:kern w:val="0"/>
            <w:sz w:val="22"/>
            <w:szCs w:val="22"/>
          </w:rPr>
          <w:tab/>
        </w:r>
        <w:r w:rsidRPr="000C5971">
          <w:rPr>
            <w:rStyle w:val="Hyperlink"/>
          </w:rPr>
          <w:t>PinionAgCalc</w:t>
        </w:r>
        <w:r>
          <w:rPr>
            <w:webHidden/>
          </w:rPr>
          <w:tab/>
        </w:r>
        <w:r>
          <w:rPr>
            <w:webHidden/>
          </w:rPr>
          <w:fldChar w:fldCharType="begin"/>
        </w:r>
        <w:r>
          <w:rPr>
            <w:webHidden/>
          </w:rPr>
          <w:instrText xml:space="preserve"> PAGEREF _Toc519157825 \h </w:instrText>
        </w:r>
      </w:ins>
      <w:r>
        <w:rPr>
          <w:webHidden/>
        </w:rPr>
      </w:r>
      <w:r>
        <w:rPr>
          <w:webHidden/>
        </w:rPr>
        <w:fldChar w:fldCharType="separate"/>
      </w:r>
      <w:ins w:id="154" w:author="Shawn Penning" w:date="2018-07-12T11:20:00Z">
        <w:r>
          <w:rPr>
            <w:webHidden/>
          </w:rPr>
          <w:t>19</w:t>
        </w:r>
        <w:r>
          <w:rPr>
            <w:webHidden/>
          </w:rPr>
          <w:fldChar w:fldCharType="end"/>
        </w:r>
        <w:r w:rsidRPr="000C5971">
          <w:rPr>
            <w:rStyle w:val="Hyperlink"/>
          </w:rPr>
          <w:fldChar w:fldCharType="end"/>
        </w:r>
      </w:ins>
    </w:p>
    <w:p w:rsidR="0053576E" w:rsidRDefault="0053576E">
      <w:pPr>
        <w:pStyle w:val="TOC3"/>
        <w:tabs>
          <w:tab w:val="left" w:pos="1200"/>
        </w:tabs>
        <w:rPr>
          <w:ins w:id="155" w:author="Shawn Penning" w:date="2018-07-12T11:20:00Z"/>
          <w:rFonts w:asciiTheme="minorHAnsi" w:eastAsiaTheme="minorEastAsia" w:hAnsiTheme="minorHAnsi"/>
          <w:color w:val="auto"/>
          <w:kern w:val="0"/>
          <w:sz w:val="22"/>
          <w:szCs w:val="22"/>
        </w:rPr>
      </w:pPr>
      <w:ins w:id="156" w:author="Shawn Penning" w:date="2018-07-12T11:20:00Z">
        <w:r w:rsidRPr="000C5971">
          <w:rPr>
            <w:rStyle w:val="Hyperlink"/>
          </w:rPr>
          <w:fldChar w:fldCharType="begin"/>
        </w:r>
        <w:r w:rsidRPr="000C5971">
          <w:rPr>
            <w:rStyle w:val="Hyperlink"/>
          </w:rPr>
          <w:instrText xml:space="preserve"> </w:instrText>
        </w:r>
        <w:r>
          <w:instrText>HYPERLINK \l "_Toc519157826"</w:instrText>
        </w:r>
        <w:r w:rsidRPr="000C5971">
          <w:rPr>
            <w:rStyle w:val="Hyperlink"/>
          </w:rPr>
          <w:instrText xml:space="preserve"> </w:instrText>
        </w:r>
        <w:r w:rsidRPr="000C5971">
          <w:rPr>
            <w:rStyle w:val="Hyperlink"/>
          </w:rPr>
          <w:fldChar w:fldCharType="separate"/>
        </w:r>
        <w:r w:rsidRPr="000C5971">
          <w:rPr>
            <w:rStyle w:val="Hyperlink"/>
          </w:rPr>
          <w:t>5.4.26</w:t>
        </w:r>
        <w:r>
          <w:rPr>
            <w:rFonts w:asciiTheme="minorHAnsi" w:eastAsiaTheme="minorEastAsia" w:hAnsiTheme="minorHAnsi"/>
            <w:color w:val="auto"/>
            <w:kern w:val="0"/>
            <w:sz w:val="22"/>
            <w:szCs w:val="22"/>
          </w:rPr>
          <w:tab/>
        </w:r>
        <w:r w:rsidRPr="000C5971">
          <w:rPr>
            <w:rStyle w:val="Hyperlink"/>
          </w:rPr>
          <w:t>ClrNotCmplPinionAgFlg</w:t>
        </w:r>
        <w:r>
          <w:rPr>
            <w:webHidden/>
          </w:rPr>
          <w:tab/>
        </w:r>
        <w:r>
          <w:rPr>
            <w:webHidden/>
          </w:rPr>
          <w:fldChar w:fldCharType="begin"/>
        </w:r>
        <w:r>
          <w:rPr>
            <w:webHidden/>
          </w:rPr>
          <w:instrText xml:space="preserve"> PAGEREF _Toc519157826 \h </w:instrText>
        </w:r>
      </w:ins>
      <w:r>
        <w:rPr>
          <w:webHidden/>
        </w:rPr>
      </w:r>
      <w:r>
        <w:rPr>
          <w:webHidden/>
        </w:rPr>
        <w:fldChar w:fldCharType="separate"/>
      </w:r>
      <w:ins w:id="157" w:author="Shawn Penning" w:date="2018-07-12T11:20:00Z">
        <w:r>
          <w:rPr>
            <w:webHidden/>
          </w:rPr>
          <w:t>19</w:t>
        </w:r>
        <w:r>
          <w:rPr>
            <w:webHidden/>
          </w:rPr>
          <w:fldChar w:fldCharType="end"/>
        </w:r>
        <w:r w:rsidRPr="000C5971">
          <w:rPr>
            <w:rStyle w:val="Hyperlink"/>
          </w:rPr>
          <w:fldChar w:fldCharType="end"/>
        </w:r>
      </w:ins>
    </w:p>
    <w:p w:rsidR="0053576E" w:rsidRDefault="0053576E">
      <w:pPr>
        <w:pStyle w:val="TOC3"/>
        <w:tabs>
          <w:tab w:val="left" w:pos="1200"/>
        </w:tabs>
        <w:rPr>
          <w:ins w:id="158" w:author="Shawn Penning" w:date="2018-07-12T11:20:00Z"/>
          <w:rFonts w:asciiTheme="minorHAnsi" w:eastAsiaTheme="minorEastAsia" w:hAnsiTheme="minorHAnsi"/>
          <w:color w:val="auto"/>
          <w:kern w:val="0"/>
          <w:sz w:val="22"/>
          <w:szCs w:val="22"/>
        </w:rPr>
      </w:pPr>
      <w:ins w:id="159" w:author="Shawn Penning" w:date="2018-07-12T11:20:00Z">
        <w:r w:rsidRPr="000C5971">
          <w:rPr>
            <w:rStyle w:val="Hyperlink"/>
          </w:rPr>
          <w:fldChar w:fldCharType="begin"/>
        </w:r>
        <w:r w:rsidRPr="000C5971">
          <w:rPr>
            <w:rStyle w:val="Hyperlink"/>
          </w:rPr>
          <w:instrText xml:space="preserve"> </w:instrText>
        </w:r>
        <w:r>
          <w:instrText>HYPERLINK \l "_Toc519157827"</w:instrText>
        </w:r>
        <w:r w:rsidRPr="000C5971">
          <w:rPr>
            <w:rStyle w:val="Hyperlink"/>
          </w:rPr>
          <w:instrText xml:space="preserve"> </w:instrText>
        </w:r>
        <w:r w:rsidRPr="000C5971">
          <w:rPr>
            <w:rStyle w:val="Hyperlink"/>
          </w:rPr>
          <w:fldChar w:fldCharType="separate"/>
        </w:r>
        <w:r w:rsidRPr="000C5971">
          <w:rPr>
            <w:rStyle w:val="Hyperlink"/>
          </w:rPr>
          <w:t>5.4.27</w:t>
        </w:r>
        <w:r>
          <w:rPr>
            <w:rFonts w:asciiTheme="minorHAnsi" w:eastAsiaTheme="minorEastAsia" w:hAnsiTheme="minorHAnsi"/>
            <w:color w:val="auto"/>
            <w:kern w:val="0"/>
            <w:sz w:val="22"/>
            <w:szCs w:val="22"/>
          </w:rPr>
          <w:tab/>
        </w:r>
        <w:r w:rsidRPr="000C5971">
          <w:rPr>
            <w:rStyle w:val="Hyperlink"/>
          </w:rPr>
          <w:t>CalcEot</w:t>
        </w:r>
        <w:r>
          <w:rPr>
            <w:webHidden/>
          </w:rPr>
          <w:tab/>
        </w:r>
        <w:r>
          <w:rPr>
            <w:webHidden/>
          </w:rPr>
          <w:fldChar w:fldCharType="begin"/>
        </w:r>
        <w:r>
          <w:rPr>
            <w:webHidden/>
          </w:rPr>
          <w:instrText xml:space="preserve"> PAGEREF _Toc519157827 \h </w:instrText>
        </w:r>
      </w:ins>
      <w:r>
        <w:rPr>
          <w:webHidden/>
        </w:rPr>
      </w:r>
      <w:r>
        <w:rPr>
          <w:webHidden/>
        </w:rPr>
        <w:fldChar w:fldCharType="separate"/>
      </w:r>
      <w:ins w:id="160" w:author="Shawn Penning" w:date="2018-07-12T11:20:00Z">
        <w:r>
          <w:rPr>
            <w:webHidden/>
          </w:rPr>
          <w:t>20</w:t>
        </w:r>
        <w:r>
          <w:rPr>
            <w:webHidden/>
          </w:rPr>
          <w:fldChar w:fldCharType="end"/>
        </w:r>
        <w:r w:rsidRPr="000C5971">
          <w:rPr>
            <w:rStyle w:val="Hyperlink"/>
          </w:rPr>
          <w:fldChar w:fldCharType="end"/>
        </w:r>
      </w:ins>
    </w:p>
    <w:p w:rsidR="0053576E" w:rsidRDefault="0053576E">
      <w:pPr>
        <w:pStyle w:val="TOC3"/>
        <w:tabs>
          <w:tab w:val="left" w:pos="1200"/>
        </w:tabs>
        <w:rPr>
          <w:ins w:id="161" w:author="Shawn Penning" w:date="2018-07-12T11:20:00Z"/>
          <w:rFonts w:asciiTheme="minorHAnsi" w:eastAsiaTheme="minorEastAsia" w:hAnsiTheme="minorHAnsi"/>
          <w:color w:val="auto"/>
          <w:kern w:val="0"/>
          <w:sz w:val="22"/>
          <w:szCs w:val="22"/>
        </w:rPr>
      </w:pPr>
      <w:ins w:id="162" w:author="Shawn Penning" w:date="2018-07-12T11:20:00Z">
        <w:r w:rsidRPr="000C5971">
          <w:rPr>
            <w:rStyle w:val="Hyperlink"/>
          </w:rPr>
          <w:fldChar w:fldCharType="begin"/>
        </w:r>
        <w:r w:rsidRPr="000C5971">
          <w:rPr>
            <w:rStyle w:val="Hyperlink"/>
          </w:rPr>
          <w:instrText xml:space="preserve"> </w:instrText>
        </w:r>
        <w:r>
          <w:instrText>HYPERLINK \l "_Toc519157828"</w:instrText>
        </w:r>
        <w:r w:rsidRPr="000C5971">
          <w:rPr>
            <w:rStyle w:val="Hyperlink"/>
          </w:rPr>
          <w:instrText xml:space="preserve"> </w:instrText>
        </w:r>
        <w:r w:rsidRPr="000C5971">
          <w:rPr>
            <w:rStyle w:val="Hyperlink"/>
          </w:rPr>
          <w:fldChar w:fldCharType="separate"/>
        </w:r>
        <w:r w:rsidRPr="000C5971">
          <w:rPr>
            <w:rStyle w:val="Hyperlink"/>
          </w:rPr>
          <w:t>5.4.28</w:t>
        </w:r>
        <w:r>
          <w:rPr>
            <w:rFonts w:asciiTheme="minorHAnsi" w:eastAsiaTheme="minorEastAsia" w:hAnsiTheme="minorHAnsi"/>
            <w:color w:val="auto"/>
            <w:kern w:val="0"/>
            <w:sz w:val="22"/>
            <w:szCs w:val="22"/>
          </w:rPr>
          <w:tab/>
        </w:r>
        <w:r w:rsidRPr="000C5971">
          <w:rPr>
            <w:rStyle w:val="Hyperlink"/>
          </w:rPr>
          <w:t>SetBmwRackCentrToVehCentrOffs</w:t>
        </w:r>
        <w:r>
          <w:rPr>
            <w:webHidden/>
          </w:rPr>
          <w:tab/>
        </w:r>
        <w:r>
          <w:rPr>
            <w:webHidden/>
          </w:rPr>
          <w:fldChar w:fldCharType="begin"/>
        </w:r>
        <w:r>
          <w:rPr>
            <w:webHidden/>
          </w:rPr>
          <w:instrText xml:space="preserve"> PAGEREF _Toc519157828 \h </w:instrText>
        </w:r>
      </w:ins>
      <w:r>
        <w:rPr>
          <w:webHidden/>
        </w:rPr>
      </w:r>
      <w:r>
        <w:rPr>
          <w:webHidden/>
        </w:rPr>
        <w:fldChar w:fldCharType="separate"/>
      </w:r>
      <w:ins w:id="163" w:author="Shawn Penning" w:date="2018-07-12T11:20:00Z">
        <w:r>
          <w:rPr>
            <w:webHidden/>
          </w:rPr>
          <w:t>20</w:t>
        </w:r>
        <w:r>
          <w:rPr>
            <w:webHidden/>
          </w:rPr>
          <w:fldChar w:fldCharType="end"/>
        </w:r>
        <w:r w:rsidRPr="000C5971">
          <w:rPr>
            <w:rStyle w:val="Hyperlink"/>
          </w:rPr>
          <w:fldChar w:fldCharType="end"/>
        </w:r>
      </w:ins>
    </w:p>
    <w:p w:rsidR="0053576E" w:rsidRDefault="0053576E">
      <w:pPr>
        <w:pStyle w:val="TOC3"/>
        <w:tabs>
          <w:tab w:val="left" w:pos="1200"/>
        </w:tabs>
        <w:rPr>
          <w:ins w:id="164" w:author="Shawn Penning" w:date="2018-07-12T11:20:00Z"/>
          <w:rFonts w:asciiTheme="minorHAnsi" w:eastAsiaTheme="minorEastAsia" w:hAnsiTheme="minorHAnsi"/>
          <w:color w:val="auto"/>
          <w:kern w:val="0"/>
          <w:sz w:val="22"/>
          <w:szCs w:val="22"/>
        </w:rPr>
      </w:pPr>
      <w:ins w:id="165" w:author="Shawn Penning" w:date="2018-07-12T11:20:00Z">
        <w:r w:rsidRPr="000C5971">
          <w:rPr>
            <w:rStyle w:val="Hyperlink"/>
          </w:rPr>
          <w:fldChar w:fldCharType="begin"/>
        </w:r>
        <w:r w:rsidRPr="000C5971">
          <w:rPr>
            <w:rStyle w:val="Hyperlink"/>
          </w:rPr>
          <w:instrText xml:space="preserve"> </w:instrText>
        </w:r>
        <w:r>
          <w:instrText>HYPERLINK \l "_Toc519157829"</w:instrText>
        </w:r>
        <w:r w:rsidRPr="000C5971">
          <w:rPr>
            <w:rStyle w:val="Hyperlink"/>
          </w:rPr>
          <w:instrText xml:space="preserve"> </w:instrText>
        </w:r>
        <w:r w:rsidRPr="000C5971">
          <w:rPr>
            <w:rStyle w:val="Hyperlink"/>
          </w:rPr>
          <w:fldChar w:fldCharType="separate"/>
        </w:r>
        <w:r w:rsidRPr="000C5971">
          <w:rPr>
            <w:rStyle w:val="Hyperlink"/>
          </w:rPr>
          <w:t>5.4.29</w:t>
        </w:r>
        <w:r>
          <w:rPr>
            <w:rFonts w:asciiTheme="minorHAnsi" w:eastAsiaTheme="minorEastAsia" w:hAnsiTheme="minorHAnsi"/>
            <w:color w:val="auto"/>
            <w:kern w:val="0"/>
            <w:sz w:val="22"/>
            <w:szCs w:val="22"/>
          </w:rPr>
          <w:tab/>
        </w:r>
        <w:r w:rsidRPr="000C5971">
          <w:rPr>
            <w:rStyle w:val="Hyperlink"/>
          </w:rPr>
          <w:t>HndlgNTC</w:t>
        </w:r>
        <w:r>
          <w:rPr>
            <w:webHidden/>
          </w:rPr>
          <w:tab/>
        </w:r>
        <w:r>
          <w:rPr>
            <w:webHidden/>
          </w:rPr>
          <w:fldChar w:fldCharType="begin"/>
        </w:r>
        <w:r>
          <w:rPr>
            <w:webHidden/>
          </w:rPr>
          <w:instrText xml:space="preserve"> PAGEREF _Toc519157829 \h </w:instrText>
        </w:r>
      </w:ins>
      <w:r>
        <w:rPr>
          <w:webHidden/>
        </w:rPr>
      </w:r>
      <w:r>
        <w:rPr>
          <w:webHidden/>
        </w:rPr>
        <w:fldChar w:fldCharType="separate"/>
      </w:r>
      <w:ins w:id="166" w:author="Shawn Penning" w:date="2018-07-12T11:20:00Z">
        <w:r>
          <w:rPr>
            <w:webHidden/>
          </w:rPr>
          <w:t>21</w:t>
        </w:r>
        <w:r>
          <w:rPr>
            <w:webHidden/>
          </w:rPr>
          <w:fldChar w:fldCharType="end"/>
        </w:r>
        <w:r w:rsidRPr="000C5971">
          <w:rPr>
            <w:rStyle w:val="Hyperlink"/>
          </w:rPr>
          <w:fldChar w:fldCharType="end"/>
        </w:r>
      </w:ins>
    </w:p>
    <w:p w:rsidR="0053576E" w:rsidRDefault="0053576E">
      <w:pPr>
        <w:pStyle w:val="TOC2"/>
        <w:rPr>
          <w:ins w:id="167" w:author="Shawn Penning" w:date="2018-07-12T11:20:00Z"/>
          <w:rFonts w:asciiTheme="minorHAnsi" w:eastAsiaTheme="minorEastAsia" w:hAnsiTheme="minorHAnsi"/>
          <w:color w:val="auto"/>
          <w:kern w:val="0"/>
          <w:szCs w:val="22"/>
        </w:rPr>
      </w:pPr>
      <w:ins w:id="168" w:author="Shawn Penning" w:date="2018-07-12T11:20:00Z">
        <w:r w:rsidRPr="000C5971">
          <w:rPr>
            <w:rStyle w:val="Hyperlink"/>
          </w:rPr>
          <w:fldChar w:fldCharType="begin"/>
        </w:r>
        <w:r w:rsidRPr="000C5971">
          <w:rPr>
            <w:rStyle w:val="Hyperlink"/>
          </w:rPr>
          <w:instrText xml:space="preserve"> </w:instrText>
        </w:r>
        <w:r>
          <w:instrText>HYPERLINK \l "_Toc519157830"</w:instrText>
        </w:r>
        <w:r w:rsidRPr="000C5971">
          <w:rPr>
            <w:rStyle w:val="Hyperlink"/>
          </w:rPr>
          <w:instrText xml:space="preserve"> </w:instrText>
        </w:r>
        <w:r w:rsidRPr="000C5971">
          <w:rPr>
            <w:rStyle w:val="Hyperlink"/>
          </w:rPr>
          <w:fldChar w:fldCharType="separate"/>
        </w:r>
        <w:r w:rsidRPr="000C5971">
          <w:rPr>
            <w:rStyle w:val="Hyperlink"/>
            <w:rFonts w:cs="Calibri"/>
          </w:rPr>
          <w:t>5.5</w:t>
        </w:r>
        <w:r>
          <w:rPr>
            <w:rFonts w:asciiTheme="minorHAnsi" w:eastAsiaTheme="minorEastAsia" w:hAnsiTheme="minorHAnsi"/>
            <w:color w:val="auto"/>
            <w:kern w:val="0"/>
            <w:szCs w:val="22"/>
          </w:rPr>
          <w:tab/>
        </w:r>
        <w:r w:rsidRPr="000C5971">
          <w:rPr>
            <w:rStyle w:val="Hyperlink"/>
            <w:rFonts w:cs="Calibri"/>
          </w:rPr>
          <w:t>GLOBAL Function/Macro Definitions</w:t>
        </w:r>
        <w:r>
          <w:rPr>
            <w:webHidden/>
          </w:rPr>
          <w:tab/>
        </w:r>
        <w:r>
          <w:rPr>
            <w:webHidden/>
          </w:rPr>
          <w:fldChar w:fldCharType="begin"/>
        </w:r>
        <w:r>
          <w:rPr>
            <w:webHidden/>
          </w:rPr>
          <w:instrText xml:space="preserve"> PAGEREF _Toc519157830 \h </w:instrText>
        </w:r>
      </w:ins>
      <w:r>
        <w:rPr>
          <w:webHidden/>
        </w:rPr>
      </w:r>
      <w:r>
        <w:rPr>
          <w:webHidden/>
        </w:rPr>
        <w:fldChar w:fldCharType="separate"/>
      </w:r>
      <w:ins w:id="169" w:author="Shawn Penning" w:date="2018-07-12T11:20:00Z">
        <w:r>
          <w:rPr>
            <w:webHidden/>
          </w:rPr>
          <w:t>22</w:t>
        </w:r>
        <w:r>
          <w:rPr>
            <w:webHidden/>
          </w:rPr>
          <w:fldChar w:fldCharType="end"/>
        </w:r>
        <w:r w:rsidRPr="000C5971">
          <w:rPr>
            <w:rStyle w:val="Hyperlink"/>
          </w:rPr>
          <w:fldChar w:fldCharType="end"/>
        </w:r>
      </w:ins>
    </w:p>
    <w:p w:rsidR="0053576E" w:rsidRDefault="0053576E">
      <w:pPr>
        <w:pStyle w:val="TOC1"/>
        <w:rPr>
          <w:ins w:id="170" w:author="Shawn Penning" w:date="2018-07-12T11:20:00Z"/>
          <w:rFonts w:eastAsiaTheme="minorEastAsia"/>
          <w:b w:val="0"/>
          <w:color w:val="auto"/>
          <w:kern w:val="0"/>
          <w:sz w:val="22"/>
          <w:szCs w:val="22"/>
          <w:lang w:val="en-US"/>
        </w:rPr>
      </w:pPr>
      <w:ins w:id="171" w:author="Shawn Penning" w:date="2018-07-12T11:20:00Z">
        <w:r w:rsidRPr="000C5971">
          <w:rPr>
            <w:rStyle w:val="Hyperlink"/>
          </w:rPr>
          <w:fldChar w:fldCharType="begin"/>
        </w:r>
        <w:r w:rsidRPr="000C5971">
          <w:rPr>
            <w:rStyle w:val="Hyperlink"/>
          </w:rPr>
          <w:instrText xml:space="preserve"> </w:instrText>
        </w:r>
        <w:r>
          <w:instrText>HYPERLINK \l "_Toc519157831"</w:instrText>
        </w:r>
        <w:r w:rsidRPr="000C5971">
          <w:rPr>
            <w:rStyle w:val="Hyperlink"/>
          </w:rPr>
          <w:instrText xml:space="preserve"> </w:instrText>
        </w:r>
        <w:r w:rsidRPr="000C5971">
          <w:rPr>
            <w:rStyle w:val="Hyperlink"/>
          </w:rPr>
          <w:fldChar w:fldCharType="separate"/>
        </w:r>
        <w:r w:rsidRPr="000C5971">
          <w:rPr>
            <w:rStyle w:val="Hyperlink"/>
            <w:rFonts w:ascii="Calibri" w:hAnsi="Calibri" w:cs="Calibri"/>
          </w:rPr>
          <w:t>6</w:t>
        </w:r>
        <w:r>
          <w:rPr>
            <w:rFonts w:eastAsiaTheme="minorEastAsia"/>
            <w:b w:val="0"/>
            <w:color w:val="auto"/>
            <w:kern w:val="0"/>
            <w:sz w:val="22"/>
            <w:szCs w:val="22"/>
            <w:lang w:val="en-US"/>
          </w:rPr>
          <w:tab/>
        </w:r>
        <w:r w:rsidRPr="000C5971">
          <w:rPr>
            <w:rStyle w:val="Hyperlink"/>
            <w:rFonts w:ascii="Calibri" w:hAnsi="Calibri"/>
          </w:rPr>
          <w:t>Known</w:t>
        </w:r>
        <w:r w:rsidRPr="000C5971">
          <w:rPr>
            <w:rStyle w:val="Hyperlink"/>
            <w:rFonts w:ascii="Calibri" w:hAnsi="Calibri" w:cs="Calibri"/>
          </w:rPr>
          <w:t xml:space="preserve"> Limitations with Design</w:t>
        </w:r>
        <w:r>
          <w:rPr>
            <w:webHidden/>
          </w:rPr>
          <w:tab/>
        </w:r>
        <w:r>
          <w:rPr>
            <w:webHidden/>
          </w:rPr>
          <w:fldChar w:fldCharType="begin"/>
        </w:r>
        <w:r>
          <w:rPr>
            <w:webHidden/>
          </w:rPr>
          <w:instrText xml:space="preserve"> PAGEREF _Toc519157831 \h </w:instrText>
        </w:r>
      </w:ins>
      <w:r>
        <w:rPr>
          <w:webHidden/>
        </w:rPr>
      </w:r>
      <w:r>
        <w:rPr>
          <w:webHidden/>
        </w:rPr>
        <w:fldChar w:fldCharType="separate"/>
      </w:r>
      <w:ins w:id="172" w:author="Shawn Penning" w:date="2018-07-12T11:20:00Z">
        <w:r>
          <w:rPr>
            <w:webHidden/>
          </w:rPr>
          <w:t>23</w:t>
        </w:r>
        <w:r>
          <w:rPr>
            <w:webHidden/>
          </w:rPr>
          <w:fldChar w:fldCharType="end"/>
        </w:r>
        <w:r w:rsidRPr="000C5971">
          <w:rPr>
            <w:rStyle w:val="Hyperlink"/>
          </w:rPr>
          <w:fldChar w:fldCharType="end"/>
        </w:r>
      </w:ins>
    </w:p>
    <w:p w:rsidR="0053576E" w:rsidRDefault="0053576E">
      <w:pPr>
        <w:pStyle w:val="TOC1"/>
        <w:rPr>
          <w:ins w:id="173" w:author="Shawn Penning" w:date="2018-07-12T11:20:00Z"/>
          <w:rFonts w:eastAsiaTheme="minorEastAsia"/>
          <w:b w:val="0"/>
          <w:color w:val="auto"/>
          <w:kern w:val="0"/>
          <w:sz w:val="22"/>
          <w:szCs w:val="22"/>
          <w:lang w:val="en-US"/>
        </w:rPr>
      </w:pPr>
      <w:ins w:id="174" w:author="Shawn Penning" w:date="2018-07-12T11:20:00Z">
        <w:r w:rsidRPr="000C5971">
          <w:rPr>
            <w:rStyle w:val="Hyperlink"/>
          </w:rPr>
          <w:fldChar w:fldCharType="begin"/>
        </w:r>
        <w:r w:rsidRPr="000C5971">
          <w:rPr>
            <w:rStyle w:val="Hyperlink"/>
          </w:rPr>
          <w:instrText xml:space="preserve"> </w:instrText>
        </w:r>
        <w:r>
          <w:instrText>HYPERLINK \l "_Toc519157832"</w:instrText>
        </w:r>
        <w:r w:rsidRPr="000C5971">
          <w:rPr>
            <w:rStyle w:val="Hyperlink"/>
          </w:rPr>
          <w:instrText xml:space="preserve"> </w:instrText>
        </w:r>
        <w:r w:rsidRPr="000C5971">
          <w:rPr>
            <w:rStyle w:val="Hyperlink"/>
          </w:rPr>
          <w:fldChar w:fldCharType="separate"/>
        </w:r>
        <w:r w:rsidRPr="000C5971">
          <w:rPr>
            <w:rStyle w:val="Hyperlink"/>
            <w:rFonts w:ascii="Calibri" w:hAnsi="Calibri" w:cs="Calibri"/>
          </w:rPr>
          <w:t>7</w:t>
        </w:r>
        <w:r>
          <w:rPr>
            <w:rFonts w:eastAsiaTheme="minorEastAsia"/>
            <w:b w:val="0"/>
            <w:color w:val="auto"/>
            <w:kern w:val="0"/>
            <w:sz w:val="22"/>
            <w:szCs w:val="22"/>
            <w:lang w:val="en-US"/>
          </w:rPr>
          <w:tab/>
        </w:r>
        <w:r w:rsidRPr="000C5971">
          <w:rPr>
            <w:rStyle w:val="Hyperlink"/>
            <w:rFonts w:ascii="Calibri" w:hAnsi="Calibri" w:cs="Calibri"/>
          </w:rPr>
          <w:t>UNIT TEST CONSIDERATION</w:t>
        </w:r>
        <w:r>
          <w:rPr>
            <w:webHidden/>
          </w:rPr>
          <w:tab/>
        </w:r>
        <w:r>
          <w:rPr>
            <w:webHidden/>
          </w:rPr>
          <w:fldChar w:fldCharType="begin"/>
        </w:r>
        <w:r>
          <w:rPr>
            <w:webHidden/>
          </w:rPr>
          <w:instrText xml:space="preserve"> PAGEREF _Toc519157832 \h </w:instrText>
        </w:r>
      </w:ins>
      <w:r>
        <w:rPr>
          <w:webHidden/>
        </w:rPr>
      </w:r>
      <w:r>
        <w:rPr>
          <w:webHidden/>
        </w:rPr>
        <w:fldChar w:fldCharType="separate"/>
      </w:r>
      <w:ins w:id="175" w:author="Shawn Penning" w:date="2018-07-12T11:20:00Z">
        <w:r>
          <w:rPr>
            <w:webHidden/>
          </w:rPr>
          <w:t>24</w:t>
        </w:r>
        <w:r>
          <w:rPr>
            <w:webHidden/>
          </w:rPr>
          <w:fldChar w:fldCharType="end"/>
        </w:r>
        <w:r w:rsidRPr="000C5971">
          <w:rPr>
            <w:rStyle w:val="Hyperlink"/>
          </w:rPr>
          <w:fldChar w:fldCharType="end"/>
        </w:r>
      </w:ins>
    </w:p>
    <w:p w:rsidR="0053576E" w:rsidRDefault="0053576E">
      <w:pPr>
        <w:pStyle w:val="TOC1"/>
        <w:tabs>
          <w:tab w:val="left" w:pos="1400"/>
        </w:tabs>
        <w:rPr>
          <w:ins w:id="176" w:author="Shawn Penning" w:date="2018-07-12T11:20:00Z"/>
          <w:rFonts w:eastAsiaTheme="minorEastAsia"/>
          <w:b w:val="0"/>
          <w:color w:val="auto"/>
          <w:kern w:val="0"/>
          <w:sz w:val="22"/>
          <w:szCs w:val="22"/>
          <w:lang w:val="en-US"/>
        </w:rPr>
      </w:pPr>
      <w:ins w:id="177" w:author="Shawn Penning" w:date="2018-07-12T11:20:00Z">
        <w:r w:rsidRPr="000C5971">
          <w:rPr>
            <w:rStyle w:val="Hyperlink"/>
          </w:rPr>
          <w:fldChar w:fldCharType="begin"/>
        </w:r>
        <w:r w:rsidRPr="000C5971">
          <w:rPr>
            <w:rStyle w:val="Hyperlink"/>
          </w:rPr>
          <w:instrText xml:space="preserve"> </w:instrText>
        </w:r>
        <w:r>
          <w:instrText>HYPERLINK \l "_Toc519157833"</w:instrText>
        </w:r>
        <w:r w:rsidRPr="000C5971">
          <w:rPr>
            <w:rStyle w:val="Hyperlink"/>
          </w:rPr>
          <w:instrText xml:space="preserve"> </w:instrText>
        </w:r>
        <w:r w:rsidRPr="000C5971">
          <w:rPr>
            <w:rStyle w:val="Hyperlink"/>
          </w:rPr>
          <w:fldChar w:fldCharType="separate"/>
        </w:r>
        <w:r w:rsidRPr="000C5971">
          <w:rPr>
            <w:rStyle w:val="Hyperlink"/>
          </w:rPr>
          <w:t>Appendix A</w:t>
        </w:r>
        <w:r>
          <w:rPr>
            <w:rFonts w:eastAsiaTheme="minorEastAsia"/>
            <w:b w:val="0"/>
            <w:color w:val="auto"/>
            <w:kern w:val="0"/>
            <w:sz w:val="22"/>
            <w:szCs w:val="22"/>
            <w:lang w:val="en-US"/>
          </w:rPr>
          <w:tab/>
        </w:r>
        <w:r w:rsidRPr="000C5971">
          <w:rPr>
            <w:rStyle w:val="Hyperlink"/>
          </w:rPr>
          <w:t>Abbreviations and Acronyms</w:t>
        </w:r>
        <w:r>
          <w:rPr>
            <w:webHidden/>
          </w:rPr>
          <w:tab/>
        </w:r>
        <w:r>
          <w:rPr>
            <w:webHidden/>
          </w:rPr>
          <w:fldChar w:fldCharType="begin"/>
        </w:r>
        <w:r>
          <w:rPr>
            <w:webHidden/>
          </w:rPr>
          <w:instrText xml:space="preserve"> PAGEREF _Toc519157833 \h </w:instrText>
        </w:r>
      </w:ins>
      <w:r>
        <w:rPr>
          <w:webHidden/>
        </w:rPr>
      </w:r>
      <w:r>
        <w:rPr>
          <w:webHidden/>
        </w:rPr>
        <w:fldChar w:fldCharType="separate"/>
      </w:r>
      <w:ins w:id="178" w:author="Shawn Penning" w:date="2018-07-12T11:20:00Z">
        <w:r>
          <w:rPr>
            <w:webHidden/>
          </w:rPr>
          <w:t>25</w:t>
        </w:r>
        <w:r>
          <w:rPr>
            <w:webHidden/>
          </w:rPr>
          <w:fldChar w:fldCharType="end"/>
        </w:r>
        <w:r w:rsidRPr="000C5971">
          <w:rPr>
            <w:rStyle w:val="Hyperlink"/>
          </w:rPr>
          <w:fldChar w:fldCharType="end"/>
        </w:r>
      </w:ins>
    </w:p>
    <w:p w:rsidR="0053576E" w:rsidRDefault="0053576E">
      <w:pPr>
        <w:pStyle w:val="TOC1"/>
        <w:tabs>
          <w:tab w:val="left" w:pos="1400"/>
        </w:tabs>
        <w:rPr>
          <w:ins w:id="179" w:author="Shawn Penning" w:date="2018-07-12T11:20:00Z"/>
          <w:rFonts w:eastAsiaTheme="minorEastAsia"/>
          <w:b w:val="0"/>
          <w:color w:val="auto"/>
          <w:kern w:val="0"/>
          <w:sz w:val="22"/>
          <w:szCs w:val="22"/>
          <w:lang w:val="en-US"/>
        </w:rPr>
      </w:pPr>
      <w:ins w:id="180" w:author="Shawn Penning" w:date="2018-07-12T11:20:00Z">
        <w:r w:rsidRPr="000C5971">
          <w:rPr>
            <w:rStyle w:val="Hyperlink"/>
          </w:rPr>
          <w:fldChar w:fldCharType="begin"/>
        </w:r>
        <w:r w:rsidRPr="000C5971">
          <w:rPr>
            <w:rStyle w:val="Hyperlink"/>
          </w:rPr>
          <w:instrText xml:space="preserve"> </w:instrText>
        </w:r>
        <w:r>
          <w:instrText>HYPERLINK \l "_Toc519157834"</w:instrText>
        </w:r>
        <w:r w:rsidRPr="000C5971">
          <w:rPr>
            <w:rStyle w:val="Hyperlink"/>
          </w:rPr>
          <w:instrText xml:space="preserve"> </w:instrText>
        </w:r>
        <w:r w:rsidRPr="000C5971">
          <w:rPr>
            <w:rStyle w:val="Hyperlink"/>
          </w:rPr>
          <w:fldChar w:fldCharType="separate"/>
        </w:r>
        <w:r w:rsidRPr="000C5971">
          <w:rPr>
            <w:rStyle w:val="Hyperlink"/>
          </w:rPr>
          <w:t>Appendix B</w:t>
        </w:r>
        <w:r>
          <w:rPr>
            <w:rFonts w:eastAsiaTheme="minorEastAsia"/>
            <w:b w:val="0"/>
            <w:color w:val="auto"/>
            <w:kern w:val="0"/>
            <w:sz w:val="22"/>
            <w:szCs w:val="22"/>
            <w:lang w:val="en-US"/>
          </w:rPr>
          <w:tab/>
        </w:r>
        <w:r w:rsidRPr="000C5971">
          <w:rPr>
            <w:rStyle w:val="Hyperlink"/>
          </w:rPr>
          <w:t>Glossary</w:t>
        </w:r>
        <w:r>
          <w:rPr>
            <w:webHidden/>
          </w:rPr>
          <w:tab/>
        </w:r>
        <w:r>
          <w:rPr>
            <w:webHidden/>
          </w:rPr>
          <w:fldChar w:fldCharType="begin"/>
        </w:r>
        <w:r>
          <w:rPr>
            <w:webHidden/>
          </w:rPr>
          <w:instrText xml:space="preserve"> PAGEREF _Toc519157834 \h </w:instrText>
        </w:r>
      </w:ins>
      <w:r>
        <w:rPr>
          <w:webHidden/>
        </w:rPr>
      </w:r>
      <w:r>
        <w:rPr>
          <w:webHidden/>
        </w:rPr>
        <w:fldChar w:fldCharType="separate"/>
      </w:r>
      <w:ins w:id="181" w:author="Shawn Penning" w:date="2018-07-12T11:20:00Z">
        <w:r>
          <w:rPr>
            <w:webHidden/>
          </w:rPr>
          <w:t>26</w:t>
        </w:r>
        <w:r>
          <w:rPr>
            <w:webHidden/>
          </w:rPr>
          <w:fldChar w:fldCharType="end"/>
        </w:r>
        <w:r w:rsidRPr="000C5971">
          <w:rPr>
            <w:rStyle w:val="Hyperlink"/>
          </w:rPr>
          <w:fldChar w:fldCharType="end"/>
        </w:r>
      </w:ins>
    </w:p>
    <w:p w:rsidR="0053576E" w:rsidRDefault="0053576E">
      <w:pPr>
        <w:pStyle w:val="TOC1"/>
        <w:tabs>
          <w:tab w:val="left" w:pos="1400"/>
        </w:tabs>
        <w:rPr>
          <w:ins w:id="182" w:author="Shawn Penning" w:date="2018-07-12T11:20:00Z"/>
          <w:rFonts w:eastAsiaTheme="minorEastAsia"/>
          <w:b w:val="0"/>
          <w:color w:val="auto"/>
          <w:kern w:val="0"/>
          <w:sz w:val="22"/>
          <w:szCs w:val="22"/>
          <w:lang w:val="en-US"/>
        </w:rPr>
      </w:pPr>
      <w:ins w:id="183" w:author="Shawn Penning" w:date="2018-07-12T11:20:00Z">
        <w:r w:rsidRPr="000C5971">
          <w:rPr>
            <w:rStyle w:val="Hyperlink"/>
          </w:rPr>
          <w:fldChar w:fldCharType="begin"/>
        </w:r>
        <w:r w:rsidRPr="000C5971">
          <w:rPr>
            <w:rStyle w:val="Hyperlink"/>
          </w:rPr>
          <w:instrText xml:space="preserve"> </w:instrText>
        </w:r>
        <w:r>
          <w:instrText>HYPERLINK \l "_Toc519157835"</w:instrText>
        </w:r>
        <w:r w:rsidRPr="000C5971">
          <w:rPr>
            <w:rStyle w:val="Hyperlink"/>
          </w:rPr>
          <w:instrText xml:space="preserve"> </w:instrText>
        </w:r>
        <w:r w:rsidRPr="000C5971">
          <w:rPr>
            <w:rStyle w:val="Hyperlink"/>
          </w:rPr>
          <w:fldChar w:fldCharType="separate"/>
        </w:r>
        <w:r w:rsidRPr="000C5971">
          <w:rPr>
            <w:rStyle w:val="Hyperlink"/>
          </w:rPr>
          <w:t>Appendix C</w:t>
        </w:r>
        <w:r>
          <w:rPr>
            <w:rFonts w:eastAsiaTheme="minorEastAsia"/>
            <w:b w:val="0"/>
            <w:color w:val="auto"/>
            <w:kern w:val="0"/>
            <w:sz w:val="22"/>
            <w:szCs w:val="22"/>
            <w:lang w:val="en-US"/>
          </w:rPr>
          <w:tab/>
        </w:r>
        <w:r w:rsidRPr="000C5971">
          <w:rPr>
            <w:rStyle w:val="Hyperlink"/>
          </w:rPr>
          <w:t>References</w:t>
        </w:r>
        <w:r>
          <w:rPr>
            <w:webHidden/>
          </w:rPr>
          <w:tab/>
        </w:r>
        <w:r>
          <w:rPr>
            <w:webHidden/>
          </w:rPr>
          <w:fldChar w:fldCharType="begin"/>
        </w:r>
        <w:r>
          <w:rPr>
            <w:webHidden/>
          </w:rPr>
          <w:instrText xml:space="preserve"> PAGEREF _Toc519157835 \h </w:instrText>
        </w:r>
      </w:ins>
      <w:r>
        <w:rPr>
          <w:webHidden/>
        </w:rPr>
      </w:r>
      <w:r>
        <w:rPr>
          <w:webHidden/>
        </w:rPr>
        <w:fldChar w:fldCharType="separate"/>
      </w:r>
      <w:ins w:id="184" w:author="Shawn Penning" w:date="2018-07-12T11:20:00Z">
        <w:r>
          <w:rPr>
            <w:webHidden/>
          </w:rPr>
          <w:t>27</w:t>
        </w:r>
        <w:r>
          <w:rPr>
            <w:webHidden/>
          </w:rPr>
          <w:fldChar w:fldCharType="end"/>
        </w:r>
        <w:r w:rsidRPr="000C5971">
          <w:rPr>
            <w:rStyle w:val="Hyperlink"/>
          </w:rPr>
          <w:fldChar w:fldCharType="end"/>
        </w:r>
      </w:ins>
    </w:p>
    <w:p w:rsidR="0053576E" w:rsidDel="0053576E" w:rsidRDefault="0053576E">
      <w:pPr>
        <w:pStyle w:val="TOC1"/>
        <w:tabs>
          <w:tab w:val="left" w:pos="2072"/>
        </w:tabs>
        <w:rPr>
          <w:del w:id="185" w:author="Shawn Penning" w:date="2018-07-12T11:20:00Z"/>
        </w:rPr>
      </w:pPr>
    </w:p>
    <w:p w:rsidR="006F5449" w:rsidDel="0053576E" w:rsidRDefault="006F5449">
      <w:pPr>
        <w:pStyle w:val="TOC1"/>
        <w:tabs>
          <w:tab w:val="left" w:pos="2072"/>
        </w:tabs>
        <w:rPr>
          <w:del w:id="186" w:author="Shawn Penning" w:date="2018-07-12T11:20:00Z"/>
          <w:rFonts w:eastAsiaTheme="minorEastAsia"/>
          <w:b w:val="0"/>
          <w:color w:val="auto"/>
          <w:kern w:val="0"/>
          <w:sz w:val="22"/>
          <w:szCs w:val="22"/>
          <w:lang w:val="en-US"/>
        </w:rPr>
      </w:pPr>
      <w:del w:id="187" w:author="Shawn Penning" w:date="2018-07-12T11:20:00Z">
        <w:r w:rsidRPr="0053576E" w:rsidDel="0053576E">
          <w:rPr>
            <w:rStyle w:val="Hyperlink"/>
            <w:b w:val="0"/>
          </w:rPr>
          <w:delText>Table of Contents1</w:delText>
        </w:r>
        <w:r w:rsidDel="0053576E">
          <w:rPr>
            <w:rFonts w:eastAsiaTheme="minorEastAsia"/>
            <w:b w:val="0"/>
            <w:color w:val="auto"/>
            <w:kern w:val="0"/>
            <w:sz w:val="22"/>
            <w:szCs w:val="22"/>
            <w:lang w:val="en-US"/>
          </w:rPr>
          <w:tab/>
        </w:r>
        <w:r w:rsidRPr="0053576E" w:rsidDel="0053576E">
          <w:rPr>
            <w:rStyle w:val="Hyperlink"/>
            <w:b w:val="0"/>
          </w:rPr>
          <w:delText>Introduction 5</w:delText>
        </w:r>
        <w:r w:rsidDel="0053576E">
          <w:rPr>
            <w:webHidden/>
          </w:rPr>
          <w:tab/>
          <w:delText>3</w:delText>
        </w:r>
        <w:bookmarkEnd w:id="13"/>
      </w:del>
    </w:p>
    <w:p w:rsidR="006F5449" w:rsidDel="0053576E" w:rsidRDefault="006F5449">
      <w:pPr>
        <w:pStyle w:val="TOC1"/>
        <w:rPr>
          <w:del w:id="188" w:author="Shawn Penning" w:date="2018-07-12T11:20:00Z"/>
          <w:rFonts w:eastAsiaTheme="minorEastAsia"/>
          <w:b w:val="0"/>
          <w:color w:val="auto"/>
          <w:kern w:val="0"/>
          <w:sz w:val="22"/>
          <w:szCs w:val="22"/>
          <w:lang w:val="en-US"/>
        </w:rPr>
      </w:pPr>
      <w:del w:id="189" w:author="Shawn Penning" w:date="2018-07-12T11:20:00Z">
        <w:r w:rsidRPr="0053576E" w:rsidDel="0053576E">
          <w:rPr>
            <w:rStyle w:val="Hyperlink"/>
            <w:b w:val="0"/>
          </w:rPr>
          <w:delText>1</w:delText>
        </w:r>
        <w:r w:rsidDel="0053576E">
          <w:rPr>
            <w:rFonts w:eastAsiaTheme="minorEastAsia"/>
            <w:b w:val="0"/>
            <w:color w:val="auto"/>
            <w:kern w:val="0"/>
            <w:sz w:val="22"/>
            <w:szCs w:val="22"/>
            <w:lang w:val="en-US"/>
          </w:rPr>
          <w:tab/>
        </w:r>
        <w:r w:rsidRPr="0053576E" w:rsidDel="0053576E">
          <w:rPr>
            <w:rStyle w:val="Hyperlink"/>
            <w:b w:val="0"/>
          </w:rPr>
          <w:delText>Introduction</w:delText>
        </w:r>
        <w:r w:rsidDel="0053576E">
          <w:rPr>
            <w:webHidden/>
          </w:rPr>
          <w:tab/>
          <w:delText>5</w:delText>
        </w:r>
      </w:del>
    </w:p>
    <w:p w:rsidR="006F5449" w:rsidDel="0053576E" w:rsidRDefault="006F5449">
      <w:pPr>
        <w:pStyle w:val="TOC2"/>
        <w:rPr>
          <w:del w:id="190" w:author="Shawn Penning" w:date="2018-07-12T11:20:00Z"/>
          <w:rFonts w:asciiTheme="minorHAnsi" w:eastAsiaTheme="minorEastAsia" w:hAnsiTheme="minorHAnsi"/>
          <w:color w:val="auto"/>
          <w:kern w:val="0"/>
          <w:szCs w:val="22"/>
        </w:rPr>
      </w:pPr>
      <w:del w:id="191" w:author="Shawn Penning" w:date="2018-07-12T11:20:00Z">
        <w:r w:rsidRPr="0053576E" w:rsidDel="0053576E">
          <w:rPr>
            <w:rStyle w:val="Hyperlink"/>
          </w:rPr>
          <w:delText>1.1</w:delText>
        </w:r>
        <w:r w:rsidDel="0053576E">
          <w:rPr>
            <w:rFonts w:asciiTheme="minorHAnsi" w:eastAsiaTheme="minorEastAsia" w:hAnsiTheme="minorHAnsi"/>
            <w:color w:val="auto"/>
            <w:kern w:val="0"/>
            <w:szCs w:val="22"/>
          </w:rPr>
          <w:tab/>
        </w:r>
        <w:r w:rsidRPr="0053576E" w:rsidDel="0053576E">
          <w:rPr>
            <w:rStyle w:val="Hyperlink"/>
          </w:rPr>
          <w:delText>Purpose</w:delText>
        </w:r>
        <w:r w:rsidDel="0053576E">
          <w:rPr>
            <w:webHidden/>
          </w:rPr>
          <w:tab/>
          <w:delText>5</w:delText>
        </w:r>
      </w:del>
    </w:p>
    <w:p w:rsidR="006F5449" w:rsidDel="0053576E" w:rsidRDefault="006F5449">
      <w:pPr>
        <w:pStyle w:val="TOC2"/>
        <w:rPr>
          <w:del w:id="192" w:author="Shawn Penning" w:date="2018-07-12T11:20:00Z"/>
          <w:rFonts w:asciiTheme="minorHAnsi" w:eastAsiaTheme="minorEastAsia" w:hAnsiTheme="minorHAnsi"/>
          <w:color w:val="auto"/>
          <w:kern w:val="0"/>
          <w:szCs w:val="22"/>
        </w:rPr>
      </w:pPr>
      <w:del w:id="193" w:author="Shawn Penning" w:date="2018-07-12T11:20:00Z">
        <w:r w:rsidRPr="0053576E" w:rsidDel="0053576E">
          <w:rPr>
            <w:rStyle w:val="Hyperlink"/>
          </w:rPr>
          <w:delText>1.2</w:delText>
        </w:r>
        <w:r w:rsidDel="0053576E">
          <w:rPr>
            <w:rFonts w:asciiTheme="minorHAnsi" w:eastAsiaTheme="minorEastAsia" w:hAnsiTheme="minorHAnsi"/>
            <w:color w:val="auto"/>
            <w:kern w:val="0"/>
            <w:szCs w:val="22"/>
          </w:rPr>
          <w:tab/>
        </w:r>
        <w:r w:rsidRPr="0053576E" w:rsidDel="0053576E">
          <w:rPr>
            <w:rStyle w:val="Hyperlink"/>
          </w:rPr>
          <w:delText>Scope</w:delText>
        </w:r>
        <w:r w:rsidDel="0053576E">
          <w:rPr>
            <w:webHidden/>
          </w:rPr>
          <w:tab/>
          <w:delText>5</w:delText>
        </w:r>
      </w:del>
    </w:p>
    <w:p w:rsidR="006F5449" w:rsidDel="0053576E" w:rsidRDefault="006F5449">
      <w:pPr>
        <w:pStyle w:val="TOC1"/>
        <w:rPr>
          <w:del w:id="194" w:author="Shawn Penning" w:date="2018-07-12T11:20:00Z"/>
          <w:rFonts w:eastAsiaTheme="minorEastAsia"/>
          <w:b w:val="0"/>
          <w:color w:val="auto"/>
          <w:kern w:val="0"/>
          <w:sz w:val="22"/>
          <w:szCs w:val="22"/>
          <w:lang w:val="en-US"/>
        </w:rPr>
      </w:pPr>
      <w:del w:id="195" w:author="Shawn Penning" w:date="2018-07-12T11:20:00Z">
        <w:r w:rsidRPr="0053576E" w:rsidDel="0053576E">
          <w:rPr>
            <w:rStyle w:val="Hyperlink"/>
            <w:rFonts w:cs="Calibri"/>
            <w:b w:val="0"/>
          </w:rPr>
          <w:delText>2</w:delText>
        </w:r>
        <w:r w:rsidDel="0053576E">
          <w:rPr>
            <w:rFonts w:eastAsiaTheme="minorEastAsia"/>
            <w:b w:val="0"/>
            <w:color w:val="auto"/>
            <w:kern w:val="0"/>
            <w:sz w:val="22"/>
            <w:szCs w:val="22"/>
            <w:lang w:val="en-US"/>
          </w:rPr>
          <w:tab/>
        </w:r>
        <w:r w:rsidRPr="0053576E" w:rsidDel="0053576E">
          <w:rPr>
            <w:rStyle w:val="Hyperlink"/>
            <w:rFonts w:cs="Calibri"/>
            <w:b w:val="0"/>
          </w:rPr>
          <w:delText>BmwHwAgArbnAndEotPosn &amp; High-Level Description</w:delText>
        </w:r>
        <w:r w:rsidDel="0053576E">
          <w:rPr>
            <w:webHidden/>
          </w:rPr>
          <w:tab/>
          <w:delText>6</w:delText>
        </w:r>
      </w:del>
    </w:p>
    <w:p w:rsidR="006F5449" w:rsidDel="0053576E" w:rsidRDefault="006F5449">
      <w:pPr>
        <w:pStyle w:val="TOC1"/>
        <w:rPr>
          <w:del w:id="196" w:author="Shawn Penning" w:date="2018-07-12T11:20:00Z"/>
          <w:rFonts w:eastAsiaTheme="minorEastAsia"/>
          <w:b w:val="0"/>
          <w:color w:val="auto"/>
          <w:kern w:val="0"/>
          <w:sz w:val="22"/>
          <w:szCs w:val="22"/>
          <w:lang w:val="en-US"/>
        </w:rPr>
      </w:pPr>
      <w:del w:id="197" w:author="Shawn Penning" w:date="2018-07-12T11:20:00Z">
        <w:r w:rsidRPr="0053576E" w:rsidDel="0053576E">
          <w:rPr>
            <w:rStyle w:val="Hyperlink"/>
            <w:rFonts w:cs="Calibri"/>
            <w:b w:val="0"/>
          </w:rPr>
          <w:delText>3</w:delText>
        </w:r>
        <w:r w:rsidDel="0053576E">
          <w:rPr>
            <w:rFonts w:eastAsiaTheme="minorEastAsia"/>
            <w:b w:val="0"/>
            <w:color w:val="auto"/>
            <w:kern w:val="0"/>
            <w:sz w:val="22"/>
            <w:szCs w:val="22"/>
            <w:lang w:val="en-US"/>
          </w:rPr>
          <w:tab/>
        </w:r>
        <w:r w:rsidRPr="0053576E" w:rsidDel="0053576E">
          <w:rPr>
            <w:rStyle w:val="Hyperlink"/>
            <w:rFonts w:cs="Calibri"/>
            <w:b w:val="0"/>
          </w:rPr>
          <w:delText>Design details of software module</w:delText>
        </w:r>
        <w:r w:rsidDel="0053576E">
          <w:rPr>
            <w:webHidden/>
          </w:rPr>
          <w:tab/>
          <w:delText>7</w:delText>
        </w:r>
      </w:del>
    </w:p>
    <w:p w:rsidR="006F5449" w:rsidDel="0053576E" w:rsidRDefault="006F5449">
      <w:pPr>
        <w:pStyle w:val="TOC2"/>
        <w:rPr>
          <w:del w:id="198" w:author="Shawn Penning" w:date="2018-07-12T11:20:00Z"/>
          <w:rFonts w:asciiTheme="minorHAnsi" w:eastAsiaTheme="minorEastAsia" w:hAnsiTheme="minorHAnsi"/>
          <w:color w:val="auto"/>
          <w:kern w:val="0"/>
          <w:szCs w:val="22"/>
        </w:rPr>
      </w:pPr>
      <w:del w:id="199" w:author="Shawn Penning" w:date="2018-07-12T11:20:00Z">
        <w:r w:rsidRPr="0053576E" w:rsidDel="0053576E">
          <w:rPr>
            <w:rStyle w:val="Hyperlink"/>
            <w:rFonts w:cs="Calibri"/>
          </w:rPr>
          <w:delText>3.1</w:delText>
        </w:r>
        <w:r w:rsidDel="0053576E">
          <w:rPr>
            <w:rFonts w:asciiTheme="minorHAnsi" w:eastAsiaTheme="minorEastAsia" w:hAnsiTheme="minorHAnsi"/>
            <w:color w:val="auto"/>
            <w:kern w:val="0"/>
            <w:szCs w:val="22"/>
          </w:rPr>
          <w:tab/>
        </w:r>
        <w:r w:rsidRPr="0053576E" w:rsidDel="0053576E">
          <w:rPr>
            <w:rStyle w:val="Hyperlink"/>
          </w:rPr>
          <w:delText>Graphical</w:delText>
        </w:r>
        <w:r w:rsidRPr="0053576E" w:rsidDel="0053576E">
          <w:rPr>
            <w:rStyle w:val="Hyperlink"/>
            <w:rFonts w:cs="Calibri"/>
          </w:rPr>
          <w:delText xml:space="preserve"> representation of BmwHwAgArbnAndEotPosn</w:delText>
        </w:r>
        <w:r w:rsidDel="0053576E">
          <w:rPr>
            <w:webHidden/>
          </w:rPr>
          <w:tab/>
          <w:delText>7</w:delText>
        </w:r>
      </w:del>
    </w:p>
    <w:p w:rsidR="006F5449" w:rsidDel="0053576E" w:rsidRDefault="006F5449">
      <w:pPr>
        <w:pStyle w:val="TOC2"/>
        <w:rPr>
          <w:del w:id="200" w:author="Shawn Penning" w:date="2018-07-12T11:20:00Z"/>
          <w:rFonts w:asciiTheme="minorHAnsi" w:eastAsiaTheme="minorEastAsia" w:hAnsiTheme="minorHAnsi"/>
          <w:color w:val="auto"/>
          <w:kern w:val="0"/>
          <w:szCs w:val="22"/>
        </w:rPr>
      </w:pPr>
      <w:del w:id="201" w:author="Shawn Penning" w:date="2018-07-12T11:20:00Z">
        <w:r w:rsidRPr="0053576E" w:rsidDel="0053576E">
          <w:rPr>
            <w:rStyle w:val="Hyperlink"/>
            <w:rFonts w:cs="Calibri"/>
          </w:rPr>
          <w:delText>3.2</w:delText>
        </w:r>
        <w:r w:rsidDel="0053576E">
          <w:rPr>
            <w:rFonts w:asciiTheme="minorHAnsi" w:eastAsiaTheme="minorEastAsia" w:hAnsiTheme="minorHAnsi"/>
            <w:color w:val="auto"/>
            <w:kern w:val="0"/>
            <w:szCs w:val="22"/>
          </w:rPr>
          <w:tab/>
        </w:r>
        <w:r w:rsidRPr="0053576E" w:rsidDel="0053576E">
          <w:rPr>
            <w:rStyle w:val="Hyperlink"/>
            <w:rFonts w:cs="Calibri"/>
          </w:rPr>
          <w:delText>Data Flow Diagram</w:delText>
        </w:r>
        <w:r w:rsidDel="0053576E">
          <w:rPr>
            <w:webHidden/>
          </w:rPr>
          <w:tab/>
          <w:delText>8</w:delText>
        </w:r>
      </w:del>
    </w:p>
    <w:p w:rsidR="006F5449" w:rsidDel="0053576E" w:rsidRDefault="006F5449">
      <w:pPr>
        <w:pStyle w:val="TOC3"/>
        <w:tabs>
          <w:tab w:val="left" w:pos="1200"/>
        </w:tabs>
        <w:rPr>
          <w:del w:id="202" w:author="Shawn Penning" w:date="2018-07-12T11:20:00Z"/>
          <w:rFonts w:asciiTheme="minorHAnsi" w:eastAsiaTheme="minorEastAsia" w:hAnsiTheme="minorHAnsi"/>
          <w:color w:val="auto"/>
          <w:kern w:val="0"/>
          <w:sz w:val="22"/>
          <w:szCs w:val="22"/>
        </w:rPr>
      </w:pPr>
      <w:del w:id="203" w:author="Shawn Penning" w:date="2018-07-12T11:20:00Z">
        <w:r w:rsidRPr="0053576E" w:rsidDel="0053576E">
          <w:rPr>
            <w:rStyle w:val="Hyperlink"/>
            <w:rFonts w:cs="Calibri"/>
          </w:rPr>
          <w:delText>3.2.1</w:delText>
        </w:r>
        <w:r w:rsidDel="0053576E">
          <w:rPr>
            <w:rFonts w:asciiTheme="minorHAnsi" w:eastAsiaTheme="minorEastAsia" w:hAnsiTheme="minorHAnsi"/>
            <w:color w:val="auto"/>
            <w:kern w:val="0"/>
            <w:sz w:val="22"/>
            <w:szCs w:val="22"/>
          </w:rPr>
          <w:tab/>
        </w:r>
        <w:r w:rsidRPr="0053576E" w:rsidDel="0053576E">
          <w:rPr>
            <w:rStyle w:val="Hyperlink"/>
          </w:rPr>
          <w:delText xml:space="preserve">Component </w:delText>
        </w:r>
        <w:r w:rsidRPr="0053576E" w:rsidDel="0053576E">
          <w:rPr>
            <w:rStyle w:val="Hyperlink"/>
            <w:rFonts w:cs="Calibri"/>
          </w:rPr>
          <w:delText>level DFD</w:delText>
        </w:r>
        <w:r w:rsidDel="0053576E">
          <w:rPr>
            <w:webHidden/>
          </w:rPr>
          <w:tab/>
          <w:delText>8</w:delText>
        </w:r>
      </w:del>
    </w:p>
    <w:p w:rsidR="006F5449" w:rsidDel="0053576E" w:rsidRDefault="006F5449">
      <w:pPr>
        <w:pStyle w:val="TOC3"/>
        <w:tabs>
          <w:tab w:val="left" w:pos="1200"/>
        </w:tabs>
        <w:rPr>
          <w:del w:id="204" w:author="Shawn Penning" w:date="2018-07-12T11:20:00Z"/>
          <w:rFonts w:asciiTheme="minorHAnsi" w:eastAsiaTheme="minorEastAsia" w:hAnsiTheme="minorHAnsi"/>
          <w:color w:val="auto"/>
          <w:kern w:val="0"/>
          <w:sz w:val="22"/>
          <w:szCs w:val="22"/>
        </w:rPr>
      </w:pPr>
      <w:del w:id="205" w:author="Shawn Penning" w:date="2018-07-12T11:20:00Z">
        <w:r w:rsidRPr="0053576E" w:rsidDel="0053576E">
          <w:rPr>
            <w:rStyle w:val="Hyperlink"/>
          </w:rPr>
          <w:delText>3.2.2</w:delText>
        </w:r>
        <w:r w:rsidDel="0053576E">
          <w:rPr>
            <w:rFonts w:asciiTheme="minorHAnsi" w:eastAsiaTheme="minorEastAsia" w:hAnsiTheme="minorHAnsi"/>
            <w:color w:val="auto"/>
            <w:kern w:val="0"/>
            <w:sz w:val="22"/>
            <w:szCs w:val="22"/>
          </w:rPr>
          <w:tab/>
        </w:r>
        <w:r w:rsidRPr="0053576E" w:rsidDel="0053576E">
          <w:rPr>
            <w:rStyle w:val="Hyperlink"/>
          </w:rPr>
          <w:delText>Function level DFD</w:delText>
        </w:r>
        <w:r w:rsidDel="0053576E">
          <w:rPr>
            <w:webHidden/>
          </w:rPr>
          <w:tab/>
          <w:delText>8</w:delText>
        </w:r>
      </w:del>
    </w:p>
    <w:p w:rsidR="006F5449" w:rsidDel="0053576E" w:rsidRDefault="006F5449">
      <w:pPr>
        <w:pStyle w:val="TOC1"/>
        <w:rPr>
          <w:del w:id="206" w:author="Shawn Penning" w:date="2018-07-12T11:20:00Z"/>
          <w:rFonts w:eastAsiaTheme="minorEastAsia"/>
          <w:b w:val="0"/>
          <w:color w:val="auto"/>
          <w:kern w:val="0"/>
          <w:sz w:val="22"/>
          <w:szCs w:val="22"/>
          <w:lang w:val="en-US"/>
        </w:rPr>
      </w:pPr>
      <w:del w:id="207" w:author="Shawn Penning" w:date="2018-07-12T11:20:00Z">
        <w:r w:rsidRPr="0053576E" w:rsidDel="0053576E">
          <w:rPr>
            <w:rStyle w:val="Hyperlink"/>
            <w:rFonts w:cs="Calibri"/>
            <w:b w:val="0"/>
          </w:rPr>
          <w:lastRenderedPageBreak/>
          <w:delText>4</w:delText>
        </w:r>
        <w:r w:rsidDel="0053576E">
          <w:rPr>
            <w:rFonts w:eastAsiaTheme="minorEastAsia"/>
            <w:b w:val="0"/>
            <w:color w:val="auto"/>
            <w:kern w:val="0"/>
            <w:sz w:val="22"/>
            <w:szCs w:val="22"/>
            <w:lang w:val="en-US"/>
          </w:rPr>
          <w:tab/>
        </w:r>
        <w:r w:rsidRPr="0053576E" w:rsidDel="0053576E">
          <w:rPr>
            <w:rStyle w:val="Hyperlink"/>
            <w:rFonts w:cs="Calibri"/>
            <w:b w:val="0"/>
          </w:rPr>
          <w:delText>Constant Data Dictionary</w:delText>
        </w:r>
        <w:r w:rsidDel="0053576E">
          <w:rPr>
            <w:webHidden/>
          </w:rPr>
          <w:tab/>
          <w:delText>9</w:delText>
        </w:r>
      </w:del>
    </w:p>
    <w:p w:rsidR="006F5449" w:rsidDel="0053576E" w:rsidRDefault="006F5449">
      <w:pPr>
        <w:pStyle w:val="TOC2"/>
        <w:rPr>
          <w:del w:id="208" w:author="Shawn Penning" w:date="2018-07-12T11:20:00Z"/>
          <w:rFonts w:asciiTheme="minorHAnsi" w:eastAsiaTheme="minorEastAsia" w:hAnsiTheme="minorHAnsi"/>
          <w:color w:val="auto"/>
          <w:kern w:val="0"/>
          <w:szCs w:val="22"/>
        </w:rPr>
      </w:pPr>
      <w:del w:id="209" w:author="Shawn Penning" w:date="2018-07-12T11:20:00Z">
        <w:r w:rsidRPr="0053576E" w:rsidDel="0053576E">
          <w:rPr>
            <w:rStyle w:val="Hyperlink"/>
          </w:rPr>
          <w:delText>4.1</w:delText>
        </w:r>
        <w:r w:rsidDel="0053576E">
          <w:rPr>
            <w:rFonts w:asciiTheme="minorHAnsi" w:eastAsiaTheme="minorEastAsia" w:hAnsiTheme="minorHAnsi"/>
            <w:color w:val="auto"/>
            <w:kern w:val="0"/>
            <w:szCs w:val="22"/>
          </w:rPr>
          <w:tab/>
        </w:r>
        <w:r w:rsidRPr="0053576E" w:rsidDel="0053576E">
          <w:rPr>
            <w:rStyle w:val="Hyperlink"/>
          </w:rPr>
          <w:delText>Program (fixed) Constants</w:delText>
        </w:r>
        <w:r w:rsidDel="0053576E">
          <w:rPr>
            <w:webHidden/>
          </w:rPr>
          <w:tab/>
          <w:delText>9</w:delText>
        </w:r>
      </w:del>
    </w:p>
    <w:p w:rsidR="006F5449" w:rsidDel="0053576E" w:rsidRDefault="006F5449">
      <w:pPr>
        <w:pStyle w:val="TOC3"/>
        <w:tabs>
          <w:tab w:val="left" w:pos="1200"/>
        </w:tabs>
        <w:rPr>
          <w:del w:id="210" w:author="Shawn Penning" w:date="2018-07-12T11:20:00Z"/>
          <w:rFonts w:asciiTheme="minorHAnsi" w:eastAsiaTheme="minorEastAsia" w:hAnsiTheme="minorHAnsi"/>
          <w:color w:val="auto"/>
          <w:kern w:val="0"/>
          <w:sz w:val="22"/>
          <w:szCs w:val="22"/>
        </w:rPr>
      </w:pPr>
      <w:del w:id="211" w:author="Shawn Penning" w:date="2018-07-12T11:20:00Z">
        <w:r w:rsidRPr="0053576E" w:rsidDel="0053576E">
          <w:rPr>
            <w:rStyle w:val="Hyperlink"/>
          </w:rPr>
          <w:delText>4.1.1</w:delText>
        </w:r>
        <w:r w:rsidDel="0053576E">
          <w:rPr>
            <w:rFonts w:asciiTheme="minorHAnsi" w:eastAsiaTheme="minorEastAsia" w:hAnsiTheme="minorHAnsi"/>
            <w:color w:val="auto"/>
            <w:kern w:val="0"/>
            <w:sz w:val="22"/>
            <w:szCs w:val="22"/>
          </w:rPr>
          <w:tab/>
        </w:r>
        <w:r w:rsidRPr="0053576E" w:rsidDel="0053576E">
          <w:rPr>
            <w:rStyle w:val="Hyperlink"/>
          </w:rPr>
          <w:delText>Embedded Constants</w:delText>
        </w:r>
        <w:r w:rsidDel="0053576E">
          <w:rPr>
            <w:webHidden/>
          </w:rPr>
          <w:tab/>
          <w:delText>9</w:delText>
        </w:r>
      </w:del>
    </w:p>
    <w:p w:rsidR="006F5449" w:rsidDel="0053576E" w:rsidRDefault="006F5449">
      <w:pPr>
        <w:pStyle w:val="TOC1"/>
        <w:rPr>
          <w:del w:id="212" w:author="Shawn Penning" w:date="2018-07-12T11:20:00Z"/>
          <w:rFonts w:eastAsiaTheme="minorEastAsia"/>
          <w:b w:val="0"/>
          <w:color w:val="auto"/>
          <w:kern w:val="0"/>
          <w:sz w:val="22"/>
          <w:szCs w:val="22"/>
          <w:lang w:val="en-US"/>
        </w:rPr>
      </w:pPr>
      <w:del w:id="213" w:author="Shawn Penning" w:date="2018-07-12T11:20:00Z">
        <w:r w:rsidRPr="0053576E" w:rsidDel="0053576E">
          <w:rPr>
            <w:rStyle w:val="Hyperlink"/>
            <w:rFonts w:cs="Calibri"/>
            <w:b w:val="0"/>
          </w:rPr>
          <w:delText>5</w:delText>
        </w:r>
        <w:r w:rsidDel="0053576E">
          <w:rPr>
            <w:rFonts w:eastAsiaTheme="minorEastAsia"/>
            <w:b w:val="0"/>
            <w:color w:val="auto"/>
            <w:kern w:val="0"/>
            <w:sz w:val="22"/>
            <w:szCs w:val="22"/>
            <w:lang w:val="en-US"/>
          </w:rPr>
          <w:tab/>
        </w:r>
        <w:r w:rsidRPr="0053576E" w:rsidDel="0053576E">
          <w:rPr>
            <w:rStyle w:val="Hyperlink"/>
            <w:rFonts w:cs="Calibri"/>
            <w:b w:val="0"/>
          </w:rPr>
          <w:delText>Software Component Implementation</w:delText>
        </w:r>
        <w:r w:rsidDel="0053576E">
          <w:rPr>
            <w:webHidden/>
          </w:rPr>
          <w:tab/>
          <w:delText>10</w:delText>
        </w:r>
      </w:del>
    </w:p>
    <w:p w:rsidR="006F5449" w:rsidDel="0053576E" w:rsidRDefault="006F5449">
      <w:pPr>
        <w:pStyle w:val="TOC2"/>
        <w:rPr>
          <w:del w:id="214" w:author="Shawn Penning" w:date="2018-07-12T11:20:00Z"/>
          <w:rFonts w:asciiTheme="minorHAnsi" w:eastAsiaTheme="minorEastAsia" w:hAnsiTheme="minorHAnsi"/>
          <w:color w:val="auto"/>
          <w:kern w:val="0"/>
          <w:szCs w:val="22"/>
        </w:rPr>
      </w:pPr>
      <w:del w:id="215" w:author="Shawn Penning" w:date="2018-07-12T11:20:00Z">
        <w:r w:rsidRPr="0053576E" w:rsidDel="0053576E">
          <w:rPr>
            <w:rStyle w:val="Hyperlink"/>
          </w:rPr>
          <w:delText>5.1</w:delText>
        </w:r>
        <w:r w:rsidDel="0053576E">
          <w:rPr>
            <w:rFonts w:asciiTheme="minorHAnsi" w:eastAsiaTheme="minorEastAsia" w:hAnsiTheme="minorHAnsi"/>
            <w:color w:val="auto"/>
            <w:kern w:val="0"/>
            <w:szCs w:val="22"/>
          </w:rPr>
          <w:tab/>
        </w:r>
        <w:r w:rsidRPr="0053576E" w:rsidDel="0053576E">
          <w:rPr>
            <w:rStyle w:val="Hyperlink"/>
          </w:rPr>
          <w:delText>Sub-Module Functions</w:delText>
        </w:r>
        <w:r w:rsidDel="0053576E">
          <w:rPr>
            <w:webHidden/>
          </w:rPr>
          <w:tab/>
          <w:delText>10</w:delText>
        </w:r>
      </w:del>
    </w:p>
    <w:p w:rsidR="006F5449" w:rsidDel="0053576E" w:rsidRDefault="006F5449">
      <w:pPr>
        <w:pStyle w:val="TOC3"/>
        <w:tabs>
          <w:tab w:val="left" w:pos="1200"/>
        </w:tabs>
        <w:rPr>
          <w:del w:id="216" w:author="Shawn Penning" w:date="2018-07-12T11:20:00Z"/>
          <w:rFonts w:asciiTheme="minorHAnsi" w:eastAsiaTheme="minorEastAsia" w:hAnsiTheme="minorHAnsi"/>
          <w:color w:val="auto"/>
          <w:kern w:val="0"/>
          <w:sz w:val="22"/>
          <w:szCs w:val="22"/>
        </w:rPr>
      </w:pPr>
      <w:del w:id="217" w:author="Shawn Penning" w:date="2018-07-12T11:20:00Z">
        <w:r w:rsidRPr="0053576E" w:rsidDel="0053576E">
          <w:rPr>
            <w:rStyle w:val="Hyperlink"/>
          </w:rPr>
          <w:delText>5.1.1</w:delText>
        </w:r>
        <w:r w:rsidDel="0053576E">
          <w:rPr>
            <w:rFonts w:asciiTheme="minorHAnsi" w:eastAsiaTheme="minorEastAsia" w:hAnsiTheme="minorHAnsi"/>
            <w:color w:val="auto"/>
            <w:kern w:val="0"/>
            <w:sz w:val="22"/>
            <w:szCs w:val="22"/>
          </w:rPr>
          <w:tab/>
        </w:r>
        <w:r w:rsidRPr="0053576E" w:rsidDel="0053576E">
          <w:rPr>
            <w:rStyle w:val="Hyperlink"/>
          </w:rPr>
          <w:delText>Init: BmwHwAgArbnAndEotPosnInit1</w:delText>
        </w:r>
        <w:r w:rsidDel="0053576E">
          <w:rPr>
            <w:webHidden/>
          </w:rPr>
          <w:tab/>
          <w:delText>10</w:delText>
        </w:r>
      </w:del>
    </w:p>
    <w:p w:rsidR="006F5449" w:rsidDel="0053576E" w:rsidRDefault="006F5449">
      <w:pPr>
        <w:pStyle w:val="TOC3"/>
        <w:tabs>
          <w:tab w:val="left" w:pos="1200"/>
        </w:tabs>
        <w:rPr>
          <w:del w:id="218" w:author="Shawn Penning" w:date="2018-07-12T11:20:00Z"/>
          <w:rFonts w:asciiTheme="minorHAnsi" w:eastAsiaTheme="minorEastAsia" w:hAnsiTheme="minorHAnsi"/>
          <w:color w:val="auto"/>
          <w:kern w:val="0"/>
          <w:sz w:val="22"/>
          <w:szCs w:val="22"/>
        </w:rPr>
      </w:pPr>
      <w:del w:id="219" w:author="Shawn Penning" w:date="2018-07-12T11:20:00Z">
        <w:r w:rsidRPr="0053576E" w:rsidDel="0053576E">
          <w:rPr>
            <w:rStyle w:val="Hyperlink"/>
          </w:rPr>
          <w:delText>5.1.2</w:delText>
        </w:r>
        <w:r w:rsidDel="0053576E">
          <w:rPr>
            <w:rFonts w:asciiTheme="minorHAnsi" w:eastAsiaTheme="minorEastAsia" w:hAnsiTheme="minorHAnsi"/>
            <w:color w:val="auto"/>
            <w:kern w:val="0"/>
            <w:sz w:val="22"/>
            <w:szCs w:val="22"/>
          </w:rPr>
          <w:tab/>
        </w:r>
        <w:r w:rsidRPr="0053576E" w:rsidDel="0053576E">
          <w:rPr>
            <w:rStyle w:val="Hyperlink"/>
          </w:rPr>
          <w:delText>Per: BmwHwAgArbnAndEotPosnPer1</w:delText>
        </w:r>
        <w:r w:rsidDel="0053576E">
          <w:rPr>
            <w:webHidden/>
          </w:rPr>
          <w:tab/>
          <w:delText>10</w:delText>
        </w:r>
      </w:del>
    </w:p>
    <w:p w:rsidR="006F5449" w:rsidDel="0053576E" w:rsidRDefault="006F5449">
      <w:pPr>
        <w:pStyle w:val="TOC2"/>
        <w:rPr>
          <w:del w:id="220" w:author="Shawn Penning" w:date="2018-07-12T11:20:00Z"/>
          <w:rFonts w:asciiTheme="minorHAnsi" w:eastAsiaTheme="minorEastAsia" w:hAnsiTheme="minorHAnsi"/>
          <w:color w:val="auto"/>
          <w:kern w:val="0"/>
          <w:szCs w:val="22"/>
        </w:rPr>
      </w:pPr>
      <w:del w:id="221" w:author="Shawn Penning" w:date="2018-07-12T11:20:00Z">
        <w:r w:rsidRPr="0053576E" w:rsidDel="0053576E">
          <w:rPr>
            <w:rStyle w:val="Hyperlink"/>
          </w:rPr>
          <w:delText>5.2</w:delText>
        </w:r>
        <w:r w:rsidDel="0053576E">
          <w:rPr>
            <w:rFonts w:asciiTheme="minorHAnsi" w:eastAsiaTheme="minorEastAsia" w:hAnsiTheme="minorHAnsi"/>
            <w:color w:val="auto"/>
            <w:kern w:val="0"/>
            <w:szCs w:val="22"/>
          </w:rPr>
          <w:tab/>
        </w:r>
        <w:r w:rsidRPr="0053576E" w:rsidDel="0053576E">
          <w:rPr>
            <w:rStyle w:val="Hyperlink"/>
          </w:rPr>
          <w:delText>Server Runables</w:delText>
        </w:r>
        <w:r w:rsidDel="0053576E">
          <w:rPr>
            <w:webHidden/>
          </w:rPr>
          <w:tab/>
          <w:delText>11</w:delText>
        </w:r>
      </w:del>
    </w:p>
    <w:p w:rsidR="006F5449" w:rsidDel="0053576E" w:rsidRDefault="006F5449">
      <w:pPr>
        <w:pStyle w:val="TOC3"/>
        <w:tabs>
          <w:tab w:val="left" w:pos="1200"/>
        </w:tabs>
        <w:rPr>
          <w:del w:id="222" w:author="Shawn Penning" w:date="2018-07-12T11:20:00Z"/>
          <w:rFonts w:asciiTheme="minorHAnsi" w:eastAsiaTheme="minorEastAsia" w:hAnsiTheme="minorHAnsi"/>
          <w:color w:val="auto"/>
          <w:kern w:val="0"/>
          <w:sz w:val="22"/>
          <w:szCs w:val="22"/>
        </w:rPr>
      </w:pPr>
      <w:del w:id="223" w:author="Shawn Penning" w:date="2018-07-12T11:20:00Z">
        <w:r w:rsidRPr="0053576E" w:rsidDel="0053576E">
          <w:rPr>
            <w:rStyle w:val="Hyperlink"/>
          </w:rPr>
          <w:delText>5.2.1</w:delText>
        </w:r>
        <w:r w:rsidDel="0053576E">
          <w:rPr>
            <w:rFonts w:asciiTheme="minorHAnsi" w:eastAsiaTheme="minorEastAsia" w:hAnsiTheme="minorHAnsi"/>
            <w:color w:val="auto"/>
            <w:kern w:val="0"/>
            <w:sz w:val="22"/>
            <w:szCs w:val="22"/>
          </w:rPr>
          <w:tab/>
        </w:r>
        <w:r w:rsidRPr="0053576E" w:rsidDel="0053576E">
          <w:rPr>
            <w:rStyle w:val="Hyperlink"/>
          </w:rPr>
          <w:delText>ClrBmwRackCentrToVehCentrOffs_Oper</w:delText>
        </w:r>
        <w:r w:rsidDel="0053576E">
          <w:rPr>
            <w:webHidden/>
          </w:rPr>
          <w:tab/>
          <w:delText>11</w:delText>
        </w:r>
      </w:del>
    </w:p>
    <w:p w:rsidR="006F5449" w:rsidDel="0053576E" w:rsidRDefault="006F5449">
      <w:pPr>
        <w:pStyle w:val="TOC3"/>
        <w:tabs>
          <w:tab w:val="left" w:pos="1200"/>
        </w:tabs>
        <w:rPr>
          <w:del w:id="224" w:author="Shawn Penning" w:date="2018-07-12T11:20:00Z"/>
          <w:rFonts w:asciiTheme="minorHAnsi" w:eastAsiaTheme="minorEastAsia" w:hAnsiTheme="minorHAnsi"/>
          <w:color w:val="auto"/>
          <w:kern w:val="0"/>
          <w:sz w:val="22"/>
          <w:szCs w:val="22"/>
        </w:rPr>
      </w:pPr>
      <w:del w:id="225" w:author="Shawn Penning" w:date="2018-07-12T11:20:00Z">
        <w:r w:rsidRPr="0053576E" w:rsidDel="0053576E">
          <w:rPr>
            <w:rStyle w:val="Hyperlink"/>
          </w:rPr>
          <w:delText>5.2.2</w:delText>
        </w:r>
        <w:r w:rsidDel="0053576E">
          <w:rPr>
            <w:rFonts w:asciiTheme="minorHAnsi" w:eastAsiaTheme="minorEastAsia" w:hAnsiTheme="minorHAnsi"/>
            <w:color w:val="auto"/>
            <w:kern w:val="0"/>
            <w:sz w:val="22"/>
            <w:szCs w:val="22"/>
          </w:rPr>
          <w:tab/>
        </w:r>
        <w:r w:rsidRPr="0053576E" w:rsidDel="0053576E">
          <w:rPr>
            <w:rStyle w:val="Hyperlink"/>
          </w:rPr>
          <w:delText>ClrVehCentrPosn_Oper</w:delText>
        </w:r>
        <w:r w:rsidDel="0053576E">
          <w:rPr>
            <w:webHidden/>
          </w:rPr>
          <w:tab/>
          <w:delText>11</w:delText>
        </w:r>
      </w:del>
    </w:p>
    <w:p w:rsidR="006F5449" w:rsidDel="0053576E" w:rsidRDefault="006F5449">
      <w:pPr>
        <w:pStyle w:val="TOC3"/>
        <w:tabs>
          <w:tab w:val="left" w:pos="1200"/>
        </w:tabs>
        <w:rPr>
          <w:del w:id="226" w:author="Shawn Penning" w:date="2018-07-12T11:20:00Z"/>
          <w:rFonts w:asciiTheme="minorHAnsi" w:eastAsiaTheme="minorEastAsia" w:hAnsiTheme="minorHAnsi"/>
          <w:color w:val="auto"/>
          <w:kern w:val="0"/>
          <w:sz w:val="22"/>
          <w:szCs w:val="22"/>
        </w:rPr>
      </w:pPr>
      <w:del w:id="227" w:author="Shawn Penning" w:date="2018-07-12T11:20:00Z">
        <w:r w:rsidRPr="0053576E" w:rsidDel="0053576E">
          <w:rPr>
            <w:rStyle w:val="Hyperlink"/>
          </w:rPr>
          <w:delText>5.2.3</w:delText>
        </w:r>
        <w:r w:rsidDel="0053576E">
          <w:rPr>
            <w:rFonts w:asciiTheme="minorHAnsi" w:eastAsiaTheme="minorEastAsia" w:hAnsiTheme="minorHAnsi"/>
            <w:color w:val="auto"/>
            <w:kern w:val="0"/>
            <w:sz w:val="22"/>
            <w:szCs w:val="22"/>
          </w:rPr>
          <w:tab/>
        </w:r>
        <w:r w:rsidRPr="0053576E" w:rsidDel="0053576E">
          <w:rPr>
            <w:rStyle w:val="Hyperlink"/>
          </w:rPr>
          <w:delText>SetVehCentrPosn_Oper</w:delText>
        </w:r>
        <w:r w:rsidDel="0053576E">
          <w:rPr>
            <w:webHidden/>
          </w:rPr>
          <w:tab/>
          <w:delText>11</w:delText>
        </w:r>
      </w:del>
    </w:p>
    <w:p w:rsidR="006F5449" w:rsidDel="0053576E" w:rsidRDefault="006F5449">
      <w:pPr>
        <w:pStyle w:val="TOC2"/>
        <w:rPr>
          <w:del w:id="228" w:author="Shawn Penning" w:date="2018-07-12T11:20:00Z"/>
          <w:rFonts w:asciiTheme="minorHAnsi" w:eastAsiaTheme="minorEastAsia" w:hAnsiTheme="minorHAnsi"/>
          <w:color w:val="auto"/>
          <w:kern w:val="0"/>
          <w:szCs w:val="22"/>
        </w:rPr>
      </w:pPr>
      <w:del w:id="229" w:author="Shawn Penning" w:date="2018-07-12T11:20:00Z">
        <w:r w:rsidRPr="0053576E" w:rsidDel="0053576E">
          <w:rPr>
            <w:rStyle w:val="Hyperlink"/>
            <w:rFonts w:cs="Calibri"/>
          </w:rPr>
          <w:delText>5.3</w:delText>
        </w:r>
        <w:r w:rsidDel="0053576E">
          <w:rPr>
            <w:rFonts w:asciiTheme="minorHAnsi" w:eastAsiaTheme="minorEastAsia" w:hAnsiTheme="minorHAnsi"/>
            <w:color w:val="auto"/>
            <w:kern w:val="0"/>
            <w:szCs w:val="22"/>
          </w:rPr>
          <w:tab/>
        </w:r>
        <w:r w:rsidRPr="0053576E" w:rsidDel="0053576E">
          <w:rPr>
            <w:rStyle w:val="Hyperlink"/>
            <w:rFonts w:cs="Calibri"/>
          </w:rPr>
          <w:delText>Interrupt Functions</w:delText>
        </w:r>
        <w:r w:rsidDel="0053576E">
          <w:rPr>
            <w:webHidden/>
          </w:rPr>
          <w:tab/>
          <w:delText>11</w:delText>
        </w:r>
      </w:del>
    </w:p>
    <w:p w:rsidR="006F5449" w:rsidDel="0053576E" w:rsidRDefault="006F5449">
      <w:pPr>
        <w:pStyle w:val="TOC2"/>
        <w:rPr>
          <w:del w:id="230" w:author="Shawn Penning" w:date="2018-07-12T11:20:00Z"/>
          <w:rFonts w:asciiTheme="minorHAnsi" w:eastAsiaTheme="minorEastAsia" w:hAnsiTheme="minorHAnsi"/>
          <w:color w:val="auto"/>
          <w:kern w:val="0"/>
          <w:szCs w:val="22"/>
        </w:rPr>
      </w:pPr>
      <w:del w:id="231" w:author="Shawn Penning" w:date="2018-07-12T11:20:00Z">
        <w:r w:rsidRPr="0053576E" w:rsidDel="0053576E">
          <w:rPr>
            <w:rStyle w:val="Hyperlink"/>
            <w:rFonts w:cs="Calibri"/>
          </w:rPr>
          <w:delText>5.4</w:delText>
        </w:r>
        <w:r w:rsidDel="0053576E">
          <w:rPr>
            <w:rFonts w:asciiTheme="minorHAnsi" w:eastAsiaTheme="minorEastAsia" w:hAnsiTheme="minorHAnsi"/>
            <w:color w:val="auto"/>
            <w:kern w:val="0"/>
            <w:szCs w:val="22"/>
          </w:rPr>
          <w:tab/>
        </w:r>
        <w:r w:rsidRPr="0053576E" w:rsidDel="0053576E">
          <w:rPr>
            <w:rStyle w:val="Hyperlink"/>
            <w:rFonts w:cs="Calibri"/>
          </w:rPr>
          <w:delText>Module Internal (Local) Functions</w:delText>
        </w:r>
        <w:r w:rsidDel="0053576E">
          <w:rPr>
            <w:webHidden/>
          </w:rPr>
          <w:tab/>
          <w:delText>12</w:delText>
        </w:r>
      </w:del>
    </w:p>
    <w:p w:rsidR="006F5449" w:rsidDel="0053576E" w:rsidRDefault="006F5449">
      <w:pPr>
        <w:pStyle w:val="TOC3"/>
        <w:tabs>
          <w:tab w:val="left" w:pos="1200"/>
        </w:tabs>
        <w:rPr>
          <w:del w:id="232" w:author="Shawn Penning" w:date="2018-07-12T11:20:00Z"/>
          <w:rFonts w:asciiTheme="minorHAnsi" w:eastAsiaTheme="minorEastAsia" w:hAnsiTheme="minorHAnsi"/>
          <w:color w:val="auto"/>
          <w:kern w:val="0"/>
          <w:sz w:val="22"/>
          <w:szCs w:val="22"/>
        </w:rPr>
      </w:pPr>
      <w:del w:id="233" w:author="Shawn Penning" w:date="2018-07-12T11:20:00Z">
        <w:r w:rsidRPr="0053576E" w:rsidDel="0053576E">
          <w:rPr>
            <w:rStyle w:val="Hyperlink"/>
          </w:rPr>
          <w:delText>5.4.1</w:delText>
        </w:r>
        <w:r w:rsidDel="0053576E">
          <w:rPr>
            <w:rFonts w:asciiTheme="minorHAnsi" w:eastAsiaTheme="minorEastAsia" w:hAnsiTheme="minorHAnsi"/>
            <w:color w:val="auto"/>
            <w:kern w:val="0"/>
            <w:sz w:val="22"/>
            <w:szCs w:val="22"/>
          </w:rPr>
          <w:tab/>
        </w:r>
        <w:r w:rsidRPr="0053576E" w:rsidDel="0053576E">
          <w:rPr>
            <w:rStyle w:val="Hyperlink"/>
          </w:rPr>
          <w:delText>HwAgSnsrNotTrimNTC</w:delText>
        </w:r>
        <w:r w:rsidDel="0053576E">
          <w:rPr>
            <w:webHidden/>
          </w:rPr>
          <w:tab/>
          <w:delText>12</w:delText>
        </w:r>
      </w:del>
    </w:p>
    <w:p w:rsidR="006F5449" w:rsidDel="0053576E" w:rsidRDefault="006F5449">
      <w:pPr>
        <w:pStyle w:val="TOC3"/>
        <w:tabs>
          <w:tab w:val="left" w:pos="1200"/>
        </w:tabs>
        <w:rPr>
          <w:del w:id="234" w:author="Shawn Penning" w:date="2018-07-12T11:20:00Z"/>
          <w:rFonts w:asciiTheme="minorHAnsi" w:eastAsiaTheme="minorEastAsia" w:hAnsiTheme="minorHAnsi"/>
          <w:color w:val="auto"/>
          <w:kern w:val="0"/>
          <w:sz w:val="22"/>
          <w:szCs w:val="22"/>
        </w:rPr>
      </w:pPr>
      <w:del w:id="235" w:author="Shawn Penning" w:date="2018-07-12T11:20:00Z">
        <w:r w:rsidRPr="0053576E" w:rsidDel="0053576E">
          <w:rPr>
            <w:rStyle w:val="Hyperlink"/>
          </w:rPr>
          <w:delText>5.4.2</w:delText>
        </w:r>
        <w:r w:rsidDel="0053576E">
          <w:rPr>
            <w:rFonts w:asciiTheme="minorHAnsi" w:eastAsiaTheme="minorEastAsia" w:hAnsiTheme="minorHAnsi"/>
            <w:color w:val="auto"/>
            <w:kern w:val="0"/>
            <w:sz w:val="22"/>
            <w:szCs w:val="22"/>
          </w:rPr>
          <w:tab/>
        </w:r>
        <w:r w:rsidRPr="0053576E" w:rsidDel="0053576E">
          <w:rPr>
            <w:rStyle w:val="Hyperlink"/>
          </w:rPr>
          <w:delText>HwPosnFltDetn</w:delText>
        </w:r>
        <w:r w:rsidDel="0053576E">
          <w:rPr>
            <w:webHidden/>
          </w:rPr>
          <w:tab/>
          <w:delText>12</w:delText>
        </w:r>
      </w:del>
    </w:p>
    <w:p w:rsidR="006F5449" w:rsidDel="0053576E" w:rsidRDefault="006F5449">
      <w:pPr>
        <w:pStyle w:val="TOC3"/>
        <w:tabs>
          <w:tab w:val="left" w:pos="1200"/>
        </w:tabs>
        <w:rPr>
          <w:del w:id="236" w:author="Shawn Penning" w:date="2018-07-12T11:20:00Z"/>
          <w:rFonts w:asciiTheme="minorHAnsi" w:eastAsiaTheme="minorEastAsia" w:hAnsiTheme="minorHAnsi"/>
          <w:color w:val="auto"/>
          <w:kern w:val="0"/>
          <w:sz w:val="22"/>
          <w:szCs w:val="22"/>
        </w:rPr>
      </w:pPr>
      <w:del w:id="237" w:author="Shawn Penning" w:date="2018-07-12T11:20:00Z">
        <w:r w:rsidRPr="0053576E" w:rsidDel="0053576E">
          <w:rPr>
            <w:rStyle w:val="Hyperlink"/>
          </w:rPr>
          <w:delText>5.4.3</w:delText>
        </w:r>
        <w:r w:rsidDel="0053576E">
          <w:rPr>
            <w:rFonts w:asciiTheme="minorHAnsi" w:eastAsiaTheme="minorEastAsia" w:hAnsiTheme="minorHAnsi"/>
            <w:color w:val="auto"/>
            <w:kern w:val="0"/>
            <w:sz w:val="22"/>
            <w:szCs w:val="22"/>
          </w:rPr>
          <w:tab/>
        </w:r>
        <w:r w:rsidRPr="0053576E" w:rsidDel="0053576E">
          <w:rPr>
            <w:rStyle w:val="Hyperlink"/>
          </w:rPr>
          <w:delText>PinionAgFltTmr</w:delText>
        </w:r>
        <w:r w:rsidDel="0053576E">
          <w:rPr>
            <w:webHidden/>
          </w:rPr>
          <w:tab/>
          <w:delText>12</w:delText>
        </w:r>
      </w:del>
    </w:p>
    <w:p w:rsidR="006F5449" w:rsidDel="0053576E" w:rsidRDefault="006F5449">
      <w:pPr>
        <w:pStyle w:val="TOC3"/>
        <w:tabs>
          <w:tab w:val="left" w:pos="1200"/>
        </w:tabs>
        <w:rPr>
          <w:del w:id="238" w:author="Shawn Penning" w:date="2018-07-12T11:20:00Z"/>
          <w:rFonts w:asciiTheme="minorHAnsi" w:eastAsiaTheme="minorEastAsia" w:hAnsiTheme="minorHAnsi"/>
          <w:color w:val="auto"/>
          <w:kern w:val="0"/>
          <w:sz w:val="22"/>
          <w:szCs w:val="22"/>
        </w:rPr>
      </w:pPr>
      <w:del w:id="239" w:author="Shawn Penning" w:date="2018-07-12T11:20:00Z">
        <w:r w:rsidRPr="0053576E" w:rsidDel="0053576E">
          <w:rPr>
            <w:rStyle w:val="Hyperlink"/>
          </w:rPr>
          <w:delText>5.4.4</w:delText>
        </w:r>
        <w:r w:rsidDel="0053576E">
          <w:rPr>
            <w:rFonts w:asciiTheme="minorHAnsi" w:eastAsiaTheme="minorEastAsia" w:hAnsiTheme="minorHAnsi"/>
            <w:color w:val="auto"/>
            <w:kern w:val="0"/>
            <w:sz w:val="22"/>
            <w:szCs w:val="22"/>
          </w:rPr>
          <w:tab/>
        </w:r>
        <w:r w:rsidRPr="0053576E" w:rsidDel="0053576E">
          <w:rPr>
            <w:rStyle w:val="Hyperlink"/>
          </w:rPr>
          <w:delText>OffsCorrnTmr</w:delText>
        </w:r>
        <w:r w:rsidDel="0053576E">
          <w:rPr>
            <w:webHidden/>
          </w:rPr>
          <w:tab/>
          <w:delText>13</w:delText>
        </w:r>
      </w:del>
    </w:p>
    <w:p w:rsidR="006F5449" w:rsidDel="0053576E" w:rsidRDefault="006F5449">
      <w:pPr>
        <w:pStyle w:val="TOC3"/>
        <w:tabs>
          <w:tab w:val="left" w:pos="1200"/>
        </w:tabs>
        <w:rPr>
          <w:del w:id="240" w:author="Shawn Penning" w:date="2018-07-12T11:20:00Z"/>
          <w:rFonts w:asciiTheme="minorHAnsi" w:eastAsiaTheme="minorEastAsia" w:hAnsiTheme="minorHAnsi"/>
          <w:color w:val="auto"/>
          <w:kern w:val="0"/>
          <w:sz w:val="22"/>
          <w:szCs w:val="22"/>
        </w:rPr>
      </w:pPr>
      <w:del w:id="241" w:author="Shawn Penning" w:date="2018-07-12T11:20:00Z">
        <w:r w:rsidRPr="0053576E" w:rsidDel="0053576E">
          <w:rPr>
            <w:rStyle w:val="Hyperlink"/>
          </w:rPr>
          <w:delText>5.4.5</w:delText>
        </w:r>
        <w:r w:rsidDel="0053576E">
          <w:rPr>
            <w:rFonts w:asciiTheme="minorHAnsi" w:eastAsiaTheme="minorEastAsia" w:hAnsiTheme="minorHAnsi"/>
            <w:color w:val="auto"/>
            <w:kern w:val="0"/>
            <w:sz w:val="22"/>
            <w:szCs w:val="22"/>
          </w:rPr>
          <w:tab/>
        </w:r>
        <w:r w:rsidRPr="0053576E" w:rsidDel="0053576E">
          <w:rPr>
            <w:rStyle w:val="Hyperlink"/>
          </w:rPr>
          <w:delText>InitTmr</w:delText>
        </w:r>
        <w:r w:rsidDel="0053576E">
          <w:rPr>
            <w:webHidden/>
          </w:rPr>
          <w:tab/>
          <w:delText>13</w:delText>
        </w:r>
      </w:del>
    </w:p>
    <w:p w:rsidR="006F5449" w:rsidDel="0053576E" w:rsidRDefault="006F5449">
      <w:pPr>
        <w:pStyle w:val="TOC3"/>
        <w:tabs>
          <w:tab w:val="left" w:pos="1200"/>
        </w:tabs>
        <w:rPr>
          <w:del w:id="242" w:author="Shawn Penning" w:date="2018-07-12T11:20:00Z"/>
          <w:rFonts w:asciiTheme="minorHAnsi" w:eastAsiaTheme="minorEastAsia" w:hAnsiTheme="minorHAnsi"/>
          <w:color w:val="auto"/>
          <w:kern w:val="0"/>
          <w:sz w:val="22"/>
          <w:szCs w:val="22"/>
        </w:rPr>
      </w:pPr>
      <w:del w:id="243" w:author="Shawn Penning" w:date="2018-07-12T11:20:00Z">
        <w:r w:rsidRPr="0053576E" w:rsidDel="0053576E">
          <w:rPr>
            <w:rStyle w:val="Hyperlink"/>
          </w:rPr>
          <w:delText>5.4.6</w:delText>
        </w:r>
        <w:r w:rsidDel="0053576E">
          <w:rPr>
            <w:rFonts w:asciiTheme="minorHAnsi" w:eastAsiaTheme="minorEastAsia" w:hAnsiTheme="minorHAnsi"/>
            <w:color w:val="auto"/>
            <w:kern w:val="0"/>
            <w:sz w:val="22"/>
            <w:szCs w:val="22"/>
          </w:rPr>
          <w:tab/>
        </w:r>
        <w:r w:rsidRPr="0053576E" w:rsidDel="0053576E">
          <w:rPr>
            <w:rStyle w:val="Hyperlink"/>
          </w:rPr>
          <w:delText>CalcBmwMotAgOffsSelnSt</w:delText>
        </w:r>
        <w:r w:rsidDel="0053576E">
          <w:rPr>
            <w:webHidden/>
          </w:rPr>
          <w:tab/>
          <w:delText>13</w:delText>
        </w:r>
      </w:del>
    </w:p>
    <w:p w:rsidR="006F5449" w:rsidDel="0053576E" w:rsidRDefault="006F5449">
      <w:pPr>
        <w:pStyle w:val="TOC3"/>
        <w:tabs>
          <w:tab w:val="left" w:pos="1200"/>
        </w:tabs>
        <w:rPr>
          <w:del w:id="244" w:author="Shawn Penning" w:date="2018-07-12T11:20:00Z"/>
          <w:rFonts w:asciiTheme="minorHAnsi" w:eastAsiaTheme="minorEastAsia" w:hAnsiTheme="minorHAnsi"/>
          <w:color w:val="auto"/>
          <w:kern w:val="0"/>
          <w:sz w:val="22"/>
          <w:szCs w:val="22"/>
        </w:rPr>
      </w:pPr>
      <w:del w:id="245" w:author="Shawn Penning" w:date="2018-07-12T11:20:00Z">
        <w:r w:rsidRPr="0053576E" w:rsidDel="0053576E">
          <w:rPr>
            <w:rStyle w:val="Hyperlink"/>
          </w:rPr>
          <w:delText>5.4.7</w:delText>
        </w:r>
        <w:r w:rsidDel="0053576E">
          <w:rPr>
            <w:rFonts w:asciiTheme="minorHAnsi" w:eastAsiaTheme="minorEastAsia" w:hAnsiTheme="minorHAnsi"/>
            <w:color w:val="auto"/>
            <w:kern w:val="0"/>
            <w:sz w:val="22"/>
            <w:szCs w:val="22"/>
          </w:rPr>
          <w:tab/>
        </w:r>
        <w:r w:rsidRPr="0053576E" w:rsidDel="0053576E">
          <w:rPr>
            <w:rStyle w:val="Hyperlink"/>
          </w:rPr>
          <w:delText>CalcBmwMotAgOffsSelnStOffsCmpd</w:delText>
        </w:r>
        <w:r w:rsidDel="0053576E">
          <w:rPr>
            <w:webHidden/>
          </w:rPr>
          <w:tab/>
          <w:delText>14</w:delText>
        </w:r>
      </w:del>
    </w:p>
    <w:p w:rsidR="006F5449" w:rsidDel="0053576E" w:rsidRDefault="006F5449">
      <w:pPr>
        <w:pStyle w:val="TOC3"/>
        <w:tabs>
          <w:tab w:val="left" w:pos="1200"/>
        </w:tabs>
        <w:rPr>
          <w:del w:id="246" w:author="Shawn Penning" w:date="2018-07-12T11:20:00Z"/>
          <w:rFonts w:asciiTheme="minorHAnsi" w:eastAsiaTheme="minorEastAsia" w:hAnsiTheme="minorHAnsi"/>
          <w:color w:val="auto"/>
          <w:kern w:val="0"/>
          <w:sz w:val="22"/>
          <w:szCs w:val="22"/>
        </w:rPr>
      </w:pPr>
      <w:del w:id="247" w:author="Shawn Penning" w:date="2018-07-12T11:20:00Z">
        <w:r w:rsidRPr="0053576E" w:rsidDel="0053576E">
          <w:rPr>
            <w:rStyle w:val="Hyperlink"/>
          </w:rPr>
          <w:delText>5.4.8</w:delText>
        </w:r>
        <w:r w:rsidDel="0053576E">
          <w:rPr>
            <w:rFonts w:asciiTheme="minorHAnsi" w:eastAsiaTheme="minorEastAsia" w:hAnsiTheme="minorHAnsi"/>
            <w:color w:val="auto"/>
            <w:kern w:val="0"/>
            <w:sz w:val="22"/>
            <w:szCs w:val="22"/>
          </w:rPr>
          <w:tab/>
        </w:r>
        <w:r w:rsidRPr="0053576E" w:rsidDel="0053576E">
          <w:rPr>
            <w:rStyle w:val="Hyperlink"/>
          </w:rPr>
          <w:delText>CalcBmwMotAgOffsSelnStSubVal</w:delText>
        </w:r>
        <w:r w:rsidDel="0053576E">
          <w:rPr>
            <w:webHidden/>
          </w:rPr>
          <w:tab/>
          <w:delText>14</w:delText>
        </w:r>
      </w:del>
    </w:p>
    <w:p w:rsidR="006F5449" w:rsidDel="0053576E" w:rsidRDefault="006F5449">
      <w:pPr>
        <w:pStyle w:val="TOC3"/>
        <w:tabs>
          <w:tab w:val="left" w:pos="1200"/>
        </w:tabs>
        <w:rPr>
          <w:del w:id="248" w:author="Shawn Penning" w:date="2018-07-12T11:20:00Z"/>
          <w:rFonts w:asciiTheme="minorHAnsi" w:eastAsiaTheme="minorEastAsia" w:hAnsiTheme="minorHAnsi"/>
          <w:color w:val="auto"/>
          <w:kern w:val="0"/>
          <w:sz w:val="22"/>
          <w:szCs w:val="22"/>
        </w:rPr>
      </w:pPr>
      <w:del w:id="249" w:author="Shawn Penning" w:date="2018-07-12T11:20:00Z">
        <w:r w:rsidRPr="0053576E" w:rsidDel="0053576E">
          <w:rPr>
            <w:rStyle w:val="Hyperlink"/>
          </w:rPr>
          <w:delText>5.4.9</w:delText>
        </w:r>
        <w:r w:rsidDel="0053576E">
          <w:rPr>
            <w:rFonts w:asciiTheme="minorHAnsi" w:eastAsiaTheme="minorEastAsia" w:hAnsiTheme="minorHAnsi"/>
            <w:color w:val="auto"/>
            <w:kern w:val="0"/>
            <w:sz w:val="22"/>
            <w:szCs w:val="22"/>
          </w:rPr>
          <w:tab/>
        </w:r>
        <w:r w:rsidRPr="0053576E" w:rsidDel="0053576E">
          <w:rPr>
            <w:rStyle w:val="Hyperlink"/>
          </w:rPr>
          <w:delText>CalcBmwMotAgOffsSelnStTmpCmpd</w:delText>
        </w:r>
        <w:r w:rsidDel="0053576E">
          <w:rPr>
            <w:webHidden/>
          </w:rPr>
          <w:tab/>
          <w:delText>14</w:delText>
        </w:r>
      </w:del>
    </w:p>
    <w:p w:rsidR="006F5449" w:rsidDel="0053576E" w:rsidRDefault="006F5449">
      <w:pPr>
        <w:pStyle w:val="TOC3"/>
        <w:tabs>
          <w:tab w:val="left" w:pos="1200"/>
        </w:tabs>
        <w:rPr>
          <w:del w:id="250" w:author="Shawn Penning" w:date="2018-07-12T11:20:00Z"/>
          <w:rFonts w:asciiTheme="minorHAnsi" w:eastAsiaTheme="minorEastAsia" w:hAnsiTheme="minorHAnsi"/>
          <w:color w:val="auto"/>
          <w:kern w:val="0"/>
          <w:sz w:val="22"/>
          <w:szCs w:val="22"/>
        </w:rPr>
      </w:pPr>
      <w:del w:id="251" w:author="Shawn Penning" w:date="2018-07-12T11:20:00Z">
        <w:r w:rsidRPr="0053576E" w:rsidDel="0053576E">
          <w:rPr>
            <w:rStyle w:val="Hyperlink"/>
          </w:rPr>
          <w:delText>5.4.10</w:delText>
        </w:r>
        <w:r w:rsidDel="0053576E">
          <w:rPr>
            <w:rFonts w:asciiTheme="minorHAnsi" w:eastAsiaTheme="minorEastAsia" w:hAnsiTheme="minorHAnsi"/>
            <w:color w:val="auto"/>
            <w:kern w:val="0"/>
            <w:sz w:val="22"/>
            <w:szCs w:val="22"/>
          </w:rPr>
          <w:tab/>
        </w:r>
        <w:r w:rsidRPr="0053576E" w:rsidDel="0053576E">
          <w:rPr>
            <w:rStyle w:val="Hyperlink"/>
          </w:rPr>
          <w:delText>CalcBmwMotAgOffsSelnStOffsCorrn</w:delText>
        </w:r>
        <w:r w:rsidDel="0053576E">
          <w:rPr>
            <w:webHidden/>
          </w:rPr>
          <w:tab/>
          <w:delText>15</w:delText>
        </w:r>
      </w:del>
    </w:p>
    <w:p w:rsidR="006F5449" w:rsidDel="0053576E" w:rsidRDefault="006F5449">
      <w:pPr>
        <w:pStyle w:val="TOC3"/>
        <w:tabs>
          <w:tab w:val="left" w:pos="1200"/>
        </w:tabs>
        <w:rPr>
          <w:del w:id="252" w:author="Shawn Penning" w:date="2018-07-12T11:20:00Z"/>
          <w:rFonts w:asciiTheme="minorHAnsi" w:eastAsiaTheme="minorEastAsia" w:hAnsiTheme="minorHAnsi"/>
          <w:color w:val="auto"/>
          <w:kern w:val="0"/>
          <w:sz w:val="22"/>
          <w:szCs w:val="22"/>
        </w:rPr>
      </w:pPr>
      <w:del w:id="253" w:author="Shawn Penning" w:date="2018-07-12T11:20:00Z">
        <w:r w:rsidRPr="0053576E" w:rsidDel="0053576E">
          <w:rPr>
            <w:rStyle w:val="Hyperlink"/>
          </w:rPr>
          <w:delText>5.4.11</w:delText>
        </w:r>
        <w:r w:rsidDel="0053576E">
          <w:rPr>
            <w:rFonts w:asciiTheme="minorHAnsi" w:eastAsiaTheme="minorEastAsia" w:hAnsiTheme="minorHAnsi"/>
            <w:color w:val="auto"/>
            <w:kern w:val="0"/>
            <w:sz w:val="22"/>
            <w:szCs w:val="22"/>
          </w:rPr>
          <w:tab/>
        </w:r>
        <w:r w:rsidRPr="0053576E" w:rsidDel="0053576E">
          <w:rPr>
            <w:rStyle w:val="Hyperlink"/>
          </w:rPr>
          <w:delText>CalcBmwMotAgOffsSelnStSigInvld</w:delText>
        </w:r>
        <w:r w:rsidDel="0053576E">
          <w:rPr>
            <w:webHidden/>
          </w:rPr>
          <w:tab/>
          <w:delText>15</w:delText>
        </w:r>
      </w:del>
    </w:p>
    <w:p w:rsidR="006F5449" w:rsidDel="0053576E" w:rsidRDefault="006F5449">
      <w:pPr>
        <w:pStyle w:val="TOC3"/>
        <w:tabs>
          <w:tab w:val="left" w:pos="1200"/>
        </w:tabs>
        <w:rPr>
          <w:del w:id="254" w:author="Shawn Penning" w:date="2018-07-12T11:20:00Z"/>
          <w:rFonts w:asciiTheme="minorHAnsi" w:eastAsiaTheme="minorEastAsia" w:hAnsiTheme="minorHAnsi"/>
          <w:color w:val="auto"/>
          <w:kern w:val="0"/>
          <w:sz w:val="22"/>
          <w:szCs w:val="22"/>
        </w:rPr>
      </w:pPr>
      <w:del w:id="255" w:author="Shawn Penning" w:date="2018-07-12T11:20:00Z">
        <w:r w:rsidRPr="0053576E" w:rsidDel="0053576E">
          <w:rPr>
            <w:rStyle w:val="Hyperlink"/>
          </w:rPr>
          <w:delText>5.4.12</w:delText>
        </w:r>
        <w:r w:rsidDel="0053576E">
          <w:rPr>
            <w:rFonts w:asciiTheme="minorHAnsi" w:eastAsiaTheme="minorEastAsia" w:hAnsiTheme="minorHAnsi"/>
            <w:color w:val="auto"/>
            <w:kern w:val="0"/>
            <w:sz w:val="22"/>
            <w:szCs w:val="22"/>
          </w:rPr>
          <w:tab/>
        </w:r>
        <w:r w:rsidRPr="0053576E" w:rsidDel="0053576E">
          <w:rPr>
            <w:rStyle w:val="Hyperlink"/>
          </w:rPr>
          <w:delText>CalcBmwMotAgOffsSelnStIni</w:delText>
        </w:r>
        <w:r w:rsidDel="0053576E">
          <w:rPr>
            <w:webHidden/>
          </w:rPr>
          <w:tab/>
          <w:delText>15</w:delText>
        </w:r>
      </w:del>
    </w:p>
    <w:p w:rsidR="006F5449" w:rsidDel="0053576E" w:rsidRDefault="006F5449">
      <w:pPr>
        <w:pStyle w:val="TOC3"/>
        <w:tabs>
          <w:tab w:val="left" w:pos="1200"/>
        </w:tabs>
        <w:rPr>
          <w:del w:id="256" w:author="Shawn Penning" w:date="2018-07-12T11:20:00Z"/>
          <w:rFonts w:asciiTheme="minorHAnsi" w:eastAsiaTheme="minorEastAsia" w:hAnsiTheme="minorHAnsi"/>
          <w:color w:val="auto"/>
          <w:kern w:val="0"/>
          <w:sz w:val="22"/>
          <w:szCs w:val="22"/>
        </w:rPr>
      </w:pPr>
      <w:del w:id="257" w:author="Shawn Penning" w:date="2018-07-12T11:20:00Z">
        <w:r w:rsidRPr="0053576E" w:rsidDel="0053576E">
          <w:rPr>
            <w:rStyle w:val="Hyperlink"/>
          </w:rPr>
          <w:delText>5.4.13</w:delText>
        </w:r>
        <w:r w:rsidDel="0053576E">
          <w:rPr>
            <w:rFonts w:asciiTheme="minorHAnsi" w:eastAsiaTheme="minorEastAsia" w:hAnsiTheme="minorHAnsi"/>
            <w:color w:val="auto"/>
            <w:kern w:val="0"/>
            <w:sz w:val="22"/>
            <w:szCs w:val="22"/>
          </w:rPr>
          <w:tab/>
        </w:r>
        <w:r w:rsidRPr="0053576E" w:rsidDel="0053576E">
          <w:rPr>
            <w:rStyle w:val="Hyperlink"/>
          </w:rPr>
          <w:delText>BmwMotAgOffsSelnStTranCase</w:delText>
        </w:r>
        <w:r w:rsidDel="0053576E">
          <w:rPr>
            <w:webHidden/>
          </w:rPr>
          <w:tab/>
          <w:delText>16</w:delText>
        </w:r>
      </w:del>
    </w:p>
    <w:p w:rsidR="006F5449" w:rsidDel="0053576E" w:rsidRDefault="006F5449">
      <w:pPr>
        <w:pStyle w:val="TOC3"/>
        <w:tabs>
          <w:tab w:val="left" w:pos="1200"/>
        </w:tabs>
        <w:rPr>
          <w:del w:id="258" w:author="Shawn Penning" w:date="2018-07-12T11:20:00Z"/>
          <w:rFonts w:asciiTheme="minorHAnsi" w:eastAsiaTheme="minorEastAsia" w:hAnsiTheme="minorHAnsi"/>
          <w:color w:val="auto"/>
          <w:kern w:val="0"/>
          <w:sz w:val="22"/>
          <w:szCs w:val="22"/>
        </w:rPr>
      </w:pPr>
      <w:del w:id="259" w:author="Shawn Penning" w:date="2018-07-12T11:20:00Z">
        <w:r w:rsidRPr="0053576E" w:rsidDel="0053576E">
          <w:rPr>
            <w:rStyle w:val="Hyperlink"/>
          </w:rPr>
          <w:delText>5.4.14</w:delText>
        </w:r>
        <w:r w:rsidDel="0053576E">
          <w:rPr>
            <w:rFonts w:asciiTheme="minorHAnsi" w:eastAsiaTheme="minorEastAsia" w:hAnsiTheme="minorHAnsi"/>
            <w:color w:val="auto"/>
            <w:kern w:val="0"/>
            <w:sz w:val="22"/>
            <w:szCs w:val="22"/>
          </w:rPr>
          <w:tab/>
        </w:r>
        <w:r w:rsidRPr="0053576E" w:rsidDel="0053576E">
          <w:rPr>
            <w:rStyle w:val="Hyperlink"/>
          </w:rPr>
          <w:delText>ChkNrcvrlFlt</w:delText>
        </w:r>
        <w:r w:rsidDel="0053576E">
          <w:rPr>
            <w:webHidden/>
          </w:rPr>
          <w:tab/>
          <w:delText>16</w:delText>
        </w:r>
      </w:del>
    </w:p>
    <w:p w:rsidR="006F5449" w:rsidDel="0053576E" w:rsidRDefault="006F5449">
      <w:pPr>
        <w:pStyle w:val="TOC3"/>
        <w:tabs>
          <w:tab w:val="left" w:pos="1200"/>
        </w:tabs>
        <w:rPr>
          <w:del w:id="260" w:author="Shawn Penning" w:date="2018-07-12T11:20:00Z"/>
          <w:rFonts w:asciiTheme="minorHAnsi" w:eastAsiaTheme="minorEastAsia" w:hAnsiTheme="minorHAnsi"/>
          <w:color w:val="auto"/>
          <w:kern w:val="0"/>
          <w:sz w:val="22"/>
          <w:szCs w:val="22"/>
        </w:rPr>
      </w:pPr>
      <w:del w:id="261" w:author="Shawn Penning" w:date="2018-07-12T11:20:00Z">
        <w:r w:rsidRPr="0053576E" w:rsidDel="0053576E">
          <w:rPr>
            <w:rStyle w:val="Hyperlink"/>
          </w:rPr>
          <w:delText>5.4.15</w:delText>
        </w:r>
        <w:r w:rsidDel="0053576E">
          <w:rPr>
            <w:rFonts w:asciiTheme="minorHAnsi" w:eastAsiaTheme="minorEastAsia" w:hAnsiTheme="minorHAnsi"/>
            <w:color w:val="auto"/>
            <w:kern w:val="0"/>
            <w:sz w:val="22"/>
            <w:szCs w:val="22"/>
          </w:rPr>
          <w:tab/>
        </w:r>
        <w:r w:rsidRPr="0053576E" w:rsidDel="0053576E">
          <w:rPr>
            <w:rStyle w:val="Hyperlink"/>
          </w:rPr>
          <w:delText>TurnCntrCorrlnStsTmr</w:delText>
        </w:r>
        <w:r w:rsidDel="0053576E">
          <w:rPr>
            <w:webHidden/>
          </w:rPr>
          <w:tab/>
          <w:delText>16</w:delText>
        </w:r>
      </w:del>
    </w:p>
    <w:p w:rsidR="006F5449" w:rsidDel="0053576E" w:rsidRDefault="006F5449">
      <w:pPr>
        <w:pStyle w:val="TOC3"/>
        <w:tabs>
          <w:tab w:val="left" w:pos="1200"/>
        </w:tabs>
        <w:rPr>
          <w:del w:id="262" w:author="Shawn Penning" w:date="2018-07-12T11:20:00Z"/>
          <w:rFonts w:asciiTheme="minorHAnsi" w:eastAsiaTheme="minorEastAsia" w:hAnsiTheme="minorHAnsi"/>
          <w:color w:val="auto"/>
          <w:kern w:val="0"/>
          <w:sz w:val="22"/>
          <w:szCs w:val="22"/>
        </w:rPr>
      </w:pPr>
      <w:del w:id="263" w:author="Shawn Penning" w:date="2018-07-12T11:20:00Z">
        <w:r w:rsidRPr="0053576E" w:rsidDel="0053576E">
          <w:rPr>
            <w:rStyle w:val="Hyperlink"/>
          </w:rPr>
          <w:delText>5.4.16</w:delText>
        </w:r>
        <w:r w:rsidDel="0053576E">
          <w:rPr>
            <w:rFonts w:asciiTheme="minorHAnsi" w:eastAsiaTheme="minorEastAsia" w:hAnsiTheme="minorHAnsi"/>
            <w:color w:val="auto"/>
            <w:kern w:val="0"/>
            <w:sz w:val="22"/>
            <w:szCs w:val="22"/>
          </w:rPr>
          <w:tab/>
        </w:r>
        <w:r w:rsidRPr="0053576E" w:rsidDel="0053576E">
          <w:rPr>
            <w:rStyle w:val="Hyperlink"/>
          </w:rPr>
          <w:delText>ChkTurnCntrCorrlnStsCdn</w:delText>
        </w:r>
        <w:r w:rsidDel="0053576E">
          <w:rPr>
            <w:webHidden/>
          </w:rPr>
          <w:tab/>
          <w:delText>16</w:delText>
        </w:r>
      </w:del>
    </w:p>
    <w:p w:rsidR="006F5449" w:rsidDel="0053576E" w:rsidRDefault="006F5449">
      <w:pPr>
        <w:pStyle w:val="TOC3"/>
        <w:tabs>
          <w:tab w:val="left" w:pos="1200"/>
        </w:tabs>
        <w:rPr>
          <w:del w:id="264" w:author="Shawn Penning" w:date="2018-07-12T11:20:00Z"/>
          <w:rFonts w:asciiTheme="minorHAnsi" w:eastAsiaTheme="minorEastAsia" w:hAnsiTheme="minorHAnsi"/>
          <w:color w:val="auto"/>
          <w:kern w:val="0"/>
          <w:sz w:val="22"/>
          <w:szCs w:val="22"/>
        </w:rPr>
      </w:pPr>
      <w:del w:id="265" w:author="Shawn Penning" w:date="2018-07-12T11:20:00Z">
        <w:r w:rsidRPr="0053576E" w:rsidDel="0053576E">
          <w:rPr>
            <w:rStyle w:val="Hyperlink"/>
          </w:rPr>
          <w:delText>5.4.17</w:delText>
        </w:r>
        <w:r w:rsidDel="0053576E">
          <w:rPr>
            <w:rFonts w:asciiTheme="minorHAnsi" w:eastAsiaTheme="minorEastAsia" w:hAnsiTheme="minorHAnsi"/>
            <w:color w:val="auto"/>
            <w:kern w:val="0"/>
            <w:sz w:val="22"/>
            <w:szCs w:val="22"/>
          </w:rPr>
          <w:tab/>
        </w:r>
        <w:r w:rsidRPr="0053576E" w:rsidDel="0053576E">
          <w:rPr>
            <w:rStyle w:val="Hyperlink"/>
          </w:rPr>
          <w:delText>ProcessBmwQuadRotorOffs</w:delText>
        </w:r>
        <w:r w:rsidDel="0053576E">
          <w:rPr>
            <w:webHidden/>
          </w:rPr>
          <w:tab/>
          <w:delText>16</w:delText>
        </w:r>
      </w:del>
    </w:p>
    <w:p w:rsidR="006F5449" w:rsidDel="0053576E" w:rsidRDefault="006F5449">
      <w:pPr>
        <w:pStyle w:val="TOC3"/>
        <w:tabs>
          <w:tab w:val="left" w:pos="1200"/>
        </w:tabs>
        <w:rPr>
          <w:del w:id="266" w:author="Shawn Penning" w:date="2018-07-12T11:20:00Z"/>
          <w:rFonts w:asciiTheme="minorHAnsi" w:eastAsiaTheme="minorEastAsia" w:hAnsiTheme="minorHAnsi"/>
          <w:color w:val="auto"/>
          <w:kern w:val="0"/>
          <w:sz w:val="22"/>
          <w:szCs w:val="22"/>
        </w:rPr>
      </w:pPr>
      <w:del w:id="267" w:author="Shawn Penning" w:date="2018-07-12T11:20:00Z">
        <w:r w:rsidRPr="0053576E" w:rsidDel="0053576E">
          <w:rPr>
            <w:rStyle w:val="Hyperlink"/>
          </w:rPr>
          <w:delText>5.4.18</w:delText>
        </w:r>
        <w:r w:rsidDel="0053576E">
          <w:rPr>
            <w:rFonts w:asciiTheme="minorHAnsi" w:eastAsiaTheme="minorEastAsia" w:hAnsiTheme="minorHAnsi"/>
            <w:color w:val="auto"/>
            <w:kern w:val="0"/>
            <w:sz w:val="22"/>
            <w:szCs w:val="22"/>
          </w:rPr>
          <w:tab/>
        </w:r>
        <w:r w:rsidRPr="0053576E" w:rsidDel="0053576E">
          <w:rPr>
            <w:rStyle w:val="Hyperlink"/>
          </w:rPr>
          <w:delText>ProcessBmwQuadOffsSts</w:delText>
        </w:r>
        <w:r w:rsidDel="0053576E">
          <w:rPr>
            <w:webHidden/>
          </w:rPr>
          <w:tab/>
          <w:delText>17</w:delText>
        </w:r>
      </w:del>
    </w:p>
    <w:p w:rsidR="006F5449" w:rsidDel="0053576E" w:rsidRDefault="006F5449">
      <w:pPr>
        <w:pStyle w:val="TOC3"/>
        <w:tabs>
          <w:tab w:val="left" w:pos="1200"/>
        </w:tabs>
        <w:rPr>
          <w:del w:id="268" w:author="Shawn Penning" w:date="2018-07-12T11:20:00Z"/>
          <w:rFonts w:asciiTheme="minorHAnsi" w:eastAsiaTheme="minorEastAsia" w:hAnsiTheme="minorHAnsi"/>
          <w:color w:val="auto"/>
          <w:kern w:val="0"/>
          <w:sz w:val="22"/>
          <w:szCs w:val="22"/>
        </w:rPr>
      </w:pPr>
      <w:del w:id="269" w:author="Shawn Penning" w:date="2018-07-12T11:20:00Z">
        <w:r w:rsidRPr="0053576E" w:rsidDel="0053576E">
          <w:rPr>
            <w:rStyle w:val="Hyperlink"/>
          </w:rPr>
          <w:delText>5.4.19</w:delText>
        </w:r>
        <w:r w:rsidDel="0053576E">
          <w:rPr>
            <w:rFonts w:asciiTheme="minorHAnsi" w:eastAsiaTheme="minorEastAsia" w:hAnsiTheme="minorHAnsi"/>
            <w:color w:val="auto"/>
            <w:kern w:val="0"/>
            <w:sz w:val="22"/>
            <w:szCs w:val="22"/>
          </w:rPr>
          <w:tab/>
        </w:r>
        <w:r w:rsidRPr="0053576E" w:rsidDel="0053576E">
          <w:rPr>
            <w:rStyle w:val="Hyperlink"/>
          </w:rPr>
          <w:delText>ActvtLpFil</w:delText>
        </w:r>
        <w:r w:rsidDel="0053576E">
          <w:rPr>
            <w:webHidden/>
          </w:rPr>
          <w:tab/>
          <w:delText>17</w:delText>
        </w:r>
      </w:del>
    </w:p>
    <w:p w:rsidR="006F5449" w:rsidDel="0053576E" w:rsidRDefault="006F5449">
      <w:pPr>
        <w:pStyle w:val="TOC3"/>
        <w:tabs>
          <w:tab w:val="left" w:pos="1200"/>
        </w:tabs>
        <w:rPr>
          <w:del w:id="270" w:author="Shawn Penning" w:date="2018-07-12T11:20:00Z"/>
          <w:rFonts w:asciiTheme="minorHAnsi" w:eastAsiaTheme="minorEastAsia" w:hAnsiTheme="minorHAnsi"/>
          <w:color w:val="auto"/>
          <w:kern w:val="0"/>
          <w:sz w:val="22"/>
          <w:szCs w:val="22"/>
        </w:rPr>
      </w:pPr>
      <w:del w:id="271" w:author="Shawn Penning" w:date="2018-07-12T11:20:00Z">
        <w:r w:rsidRPr="0053576E" w:rsidDel="0053576E">
          <w:rPr>
            <w:rStyle w:val="Hyperlink"/>
          </w:rPr>
          <w:delText>5.4.20</w:delText>
        </w:r>
        <w:r w:rsidDel="0053576E">
          <w:rPr>
            <w:rFonts w:asciiTheme="minorHAnsi" w:eastAsiaTheme="minorEastAsia" w:hAnsiTheme="minorHAnsi"/>
            <w:color w:val="auto"/>
            <w:kern w:val="0"/>
            <w:sz w:val="22"/>
            <w:szCs w:val="22"/>
          </w:rPr>
          <w:tab/>
        </w:r>
        <w:r w:rsidRPr="0053576E" w:rsidDel="0053576E">
          <w:rPr>
            <w:rStyle w:val="Hyperlink"/>
          </w:rPr>
          <w:delText>CalcBmwPinionAgOffs</w:delText>
        </w:r>
        <w:r w:rsidDel="0053576E">
          <w:rPr>
            <w:webHidden/>
          </w:rPr>
          <w:tab/>
          <w:delText>17</w:delText>
        </w:r>
      </w:del>
    </w:p>
    <w:p w:rsidR="006F5449" w:rsidDel="0053576E" w:rsidRDefault="006F5449">
      <w:pPr>
        <w:pStyle w:val="TOC3"/>
        <w:tabs>
          <w:tab w:val="left" w:pos="1200"/>
        </w:tabs>
        <w:rPr>
          <w:del w:id="272" w:author="Shawn Penning" w:date="2018-07-12T11:20:00Z"/>
          <w:rFonts w:asciiTheme="minorHAnsi" w:eastAsiaTheme="minorEastAsia" w:hAnsiTheme="minorHAnsi"/>
          <w:color w:val="auto"/>
          <w:kern w:val="0"/>
          <w:sz w:val="22"/>
          <w:szCs w:val="22"/>
        </w:rPr>
      </w:pPr>
      <w:del w:id="273" w:author="Shawn Penning" w:date="2018-07-12T11:20:00Z">
        <w:r w:rsidRPr="0053576E" w:rsidDel="0053576E">
          <w:rPr>
            <w:rStyle w:val="Hyperlink"/>
          </w:rPr>
          <w:delText>5.4.21</w:delText>
        </w:r>
        <w:r w:rsidDel="0053576E">
          <w:rPr>
            <w:rFonts w:asciiTheme="minorHAnsi" w:eastAsiaTheme="minorEastAsia" w:hAnsiTheme="minorHAnsi"/>
            <w:color w:val="auto"/>
            <w:kern w:val="0"/>
            <w:sz w:val="22"/>
            <w:szCs w:val="22"/>
          </w:rPr>
          <w:tab/>
        </w:r>
        <w:r w:rsidRPr="0053576E" w:rsidDel="0053576E">
          <w:rPr>
            <w:rStyle w:val="Hyperlink"/>
          </w:rPr>
          <w:delText>BmwMotAgSelnStOffsCmpd</w:delText>
        </w:r>
        <w:r w:rsidDel="0053576E">
          <w:rPr>
            <w:webHidden/>
          </w:rPr>
          <w:tab/>
          <w:delText>17</w:delText>
        </w:r>
      </w:del>
    </w:p>
    <w:p w:rsidR="006F5449" w:rsidDel="0053576E" w:rsidRDefault="006F5449">
      <w:pPr>
        <w:pStyle w:val="TOC3"/>
        <w:tabs>
          <w:tab w:val="left" w:pos="1200"/>
        </w:tabs>
        <w:rPr>
          <w:del w:id="274" w:author="Shawn Penning" w:date="2018-07-12T11:20:00Z"/>
          <w:rFonts w:asciiTheme="minorHAnsi" w:eastAsiaTheme="minorEastAsia" w:hAnsiTheme="minorHAnsi"/>
          <w:color w:val="auto"/>
          <w:kern w:val="0"/>
          <w:sz w:val="22"/>
          <w:szCs w:val="22"/>
        </w:rPr>
      </w:pPr>
      <w:del w:id="275" w:author="Shawn Penning" w:date="2018-07-12T11:20:00Z">
        <w:r w:rsidRPr="0053576E" w:rsidDel="0053576E">
          <w:rPr>
            <w:rStyle w:val="Hyperlink"/>
          </w:rPr>
          <w:delText>5.4.22</w:delText>
        </w:r>
        <w:r w:rsidDel="0053576E">
          <w:rPr>
            <w:rFonts w:asciiTheme="minorHAnsi" w:eastAsiaTheme="minorEastAsia" w:hAnsiTheme="minorHAnsi"/>
            <w:color w:val="auto"/>
            <w:kern w:val="0"/>
            <w:sz w:val="22"/>
            <w:szCs w:val="22"/>
          </w:rPr>
          <w:tab/>
        </w:r>
        <w:r w:rsidRPr="0053576E" w:rsidDel="0053576E">
          <w:rPr>
            <w:rStyle w:val="Hyperlink"/>
          </w:rPr>
          <w:delText>BmwMotAgSelnStSigInvld</w:delText>
        </w:r>
        <w:r w:rsidDel="0053576E">
          <w:rPr>
            <w:webHidden/>
          </w:rPr>
          <w:tab/>
          <w:delText>19</w:delText>
        </w:r>
      </w:del>
    </w:p>
    <w:p w:rsidR="006F5449" w:rsidDel="0053576E" w:rsidRDefault="006F5449">
      <w:pPr>
        <w:pStyle w:val="TOC3"/>
        <w:tabs>
          <w:tab w:val="left" w:pos="1200"/>
        </w:tabs>
        <w:rPr>
          <w:del w:id="276" w:author="Shawn Penning" w:date="2018-07-12T11:20:00Z"/>
          <w:rFonts w:asciiTheme="minorHAnsi" w:eastAsiaTheme="minorEastAsia" w:hAnsiTheme="minorHAnsi"/>
          <w:color w:val="auto"/>
          <w:kern w:val="0"/>
          <w:sz w:val="22"/>
          <w:szCs w:val="22"/>
        </w:rPr>
      </w:pPr>
      <w:del w:id="277" w:author="Shawn Penning" w:date="2018-07-12T11:20:00Z">
        <w:r w:rsidRPr="0053576E" w:rsidDel="0053576E">
          <w:rPr>
            <w:rStyle w:val="Hyperlink"/>
          </w:rPr>
          <w:delText>5.4.23</w:delText>
        </w:r>
        <w:r w:rsidDel="0053576E">
          <w:rPr>
            <w:rFonts w:asciiTheme="minorHAnsi" w:eastAsiaTheme="minorEastAsia" w:hAnsiTheme="minorHAnsi"/>
            <w:color w:val="auto"/>
            <w:kern w:val="0"/>
            <w:sz w:val="22"/>
            <w:szCs w:val="22"/>
          </w:rPr>
          <w:tab/>
        </w:r>
        <w:r w:rsidRPr="0053576E" w:rsidDel="0053576E">
          <w:rPr>
            <w:rStyle w:val="Hyperlink"/>
          </w:rPr>
          <w:delText>PinionAgCalc</w:delText>
        </w:r>
        <w:r w:rsidDel="0053576E">
          <w:rPr>
            <w:webHidden/>
          </w:rPr>
          <w:tab/>
          <w:delText>19</w:delText>
        </w:r>
      </w:del>
    </w:p>
    <w:p w:rsidR="006F5449" w:rsidDel="0053576E" w:rsidRDefault="006F5449">
      <w:pPr>
        <w:pStyle w:val="TOC3"/>
        <w:tabs>
          <w:tab w:val="left" w:pos="1200"/>
        </w:tabs>
        <w:rPr>
          <w:del w:id="278" w:author="Shawn Penning" w:date="2018-07-12T11:20:00Z"/>
          <w:rFonts w:asciiTheme="minorHAnsi" w:eastAsiaTheme="minorEastAsia" w:hAnsiTheme="minorHAnsi"/>
          <w:color w:val="auto"/>
          <w:kern w:val="0"/>
          <w:sz w:val="22"/>
          <w:szCs w:val="22"/>
        </w:rPr>
      </w:pPr>
      <w:del w:id="279" w:author="Shawn Penning" w:date="2018-07-12T11:20:00Z">
        <w:r w:rsidRPr="0053576E" w:rsidDel="0053576E">
          <w:rPr>
            <w:rStyle w:val="Hyperlink"/>
          </w:rPr>
          <w:lastRenderedPageBreak/>
          <w:delText>5.4.24</w:delText>
        </w:r>
        <w:r w:rsidDel="0053576E">
          <w:rPr>
            <w:rFonts w:asciiTheme="minorHAnsi" w:eastAsiaTheme="minorEastAsia" w:hAnsiTheme="minorHAnsi"/>
            <w:color w:val="auto"/>
            <w:kern w:val="0"/>
            <w:sz w:val="22"/>
            <w:szCs w:val="22"/>
          </w:rPr>
          <w:tab/>
        </w:r>
        <w:r w:rsidRPr="0053576E" w:rsidDel="0053576E">
          <w:rPr>
            <w:rStyle w:val="Hyperlink"/>
          </w:rPr>
          <w:delText>ClrNotCmplPinionAgFlg</w:delText>
        </w:r>
        <w:r w:rsidDel="0053576E">
          <w:rPr>
            <w:webHidden/>
          </w:rPr>
          <w:tab/>
          <w:delText>19</w:delText>
        </w:r>
      </w:del>
    </w:p>
    <w:p w:rsidR="006F5449" w:rsidDel="0053576E" w:rsidRDefault="006F5449">
      <w:pPr>
        <w:pStyle w:val="TOC3"/>
        <w:tabs>
          <w:tab w:val="left" w:pos="1200"/>
        </w:tabs>
        <w:rPr>
          <w:del w:id="280" w:author="Shawn Penning" w:date="2018-07-12T11:20:00Z"/>
          <w:rFonts w:asciiTheme="minorHAnsi" w:eastAsiaTheme="minorEastAsia" w:hAnsiTheme="minorHAnsi"/>
          <w:color w:val="auto"/>
          <w:kern w:val="0"/>
          <w:sz w:val="22"/>
          <w:szCs w:val="22"/>
        </w:rPr>
      </w:pPr>
      <w:del w:id="281" w:author="Shawn Penning" w:date="2018-07-12T11:20:00Z">
        <w:r w:rsidRPr="0053576E" w:rsidDel="0053576E">
          <w:rPr>
            <w:rStyle w:val="Hyperlink"/>
          </w:rPr>
          <w:delText>5.4.25</w:delText>
        </w:r>
        <w:r w:rsidDel="0053576E">
          <w:rPr>
            <w:rFonts w:asciiTheme="minorHAnsi" w:eastAsiaTheme="minorEastAsia" w:hAnsiTheme="minorHAnsi"/>
            <w:color w:val="auto"/>
            <w:kern w:val="0"/>
            <w:sz w:val="22"/>
            <w:szCs w:val="22"/>
          </w:rPr>
          <w:tab/>
        </w:r>
        <w:r w:rsidRPr="0053576E" w:rsidDel="0053576E">
          <w:rPr>
            <w:rStyle w:val="Hyperlink"/>
          </w:rPr>
          <w:delText>CalcEot</w:delText>
        </w:r>
        <w:r w:rsidDel="0053576E">
          <w:rPr>
            <w:webHidden/>
          </w:rPr>
          <w:tab/>
          <w:delText>20</w:delText>
        </w:r>
      </w:del>
    </w:p>
    <w:p w:rsidR="006F5449" w:rsidDel="0053576E" w:rsidRDefault="006F5449">
      <w:pPr>
        <w:pStyle w:val="TOC3"/>
        <w:tabs>
          <w:tab w:val="left" w:pos="1200"/>
        </w:tabs>
        <w:rPr>
          <w:del w:id="282" w:author="Shawn Penning" w:date="2018-07-12T11:20:00Z"/>
          <w:rFonts w:asciiTheme="minorHAnsi" w:eastAsiaTheme="minorEastAsia" w:hAnsiTheme="minorHAnsi"/>
          <w:color w:val="auto"/>
          <w:kern w:val="0"/>
          <w:sz w:val="22"/>
          <w:szCs w:val="22"/>
        </w:rPr>
      </w:pPr>
      <w:del w:id="283" w:author="Shawn Penning" w:date="2018-07-12T11:20:00Z">
        <w:r w:rsidRPr="0053576E" w:rsidDel="0053576E">
          <w:rPr>
            <w:rStyle w:val="Hyperlink"/>
          </w:rPr>
          <w:delText>5.4.26</w:delText>
        </w:r>
        <w:r w:rsidDel="0053576E">
          <w:rPr>
            <w:rFonts w:asciiTheme="minorHAnsi" w:eastAsiaTheme="minorEastAsia" w:hAnsiTheme="minorHAnsi"/>
            <w:color w:val="auto"/>
            <w:kern w:val="0"/>
            <w:sz w:val="22"/>
            <w:szCs w:val="22"/>
          </w:rPr>
          <w:tab/>
        </w:r>
        <w:r w:rsidRPr="0053576E" w:rsidDel="0053576E">
          <w:rPr>
            <w:rStyle w:val="Hyperlink"/>
          </w:rPr>
          <w:delText>SetBmwRackCentrToVehCentrOffs</w:delText>
        </w:r>
        <w:r w:rsidDel="0053576E">
          <w:rPr>
            <w:webHidden/>
          </w:rPr>
          <w:tab/>
          <w:delText>20</w:delText>
        </w:r>
      </w:del>
    </w:p>
    <w:p w:rsidR="006F5449" w:rsidDel="0053576E" w:rsidRDefault="006F5449">
      <w:pPr>
        <w:pStyle w:val="TOC3"/>
        <w:tabs>
          <w:tab w:val="left" w:pos="1200"/>
        </w:tabs>
        <w:rPr>
          <w:del w:id="284" w:author="Shawn Penning" w:date="2018-07-12T11:20:00Z"/>
          <w:rFonts w:asciiTheme="minorHAnsi" w:eastAsiaTheme="minorEastAsia" w:hAnsiTheme="minorHAnsi"/>
          <w:color w:val="auto"/>
          <w:kern w:val="0"/>
          <w:sz w:val="22"/>
          <w:szCs w:val="22"/>
        </w:rPr>
      </w:pPr>
      <w:del w:id="285" w:author="Shawn Penning" w:date="2018-07-12T11:20:00Z">
        <w:r w:rsidRPr="0053576E" w:rsidDel="0053576E">
          <w:rPr>
            <w:rStyle w:val="Hyperlink"/>
          </w:rPr>
          <w:delText>5.4.27</w:delText>
        </w:r>
        <w:r w:rsidDel="0053576E">
          <w:rPr>
            <w:rFonts w:asciiTheme="minorHAnsi" w:eastAsiaTheme="minorEastAsia" w:hAnsiTheme="minorHAnsi"/>
            <w:color w:val="auto"/>
            <w:kern w:val="0"/>
            <w:sz w:val="22"/>
            <w:szCs w:val="22"/>
          </w:rPr>
          <w:tab/>
        </w:r>
        <w:r w:rsidRPr="0053576E" w:rsidDel="0053576E">
          <w:rPr>
            <w:rStyle w:val="Hyperlink"/>
          </w:rPr>
          <w:delText>HndlgNTC</w:delText>
        </w:r>
        <w:r w:rsidDel="0053576E">
          <w:rPr>
            <w:webHidden/>
          </w:rPr>
          <w:tab/>
          <w:delText>21</w:delText>
        </w:r>
      </w:del>
    </w:p>
    <w:p w:rsidR="006F5449" w:rsidDel="0053576E" w:rsidRDefault="006F5449">
      <w:pPr>
        <w:pStyle w:val="TOC2"/>
        <w:rPr>
          <w:del w:id="286" w:author="Shawn Penning" w:date="2018-07-12T11:20:00Z"/>
          <w:rFonts w:asciiTheme="minorHAnsi" w:eastAsiaTheme="minorEastAsia" w:hAnsiTheme="minorHAnsi"/>
          <w:color w:val="auto"/>
          <w:kern w:val="0"/>
          <w:szCs w:val="22"/>
        </w:rPr>
      </w:pPr>
      <w:del w:id="287" w:author="Shawn Penning" w:date="2018-07-12T11:20:00Z">
        <w:r w:rsidRPr="0053576E" w:rsidDel="0053576E">
          <w:rPr>
            <w:rStyle w:val="Hyperlink"/>
            <w:rFonts w:cs="Calibri"/>
          </w:rPr>
          <w:delText>5.5</w:delText>
        </w:r>
        <w:r w:rsidDel="0053576E">
          <w:rPr>
            <w:rFonts w:asciiTheme="minorHAnsi" w:eastAsiaTheme="minorEastAsia" w:hAnsiTheme="minorHAnsi"/>
            <w:color w:val="auto"/>
            <w:kern w:val="0"/>
            <w:szCs w:val="22"/>
          </w:rPr>
          <w:tab/>
        </w:r>
        <w:r w:rsidRPr="0053576E" w:rsidDel="0053576E">
          <w:rPr>
            <w:rStyle w:val="Hyperlink"/>
            <w:rFonts w:cs="Calibri"/>
          </w:rPr>
          <w:delText>GLOBAL Function/Macro Definitions</w:delText>
        </w:r>
        <w:r w:rsidDel="0053576E">
          <w:rPr>
            <w:webHidden/>
          </w:rPr>
          <w:tab/>
          <w:delText>22</w:delText>
        </w:r>
      </w:del>
    </w:p>
    <w:p w:rsidR="006F5449" w:rsidDel="0053576E" w:rsidRDefault="006F5449">
      <w:pPr>
        <w:pStyle w:val="TOC1"/>
        <w:rPr>
          <w:del w:id="288" w:author="Shawn Penning" w:date="2018-07-12T11:20:00Z"/>
          <w:rFonts w:eastAsiaTheme="minorEastAsia"/>
          <w:b w:val="0"/>
          <w:color w:val="auto"/>
          <w:kern w:val="0"/>
          <w:sz w:val="22"/>
          <w:szCs w:val="22"/>
          <w:lang w:val="en-US"/>
        </w:rPr>
      </w:pPr>
      <w:del w:id="289" w:author="Shawn Penning" w:date="2018-07-12T11:20:00Z">
        <w:r w:rsidRPr="0053576E" w:rsidDel="0053576E">
          <w:rPr>
            <w:rStyle w:val="Hyperlink"/>
            <w:rFonts w:cs="Calibri"/>
            <w:b w:val="0"/>
          </w:rPr>
          <w:delText>6</w:delText>
        </w:r>
        <w:r w:rsidDel="0053576E">
          <w:rPr>
            <w:rFonts w:eastAsiaTheme="minorEastAsia"/>
            <w:b w:val="0"/>
            <w:color w:val="auto"/>
            <w:kern w:val="0"/>
            <w:sz w:val="22"/>
            <w:szCs w:val="22"/>
            <w:lang w:val="en-US"/>
          </w:rPr>
          <w:tab/>
        </w:r>
        <w:r w:rsidRPr="0053576E" w:rsidDel="0053576E">
          <w:rPr>
            <w:rStyle w:val="Hyperlink"/>
            <w:b w:val="0"/>
          </w:rPr>
          <w:delText>Known</w:delText>
        </w:r>
        <w:r w:rsidRPr="0053576E" w:rsidDel="0053576E">
          <w:rPr>
            <w:rStyle w:val="Hyperlink"/>
            <w:rFonts w:cs="Calibri"/>
            <w:b w:val="0"/>
          </w:rPr>
          <w:delText xml:space="preserve"> Limitations with Design</w:delText>
        </w:r>
        <w:r w:rsidDel="0053576E">
          <w:rPr>
            <w:webHidden/>
          </w:rPr>
          <w:tab/>
          <w:delText>23</w:delText>
        </w:r>
      </w:del>
    </w:p>
    <w:p w:rsidR="006F5449" w:rsidDel="0053576E" w:rsidRDefault="006F5449">
      <w:pPr>
        <w:pStyle w:val="TOC1"/>
        <w:rPr>
          <w:del w:id="290" w:author="Shawn Penning" w:date="2018-07-12T11:20:00Z"/>
          <w:rFonts w:eastAsiaTheme="minorEastAsia"/>
          <w:b w:val="0"/>
          <w:color w:val="auto"/>
          <w:kern w:val="0"/>
          <w:sz w:val="22"/>
          <w:szCs w:val="22"/>
          <w:lang w:val="en-US"/>
        </w:rPr>
      </w:pPr>
      <w:del w:id="291" w:author="Shawn Penning" w:date="2018-07-12T11:20:00Z">
        <w:r w:rsidRPr="0053576E" w:rsidDel="0053576E">
          <w:rPr>
            <w:rStyle w:val="Hyperlink"/>
            <w:rFonts w:cs="Calibri"/>
            <w:b w:val="0"/>
          </w:rPr>
          <w:delText>7</w:delText>
        </w:r>
        <w:r w:rsidDel="0053576E">
          <w:rPr>
            <w:rFonts w:eastAsiaTheme="minorEastAsia"/>
            <w:b w:val="0"/>
            <w:color w:val="auto"/>
            <w:kern w:val="0"/>
            <w:sz w:val="22"/>
            <w:szCs w:val="22"/>
            <w:lang w:val="en-US"/>
          </w:rPr>
          <w:tab/>
        </w:r>
        <w:r w:rsidRPr="0053576E" w:rsidDel="0053576E">
          <w:rPr>
            <w:rStyle w:val="Hyperlink"/>
            <w:rFonts w:cs="Calibri"/>
            <w:b w:val="0"/>
          </w:rPr>
          <w:delText>UNIT TEST CONSIDERATION</w:delText>
        </w:r>
        <w:r w:rsidDel="0053576E">
          <w:rPr>
            <w:webHidden/>
          </w:rPr>
          <w:tab/>
          <w:delText>24</w:delText>
        </w:r>
      </w:del>
    </w:p>
    <w:p w:rsidR="006F5449" w:rsidDel="0053576E" w:rsidRDefault="006F5449">
      <w:pPr>
        <w:pStyle w:val="TOC1"/>
        <w:tabs>
          <w:tab w:val="left" w:pos="1400"/>
        </w:tabs>
        <w:rPr>
          <w:del w:id="292" w:author="Shawn Penning" w:date="2018-07-12T11:20:00Z"/>
          <w:rFonts w:eastAsiaTheme="minorEastAsia"/>
          <w:b w:val="0"/>
          <w:color w:val="auto"/>
          <w:kern w:val="0"/>
          <w:sz w:val="22"/>
          <w:szCs w:val="22"/>
          <w:lang w:val="en-US"/>
        </w:rPr>
      </w:pPr>
      <w:del w:id="293" w:author="Shawn Penning" w:date="2018-07-12T11:20:00Z">
        <w:r w:rsidRPr="0053576E" w:rsidDel="0053576E">
          <w:rPr>
            <w:rStyle w:val="Hyperlink"/>
            <w:b w:val="0"/>
          </w:rPr>
          <w:delText>Appendix A</w:delText>
        </w:r>
        <w:r w:rsidDel="0053576E">
          <w:rPr>
            <w:rFonts w:eastAsiaTheme="minorEastAsia"/>
            <w:b w:val="0"/>
            <w:color w:val="auto"/>
            <w:kern w:val="0"/>
            <w:sz w:val="22"/>
            <w:szCs w:val="22"/>
            <w:lang w:val="en-US"/>
          </w:rPr>
          <w:tab/>
        </w:r>
        <w:r w:rsidRPr="0053576E" w:rsidDel="0053576E">
          <w:rPr>
            <w:rStyle w:val="Hyperlink"/>
            <w:b w:val="0"/>
          </w:rPr>
          <w:delText>Abbreviations and Acronyms</w:delText>
        </w:r>
        <w:r w:rsidDel="0053576E">
          <w:rPr>
            <w:webHidden/>
          </w:rPr>
          <w:tab/>
          <w:delText>25</w:delText>
        </w:r>
      </w:del>
    </w:p>
    <w:p w:rsidR="006F5449" w:rsidDel="0053576E" w:rsidRDefault="006F5449">
      <w:pPr>
        <w:pStyle w:val="TOC1"/>
        <w:tabs>
          <w:tab w:val="left" w:pos="1400"/>
        </w:tabs>
        <w:rPr>
          <w:del w:id="294" w:author="Shawn Penning" w:date="2018-07-12T11:20:00Z"/>
          <w:rFonts w:eastAsiaTheme="minorEastAsia"/>
          <w:b w:val="0"/>
          <w:color w:val="auto"/>
          <w:kern w:val="0"/>
          <w:sz w:val="22"/>
          <w:szCs w:val="22"/>
          <w:lang w:val="en-US"/>
        </w:rPr>
      </w:pPr>
      <w:del w:id="295" w:author="Shawn Penning" w:date="2018-07-12T11:20:00Z">
        <w:r w:rsidRPr="0053576E" w:rsidDel="0053576E">
          <w:rPr>
            <w:rStyle w:val="Hyperlink"/>
            <w:b w:val="0"/>
          </w:rPr>
          <w:delText>Appendix B</w:delText>
        </w:r>
        <w:r w:rsidDel="0053576E">
          <w:rPr>
            <w:rFonts w:eastAsiaTheme="minorEastAsia"/>
            <w:b w:val="0"/>
            <w:color w:val="auto"/>
            <w:kern w:val="0"/>
            <w:sz w:val="22"/>
            <w:szCs w:val="22"/>
            <w:lang w:val="en-US"/>
          </w:rPr>
          <w:tab/>
        </w:r>
        <w:r w:rsidRPr="0053576E" w:rsidDel="0053576E">
          <w:rPr>
            <w:rStyle w:val="Hyperlink"/>
            <w:b w:val="0"/>
          </w:rPr>
          <w:delText>Glossary</w:delText>
        </w:r>
        <w:r w:rsidDel="0053576E">
          <w:rPr>
            <w:webHidden/>
          </w:rPr>
          <w:tab/>
          <w:delText>26</w:delText>
        </w:r>
      </w:del>
    </w:p>
    <w:p w:rsidR="006F5449" w:rsidDel="0053576E" w:rsidRDefault="006F5449">
      <w:pPr>
        <w:pStyle w:val="TOC1"/>
        <w:tabs>
          <w:tab w:val="left" w:pos="1400"/>
        </w:tabs>
        <w:rPr>
          <w:del w:id="296" w:author="Shawn Penning" w:date="2018-07-12T11:20:00Z"/>
          <w:rFonts w:eastAsiaTheme="minorEastAsia"/>
          <w:b w:val="0"/>
          <w:color w:val="auto"/>
          <w:kern w:val="0"/>
          <w:sz w:val="22"/>
          <w:szCs w:val="22"/>
          <w:lang w:val="en-US"/>
        </w:rPr>
      </w:pPr>
      <w:del w:id="297" w:author="Shawn Penning" w:date="2018-07-12T11:20:00Z">
        <w:r w:rsidRPr="0053576E" w:rsidDel="0053576E">
          <w:rPr>
            <w:rStyle w:val="Hyperlink"/>
            <w:b w:val="0"/>
          </w:rPr>
          <w:delText>Appendix C</w:delText>
        </w:r>
        <w:r w:rsidDel="0053576E">
          <w:rPr>
            <w:rFonts w:eastAsiaTheme="minorEastAsia"/>
            <w:b w:val="0"/>
            <w:color w:val="auto"/>
            <w:kern w:val="0"/>
            <w:sz w:val="22"/>
            <w:szCs w:val="22"/>
            <w:lang w:val="en-US"/>
          </w:rPr>
          <w:tab/>
        </w:r>
        <w:r w:rsidRPr="0053576E" w:rsidDel="0053576E">
          <w:rPr>
            <w:rStyle w:val="Hyperlink"/>
            <w:b w:val="0"/>
          </w:rPr>
          <w:delText>References</w:delText>
        </w:r>
        <w:r w:rsidDel="0053576E">
          <w:rPr>
            <w:webHidden/>
          </w:rPr>
          <w:tab/>
          <w:delText>27</w:delText>
        </w:r>
      </w:del>
    </w:p>
    <w:p w:rsidR="00707BA6" w:rsidRPr="00A158C7" w:rsidRDefault="00E16D14" w:rsidP="00E16D14">
      <w:pPr>
        <w:jc w:val="center"/>
      </w:pPr>
      <w:r>
        <w:rPr>
          <w:caps/>
        </w:rPr>
        <w:fldChar w:fldCharType="end"/>
      </w:r>
    </w:p>
    <w:p w:rsidR="00B81C1B" w:rsidRPr="00A158C7" w:rsidRDefault="00FE5DF5" w:rsidP="00B0024F">
      <w:pPr>
        <w:pStyle w:val="Heading1"/>
      </w:pPr>
      <w:bookmarkStart w:id="298" w:name="_Toc519157779"/>
      <w:r w:rsidRPr="00A158C7">
        <w:lastRenderedPageBreak/>
        <w:t>Introduction</w:t>
      </w:r>
      <w:bookmarkEnd w:id="298"/>
    </w:p>
    <w:p w:rsidR="00063A7A" w:rsidRPr="00A158C7" w:rsidRDefault="00FE5DF5" w:rsidP="000B37D5">
      <w:pPr>
        <w:pStyle w:val="Heading2"/>
      </w:pPr>
      <w:bookmarkStart w:id="299" w:name="_Toc519157780"/>
      <w:r w:rsidRPr="00A158C7">
        <w:t>Purpose</w:t>
      </w:r>
      <w:bookmarkEnd w:id="299"/>
    </w:p>
    <w:p w:rsidR="00DC0959" w:rsidRPr="00A158C7" w:rsidRDefault="00DC1096" w:rsidP="00DC0959">
      <w:pPr>
        <w:rPr>
          <w:lang w:bidi="ar-SA"/>
        </w:rPr>
      </w:pPr>
      <w:r w:rsidRPr="00DC1096">
        <w:rPr>
          <w:lang w:bidi="ar-SA"/>
        </w:rPr>
        <w:t>Module Design Document for CF071A_BmwHwAgArbnAndEotPosn_Impl.</w:t>
      </w:r>
    </w:p>
    <w:p w:rsidR="00DC0959" w:rsidRDefault="00FE5DF5" w:rsidP="00DC0959">
      <w:pPr>
        <w:pStyle w:val="Heading2"/>
      </w:pPr>
      <w:bookmarkStart w:id="300" w:name="_Toc519157781"/>
      <w:r w:rsidRPr="00A158C7">
        <w:t>Scope</w:t>
      </w:r>
      <w:bookmarkEnd w:id="300"/>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bookmarkStart w:id="301" w:name="_Toc406065228"/>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302" w:name="_Toc519157782"/>
      <w:proofErr w:type="spellStart"/>
      <w:r w:rsidR="00CF48DD">
        <w:rPr>
          <w:rFonts w:ascii="Calibri" w:hAnsi="Calibri" w:cs="Calibri"/>
        </w:rPr>
        <w:t>BmwHwAgArbnAndEotPosn</w:t>
      </w:r>
      <w:proofErr w:type="spellEnd"/>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301"/>
      <w:bookmarkEnd w:id="302"/>
    </w:p>
    <w:p w:rsidR="00D229A6" w:rsidRPr="006E0ED7" w:rsidRDefault="006E0ED7" w:rsidP="00D229A6">
      <w:r w:rsidRPr="006E0ED7">
        <w:t>This function will be responsible for deter</w:t>
      </w:r>
      <w:r>
        <w:t>mining the hand wheel posit</w:t>
      </w:r>
      <w:r w:rsidRPr="006E0ED7">
        <w:t xml:space="preserve">ion using the motor position to provide an </w:t>
      </w:r>
      <w:r>
        <w:t xml:space="preserve">estimate of the hand wheel </w:t>
      </w:r>
      <w:r w:rsidRPr="006E0ED7">
        <w:t>position</w:t>
      </w:r>
      <w:r>
        <w:t>.</w:t>
      </w:r>
    </w:p>
    <w:p w:rsidR="00D229A6" w:rsidRPr="00AA38E8" w:rsidRDefault="00D229A6" w:rsidP="00D229A6">
      <w:pPr>
        <w:pStyle w:val="Heading1"/>
        <w:ind w:left="562" w:hanging="562"/>
        <w:rPr>
          <w:rFonts w:ascii="Calibri" w:hAnsi="Calibri" w:cs="Calibri"/>
        </w:rPr>
      </w:pPr>
      <w:bookmarkStart w:id="303" w:name="_Toc406065229"/>
      <w:bookmarkStart w:id="304" w:name="_Toc519157783"/>
      <w:r w:rsidRPr="00AA38E8">
        <w:rPr>
          <w:rFonts w:ascii="Calibri" w:hAnsi="Calibri" w:cs="Calibri"/>
        </w:rPr>
        <w:lastRenderedPageBreak/>
        <w:t>Design details of software module</w:t>
      </w:r>
      <w:bookmarkEnd w:id="303"/>
      <w:bookmarkEnd w:id="304"/>
    </w:p>
    <w:p w:rsidR="00D229A6" w:rsidRPr="00AA38E8" w:rsidRDefault="00D229A6" w:rsidP="00D229A6">
      <w:pPr>
        <w:pStyle w:val="Heading2"/>
        <w:rPr>
          <w:rFonts w:ascii="Calibri" w:hAnsi="Calibri" w:cs="Calibri"/>
        </w:rPr>
      </w:pPr>
      <w:bookmarkStart w:id="305" w:name="_Toc406065230"/>
      <w:bookmarkStart w:id="306" w:name="_Toc519157784"/>
      <w:r w:rsidRPr="00D229A6">
        <w:t>Graphical</w:t>
      </w:r>
      <w:r>
        <w:rPr>
          <w:rFonts w:ascii="Calibri" w:hAnsi="Calibri" w:cs="Calibri"/>
        </w:rPr>
        <w:t xml:space="preserve"> representation of </w:t>
      </w:r>
      <w:bookmarkEnd w:id="305"/>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proofErr w:type="spellStart"/>
      <w:r w:rsidR="00CF48DD">
        <w:rPr>
          <w:rFonts w:ascii="Calibri" w:hAnsi="Calibri" w:cs="Calibri"/>
        </w:rPr>
        <w:t>BmwHwAgArbnAndEotPosn</w:t>
      </w:r>
      <w:bookmarkEnd w:id="306"/>
      <w:proofErr w:type="spellEnd"/>
      <w:r w:rsidR="00AE55D3">
        <w:rPr>
          <w:rFonts w:ascii="Calibri" w:hAnsi="Calibri" w:cs="Calibri"/>
        </w:rPr>
        <w:fldChar w:fldCharType="end"/>
      </w:r>
    </w:p>
    <w:p w:rsidR="00D229A6" w:rsidRDefault="00E51926" w:rsidP="00B906BC">
      <w:pPr>
        <w:jc w:val="center"/>
      </w:pPr>
      <w:ins w:id="307" w:author="Shawn Penning" w:date="2018-07-12T10:55:00Z">
        <w:r>
          <w:rPr>
            <w:noProof/>
          </w:rPr>
          <w:drawing>
            <wp:inline distT="0" distB="0" distL="0" distR="0" wp14:anchorId="74F74AD8" wp14:editId="71AD045C">
              <wp:extent cx="4216400" cy="7659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2163" cy="7669694"/>
                      </a:xfrm>
                      <a:prstGeom prst="rect">
                        <a:avLst/>
                      </a:prstGeom>
                    </pic:spPr>
                  </pic:pic>
                </a:graphicData>
              </a:graphic>
            </wp:inline>
          </w:drawing>
        </w:r>
      </w:ins>
    </w:p>
    <w:p w:rsidR="00D434CF" w:rsidRDefault="00020165" w:rsidP="00B906BC">
      <w:pPr>
        <w:jc w:val="center"/>
      </w:pPr>
      <w:r w:rsidRPr="00020165">
        <w:rPr>
          <w:noProof/>
          <w:lang w:bidi="ar-SA"/>
        </w:rPr>
        <w:lastRenderedPageBreak/>
        <w:t xml:space="preserve"> </w:t>
      </w:r>
      <w:del w:id="308" w:author="Shawn Penning" w:date="2018-07-12T10:55:00Z">
        <w:r w:rsidR="00EA6372" w:rsidDel="00E51926">
          <w:rPr>
            <w:noProof/>
            <w:lang w:bidi="ar-SA"/>
          </w:rPr>
          <w:drawing>
            <wp:inline distT="0" distB="0" distL="0" distR="0" wp14:anchorId="79006D92" wp14:editId="47FF3964">
              <wp:extent cx="4505325" cy="7486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05325" cy="7486650"/>
                      </a:xfrm>
                      <a:prstGeom prst="rect">
                        <a:avLst/>
                      </a:prstGeom>
                    </pic:spPr>
                  </pic:pic>
                </a:graphicData>
              </a:graphic>
            </wp:inline>
          </w:drawing>
        </w:r>
      </w:del>
    </w:p>
    <w:p w:rsidR="00D229A6" w:rsidRPr="002D6391" w:rsidRDefault="00D229A6" w:rsidP="00D229A6">
      <w:pPr>
        <w:pStyle w:val="Heading2"/>
        <w:rPr>
          <w:rFonts w:ascii="Calibri" w:hAnsi="Calibri" w:cs="Calibri"/>
        </w:rPr>
      </w:pPr>
      <w:bookmarkStart w:id="309" w:name="_Toc406065231"/>
      <w:bookmarkStart w:id="310" w:name="_Toc519157785"/>
      <w:r w:rsidRPr="002D6391">
        <w:rPr>
          <w:rFonts w:ascii="Calibri" w:hAnsi="Calibri" w:cs="Calibri"/>
        </w:rPr>
        <w:t>Data Flow Diagram</w:t>
      </w:r>
      <w:bookmarkEnd w:id="309"/>
      <w:bookmarkEnd w:id="310"/>
    </w:p>
    <w:p w:rsidR="00D229A6" w:rsidRPr="002B094F" w:rsidRDefault="00B906BC" w:rsidP="00D229A6">
      <w:pPr>
        <w:rPr>
          <w:rFonts w:cs="Calibri"/>
        </w:rPr>
      </w:pPr>
      <w:r>
        <w:rPr>
          <w:rFonts w:cs="Calibri"/>
        </w:rPr>
        <w:t>Refer FDD</w:t>
      </w:r>
    </w:p>
    <w:p w:rsidR="00D229A6" w:rsidRPr="002D6391" w:rsidRDefault="00AC4CD8" w:rsidP="00F527E9">
      <w:pPr>
        <w:pStyle w:val="Heading3"/>
        <w:rPr>
          <w:rFonts w:cs="Calibri"/>
        </w:rPr>
      </w:pPr>
      <w:bookmarkStart w:id="311" w:name="_Toc375924736"/>
      <w:bookmarkStart w:id="312" w:name="_Toc406065232"/>
      <w:bookmarkStart w:id="313" w:name="_Toc519157786"/>
      <w:r w:rsidRPr="00305C34">
        <w:lastRenderedPageBreak/>
        <w:t xml:space="preserve">Component </w:t>
      </w:r>
      <w:r w:rsidR="00D229A6" w:rsidRPr="002B094F">
        <w:rPr>
          <w:rFonts w:cs="Calibri"/>
        </w:rPr>
        <w:t>level</w:t>
      </w:r>
      <w:r w:rsidR="00D229A6" w:rsidRPr="002D6391">
        <w:rPr>
          <w:rFonts w:cs="Calibri"/>
        </w:rPr>
        <w:t xml:space="preserve"> DFD</w:t>
      </w:r>
      <w:bookmarkEnd w:id="311"/>
      <w:bookmarkEnd w:id="312"/>
      <w:bookmarkEnd w:id="313"/>
    </w:p>
    <w:p w:rsidR="00D229A6" w:rsidRPr="002B094F" w:rsidRDefault="00F37D38" w:rsidP="00D229A6">
      <w:pPr>
        <w:rPr>
          <w:lang w:bidi="ar-SA"/>
        </w:rPr>
      </w:pPr>
      <w:r w:rsidRPr="00F37D38">
        <w:rPr>
          <w:lang w:bidi="ar-SA"/>
        </w:rPr>
        <w:t>N/A</w:t>
      </w:r>
    </w:p>
    <w:p w:rsidR="00D229A6" w:rsidRPr="00A32585" w:rsidRDefault="00AC4CD8" w:rsidP="00F527E9">
      <w:pPr>
        <w:pStyle w:val="Heading3"/>
      </w:pPr>
      <w:bookmarkStart w:id="314" w:name="_Toc375924737"/>
      <w:bookmarkStart w:id="315" w:name="_Toc406065233"/>
      <w:bookmarkStart w:id="316" w:name="_Toc519157787"/>
      <w:r>
        <w:t>Function</w:t>
      </w:r>
      <w:r w:rsidRPr="00231F0B">
        <w:t xml:space="preserve"> </w:t>
      </w:r>
      <w:r w:rsidR="00D229A6" w:rsidRPr="00A32585">
        <w:t>level DFD</w:t>
      </w:r>
      <w:bookmarkEnd w:id="314"/>
      <w:bookmarkEnd w:id="315"/>
      <w:bookmarkEnd w:id="316"/>
    </w:p>
    <w:p w:rsidR="002B094F" w:rsidRDefault="00F37D38" w:rsidP="002B094F">
      <w:pPr>
        <w:rPr>
          <w:lang w:bidi="ar-SA"/>
        </w:rPr>
      </w:pPr>
      <w:r w:rsidRPr="00F37D38">
        <w:rPr>
          <w:lang w:bidi="ar-SA"/>
        </w:rPr>
        <w:t>N/A</w:t>
      </w:r>
    </w:p>
    <w:p w:rsidR="002B094F" w:rsidRPr="00AC4CD8" w:rsidRDefault="002B094F" w:rsidP="00AC4CD8">
      <w:pPr>
        <w:pStyle w:val="Heading1"/>
        <w:ind w:left="562" w:hanging="562"/>
        <w:rPr>
          <w:rFonts w:ascii="Calibri" w:hAnsi="Calibri" w:cs="Calibri"/>
        </w:rPr>
      </w:pPr>
      <w:bookmarkStart w:id="317" w:name="_Toc338170479"/>
      <w:bookmarkStart w:id="318" w:name="_Toc375678228"/>
      <w:bookmarkStart w:id="319" w:name="_Toc418080062"/>
      <w:bookmarkStart w:id="320" w:name="_Toc421709912"/>
      <w:bookmarkStart w:id="321" w:name="_Toc519157788"/>
      <w:r w:rsidRPr="00AC4CD8">
        <w:rPr>
          <w:rFonts w:ascii="Calibri" w:hAnsi="Calibri" w:cs="Calibri"/>
        </w:rPr>
        <w:lastRenderedPageBreak/>
        <w:t>Constant Data Dictionary</w:t>
      </w:r>
      <w:bookmarkEnd w:id="317"/>
      <w:bookmarkEnd w:id="318"/>
      <w:bookmarkEnd w:id="319"/>
      <w:bookmarkEnd w:id="320"/>
      <w:bookmarkEnd w:id="321"/>
    </w:p>
    <w:p w:rsidR="00AC4CD8" w:rsidRPr="00DA5500" w:rsidRDefault="00AC4CD8" w:rsidP="00AC4CD8">
      <w:pPr>
        <w:pStyle w:val="Heading2"/>
        <w:spacing w:after="60"/>
        <w:rPr>
          <w:rFonts w:ascii="Calibri" w:hAnsi="Calibri"/>
        </w:rPr>
      </w:pPr>
      <w:bookmarkStart w:id="322" w:name="_Toc421011506"/>
      <w:bookmarkStart w:id="323" w:name="_Toc421786527"/>
      <w:bookmarkStart w:id="324" w:name="_Toc519157789"/>
      <w:bookmarkStart w:id="325" w:name="_Toc418080064"/>
      <w:r w:rsidRPr="00DA5500">
        <w:rPr>
          <w:rFonts w:ascii="Calibri" w:hAnsi="Calibri"/>
        </w:rPr>
        <w:t>Program (fixed) Constants</w:t>
      </w:r>
      <w:bookmarkEnd w:id="322"/>
      <w:bookmarkEnd w:id="323"/>
      <w:bookmarkEnd w:id="324"/>
    </w:p>
    <w:p w:rsidR="00AC4CD8" w:rsidRPr="00DA5500" w:rsidRDefault="00AC4CD8" w:rsidP="00F527E9">
      <w:pPr>
        <w:pStyle w:val="Heading3"/>
      </w:pPr>
      <w:bookmarkStart w:id="326" w:name="_Toc519157790"/>
      <w:bookmarkEnd w:id="325"/>
      <w:r w:rsidRPr="00DA5500">
        <w:t>Embedded Constants</w:t>
      </w:r>
      <w:bookmarkEnd w:id="326"/>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p w:rsidR="002B094F" w:rsidRPr="0048012A" w:rsidRDefault="00A0035B" w:rsidP="002518E0">
      <w:pPr>
        <w:pStyle w:val="BodyText3"/>
        <w:rPr>
          <w:rFonts w:cs="Calibri"/>
          <w:sz w:val="20"/>
          <w:szCs w:val="20"/>
        </w:rPr>
      </w:pPr>
      <w:r>
        <w:rPr>
          <w:rFonts w:cs="Calibri"/>
          <w:sz w:val="20"/>
          <w:szCs w:val="20"/>
        </w:rPr>
        <w:t>None</w:t>
      </w:r>
    </w:p>
    <w:p w:rsidR="00AC4CD8" w:rsidRPr="00DA5500" w:rsidRDefault="00AC4CD8" w:rsidP="00AC4CD8">
      <w:pPr>
        <w:pStyle w:val="Heading1"/>
        <w:ind w:left="562" w:hanging="562"/>
        <w:rPr>
          <w:rFonts w:ascii="Calibri" w:hAnsi="Calibri" w:cs="Calibri"/>
        </w:rPr>
      </w:pPr>
      <w:bookmarkStart w:id="327" w:name="_Ref87065593"/>
      <w:bookmarkStart w:id="328" w:name="_Toc338170483"/>
      <w:bookmarkStart w:id="329" w:name="_Toc375678229"/>
      <w:bookmarkStart w:id="330" w:name="_Toc418080067"/>
      <w:bookmarkStart w:id="331" w:name="_Toc421786702"/>
      <w:bookmarkStart w:id="332" w:name="_Toc519157791"/>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27"/>
      <w:bookmarkEnd w:id="328"/>
      <w:bookmarkEnd w:id="329"/>
      <w:bookmarkEnd w:id="330"/>
      <w:bookmarkEnd w:id="331"/>
      <w:bookmarkEnd w:id="332"/>
    </w:p>
    <w:p w:rsidR="002B094F" w:rsidRPr="00987B4A" w:rsidRDefault="002B094F" w:rsidP="00007584">
      <w:pPr>
        <w:pStyle w:val="Heading2"/>
        <w:spacing w:after="60"/>
        <w:rPr>
          <w:rFonts w:ascii="Calibri" w:hAnsi="Calibri"/>
        </w:rPr>
      </w:pPr>
      <w:bookmarkStart w:id="333" w:name="_Toc338170484"/>
      <w:bookmarkStart w:id="334" w:name="_Toc418080068"/>
      <w:bookmarkStart w:id="335" w:name="_Toc421709916"/>
      <w:bookmarkStart w:id="336" w:name="_Toc519157792"/>
      <w:r w:rsidRPr="00007584">
        <w:rPr>
          <w:rFonts w:ascii="Calibri" w:hAnsi="Calibri"/>
        </w:rPr>
        <w:t>Sub</w:t>
      </w:r>
      <w:r w:rsidRPr="00987B4A">
        <w:rPr>
          <w:rFonts w:ascii="Calibri" w:hAnsi="Calibri"/>
        </w:rPr>
        <w:t>-Module Functions</w:t>
      </w:r>
      <w:bookmarkEnd w:id="333"/>
      <w:bookmarkEnd w:id="334"/>
      <w:bookmarkEnd w:id="335"/>
      <w:bookmarkEnd w:id="336"/>
    </w:p>
    <w:p w:rsidR="002B094F" w:rsidRPr="0048012A" w:rsidRDefault="00BD2498" w:rsidP="000E646E">
      <w:r w:rsidRPr="0048012A">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rsidR="00007584" w:rsidRPr="00AA38E8" w:rsidRDefault="00007584" w:rsidP="00FB4910">
      <w:pPr>
        <w:pStyle w:val="Heading3"/>
      </w:pPr>
      <w:bookmarkStart w:id="337" w:name="_Toc421011514"/>
      <w:bookmarkStart w:id="338" w:name="_Toc519157793"/>
      <w:proofErr w:type="spellStart"/>
      <w:r w:rsidRPr="00AA38E8">
        <w:t>Init</w:t>
      </w:r>
      <w:proofErr w:type="spellEnd"/>
      <w:r w:rsidRPr="00AA38E8">
        <w:t xml:space="preserve">: </w:t>
      </w:r>
      <w:fldSimple w:instr=" DOCPROPERTY  &quot;Document Version&quot;  \* MERGEFORMAT ">
        <w:r w:rsidR="00CF48DD">
          <w:t>BmwHwAgArbnAndEotPosn</w:t>
        </w:r>
      </w:fldSimple>
      <w:bookmarkEnd w:id="337"/>
      <w:r w:rsidR="00FB4910" w:rsidRPr="00FB4910">
        <w:t>Init1</w:t>
      </w:r>
      <w:bookmarkEnd w:id="338"/>
    </w:p>
    <w:p w:rsidR="00007584" w:rsidRPr="00AA38E8" w:rsidRDefault="00007584" w:rsidP="00F527E9">
      <w:pPr>
        <w:pStyle w:val="Heading4"/>
      </w:pPr>
      <w:bookmarkStart w:id="339" w:name="_Toc421011515"/>
      <w:r w:rsidRPr="00AA38E8">
        <w:t>Design Rationale</w:t>
      </w:r>
      <w:bookmarkEnd w:id="339"/>
    </w:p>
    <w:p w:rsidR="00007584" w:rsidRPr="00A26934" w:rsidRDefault="00FB4910" w:rsidP="00F527E9">
      <w:r>
        <w:t>Refer FDD</w:t>
      </w:r>
    </w:p>
    <w:p w:rsidR="00007584" w:rsidRPr="00AA38E8" w:rsidRDefault="00007584" w:rsidP="00F527E9">
      <w:pPr>
        <w:pStyle w:val="Heading4"/>
      </w:pPr>
      <w:bookmarkStart w:id="340" w:name="_Toc421011516"/>
      <w:r w:rsidRPr="00AA38E8">
        <w:t>Module Outputs</w:t>
      </w:r>
      <w:bookmarkEnd w:id="340"/>
    </w:p>
    <w:p w:rsidR="002B094F" w:rsidRDefault="00FB4910" w:rsidP="00FB4910">
      <w:r>
        <w:t>Refer FDD</w:t>
      </w:r>
    </w:p>
    <w:p w:rsidR="00FB4910" w:rsidRPr="00007584" w:rsidRDefault="00FB4910" w:rsidP="00FB4910"/>
    <w:p w:rsidR="00DB3C1D" w:rsidRPr="00AA38E8" w:rsidRDefault="00DB3C1D" w:rsidP="00FB4910">
      <w:pPr>
        <w:pStyle w:val="Heading3"/>
      </w:pPr>
      <w:bookmarkStart w:id="341" w:name="_Toc421011518"/>
      <w:bookmarkStart w:id="342" w:name="_Toc519157794"/>
      <w:r w:rsidRPr="00AA38E8">
        <w:t xml:space="preserve">Per: </w:t>
      </w:r>
      <w:fldSimple w:instr=" DOCPROPERTY  &quot;Document Version&quot;  \* MERGEFORMAT ">
        <w:r w:rsidR="00CF48DD">
          <w:t>BmwHwAgArbnAndEotPosn</w:t>
        </w:r>
      </w:fldSimple>
      <w:bookmarkEnd w:id="341"/>
      <w:r w:rsidR="00FB4910" w:rsidRPr="00FB4910">
        <w:t>Per1</w:t>
      </w:r>
      <w:bookmarkEnd w:id="342"/>
    </w:p>
    <w:p w:rsidR="00DB3C1D" w:rsidRPr="00AA38E8" w:rsidRDefault="00DB3C1D" w:rsidP="00F527E9">
      <w:pPr>
        <w:pStyle w:val="Heading4"/>
      </w:pPr>
      <w:bookmarkStart w:id="343" w:name="_Toc421011519"/>
      <w:r w:rsidRPr="00AA38E8">
        <w:t>Design Rationale</w:t>
      </w:r>
      <w:bookmarkEnd w:id="343"/>
    </w:p>
    <w:p w:rsidR="00DB3C1D" w:rsidRPr="0033680E" w:rsidRDefault="00FB4910" w:rsidP="00F527E9">
      <w:r>
        <w:t>Refer FDD</w:t>
      </w:r>
    </w:p>
    <w:p w:rsidR="00DB3C1D" w:rsidRPr="00AA38E8" w:rsidRDefault="00DB3C1D" w:rsidP="00F527E9">
      <w:pPr>
        <w:pStyle w:val="Heading4"/>
      </w:pPr>
      <w:bookmarkStart w:id="344" w:name="_Toc421011520"/>
      <w:r w:rsidRPr="00AA38E8">
        <w:t>Store Module Inputs to Local copies</w:t>
      </w:r>
      <w:bookmarkEnd w:id="344"/>
    </w:p>
    <w:p w:rsidR="00DB3C1D" w:rsidRPr="0033680E" w:rsidRDefault="00FB4910" w:rsidP="00F527E9">
      <w:r>
        <w:t>Refer FDD</w:t>
      </w:r>
    </w:p>
    <w:p w:rsidR="00DB3C1D" w:rsidRPr="00AA38E8" w:rsidRDefault="00DB3C1D" w:rsidP="00F527E9">
      <w:pPr>
        <w:pStyle w:val="Heading4"/>
      </w:pPr>
      <w:bookmarkStart w:id="345" w:name="_Toc421011521"/>
      <w:r w:rsidRPr="00AA38E8">
        <w:t xml:space="preserve">(Processing of </w:t>
      </w:r>
      <w:proofErr w:type="gramStart"/>
      <w:r w:rsidRPr="00AA38E8">
        <w:t>function)…</w:t>
      </w:r>
      <w:proofErr w:type="gramEnd"/>
      <w:r w:rsidRPr="00AA38E8">
        <w:t>……</w:t>
      </w:r>
      <w:bookmarkEnd w:id="345"/>
    </w:p>
    <w:p w:rsidR="00DB3C1D" w:rsidRPr="0033680E" w:rsidRDefault="00FB4910" w:rsidP="00F527E9">
      <w:r>
        <w:t>Refer FDD</w:t>
      </w:r>
    </w:p>
    <w:p w:rsidR="00DB3C1D" w:rsidRPr="00AA38E8" w:rsidRDefault="00DB3C1D" w:rsidP="00F527E9">
      <w:pPr>
        <w:pStyle w:val="Heading4"/>
      </w:pPr>
      <w:bookmarkStart w:id="346" w:name="_Toc421011522"/>
      <w:r w:rsidRPr="00AA38E8">
        <w:t>Store Local copy of outputs into Module Outputs</w:t>
      </w:r>
      <w:bookmarkEnd w:id="346"/>
    </w:p>
    <w:p w:rsidR="00DB3C1D" w:rsidRPr="0033680E" w:rsidRDefault="00FB4910" w:rsidP="00F527E9">
      <w:r>
        <w:t>Refer FDD</w:t>
      </w:r>
    </w:p>
    <w:p w:rsidR="008C6874" w:rsidRDefault="008C6874" w:rsidP="002B094F">
      <w:pPr>
        <w:pStyle w:val="BodyText"/>
        <w:rPr>
          <w:rFonts w:ascii="Calibri" w:hAnsi="Calibri" w:cs="Calibri"/>
          <w:sz w:val="20"/>
        </w:rPr>
      </w:pPr>
    </w:p>
    <w:p w:rsidR="00C40E95" w:rsidRDefault="00C40E95">
      <w:pPr>
        <w:spacing w:after="0"/>
        <w:rPr>
          <w:b/>
          <w:kern w:val="28"/>
          <w:sz w:val="28"/>
          <w:szCs w:val="20"/>
          <w:lang w:bidi="ar-SA"/>
        </w:rPr>
      </w:pPr>
      <w:r>
        <w:br w:type="page"/>
      </w:r>
    </w:p>
    <w:p w:rsidR="002B094F" w:rsidRPr="008C6874" w:rsidRDefault="008C6874" w:rsidP="008C6874">
      <w:pPr>
        <w:pStyle w:val="Heading2"/>
        <w:spacing w:after="60"/>
        <w:rPr>
          <w:rFonts w:ascii="Calibri" w:hAnsi="Calibri"/>
        </w:rPr>
      </w:pPr>
      <w:bookmarkStart w:id="347" w:name="_Toc519157795"/>
      <w:r>
        <w:rPr>
          <w:rFonts w:ascii="Calibri" w:hAnsi="Calibri"/>
        </w:rPr>
        <w:lastRenderedPageBreak/>
        <w:t xml:space="preserve">Server </w:t>
      </w:r>
      <w:proofErr w:type="spellStart"/>
      <w:r>
        <w:rPr>
          <w:rFonts w:ascii="Calibri" w:hAnsi="Calibri"/>
        </w:rPr>
        <w:t>R</w:t>
      </w:r>
      <w:r w:rsidRPr="008C6874">
        <w:rPr>
          <w:rFonts w:ascii="Calibri" w:hAnsi="Calibri"/>
        </w:rPr>
        <w:t>unables</w:t>
      </w:r>
      <w:bookmarkEnd w:id="347"/>
      <w:proofErr w:type="spellEnd"/>
      <w:r w:rsidR="002B094F" w:rsidRPr="008C6874">
        <w:rPr>
          <w:rFonts w:ascii="Calibri" w:hAnsi="Calibri"/>
        </w:rPr>
        <w:t xml:space="preserve"> </w:t>
      </w:r>
    </w:p>
    <w:p w:rsidR="008C6874" w:rsidRPr="00AA38E8" w:rsidRDefault="00FB4910" w:rsidP="00FB4910">
      <w:pPr>
        <w:pStyle w:val="Heading3"/>
      </w:pPr>
      <w:bookmarkStart w:id="348" w:name="_Toc382301471"/>
      <w:bookmarkStart w:id="349" w:name="_Toc383698997"/>
      <w:bookmarkStart w:id="350" w:name="_Toc519157796"/>
      <w:bookmarkEnd w:id="348"/>
      <w:bookmarkEnd w:id="349"/>
      <w:proofErr w:type="spellStart"/>
      <w:r w:rsidRPr="00FB4910">
        <w:t>ClrBmwRackCentrToVehCentrOffs_Oper</w:t>
      </w:r>
      <w:bookmarkEnd w:id="350"/>
      <w:proofErr w:type="spellEnd"/>
    </w:p>
    <w:p w:rsidR="008C6874" w:rsidRPr="00AA38E8" w:rsidRDefault="008C6874" w:rsidP="000A11FE">
      <w:pPr>
        <w:pStyle w:val="Heading4"/>
      </w:pPr>
      <w:bookmarkStart w:id="351" w:name="_Toc421011525"/>
      <w:r w:rsidRPr="00AA38E8">
        <w:t>Design Rationale</w:t>
      </w:r>
      <w:bookmarkEnd w:id="351"/>
    </w:p>
    <w:p w:rsidR="008C6874" w:rsidRPr="0033680E" w:rsidRDefault="00FB4910" w:rsidP="00F527E9">
      <w:r>
        <w:t>Refer FDD</w:t>
      </w:r>
    </w:p>
    <w:p w:rsidR="008C6874" w:rsidRPr="00AA38E8" w:rsidRDefault="008C6874" w:rsidP="000A11FE">
      <w:pPr>
        <w:pStyle w:val="Heading4"/>
      </w:pPr>
      <w:bookmarkStart w:id="352" w:name="_Toc421011526"/>
      <w:r w:rsidRPr="00AA38E8" w:rsidDel="00793E2B">
        <w:t xml:space="preserve"> </w:t>
      </w:r>
      <w:bookmarkStart w:id="353" w:name="_Toc421011527"/>
      <w:bookmarkEnd w:id="352"/>
      <w:r w:rsidRPr="00AA38E8">
        <w:t xml:space="preserve">(Processing of </w:t>
      </w:r>
      <w:proofErr w:type="gramStart"/>
      <w:r w:rsidRPr="00AA38E8">
        <w:t>function)…</w:t>
      </w:r>
      <w:proofErr w:type="gramEnd"/>
      <w:r w:rsidRPr="00AA38E8">
        <w:t>……</w:t>
      </w:r>
      <w:bookmarkEnd w:id="353"/>
    </w:p>
    <w:p w:rsidR="008C6874" w:rsidRDefault="00FB4910" w:rsidP="00F527E9">
      <w:r>
        <w:t>Refer FDD</w:t>
      </w:r>
    </w:p>
    <w:p w:rsidR="00FB4910" w:rsidRPr="00AA38E8" w:rsidRDefault="00FB4910" w:rsidP="00FB4910">
      <w:pPr>
        <w:pStyle w:val="Heading3"/>
      </w:pPr>
      <w:bookmarkStart w:id="354" w:name="_Toc519157797"/>
      <w:proofErr w:type="spellStart"/>
      <w:r w:rsidRPr="00FB4910">
        <w:t>ClrVehCentrPosn_Oper</w:t>
      </w:r>
      <w:bookmarkEnd w:id="354"/>
      <w:proofErr w:type="spellEnd"/>
    </w:p>
    <w:p w:rsidR="00FB4910" w:rsidRPr="00AA38E8" w:rsidRDefault="00FB4910" w:rsidP="00FB4910">
      <w:pPr>
        <w:pStyle w:val="Heading4"/>
      </w:pPr>
      <w:r w:rsidRPr="00AA38E8">
        <w:t>Design Rationale</w:t>
      </w:r>
    </w:p>
    <w:p w:rsidR="00FB4910" w:rsidRPr="0033680E" w:rsidRDefault="00FB4910" w:rsidP="00FB4910">
      <w:r>
        <w:t>Refer FDD</w:t>
      </w:r>
    </w:p>
    <w:p w:rsidR="00FB4910" w:rsidRPr="00AA38E8" w:rsidRDefault="00FB4910" w:rsidP="00FB4910">
      <w:pPr>
        <w:pStyle w:val="Heading4"/>
      </w:pPr>
      <w:r w:rsidRPr="00AA38E8" w:rsidDel="00793E2B">
        <w:t xml:space="preserve"> </w:t>
      </w:r>
      <w:r w:rsidRPr="00AA38E8">
        <w:t xml:space="preserve">(Processing of </w:t>
      </w:r>
      <w:proofErr w:type="gramStart"/>
      <w:r w:rsidRPr="00AA38E8">
        <w:t>function)…</w:t>
      </w:r>
      <w:proofErr w:type="gramEnd"/>
      <w:r w:rsidRPr="00AA38E8">
        <w:t>……</w:t>
      </w:r>
    </w:p>
    <w:p w:rsidR="00FB4910" w:rsidRPr="0033680E" w:rsidRDefault="00FB4910" w:rsidP="00FB4910">
      <w:r>
        <w:t>Refer FDD</w:t>
      </w:r>
    </w:p>
    <w:p w:rsidR="00FB4910" w:rsidRDefault="00FB4910" w:rsidP="00F527E9"/>
    <w:p w:rsidR="00FB4910" w:rsidRPr="00AA38E8" w:rsidRDefault="00FB4910" w:rsidP="00FB4910">
      <w:pPr>
        <w:pStyle w:val="Heading3"/>
      </w:pPr>
      <w:bookmarkStart w:id="355" w:name="_Toc519157798"/>
      <w:proofErr w:type="spellStart"/>
      <w:r w:rsidRPr="00FB4910">
        <w:t>SetVehCentrPosn_Oper</w:t>
      </w:r>
      <w:bookmarkEnd w:id="355"/>
      <w:proofErr w:type="spellEnd"/>
    </w:p>
    <w:p w:rsidR="00FB4910" w:rsidRPr="00AA38E8" w:rsidRDefault="00FB4910" w:rsidP="00FB4910">
      <w:pPr>
        <w:pStyle w:val="Heading4"/>
      </w:pPr>
      <w:r w:rsidRPr="00AA38E8">
        <w:t>Design Rationale</w:t>
      </w:r>
    </w:p>
    <w:p w:rsidR="00FB4910" w:rsidRPr="0033680E" w:rsidRDefault="00FB4910" w:rsidP="00FB4910">
      <w:r>
        <w:t>Refer FDD</w:t>
      </w:r>
    </w:p>
    <w:p w:rsidR="00FB4910" w:rsidRPr="00AA38E8" w:rsidRDefault="00FB4910" w:rsidP="00FB4910">
      <w:pPr>
        <w:pStyle w:val="Heading4"/>
      </w:pPr>
      <w:r w:rsidRPr="00AA38E8" w:rsidDel="00793E2B">
        <w:t xml:space="preserve"> </w:t>
      </w:r>
      <w:r w:rsidRPr="00AA38E8">
        <w:t xml:space="preserve">(Processing of </w:t>
      </w:r>
      <w:proofErr w:type="gramStart"/>
      <w:r w:rsidRPr="00AA38E8">
        <w:t>function)…</w:t>
      </w:r>
      <w:proofErr w:type="gramEnd"/>
      <w:r w:rsidRPr="00AA38E8">
        <w:t>……</w:t>
      </w:r>
    </w:p>
    <w:p w:rsidR="00FB4910" w:rsidRPr="0033680E" w:rsidRDefault="00FB4910" w:rsidP="00FB4910">
      <w:r>
        <w:t>Refer FDD</w:t>
      </w:r>
    </w:p>
    <w:p w:rsidR="00FB4910" w:rsidRPr="0033680E" w:rsidRDefault="00FB4910" w:rsidP="00F527E9"/>
    <w:p w:rsidR="008C6874" w:rsidRPr="00AA38E8" w:rsidRDefault="008C6874" w:rsidP="008C6874">
      <w:pPr>
        <w:pStyle w:val="Heading2"/>
        <w:spacing w:after="60"/>
        <w:rPr>
          <w:rFonts w:ascii="Calibri" w:hAnsi="Calibri" w:cs="Calibri"/>
        </w:rPr>
      </w:pPr>
      <w:bookmarkStart w:id="356" w:name="_Ref382299966"/>
      <w:bookmarkStart w:id="357" w:name="_Toc421011529"/>
      <w:bookmarkStart w:id="358" w:name="_Toc519157799"/>
      <w:r w:rsidRPr="00AA38E8">
        <w:rPr>
          <w:rFonts w:ascii="Calibri" w:hAnsi="Calibri" w:cs="Calibri"/>
        </w:rPr>
        <w:t>Interrupt Functions</w:t>
      </w:r>
      <w:bookmarkEnd w:id="356"/>
      <w:bookmarkEnd w:id="357"/>
      <w:bookmarkEnd w:id="358"/>
    </w:p>
    <w:p w:rsidR="002B094F" w:rsidRPr="008C6874" w:rsidRDefault="00FB4910" w:rsidP="000E646E">
      <w:r>
        <w:t>None</w:t>
      </w:r>
    </w:p>
    <w:p w:rsidR="00EE2A3B" w:rsidRDefault="00EE2A3B">
      <w:pPr>
        <w:spacing w:after="0"/>
        <w:rPr>
          <w:rFonts w:cs="Calibri"/>
          <w:b/>
          <w:kern w:val="28"/>
          <w:sz w:val="28"/>
          <w:szCs w:val="20"/>
          <w:lang w:bidi="ar-SA"/>
        </w:rPr>
      </w:pPr>
      <w:bookmarkStart w:id="359" w:name="_Toc338170485"/>
      <w:bookmarkStart w:id="360" w:name="_Toc418080074"/>
      <w:bookmarkStart w:id="361" w:name="_Toc421709919"/>
      <w:r>
        <w:rPr>
          <w:rFonts w:cs="Calibri"/>
        </w:rPr>
        <w:br w:type="page"/>
      </w:r>
    </w:p>
    <w:p w:rsidR="002B094F" w:rsidRPr="008C6874" w:rsidRDefault="002B094F" w:rsidP="008C6874">
      <w:pPr>
        <w:pStyle w:val="Heading2"/>
        <w:spacing w:after="60"/>
        <w:rPr>
          <w:rFonts w:ascii="Calibri" w:hAnsi="Calibri" w:cs="Calibri"/>
        </w:rPr>
      </w:pPr>
      <w:bookmarkStart w:id="362" w:name="_Toc519157800"/>
      <w:r w:rsidRPr="008C6874">
        <w:rPr>
          <w:rFonts w:ascii="Calibri" w:hAnsi="Calibri" w:cs="Calibri"/>
        </w:rPr>
        <w:lastRenderedPageBreak/>
        <w:t>Module Internal (Local) Functions</w:t>
      </w:r>
      <w:bookmarkEnd w:id="359"/>
      <w:bookmarkEnd w:id="360"/>
      <w:bookmarkEnd w:id="361"/>
      <w:bookmarkEnd w:id="362"/>
    </w:p>
    <w:p w:rsidR="008C6874" w:rsidRPr="00AA38E8" w:rsidRDefault="007D13DE" w:rsidP="007D13DE">
      <w:pPr>
        <w:pStyle w:val="Heading3"/>
      </w:pPr>
      <w:bookmarkStart w:id="363" w:name="_Toc519157801"/>
      <w:proofErr w:type="spellStart"/>
      <w:r w:rsidRPr="007D13DE">
        <w:t>HwAgSnsrNotTrimNTC</w:t>
      </w:r>
      <w:bookmarkEnd w:id="363"/>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3853"/>
        <w:gridCol w:w="1135"/>
        <w:gridCol w:w="1135"/>
        <w:gridCol w:w="1135"/>
      </w:tblGrid>
      <w:tr w:rsidR="008C6874" w:rsidRPr="00AA38E8" w:rsidTr="00D37B3F">
        <w:tc>
          <w:tcPr>
            <w:tcW w:w="1670" w:type="dxa"/>
          </w:tcPr>
          <w:p w:rsidR="008C6874" w:rsidRPr="00AA38E8" w:rsidRDefault="008C6874" w:rsidP="00F4318C">
            <w:pPr>
              <w:spacing w:before="60"/>
              <w:rPr>
                <w:rFonts w:cs="Calibri"/>
                <w:b/>
                <w:bCs/>
                <w:sz w:val="16"/>
              </w:rPr>
            </w:pPr>
            <w:r w:rsidRPr="00AA38E8">
              <w:rPr>
                <w:rFonts w:cs="Calibri"/>
                <w:b/>
                <w:bCs/>
                <w:sz w:val="16"/>
              </w:rPr>
              <w:t>Function Name</w:t>
            </w:r>
          </w:p>
        </w:tc>
        <w:tc>
          <w:tcPr>
            <w:tcW w:w="3853" w:type="dxa"/>
          </w:tcPr>
          <w:p w:rsidR="008C6874" w:rsidRPr="00AA38E8" w:rsidRDefault="00D37B3F" w:rsidP="00F4318C">
            <w:pPr>
              <w:spacing w:before="60"/>
              <w:rPr>
                <w:rFonts w:cs="Calibri"/>
                <w:sz w:val="16"/>
              </w:rPr>
            </w:pPr>
            <w:proofErr w:type="spellStart"/>
            <w:r w:rsidRPr="00D37B3F">
              <w:rPr>
                <w:rFonts w:cs="Calibri"/>
                <w:sz w:val="16"/>
              </w:rPr>
              <w:t>HwAgSnsrNotTrimNTC</w:t>
            </w:r>
            <w:proofErr w:type="spellEnd"/>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D37B3F">
        <w:tc>
          <w:tcPr>
            <w:tcW w:w="1670"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3853" w:type="dxa"/>
          </w:tcPr>
          <w:p w:rsidR="008C6874" w:rsidRPr="00AA38E8" w:rsidRDefault="00D37B3F" w:rsidP="00F4318C">
            <w:pPr>
              <w:spacing w:before="60"/>
              <w:rPr>
                <w:rFonts w:cs="Calibri"/>
                <w:sz w:val="16"/>
              </w:rPr>
            </w:pPr>
            <w:r>
              <w:rPr>
                <w:rFonts w:cs="Calibri"/>
                <w:sz w:val="16"/>
              </w:rPr>
              <w:t>None</w:t>
            </w:r>
          </w:p>
        </w:tc>
        <w:tc>
          <w:tcPr>
            <w:tcW w:w="1135" w:type="dxa"/>
          </w:tcPr>
          <w:p w:rsidR="008C6874" w:rsidRPr="00AA38E8" w:rsidRDefault="008C6874" w:rsidP="00D37B3F">
            <w:pPr>
              <w:spacing w:before="60"/>
              <w:rPr>
                <w:rFonts w:cs="Calibri"/>
                <w:sz w:val="16"/>
              </w:rPr>
            </w:pPr>
          </w:p>
        </w:tc>
        <w:tc>
          <w:tcPr>
            <w:tcW w:w="1135" w:type="dxa"/>
          </w:tcPr>
          <w:p w:rsidR="008C6874" w:rsidRPr="00AA38E8" w:rsidRDefault="008C6874" w:rsidP="00D37B3F">
            <w:pPr>
              <w:spacing w:before="60"/>
              <w:rPr>
                <w:rFonts w:cs="Calibri"/>
                <w:sz w:val="16"/>
              </w:rPr>
            </w:pPr>
          </w:p>
        </w:tc>
        <w:tc>
          <w:tcPr>
            <w:tcW w:w="1135" w:type="dxa"/>
          </w:tcPr>
          <w:p w:rsidR="008C6874" w:rsidRPr="00AA38E8" w:rsidRDefault="008C6874" w:rsidP="00D37B3F">
            <w:pPr>
              <w:spacing w:before="60"/>
              <w:rPr>
                <w:rFonts w:cs="Calibri"/>
                <w:sz w:val="16"/>
              </w:rPr>
            </w:pPr>
          </w:p>
        </w:tc>
      </w:tr>
      <w:tr w:rsidR="008C6874" w:rsidRPr="00AA38E8" w:rsidTr="00D37B3F">
        <w:tc>
          <w:tcPr>
            <w:tcW w:w="1670" w:type="dxa"/>
          </w:tcPr>
          <w:p w:rsidR="008C6874" w:rsidRPr="00AA38E8" w:rsidRDefault="008C6874" w:rsidP="00F4318C">
            <w:pPr>
              <w:spacing w:before="60"/>
              <w:rPr>
                <w:rFonts w:cs="Calibri"/>
                <w:b/>
                <w:bCs/>
                <w:sz w:val="16"/>
              </w:rPr>
            </w:pPr>
            <w:r w:rsidRPr="00AA38E8">
              <w:rPr>
                <w:rFonts w:cs="Calibri"/>
                <w:b/>
                <w:bCs/>
                <w:sz w:val="16"/>
              </w:rPr>
              <w:t>Return Value</w:t>
            </w:r>
          </w:p>
        </w:tc>
        <w:tc>
          <w:tcPr>
            <w:tcW w:w="3853" w:type="dxa"/>
          </w:tcPr>
          <w:p w:rsidR="008C6874" w:rsidRPr="00AA38E8" w:rsidRDefault="00D37B3F" w:rsidP="00F4318C">
            <w:pPr>
              <w:spacing w:before="60"/>
              <w:rPr>
                <w:rFonts w:cs="Calibri"/>
                <w:sz w:val="16"/>
              </w:rPr>
            </w:pPr>
            <w:proofErr w:type="spellStart"/>
            <w:r w:rsidRPr="00D37B3F">
              <w:rPr>
                <w:rFonts w:cs="Calibri"/>
                <w:sz w:val="16"/>
              </w:rPr>
              <w:t>HwAgSnsrNotTrimFlt_Cnt_T_logl</w:t>
            </w:r>
            <w:proofErr w:type="spellEnd"/>
          </w:p>
        </w:tc>
        <w:tc>
          <w:tcPr>
            <w:tcW w:w="1135" w:type="dxa"/>
          </w:tcPr>
          <w:p w:rsidR="008C6874" w:rsidRPr="00AA38E8" w:rsidRDefault="00D37B3F" w:rsidP="00F4318C">
            <w:pPr>
              <w:spacing w:before="60"/>
              <w:rPr>
                <w:rFonts w:cs="Calibri"/>
                <w:sz w:val="16"/>
              </w:rPr>
            </w:pPr>
            <w:proofErr w:type="spellStart"/>
            <w:r>
              <w:rPr>
                <w:rFonts w:cs="Calibri"/>
                <w:sz w:val="16"/>
              </w:rPr>
              <w:t>boolean</w:t>
            </w:r>
            <w:proofErr w:type="spellEnd"/>
          </w:p>
        </w:tc>
        <w:tc>
          <w:tcPr>
            <w:tcW w:w="1135" w:type="dxa"/>
          </w:tcPr>
          <w:p w:rsidR="008C6874" w:rsidRPr="00AA38E8" w:rsidRDefault="00D37B3F" w:rsidP="00F4318C">
            <w:pPr>
              <w:spacing w:before="60"/>
              <w:rPr>
                <w:rFonts w:cs="Calibri"/>
                <w:sz w:val="16"/>
              </w:rPr>
            </w:pPr>
            <w:r>
              <w:rPr>
                <w:rFonts w:cs="Calibri"/>
                <w:sz w:val="16"/>
              </w:rPr>
              <w:t>FALSE</w:t>
            </w:r>
          </w:p>
        </w:tc>
        <w:tc>
          <w:tcPr>
            <w:tcW w:w="1135" w:type="dxa"/>
          </w:tcPr>
          <w:p w:rsidR="008C6874" w:rsidRPr="00AA38E8" w:rsidRDefault="00D37B3F" w:rsidP="00F4318C">
            <w:pPr>
              <w:spacing w:before="60"/>
              <w:rPr>
                <w:rFonts w:cs="Calibri"/>
                <w:sz w:val="16"/>
              </w:rPr>
            </w:pPr>
            <w:r>
              <w:rPr>
                <w:rFonts w:cs="Calibri"/>
                <w:sz w:val="16"/>
              </w:rPr>
              <w:t>TRUE</w:t>
            </w:r>
          </w:p>
        </w:tc>
      </w:tr>
    </w:tbl>
    <w:p w:rsidR="008C6874" w:rsidRDefault="008C6874" w:rsidP="00F527E9">
      <w:pPr>
        <w:pStyle w:val="Heading4"/>
      </w:pPr>
      <w:bookmarkStart w:id="364" w:name="_Toc421011541"/>
      <w:r>
        <w:t>Design Rationale</w:t>
      </w:r>
    </w:p>
    <w:p w:rsidR="007D13DE" w:rsidRPr="007D13DE" w:rsidRDefault="007D13DE" w:rsidP="007D13DE">
      <w:pPr>
        <w:rPr>
          <w:lang w:bidi="ar-SA"/>
        </w:rPr>
      </w:pPr>
      <w:r>
        <w:rPr>
          <w:lang w:bidi="ar-SA"/>
        </w:rPr>
        <w:t>Refer FDD</w:t>
      </w:r>
    </w:p>
    <w:p w:rsidR="008C6874" w:rsidRPr="00AA38E8" w:rsidRDefault="008C6874" w:rsidP="00F527E9">
      <w:pPr>
        <w:pStyle w:val="Heading4"/>
      </w:pPr>
      <w:r>
        <w:t>Processing</w:t>
      </w:r>
      <w:bookmarkEnd w:id="364"/>
    </w:p>
    <w:p w:rsidR="008C6874" w:rsidRDefault="007D13DE" w:rsidP="008C6874">
      <w:pPr>
        <w:rPr>
          <w:rFonts w:cs="Calibri"/>
        </w:rPr>
      </w:pPr>
      <w:r>
        <w:rPr>
          <w:rFonts w:cs="Calibri"/>
        </w:rPr>
        <w:t>Refer FDD</w:t>
      </w:r>
    </w:p>
    <w:p w:rsidR="002E1BF0" w:rsidRDefault="002E1BF0" w:rsidP="008C6874">
      <w:pPr>
        <w:rPr>
          <w:rFonts w:cs="Calibri"/>
        </w:rPr>
      </w:pPr>
    </w:p>
    <w:p w:rsidR="002E1BF0" w:rsidRPr="00AA38E8" w:rsidRDefault="002E1BF0" w:rsidP="002E1BF0">
      <w:pPr>
        <w:pStyle w:val="Heading3"/>
      </w:pPr>
      <w:bookmarkStart w:id="365" w:name="_Toc519157802"/>
      <w:proofErr w:type="spellStart"/>
      <w:r w:rsidRPr="002E1BF0">
        <w:t>HwPosnFltDetn</w:t>
      </w:r>
      <w:bookmarkEnd w:id="365"/>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3853"/>
        <w:gridCol w:w="1135"/>
        <w:gridCol w:w="1135"/>
        <w:gridCol w:w="1135"/>
      </w:tblGrid>
      <w:tr w:rsidR="002E1BF0" w:rsidRPr="00AA38E8" w:rsidTr="002E1BF0">
        <w:tc>
          <w:tcPr>
            <w:tcW w:w="1670" w:type="dxa"/>
          </w:tcPr>
          <w:p w:rsidR="002E1BF0" w:rsidRPr="00AA38E8" w:rsidRDefault="002E1BF0" w:rsidP="002E1BF0">
            <w:pPr>
              <w:spacing w:before="60"/>
              <w:rPr>
                <w:rFonts w:cs="Calibri"/>
                <w:b/>
                <w:bCs/>
                <w:sz w:val="16"/>
              </w:rPr>
            </w:pPr>
            <w:r w:rsidRPr="00AA38E8">
              <w:rPr>
                <w:rFonts w:cs="Calibri"/>
                <w:b/>
                <w:bCs/>
                <w:sz w:val="16"/>
              </w:rPr>
              <w:t>Function Name</w:t>
            </w:r>
          </w:p>
        </w:tc>
        <w:tc>
          <w:tcPr>
            <w:tcW w:w="3853" w:type="dxa"/>
          </w:tcPr>
          <w:p w:rsidR="002E1BF0" w:rsidRPr="00AA38E8" w:rsidRDefault="002E1BF0" w:rsidP="002E1BF0">
            <w:pPr>
              <w:spacing w:before="60"/>
              <w:rPr>
                <w:rFonts w:cs="Calibri"/>
                <w:sz w:val="16"/>
              </w:rPr>
            </w:pPr>
            <w:proofErr w:type="spellStart"/>
            <w:r w:rsidRPr="002E1BF0">
              <w:rPr>
                <w:rFonts w:cs="Calibri"/>
                <w:sz w:val="16"/>
              </w:rPr>
              <w:t>HwPosnFltDetn</w:t>
            </w:r>
            <w:proofErr w:type="spellEnd"/>
          </w:p>
        </w:tc>
        <w:tc>
          <w:tcPr>
            <w:tcW w:w="1135" w:type="dxa"/>
            <w:shd w:val="pct30" w:color="FFFF00" w:fill="auto"/>
          </w:tcPr>
          <w:p w:rsidR="002E1BF0" w:rsidRPr="00AA38E8" w:rsidRDefault="002E1BF0" w:rsidP="002E1BF0">
            <w:pPr>
              <w:spacing w:before="60"/>
              <w:jc w:val="center"/>
              <w:rPr>
                <w:rFonts w:cs="Calibri"/>
                <w:sz w:val="16"/>
              </w:rPr>
            </w:pPr>
            <w:r w:rsidRPr="00AA38E8">
              <w:rPr>
                <w:rFonts w:cs="Calibri"/>
                <w:sz w:val="16"/>
              </w:rPr>
              <w:t>Type</w:t>
            </w:r>
          </w:p>
        </w:tc>
        <w:tc>
          <w:tcPr>
            <w:tcW w:w="1135" w:type="dxa"/>
            <w:shd w:val="pct30" w:color="FFFF00" w:fill="auto"/>
          </w:tcPr>
          <w:p w:rsidR="002E1BF0" w:rsidRPr="00AA38E8" w:rsidRDefault="002E1BF0" w:rsidP="002E1BF0">
            <w:pPr>
              <w:spacing w:before="60"/>
              <w:jc w:val="center"/>
              <w:rPr>
                <w:rFonts w:cs="Calibri"/>
                <w:sz w:val="16"/>
              </w:rPr>
            </w:pPr>
            <w:r w:rsidRPr="00AA38E8">
              <w:rPr>
                <w:rFonts w:cs="Calibri"/>
                <w:sz w:val="16"/>
              </w:rPr>
              <w:t>Min</w:t>
            </w:r>
          </w:p>
        </w:tc>
        <w:tc>
          <w:tcPr>
            <w:tcW w:w="1135" w:type="dxa"/>
            <w:shd w:val="pct30" w:color="FFFF00" w:fill="auto"/>
          </w:tcPr>
          <w:p w:rsidR="002E1BF0" w:rsidRPr="00AA38E8" w:rsidRDefault="002E1BF0" w:rsidP="002E1BF0">
            <w:pPr>
              <w:spacing w:before="60"/>
              <w:jc w:val="center"/>
              <w:rPr>
                <w:rFonts w:cs="Calibri"/>
                <w:sz w:val="16"/>
              </w:rPr>
            </w:pPr>
            <w:r w:rsidRPr="00AA38E8">
              <w:rPr>
                <w:rFonts w:cs="Calibri"/>
                <w:sz w:val="16"/>
              </w:rPr>
              <w:t>Max</w:t>
            </w:r>
          </w:p>
        </w:tc>
      </w:tr>
      <w:tr w:rsidR="002E1BF0" w:rsidRPr="00AA38E8" w:rsidTr="002E1BF0">
        <w:tc>
          <w:tcPr>
            <w:tcW w:w="1670" w:type="dxa"/>
          </w:tcPr>
          <w:p w:rsidR="002E1BF0" w:rsidRPr="00AA38E8" w:rsidRDefault="002E1BF0" w:rsidP="002E1BF0">
            <w:pPr>
              <w:spacing w:before="60"/>
              <w:rPr>
                <w:rFonts w:cs="Calibri"/>
                <w:b/>
                <w:bCs/>
                <w:sz w:val="16"/>
              </w:rPr>
            </w:pPr>
            <w:r w:rsidRPr="00AA38E8">
              <w:rPr>
                <w:rFonts w:cs="Calibri"/>
                <w:b/>
                <w:bCs/>
                <w:sz w:val="16"/>
              </w:rPr>
              <w:t xml:space="preserve">Arguments Passed </w:t>
            </w:r>
          </w:p>
        </w:tc>
        <w:tc>
          <w:tcPr>
            <w:tcW w:w="3853" w:type="dxa"/>
          </w:tcPr>
          <w:p w:rsidR="002E1BF0" w:rsidRPr="00AA38E8" w:rsidRDefault="002E1BF0" w:rsidP="002E1BF0">
            <w:pPr>
              <w:spacing w:before="60"/>
              <w:rPr>
                <w:rFonts w:cs="Calibri"/>
                <w:sz w:val="16"/>
              </w:rPr>
            </w:pPr>
            <w:proofErr w:type="spellStart"/>
            <w:r w:rsidRPr="002E1BF0">
              <w:rPr>
                <w:rFonts w:cs="Calibri"/>
                <w:sz w:val="16"/>
              </w:rPr>
              <w:t>MotAgVld_Cnt_T_logl</w:t>
            </w:r>
            <w:proofErr w:type="spellEnd"/>
          </w:p>
        </w:tc>
        <w:tc>
          <w:tcPr>
            <w:tcW w:w="1135" w:type="dxa"/>
          </w:tcPr>
          <w:p w:rsidR="002E1BF0" w:rsidRPr="00AA38E8" w:rsidRDefault="00177068" w:rsidP="002E1BF0">
            <w:pPr>
              <w:spacing w:before="60"/>
              <w:rPr>
                <w:rFonts w:cs="Calibri"/>
                <w:sz w:val="16"/>
              </w:rPr>
            </w:pPr>
            <w:proofErr w:type="spellStart"/>
            <w:r>
              <w:rPr>
                <w:rFonts w:cs="Calibri"/>
                <w:sz w:val="16"/>
              </w:rPr>
              <w:t>boolean</w:t>
            </w:r>
            <w:proofErr w:type="spellEnd"/>
          </w:p>
        </w:tc>
        <w:tc>
          <w:tcPr>
            <w:tcW w:w="1135" w:type="dxa"/>
          </w:tcPr>
          <w:p w:rsidR="002E1BF0" w:rsidRPr="00AA38E8" w:rsidRDefault="00177068" w:rsidP="002E1BF0">
            <w:pPr>
              <w:spacing w:before="60"/>
              <w:rPr>
                <w:rFonts w:cs="Calibri"/>
                <w:sz w:val="16"/>
              </w:rPr>
            </w:pPr>
            <w:r>
              <w:rPr>
                <w:rFonts w:cs="Calibri"/>
                <w:sz w:val="16"/>
              </w:rPr>
              <w:t>FALSE</w:t>
            </w:r>
          </w:p>
        </w:tc>
        <w:tc>
          <w:tcPr>
            <w:tcW w:w="1135" w:type="dxa"/>
          </w:tcPr>
          <w:p w:rsidR="002E1BF0" w:rsidRPr="00AA38E8" w:rsidRDefault="00177068" w:rsidP="002E1BF0">
            <w:pPr>
              <w:spacing w:before="60"/>
              <w:rPr>
                <w:rFonts w:cs="Calibri"/>
                <w:sz w:val="16"/>
              </w:rPr>
            </w:pPr>
            <w:r>
              <w:rPr>
                <w:rFonts w:cs="Calibri"/>
                <w:sz w:val="16"/>
              </w:rPr>
              <w:t>TRUE</w:t>
            </w:r>
          </w:p>
        </w:tc>
      </w:tr>
      <w:tr w:rsidR="002E1BF0" w:rsidRPr="00AA38E8" w:rsidTr="002E1BF0">
        <w:tc>
          <w:tcPr>
            <w:tcW w:w="1670" w:type="dxa"/>
          </w:tcPr>
          <w:p w:rsidR="002E1BF0" w:rsidRPr="00AA38E8" w:rsidRDefault="002E1BF0" w:rsidP="002E1BF0">
            <w:pPr>
              <w:spacing w:before="60"/>
              <w:rPr>
                <w:rFonts w:cs="Calibri"/>
                <w:b/>
                <w:bCs/>
                <w:sz w:val="16"/>
              </w:rPr>
            </w:pPr>
          </w:p>
        </w:tc>
        <w:tc>
          <w:tcPr>
            <w:tcW w:w="3853" w:type="dxa"/>
          </w:tcPr>
          <w:p w:rsidR="002E1BF0" w:rsidRPr="002E1BF0" w:rsidRDefault="002E1BF0" w:rsidP="002E1BF0">
            <w:pPr>
              <w:spacing w:before="60"/>
              <w:rPr>
                <w:rFonts w:cs="Calibri"/>
                <w:sz w:val="16"/>
              </w:rPr>
            </w:pPr>
            <w:proofErr w:type="spellStart"/>
            <w:r w:rsidRPr="002E1BF0">
              <w:rPr>
                <w:rFonts w:cs="Calibri"/>
                <w:sz w:val="16"/>
              </w:rPr>
              <w:t>HwAgSnsrNotTrimFlt_Cnt_T_logl</w:t>
            </w:r>
            <w:proofErr w:type="spellEnd"/>
          </w:p>
        </w:tc>
        <w:tc>
          <w:tcPr>
            <w:tcW w:w="1135" w:type="dxa"/>
          </w:tcPr>
          <w:p w:rsidR="002E1BF0" w:rsidRPr="00AA38E8" w:rsidRDefault="00177068" w:rsidP="002E1BF0">
            <w:pPr>
              <w:spacing w:before="60"/>
              <w:rPr>
                <w:rFonts w:cs="Calibri"/>
                <w:sz w:val="16"/>
              </w:rPr>
            </w:pPr>
            <w:proofErr w:type="spellStart"/>
            <w:r>
              <w:rPr>
                <w:rFonts w:cs="Calibri"/>
                <w:sz w:val="16"/>
              </w:rPr>
              <w:t>boolean</w:t>
            </w:r>
            <w:proofErr w:type="spellEnd"/>
          </w:p>
        </w:tc>
        <w:tc>
          <w:tcPr>
            <w:tcW w:w="1135" w:type="dxa"/>
          </w:tcPr>
          <w:p w:rsidR="002E1BF0" w:rsidRPr="00AA38E8" w:rsidRDefault="00177068" w:rsidP="002E1BF0">
            <w:pPr>
              <w:spacing w:before="60"/>
              <w:rPr>
                <w:rFonts w:cs="Calibri"/>
                <w:sz w:val="16"/>
              </w:rPr>
            </w:pPr>
            <w:r>
              <w:rPr>
                <w:rFonts w:cs="Calibri"/>
                <w:sz w:val="16"/>
              </w:rPr>
              <w:t>FALSE</w:t>
            </w:r>
          </w:p>
        </w:tc>
        <w:tc>
          <w:tcPr>
            <w:tcW w:w="1135" w:type="dxa"/>
          </w:tcPr>
          <w:p w:rsidR="002E1BF0" w:rsidRPr="00AA38E8" w:rsidRDefault="00177068" w:rsidP="002E1BF0">
            <w:pPr>
              <w:spacing w:before="60"/>
              <w:rPr>
                <w:rFonts w:cs="Calibri"/>
                <w:sz w:val="16"/>
              </w:rPr>
            </w:pPr>
            <w:r>
              <w:rPr>
                <w:rFonts w:cs="Calibri"/>
                <w:sz w:val="16"/>
              </w:rPr>
              <w:t>TRUE</w:t>
            </w:r>
          </w:p>
        </w:tc>
      </w:tr>
      <w:tr w:rsidR="002E1BF0" w:rsidRPr="00AA38E8" w:rsidTr="002E1BF0">
        <w:tc>
          <w:tcPr>
            <w:tcW w:w="1670" w:type="dxa"/>
          </w:tcPr>
          <w:p w:rsidR="002E1BF0" w:rsidRPr="00AA38E8" w:rsidRDefault="002E1BF0" w:rsidP="002E1BF0">
            <w:pPr>
              <w:spacing w:before="60"/>
              <w:rPr>
                <w:rFonts w:cs="Calibri"/>
                <w:b/>
                <w:bCs/>
                <w:sz w:val="16"/>
              </w:rPr>
            </w:pPr>
            <w:r w:rsidRPr="00AA38E8">
              <w:rPr>
                <w:rFonts w:cs="Calibri"/>
                <w:b/>
                <w:bCs/>
                <w:sz w:val="16"/>
              </w:rPr>
              <w:t>Return Value</w:t>
            </w:r>
          </w:p>
        </w:tc>
        <w:tc>
          <w:tcPr>
            <w:tcW w:w="3853" w:type="dxa"/>
          </w:tcPr>
          <w:p w:rsidR="002E1BF0" w:rsidRPr="00AA38E8" w:rsidRDefault="002E1BF0" w:rsidP="002E1BF0">
            <w:pPr>
              <w:spacing w:before="60"/>
              <w:rPr>
                <w:rFonts w:cs="Calibri"/>
                <w:sz w:val="16"/>
              </w:rPr>
            </w:pPr>
            <w:proofErr w:type="spellStart"/>
            <w:r w:rsidRPr="002E1BF0">
              <w:rPr>
                <w:rFonts w:cs="Calibri"/>
                <w:sz w:val="16"/>
              </w:rPr>
              <w:t>PinionAgFltTmrElpd_Cnt_T_logl</w:t>
            </w:r>
            <w:proofErr w:type="spellEnd"/>
          </w:p>
        </w:tc>
        <w:tc>
          <w:tcPr>
            <w:tcW w:w="1135" w:type="dxa"/>
          </w:tcPr>
          <w:p w:rsidR="002E1BF0" w:rsidRPr="00AA38E8" w:rsidRDefault="002E1BF0" w:rsidP="002E1BF0">
            <w:pPr>
              <w:spacing w:before="60"/>
              <w:rPr>
                <w:rFonts w:cs="Calibri"/>
                <w:sz w:val="16"/>
              </w:rPr>
            </w:pPr>
            <w:proofErr w:type="spellStart"/>
            <w:r>
              <w:rPr>
                <w:rFonts w:cs="Calibri"/>
                <w:sz w:val="16"/>
              </w:rPr>
              <w:t>boolean</w:t>
            </w:r>
            <w:proofErr w:type="spellEnd"/>
          </w:p>
        </w:tc>
        <w:tc>
          <w:tcPr>
            <w:tcW w:w="1135" w:type="dxa"/>
          </w:tcPr>
          <w:p w:rsidR="002E1BF0" w:rsidRPr="00AA38E8" w:rsidRDefault="002E1BF0" w:rsidP="002E1BF0">
            <w:pPr>
              <w:spacing w:before="60"/>
              <w:rPr>
                <w:rFonts w:cs="Calibri"/>
                <w:sz w:val="16"/>
              </w:rPr>
            </w:pPr>
            <w:r>
              <w:rPr>
                <w:rFonts w:cs="Calibri"/>
                <w:sz w:val="16"/>
              </w:rPr>
              <w:t>FALSE</w:t>
            </w:r>
          </w:p>
        </w:tc>
        <w:tc>
          <w:tcPr>
            <w:tcW w:w="1135" w:type="dxa"/>
          </w:tcPr>
          <w:p w:rsidR="002E1BF0" w:rsidRPr="00AA38E8" w:rsidRDefault="002E1BF0" w:rsidP="002E1BF0">
            <w:pPr>
              <w:spacing w:before="60"/>
              <w:rPr>
                <w:rFonts w:cs="Calibri"/>
                <w:sz w:val="16"/>
              </w:rPr>
            </w:pPr>
            <w:r>
              <w:rPr>
                <w:rFonts w:cs="Calibri"/>
                <w:sz w:val="16"/>
              </w:rPr>
              <w:t>TRUE</w:t>
            </w:r>
          </w:p>
        </w:tc>
      </w:tr>
    </w:tbl>
    <w:p w:rsidR="002E1BF0" w:rsidRDefault="002E1BF0" w:rsidP="002E1BF0">
      <w:pPr>
        <w:pStyle w:val="Heading4"/>
      </w:pPr>
      <w:r>
        <w:t>Design Rationale</w:t>
      </w:r>
    </w:p>
    <w:p w:rsidR="002E1BF0" w:rsidRPr="007D13DE" w:rsidRDefault="002E1BF0" w:rsidP="002E1BF0">
      <w:pPr>
        <w:rPr>
          <w:lang w:bidi="ar-SA"/>
        </w:rPr>
      </w:pPr>
      <w:r>
        <w:rPr>
          <w:lang w:bidi="ar-SA"/>
        </w:rPr>
        <w:t>Refer FDD</w:t>
      </w:r>
    </w:p>
    <w:p w:rsidR="002E1BF0" w:rsidRPr="00AA38E8" w:rsidRDefault="002E1BF0" w:rsidP="002E1BF0">
      <w:pPr>
        <w:pStyle w:val="Heading4"/>
      </w:pPr>
      <w:r>
        <w:t>Processing</w:t>
      </w:r>
    </w:p>
    <w:p w:rsidR="002E1BF0" w:rsidRDefault="002E1BF0" w:rsidP="002E1BF0">
      <w:pPr>
        <w:rPr>
          <w:rFonts w:cs="Calibri"/>
        </w:rPr>
      </w:pPr>
      <w:r>
        <w:rPr>
          <w:rFonts w:cs="Calibri"/>
        </w:rPr>
        <w:t>Refer FDD</w:t>
      </w:r>
    </w:p>
    <w:p w:rsidR="002E1BF0" w:rsidRDefault="002E1BF0" w:rsidP="008C6874">
      <w:pPr>
        <w:rPr>
          <w:rFonts w:cs="Calibri"/>
        </w:rPr>
      </w:pPr>
    </w:p>
    <w:p w:rsidR="002E1BF0" w:rsidRPr="00AA38E8" w:rsidRDefault="00487725" w:rsidP="00487725">
      <w:pPr>
        <w:pStyle w:val="Heading3"/>
      </w:pPr>
      <w:bookmarkStart w:id="366" w:name="_Toc519157803"/>
      <w:proofErr w:type="spellStart"/>
      <w:r w:rsidRPr="00487725">
        <w:t>PinionAgFltTmr</w:t>
      </w:r>
      <w:bookmarkEnd w:id="366"/>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3853"/>
        <w:gridCol w:w="1135"/>
        <w:gridCol w:w="1135"/>
        <w:gridCol w:w="1135"/>
      </w:tblGrid>
      <w:tr w:rsidR="002E1BF0" w:rsidRPr="00AA38E8" w:rsidTr="002E1BF0">
        <w:tc>
          <w:tcPr>
            <w:tcW w:w="1670" w:type="dxa"/>
          </w:tcPr>
          <w:p w:rsidR="002E1BF0" w:rsidRPr="00AA38E8" w:rsidRDefault="002E1BF0" w:rsidP="002E1BF0">
            <w:pPr>
              <w:spacing w:before="60"/>
              <w:rPr>
                <w:rFonts w:cs="Calibri"/>
                <w:b/>
                <w:bCs/>
                <w:sz w:val="16"/>
              </w:rPr>
            </w:pPr>
            <w:r w:rsidRPr="00AA38E8">
              <w:rPr>
                <w:rFonts w:cs="Calibri"/>
                <w:b/>
                <w:bCs/>
                <w:sz w:val="16"/>
              </w:rPr>
              <w:t>Function Name</w:t>
            </w:r>
          </w:p>
        </w:tc>
        <w:tc>
          <w:tcPr>
            <w:tcW w:w="3853" w:type="dxa"/>
          </w:tcPr>
          <w:p w:rsidR="002E1BF0" w:rsidRPr="00AA38E8" w:rsidRDefault="00487725" w:rsidP="002E1BF0">
            <w:pPr>
              <w:spacing w:before="60"/>
              <w:rPr>
                <w:rFonts w:cs="Calibri"/>
                <w:sz w:val="16"/>
              </w:rPr>
            </w:pPr>
            <w:proofErr w:type="spellStart"/>
            <w:r w:rsidRPr="00487725">
              <w:rPr>
                <w:rFonts w:cs="Calibri"/>
                <w:sz w:val="16"/>
              </w:rPr>
              <w:t>PinionAgFltTmr</w:t>
            </w:r>
            <w:proofErr w:type="spellEnd"/>
          </w:p>
        </w:tc>
        <w:tc>
          <w:tcPr>
            <w:tcW w:w="1135" w:type="dxa"/>
            <w:shd w:val="pct30" w:color="FFFF00" w:fill="auto"/>
          </w:tcPr>
          <w:p w:rsidR="002E1BF0" w:rsidRPr="00AA38E8" w:rsidRDefault="002E1BF0" w:rsidP="002E1BF0">
            <w:pPr>
              <w:spacing w:before="60"/>
              <w:jc w:val="center"/>
              <w:rPr>
                <w:rFonts w:cs="Calibri"/>
                <w:sz w:val="16"/>
              </w:rPr>
            </w:pPr>
            <w:r w:rsidRPr="00AA38E8">
              <w:rPr>
                <w:rFonts w:cs="Calibri"/>
                <w:sz w:val="16"/>
              </w:rPr>
              <w:t>Type</w:t>
            </w:r>
          </w:p>
        </w:tc>
        <w:tc>
          <w:tcPr>
            <w:tcW w:w="1135" w:type="dxa"/>
            <w:shd w:val="pct30" w:color="FFFF00" w:fill="auto"/>
          </w:tcPr>
          <w:p w:rsidR="002E1BF0" w:rsidRPr="00AA38E8" w:rsidRDefault="002E1BF0" w:rsidP="002E1BF0">
            <w:pPr>
              <w:spacing w:before="60"/>
              <w:jc w:val="center"/>
              <w:rPr>
                <w:rFonts w:cs="Calibri"/>
                <w:sz w:val="16"/>
              </w:rPr>
            </w:pPr>
            <w:r w:rsidRPr="00AA38E8">
              <w:rPr>
                <w:rFonts w:cs="Calibri"/>
                <w:sz w:val="16"/>
              </w:rPr>
              <w:t>Min</w:t>
            </w:r>
          </w:p>
        </w:tc>
        <w:tc>
          <w:tcPr>
            <w:tcW w:w="1135" w:type="dxa"/>
            <w:shd w:val="pct30" w:color="FFFF00" w:fill="auto"/>
          </w:tcPr>
          <w:p w:rsidR="002E1BF0" w:rsidRPr="00AA38E8" w:rsidRDefault="002E1BF0" w:rsidP="002E1BF0">
            <w:pPr>
              <w:spacing w:before="60"/>
              <w:jc w:val="center"/>
              <w:rPr>
                <w:rFonts w:cs="Calibri"/>
                <w:sz w:val="16"/>
              </w:rPr>
            </w:pPr>
            <w:r w:rsidRPr="00AA38E8">
              <w:rPr>
                <w:rFonts w:cs="Calibri"/>
                <w:sz w:val="16"/>
              </w:rPr>
              <w:t>Max</w:t>
            </w:r>
          </w:p>
        </w:tc>
      </w:tr>
      <w:tr w:rsidR="002E1BF0" w:rsidRPr="00AA38E8" w:rsidTr="002E1BF0">
        <w:tc>
          <w:tcPr>
            <w:tcW w:w="1670" w:type="dxa"/>
          </w:tcPr>
          <w:p w:rsidR="002E1BF0" w:rsidRPr="00AA38E8" w:rsidRDefault="002E1BF0" w:rsidP="002E1BF0">
            <w:pPr>
              <w:spacing w:before="60"/>
              <w:rPr>
                <w:rFonts w:cs="Calibri"/>
                <w:b/>
                <w:bCs/>
                <w:sz w:val="16"/>
              </w:rPr>
            </w:pPr>
            <w:r w:rsidRPr="00AA38E8">
              <w:rPr>
                <w:rFonts w:cs="Calibri"/>
                <w:b/>
                <w:bCs/>
                <w:sz w:val="16"/>
              </w:rPr>
              <w:t xml:space="preserve">Arguments Passed </w:t>
            </w:r>
          </w:p>
        </w:tc>
        <w:tc>
          <w:tcPr>
            <w:tcW w:w="3853" w:type="dxa"/>
          </w:tcPr>
          <w:p w:rsidR="002E1BF0" w:rsidRPr="00AA38E8" w:rsidRDefault="00487725" w:rsidP="002E1BF0">
            <w:pPr>
              <w:spacing w:before="60"/>
              <w:rPr>
                <w:rFonts w:cs="Calibri"/>
                <w:sz w:val="16"/>
              </w:rPr>
            </w:pPr>
            <w:proofErr w:type="spellStart"/>
            <w:r w:rsidRPr="00487725">
              <w:rPr>
                <w:rFonts w:cs="Calibri"/>
                <w:sz w:val="16"/>
              </w:rPr>
              <w:t>HwAgSnsrNotTrimFlt_Cnt_T_logl</w:t>
            </w:r>
            <w:proofErr w:type="spellEnd"/>
          </w:p>
        </w:tc>
        <w:tc>
          <w:tcPr>
            <w:tcW w:w="1135" w:type="dxa"/>
          </w:tcPr>
          <w:p w:rsidR="002E1BF0" w:rsidRPr="00AA38E8" w:rsidRDefault="00487725" w:rsidP="002E1BF0">
            <w:pPr>
              <w:spacing w:before="60"/>
              <w:rPr>
                <w:rFonts w:cs="Calibri"/>
                <w:sz w:val="16"/>
              </w:rPr>
            </w:pPr>
            <w:proofErr w:type="spellStart"/>
            <w:r>
              <w:rPr>
                <w:rFonts w:cs="Calibri"/>
                <w:sz w:val="16"/>
              </w:rPr>
              <w:t>boolean</w:t>
            </w:r>
            <w:proofErr w:type="spellEnd"/>
          </w:p>
        </w:tc>
        <w:tc>
          <w:tcPr>
            <w:tcW w:w="1135" w:type="dxa"/>
          </w:tcPr>
          <w:p w:rsidR="002E1BF0" w:rsidRPr="00AA38E8" w:rsidRDefault="00487725" w:rsidP="002E1BF0">
            <w:pPr>
              <w:spacing w:before="60"/>
              <w:rPr>
                <w:rFonts w:cs="Calibri"/>
                <w:sz w:val="16"/>
              </w:rPr>
            </w:pPr>
            <w:r>
              <w:rPr>
                <w:rFonts w:cs="Calibri"/>
                <w:sz w:val="16"/>
              </w:rPr>
              <w:t>FALSE</w:t>
            </w:r>
          </w:p>
        </w:tc>
        <w:tc>
          <w:tcPr>
            <w:tcW w:w="1135" w:type="dxa"/>
          </w:tcPr>
          <w:p w:rsidR="002E1BF0" w:rsidRPr="00AA38E8" w:rsidRDefault="00487725" w:rsidP="002E1BF0">
            <w:pPr>
              <w:spacing w:before="60"/>
              <w:rPr>
                <w:rFonts w:cs="Calibri"/>
                <w:sz w:val="16"/>
              </w:rPr>
            </w:pPr>
            <w:r>
              <w:rPr>
                <w:rFonts w:cs="Calibri"/>
                <w:sz w:val="16"/>
              </w:rPr>
              <w:t>TRUE</w:t>
            </w:r>
          </w:p>
        </w:tc>
      </w:tr>
      <w:tr w:rsidR="002E1BF0" w:rsidRPr="00AA38E8" w:rsidTr="002E1BF0">
        <w:tc>
          <w:tcPr>
            <w:tcW w:w="1670" w:type="dxa"/>
          </w:tcPr>
          <w:p w:rsidR="002E1BF0" w:rsidRPr="00AA38E8" w:rsidRDefault="002E1BF0" w:rsidP="002E1BF0">
            <w:pPr>
              <w:spacing w:before="60"/>
              <w:rPr>
                <w:rFonts w:cs="Calibri"/>
                <w:b/>
                <w:bCs/>
                <w:sz w:val="16"/>
              </w:rPr>
            </w:pPr>
            <w:r w:rsidRPr="00AA38E8">
              <w:rPr>
                <w:rFonts w:cs="Calibri"/>
                <w:b/>
                <w:bCs/>
                <w:sz w:val="16"/>
              </w:rPr>
              <w:t>Return Value</w:t>
            </w:r>
          </w:p>
        </w:tc>
        <w:tc>
          <w:tcPr>
            <w:tcW w:w="3853" w:type="dxa"/>
          </w:tcPr>
          <w:p w:rsidR="002E1BF0" w:rsidRPr="00AA38E8" w:rsidRDefault="00487725" w:rsidP="002E1BF0">
            <w:pPr>
              <w:spacing w:before="60"/>
              <w:rPr>
                <w:rFonts w:cs="Calibri"/>
                <w:sz w:val="16"/>
              </w:rPr>
            </w:pPr>
            <w:proofErr w:type="spellStart"/>
            <w:r w:rsidRPr="00487725">
              <w:rPr>
                <w:rFonts w:cs="Calibri"/>
                <w:sz w:val="16"/>
              </w:rPr>
              <w:t>PinionAgFltTmrElpd_Cnt_T_logl</w:t>
            </w:r>
            <w:proofErr w:type="spellEnd"/>
          </w:p>
        </w:tc>
        <w:tc>
          <w:tcPr>
            <w:tcW w:w="1135" w:type="dxa"/>
          </w:tcPr>
          <w:p w:rsidR="002E1BF0" w:rsidRPr="00AA38E8" w:rsidRDefault="002E1BF0" w:rsidP="002E1BF0">
            <w:pPr>
              <w:spacing w:before="60"/>
              <w:rPr>
                <w:rFonts w:cs="Calibri"/>
                <w:sz w:val="16"/>
              </w:rPr>
            </w:pPr>
            <w:proofErr w:type="spellStart"/>
            <w:r>
              <w:rPr>
                <w:rFonts w:cs="Calibri"/>
                <w:sz w:val="16"/>
              </w:rPr>
              <w:t>boolean</w:t>
            </w:r>
            <w:proofErr w:type="spellEnd"/>
          </w:p>
        </w:tc>
        <w:tc>
          <w:tcPr>
            <w:tcW w:w="1135" w:type="dxa"/>
          </w:tcPr>
          <w:p w:rsidR="002E1BF0" w:rsidRPr="00AA38E8" w:rsidRDefault="002E1BF0" w:rsidP="002E1BF0">
            <w:pPr>
              <w:spacing w:before="60"/>
              <w:rPr>
                <w:rFonts w:cs="Calibri"/>
                <w:sz w:val="16"/>
              </w:rPr>
            </w:pPr>
            <w:r>
              <w:rPr>
                <w:rFonts w:cs="Calibri"/>
                <w:sz w:val="16"/>
              </w:rPr>
              <w:t>FALSE</w:t>
            </w:r>
          </w:p>
        </w:tc>
        <w:tc>
          <w:tcPr>
            <w:tcW w:w="1135" w:type="dxa"/>
          </w:tcPr>
          <w:p w:rsidR="002E1BF0" w:rsidRPr="00AA38E8" w:rsidRDefault="002E1BF0" w:rsidP="002E1BF0">
            <w:pPr>
              <w:spacing w:before="60"/>
              <w:rPr>
                <w:rFonts w:cs="Calibri"/>
                <w:sz w:val="16"/>
              </w:rPr>
            </w:pPr>
            <w:r>
              <w:rPr>
                <w:rFonts w:cs="Calibri"/>
                <w:sz w:val="16"/>
              </w:rPr>
              <w:t>TRUE</w:t>
            </w:r>
          </w:p>
        </w:tc>
      </w:tr>
    </w:tbl>
    <w:p w:rsidR="002E1BF0" w:rsidRDefault="002E1BF0" w:rsidP="002E1BF0">
      <w:pPr>
        <w:pStyle w:val="Heading4"/>
      </w:pPr>
      <w:r>
        <w:t>Design Rationale</w:t>
      </w:r>
    </w:p>
    <w:p w:rsidR="002E1BF0" w:rsidRPr="007D13DE" w:rsidRDefault="002E1BF0" w:rsidP="002E1BF0">
      <w:pPr>
        <w:rPr>
          <w:lang w:bidi="ar-SA"/>
        </w:rPr>
      </w:pPr>
      <w:r>
        <w:rPr>
          <w:lang w:bidi="ar-SA"/>
        </w:rPr>
        <w:t>Refer FDD</w:t>
      </w:r>
    </w:p>
    <w:p w:rsidR="002E1BF0" w:rsidRPr="00AA38E8" w:rsidRDefault="002E1BF0" w:rsidP="002E1BF0">
      <w:pPr>
        <w:pStyle w:val="Heading4"/>
      </w:pPr>
      <w:r>
        <w:t>Processing</w:t>
      </w:r>
    </w:p>
    <w:p w:rsidR="002E1BF0" w:rsidRDefault="002E1BF0" w:rsidP="002E1BF0">
      <w:pPr>
        <w:rPr>
          <w:rFonts w:cs="Calibri"/>
        </w:rPr>
      </w:pPr>
      <w:r>
        <w:rPr>
          <w:rFonts w:cs="Calibri"/>
        </w:rPr>
        <w:t>Refer FDD</w:t>
      </w:r>
    </w:p>
    <w:p w:rsidR="0030305A" w:rsidRPr="00AA38E8" w:rsidRDefault="0030305A" w:rsidP="0030305A">
      <w:pPr>
        <w:pStyle w:val="Heading3"/>
      </w:pPr>
      <w:bookmarkStart w:id="367" w:name="_Toc519157804"/>
      <w:proofErr w:type="spellStart"/>
      <w:r w:rsidRPr="0030305A">
        <w:lastRenderedPageBreak/>
        <w:t>OffsCorrnTmr</w:t>
      </w:r>
      <w:bookmarkEnd w:id="367"/>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3853"/>
        <w:gridCol w:w="1135"/>
        <w:gridCol w:w="1135"/>
        <w:gridCol w:w="1135"/>
      </w:tblGrid>
      <w:tr w:rsidR="0030305A" w:rsidRPr="00AA38E8" w:rsidTr="0030305A">
        <w:tc>
          <w:tcPr>
            <w:tcW w:w="1670" w:type="dxa"/>
          </w:tcPr>
          <w:p w:rsidR="0030305A" w:rsidRPr="00AA38E8" w:rsidRDefault="0030305A" w:rsidP="0030305A">
            <w:pPr>
              <w:spacing w:before="60"/>
              <w:rPr>
                <w:rFonts w:cs="Calibri"/>
                <w:b/>
                <w:bCs/>
                <w:sz w:val="16"/>
              </w:rPr>
            </w:pPr>
            <w:r w:rsidRPr="00AA38E8">
              <w:rPr>
                <w:rFonts w:cs="Calibri"/>
                <w:b/>
                <w:bCs/>
                <w:sz w:val="16"/>
              </w:rPr>
              <w:t>Function Name</w:t>
            </w:r>
          </w:p>
        </w:tc>
        <w:tc>
          <w:tcPr>
            <w:tcW w:w="3853" w:type="dxa"/>
          </w:tcPr>
          <w:p w:rsidR="0030305A" w:rsidRPr="00AA38E8" w:rsidRDefault="0030305A" w:rsidP="0030305A">
            <w:pPr>
              <w:spacing w:before="60"/>
              <w:rPr>
                <w:rFonts w:cs="Calibri"/>
                <w:sz w:val="16"/>
              </w:rPr>
            </w:pPr>
            <w:proofErr w:type="spellStart"/>
            <w:r w:rsidRPr="0030305A">
              <w:rPr>
                <w:rFonts w:cs="Calibri"/>
                <w:sz w:val="16"/>
              </w:rPr>
              <w:t>OffsCorrnTmr</w:t>
            </w:r>
            <w:proofErr w:type="spellEnd"/>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Type</w:t>
            </w:r>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Min</w:t>
            </w:r>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Max</w:t>
            </w:r>
          </w:p>
        </w:tc>
      </w:tr>
      <w:tr w:rsidR="0030305A" w:rsidRPr="00AA38E8" w:rsidTr="0030305A">
        <w:tc>
          <w:tcPr>
            <w:tcW w:w="1670" w:type="dxa"/>
          </w:tcPr>
          <w:p w:rsidR="0030305A" w:rsidRPr="00AA38E8" w:rsidRDefault="0030305A" w:rsidP="0030305A">
            <w:pPr>
              <w:spacing w:before="60"/>
              <w:rPr>
                <w:rFonts w:cs="Calibri"/>
                <w:b/>
                <w:bCs/>
                <w:sz w:val="16"/>
              </w:rPr>
            </w:pPr>
            <w:r w:rsidRPr="00AA38E8">
              <w:rPr>
                <w:rFonts w:cs="Calibri"/>
                <w:b/>
                <w:bCs/>
                <w:sz w:val="16"/>
              </w:rPr>
              <w:t xml:space="preserve">Arguments Passed </w:t>
            </w:r>
          </w:p>
        </w:tc>
        <w:tc>
          <w:tcPr>
            <w:tcW w:w="3853" w:type="dxa"/>
          </w:tcPr>
          <w:p w:rsidR="0030305A" w:rsidRPr="00AA38E8" w:rsidRDefault="00C9031C" w:rsidP="0030305A">
            <w:pPr>
              <w:spacing w:before="60"/>
              <w:rPr>
                <w:rFonts w:cs="Calibri"/>
                <w:sz w:val="16"/>
              </w:rPr>
            </w:pPr>
            <w:r>
              <w:rPr>
                <w:rFonts w:cs="Calibri"/>
                <w:sz w:val="16"/>
              </w:rPr>
              <w:t>None</w:t>
            </w:r>
          </w:p>
        </w:tc>
        <w:tc>
          <w:tcPr>
            <w:tcW w:w="1135" w:type="dxa"/>
          </w:tcPr>
          <w:p w:rsidR="0030305A" w:rsidRPr="00AA38E8" w:rsidRDefault="0030305A" w:rsidP="0030305A">
            <w:pPr>
              <w:spacing w:before="60"/>
              <w:rPr>
                <w:rFonts w:cs="Calibri"/>
                <w:sz w:val="16"/>
              </w:rPr>
            </w:pPr>
          </w:p>
        </w:tc>
        <w:tc>
          <w:tcPr>
            <w:tcW w:w="1135" w:type="dxa"/>
          </w:tcPr>
          <w:p w:rsidR="0030305A" w:rsidRPr="00AA38E8" w:rsidRDefault="0030305A" w:rsidP="0030305A">
            <w:pPr>
              <w:spacing w:before="60"/>
              <w:rPr>
                <w:rFonts w:cs="Calibri"/>
                <w:sz w:val="16"/>
              </w:rPr>
            </w:pPr>
          </w:p>
        </w:tc>
        <w:tc>
          <w:tcPr>
            <w:tcW w:w="1135" w:type="dxa"/>
          </w:tcPr>
          <w:p w:rsidR="0030305A" w:rsidRPr="00AA38E8" w:rsidRDefault="0030305A" w:rsidP="0030305A">
            <w:pPr>
              <w:spacing w:before="60"/>
              <w:rPr>
                <w:rFonts w:cs="Calibri"/>
                <w:sz w:val="16"/>
              </w:rPr>
            </w:pPr>
          </w:p>
        </w:tc>
      </w:tr>
      <w:tr w:rsidR="0030305A" w:rsidRPr="00AA38E8" w:rsidTr="0030305A">
        <w:tc>
          <w:tcPr>
            <w:tcW w:w="1670" w:type="dxa"/>
          </w:tcPr>
          <w:p w:rsidR="0030305A" w:rsidRPr="00AA38E8" w:rsidRDefault="0030305A" w:rsidP="0030305A">
            <w:pPr>
              <w:spacing w:before="60"/>
              <w:rPr>
                <w:rFonts w:cs="Calibri"/>
                <w:b/>
                <w:bCs/>
                <w:sz w:val="16"/>
              </w:rPr>
            </w:pPr>
            <w:r w:rsidRPr="00AA38E8">
              <w:rPr>
                <w:rFonts w:cs="Calibri"/>
                <w:b/>
                <w:bCs/>
                <w:sz w:val="16"/>
              </w:rPr>
              <w:t>Return Value</w:t>
            </w:r>
          </w:p>
        </w:tc>
        <w:tc>
          <w:tcPr>
            <w:tcW w:w="3853" w:type="dxa"/>
          </w:tcPr>
          <w:p w:rsidR="0030305A" w:rsidRPr="00AA38E8" w:rsidRDefault="00897B67" w:rsidP="0030305A">
            <w:pPr>
              <w:spacing w:before="60"/>
              <w:rPr>
                <w:rFonts w:cs="Calibri"/>
                <w:sz w:val="16"/>
              </w:rPr>
            </w:pPr>
            <w:proofErr w:type="spellStart"/>
            <w:r w:rsidRPr="00897B67">
              <w:rPr>
                <w:rFonts w:cs="Calibri"/>
                <w:sz w:val="16"/>
              </w:rPr>
              <w:t>OffsCorrnTmrElpd_Cnt_T_logl</w:t>
            </w:r>
            <w:proofErr w:type="spellEnd"/>
          </w:p>
        </w:tc>
        <w:tc>
          <w:tcPr>
            <w:tcW w:w="1135" w:type="dxa"/>
          </w:tcPr>
          <w:p w:rsidR="0030305A" w:rsidRPr="00AA38E8" w:rsidRDefault="0030305A" w:rsidP="0030305A">
            <w:pPr>
              <w:spacing w:before="60"/>
              <w:rPr>
                <w:rFonts w:cs="Calibri"/>
                <w:sz w:val="16"/>
              </w:rPr>
            </w:pPr>
            <w:proofErr w:type="spellStart"/>
            <w:r>
              <w:rPr>
                <w:rFonts w:cs="Calibri"/>
                <w:sz w:val="16"/>
              </w:rPr>
              <w:t>boolean</w:t>
            </w:r>
            <w:proofErr w:type="spellEnd"/>
          </w:p>
        </w:tc>
        <w:tc>
          <w:tcPr>
            <w:tcW w:w="1135" w:type="dxa"/>
          </w:tcPr>
          <w:p w:rsidR="0030305A" w:rsidRPr="00AA38E8" w:rsidRDefault="0030305A" w:rsidP="0030305A">
            <w:pPr>
              <w:spacing w:before="60"/>
              <w:rPr>
                <w:rFonts w:cs="Calibri"/>
                <w:sz w:val="16"/>
              </w:rPr>
            </w:pPr>
            <w:r>
              <w:rPr>
                <w:rFonts w:cs="Calibri"/>
                <w:sz w:val="16"/>
              </w:rPr>
              <w:t>FALSE</w:t>
            </w:r>
          </w:p>
        </w:tc>
        <w:tc>
          <w:tcPr>
            <w:tcW w:w="1135" w:type="dxa"/>
          </w:tcPr>
          <w:p w:rsidR="0030305A" w:rsidRPr="00AA38E8" w:rsidRDefault="0030305A" w:rsidP="0030305A">
            <w:pPr>
              <w:spacing w:before="60"/>
              <w:rPr>
                <w:rFonts w:cs="Calibri"/>
                <w:sz w:val="16"/>
              </w:rPr>
            </w:pPr>
            <w:r>
              <w:rPr>
                <w:rFonts w:cs="Calibri"/>
                <w:sz w:val="16"/>
              </w:rPr>
              <w:t>TRUE</w:t>
            </w:r>
          </w:p>
        </w:tc>
      </w:tr>
    </w:tbl>
    <w:p w:rsidR="0030305A" w:rsidRDefault="0030305A" w:rsidP="0030305A">
      <w:pPr>
        <w:pStyle w:val="Heading4"/>
      </w:pPr>
      <w:r>
        <w:t>Design Rationale</w:t>
      </w:r>
    </w:p>
    <w:p w:rsidR="0030305A" w:rsidRPr="007D13DE" w:rsidRDefault="0030305A" w:rsidP="0030305A">
      <w:pPr>
        <w:rPr>
          <w:lang w:bidi="ar-SA"/>
        </w:rPr>
      </w:pPr>
      <w:r>
        <w:rPr>
          <w:lang w:bidi="ar-SA"/>
        </w:rPr>
        <w:t>Refer FDD</w:t>
      </w:r>
    </w:p>
    <w:p w:rsidR="0030305A" w:rsidRPr="00AA38E8" w:rsidRDefault="0030305A" w:rsidP="0030305A">
      <w:pPr>
        <w:pStyle w:val="Heading4"/>
      </w:pPr>
      <w:r>
        <w:t>Processing</w:t>
      </w:r>
    </w:p>
    <w:p w:rsidR="0030305A" w:rsidRDefault="0030305A" w:rsidP="0030305A">
      <w:pPr>
        <w:rPr>
          <w:rFonts w:cs="Calibri"/>
        </w:rPr>
      </w:pPr>
      <w:r>
        <w:rPr>
          <w:rFonts w:cs="Calibri"/>
        </w:rPr>
        <w:t>Refer FDD</w:t>
      </w:r>
    </w:p>
    <w:p w:rsidR="00020165" w:rsidRDefault="00020165" w:rsidP="0030305A">
      <w:pPr>
        <w:rPr>
          <w:rFonts w:cs="Calibri"/>
        </w:rPr>
      </w:pPr>
    </w:p>
    <w:p w:rsidR="00020165" w:rsidRPr="00AA38E8" w:rsidRDefault="00020165" w:rsidP="00020165">
      <w:pPr>
        <w:pStyle w:val="Heading3"/>
      </w:pPr>
      <w:bookmarkStart w:id="368" w:name="_Toc519157805"/>
      <w:proofErr w:type="spellStart"/>
      <w:r w:rsidRPr="00020165">
        <w:t>InitTmr</w:t>
      </w:r>
      <w:bookmarkEnd w:id="368"/>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3853"/>
        <w:gridCol w:w="1135"/>
        <w:gridCol w:w="1135"/>
        <w:gridCol w:w="1135"/>
      </w:tblGrid>
      <w:tr w:rsidR="00020165" w:rsidRPr="00AA38E8" w:rsidTr="000A22E3">
        <w:tc>
          <w:tcPr>
            <w:tcW w:w="1670" w:type="dxa"/>
          </w:tcPr>
          <w:p w:rsidR="00020165" w:rsidRPr="00AA38E8" w:rsidRDefault="00020165" w:rsidP="000A22E3">
            <w:pPr>
              <w:spacing w:before="60"/>
              <w:rPr>
                <w:rFonts w:cs="Calibri"/>
                <w:b/>
                <w:bCs/>
                <w:sz w:val="16"/>
              </w:rPr>
            </w:pPr>
            <w:r w:rsidRPr="00AA38E8">
              <w:rPr>
                <w:rFonts w:cs="Calibri"/>
                <w:b/>
                <w:bCs/>
                <w:sz w:val="16"/>
              </w:rPr>
              <w:t>Function Name</w:t>
            </w:r>
          </w:p>
        </w:tc>
        <w:tc>
          <w:tcPr>
            <w:tcW w:w="3853" w:type="dxa"/>
          </w:tcPr>
          <w:p w:rsidR="00020165" w:rsidRPr="00AA38E8" w:rsidRDefault="00020165" w:rsidP="000A22E3">
            <w:pPr>
              <w:spacing w:before="60"/>
              <w:rPr>
                <w:rFonts w:cs="Calibri"/>
                <w:sz w:val="16"/>
              </w:rPr>
            </w:pPr>
            <w:proofErr w:type="spellStart"/>
            <w:r w:rsidRPr="00020165">
              <w:rPr>
                <w:rFonts w:cs="Calibri"/>
                <w:sz w:val="16"/>
              </w:rPr>
              <w:t>InitTmr</w:t>
            </w:r>
            <w:proofErr w:type="spellEnd"/>
          </w:p>
        </w:tc>
        <w:tc>
          <w:tcPr>
            <w:tcW w:w="1135" w:type="dxa"/>
            <w:shd w:val="pct30" w:color="FFFF00" w:fill="auto"/>
          </w:tcPr>
          <w:p w:rsidR="00020165" w:rsidRPr="00AA38E8" w:rsidRDefault="00020165" w:rsidP="000A22E3">
            <w:pPr>
              <w:spacing w:before="60"/>
              <w:jc w:val="center"/>
              <w:rPr>
                <w:rFonts w:cs="Calibri"/>
                <w:sz w:val="16"/>
              </w:rPr>
            </w:pPr>
            <w:r w:rsidRPr="00AA38E8">
              <w:rPr>
                <w:rFonts w:cs="Calibri"/>
                <w:sz w:val="16"/>
              </w:rPr>
              <w:t>Type</w:t>
            </w:r>
          </w:p>
        </w:tc>
        <w:tc>
          <w:tcPr>
            <w:tcW w:w="1135" w:type="dxa"/>
            <w:shd w:val="pct30" w:color="FFFF00" w:fill="auto"/>
          </w:tcPr>
          <w:p w:rsidR="00020165" w:rsidRPr="00AA38E8" w:rsidRDefault="00020165" w:rsidP="000A22E3">
            <w:pPr>
              <w:spacing w:before="60"/>
              <w:jc w:val="center"/>
              <w:rPr>
                <w:rFonts w:cs="Calibri"/>
                <w:sz w:val="16"/>
              </w:rPr>
            </w:pPr>
            <w:r w:rsidRPr="00AA38E8">
              <w:rPr>
                <w:rFonts w:cs="Calibri"/>
                <w:sz w:val="16"/>
              </w:rPr>
              <w:t>Min</w:t>
            </w:r>
          </w:p>
        </w:tc>
        <w:tc>
          <w:tcPr>
            <w:tcW w:w="1135" w:type="dxa"/>
            <w:shd w:val="pct30" w:color="FFFF00" w:fill="auto"/>
          </w:tcPr>
          <w:p w:rsidR="00020165" w:rsidRPr="00AA38E8" w:rsidRDefault="00020165" w:rsidP="000A22E3">
            <w:pPr>
              <w:spacing w:before="60"/>
              <w:jc w:val="center"/>
              <w:rPr>
                <w:rFonts w:cs="Calibri"/>
                <w:sz w:val="16"/>
              </w:rPr>
            </w:pPr>
            <w:r w:rsidRPr="00AA38E8">
              <w:rPr>
                <w:rFonts w:cs="Calibri"/>
                <w:sz w:val="16"/>
              </w:rPr>
              <w:t>Max</w:t>
            </w:r>
          </w:p>
        </w:tc>
      </w:tr>
      <w:tr w:rsidR="00020165" w:rsidRPr="00AA38E8" w:rsidTr="000A22E3">
        <w:tc>
          <w:tcPr>
            <w:tcW w:w="1670" w:type="dxa"/>
          </w:tcPr>
          <w:p w:rsidR="00020165" w:rsidRPr="00AA38E8" w:rsidRDefault="00020165" w:rsidP="000A22E3">
            <w:pPr>
              <w:spacing w:before="60"/>
              <w:rPr>
                <w:rFonts w:cs="Calibri"/>
                <w:b/>
                <w:bCs/>
                <w:sz w:val="16"/>
              </w:rPr>
            </w:pPr>
            <w:r w:rsidRPr="00AA38E8">
              <w:rPr>
                <w:rFonts w:cs="Calibri"/>
                <w:b/>
                <w:bCs/>
                <w:sz w:val="16"/>
              </w:rPr>
              <w:t xml:space="preserve">Arguments Passed </w:t>
            </w:r>
          </w:p>
        </w:tc>
        <w:tc>
          <w:tcPr>
            <w:tcW w:w="3853" w:type="dxa"/>
          </w:tcPr>
          <w:p w:rsidR="00020165" w:rsidRPr="00AA38E8" w:rsidRDefault="009F10AB" w:rsidP="000A22E3">
            <w:pPr>
              <w:spacing w:before="60"/>
              <w:rPr>
                <w:rFonts w:cs="Calibri"/>
                <w:sz w:val="16"/>
              </w:rPr>
            </w:pPr>
            <w:r>
              <w:rPr>
                <w:rFonts w:cs="Calibri"/>
                <w:sz w:val="16"/>
              </w:rPr>
              <w:t>None</w:t>
            </w:r>
          </w:p>
        </w:tc>
        <w:tc>
          <w:tcPr>
            <w:tcW w:w="1135" w:type="dxa"/>
          </w:tcPr>
          <w:p w:rsidR="00020165" w:rsidRPr="00AA38E8" w:rsidRDefault="00020165" w:rsidP="000A22E3">
            <w:pPr>
              <w:spacing w:before="60"/>
              <w:rPr>
                <w:rFonts w:cs="Calibri"/>
                <w:sz w:val="16"/>
              </w:rPr>
            </w:pPr>
          </w:p>
        </w:tc>
        <w:tc>
          <w:tcPr>
            <w:tcW w:w="1135" w:type="dxa"/>
          </w:tcPr>
          <w:p w:rsidR="00020165" w:rsidRPr="00AA38E8" w:rsidRDefault="00020165" w:rsidP="000A22E3">
            <w:pPr>
              <w:spacing w:before="60"/>
              <w:rPr>
                <w:rFonts w:cs="Calibri"/>
                <w:sz w:val="16"/>
              </w:rPr>
            </w:pPr>
          </w:p>
        </w:tc>
        <w:tc>
          <w:tcPr>
            <w:tcW w:w="1135" w:type="dxa"/>
          </w:tcPr>
          <w:p w:rsidR="00020165" w:rsidRPr="00AA38E8" w:rsidRDefault="00020165" w:rsidP="000A22E3">
            <w:pPr>
              <w:spacing w:before="60"/>
              <w:rPr>
                <w:rFonts w:cs="Calibri"/>
                <w:sz w:val="16"/>
              </w:rPr>
            </w:pPr>
          </w:p>
        </w:tc>
      </w:tr>
      <w:tr w:rsidR="00020165" w:rsidRPr="00AA38E8" w:rsidTr="000A22E3">
        <w:tc>
          <w:tcPr>
            <w:tcW w:w="1670" w:type="dxa"/>
          </w:tcPr>
          <w:p w:rsidR="00020165" w:rsidRPr="00AA38E8" w:rsidRDefault="00020165" w:rsidP="000A22E3">
            <w:pPr>
              <w:spacing w:before="60"/>
              <w:rPr>
                <w:rFonts w:cs="Calibri"/>
                <w:b/>
                <w:bCs/>
                <w:sz w:val="16"/>
              </w:rPr>
            </w:pPr>
            <w:r w:rsidRPr="00AA38E8">
              <w:rPr>
                <w:rFonts w:cs="Calibri"/>
                <w:b/>
                <w:bCs/>
                <w:sz w:val="16"/>
              </w:rPr>
              <w:t>Return Value</w:t>
            </w:r>
          </w:p>
        </w:tc>
        <w:tc>
          <w:tcPr>
            <w:tcW w:w="3853" w:type="dxa"/>
          </w:tcPr>
          <w:p w:rsidR="00020165" w:rsidRPr="00AA38E8" w:rsidRDefault="00020165" w:rsidP="000A22E3">
            <w:pPr>
              <w:spacing w:before="60"/>
              <w:rPr>
                <w:rFonts w:cs="Calibri"/>
                <w:sz w:val="16"/>
              </w:rPr>
            </w:pPr>
            <w:proofErr w:type="spellStart"/>
            <w:r w:rsidRPr="00020165">
              <w:rPr>
                <w:rFonts w:cs="Calibri"/>
                <w:sz w:val="16"/>
              </w:rPr>
              <w:t>AllwExitFromInit_Cnt_T_logl</w:t>
            </w:r>
            <w:proofErr w:type="spellEnd"/>
          </w:p>
        </w:tc>
        <w:tc>
          <w:tcPr>
            <w:tcW w:w="1135" w:type="dxa"/>
          </w:tcPr>
          <w:p w:rsidR="00020165" w:rsidRPr="00AA38E8" w:rsidRDefault="00020165" w:rsidP="000A22E3">
            <w:pPr>
              <w:spacing w:before="60"/>
              <w:rPr>
                <w:rFonts w:cs="Calibri"/>
                <w:sz w:val="16"/>
              </w:rPr>
            </w:pPr>
            <w:proofErr w:type="spellStart"/>
            <w:r>
              <w:rPr>
                <w:rFonts w:cs="Calibri"/>
                <w:sz w:val="16"/>
              </w:rPr>
              <w:t>boolean</w:t>
            </w:r>
            <w:proofErr w:type="spellEnd"/>
          </w:p>
        </w:tc>
        <w:tc>
          <w:tcPr>
            <w:tcW w:w="1135" w:type="dxa"/>
          </w:tcPr>
          <w:p w:rsidR="00020165" w:rsidRPr="00AA38E8" w:rsidRDefault="00020165" w:rsidP="000A22E3">
            <w:pPr>
              <w:spacing w:before="60"/>
              <w:rPr>
                <w:rFonts w:cs="Calibri"/>
                <w:sz w:val="16"/>
              </w:rPr>
            </w:pPr>
            <w:r>
              <w:rPr>
                <w:rFonts w:cs="Calibri"/>
                <w:sz w:val="16"/>
              </w:rPr>
              <w:t>FALSE</w:t>
            </w:r>
          </w:p>
        </w:tc>
        <w:tc>
          <w:tcPr>
            <w:tcW w:w="1135" w:type="dxa"/>
          </w:tcPr>
          <w:p w:rsidR="00020165" w:rsidRPr="00AA38E8" w:rsidRDefault="00020165" w:rsidP="000A22E3">
            <w:pPr>
              <w:spacing w:before="60"/>
              <w:rPr>
                <w:rFonts w:cs="Calibri"/>
                <w:sz w:val="16"/>
              </w:rPr>
            </w:pPr>
            <w:r>
              <w:rPr>
                <w:rFonts w:cs="Calibri"/>
                <w:sz w:val="16"/>
              </w:rPr>
              <w:t>TRUE</w:t>
            </w:r>
          </w:p>
        </w:tc>
      </w:tr>
    </w:tbl>
    <w:p w:rsidR="00020165" w:rsidRDefault="00020165" w:rsidP="00020165">
      <w:pPr>
        <w:pStyle w:val="Heading4"/>
      </w:pPr>
      <w:r>
        <w:t>Design Rationale</w:t>
      </w:r>
    </w:p>
    <w:p w:rsidR="00020165" w:rsidRPr="007D13DE" w:rsidRDefault="00020165" w:rsidP="00020165">
      <w:pPr>
        <w:rPr>
          <w:lang w:bidi="ar-SA"/>
        </w:rPr>
      </w:pPr>
      <w:r>
        <w:rPr>
          <w:lang w:bidi="ar-SA"/>
        </w:rPr>
        <w:t>Refer FDD</w:t>
      </w:r>
    </w:p>
    <w:p w:rsidR="00020165" w:rsidRPr="00AA38E8" w:rsidRDefault="00020165" w:rsidP="00020165">
      <w:pPr>
        <w:pStyle w:val="Heading4"/>
      </w:pPr>
      <w:r>
        <w:t>Processing</w:t>
      </w:r>
    </w:p>
    <w:p w:rsidR="00020165" w:rsidRDefault="00020165" w:rsidP="00020165">
      <w:pPr>
        <w:rPr>
          <w:rFonts w:cs="Calibri"/>
        </w:rPr>
      </w:pPr>
      <w:r>
        <w:rPr>
          <w:rFonts w:cs="Calibri"/>
        </w:rPr>
        <w:t>Refer FDD</w:t>
      </w:r>
    </w:p>
    <w:p w:rsidR="00897B67" w:rsidRDefault="00897B67" w:rsidP="0030305A">
      <w:pPr>
        <w:rPr>
          <w:rFonts w:cs="Calibri"/>
        </w:rPr>
      </w:pPr>
    </w:p>
    <w:p w:rsidR="0030305A" w:rsidRPr="00AA38E8" w:rsidRDefault="0030305A" w:rsidP="0030305A">
      <w:pPr>
        <w:pStyle w:val="Heading3"/>
      </w:pPr>
      <w:bookmarkStart w:id="369" w:name="_Toc519157806"/>
      <w:proofErr w:type="spellStart"/>
      <w:r w:rsidRPr="0030305A">
        <w:t>CalcBmwMotAgOffsSelnSt</w:t>
      </w:r>
      <w:bookmarkEnd w:id="369"/>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3853"/>
        <w:gridCol w:w="1135"/>
        <w:gridCol w:w="1135"/>
        <w:gridCol w:w="1135"/>
      </w:tblGrid>
      <w:tr w:rsidR="0030305A" w:rsidRPr="00AA38E8" w:rsidTr="0030305A">
        <w:tc>
          <w:tcPr>
            <w:tcW w:w="1670" w:type="dxa"/>
          </w:tcPr>
          <w:p w:rsidR="0030305A" w:rsidRPr="00AA38E8" w:rsidRDefault="0030305A" w:rsidP="0030305A">
            <w:pPr>
              <w:spacing w:before="60"/>
              <w:rPr>
                <w:rFonts w:cs="Calibri"/>
                <w:b/>
                <w:bCs/>
                <w:sz w:val="16"/>
              </w:rPr>
            </w:pPr>
            <w:r w:rsidRPr="00AA38E8">
              <w:rPr>
                <w:rFonts w:cs="Calibri"/>
                <w:b/>
                <w:bCs/>
                <w:sz w:val="16"/>
              </w:rPr>
              <w:t>Function Name</w:t>
            </w:r>
          </w:p>
        </w:tc>
        <w:tc>
          <w:tcPr>
            <w:tcW w:w="3853" w:type="dxa"/>
          </w:tcPr>
          <w:p w:rsidR="0030305A" w:rsidRPr="00AA38E8" w:rsidRDefault="0030305A" w:rsidP="0030305A">
            <w:pPr>
              <w:spacing w:before="60"/>
              <w:rPr>
                <w:rFonts w:cs="Calibri"/>
                <w:sz w:val="16"/>
              </w:rPr>
            </w:pPr>
            <w:proofErr w:type="spellStart"/>
            <w:r w:rsidRPr="0030305A">
              <w:rPr>
                <w:rFonts w:cs="Calibri"/>
                <w:sz w:val="16"/>
              </w:rPr>
              <w:t>CalcBmwMotAgOffsSelnSt</w:t>
            </w:r>
            <w:proofErr w:type="spellEnd"/>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Type</w:t>
            </w:r>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Min</w:t>
            </w:r>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Max</w:t>
            </w:r>
          </w:p>
        </w:tc>
      </w:tr>
      <w:tr w:rsidR="0030305A" w:rsidRPr="00AA38E8" w:rsidTr="0030305A">
        <w:tc>
          <w:tcPr>
            <w:tcW w:w="1670" w:type="dxa"/>
          </w:tcPr>
          <w:p w:rsidR="0030305A" w:rsidRPr="00AA38E8" w:rsidRDefault="0030305A" w:rsidP="0030305A">
            <w:pPr>
              <w:spacing w:before="60"/>
              <w:rPr>
                <w:rFonts w:cs="Calibri"/>
                <w:b/>
                <w:bCs/>
                <w:sz w:val="16"/>
              </w:rPr>
            </w:pPr>
            <w:r w:rsidRPr="00AA38E8">
              <w:rPr>
                <w:rFonts w:cs="Calibri"/>
                <w:b/>
                <w:bCs/>
                <w:sz w:val="16"/>
              </w:rPr>
              <w:t xml:space="preserve">Arguments Passed </w:t>
            </w:r>
          </w:p>
        </w:tc>
        <w:tc>
          <w:tcPr>
            <w:tcW w:w="3853" w:type="dxa"/>
          </w:tcPr>
          <w:p w:rsidR="0030305A" w:rsidRPr="00AA38E8" w:rsidRDefault="00897B67" w:rsidP="0030305A">
            <w:pPr>
              <w:spacing w:before="60"/>
              <w:rPr>
                <w:rFonts w:cs="Calibri"/>
                <w:sz w:val="16"/>
              </w:rPr>
            </w:pPr>
            <w:proofErr w:type="spellStart"/>
            <w:r w:rsidRPr="00897B67">
              <w:rPr>
                <w:rFonts w:cs="Calibri"/>
                <w:sz w:val="16"/>
              </w:rPr>
              <w:t>TurnCntrVld_Cnt_T_logl</w:t>
            </w:r>
            <w:proofErr w:type="spellEnd"/>
          </w:p>
        </w:tc>
        <w:tc>
          <w:tcPr>
            <w:tcW w:w="1135" w:type="dxa"/>
          </w:tcPr>
          <w:p w:rsidR="0030305A" w:rsidRPr="00AA38E8" w:rsidRDefault="0030305A" w:rsidP="0030305A">
            <w:pPr>
              <w:spacing w:before="60"/>
              <w:rPr>
                <w:rFonts w:cs="Calibri"/>
                <w:sz w:val="16"/>
              </w:rPr>
            </w:pPr>
            <w:proofErr w:type="spellStart"/>
            <w:r>
              <w:rPr>
                <w:rFonts w:cs="Calibri"/>
                <w:sz w:val="16"/>
              </w:rPr>
              <w:t>boolean</w:t>
            </w:r>
            <w:proofErr w:type="spellEnd"/>
          </w:p>
        </w:tc>
        <w:tc>
          <w:tcPr>
            <w:tcW w:w="1135" w:type="dxa"/>
          </w:tcPr>
          <w:p w:rsidR="0030305A" w:rsidRPr="00AA38E8" w:rsidRDefault="0030305A" w:rsidP="0030305A">
            <w:pPr>
              <w:spacing w:before="60"/>
              <w:rPr>
                <w:rFonts w:cs="Calibri"/>
                <w:sz w:val="16"/>
              </w:rPr>
            </w:pPr>
            <w:r>
              <w:rPr>
                <w:rFonts w:cs="Calibri"/>
                <w:sz w:val="16"/>
              </w:rPr>
              <w:t>FALSE</w:t>
            </w:r>
          </w:p>
        </w:tc>
        <w:tc>
          <w:tcPr>
            <w:tcW w:w="1135" w:type="dxa"/>
          </w:tcPr>
          <w:p w:rsidR="0030305A" w:rsidRPr="00AA38E8" w:rsidRDefault="0030305A" w:rsidP="0030305A">
            <w:pPr>
              <w:spacing w:before="60"/>
              <w:rPr>
                <w:rFonts w:cs="Calibri"/>
                <w:sz w:val="16"/>
              </w:rPr>
            </w:pPr>
            <w:r>
              <w:rPr>
                <w:rFonts w:cs="Calibri"/>
                <w:sz w:val="16"/>
              </w:rPr>
              <w:t>TRUE</w:t>
            </w:r>
          </w:p>
        </w:tc>
      </w:tr>
      <w:tr w:rsidR="0030305A" w:rsidRPr="00AA38E8" w:rsidTr="0030305A">
        <w:tc>
          <w:tcPr>
            <w:tcW w:w="1670" w:type="dxa"/>
          </w:tcPr>
          <w:p w:rsidR="0030305A" w:rsidRPr="00AA38E8" w:rsidRDefault="0030305A" w:rsidP="0030305A">
            <w:pPr>
              <w:spacing w:before="60"/>
              <w:rPr>
                <w:rFonts w:cs="Calibri"/>
                <w:b/>
                <w:bCs/>
                <w:sz w:val="16"/>
              </w:rPr>
            </w:pPr>
          </w:p>
        </w:tc>
        <w:tc>
          <w:tcPr>
            <w:tcW w:w="3853" w:type="dxa"/>
          </w:tcPr>
          <w:p w:rsidR="0030305A" w:rsidRPr="00AA38E8" w:rsidRDefault="00897B67" w:rsidP="0030305A">
            <w:pPr>
              <w:spacing w:before="60"/>
              <w:rPr>
                <w:rFonts w:cs="Calibri"/>
                <w:sz w:val="16"/>
              </w:rPr>
            </w:pPr>
            <w:proofErr w:type="spellStart"/>
            <w:r w:rsidRPr="00897B67">
              <w:rPr>
                <w:rFonts w:cs="Calibri"/>
                <w:sz w:val="16"/>
              </w:rPr>
              <w:t>BmwQuadOffsSts_Cnt_T_enum</w:t>
            </w:r>
            <w:proofErr w:type="spellEnd"/>
          </w:p>
        </w:tc>
        <w:tc>
          <w:tcPr>
            <w:tcW w:w="1135" w:type="dxa"/>
          </w:tcPr>
          <w:p w:rsidR="0030305A" w:rsidRDefault="00897B67" w:rsidP="0030305A">
            <w:pPr>
              <w:spacing w:before="60"/>
              <w:rPr>
                <w:rFonts w:cs="Calibri"/>
                <w:sz w:val="16"/>
              </w:rPr>
            </w:pPr>
            <w:proofErr w:type="spellStart"/>
            <w:r>
              <w:rPr>
                <w:rFonts w:cs="Calibri"/>
                <w:sz w:val="16"/>
              </w:rPr>
              <w:t>enum</w:t>
            </w:r>
            <w:proofErr w:type="spellEnd"/>
          </w:p>
        </w:tc>
        <w:tc>
          <w:tcPr>
            <w:tcW w:w="1135" w:type="dxa"/>
          </w:tcPr>
          <w:p w:rsidR="0030305A" w:rsidRDefault="005A567E" w:rsidP="0030305A">
            <w:pPr>
              <w:spacing w:before="60"/>
              <w:rPr>
                <w:rFonts w:cs="Calibri"/>
                <w:sz w:val="16"/>
              </w:rPr>
            </w:pPr>
            <w:r>
              <w:rPr>
                <w:rFonts w:cs="Calibri"/>
                <w:sz w:val="16"/>
              </w:rPr>
              <w:t>0</w:t>
            </w:r>
          </w:p>
        </w:tc>
        <w:tc>
          <w:tcPr>
            <w:tcW w:w="1135" w:type="dxa"/>
          </w:tcPr>
          <w:p w:rsidR="0030305A" w:rsidRDefault="005A567E" w:rsidP="0030305A">
            <w:pPr>
              <w:spacing w:before="60"/>
              <w:rPr>
                <w:rFonts w:cs="Calibri"/>
                <w:sz w:val="16"/>
              </w:rPr>
            </w:pPr>
            <w:r>
              <w:rPr>
                <w:rFonts w:cs="Calibri"/>
                <w:sz w:val="16"/>
              </w:rPr>
              <w:t>15</w:t>
            </w:r>
          </w:p>
        </w:tc>
      </w:tr>
      <w:tr w:rsidR="00897B67" w:rsidRPr="00AA38E8" w:rsidTr="0030305A">
        <w:tc>
          <w:tcPr>
            <w:tcW w:w="1670" w:type="dxa"/>
          </w:tcPr>
          <w:p w:rsidR="00897B67" w:rsidRPr="00AA38E8" w:rsidRDefault="00897B67" w:rsidP="0030305A">
            <w:pPr>
              <w:spacing w:before="60"/>
              <w:rPr>
                <w:rFonts w:cs="Calibri"/>
                <w:b/>
                <w:bCs/>
                <w:sz w:val="16"/>
              </w:rPr>
            </w:pPr>
          </w:p>
        </w:tc>
        <w:tc>
          <w:tcPr>
            <w:tcW w:w="3853" w:type="dxa"/>
          </w:tcPr>
          <w:p w:rsidR="00897B67" w:rsidRPr="00AA38E8" w:rsidRDefault="00897B67" w:rsidP="0030305A">
            <w:pPr>
              <w:spacing w:before="60"/>
              <w:rPr>
                <w:rFonts w:cs="Calibri"/>
                <w:sz w:val="16"/>
              </w:rPr>
            </w:pPr>
            <w:proofErr w:type="spellStart"/>
            <w:r w:rsidRPr="00897B67">
              <w:rPr>
                <w:rFonts w:cs="Calibri"/>
                <w:sz w:val="16"/>
              </w:rPr>
              <w:t>PinionAgFltTmrElpd_Cnt_T_logl</w:t>
            </w:r>
            <w:proofErr w:type="spellEnd"/>
          </w:p>
        </w:tc>
        <w:tc>
          <w:tcPr>
            <w:tcW w:w="1135" w:type="dxa"/>
          </w:tcPr>
          <w:p w:rsidR="00897B67" w:rsidRPr="00AA38E8" w:rsidRDefault="00897B67" w:rsidP="00A0035B">
            <w:pPr>
              <w:spacing w:before="60"/>
              <w:rPr>
                <w:rFonts w:cs="Calibri"/>
                <w:sz w:val="16"/>
              </w:rPr>
            </w:pPr>
            <w:proofErr w:type="spellStart"/>
            <w:r>
              <w:rPr>
                <w:rFonts w:cs="Calibri"/>
                <w:sz w:val="16"/>
              </w:rPr>
              <w:t>boolean</w:t>
            </w:r>
            <w:proofErr w:type="spellEnd"/>
          </w:p>
        </w:tc>
        <w:tc>
          <w:tcPr>
            <w:tcW w:w="1135" w:type="dxa"/>
          </w:tcPr>
          <w:p w:rsidR="00897B67" w:rsidRPr="00AA38E8" w:rsidRDefault="00897B67" w:rsidP="00A0035B">
            <w:pPr>
              <w:spacing w:before="60"/>
              <w:rPr>
                <w:rFonts w:cs="Calibri"/>
                <w:sz w:val="16"/>
              </w:rPr>
            </w:pPr>
            <w:r>
              <w:rPr>
                <w:rFonts w:cs="Calibri"/>
                <w:sz w:val="16"/>
              </w:rPr>
              <w:t>FALSE</w:t>
            </w:r>
          </w:p>
        </w:tc>
        <w:tc>
          <w:tcPr>
            <w:tcW w:w="1135" w:type="dxa"/>
          </w:tcPr>
          <w:p w:rsidR="00897B67" w:rsidRPr="00AA38E8" w:rsidRDefault="00897B67" w:rsidP="00A0035B">
            <w:pPr>
              <w:spacing w:before="60"/>
              <w:rPr>
                <w:rFonts w:cs="Calibri"/>
                <w:sz w:val="16"/>
              </w:rPr>
            </w:pPr>
            <w:r>
              <w:rPr>
                <w:rFonts w:cs="Calibri"/>
                <w:sz w:val="16"/>
              </w:rPr>
              <w:t>TRUE</w:t>
            </w:r>
          </w:p>
        </w:tc>
      </w:tr>
      <w:tr w:rsidR="00897B67" w:rsidRPr="00AA38E8" w:rsidTr="0030305A">
        <w:tc>
          <w:tcPr>
            <w:tcW w:w="1670" w:type="dxa"/>
          </w:tcPr>
          <w:p w:rsidR="00897B67" w:rsidRPr="00AA38E8" w:rsidRDefault="00897B67" w:rsidP="0030305A">
            <w:pPr>
              <w:spacing w:before="60"/>
              <w:rPr>
                <w:rFonts w:cs="Calibri"/>
                <w:b/>
                <w:bCs/>
                <w:sz w:val="16"/>
              </w:rPr>
            </w:pPr>
          </w:p>
        </w:tc>
        <w:tc>
          <w:tcPr>
            <w:tcW w:w="3853" w:type="dxa"/>
          </w:tcPr>
          <w:p w:rsidR="00897B67" w:rsidRPr="00AA38E8" w:rsidRDefault="00897B67" w:rsidP="0030305A">
            <w:pPr>
              <w:spacing w:before="60"/>
              <w:rPr>
                <w:rFonts w:cs="Calibri"/>
                <w:sz w:val="16"/>
              </w:rPr>
            </w:pPr>
            <w:proofErr w:type="spellStart"/>
            <w:r w:rsidRPr="00897B67">
              <w:rPr>
                <w:rFonts w:cs="Calibri"/>
                <w:sz w:val="16"/>
              </w:rPr>
              <w:t>OffsCorrnTmrElpd_Cnt_T_logl</w:t>
            </w:r>
            <w:proofErr w:type="spellEnd"/>
          </w:p>
        </w:tc>
        <w:tc>
          <w:tcPr>
            <w:tcW w:w="1135" w:type="dxa"/>
          </w:tcPr>
          <w:p w:rsidR="00897B67" w:rsidRPr="00AA38E8" w:rsidRDefault="00897B67" w:rsidP="00A0035B">
            <w:pPr>
              <w:spacing w:before="60"/>
              <w:rPr>
                <w:rFonts w:cs="Calibri"/>
                <w:sz w:val="16"/>
              </w:rPr>
            </w:pPr>
            <w:proofErr w:type="spellStart"/>
            <w:r>
              <w:rPr>
                <w:rFonts w:cs="Calibri"/>
                <w:sz w:val="16"/>
              </w:rPr>
              <w:t>boolean</w:t>
            </w:r>
            <w:proofErr w:type="spellEnd"/>
          </w:p>
        </w:tc>
        <w:tc>
          <w:tcPr>
            <w:tcW w:w="1135" w:type="dxa"/>
          </w:tcPr>
          <w:p w:rsidR="00897B67" w:rsidRPr="00AA38E8" w:rsidRDefault="00897B67" w:rsidP="00A0035B">
            <w:pPr>
              <w:spacing w:before="60"/>
              <w:rPr>
                <w:rFonts w:cs="Calibri"/>
                <w:sz w:val="16"/>
              </w:rPr>
            </w:pPr>
            <w:r>
              <w:rPr>
                <w:rFonts w:cs="Calibri"/>
                <w:sz w:val="16"/>
              </w:rPr>
              <w:t>FALSE</w:t>
            </w:r>
          </w:p>
        </w:tc>
        <w:tc>
          <w:tcPr>
            <w:tcW w:w="1135" w:type="dxa"/>
          </w:tcPr>
          <w:p w:rsidR="00897B67" w:rsidRPr="00AA38E8" w:rsidRDefault="00897B67" w:rsidP="00A0035B">
            <w:pPr>
              <w:spacing w:before="60"/>
              <w:rPr>
                <w:rFonts w:cs="Calibri"/>
                <w:sz w:val="16"/>
              </w:rPr>
            </w:pPr>
            <w:r>
              <w:rPr>
                <w:rFonts w:cs="Calibri"/>
                <w:sz w:val="16"/>
              </w:rPr>
              <w:t>TRUE</w:t>
            </w:r>
          </w:p>
        </w:tc>
      </w:tr>
      <w:tr w:rsidR="00897B67" w:rsidRPr="00AA38E8" w:rsidTr="0030305A">
        <w:tc>
          <w:tcPr>
            <w:tcW w:w="1670" w:type="dxa"/>
          </w:tcPr>
          <w:p w:rsidR="00897B67" w:rsidRPr="00AA38E8" w:rsidRDefault="00897B67" w:rsidP="0030305A">
            <w:pPr>
              <w:spacing w:before="60"/>
              <w:rPr>
                <w:rFonts w:cs="Calibri"/>
                <w:b/>
                <w:bCs/>
                <w:sz w:val="16"/>
              </w:rPr>
            </w:pPr>
          </w:p>
        </w:tc>
        <w:tc>
          <w:tcPr>
            <w:tcW w:w="3853" w:type="dxa"/>
          </w:tcPr>
          <w:p w:rsidR="00897B67" w:rsidRPr="00AA38E8" w:rsidRDefault="00897B67" w:rsidP="0030305A">
            <w:pPr>
              <w:spacing w:before="60"/>
              <w:rPr>
                <w:rFonts w:cs="Calibri"/>
                <w:sz w:val="16"/>
              </w:rPr>
            </w:pPr>
            <w:proofErr w:type="spellStart"/>
            <w:r w:rsidRPr="00897B67">
              <w:rPr>
                <w:rFonts w:cs="Calibri"/>
                <w:sz w:val="16"/>
              </w:rPr>
              <w:t>HwAgNotVldFltPrsnt_Cnt_T_logl</w:t>
            </w:r>
            <w:proofErr w:type="spellEnd"/>
          </w:p>
        </w:tc>
        <w:tc>
          <w:tcPr>
            <w:tcW w:w="1135" w:type="dxa"/>
          </w:tcPr>
          <w:p w:rsidR="00897B67" w:rsidRPr="00AA38E8" w:rsidRDefault="00897B67" w:rsidP="00A0035B">
            <w:pPr>
              <w:spacing w:before="60"/>
              <w:rPr>
                <w:rFonts w:cs="Calibri"/>
                <w:sz w:val="16"/>
              </w:rPr>
            </w:pPr>
            <w:proofErr w:type="spellStart"/>
            <w:r>
              <w:rPr>
                <w:rFonts w:cs="Calibri"/>
                <w:sz w:val="16"/>
              </w:rPr>
              <w:t>boolean</w:t>
            </w:r>
            <w:proofErr w:type="spellEnd"/>
          </w:p>
        </w:tc>
        <w:tc>
          <w:tcPr>
            <w:tcW w:w="1135" w:type="dxa"/>
          </w:tcPr>
          <w:p w:rsidR="00897B67" w:rsidRPr="00AA38E8" w:rsidRDefault="00897B67" w:rsidP="00A0035B">
            <w:pPr>
              <w:spacing w:before="60"/>
              <w:rPr>
                <w:rFonts w:cs="Calibri"/>
                <w:sz w:val="16"/>
              </w:rPr>
            </w:pPr>
            <w:r>
              <w:rPr>
                <w:rFonts w:cs="Calibri"/>
                <w:sz w:val="16"/>
              </w:rPr>
              <w:t>FALSE</w:t>
            </w:r>
          </w:p>
        </w:tc>
        <w:tc>
          <w:tcPr>
            <w:tcW w:w="1135" w:type="dxa"/>
          </w:tcPr>
          <w:p w:rsidR="00897B67" w:rsidRPr="00AA38E8" w:rsidRDefault="00897B67" w:rsidP="00A0035B">
            <w:pPr>
              <w:spacing w:before="60"/>
              <w:rPr>
                <w:rFonts w:cs="Calibri"/>
                <w:sz w:val="16"/>
              </w:rPr>
            </w:pPr>
            <w:r>
              <w:rPr>
                <w:rFonts w:cs="Calibri"/>
                <w:sz w:val="16"/>
              </w:rPr>
              <w:t>TRUE</w:t>
            </w:r>
          </w:p>
        </w:tc>
      </w:tr>
      <w:tr w:rsidR="00F413B7" w:rsidRPr="00AA38E8" w:rsidTr="0030305A">
        <w:tc>
          <w:tcPr>
            <w:tcW w:w="1670" w:type="dxa"/>
          </w:tcPr>
          <w:p w:rsidR="00F413B7" w:rsidRPr="00AA38E8" w:rsidRDefault="00F413B7" w:rsidP="0030305A">
            <w:pPr>
              <w:spacing w:before="60"/>
              <w:rPr>
                <w:rFonts w:cs="Calibri"/>
                <w:b/>
                <w:bCs/>
                <w:sz w:val="16"/>
              </w:rPr>
            </w:pPr>
          </w:p>
        </w:tc>
        <w:tc>
          <w:tcPr>
            <w:tcW w:w="3853" w:type="dxa"/>
          </w:tcPr>
          <w:p w:rsidR="00F413B7" w:rsidRDefault="00F413B7" w:rsidP="0030305A">
            <w:pPr>
              <w:spacing w:before="60"/>
              <w:rPr>
                <w:rFonts w:cs="Calibri"/>
                <w:sz w:val="16"/>
              </w:rPr>
            </w:pPr>
            <w:proofErr w:type="spellStart"/>
            <w:r w:rsidRPr="00F413B7">
              <w:rPr>
                <w:rFonts w:cs="Calibri"/>
                <w:sz w:val="16"/>
              </w:rPr>
              <w:t>AllwExitFromInit_Cnt_T_logl</w:t>
            </w:r>
            <w:proofErr w:type="spellEnd"/>
          </w:p>
        </w:tc>
        <w:tc>
          <w:tcPr>
            <w:tcW w:w="1135" w:type="dxa"/>
          </w:tcPr>
          <w:p w:rsidR="00F413B7" w:rsidRPr="00AA38E8" w:rsidRDefault="00F413B7" w:rsidP="0030305A">
            <w:pPr>
              <w:spacing w:before="60"/>
              <w:rPr>
                <w:rFonts w:cs="Calibri"/>
                <w:sz w:val="16"/>
              </w:rPr>
            </w:pPr>
            <w:proofErr w:type="spellStart"/>
            <w:r>
              <w:rPr>
                <w:rFonts w:cs="Calibri"/>
                <w:sz w:val="16"/>
              </w:rPr>
              <w:t>boolean</w:t>
            </w:r>
            <w:proofErr w:type="spellEnd"/>
          </w:p>
        </w:tc>
        <w:tc>
          <w:tcPr>
            <w:tcW w:w="1135" w:type="dxa"/>
          </w:tcPr>
          <w:p w:rsidR="00F413B7" w:rsidRPr="00AA38E8" w:rsidRDefault="00F413B7" w:rsidP="0030305A">
            <w:pPr>
              <w:spacing w:before="60"/>
              <w:rPr>
                <w:rFonts w:cs="Calibri"/>
                <w:sz w:val="16"/>
              </w:rPr>
            </w:pPr>
            <w:r>
              <w:rPr>
                <w:rFonts w:cs="Calibri"/>
                <w:sz w:val="16"/>
              </w:rPr>
              <w:t>FALSE</w:t>
            </w:r>
          </w:p>
        </w:tc>
        <w:tc>
          <w:tcPr>
            <w:tcW w:w="1135" w:type="dxa"/>
          </w:tcPr>
          <w:p w:rsidR="00F413B7" w:rsidRPr="00AA38E8" w:rsidRDefault="00F413B7" w:rsidP="0030305A">
            <w:pPr>
              <w:spacing w:before="60"/>
              <w:rPr>
                <w:rFonts w:cs="Calibri"/>
                <w:sz w:val="16"/>
              </w:rPr>
            </w:pPr>
            <w:r>
              <w:rPr>
                <w:rFonts w:cs="Calibri"/>
                <w:sz w:val="16"/>
              </w:rPr>
              <w:t>TRUE</w:t>
            </w:r>
          </w:p>
        </w:tc>
      </w:tr>
      <w:tr w:rsidR="00FC125B" w:rsidRPr="00AA38E8" w:rsidTr="0030305A">
        <w:trPr>
          <w:ins w:id="370" w:author="Shawn Penning" w:date="2018-07-12T13:09:00Z"/>
        </w:trPr>
        <w:tc>
          <w:tcPr>
            <w:tcW w:w="1670" w:type="dxa"/>
          </w:tcPr>
          <w:p w:rsidR="00FC125B" w:rsidRPr="00AA38E8" w:rsidRDefault="00FC125B" w:rsidP="0030305A">
            <w:pPr>
              <w:spacing w:before="60"/>
              <w:rPr>
                <w:ins w:id="371" w:author="Shawn Penning" w:date="2018-07-12T13:09:00Z"/>
                <w:rFonts w:cs="Calibri"/>
                <w:b/>
                <w:bCs/>
                <w:sz w:val="16"/>
              </w:rPr>
            </w:pPr>
          </w:p>
        </w:tc>
        <w:tc>
          <w:tcPr>
            <w:tcW w:w="3853" w:type="dxa"/>
          </w:tcPr>
          <w:p w:rsidR="00FC125B" w:rsidRPr="00F413B7" w:rsidRDefault="00FC125B" w:rsidP="0030305A">
            <w:pPr>
              <w:spacing w:before="60"/>
              <w:rPr>
                <w:ins w:id="372" w:author="Shawn Penning" w:date="2018-07-12T13:09:00Z"/>
                <w:rFonts w:cs="Calibri"/>
                <w:sz w:val="16"/>
              </w:rPr>
            </w:pPr>
            <w:proofErr w:type="spellStart"/>
            <w:ins w:id="373" w:author="Shawn Penning" w:date="2018-07-12T13:09:00Z">
              <w:r w:rsidRPr="00FC125B">
                <w:rPr>
                  <w:rFonts w:cs="Calibri"/>
                  <w:sz w:val="16"/>
                </w:rPr>
                <w:t>AllwTran_Cnt_T_logl</w:t>
              </w:r>
              <w:proofErr w:type="spellEnd"/>
            </w:ins>
          </w:p>
        </w:tc>
        <w:tc>
          <w:tcPr>
            <w:tcW w:w="1135" w:type="dxa"/>
          </w:tcPr>
          <w:p w:rsidR="00FC125B" w:rsidRDefault="00FC125B" w:rsidP="0030305A">
            <w:pPr>
              <w:spacing w:before="60"/>
              <w:rPr>
                <w:ins w:id="374" w:author="Shawn Penning" w:date="2018-07-12T13:09:00Z"/>
                <w:rFonts w:cs="Calibri"/>
                <w:sz w:val="16"/>
              </w:rPr>
            </w:pPr>
            <w:proofErr w:type="spellStart"/>
            <w:ins w:id="375" w:author="Shawn Penning" w:date="2018-07-12T13:09:00Z">
              <w:r>
                <w:rPr>
                  <w:rFonts w:cs="Calibri"/>
                  <w:sz w:val="16"/>
                </w:rPr>
                <w:t>boolean</w:t>
              </w:r>
              <w:proofErr w:type="spellEnd"/>
            </w:ins>
          </w:p>
        </w:tc>
        <w:tc>
          <w:tcPr>
            <w:tcW w:w="1135" w:type="dxa"/>
          </w:tcPr>
          <w:p w:rsidR="00FC125B" w:rsidRDefault="00FC125B" w:rsidP="0030305A">
            <w:pPr>
              <w:spacing w:before="60"/>
              <w:rPr>
                <w:ins w:id="376" w:author="Shawn Penning" w:date="2018-07-12T13:09:00Z"/>
                <w:rFonts w:cs="Calibri"/>
                <w:sz w:val="16"/>
              </w:rPr>
            </w:pPr>
            <w:ins w:id="377" w:author="Shawn Penning" w:date="2018-07-12T13:09:00Z">
              <w:r>
                <w:rPr>
                  <w:rFonts w:cs="Calibri"/>
                  <w:sz w:val="16"/>
                </w:rPr>
                <w:t>FALSE</w:t>
              </w:r>
            </w:ins>
          </w:p>
        </w:tc>
        <w:tc>
          <w:tcPr>
            <w:tcW w:w="1135" w:type="dxa"/>
          </w:tcPr>
          <w:p w:rsidR="00FC125B" w:rsidRDefault="00FC125B" w:rsidP="0030305A">
            <w:pPr>
              <w:spacing w:before="60"/>
              <w:rPr>
                <w:ins w:id="378" w:author="Shawn Penning" w:date="2018-07-12T13:09:00Z"/>
                <w:rFonts w:cs="Calibri"/>
                <w:sz w:val="16"/>
              </w:rPr>
            </w:pPr>
            <w:ins w:id="379" w:author="Shawn Penning" w:date="2018-07-12T13:09:00Z">
              <w:r>
                <w:rPr>
                  <w:rFonts w:cs="Calibri"/>
                  <w:sz w:val="16"/>
                </w:rPr>
                <w:t>TRUE</w:t>
              </w:r>
            </w:ins>
          </w:p>
        </w:tc>
      </w:tr>
      <w:tr w:rsidR="00897B67" w:rsidRPr="00AA38E8" w:rsidTr="0030305A">
        <w:tc>
          <w:tcPr>
            <w:tcW w:w="1670" w:type="dxa"/>
          </w:tcPr>
          <w:p w:rsidR="00897B67" w:rsidRPr="00AA38E8" w:rsidRDefault="00897B67" w:rsidP="0030305A">
            <w:pPr>
              <w:spacing w:before="60"/>
              <w:rPr>
                <w:rFonts w:cs="Calibri"/>
                <w:b/>
                <w:bCs/>
                <w:sz w:val="16"/>
              </w:rPr>
            </w:pPr>
            <w:r w:rsidRPr="00AA38E8">
              <w:rPr>
                <w:rFonts w:cs="Calibri"/>
                <w:b/>
                <w:bCs/>
                <w:sz w:val="16"/>
              </w:rPr>
              <w:t>Return Value</w:t>
            </w:r>
          </w:p>
        </w:tc>
        <w:tc>
          <w:tcPr>
            <w:tcW w:w="3853" w:type="dxa"/>
          </w:tcPr>
          <w:p w:rsidR="00897B67" w:rsidRPr="00AA38E8" w:rsidRDefault="00897B67" w:rsidP="0030305A">
            <w:pPr>
              <w:spacing w:before="60"/>
              <w:rPr>
                <w:rFonts w:cs="Calibri"/>
                <w:sz w:val="16"/>
              </w:rPr>
            </w:pPr>
            <w:r>
              <w:rPr>
                <w:rFonts w:cs="Calibri"/>
                <w:sz w:val="16"/>
              </w:rPr>
              <w:t>None</w:t>
            </w:r>
          </w:p>
        </w:tc>
        <w:tc>
          <w:tcPr>
            <w:tcW w:w="1135" w:type="dxa"/>
          </w:tcPr>
          <w:p w:rsidR="00897B67" w:rsidRPr="00AA38E8" w:rsidRDefault="00897B67" w:rsidP="0030305A">
            <w:pPr>
              <w:spacing w:before="60"/>
              <w:rPr>
                <w:rFonts w:cs="Calibri"/>
                <w:sz w:val="16"/>
              </w:rPr>
            </w:pPr>
          </w:p>
        </w:tc>
        <w:tc>
          <w:tcPr>
            <w:tcW w:w="1135" w:type="dxa"/>
          </w:tcPr>
          <w:p w:rsidR="00897B67" w:rsidRPr="00AA38E8" w:rsidRDefault="00897B67" w:rsidP="0030305A">
            <w:pPr>
              <w:spacing w:before="60"/>
              <w:rPr>
                <w:rFonts w:cs="Calibri"/>
                <w:sz w:val="16"/>
              </w:rPr>
            </w:pPr>
          </w:p>
        </w:tc>
        <w:tc>
          <w:tcPr>
            <w:tcW w:w="1135" w:type="dxa"/>
          </w:tcPr>
          <w:p w:rsidR="00897B67" w:rsidRPr="00AA38E8" w:rsidRDefault="00897B67" w:rsidP="0030305A">
            <w:pPr>
              <w:spacing w:before="60"/>
              <w:rPr>
                <w:rFonts w:cs="Calibri"/>
                <w:sz w:val="16"/>
              </w:rPr>
            </w:pPr>
          </w:p>
        </w:tc>
      </w:tr>
    </w:tbl>
    <w:p w:rsidR="0030305A" w:rsidRDefault="0030305A" w:rsidP="0030305A">
      <w:pPr>
        <w:pStyle w:val="Heading4"/>
      </w:pPr>
      <w:r>
        <w:t>Design Rationale</w:t>
      </w:r>
    </w:p>
    <w:p w:rsidR="0030305A" w:rsidRPr="007D13DE" w:rsidRDefault="0030305A" w:rsidP="0030305A">
      <w:pPr>
        <w:rPr>
          <w:lang w:bidi="ar-SA"/>
        </w:rPr>
      </w:pPr>
      <w:r>
        <w:rPr>
          <w:lang w:bidi="ar-SA"/>
        </w:rPr>
        <w:t>Refer FDD</w:t>
      </w:r>
    </w:p>
    <w:p w:rsidR="0030305A" w:rsidRPr="00AA38E8" w:rsidRDefault="0030305A" w:rsidP="0030305A">
      <w:pPr>
        <w:pStyle w:val="Heading4"/>
      </w:pPr>
      <w:r>
        <w:lastRenderedPageBreak/>
        <w:t>Processing</w:t>
      </w:r>
    </w:p>
    <w:p w:rsidR="00897B67" w:rsidRPr="00EE2A3B" w:rsidRDefault="0030305A" w:rsidP="00EE2A3B">
      <w:pPr>
        <w:rPr>
          <w:rFonts w:cs="Calibri"/>
        </w:rPr>
      </w:pPr>
      <w:r>
        <w:rPr>
          <w:rFonts w:cs="Calibri"/>
        </w:rPr>
        <w:t>Refer FDD</w:t>
      </w:r>
    </w:p>
    <w:p w:rsidR="0030305A" w:rsidRPr="00AA38E8" w:rsidRDefault="0030305A" w:rsidP="0030305A">
      <w:pPr>
        <w:pStyle w:val="Heading3"/>
      </w:pPr>
      <w:bookmarkStart w:id="380" w:name="_Toc519157807"/>
      <w:proofErr w:type="spellStart"/>
      <w:r w:rsidRPr="0030305A">
        <w:t>CalcBmwMotAgOffsSelnStOffsCmpd</w:t>
      </w:r>
      <w:bookmarkEnd w:id="380"/>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3853"/>
        <w:gridCol w:w="1135"/>
        <w:gridCol w:w="1135"/>
        <w:gridCol w:w="1135"/>
      </w:tblGrid>
      <w:tr w:rsidR="0030305A" w:rsidRPr="00AA38E8" w:rsidTr="0030305A">
        <w:tc>
          <w:tcPr>
            <w:tcW w:w="1670" w:type="dxa"/>
          </w:tcPr>
          <w:p w:rsidR="0030305A" w:rsidRPr="00AA38E8" w:rsidRDefault="0030305A" w:rsidP="0030305A">
            <w:pPr>
              <w:spacing w:before="60"/>
              <w:rPr>
                <w:rFonts w:cs="Calibri"/>
                <w:b/>
                <w:bCs/>
                <w:sz w:val="16"/>
              </w:rPr>
            </w:pPr>
            <w:r w:rsidRPr="00AA38E8">
              <w:rPr>
                <w:rFonts w:cs="Calibri"/>
                <w:b/>
                <w:bCs/>
                <w:sz w:val="16"/>
              </w:rPr>
              <w:t>Function Name</w:t>
            </w:r>
          </w:p>
        </w:tc>
        <w:tc>
          <w:tcPr>
            <w:tcW w:w="3853" w:type="dxa"/>
          </w:tcPr>
          <w:p w:rsidR="0030305A" w:rsidRPr="00AA38E8" w:rsidRDefault="0030305A" w:rsidP="0030305A">
            <w:pPr>
              <w:spacing w:before="60"/>
              <w:rPr>
                <w:rFonts w:cs="Calibri"/>
                <w:sz w:val="16"/>
              </w:rPr>
            </w:pPr>
            <w:proofErr w:type="spellStart"/>
            <w:r w:rsidRPr="0030305A">
              <w:rPr>
                <w:rFonts w:cs="Calibri"/>
                <w:sz w:val="16"/>
              </w:rPr>
              <w:t>CalcBmwMotAgOffsSelnStOffsCmpd</w:t>
            </w:r>
            <w:proofErr w:type="spellEnd"/>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Type</w:t>
            </w:r>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Min</w:t>
            </w:r>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Max</w:t>
            </w:r>
          </w:p>
        </w:tc>
      </w:tr>
      <w:tr w:rsidR="0030305A" w:rsidRPr="00AA38E8" w:rsidTr="0030305A">
        <w:tc>
          <w:tcPr>
            <w:tcW w:w="1670" w:type="dxa"/>
          </w:tcPr>
          <w:p w:rsidR="0030305A" w:rsidRPr="00AA38E8" w:rsidRDefault="0030305A" w:rsidP="0030305A">
            <w:pPr>
              <w:spacing w:before="60"/>
              <w:rPr>
                <w:rFonts w:cs="Calibri"/>
                <w:b/>
                <w:bCs/>
                <w:sz w:val="16"/>
              </w:rPr>
            </w:pPr>
            <w:r w:rsidRPr="00AA38E8">
              <w:rPr>
                <w:rFonts w:cs="Calibri"/>
                <w:b/>
                <w:bCs/>
                <w:sz w:val="16"/>
              </w:rPr>
              <w:t xml:space="preserve">Arguments Passed </w:t>
            </w:r>
          </w:p>
        </w:tc>
        <w:tc>
          <w:tcPr>
            <w:tcW w:w="3853" w:type="dxa"/>
          </w:tcPr>
          <w:p w:rsidR="0030305A" w:rsidRPr="00AA38E8" w:rsidRDefault="00897B67" w:rsidP="0030305A">
            <w:pPr>
              <w:spacing w:before="60"/>
              <w:rPr>
                <w:rFonts w:cs="Calibri"/>
                <w:sz w:val="16"/>
              </w:rPr>
            </w:pPr>
            <w:proofErr w:type="spellStart"/>
            <w:r w:rsidRPr="00897B67">
              <w:rPr>
                <w:rFonts w:cs="Calibri"/>
                <w:sz w:val="16"/>
              </w:rPr>
              <w:t>TurnCntrVld_Cnt_T_logl</w:t>
            </w:r>
            <w:proofErr w:type="spellEnd"/>
          </w:p>
        </w:tc>
        <w:tc>
          <w:tcPr>
            <w:tcW w:w="1135" w:type="dxa"/>
          </w:tcPr>
          <w:p w:rsidR="0030305A" w:rsidRPr="00AA38E8" w:rsidRDefault="0030305A" w:rsidP="0030305A">
            <w:pPr>
              <w:spacing w:before="60"/>
              <w:rPr>
                <w:rFonts w:cs="Calibri"/>
                <w:sz w:val="16"/>
              </w:rPr>
            </w:pPr>
            <w:proofErr w:type="spellStart"/>
            <w:r>
              <w:rPr>
                <w:rFonts w:cs="Calibri"/>
                <w:sz w:val="16"/>
              </w:rPr>
              <w:t>boolean</w:t>
            </w:r>
            <w:proofErr w:type="spellEnd"/>
          </w:p>
        </w:tc>
        <w:tc>
          <w:tcPr>
            <w:tcW w:w="1135" w:type="dxa"/>
          </w:tcPr>
          <w:p w:rsidR="0030305A" w:rsidRPr="00AA38E8" w:rsidRDefault="0030305A" w:rsidP="0030305A">
            <w:pPr>
              <w:spacing w:before="60"/>
              <w:rPr>
                <w:rFonts w:cs="Calibri"/>
                <w:sz w:val="16"/>
              </w:rPr>
            </w:pPr>
            <w:r>
              <w:rPr>
                <w:rFonts w:cs="Calibri"/>
                <w:sz w:val="16"/>
              </w:rPr>
              <w:t>FALSE</w:t>
            </w:r>
          </w:p>
        </w:tc>
        <w:tc>
          <w:tcPr>
            <w:tcW w:w="1135" w:type="dxa"/>
          </w:tcPr>
          <w:p w:rsidR="0030305A" w:rsidRPr="00AA38E8" w:rsidRDefault="0030305A" w:rsidP="0030305A">
            <w:pPr>
              <w:spacing w:before="60"/>
              <w:rPr>
                <w:rFonts w:cs="Calibri"/>
                <w:sz w:val="16"/>
              </w:rPr>
            </w:pPr>
            <w:r>
              <w:rPr>
                <w:rFonts w:cs="Calibri"/>
                <w:sz w:val="16"/>
              </w:rPr>
              <w:t>TRUE</w:t>
            </w:r>
          </w:p>
        </w:tc>
      </w:tr>
      <w:tr w:rsidR="0030305A" w:rsidRPr="00AA38E8" w:rsidTr="0030305A">
        <w:tc>
          <w:tcPr>
            <w:tcW w:w="1670" w:type="dxa"/>
          </w:tcPr>
          <w:p w:rsidR="0030305A" w:rsidRPr="00AA38E8" w:rsidRDefault="0030305A" w:rsidP="0030305A">
            <w:pPr>
              <w:spacing w:before="60"/>
              <w:rPr>
                <w:rFonts w:cs="Calibri"/>
                <w:b/>
                <w:bCs/>
                <w:sz w:val="16"/>
              </w:rPr>
            </w:pPr>
          </w:p>
        </w:tc>
        <w:tc>
          <w:tcPr>
            <w:tcW w:w="3853" w:type="dxa"/>
          </w:tcPr>
          <w:p w:rsidR="0030305A" w:rsidRPr="00AA38E8" w:rsidRDefault="00897B67" w:rsidP="0030305A">
            <w:pPr>
              <w:spacing w:before="60"/>
              <w:rPr>
                <w:rFonts w:cs="Calibri"/>
                <w:sz w:val="16"/>
              </w:rPr>
            </w:pPr>
            <w:proofErr w:type="spellStart"/>
            <w:r w:rsidRPr="00897B67">
              <w:rPr>
                <w:rFonts w:cs="Calibri"/>
                <w:sz w:val="16"/>
              </w:rPr>
              <w:t>BmwQuadOffsSts_Cnt_T_enum</w:t>
            </w:r>
            <w:proofErr w:type="spellEnd"/>
          </w:p>
        </w:tc>
        <w:tc>
          <w:tcPr>
            <w:tcW w:w="1135" w:type="dxa"/>
          </w:tcPr>
          <w:p w:rsidR="0030305A" w:rsidRDefault="00726AF0" w:rsidP="0030305A">
            <w:pPr>
              <w:spacing w:before="60"/>
              <w:rPr>
                <w:rFonts w:cs="Calibri"/>
                <w:sz w:val="16"/>
              </w:rPr>
            </w:pPr>
            <w:proofErr w:type="spellStart"/>
            <w:r>
              <w:rPr>
                <w:rFonts w:cs="Calibri"/>
                <w:sz w:val="16"/>
              </w:rPr>
              <w:t>enum</w:t>
            </w:r>
            <w:proofErr w:type="spellEnd"/>
          </w:p>
        </w:tc>
        <w:tc>
          <w:tcPr>
            <w:tcW w:w="1135" w:type="dxa"/>
          </w:tcPr>
          <w:p w:rsidR="0030305A" w:rsidRDefault="005A567E" w:rsidP="0030305A">
            <w:pPr>
              <w:spacing w:before="60"/>
              <w:rPr>
                <w:rFonts w:cs="Calibri"/>
                <w:sz w:val="16"/>
              </w:rPr>
            </w:pPr>
            <w:r>
              <w:rPr>
                <w:rFonts w:cs="Calibri"/>
                <w:sz w:val="16"/>
              </w:rPr>
              <w:t>0</w:t>
            </w:r>
          </w:p>
        </w:tc>
        <w:tc>
          <w:tcPr>
            <w:tcW w:w="1135" w:type="dxa"/>
          </w:tcPr>
          <w:p w:rsidR="0030305A" w:rsidRDefault="005A567E" w:rsidP="0030305A">
            <w:pPr>
              <w:spacing w:before="60"/>
              <w:rPr>
                <w:rFonts w:cs="Calibri"/>
                <w:sz w:val="16"/>
              </w:rPr>
            </w:pPr>
            <w:r>
              <w:rPr>
                <w:rFonts w:cs="Calibri"/>
                <w:sz w:val="16"/>
              </w:rPr>
              <w:t>15</w:t>
            </w:r>
          </w:p>
        </w:tc>
      </w:tr>
      <w:tr w:rsidR="00897B67" w:rsidRPr="00AA38E8" w:rsidTr="0030305A">
        <w:tc>
          <w:tcPr>
            <w:tcW w:w="1670" w:type="dxa"/>
          </w:tcPr>
          <w:p w:rsidR="00897B67" w:rsidRPr="00AA38E8" w:rsidRDefault="00897B67" w:rsidP="0030305A">
            <w:pPr>
              <w:spacing w:before="60"/>
              <w:rPr>
                <w:rFonts w:cs="Calibri"/>
                <w:b/>
                <w:bCs/>
                <w:sz w:val="16"/>
              </w:rPr>
            </w:pPr>
          </w:p>
        </w:tc>
        <w:tc>
          <w:tcPr>
            <w:tcW w:w="3853" w:type="dxa"/>
          </w:tcPr>
          <w:p w:rsidR="00897B67" w:rsidRPr="00AA38E8" w:rsidRDefault="00897B67" w:rsidP="0030305A">
            <w:pPr>
              <w:spacing w:before="60"/>
              <w:rPr>
                <w:rFonts w:cs="Calibri"/>
                <w:sz w:val="16"/>
              </w:rPr>
            </w:pPr>
            <w:proofErr w:type="spellStart"/>
            <w:r w:rsidRPr="00897B67">
              <w:rPr>
                <w:rFonts w:cs="Calibri"/>
                <w:sz w:val="16"/>
              </w:rPr>
              <w:t>HwAgNotVldFltPrsnt_Cnt_T_logl</w:t>
            </w:r>
            <w:proofErr w:type="spellEnd"/>
          </w:p>
        </w:tc>
        <w:tc>
          <w:tcPr>
            <w:tcW w:w="1135" w:type="dxa"/>
          </w:tcPr>
          <w:p w:rsidR="00897B67" w:rsidRPr="00AA38E8" w:rsidRDefault="00897B67" w:rsidP="00A0035B">
            <w:pPr>
              <w:spacing w:before="60"/>
              <w:rPr>
                <w:rFonts w:cs="Calibri"/>
                <w:sz w:val="16"/>
              </w:rPr>
            </w:pPr>
            <w:proofErr w:type="spellStart"/>
            <w:r>
              <w:rPr>
                <w:rFonts w:cs="Calibri"/>
                <w:sz w:val="16"/>
              </w:rPr>
              <w:t>boolean</w:t>
            </w:r>
            <w:proofErr w:type="spellEnd"/>
          </w:p>
        </w:tc>
        <w:tc>
          <w:tcPr>
            <w:tcW w:w="1135" w:type="dxa"/>
          </w:tcPr>
          <w:p w:rsidR="00897B67" w:rsidRPr="00AA38E8" w:rsidRDefault="00897B67" w:rsidP="00A0035B">
            <w:pPr>
              <w:spacing w:before="60"/>
              <w:rPr>
                <w:rFonts w:cs="Calibri"/>
                <w:sz w:val="16"/>
              </w:rPr>
            </w:pPr>
            <w:r>
              <w:rPr>
                <w:rFonts w:cs="Calibri"/>
                <w:sz w:val="16"/>
              </w:rPr>
              <w:t>FALSE</w:t>
            </w:r>
          </w:p>
        </w:tc>
        <w:tc>
          <w:tcPr>
            <w:tcW w:w="1135" w:type="dxa"/>
          </w:tcPr>
          <w:p w:rsidR="00897B67" w:rsidRPr="00AA38E8" w:rsidRDefault="00897B67" w:rsidP="00A0035B">
            <w:pPr>
              <w:spacing w:before="60"/>
              <w:rPr>
                <w:rFonts w:cs="Calibri"/>
                <w:sz w:val="16"/>
              </w:rPr>
            </w:pPr>
            <w:r>
              <w:rPr>
                <w:rFonts w:cs="Calibri"/>
                <w:sz w:val="16"/>
              </w:rPr>
              <w:t>TRUE</w:t>
            </w:r>
          </w:p>
        </w:tc>
      </w:tr>
      <w:tr w:rsidR="00FC125B" w:rsidRPr="00AA38E8" w:rsidTr="0030305A">
        <w:trPr>
          <w:ins w:id="381" w:author="Shawn Penning" w:date="2018-07-12T13:09:00Z"/>
        </w:trPr>
        <w:tc>
          <w:tcPr>
            <w:tcW w:w="1670" w:type="dxa"/>
          </w:tcPr>
          <w:p w:rsidR="00FC125B" w:rsidRPr="00AA38E8" w:rsidRDefault="00FC125B" w:rsidP="00FC125B">
            <w:pPr>
              <w:spacing w:before="60"/>
              <w:rPr>
                <w:ins w:id="382" w:author="Shawn Penning" w:date="2018-07-12T13:09:00Z"/>
                <w:rFonts w:cs="Calibri"/>
                <w:b/>
                <w:bCs/>
                <w:sz w:val="16"/>
              </w:rPr>
            </w:pPr>
          </w:p>
        </w:tc>
        <w:tc>
          <w:tcPr>
            <w:tcW w:w="3853" w:type="dxa"/>
          </w:tcPr>
          <w:p w:rsidR="00FC125B" w:rsidRPr="00897B67" w:rsidRDefault="00FC125B" w:rsidP="00FC125B">
            <w:pPr>
              <w:spacing w:before="60"/>
              <w:rPr>
                <w:ins w:id="383" w:author="Shawn Penning" w:date="2018-07-12T13:09:00Z"/>
                <w:rFonts w:cs="Calibri"/>
                <w:sz w:val="16"/>
              </w:rPr>
              <w:pPrChange w:id="384" w:author="Shawn Penning" w:date="2018-07-12T13:10:00Z">
                <w:pPr>
                  <w:spacing w:before="60"/>
                </w:pPr>
              </w:pPrChange>
            </w:pPr>
            <w:proofErr w:type="spellStart"/>
            <w:ins w:id="385" w:author="Shawn Penning" w:date="2018-07-12T13:09:00Z">
              <w:r w:rsidRPr="00FC125B">
                <w:rPr>
                  <w:rFonts w:cs="Calibri"/>
                  <w:sz w:val="16"/>
                </w:rPr>
                <w:t>AllwTran_Cnt_T_logl</w:t>
              </w:r>
              <w:proofErr w:type="spellEnd"/>
            </w:ins>
          </w:p>
        </w:tc>
        <w:tc>
          <w:tcPr>
            <w:tcW w:w="1135" w:type="dxa"/>
          </w:tcPr>
          <w:p w:rsidR="00FC125B" w:rsidRDefault="00FC125B" w:rsidP="00FC125B">
            <w:pPr>
              <w:spacing w:before="60"/>
              <w:rPr>
                <w:ins w:id="386" w:author="Shawn Penning" w:date="2018-07-12T13:09:00Z"/>
                <w:rFonts w:cs="Calibri"/>
                <w:sz w:val="16"/>
              </w:rPr>
            </w:pPr>
            <w:proofErr w:type="spellStart"/>
            <w:ins w:id="387" w:author="Shawn Penning" w:date="2018-07-12T13:12:00Z">
              <w:r>
                <w:rPr>
                  <w:rFonts w:cs="Calibri"/>
                  <w:sz w:val="16"/>
                </w:rPr>
                <w:t>boolean</w:t>
              </w:r>
            </w:ins>
            <w:proofErr w:type="spellEnd"/>
          </w:p>
        </w:tc>
        <w:tc>
          <w:tcPr>
            <w:tcW w:w="1135" w:type="dxa"/>
          </w:tcPr>
          <w:p w:rsidR="00FC125B" w:rsidRDefault="00FC125B" w:rsidP="00FC125B">
            <w:pPr>
              <w:spacing w:before="60"/>
              <w:rPr>
                <w:ins w:id="388" w:author="Shawn Penning" w:date="2018-07-12T13:09:00Z"/>
                <w:rFonts w:cs="Calibri"/>
                <w:sz w:val="16"/>
              </w:rPr>
            </w:pPr>
            <w:ins w:id="389" w:author="Shawn Penning" w:date="2018-07-12T13:12:00Z">
              <w:r>
                <w:rPr>
                  <w:rFonts w:cs="Calibri"/>
                  <w:sz w:val="16"/>
                </w:rPr>
                <w:t>FALSE</w:t>
              </w:r>
            </w:ins>
          </w:p>
        </w:tc>
        <w:tc>
          <w:tcPr>
            <w:tcW w:w="1135" w:type="dxa"/>
          </w:tcPr>
          <w:p w:rsidR="00FC125B" w:rsidRDefault="00FC125B" w:rsidP="00FC125B">
            <w:pPr>
              <w:spacing w:before="60"/>
              <w:rPr>
                <w:ins w:id="390" w:author="Shawn Penning" w:date="2018-07-12T13:09:00Z"/>
                <w:rFonts w:cs="Calibri"/>
                <w:sz w:val="16"/>
              </w:rPr>
            </w:pPr>
            <w:ins w:id="391" w:author="Shawn Penning" w:date="2018-07-12T13:12:00Z">
              <w:r>
                <w:rPr>
                  <w:rFonts w:cs="Calibri"/>
                  <w:sz w:val="16"/>
                </w:rPr>
                <w:t>TRUE</w:t>
              </w:r>
            </w:ins>
          </w:p>
        </w:tc>
      </w:tr>
      <w:tr w:rsidR="00FC125B" w:rsidRPr="00AA38E8" w:rsidTr="0030305A">
        <w:tc>
          <w:tcPr>
            <w:tcW w:w="1670" w:type="dxa"/>
          </w:tcPr>
          <w:p w:rsidR="00FC125B" w:rsidRPr="00AA38E8" w:rsidRDefault="00FC125B" w:rsidP="00FC125B">
            <w:pPr>
              <w:spacing w:before="60"/>
              <w:rPr>
                <w:rFonts w:cs="Calibri"/>
                <w:b/>
                <w:bCs/>
                <w:sz w:val="16"/>
              </w:rPr>
            </w:pPr>
            <w:r w:rsidRPr="00AA38E8">
              <w:rPr>
                <w:rFonts w:cs="Calibri"/>
                <w:b/>
                <w:bCs/>
                <w:sz w:val="16"/>
              </w:rPr>
              <w:t>Return Value</w:t>
            </w:r>
          </w:p>
        </w:tc>
        <w:tc>
          <w:tcPr>
            <w:tcW w:w="3853" w:type="dxa"/>
          </w:tcPr>
          <w:p w:rsidR="00FC125B" w:rsidRPr="00AA38E8" w:rsidRDefault="00FC125B" w:rsidP="00FC125B">
            <w:pPr>
              <w:spacing w:before="60"/>
              <w:rPr>
                <w:rFonts w:cs="Calibri"/>
                <w:sz w:val="16"/>
              </w:rPr>
            </w:pPr>
            <w:r>
              <w:rPr>
                <w:rFonts w:cs="Calibri"/>
                <w:sz w:val="16"/>
              </w:rPr>
              <w:t>None</w:t>
            </w:r>
          </w:p>
        </w:tc>
        <w:tc>
          <w:tcPr>
            <w:tcW w:w="1135" w:type="dxa"/>
          </w:tcPr>
          <w:p w:rsidR="00FC125B" w:rsidRPr="00AA38E8" w:rsidRDefault="00FC125B" w:rsidP="00FC125B">
            <w:pPr>
              <w:spacing w:before="60"/>
              <w:rPr>
                <w:rFonts w:cs="Calibri"/>
                <w:sz w:val="16"/>
              </w:rPr>
            </w:pPr>
          </w:p>
        </w:tc>
        <w:tc>
          <w:tcPr>
            <w:tcW w:w="1135" w:type="dxa"/>
          </w:tcPr>
          <w:p w:rsidR="00FC125B" w:rsidRPr="00AA38E8" w:rsidRDefault="00FC125B" w:rsidP="00FC125B">
            <w:pPr>
              <w:spacing w:before="60"/>
              <w:rPr>
                <w:rFonts w:cs="Calibri"/>
                <w:sz w:val="16"/>
              </w:rPr>
            </w:pPr>
          </w:p>
        </w:tc>
        <w:tc>
          <w:tcPr>
            <w:tcW w:w="1135" w:type="dxa"/>
          </w:tcPr>
          <w:p w:rsidR="00FC125B" w:rsidRPr="00AA38E8" w:rsidRDefault="00FC125B" w:rsidP="00FC125B">
            <w:pPr>
              <w:spacing w:before="60"/>
              <w:rPr>
                <w:rFonts w:cs="Calibri"/>
                <w:sz w:val="16"/>
              </w:rPr>
            </w:pPr>
          </w:p>
        </w:tc>
      </w:tr>
    </w:tbl>
    <w:p w:rsidR="0030305A" w:rsidRDefault="0030305A" w:rsidP="0030305A">
      <w:pPr>
        <w:pStyle w:val="Heading4"/>
      </w:pPr>
      <w:r>
        <w:t>Design Rationale</w:t>
      </w:r>
    </w:p>
    <w:p w:rsidR="0030305A" w:rsidRPr="007D13DE" w:rsidRDefault="0030305A" w:rsidP="0030305A">
      <w:pPr>
        <w:rPr>
          <w:lang w:bidi="ar-SA"/>
        </w:rPr>
      </w:pPr>
      <w:r>
        <w:rPr>
          <w:lang w:bidi="ar-SA"/>
        </w:rPr>
        <w:t>Refer FDD</w:t>
      </w:r>
    </w:p>
    <w:p w:rsidR="0030305A" w:rsidRPr="00AA38E8" w:rsidRDefault="0030305A" w:rsidP="0030305A">
      <w:pPr>
        <w:pStyle w:val="Heading4"/>
      </w:pPr>
      <w:r>
        <w:t>Processing</w:t>
      </w:r>
    </w:p>
    <w:p w:rsidR="0030305A" w:rsidRDefault="0030305A" w:rsidP="0030305A">
      <w:pPr>
        <w:rPr>
          <w:rFonts w:cs="Calibri"/>
        </w:rPr>
      </w:pPr>
      <w:r>
        <w:rPr>
          <w:rFonts w:cs="Calibri"/>
        </w:rPr>
        <w:t>Refer FDD</w:t>
      </w:r>
    </w:p>
    <w:p w:rsidR="0030305A" w:rsidRPr="00AA38E8" w:rsidRDefault="0030305A" w:rsidP="0030305A">
      <w:pPr>
        <w:pStyle w:val="Heading3"/>
      </w:pPr>
      <w:bookmarkStart w:id="392" w:name="_Toc519157808"/>
      <w:proofErr w:type="spellStart"/>
      <w:r w:rsidRPr="0030305A">
        <w:t>CalcBmwMotAgOffsSelnStSubVal</w:t>
      </w:r>
      <w:bookmarkEnd w:id="392"/>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3853"/>
        <w:gridCol w:w="1135"/>
        <w:gridCol w:w="1135"/>
        <w:gridCol w:w="1135"/>
      </w:tblGrid>
      <w:tr w:rsidR="0030305A" w:rsidRPr="00AA38E8" w:rsidTr="0030305A">
        <w:tc>
          <w:tcPr>
            <w:tcW w:w="1670" w:type="dxa"/>
          </w:tcPr>
          <w:p w:rsidR="0030305A" w:rsidRPr="00AA38E8" w:rsidRDefault="0030305A" w:rsidP="0030305A">
            <w:pPr>
              <w:spacing w:before="60"/>
              <w:rPr>
                <w:rFonts w:cs="Calibri"/>
                <w:b/>
                <w:bCs/>
                <w:sz w:val="16"/>
              </w:rPr>
            </w:pPr>
            <w:r w:rsidRPr="00AA38E8">
              <w:rPr>
                <w:rFonts w:cs="Calibri"/>
                <w:b/>
                <w:bCs/>
                <w:sz w:val="16"/>
              </w:rPr>
              <w:t>Function Name</w:t>
            </w:r>
          </w:p>
        </w:tc>
        <w:tc>
          <w:tcPr>
            <w:tcW w:w="3853" w:type="dxa"/>
          </w:tcPr>
          <w:p w:rsidR="0030305A" w:rsidRPr="00AA38E8" w:rsidRDefault="0030305A" w:rsidP="0030305A">
            <w:pPr>
              <w:spacing w:before="60"/>
              <w:rPr>
                <w:rFonts w:cs="Calibri"/>
                <w:sz w:val="16"/>
              </w:rPr>
            </w:pPr>
            <w:proofErr w:type="spellStart"/>
            <w:r w:rsidRPr="0030305A">
              <w:rPr>
                <w:rFonts w:cs="Calibri"/>
                <w:sz w:val="16"/>
              </w:rPr>
              <w:t>CalcBmwMotAgOffsSelnStSubVal</w:t>
            </w:r>
            <w:proofErr w:type="spellEnd"/>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Type</w:t>
            </w:r>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Min</w:t>
            </w:r>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Max</w:t>
            </w:r>
          </w:p>
        </w:tc>
      </w:tr>
      <w:tr w:rsidR="0030305A" w:rsidRPr="00AA38E8" w:rsidTr="0030305A">
        <w:tc>
          <w:tcPr>
            <w:tcW w:w="1670" w:type="dxa"/>
          </w:tcPr>
          <w:p w:rsidR="0030305A" w:rsidRPr="00AA38E8" w:rsidRDefault="0030305A" w:rsidP="0030305A">
            <w:pPr>
              <w:spacing w:before="60"/>
              <w:rPr>
                <w:rFonts w:cs="Calibri"/>
                <w:b/>
                <w:bCs/>
                <w:sz w:val="16"/>
              </w:rPr>
            </w:pPr>
            <w:r w:rsidRPr="00AA38E8">
              <w:rPr>
                <w:rFonts w:cs="Calibri"/>
                <w:b/>
                <w:bCs/>
                <w:sz w:val="16"/>
              </w:rPr>
              <w:t xml:space="preserve">Arguments Passed </w:t>
            </w:r>
          </w:p>
        </w:tc>
        <w:tc>
          <w:tcPr>
            <w:tcW w:w="3853" w:type="dxa"/>
          </w:tcPr>
          <w:p w:rsidR="0030305A" w:rsidRPr="00AA38E8" w:rsidRDefault="00897B67" w:rsidP="0030305A">
            <w:pPr>
              <w:spacing w:before="60"/>
              <w:rPr>
                <w:rFonts w:cs="Calibri"/>
                <w:sz w:val="16"/>
              </w:rPr>
            </w:pPr>
            <w:proofErr w:type="spellStart"/>
            <w:r w:rsidRPr="00897B67">
              <w:rPr>
                <w:rFonts w:cs="Calibri"/>
                <w:sz w:val="16"/>
              </w:rPr>
              <w:t>BmwQuadOffsSts_Cnt_T_enum</w:t>
            </w:r>
            <w:proofErr w:type="spellEnd"/>
          </w:p>
        </w:tc>
        <w:tc>
          <w:tcPr>
            <w:tcW w:w="1135" w:type="dxa"/>
          </w:tcPr>
          <w:p w:rsidR="0030305A" w:rsidRPr="00AA38E8" w:rsidRDefault="00726AF0" w:rsidP="0030305A">
            <w:pPr>
              <w:spacing w:before="60"/>
              <w:rPr>
                <w:rFonts w:cs="Calibri"/>
                <w:sz w:val="16"/>
              </w:rPr>
            </w:pPr>
            <w:proofErr w:type="spellStart"/>
            <w:r>
              <w:rPr>
                <w:rFonts w:cs="Calibri"/>
                <w:sz w:val="16"/>
              </w:rPr>
              <w:t>enum</w:t>
            </w:r>
            <w:proofErr w:type="spellEnd"/>
          </w:p>
        </w:tc>
        <w:tc>
          <w:tcPr>
            <w:tcW w:w="1135" w:type="dxa"/>
          </w:tcPr>
          <w:p w:rsidR="0030305A" w:rsidRPr="00AA38E8" w:rsidRDefault="005A567E" w:rsidP="0030305A">
            <w:pPr>
              <w:spacing w:before="60"/>
              <w:rPr>
                <w:rFonts w:cs="Calibri"/>
                <w:sz w:val="16"/>
              </w:rPr>
            </w:pPr>
            <w:r>
              <w:rPr>
                <w:rFonts w:cs="Calibri"/>
                <w:sz w:val="16"/>
              </w:rPr>
              <w:t>0</w:t>
            </w:r>
          </w:p>
        </w:tc>
        <w:tc>
          <w:tcPr>
            <w:tcW w:w="1135" w:type="dxa"/>
          </w:tcPr>
          <w:p w:rsidR="0030305A" w:rsidRPr="00AA38E8" w:rsidRDefault="005A567E" w:rsidP="0030305A">
            <w:pPr>
              <w:spacing w:before="60"/>
              <w:rPr>
                <w:rFonts w:cs="Calibri"/>
                <w:sz w:val="16"/>
              </w:rPr>
            </w:pPr>
            <w:r>
              <w:rPr>
                <w:rFonts w:cs="Calibri"/>
                <w:sz w:val="16"/>
              </w:rPr>
              <w:t>15</w:t>
            </w:r>
          </w:p>
        </w:tc>
      </w:tr>
      <w:tr w:rsidR="00897B67" w:rsidRPr="00AA38E8" w:rsidTr="0030305A">
        <w:tc>
          <w:tcPr>
            <w:tcW w:w="1670" w:type="dxa"/>
          </w:tcPr>
          <w:p w:rsidR="00897B67" w:rsidRPr="00AA38E8" w:rsidRDefault="00897B67" w:rsidP="0030305A">
            <w:pPr>
              <w:spacing w:before="60"/>
              <w:rPr>
                <w:rFonts w:cs="Calibri"/>
                <w:b/>
                <w:bCs/>
                <w:sz w:val="16"/>
              </w:rPr>
            </w:pPr>
          </w:p>
        </w:tc>
        <w:tc>
          <w:tcPr>
            <w:tcW w:w="3853" w:type="dxa"/>
          </w:tcPr>
          <w:p w:rsidR="00897B67" w:rsidRPr="00AA38E8" w:rsidRDefault="00897B67" w:rsidP="0030305A">
            <w:pPr>
              <w:spacing w:before="60"/>
              <w:rPr>
                <w:rFonts w:cs="Calibri"/>
                <w:sz w:val="16"/>
              </w:rPr>
            </w:pPr>
            <w:proofErr w:type="spellStart"/>
            <w:r w:rsidRPr="00897B67">
              <w:rPr>
                <w:rFonts w:cs="Calibri"/>
                <w:sz w:val="16"/>
              </w:rPr>
              <w:t>HwAgNotVldFltPrsnt_Cnt_T_logl</w:t>
            </w:r>
            <w:proofErr w:type="spellEnd"/>
          </w:p>
        </w:tc>
        <w:tc>
          <w:tcPr>
            <w:tcW w:w="1135" w:type="dxa"/>
          </w:tcPr>
          <w:p w:rsidR="00897B67" w:rsidRPr="00AA38E8" w:rsidRDefault="00897B67" w:rsidP="00A0035B">
            <w:pPr>
              <w:spacing w:before="60"/>
              <w:rPr>
                <w:rFonts w:cs="Calibri"/>
                <w:sz w:val="16"/>
              </w:rPr>
            </w:pPr>
            <w:proofErr w:type="spellStart"/>
            <w:r>
              <w:rPr>
                <w:rFonts w:cs="Calibri"/>
                <w:sz w:val="16"/>
              </w:rPr>
              <w:t>boolean</w:t>
            </w:r>
            <w:proofErr w:type="spellEnd"/>
          </w:p>
        </w:tc>
        <w:tc>
          <w:tcPr>
            <w:tcW w:w="1135" w:type="dxa"/>
          </w:tcPr>
          <w:p w:rsidR="00897B67" w:rsidRPr="00AA38E8" w:rsidRDefault="00897B67" w:rsidP="00A0035B">
            <w:pPr>
              <w:spacing w:before="60"/>
              <w:rPr>
                <w:rFonts w:cs="Calibri"/>
                <w:sz w:val="16"/>
              </w:rPr>
            </w:pPr>
            <w:r>
              <w:rPr>
                <w:rFonts w:cs="Calibri"/>
                <w:sz w:val="16"/>
              </w:rPr>
              <w:t>FALSE</w:t>
            </w:r>
          </w:p>
        </w:tc>
        <w:tc>
          <w:tcPr>
            <w:tcW w:w="1135" w:type="dxa"/>
          </w:tcPr>
          <w:p w:rsidR="00897B67" w:rsidRPr="00AA38E8" w:rsidRDefault="00897B67" w:rsidP="00A0035B">
            <w:pPr>
              <w:spacing w:before="60"/>
              <w:rPr>
                <w:rFonts w:cs="Calibri"/>
                <w:sz w:val="16"/>
              </w:rPr>
            </w:pPr>
            <w:r>
              <w:rPr>
                <w:rFonts w:cs="Calibri"/>
                <w:sz w:val="16"/>
              </w:rPr>
              <w:t>TRUE</w:t>
            </w:r>
          </w:p>
        </w:tc>
      </w:tr>
      <w:tr w:rsidR="00FC125B" w:rsidRPr="00AA38E8" w:rsidTr="0030305A">
        <w:trPr>
          <w:ins w:id="393" w:author="Shawn Penning" w:date="2018-07-12T13:10:00Z"/>
        </w:trPr>
        <w:tc>
          <w:tcPr>
            <w:tcW w:w="1670" w:type="dxa"/>
          </w:tcPr>
          <w:p w:rsidR="00FC125B" w:rsidRPr="00AA38E8" w:rsidRDefault="00FC125B" w:rsidP="00FC125B">
            <w:pPr>
              <w:spacing w:before="60"/>
              <w:rPr>
                <w:ins w:id="394" w:author="Shawn Penning" w:date="2018-07-12T13:10:00Z"/>
                <w:rFonts w:cs="Calibri"/>
                <w:b/>
                <w:bCs/>
                <w:sz w:val="16"/>
              </w:rPr>
            </w:pPr>
          </w:p>
        </w:tc>
        <w:tc>
          <w:tcPr>
            <w:tcW w:w="3853" w:type="dxa"/>
          </w:tcPr>
          <w:p w:rsidR="00FC125B" w:rsidRPr="00897B67" w:rsidRDefault="00FC125B" w:rsidP="00FC125B">
            <w:pPr>
              <w:spacing w:before="60"/>
              <w:rPr>
                <w:ins w:id="395" w:author="Shawn Penning" w:date="2018-07-12T13:10:00Z"/>
                <w:rFonts w:cs="Calibri"/>
                <w:sz w:val="16"/>
              </w:rPr>
            </w:pPr>
            <w:proofErr w:type="spellStart"/>
            <w:ins w:id="396" w:author="Shawn Penning" w:date="2018-07-12T13:10:00Z">
              <w:r w:rsidRPr="00FC125B">
                <w:rPr>
                  <w:rFonts w:cs="Calibri"/>
                  <w:sz w:val="16"/>
                </w:rPr>
                <w:t>AllwTran_Cnt_T_logl</w:t>
              </w:r>
              <w:proofErr w:type="spellEnd"/>
            </w:ins>
          </w:p>
        </w:tc>
        <w:tc>
          <w:tcPr>
            <w:tcW w:w="1135" w:type="dxa"/>
          </w:tcPr>
          <w:p w:rsidR="00FC125B" w:rsidRDefault="00FC125B" w:rsidP="00FC125B">
            <w:pPr>
              <w:spacing w:before="60"/>
              <w:rPr>
                <w:ins w:id="397" w:author="Shawn Penning" w:date="2018-07-12T13:10:00Z"/>
                <w:rFonts w:cs="Calibri"/>
                <w:sz w:val="16"/>
              </w:rPr>
            </w:pPr>
            <w:proofErr w:type="spellStart"/>
            <w:ins w:id="398" w:author="Shawn Penning" w:date="2018-07-12T13:12:00Z">
              <w:r>
                <w:rPr>
                  <w:rFonts w:cs="Calibri"/>
                  <w:sz w:val="16"/>
                </w:rPr>
                <w:t>boolean</w:t>
              </w:r>
            </w:ins>
            <w:proofErr w:type="spellEnd"/>
          </w:p>
        </w:tc>
        <w:tc>
          <w:tcPr>
            <w:tcW w:w="1135" w:type="dxa"/>
          </w:tcPr>
          <w:p w:rsidR="00FC125B" w:rsidRDefault="00FC125B" w:rsidP="00FC125B">
            <w:pPr>
              <w:spacing w:before="60"/>
              <w:rPr>
                <w:ins w:id="399" w:author="Shawn Penning" w:date="2018-07-12T13:10:00Z"/>
                <w:rFonts w:cs="Calibri"/>
                <w:sz w:val="16"/>
              </w:rPr>
            </w:pPr>
            <w:ins w:id="400" w:author="Shawn Penning" w:date="2018-07-12T13:12:00Z">
              <w:r>
                <w:rPr>
                  <w:rFonts w:cs="Calibri"/>
                  <w:sz w:val="16"/>
                </w:rPr>
                <w:t>FALSE</w:t>
              </w:r>
            </w:ins>
          </w:p>
        </w:tc>
        <w:tc>
          <w:tcPr>
            <w:tcW w:w="1135" w:type="dxa"/>
          </w:tcPr>
          <w:p w:rsidR="00FC125B" w:rsidRDefault="00FC125B" w:rsidP="00FC125B">
            <w:pPr>
              <w:spacing w:before="60"/>
              <w:rPr>
                <w:ins w:id="401" w:author="Shawn Penning" w:date="2018-07-12T13:10:00Z"/>
                <w:rFonts w:cs="Calibri"/>
                <w:sz w:val="16"/>
              </w:rPr>
            </w:pPr>
            <w:ins w:id="402" w:author="Shawn Penning" w:date="2018-07-12T13:12:00Z">
              <w:r>
                <w:rPr>
                  <w:rFonts w:cs="Calibri"/>
                  <w:sz w:val="16"/>
                </w:rPr>
                <w:t>TRUE</w:t>
              </w:r>
            </w:ins>
          </w:p>
        </w:tc>
      </w:tr>
      <w:tr w:rsidR="00FC125B" w:rsidRPr="00AA38E8" w:rsidTr="0030305A">
        <w:tc>
          <w:tcPr>
            <w:tcW w:w="1670" w:type="dxa"/>
          </w:tcPr>
          <w:p w:rsidR="00FC125B" w:rsidRPr="00AA38E8" w:rsidRDefault="00FC125B" w:rsidP="00FC125B">
            <w:pPr>
              <w:spacing w:before="60"/>
              <w:rPr>
                <w:rFonts w:cs="Calibri"/>
                <w:b/>
                <w:bCs/>
                <w:sz w:val="16"/>
              </w:rPr>
            </w:pPr>
            <w:r w:rsidRPr="00AA38E8">
              <w:rPr>
                <w:rFonts w:cs="Calibri"/>
                <w:b/>
                <w:bCs/>
                <w:sz w:val="16"/>
              </w:rPr>
              <w:t>Return Value</w:t>
            </w:r>
          </w:p>
        </w:tc>
        <w:tc>
          <w:tcPr>
            <w:tcW w:w="3853" w:type="dxa"/>
          </w:tcPr>
          <w:p w:rsidR="00FC125B" w:rsidRPr="00AA38E8" w:rsidRDefault="00FC125B" w:rsidP="00FC125B">
            <w:pPr>
              <w:spacing w:before="60"/>
              <w:rPr>
                <w:rFonts w:cs="Calibri"/>
                <w:sz w:val="16"/>
              </w:rPr>
            </w:pPr>
            <w:r>
              <w:rPr>
                <w:rFonts w:cs="Calibri"/>
                <w:sz w:val="16"/>
              </w:rPr>
              <w:t>None</w:t>
            </w:r>
          </w:p>
        </w:tc>
        <w:tc>
          <w:tcPr>
            <w:tcW w:w="1135" w:type="dxa"/>
          </w:tcPr>
          <w:p w:rsidR="00FC125B" w:rsidRPr="00AA38E8" w:rsidRDefault="00FC125B" w:rsidP="00FC125B">
            <w:pPr>
              <w:spacing w:before="60"/>
              <w:rPr>
                <w:rFonts w:cs="Calibri"/>
                <w:sz w:val="16"/>
              </w:rPr>
            </w:pPr>
          </w:p>
        </w:tc>
        <w:tc>
          <w:tcPr>
            <w:tcW w:w="1135" w:type="dxa"/>
          </w:tcPr>
          <w:p w:rsidR="00FC125B" w:rsidRPr="00AA38E8" w:rsidRDefault="00FC125B" w:rsidP="00FC125B">
            <w:pPr>
              <w:spacing w:before="60"/>
              <w:rPr>
                <w:rFonts w:cs="Calibri"/>
                <w:sz w:val="16"/>
              </w:rPr>
            </w:pPr>
          </w:p>
        </w:tc>
        <w:tc>
          <w:tcPr>
            <w:tcW w:w="1135" w:type="dxa"/>
          </w:tcPr>
          <w:p w:rsidR="00FC125B" w:rsidRPr="00AA38E8" w:rsidRDefault="00FC125B" w:rsidP="00FC125B">
            <w:pPr>
              <w:spacing w:before="60"/>
              <w:rPr>
                <w:rFonts w:cs="Calibri"/>
                <w:sz w:val="16"/>
              </w:rPr>
            </w:pPr>
          </w:p>
        </w:tc>
      </w:tr>
    </w:tbl>
    <w:p w:rsidR="0030305A" w:rsidRDefault="0030305A" w:rsidP="0030305A">
      <w:pPr>
        <w:pStyle w:val="Heading4"/>
      </w:pPr>
      <w:r>
        <w:t>Design Rationale</w:t>
      </w:r>
    </w:p>
    <w:p w:rsidR="0030305A" w:rsidRPr="007D13DE" w:rsidRDefault="0030305A" w:rsidP="0030305A">
      <w:pPr>
        <w:rPr>
          <w:lang w:bidi="ar-SA"/>
        </w:rPr>
      </w:pPr>
      <w:r>
        <w:rPr>
          <w:lang w:bidi="ar-SA"/>
        </w:rPr>
        <w:t>Refer FDD</w:t>
      </w:r>
    </w:p>
    <w:p w:rsidR="0030305A" w:rsidRPr="00AA38E8" w:rsidRDefault="0030305A" w:rsidP="0030305A">
      <w:pPr>
        <w:pStyle w:val="Heading4"/>
      </w:pPr>
      <w:r>
        <w:t>Processing</w:t>
      </w:r>
    </w:p>
    <w:p w:rsidR="0030305A" w:rsidRDefault="0030305A" w:rsidP="0030305A">
      <w:pPr>
        <w:rPr>
          <w:rFonts w:cs="Calibri"/>
        </w:rPr>
      </w:pPr>
      <w:r>
        <w:rPr>
          <w:rFonts w:cs="Calibri"/>
        </w:rPr>
        <w:t>Refer FDD</w:t>
      </w:r>
    </w:p>
    <w:p w:rsidR="00897B67" w:rsidRDefault="00897B67" w:rsidP="0030305A">
      <w:pPr>
        <w:rPr>
          <w:rFonts w:cs="Calibri"/>
        </w:rPr>
      </w:pPr>
    </w:p>
    <w:p w:rsidR="0030305A" w:rsidRPr="00AA38E8" w:rsidRDefault="0030305A" w:rsidP="0030305A">
      <w:pPr>
        <w:pStyle w:val="Heading3"/>
      </w:pPr>
      <w:bookmarkStart w:id="403" w:name="_Toc519157809"/>
      <w:proofErr w:type="spellStart"/>
      <w:r w:rsidRPr="0030305A">
        <w:t>CalcBmwMotAgOffsSelnStTmpCmpd</w:t>
      </w:r>
      <w:bookmarkEnd w:id="403"/>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3853"/>
        <w:gridCol w:w="1135"/>
        <w:gridCol w:w="1135"/>
        <w:gridCol w:w="1135"/>
      </w:tblGrid>
      <w:tr w:rsidR="0030305A" w:rsidRPr="00AA38E8" w:rsidTr="0030305A">
        <w:tc>
          <w:tcPr>
            <w:tcW w:w="1670" w:type="dxa"/>
          </w:tcPr>
          <w:p w:rsidR="0030305A" w:rsidRPr="00AA38E8" w:rsidRDefault="0030305A" w:rsidP="0030305A">
            <w:pPr>
              <w:spacing w:before="60"/>
              <w:rPr>
                <w:rFonts w:cs="Calibri"/>
                <w:b/>
                <w:bCs/>
                <w:sz w:val="16"/>
              </w:rPr>
            </w:pPr>
            <w:r w:rsidRPr="00AA38E8">
              <w:rPr>
                <w:rFonts w:cs="Calibri"/>
                <w:b/>
                <w:bCs/>
                <w:sz w:val="16"/>
              </w:rPr>
              <w:t>Function Name</w:t>
            </w:r>
          </w:p>
        </w:tc>
        <w:tc>
          <w:tcPr>
            <w:tcW w:w="3853" w:type="dxa"/>
          </w:tcPr>
          <w:p w:rsidR="0030305A" w:rsidRPr="00AA38E8" w:rsidRDefault="0030305A" w:rsidP="0030305A">
            <w:pPr>
              <w:spacing w:before="60"/>
              <w:rPr>
                <w:rFonts w:cs="Calibri"/>
                <w:sz w:val="16"/>
              </w:rPr>
            </w:pPr>
            <w:proofErr w:type="spellStart"/>
            <w:r w:rsidRPr="0030305A">
              <w:rPr>
                <w:rFonts w:cs="Calibri"/>
                <w:sz w:val="16"/>
              </w:rPr>
              <w:t>CalcBmwMotAgOffsSelnStTmpCmpd</w:t>
            </w:r>
            <w:proofErr w:type="spellEnd"/>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Type</w:t>
            </w:r>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Min</w:t>
            </w:r>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Max</w:t>
            </w:r>
          </w:p>
        </w:tc>
      </w:tr>
      <w:tr w:rsidR="0030305A" w:rsidRPr="00AA38E8" w:rsidTr="0030305A">
        <w:tc>
          <w:tcPr>
            <w:tcW w:w="1670" w:type="dxa"/>
          </w:tcPr>
          <w:p w:rsidR="0030305A" w:rsidRPr="00AA38E8" w:rsidRDefault="0030305A" w:rsidP="0030305A">
            <w:pPr>
              <w:spacing w:before="60"/>
              <w:rPr>
                <w:rFonts w:cs="Calibri"/>
                <w:b/>
                <w:bCs/>
                <w:sz w:val="16"/>
              </w:rPr>
            </w:pPr>
            <w:r w:rsidRPr="00AA38E8">
              <w:rPr>
                <w:rFonts w:cs="Calibri"/>
                <w:b/>
                <w:bCs/>
                <w:sz w:val="16"/>
              </w:rPr>
              <w:t xml:space="preserve">Arguments Passed </w:t>
            </w:r>
          </w:p>
        </w:tc>
        <w:tc>
          <w:tcPr>
            <w:tcW w:w="3853" w:type="dxa"/>
          </w:tcPr>
          <w:p w:rsidR="0030305A" w:rsidRPr="00AA38E8" w:rsidRDefault="00897B67" w:rsidP="0030305A">
            <w:pPr>
              <w:spacing w:before="60"/>
              <w:rPr>
                <w:rFonts w:cs="Calibri"/>
                <w:sz w:val="16"/>
              </w:rPr>
            </w:pPr>
            <w:proofErr w:type="spellStart"/>
            <w:r w:rsidRPr="00897B67">
              <w:rPr>
                <w:rFonts w:cs="Calibri"/>
                <w:sz w:val="16"/>
              </w:rPr>
              <w:t>BmwQuadOffsSts_Cnt_T_enum</w:t>
            </w:r>
            <w:proofErr w:type="spellEnd"/>
          </w:p>
        </w:tc>
        <w:tc>
          <w:tcPr>
            <w:tcW w:w="1135" w:type="dxa"/>
          </w:tcPr>
          <w:p w:rsidR="0030305A" w:rsidRPr="00AA38E8" w:rsidRDefault="00726AF0" w:rsidP="0030305A">
            <w:pPr>
              <w:spacing w:before="60"/>
              <w:rPr>
                <w:rFonts w:cs="Calibri"/>
                <w:sz w:val="16"/>
              </w:rPr>
            </w:pPr>
            <w:proofErr w:type="spellStart"/>
            <w:r>
              <w:rPr>
                <w:rFonts w:cs="Calibri"/>
                <w:sz w:val="16"/>
              </w:rPr>
              <w:t>enum</w:t>
            </w:r>
            <w:proofErr w:type="spellEnd"/>
          </w:p>
        </w:tc>
        <w:tc>
          <w:tcPr>
            <w:tcW w:w="1135" w:type="dxa"/>
          </w:tcPr>
          <w:p w:rsidR="0030305A" w:rsidRPr="00AA38E8" w:rsidRDefault="005A567E" w:rsidP="0030305A">
            <w:pPr>
              <w:spacing w:before="60"/>
              <w:rPr>
                <w:rFonts w:cs="Calibri"/>
                <w:sz w:val="16"/>
              </w:rPr>
            </w:pPr>
            <w:r>
              <w:rPr>
                <w:rFonts w:cs="Calibri"/>
                <w:sz w:val="16"/>
              </w:rPr>
              <w:t>0</w:t>
            </w:r>
          </w:p>
        </w:tc>
        <w:tc>
          <w:tcPr>
            <w:tcW w:w="1135" w:type="dxa"/>
          </w:tcPr>
          <w:p w:rsidR="0030305A" w:rsidRPr="00AA38E8" w:rsidRDefault="005A567E" w:rsidP="0030305A">
            <w:pPr>
              <w:spacing w:before="60"/>
              <w:rPr>
                <w:rFonts w:cs="Calibri"/>
                <w:sz w:val="16"/>
              </w:rPr>
            </w:pPr>
            <w:r>
              <w:rPr>
                <w:rFonts w:cs="Calibri"/>
                <w:sz w:val="16"/>
              </w:rPr>
              <w:t>15</w:t>
            </w:r>
          </w:p>
        </w:tc>
      </w:tr>
      <w:tr w:rsidR="00897B67" w:rsidRPr="00AA38E8" w:rsidTr="0030305A">
        <w:tc>
          <w:tcPr>
            <w:tcW w:w="1670" w:type="dxa"/>
          </w:tcPr>
          <w:p w:rsidR="00897B67" w:rsidRPr="00AA38E8" w:rsidRDefault="00897B67" w:rsidP="0030305A">
            <w:pPr>
              <w:spacing w:before="60"/>
              <w:rPr>
                <w:rFonts w:cs="Calibri"/>
                <w:b/>
                <w:bCs/>
                <w:sz w:val="16"/>
              </w:rPr>
            </w:pPr>
          </w:p>
        </w:tc>
        <w:tc>
          <w:tcPr>
            <w:tcW w:w="3853" w:type="dxa"/>
          </w:tcPr>
          <w:p w:rsidR="00897B67" w:rsidRPr="00AA38E8" w:rsidRDefault="00897B67" w:rsidP="0030305A">
            <w:pPr>
              <w:spacing w:before="60"/>
              <w:rPr>
                <w:rFonts w:cs="Calibri"/>
                <w:sz w:val="16"/>
              </w:rPr>
            </w:pPr>
            <w:proofErr w:type="spellStart"/>
            <w:r w:rsidRPr="00897B67">
              <w:rPr>
                <w:rFonts w:cs="Calibri"/>
                <w:sz w:val="16"/>
              </w:rPr>
              <w:t>HwAgNotVldFltPrsnt_Cnt_T_logl</w:t>
            </w:r>
            <w:proofErr w:type="spellEnd"/>
          </w:p>
        </w:tc>
        <w:tc>
          <w:tcPr>
            <w:tcW w:w="1135" w:type="dxa"/>
          </w:tcPr>
          <w:p w:rsidR="00897B67" w:rsidRPr="00AA38E8" w:rsidRDefault="00897B67" w:rsidP="00A0035B">
            <w:pPr>
              <w:spacing w:before="60"/>
              <w:rPr>
                <w:rFonts w:cs="Calibri"/>
                <w:sz w:val="16"/>
              </w:rPr>
            </w:pPr>
            <w:proofErr w:type="spellStart"/>
            <w:r>
              <w:rPr>
                <w:rFonts w:cs="Calibri"/>
                <w:sz w:val="16"/>
              </w:rPr>
              <w:t>boolean</w:t>
            </w:r>
            <w:proofErr w:type="spellEnd"/>
          </w:p>
        </w:tc>
        <w:tc>
          <w:tcPr>
            <w:tcW w:w="1135" w:type="dxa"/>
          </w:tcPr>
          <w:p w:rsidR="00897B67" w:rsidRPr="00AA38E8" w:rsidRDefault="00897B67" w:rsidP="00A0035B">
            <w:pPr>
              <w:spacing w:before="60"/>
              <w:rPr>
                <w:rFonts w:cs="Calibri"/>
                <w:sz w:val="16"/>
              </w:rPr>
            </w:pPr>
            <w:r>
              <w:rPr>
                <w:rFonts w:cs="Calibri"/>
                <w:sz w:val="16"/>
              </w:rPr>
              <w:t>FALSE</w:t>
            </w:r>
          </w:p>
        </w:tc>
        <w:tc>
          <w:tcPr>
            <w:tcW w:w="1135" w:type="dxa"/>
          </w:tcPr>
          <w:p w:rsidR="00897B67" w:rsidRPr="00AA38E8" w:rsidRDefault="00897B67" w:rsidP="00A0035B">
            <w:pPr>
              <w:spacing w:before="60"/>
              <w:rPr>
                <w:rFonts w:cs="Calibri"/>
                <w:sz w:val="16"/>
              </w:rPr>
            </w:pPr>
            <w:r>
              <w:rPr>
                <w:rFonts w:cs="Calibri"/>
                <w:sz w:val="16"/>
              </w:rPr>
              <w:t>TRUE</w:t>
            </w:r>
          </w:p>
        </w:tc>
      </w:tr>
      <w:tr w:rsidR="00FC125B" w:rsidRPr="00AA38E8" w:rsidTr="0030305A">
        <w:trPr>
          <w:ins w:id="404" w:author="Shawn Penning" w:date="2018-07-12T13:10:00Z"/>
        </w:trPr>
        <w:tc>
          <w:tcPr>
            <w:tcW w:w="1670" w:type="dxa"/>
          </w:tcPr>
          <w:p w:rsidR="00FC125B" w:rsidRPr="00AA38E8" w:rsidRDefault="00FC125B" w:rsidP="00FC125B">
            <w:pPr>
              <w:spacing w:before="60"/>
              <w:rPr>
                <w:ins w:id="405" w:author="Shawn Penning" w:date="2018-07-12T13:10:00Z"/>
                <w:rFonts w:cs="Calibri"/>
                <w:b/>
                <w:bCs/>
                <w:sz w:val="16"/>
              </w:rPr>
            </w:pPr>
          </w:p>
        </w:tc>
        <w:tc>
          <w:tcPr>
            <w:tcW w:w="3853" w:type="dxa"/>
          </w:tcPr>
          <w:p w:rsidR="00FC125B" w:rsidRPr="00897B67" w:rsidRDefault="00FC125B" w:rsidP="00FC125B">
            <w:pPr>
              <w:spacing w:before="60"/>
              <w:rPr>
                <w:ins w:id="406" w:author="Shawn Penning" w:date="2018-07-12T13:10:00Z"/>
                <w:rFonts w:cs="Calibri"/>
                <w:sz w:val="16"/>
              </w:rPr>
            </w:pPr>
            <w:proofErr w:type="spellStart"/>
            <w:ins w:id="407" w:author="Shawn Penning" w:date="2018-07-12T13:10:00Z">
              <w:r w:rsidRPr="00FC125B">
                <w:rPr>
                  <w:rFonts w:cs="Calibri"/>
                  <w:sz w:val="16"/>
                </w:rPr>
                <w:t>AllwTran_Cnt_T_logl</w:t>
              </w:r>
              <w:proofErr w:type="spellEnd"/>
            </w:ins>
          </w:p>
        </w:tc>
        <w:tc>
          <w:tcPr>
            <w:tcW w:w="1135" w:type="dxa"/>
          </w:tcPr>
          <w:p w:rsidR="00FC125B" w:rsidRDefault="00FC125B" w:rsidP="00FC125B">
            <w:pPr>
              <w:spacing w:before="60"/>
              <w:rPr>
                <w:ins w:id="408" w:author="Shawn Penning" w:date="2018-07-12T13:10:00Z"/>
                <w:rFonts w:cs="Calibri"/>
                <w:sz w:val="16"/>
              </w:rPr>
            </w:pPr>
            <w:proofErr w:type="spellStart"/>
            <w:ins w:id="409" w:author="Shawn Penning" w:date="2018-07-12T13:12:00Z">
              <w:r>
                <w:rPr>
                  <w:rFonts w:cs="Calibri"/>
                  <w:sz w:val="16"/>
                </w:rPr>
                <w:t>boolean</w:t>
              </w:r>
            </w:ins>
            <w:proofErr w:type="spellEnd"/>
          </w:p>
        </w:tc>
        <w:tc>
          <w:tcPr>
            <w:tcW w:w="1135" w:type="dxa"/>
          </w:tcPr>
          <w:p w:rsidR="00FC125B" w:rsidRDefault="00FC125B" w:rsidP="00FC125B">
            <w:pPr>
              <w:spacing w:before="60"/>
              <w:rPr>
                <w:ins w:id="410" w:author="Shawn Penning" w:date="2018-07-12T13:10:00Z"/>
                <w:rFonts w:cs="Calibri"/>
                <w:sz w:val="16"/>
              </w:rPr>
            </w:pPr>
            <w:ins w:id="411" w:author="Shawn Penning" w:date="2018-07-12T13:12:00Z">
              <w:r>
                <w:rPr>
                  <w:rFonts w:cs="Calibri"/>
                  <w:sz w:val="16"/>
                </w:rPr>
                <w:t>FALSE</w:t>
              </w:r>
            </w:ins>
          </w:p>
        </w:tc>
        <w:tc>
          <w:tcPr>
            <w:tcW w:w="1135" w:type="dxa"/>
          </w:tcPr>
          <w:p w:rsidR="00FC125B" w:rsidRDefault="00FC125B" w:rsidP="00FC125B">
            <w:pPr>
              <w:spacing w:before="60"/>
              <w:rPr>
                <w:ins w:id="412" w:author="Shawn Penning" w:date="2018-07-12T13:10:00Z"/>
                <w:rFonts w:cs="Calibri"/>
                <w:sz w:val="16"/>
              </w:rPr>
            </w:pPr>
            <w:ins w:id="413" w:author="Shawn Penning" w:date="2018-07-12T13:12:00Z">
              <w:r>
                <w:rPr>
                  <w:rFonts w:cs="Calibri"/>
                  <w:sz w:val="16"/>
                </w:rPr>
                <w:t>TRUE</w:t>
              </w:r>
            </w:ins>
          </w:p>
        </w:tc>
      </w:tr>
      <w:tr w:rsidR="00FC125B" w:rsidRPr="00AA38E8" w:rsidTr="0030305A">
        <w:tc>
          <w:tcPr>
            <w:tcW w:w="1670" w:type="dxa"/>
          </w:tcPr>
          <w:p w:rsidR="00FC125B" w:rsidRPr="00AA38E8" w:rsidRDefault="00FC125B" w:rsidP="00FC125B">
            <w:pPr>
              <w:spacing w:before="60"/>
              <w:rPr>
                <w:rFonts w:cs="Calibri"/>
                <w:b/>
                <w:bCs/>
                <w:sz w:val="16"/>
              </w:rPr>
            </w:pPr>
            <w:r w:rsidRPr="00AA38E8">
              <w:rPr>
                <w:rFonts w:cs="Calibri"/>
                <w:b/>
                <w:bCs/>
                <w:sz w:val="16"/>
              </w:rPr>
              <w:t>Return Value</w:t>
            </w:r>
          </w:p>
        </w:tc>
        <w:tc>
          <w:tcPr>
            <w:tcW w:w="3853" w:type="dxa"/>
          </w:tcPr>
          <w:p w:rsidR="00FC125B" w:rsidRPr="00AA38E8" w:rsidRDefault="00FC125B" w:rsidP="00FC125B">
            <w:pPr>
              <w:spacing w:before="60"/>
              <w:rPr>
                <w:rFonts w:cs="Calibri"/>
                <w:sz w:val="16"/>
              </w:rPr>
            </w:pPr>
            <w:r>
              <w:rPr>
                <w:rFonts w:cs="Calibri"/>
                <w:sz w:val="16"/>
              </w:rPr>
              <w:t>None</w:t>
            </w:r>
          </w:p>
        </w:tc>
        <w:tc>
          <w:tcPr>
            <w:tcW w:w="1135" w:type="dxa"/>
          </w:tcPr>
          <w:p w:rsidR="00FC125B" w:rsidRPr="00AA38E8" w:rsidRDefault="00FC125B" w:rsidP="00FC125B">
            <w:pPr>
              <w:spacing w:before="60"/>
              <w:rPr>
                <w:rFonts w:cs="Calibri"/>
                <w:sz w:val="16"/>
              </w:rPr>
            </w:pPr>
          </w:p>
        </w:tc>
        <w:tc>
          <w:tcPr>
            <w:tcW w:w="1135" w:type="dxa"/>
          </w:tcPr>
          <w:p w:rsidR="00FC125B" w:rsidRPr="00AA38E8" w:rsidRDefault="00FC125B" w:rsidP="00FC125B">
            <w:pPr>
              <w:spacing w:before="60"/>
              <w:rPr>
                <w:rFonts w:cs="Calibri"/>
                <w:sz w:val="16"/>
              </w:rPr>
            </w:pPr>
          </w:p>
        </w:tc>
        <w:tc>
          <w:tcPr>
            <w:tcW w:w="1135" w:type="dxa"/>
          </w:tcPr>
          <w:p w:rsidR="00FC125B" w:rsidRPr="00AA38E8" w:rsidRDefault="00FC125B" w:rsidP="00FC125B">
            <w:pPr>
              <w:spacing w:before="60"/>
              <w:rPr>
                <w:rFonts w:cs="Calibri"/>
                <w:sz w:val="16"/>
              </w:rPr>
            </w:pPr>
          </w:p>
        </w:tc>
      </w:tr>
    </w:tbl>
    <w:p w:rsidR="0030305A" w:rsidRDefault="0030305A" w:rsidP="0030305A">
      <w:pPr>
        <w:pStyle w:val="Heading4"/>
      </w:pPr>
      <w:r>
        <w:lastRenderedPageBreak/>
        <w:t>Design Rationale</w:t>
      </w:r>
    </w:p>
    <w:p w:rsidR="0030305A" w:rsidRPr="007D13DE" w:rsidRDefault="0030305A" w:rsidP="0030305A">
      <w:pPr>
        <w:rPr>
          <w:lang w:bidi="ar-SA"/>
        </w:rPr>
      </w:pPr>
      <w:r>
        <w:rPr>
          <w:lang w:bidi="ar-SA"/>
        </w:rPr>
        <w:t>Refer FDD</w:t>
      </w:r>
    </w:p>
    <w:p w:rsidR="0030305A" w:rsidRPr="00AA38E8" w:rsidRDefault="0030305A" w:rsidP="0030305A">
      <w:pPr>
        <w:pStyle w:val="Heading4"/>
      </w:pPr>
      <w:r>
        <w:t>Processing</w:t>
      </w:r>
    </w:p>
    <w:p w:rsidR="0030305A" w:rsidRDefault="0030305A" w:rsidP="0030305A">
      <w:pPr>
        <w:rPr>
          <w:rFonts w:cs="Calibri"/>
        </w:rPr>
      </w:pPr>
      <w:r>
        <w:rPr>
          <w:rFonts w:cs="Calibri"/>
        </w:rPr>
        <w:t>Refer FDD</w:t>
      </w:r>
    </w:p>
    <w:p w:rsidR="00EE2A3B" w:rsidRDefault="00EE2A3B" w:rsidP="0030305A">
      <w:pPr>
        <w:rPr>
          <w:rFonts w:cs="Calibri"/>
        </w:rPr>
      </w:pPr>
    </w:p>
    <w:p w:rsidR="0030305A" w:rsidRPr="00AA38E8" w:rsidRDefault="0030305A" w:rsidP="0030305A">
      <w:pPr>
        <w:pStyle w:val="Heading3"/>
      </w:pPr>
      <w:bookmarkStart w:id="414" w:name="_Toc519157810"/>
      <w:proofErr w:type="spellStart"/>
      <w:r w:rsidRPr="0030305A">
        <w:t>CalcBmwMotAgOffsSelnStOffsCorrn</w:t>
      </w:r>
      <w:bookmarkEnd w:id="414"/>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3853"/>
        <w:gridCol w:w="1135"/>
        <w:gridCol w:w="1135"/>
        <w:gridCol w:w="1135"/>
      </w:tblGrid>
      <w:tr w:rsidR="0030305A" w:rsidRPr="00AA38E8" w:rsidTr="0030305A">
        <w:tc>
          <w:tcPr>
            <w:tcW w:w="1670" w:type="dxa"/>
          </w:tcPr>
          <w:p w:rsidR="0030305A" w:rsidRPr="00AA38E8" w:rsidRDefault="0030305A" w:rsidP="0030305A">
            <w:pPr>
              <w:spacing w:before="60"/>
              <w:rPr>
                <w:rFonts w:cs="Calibri"/>
                <w:b/>
                <w:bCs/>
                <w:sz w:val="16"/>
              </w:rPr>
            </w:pPr>
            <w:r w:rsidRPr="00AA38E8">
              <w:rPr>
                <w:rFonts w:cs="Calibri"/>
                <w:b/>
                <w:bCs/>
                <w:sz w:val="16"/>
              </w:rPr>
              <w:t>Function Name</w:t>
            </w:r>
          </w:p>
        </w:tc>
        <w:tc>
          <w:tcPr>
            <w:tcW w:w="3853" w:type="dxa"/>
          </w:tcPr>
          <w:p w:rsidR="0030305A" w:rsidRPr="00AA38E8" w:rsidRDefault="0030305A" w:rsidP="0030305A">
            <w:pPr>
              <w:spacing w:before="60"/>
              <w:rPr>
                <w:rFonts w:cs="Calibri"/>
                <w:sz w:val="16"/>
              </w:rPr>
            </w:pPr>
            <w:proofErr w:type="spellStart"/>
            <w:r w:rsidRPr="0030305A">
              <w:rPr>
                <w:rFonts w:cs="Calibri"/>
                <w:sz w:val="16"/>
              </w:rPr>
              <w:t>CalcBmwMotAgOffsSelnStOffsCorrn</w:t>
            </w:r>
            <w:proofErr w:type="spellEnd"/>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Type</w:t>
            </w:r>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Min</w:t>
            </w:r>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Max</w:t>
            </w:r>
          </w:p>
        </w:tc>
      </w:tr>
      <w:tr w:rsidR="0030305A" w:rsidRPr="00AA38E8" w:rsidTr="0030305A">
        <w:tc>
          <w:tcPr>
            <w:tcW w:w="1670" w:type="dxa"/>
          </w:tcPr>
          <w:p w:rsidR="0030305A" w:rsidRPr="00AA38E8" w:rsidRDefault="0030305A" w:rsidP="0030305A">
            <w:pPr>
              <w:spacing w:before="60"/>
              <w:rPr>
                <w:rFonts w:cs="Calibri"/>
                <w:b/>
                <w:bCs/>
                <w:sz w:val="16"/>
              </w:rPr>
            </w:pPr>
            <w:r w:rsidRPr="00AA38E8">
              <w:rPr>
                <w:rFonts w:cs="Calibri"/>
                <w:b/>
                <w:bCs/>
                <w:sz w:val="16"/>
              </w:rPr>
              <w:t xml:space="preserve">Arguments Passed </w:t>
            </w:r>
          </w:p>
        </w:tc>
        <w:tc>
          <w:tcPr>
            <w:tcW w:w="3853" w:type="dxa"/>
          </w:tcPr>
          <w:p w:rsidR="0030305A" w:rsidRPr="00AA38E8" w:rsidRDefault="00897B67" w:rsidP="0030305A">
            <w:pPr>
              <w:spacing w:before="60"/>
              <w:rPr>
                <w:rFonts w:cs="Calibri"/>
                <w:sz w:val="16"/>
              </w:rPr>
            </w:pPr>
            <w:proofErr w:type="spellStart"/>
            <w:r w:rsidRPr="00897B67">
              <w:rPr>
                <w:rFonts w:cs="Calibri"/>
                <w:sz w:val="16"/>
              </w:rPr>
              <w:t>OffsCorrnTmrElpd_Cnt_T_logl</w:t>
            </w:r>
            <w:proofErr w:type="spellEnd"/>
          </w:p>
        </w:tc>
        <w:tc>
          <w:tcPr>
            <w:tcW w:w="1135" w:type="dxa"/>
          </w:tcPr>
          <w:p w:rsidR="0030305A" w:rsidRPr="00AA38E8" w:rsidRDefault="0030305A" w:rsidP="0030305A">
            <w:pPr>
              <w:spacing w:before="60"/>
              <w:rPr>
                <w:rFonts w:cs="Calibri"/>
                <w:sz w:val="16"/>
              </w:rPr>
            </w:pPr>
            <w:proofErr w:type="spellStart"/>
            <w:r>
              <w:rPr>
                <w:rFonts w:cs="Calibri"/>
                <w:sz w:val="16"/>
              </w:rPr>
              <w:t>boolean</w:t>
            </w:r>
            <w:proofErr w:type="spellEnd"/>
          </w:p>
        </w:tc>
        <w:tc>
          <w:tcPr>
            <w:tcW w:w="1135" w:type="dxa"/>
          </w:tcPr>
          <w:p w:rsidR="0030305A" w:rsidRPr="00AA38E8" w:rsidRDefault="0030305A" w:rsidP="0030305A">
            <w:pPr>
              <w:spacing w:before="60"/>
              <w:rPr>
                <w:rFonts w:cs="Calibri"/>
                <w:sz w:val="16"/>
              </w:rPr>
            </w:pPr>
            <w:r>
              <w:rPr>
                <w:rFonts w:cs="Calibri"/>
                <w:sz w:val="16"/>
              </w:rPr>
              <w:t>FALSE</w:t>
            </w:r>
          </w:p>
        </w:tc>
        <w:tc>
          <w:tcPr>
            <w:tcW w:w="1135" w:type="dxa"/>
          </w:tcPr>
          <w:p w:rsidR="0030305A" w:rsidRPr="00AA38E8" w:rsidRDefault="0030305A" w:rsidP="0030305A">
            <w:pPr>
              <w:spacing w:before="60"/>
              <w:rPr>
                <w:rFonts w:cs="Calibri"/>
                <w:sz w:val="16"/>
              </w:rPr>
            </w:pPr>
            <w:r>
              <w:rPr>
                <w:rFonts w:cs="Calibri"/>
                <w:sz w:val="16"/>
              </w:rPr>
              <w:t>TRUE</w:t>
            </w:r>
          </w:p>
        </w:tc>
      </w:tr>
      <w:tr w:rsidR="00897B67" w:rsidRPr="00AA38E8" w:rsidTr="0030305A">
        <w:tc>
          <w:tcPr>
            <w:tcW w:w="1670" w:type="dxa"/>
          </w:tcPr>
          <w:p w:rsidR="00897B67" w:rsidRPr="00AA38E8" w:rsidRDefault="00897B67" w:rsidP="0030305A">
            <w:pPr>
              <w:spacing w:before="60"/>
              <w:rPr>
                <w:rFonts w:cs="Calibri"/>
                <w:b/>
                <w:bCs/>
                <w:sz w:val="16"/>
              </w:rPr>
            </w:pPr>
          </w:p>
        </w:tc>
        <w:tc>
          <w:tcPr>
            <w:tcW w:w="3853" w:type="dxa"/>
          </w:tcPr>
          <w:p w:rsidR="00897B67" w:rsidRPr="00AA38E8" w:rsidRDefault="00897B67" w:rsidP="0030305A">
            <w:pPr>
              <w:spacing w:before="60"/>
              <w:rPr>
                <w:rFonts w:cs="Calibri"/>
                <w:sz w:val="16"/>
              </w:rPr>
            </w:pPr>
            <w:proofErr w:type="spellStart"/>
            <w:r w:rsidRPr="00897B67">
              <w:rPr>
                <w:rFonts w:cs="Calibri"/>
                <w:sz w:val="16"/>
              </w:rPr>
              <w:t>HwAgNotVldFltPrsnt_Cnt_T_logl</w:t>
            </w:r>
            <w:proofErr w:type="spellEnd"/>
          </w:p>
        </w:tc>
        <w:tc>
          <w:tcPr>
            <w:tcW w:w="1135" w:type="dxa"/>
          </w:tcPr>
          <w:p w:rsidR="00897B67" w:rsidRPr="00AA38E8" w:rsidRDefault="00897B67" w:rsidP="00A0035B">
            <w:pPr>
              <w:spacing w:before="60"/>
              <w:rPr>
                <w:rFonts w:cs="Calibri"/>
                <w:sz w:val="16"/>
              </w:rPr>
            </w:pPr>
            <w:proofErr w:type="spellStart"/>
            <w:r>
              <w:rPr>
                <w:rFonts w:cs="Calibri"/>
                <w:sz w:val="16"/>
              </w:rPr>
              <w:t>boolean</w:t>
            </w:r>
            <w:proofErr w:type="spellEnd"/>
          </w:p>
        </w:tc>
        <w:tc>
          <w:tcPr>
            <w:tcW w:w="1135" w:type="dxa"/>
          </w:tcPr>
          <w:p w:rsidR="00897B67" w:rsidRPr="00AA38E8" w:rsidRDefault="00897B67" w:rsidP="00A0035B">
            <w:pPr>
              <w:spacing w:before="60"/>
              <w:rPr>
                <w:rFonts w:cs="Calibri"/>
                <w:sz w:val="16"/>
              </w:rPr>
            </w:pPr>
            <w:r>
              <w:rPr>
                <w:rFonts w:cs="Calibri"/>
                <w:sz w:val="16"/>
              </w:rPr>
              <w:t>FALSE</w:t>
            </w:r>
          </w:p>
        </w:tc>
        <w:tc>
          <w:tcPr>
            <w:tcW w:w="1135" w:type="dxa"/>
          </w:tcPr>
          <w:p w:rsidR="00897B67" w:rsidRPr="00AA38E8" w:rsidRDefault="00897B67" w:rsidP="00A0035B">
            <w:pPr>
              <w:spacing w:before="60"/>
              <w:rPr>
                <w:rFonts w:cs="Calibri"/>
                <w:sz w:val="16"/>
              </w:rPr>
            </w:pPr>
            <w:r>
              <w:rPr>
                <w:rFonts w:cs="Calibri"/>
                <w:sz w:val="16"/>
              </w:rPr>
              <w:t>TRUE</w:t>
            </w:r>
          </w:p>
        </w:tc>
      </w:tr>
      <w:tr w:rsidR="00FC125B" w:rsidRPr="00AA38E8" w:rsidTr="0030305A">
        <w:trPr>
          <w:ins w:id="415" w:author="Shawn Penning" w:date="2018-07-12T13:10:00Z"/>
        </w:trPr>
        <w:tc>
          <w:tcPr>
            <w:tcW w:w="1670" w:type="dxa"/>
          </w:tcPr>
          <w:p w:rsidR="00FC125B" w:rsidRPr="00AA38E8" w:rsidRDefault="00FC125B" w:rsidP="00FC125B">
            <w:pPr>
              <w:spacing w:before="60"/>
              <w:rPr>
                <w:ins w:id="416" w:author="Shawn Penning" w:date="2018-07-12T13:10:00Z"/>
                <w:rFonts w:cs="Calibri"/>
                <w:b/>
                <w:bCs/>
                <w:sz w:val="16"/>
              </w:rPr>
            </w:pPr>
          </w:p>
        </w:tc>
        <w:tc>
          <w:tcPr>
            <w:tcW w:w="3853" w:type="dxa"/>
          </w:tcPr>
          <w:p w:rsidR="00FC125B" w:rsidRPr="00897B67" w:rsidRDefault="00FC125B" w:rsidP="00FC125B">
            <w:pPr>
              <w:spacing w:before="60"/>
              <w:rPr>
                <w:ins w:id="417" w:author="Shawn Penning" w:date="2018-07-12T13:10:00Z"/>
                <w:rFonts w:cs="Calibri"/>
                <w:sz w:val="16"/>
              </w:rPr>
            </w:pPr>
            <w:proofErr w:type="spellStart"/>
            <w:ins w:id="418" w:author="Shawn Penning" w:date="2018-07-12T13:10:00Z">
              <w:r w:rsidRPr="00FC125B">
                <w:rPr>
                  <w:rFonts w:cs="Calibri"/>
                  <w:sz w:val="16"/>
                </w:rPr>
                <w:t>AllwTran_Cnt_T_logl</w:t>
              </w:r>
              <w:proofErr w:type="spellEnd"/>
            </w:ins>
          </w:p>
        </w:tc>
        <w:tc>
          <w:tcPr>
            <w:tcW w:w="1135" w:type="dxa"/>
          </w:tcPr>
          <w:p w:rsidR="00FC125B" w:rsidRDefault="00FC125B" w:rsidP="00FC125B">
            <w:pPr>
              <w:spacing w:before="60"/>
              <w:rPr>
                <w:ins w:id="419" w:author="Shawn Penning" w:date="2018-07-12T13:10:00Z"/>
                <w:rFonts w:cs="Calibri"/>
                <w:sz w:val="16"/>
              </w:rPr>
            </w:pPr>
            <w:proofErr w:type="spellStart"/>
            <w:ins w:id="420" w:author="Shawn Penning" w:date="2018-07-12T13:12:00Z">
              <w:r>
                <w:rPr>
                  <w:rFonts w:cs="Calibri"/>
                  <w:sz w:val="16"/>
                </w:rPr>
                <w:t>boolean</w:t>
              </w:r>
            </w:ins>
            <w:proofErr w:type="spellEnd"/>
          </w:p>
        </w:tc>
        <w:tc>
          <w:tcPr>
            <w:tcW w:w="1135" w:type="dxa"/>
          </w:tcPr>
          <w:p w:rsidR="00FC125B" w:rsidRDefault="00FC125B" w:rsidP="00FC125B">
            <w:pPr>
              <w:spacing w:before="60"/>
              <w:rPr>
                <w:ins w:id="421" w:author="Shawn Penning" w:date="2018-07-12T13:10:00Z"/>
                <w:rFonts w:cs="Calibri"/>
                <w:sz w:val="16"/>
              </w:rPr>
            </w:pPr>
            <w:ins w:id="422" w:author="Shawn Penning" w:date="2018-07-12T13:12:00Z">
              <w:r>
                <w:rPr>
                  <w:rFonts w:cs="Calibri"/>
                  <w:sz w:val="16"/>
                </w:rPr>
                <w:t>FALSE</w:t>
              </w:r>
            </w:ins>
          </w:p>
        </w:tc>
        <w:tc>
          <w:tcPr>
            <w:tcW w:w="1135" w:type="dxa"/>
          </w:tcPr>
          <w:p w:rsidR="00FC125B" w:rsidRDefault="00FC125B" w:rsidP="00FC125B">
            <w:pPr>
              <w:spacing w:before="60"/>
              <w:rPr>
                <w:ins w:id="423" w:author="Shawn Penning" w:date="2018-07-12T13:10:00Z"/>
                <w:rFonts w:cs="Calibri"/>
                <w:sz w:val="16"/>
              </w:rPr>
            </w:pPr>
            <w:ins w:id="424" w:author="Shawn Penning" w:date="2018-07-12T13:12:00Z">
              <w:r>
                <w:rPr>
                  <w:rFonts w:cs="Calibri"/>
                  <w:sz w:val="16"/>
                </w:rPr>
                <w:t>TRUE</w:t>
              </w:r>
            </w:ins>
          </w:p>
        </w:tc>
      </w:tr>
      <w:tr w:rsidR="00FC125B" w:rsidRPr="00AA38E8" w:rsidTr="0030305A">
        <w:tc>
          <w:tcPr>
            <w:tcW w:w="1670" w:type="dxa"/>
          </w:tcPr>
          <w:p w:rsidR="00FC125B" w:rsidRPr="00AA38E8" w:rsidRDefault="00FC125B" w:rsidP="00FC125B">
            <w:pPr>
              <w:spacing w:before="60"/>
              <w:rPr>
                <w:rFonts w:cs="Calibri"/>
                <w:b/>
                <w:bCs/>
                <w:sz w:val="16"/>
              </w:rPr>
            </w:pPr>
            <w:r w:rsidRPr="00AA38E8">
              <w:rPr>
                <w:rFonts w:cs="Calibri"/>
                <w:b/>
                <w:bCs/>
                <w:sz w:val="16"/>
              </w:rPr>
              <w:t>Return Value</w:t>
            </w:r>
          </w:p>
        </w:tc>
        <w:tc>
          <w:tcPr>
            <w:tcW w:w="3853" w:type="dxa"/>
          </w:tcPr>
          <w:p w:rsidR="00FC125B" w:rsidRPr="00AA38E8" w:rsidRDefault="00FC125B" w:rsidP="00FC125B">
            <w:pPr>
              <w:spacing w:before="60"/>
              <w:rPr>
                <w:rFonts w:cs="Calibri"/>
                <w:sz w:val="16"/>
              </w:rPr>
            </w:pPr>
            <w:r>
              <w:rPr>
                <w:rFonts w:cs="Calibri"/>
                <w:sz w:val="16"/>
              </w:rPr>
              <w:t>None</w:t>
            </w:r>
          </w:p>
        </w:tc>
        <w:tc>
          <w:tcPr>
            <w:tcW w:w="1135" w:type="dxa"/>
          </w:tcPr>
          <w:p w:rsidR="00FC125B" w:rsidRPr="00AA38E8" w:rsidRDefault="00FC125B" w:rsidP="00FC125B">
            <w:pPr>
              <w:spacing w:before="60"/>
              <w:rPr>
                <w:rFonts w:cs="Calibri"/>
                <w:sz w:val="16"/>
              </w:rPr>
            </w:pPr>
          </w:p>
        </w:tc>
        <w:tc>
          <w:tcPr>
            <w:tcW w:w="1135" w:type="dxa"/>
          </w:tcPr>
          <w:p w:rsidR="00FC125B" w:rsidRPr="00AA38E8" w:rsidRDefault="00FC125B" w:rsidP="00FC125B">
            <w:pPr>
              <w:spacing w:before="60"/>
              <w:rPr>
                <w:rFonts w:cs="Calibri"/>
                <w:sz w:val="16"/>
              </w:rPr>
            </w:pPr>
          </w:p>
        </w:tc>
        <w:tc>
          <w:tcPr>
            <w:tcW w:w="1135" w:type="dxa"/>
          </w:tcPr>
          <w:p w:rsidR="00FC125B" w:rsidRPr="00AA38E8" w:rsidRDefault="00FC125B" w:rsidP="00FC125B">
            <w:pPr>
              <w:spacing w:before="60"/>
              <w:rPr>
                <w:rFonts w:cs="Calibri"/>
                <w:sz w:val="16"/>
              </w:rPr>
            </w:pPr>
          </w:p>
        </w:tc>
      </w:tr>
    </w:tbl>
    <w:p w:rsidR="0030305A" w:rsidRDefault="0030305A" w:rsidP="0030305A">
      <w:pPr>
        <w:pStyle w:val="Heading4"/>
      </w:pPr>
      <w:r>
        <w:t>Design Rationale</w:t>
      </w:r>
    </w:p>
    <w:p w:rsidR="0030305A" w:rsidRPr="007D13DE" w:rsidRDefault="0030305A" w:rsidP="0030305A">
      <w:pPr>
        <w:rPr>
          <w:lang w:bidi="ar-SA"/>
        </w:rPr>
      </w:pPr>
      <w:r>
        <w:rPr>
          <w:lang w:bidi="ar-SA"/>
        </w:rPr>
        <w:t>Refer FDD</w:t>
      </w:r>
    </w:p>
    <w:p w:rsidR="0030305A" w:rsidRPr="00AA38E8" w:rsidRDefault="0030305A" w:rsidP="0030305A">
      <w:pPr>
        <w:pStyle w:val="Heading4"/>
      </w:pPr>
      <w:r>
        <w:t>Processing</w:t>
      </w:r>
    </w:p>
    <w:p w:rsidR="0030305A" w:rsidRDefault="0030305A" w:rsidP="0030305A">
      <w:pPr>
        <w:rPr>
          <w:rFonts w:cs="Calibri"/>
        </w:rPr>
      </w:pPr>
      <w:r>
        <w:rPr>
          <w:rFonts w:cs="Calibri"/>
        </w:rPr>
        <w:t>Refer FDD</w:t>
      </w:r>
    </w:p>
    <w:p w:rsidR="00897B67" w:rsidRDefault="00897B67" w:rsidP="0030305A">
      <w:pPr>
        <w:rPr>
          <w:rFonts w:cs="Calibri"/>
        </w:rPr>
      </w:pPr>
    </w:p>
    <w:p w:rsidR="0030305A" w:rsidRPr="00AA38E8" w:rsidRDefault="0030305A" w:rsidP="0030305A">
      <w:pPr>
        <w:pStyle w:val="Heading3"/>
      </w:pPr>
      <w:bookmarkStart w:id="425" w:name="_Toc519157811"/>
      <w:proofErr w:type="spellStart"/>
      <w:r w:rsidRPr="0030305A">
        <w:t>CalcBmwMotAgOffsSelnStSigInvld</w:t>
      </w:r>
      <w:bookmarkEnd w:id="425"/>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3853"/>
        <w:gridCol w:w="1135"/>
        <w:gridCol w:w="1135"/>
        <w:gridCol w:w="1135"/>
      </w:tblGrid>
      <w:tr w:rsidR="0030305A" w:rsidRPr="00AA38E8" w:rsidTr="0030305A">
        <w:tc>
          <w:tcPr>
            <w:tcW w:w="1670" w:type="dxa"/>
          </w:tcPr>
          <w:p w:rsidR="0030305A" w:rsidRPr="00AA38E8" w:rsidRDefault="0030305A" w:rsidP="0030305A">
            <w:pPr>
              <w:spacing w:before="60"/>
              <w:rPr>
                <w:rFonts w:cs="Calibri"/>
                <w:b/>
                <w:bCs/>
                <w:sz w:val="16"/>
              </w:rPr>
            </w:pPr>
            <w:r w:rsidRPr="00AA38E8">
              <w:rPr>
                <w:rFonts w:cs="Calibri"/>
                <w:b/>
                <w:bCs/>
                <w:sz w:val="16"/>
              </w:rPr>
              <w:t>Function Name</w:t>
            </w:r>
          </w:p>
        </w:tc>
        <w:tc>
          <w:tcPr>
            <w:tcW w:w="3853" w:type="dxa"/>
          </w:tcPr>
          <w:p w:rsidR="0030305A" w:rsidRPr="00AA38E8" w:rsidRDefault="0030305A" w:rsidP="0030305A">
            <w:pPr>
              <w:spacing w:before="60"/>
              <w:rPr>
                <w:rFonts w:cs="Calibri"/>
                <w:sz w:val="16"/>
              </w:rPr>
            </w:pPr>
            <w:proofErr w:type="spellStart"/>
            <w:r w:rsidRPr="0030305A">
              <w:rPr>
                <w:rFonts w:cs="Calibri"/>
                <w:sz w:val="16"/>
              </w:rPr>
              <w:t>CalcBmwMotAgOffsSelnStSigInvld</w:t>
            </w:r>
            <w:proofErr w:type="spellEnd"/>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Type</w:t>
            </w:r>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Min</w:t>
            </w:r>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Max</w:t>
            </w:r>
          </w:p>
        </w:tc>
      </w:tr>
      <w:tr w:rsidR="0030305A" w:rsidRPr="00AA38E8" w:rsidTr="0030305A">
        <w:tc>
          <w:tcPr>
            <w:tcW w:w="1670" w:type="dxa"/>
          </w:tcPr>
          <w:p w:rsidR="0030305A" w:rsidRPr="00AA38E8" w:rsidRDefault="0030305A" w:rsidP="0030305A">
            <w:pPr>
              <w:spacing w:before="60"/>
              <w:rPr>
                <w:rFonts w:cs="Calibri"/>
                <w:b/>
                <w:bCs/>
                <w:sz w:val="16"/>
              </w:rPr>
            </w:pPr>
            <w:r w:rsidRPr="00AA38E8">
              <w:rPr>
                <w:rFonts w:cs="Calibri"/>
                <w:b/>
                <w:bCs/>
                <w:sz w:val="16"/>
              </w:rPr>
              <w:t xml:space="preserve">Arguments Passed </w:t>
            </w:r>
          </w:p>
        </w:tc>
        <w:tc>
          <w:tcPr>
            <w:tcW w:w="3853" w:type="dxa"/>
          </w:tcPr>
          <w:p w:rsidR="0030305A" w:rsidRPr="00AA38E8" w:rsidRDefault="00897B67" w:rsidP="0030305A">
            <w:pPr>
              <w:spacing w:before="60"/>
              <w:rPr>
                <w:rFonts w:cs="Calibri"/>
                <w:sz w:val="16"/>
              </w:rPr>
            </w:pPr>
            <w:proofErr w:type="spellStart"/>
            <w:r w:rsidRPr="00897B67">
              <w:rPr>
                <w:rFonts w:cs="Calibri"/>
                <w:sz w:val="16"/>
              </w:rPr>
              <w:t>TurnCntrVld_Cnt_T_logl</w:t>
            </w:r>
            <w:proofErr w:type="spellEnd"/>
          </w:p>
        </w:tc>
        <w:tc>
          <w:tcPr>
            <w:tcW w:w="1135" w:type="dxa"/>
          </w:tcPr>
          <w:p w:rsidR="0030305A" w:rsidRPr="00AA38E8" w:rsidRDefault="0030305A" w:rsidP="0030305A">
            <w:pPr>
              <w:spacing w:before="60"/>
              <w:rPr>
                <w:rFonts w:cs="Calibri"/>
                <w:sz w:val="16"/>
              </w:rPr>
            </w:pPr>
            <w:proofErr w:type="spellStart"/>
            <w:r>
              <w:rPr>
                <w:rFonts w:cs="Calibri"/>
                <w:sz w:val="16"/>
              </w:rPr>
              <w:t>boolean</w:t>
            </w:r>
            <w:proofErr w:type="spellEnd"/>
          </w:p>
        </w:tc>
        <w:tc>
          <w:tcPr>
            <w:tcW w:w="1135" w:type="dxa"/>
          </w:tcPr>
          <w:p w:rsidR="0030305A" w:rsidRPr="00AA38E8" w:rsidRDefault="0030305A" w:rsidP="0030305A">
            <w:pPr>
              <w:spacing w:before="60"/>
              <w:rPr>
                <w:rFonts w:cs="Calibri"/>
                <w:sz w:val="16"/>
              </w:rPr>
            </w:pPr>
            <w:r>
              <w:rPr>
                <w:rFonts w:cs="Calibri"/>
                <w:sz w:val="16"/>
              </w:rPr>
              <w:t>FALSE</w:t>
            </w:r>
          </w:p>
        </w:tc>
        <w:tc>
          <w:tcPr>
            <w:tcW w:w="1135" w:type="dxa"/>
          </w:tcPr>
          <w:p w:rsidR="0030305A" w:rsidRPr="00AA38E8" w:rsidRDefault="0030305A" w:rsidP="0030305A">
            <w:pPr>
              <w:spacing w:before="60"/>
              <w:rPr>
                <w:rFonts w:cs="Calibri"/>
                <w:sz w:val="16"/>
              </w:rPr>
            </w:pPr>
            <w:r>
              <w:rPr>
                <w:rFonts w:cs="Calibri"/>
                <w:sz w:val="16"/>
              </w:rPr>
              <w:t>TRUE</w:t>
            </w:r>
          </w:p>
        </w:tc>
      </w:tr>
      <w:tr w:rsidR="00897B67" w:rsidRPr="00AA38E8" w:rsidTr="0030305A">
        <w:tc>
          <w:tcPr>
            <w:tcW w:w="1670" w:type="dxa"/>
          </w:tcPr>
          <w:p w:rsidR="00897B67" w:rsidRPr="00AA38E8" w:rsidRDefault="00897B67" w:rsidP="0030305A">
            <w:pPr>
              <w:spacing w:before="60"/>
              <w:rPr>
                <w:rFonts w:cs="Calibri"/>
                <w:b/>
                <w:bCs/>
                <w:sz w:val="16"/>
              </w:rPr>
            </w:pPr>
          </w:p>
        </w:tc>
        <w:tc>
          <w:tcPr>
            <w:tcW w:w="3853" w:type="dxa"/>
          </w:tcPr>
          <w:p w:rsidR="00897B67" w:rsidRPr="00AA38E8" w:rsidRDefault="00897B67" w:rsidP="0030305A">
            <w:pPr>
              <w:spacing w:before="60"/>
              <w:rPr>
                <w:rFonts w:cs="Calibri"/>
                <w:sz w:val="16"/>
              </w:rPr>
            </w:pPr>
            <w:proofErr w:type="spellStart"/>
            <w:r w:rsidRPr="00897B67">
              <w:rPr>
                <w:rFonts w:cs="Calibri"/>
                <w:sz w:val="16"/>
              </w:rPr>
              <w:t>PinionAgFltTmrElpd_Cnt_T_logl</w:t>
            </w:r>
            <w:proofErr w:type="spellEnd"/>
          </w:p>
        </w:tc>
        <w:tc>
          <w:tcPr>
            <w:tcW w:w="1135" w:type="dxa"/>
          </w:tcPr>
          <w:p w:rsidR="00897B67" w:rsidRPr="00AA38E8" w:rsidRDefault="00897B67" w:rsidP="00A0035B">
            <w:pPr>
              <w:spacing w:before="60"/>
              <w:rPr>
                <w:rFonts w:cs="Calibri"/>
                <w:sz w:val="16"/>
              </w:rPr>
            </w:pPr>
            <w:proofErr w:type="spellStart"/>
            <w:r>
              <w:rPr>
                <w:rFonts w:cs="Calibri"/>
                <w:sz w:val="16"/>
              </w:rPr>
              <w:t>boolean</w:t>
            </w:r>
            <w:proofErr w:type="spellEnd"/>
          </w:p>
        </w:tc>
        <w:tc>
          <w:tcPr>
            <w:tcW w:w="1135" w:type="dxa"/>
          </w:tcPr>
          <w:p w:rsidR="00897B67" w:rsidRPr="00AA38E8" w:rsidRDefault="00897B67" w:rsidP="00A0035B">
            <w:pPr>
              <w:spacing w:before="60"/>
              <w:rPr>
                <w:rFonts w:cs="Calibri"/>
                <w:sz w:val="16"/>
              </w:rPr>
            </w:pPr>
            <w:r>
              <w:rPr>
                <w:rFonts w:cs="Calibri"/>
                <w:sz w:val="16"/>
              </w:rPr>
              <w:t>FALSE</w:t>
            </w:r>
          </w:p>
        </w:tc>
        <w:tc>
          <w:tcPr>
            <w:tcW w:w="1135" w:type="dxa"/>
          </w:tcPr>
          <w:p w:rsidR="00897B67" w:rsidRPr="00AA38E8" w:rsidRDefault="00897B67" w:rsidP="00A0035B">
            <w:pPr>
              <w:spacing w:before="60"/>
              <w:rPr>
                <w:rFonts w:cs="Calibri"/>
                <w:sz w:val="16"/>
              </w:rPr>
            </w:pPr>
            <w:r>
              <w:rPr>
                <w:rFonts w:cs="Calibri"/>
                <w:sz w:val="16"/>
              </w:rPr>
              <w:t>TRUE</w:t>
            </w:r>
          </w:p>
        </w:tc>
      </w:tr>
      <w:tr w:rsidR="00897B67" w:rsidRPr="00AA38E8" w:rsidTr="0030305A">
        <w:tc>
          <w:tcPr>
            <w:tcW w:w="1670" w:type="dxa"/>
          </w:tcPr>
          <w:p w:rsidR="00897B67" w:rsidRPr="00AA38E8" w:rsidRDefault="00897B67" w:rsidP="0030305A">
            <w:pPr>
              <w:spacing w:before="60"/>
              <w:rPr>
                <w:rFonts w:cs="Calibri"/>
                <w:b/>
                <w:bCs/>
                <w:sz w:val="16"/>
              </w:rPr>
            </w:pPr>
          </w:p>
        </w:tc>
        <w:tc>
          <w:tcPr>
            <w:tcW w:w="3853" w:type="dxa"/>
          </w:tcPr>
          <w:p w:rsidR="00897B67" w:rsidRPr="00AA38E8" w:rsidRDefault="00897B67" w:rsidP="0030305A">
            <w:pPr>
              <w:spacing w:before="60"/>
              <w:rPr>
                <w:rFonts w:cs="Calibri"/>
                <w:sz w:val="16"/>
              </w:rPr>
            </w:pPr>
            <w:proofErr w:type="spellStart"/>
            <w:r w:rsidRPr="00897B67">
              <w:rPr>
                <w:rFonts w:cs="Calibri"/>
                <w:sz w:val="16"/>
              </w:rPr>
              <w:t>HwAgNotVldFltPrsnt_Cnt_T_logl</w:t>
            </w:r>
            <w:proofErr w:type="spellEnd"/>
          </w:p>
        </w:tc>
        <w:tc>
          <w:tcPr>
            <w:tcW w:w="1135" w:type="dxa"/>
          </w:tcPr>
          <w:p w:rsidR="00897B67" w:rsidRPr="00AA38E8" w:rsidRDefault="00897B67" w:rsidP="00A0035B">
            <w:pPr>
              <w:spacing w:before="60"/>
              <w:rPr>
                <w:rFonts w:cs="Calibri"/>
                <w:sz w:val="16"/>
              </w:rPr>
            </w:pPr>
            <w:proofErr w:type="spellStart"/>
            <w:r>
              <w:rPr>
                <w:rFonts w:cs="Calibri"/>
                <w:sz w:val="16"/>
              </w:rPr>
              <w:t>boolean</w:t>
            </w:r>
            <w:proofErr w:type="spellEnd"/>
          </w:p>
        </w:tc>
        <w:tc>
          <w:tcPr>
            <w:tcW w:w="1135" w:type="dxa"/>
          </w:tcPr>
          <w:p w:rsidR="00897B67" w:rsidRPr="00AA38E8" w:rsidRDefault="00897B67" w:rsidP="00A0035B">
            <w:pPr>
              <w:spacing w:before="60"/>
              <w:rPr>
                <w:rFonts w:cs="Calibri"/>
                <w:sz w:val="16"/>
              </w:rPr>
            </w:pPr>
            <w:r>
              <w:rPr>
                <w:rFonts w:cs="Calibri"/>
                <w:sz w:val="16"/>
              </w:rPr>
              <w:t>FALSE</w:t>
            </w:r>
          </w:p>
        </w:tc>
        <w:tc>
          <w:tcPr>
            <w:tcW w:w="1135" w:type="dxa"/>
          </w:tcPr>
          <w:p w:rsidR="00897B67" w:rsidRPr="00AA38E8" w:rsidRDefault="00897B67" w:rsidP="00A0035B">
            <w:pPr>
              <w:spacing w:before="60"/>
              <w:rPr>
                <w:rFonts w:cs="Calibri"/>
                <w:sz w:val="16"/>
              </w:rPr>
            </w:pPr>
            <w:r>
              <w:rPr>
                <w:rFonts w:cs="Calibri"/>
                <w:sz w:val="16"/>
              </w:rPr>
              <w:t>TRUE</w:t>
            </w:r>
          </w:p>
        </w:tc>
      </w:tr>
      <w:tr w:rsidR="00FC125B" w:rsidRPr="00AA38E8" w:rsidTr="0030305A">
        <w:trPr>
          <w:ins w:id="426" w:author="Shawn Penning" w:date="2018-07-12T13:11:00Z"/>
        </w:trPr>
        <w:tc>
          <w:tcPr>
            <w:tcW w:w="1670" w:type="dxa"/>
          </w:tcPr>
          <w:p w:rsidR="00FC125B" w:rsidRPr="00AA38E8" w:rsidRDefault="00FC125B" w:rsidP="00FC125B">
            <w:pPr>
              <w:spacing w:before="60"/>
              <w:rPr>
                <w:ins w:id="427" w:author="Shawn Penning" w:date="2018-07-12T13:11:00Z"/>
                <w:rFonts w:cs="Calibri"/>
                <w:b/>
                <w:bCs/>
                <w:sz w:val="16"/>
              </w:rPr>
            </w:pPr>
          </w:p>
        </w:tc>
        <w:tc>
          <w:tcPr>
            <w:tcW w:w="3853" w:type="dxa"/>
          </w:tcPr>
          <w:p w:rsidR="00FC125B" w:rsidRPr="00897B67" w:rsidRDefault="00FC125B" w:rsidP="00FC125B">
            <w:pPr>
              <w:spacing w:before="60"/>
              <w:rPr>
                <w:ins w:id="428" w:author="Shawn Penning" w:date="2018-07-12T13:11:00Z"/>
                <w:rFonts w:cs="Calibri"/>
                <w:sz w:val="16"/>
              </w:rPr>
            </w:pPr>
            <w:proofErr w:type="spellStart"/>
            <w:ins w:id="429" w:author="Shawn Penning" w:date="2018-07-12T13:11:00Z">
              <w:r w:rsidRPr="00FC125B">
                <w:rPr>
                  <w:rFonts w:cs="Calibri"/>
                  <w:sz w:val="16"/>
                </w:rPr>
                <w:t>AllwTran_Cnt_T_logl</w:t>
              </w:r>
              <w:proofErr w:type="spellEnd"/>
            </w:ins>
          </w:p>
        </w:tc>
        <w:tc>
          <w:tcPr>
            <w:tcW w:w="1135" w:type="dxa"/>
          </w:tcPr>
          <w:p w:rsidR="00FC125B" w:rsidRDefault="00FC125B" w:rsidP="00FC125B">
            <w:pPr>
              <w:spacing w:before="60"/>
              <w:rPr>
                <w:ins w:id="430" w:author="Shawn Penning" w:date="2018-07-12T13:11:00Z"/>
                <w:rFonts w:cs="Calibri"/>
                <w:sz w:val="16"/>
              </w:rPr>
            </w:pPr>
            <w:proofErr w:type="spellStart"/>
            <w:ins w:id="431" w:author="Shawn Penning" w:date="2018-07-12T13:12:00Z">
              <w:r>
                <w:rPr>
                  <w:rFonts w:cs="Calibri"/>
                  <w:sz w:val="16"/>
                </w:rPr>
                <w:t>boolean</w:t>
              </w:r>
            </w:ins>
            <w:proofErr w:type="spellEnd"/>
          </w:p>
        </w:tc>
        <w:tc>
          <w:tcPr>
            <w:tcW w:w="1135" w:type="dxa"/>
          </w:tcPr>
          <w:p w:rsidR="00FC125B" w:rsidRDefault="00FC125B" w:rsidP="00FC125B">
            <w:pPr>
              <w:spacing w:before="60"/>
              <w:rPr>
                <w:ins w:id="432" w:author="Shawn Penning" w:date="2018-07-12T13:11:00Z"/>
                <w:rFonts w:cs="Calibri"/>
                <w:sz w:val="16"/>
              </w:rPr>
            </w:pPr>
            <w:ins w:id="433" w:author="Shawn Penning" w:date="2018-07-12T13:12:00Z">
              <w:r>
                <w:rPr>
                  <w:rFonts w:cs="Calibri"/>
                  <w:sz w:val="16"/>
                </w:rPr>
                <w:t>FALSE</w:t>
              </w:r>
            </w:ins>
          </w:p>
        </w:tc>
        <w:tc>
          <w:tcPr>
            <w:tcW w:w="1135" w:type="dxa"/>
          </w:tcPr>
          <w:p w:rsidR="00FC125B" w:rsidRDefault="00FC125B" w:rsidP="00FC125B">
            <w:pPr>
              <w:spacing w:before="60"/>
              <w:rPr>
                <w:ins w:id="434" w:author="Shawn Penning" w:date="2018-07-12T13:11:00Z"/>
                <w:rFonts w:cs="Calibri"/>
                <w:sz w:val="16"/>
              </w:rPr>
            </w:pPr>
            <w:ins w:id="435" w:author="Shawn Penning" w:date="2018-07-12T13:12:00Z">
              <w:r>
                <w:rPr>
                  <w:rFonts w:cs="Calibri"/>
                  <w:sz w:val="16"/>
                </w:rPr>
                <w:t>TRUE</w:t>
              </w:r>
            </w:ins>
          </w:p>
        </w:tc>
      </w:tr>
      <w:tr w:rsidR="00FC125B" w:rsidRPr="00AA38E8" w:rsidTr="0030305A">
        <w:tc>
          <w:tcPr>
            <w:tcW w:w="1670" w:type="dxa"/>
          </w:tcPr>
          <w:p w:rsidR="00FC125B" w:rsidRPr="00AA38E8" w:rsidRDefault="00FC125B" w:rsidP="00FC125B">
            <w:pPr>
              <w:spacing w:before="60"/>
              <w:rPr>
                <w:rFonts w:cs="Calibri"/>
                <w:b/>
                <w:bCs/>
                <w:sz w:val="16"/>
              </w:rPr>
            </w:pPr>
            <w:r w:rsidRPr="00AA38E8">
              <w:rPr>
                <w:rFonts w:cs="Calibri"/>
                <w:b/>
                <w:bCs/>
                <w:sz w:val="16"/>
              </w:rPr>
              <w:t>Return Value</w:t>
            </w:r>
          </w:p>
        </w:tc>
        <w:tc>
          <w:tcPr>
            <w:tcW w:w="3853" w:type="dxa"/>
          </w:tcPr>
          <w:p w:rsidR="00FC125B" w:rsidRPr="00AA38E8" w:rsidRDefault="00FC125B" w:rsidP="00FC125B">
            <w:pPr>
              <w:spacing w:before="60"/>
              <w:rPr>
                <w:rFonts w:cs="Calibri"/>
                <w:sz w:val="16"/>
              </w:rPr>
            </w:pPr>
            <w:r>
              <w:rPr>
                <w:rFonts w:cs="Calibri"/>
                <w:sz w:val="16"/>
              </w:rPr>
              <w:t>None</w:t>
            </w:r>
          </w:p>
        </w:tc>
        <w:tc>
          <w:tcPr>
            <w:tcW w:w="1135" w:type="dxa"/>
          </w:tcPr>
          <w:p w:rsidR="00FC125B" w:rsidRPr="00AA38E8" w:rsidRDefault="00FC125B" w:rsidP="00FC125B">
            <w:pPr>
              <w:spacing w:before="60"/>
              <w:rPr>
                <w:rFonts w:cs="Calibri"/>
                <w:sz w:val="16"/>
              </w:rPr>
            </w:pPr>
          </w:p>
        </w:tc>
        <w:tc>
          <w:tcPr>
            <w:tcW w:w="1135" w:type="dxa"/>
          </w:tcPr>
          <w:p w:rsidR="00FC125B" w:rsidRPr="00AA38E8" w:rsidRDefault="00FC125B" w:rsidP="00FC125B">
            <w:pPr>
              <w:spacing w:before="60"/>
              <w:rPr>
                <w:rFonts w:cs="Calibri"/>
                <w:sz w:val="16"/>
              </w:rPr>
            </w:pPr>
          </w:p>
        </w:tc>
        <w:tc>
          <w:tcPr>
            <w:tcW w:w="1135" w:type="dxa"/>
          </w:tcPr>
          <w:p w:rsidR="00FC125B" w:rsidRPr="00AA38E8" w:rsidRDefault="00FC125B" w:rsidP="00FC125B">
            <w:pPr>
              <w:spacing w:before="60"/>
              <w:rPr>
                <w:rFonts w:cs="Calibri"/>
                <w:sz w:val="16"/>
              </w:rPr>
            </w:pPr>
          </w:p>
        </w:tc>
      </w:tr>
    </w:tbl>
    <w:p w:rsidR="0030305A" w:rsidRDefault="0030305A" w:rsidP="0030305A">
      <w:pPr>
        <w:pStyle w:val="Heading4"/>
      </w:pPr>
      <w:r>
        <w:t>Design Rationale</w:t>
      </w:r>
    </w:p>
    <w:p w:rsidR="0030305A" w:rsidRPr="007D13DE" w:rsidRDefault="0030305A" w:rsidP="0030305A">
      <w:pPr>
        <w:rPr>
          <w:lang w:bidi="ar-SA"/>
        </w:rPr>
      </w:pPr>
      <w:r>
        <w:rPr>
          <w:lang w:bidi="ar-SA"/>
        </w:rPr>
        <w:t>Refer FDD</w:t>
      </w:r>
    </w:p>
    <w:p w:rsidR="0030305A" w:rsidRPr="00AA38E8" w:rsidRDefault="0030305A" w:rsidP="0030305A">
      <w:pPr>
        <w:pStyle w:val="Heading4"/>
      </w:pPr>
      <w:r>
        <w:t>Processing</w:t>
      </w:r>
    </w:p>
    <w:p w:rsidR="0030305A" w:rsidRDefault="0030305A" w:rsidP="0030305A">
      <w:pPr>
        <w:rPr>
          <w:rFonts w:cs="Calibri"/>
        </w:rPr>
      </w:pPr>
      <w:r>
        <w:rPr>
          <w:rFonts w:cs="Calibri"/>
        </w:rPr>
        <w:t>Refer FDD</w:t>
      </w:r>
    </w:p>
    <w:p w:rsidR="00897B67" w:rsidRDefault="00897B67" w:rsidP="0030305A">
      <w:pPr>
        <w:rPr>
          <w:rFonts w:cs="Calibri"/>
        </w:rPr>
      </w:pPr>
    </w:p>
    <w:p w:rsidR="0030305A" w:rsidRPr="00AA38E8" w:rsidRDefault="0030305A" w:rsidP="0030305A">
      <w:pPr>
        <w:pStyle w:val="Heading3"/>
      </w:pPr>
      <w:bookmarkStart w:id="436" w:name="_Toc519157812"/>
      <w:proofErr w:type="spellStart"/>
      <w:r w:rsidRPr="0030305A">
        <w:t>CalcBmwMotAgOffsSelnStIni</w:t>
      </w:r>
      <w:bookmarkEnd w:id="436"/>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3853"/>
        <w:gridCol w:w="1135"/>
        <w:gridCol w:w="1135"/>
        <w:gridCol w:w="1135"/>
      </w:tblGrid>
      <w:tr w:rsidR="0030305A" w:rsidRPr="00AA38E8" w:rsidTr="0030305A">
        <w:tc>
          <w:tcPr>
            <w:tcW w:w="1670" w:type="dxa"/>
          </w:tcPr>
          <w:p w:rsidR="0030305A" w:rsidRPr="00AA38E8" w:rsidRDefault="0030305A" w:rsidP="0030305A">
            <w:pPr>
              <w:spacing w:before="60"/>
              <w:rPr>
                <w:rFonts w:cs="Calibri"/>
                <w:b/>
                <w:bCs/>
                <w:sz w:val="16"/>
              </w:rPr>
            </w:pPr>
            <w:r w:rsidRPr="00AA38E8">
              <w:rPr>
                <w:rFonts w:cs="Calibri"/>
                <w:b/>
                <w:bCs/>
                <w:sz w:val="16"/>
              </w:rPr>
              <w:t>Function Name</w:t>
            </w:r>
          </w:p>
        </w:tc>
        <w:tc>
          <w:tcPr>
            <w:tcW w:w="3853" w:type="dxa"/>
          </w:tcPr>
          <w:p w:rsidR="0030305A" w:rsidRPr="00AA38E8" w:rsidRDefault="0030305A" w:rsidP="0030305A">
            <w:pPr>
              <w:spacing w:before="60"/>
              <w:rPr>
                <w:rFonts w:cs="Calibri"/>
                <w:sz w:val="16"/>
              </w:rPr>
            </w:pPr>
            <w:proofErr w:type="spellStart"/>
            <w:r w:rsidRPr="0030305A">
              <w:rPr>
                <w:rFonts w:cs="Calibri"/>
                <w:sz w:val="16"/>
              </w:rPr>
              <w:t>CalcBmwMotAgOffsSelnStIni</w:t>
            </w:r>
            <w:proofErr w:type="spellEnd"/>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Type</w:t>
            </w:r>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Min</w:t>
            </w:r>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Max</w:t>
            </w:r>
          </w:p>
        </w:tc>
      </w:tr>
      <w:tr w:rsidR="0030305A" w:rsidRPr="00AA38E8" w:rsidTr="0030305A">
        <w:tc>
          <w:tcPr>
            <w:tcW w:w="1670" w:type="dxa"/>
          </w:tcPr>
          <w:p w:rsidR="0030305A" w:rsidRPr="00AA38E8" w:rsidRDefault="0030305A" w:rsidP="0030305A">
            <w:pPr>
              <w:spacing w:before="60"/>
              <w:rPr>
                <w:rFonts w:cs="Calibri"/>
                <w:b/>
                <w:bCs/>
                <w:sz w:val="16"/>
              </w:rPr>
            </w:pPr>
            <w:r w:rsidRPr="00AA38E8">
              <w:rPr>
                <w:rFonts w:cs="Calibri"/>
                <w:b/>
                <w:bCs/>
                <w:sz w:val="16"/>
              </w:rPr>
              <w:t xml:space="preserve">Arguments Passed </w:t>
            </w:r>
          </w:p>
        </w:tc>
        <w:tc>
          <w:tcPr>
            <w:tcW w:w="3853" w:type="dxa"/>
          </w:tcPr>
          <w:p w:rsidR="0030305A" w:rsidRPr="00AA38E8" w:rsidRDefault="00897B67" w:rsidP="0030305A">
            <w:pPr>
              <w:spacing w:before="60"/>
              <w:rPr>
                <w:rFonts w:cs="Calibri"/>
                <w:sz w:val="16"/>
              </w:rPr>
            </w:pPr>
            <w:proofErr w:type="spellStart"/>
            <w:r w:rsidRPr="00897B67">
              <w:rPr>
                <w:rFonts w:cs="Calibri"/>
                <w:sz w:val="16"/>
              </w:rPr>
              <w:t>TurnCntrVld_Cnt_T_logl</w:t>
            </w:r>
            <w:proofErr w:type="spellEnd"/>
          </w:p>
        </w:tc>
        <w:tc>
          <w:tcPr>
            <w:tcW w:w="1135" w:type="dxa"/>
          </w:tcPr>
          <w:p w:rsidR="0030305A" w:rsidRPr="00AA38E8" w:rsidRDefault="0030305A" w:rsidP="0030305A">
            <w:pPr>
              <w:spacing w:before="60"/>
              <w:rPr>
                <w:rFonts w:cs="Calibri"/>
                <w:sz w:val="16"/>
              </w:rPr>
            </w:pPr>
            <w:proofErr w:type="spellStart"/>
            <w:r>
              <w:rPr>
                <w:rFonts w:cs="Calibri"/>
                <w:sz w:val="16"/>
              </w:rPr>
              <w:t>boolean</w:t>
            </w:r>
            <w:proofErr w:type="spellEnd"/>
          </w:p>
        </w:tc>
        <w:tc>
          <w:tcPr>
            <w:tcW w:w="1135" w:type="dxa"/>
          </w:tcPr>
          <w:p w:rsidR="0030305A" w:rsidRPr="00AA38E8" w:rsidRDefault="0030305A" w:rsidP="0030305A">
            <w:pPr>
              <w:spacing w:before="60"/>
              <w:rPr>
                <w:rFonts w:cs="Calibri"/>
                <w:sz w:val="16"/>
              </w:rPr>
            </w:pPr>
            <w:r>
              <w:rPr>
                <w:rFonts w:cs="Calibri"/>
                <w:sz w:val="16"/>
              </w:rPr>
              <w:t>FALSE</w:t>
            </w:r>
          </w:p>
        </w:tc>
        <w:tc>
          <w:tcPr>
            <w:tcW w:w="1135" w:type="dxa"/>
          </w:tcPr>
          <w:p w:rsidR="0030305A" w:rsidRPr="00AA38E8" w:rsidRDefault="0030305A" w:rsidP="0030305A">
            <w:pPr>
              <w:spacing w:before="60"/>
              <w:rPr>
                <w:rFonts w:cs="Calibri"/>
                <w:sz w:val="16"/>
              </w:rPr>
            </w:pPr>
            <w:r>
              <w:rPr>
                <w:rFonts w:cs="Calibri"/>
                <w:sz w:val="16"/>
              </w:rPr>
              <w:t>TRUE</w:t>
            </w:r>
          </w:p>
        </w:tc>
      </w:tr>
      <w:tr w:rsidR="00897B67" w:rsidRPr="00AA38E8" w:rsidTr="0030305A">
        <w:tc>
          <w:tcPr>
            <w:tcW w:w="1670" w:type="dxa"/>
          </w:tcPr>
          <w:p w:rsidR="00897B67" w:rsidRPr="00AA38E8" w:rsidRDefault="00897B67" w:rsidP="0030305A">
            <w:pPr>
              <w:spacing w:before="60"/>
              <w:rPr>
                <w:rFonts w:cs="Calibri"/>
                <w:b/>
                <w:bCs/>
                <w:sz w:val="16"/>
              </w:rPr>
            </w:pPr>
          </w:p>
        </w:tc>
        <w:tc>
          <w:tcPr>
            <w:tcW w:w="3853" w:type="dxa"/>
          </w:tcPr>
          <w:p w:rsidR="00897B67" w:rsidRPr="00AA38E8" w:rsidRDefault="00897B67" w:rsidP="0030305A">
            <w:pPr>
              <w:spacing w:before="60"/>
              <w:rPr>
                <w:rFonts w:cs="Calibri"/>
                <w:sz w:val="16"/>
              </w:rPr>
            </w:pPr>
            <w:proofErr w:type="spellStart"/>
            <w:r w:rsidRPr="00897B67">
              <w:rPr>
                <w:rFonts w:cs="Calibri"/>
                <w:sz w:val="16"/>
              </w:rPr>
              <w:t>HwAgNotVldFltPrsnt_Cnt_T_logl</w:t>
            </w:r>
            <w:proofErr w:type="spellEnd"/>
          </w:p>
        </w:tc>
        <w:tc>
          <w:tcPr>
            <w:tcW w:w="1135" w:type="dxa"/>
          </w:tcPr>
          <w:p w:rsidR="00897B67" w:rsidRPr="00AA38E8" w:rsidRDefault="00897B67" w:rsidP="00A0035B">
            <w:pPr>
              <w:spacing w:before="60"/>
              <w:rPr>
                <w:rFonts w:cs="Calibri"/>
                <w:sz w:val="16"/>
              </w:rPr>
            </w:pPr>
            <w:proofErr w:type="spellStart"/>
            <w:r>
              <w:rPr>
                <w:rFonts w:cs="Calibri"/>
                <w:sz w:val="16"/>
              </w:rPr>
              <w:t>boolean</w:t>
            </w:r>
            <w:proofErr w:type="spellEnd"/>
          </w:p>
        </w:tc>
        <w:tc>
          <w:tcPr>
            <w:tcW w:w="1135" w:type="dxa"/>
          </w:tcPr>
          <w:p w:rsidR="00897B67" w:rsidRPr="00AA38E8" w:rsidRDefault="00897B67" w:rsidP="00A0035B">
            <w:pPr>
              <w:spacing w:before="60"/>
              <w:rPr>
                <w:rFonts w:cs="Calibri"/>
                <w:sz w:val="16"/>
              </w:rPr>
            </w:pPr>
            <w:r>
              <w:rPr>
                <w:rFonts w:cs="Calibri"/>
                <w:sz w:val="16"/>
              </w:rPr>
              <w:t>FALSE</w:t>
            </w:r>
          </w:p>
        </w:tc>
        <w:tc>
          <w:tcPr>
            <w:tcW w:w="1135" w:type="dxa"/>
          </w:tcPr>
          <w:p w:rsidR="00897B67" w:rsidRPr="00AA38E8" w:rsidRDefault="00897B67" w:rsidP="00A0035B">
            <w:pPr>
              <w:spacing w:before="60"/>
              <w:rPr>
                <w:rFonts w:cs="Calibri"/>
                <w:sz w:val="16"/>
              </w:rPr>
            </w:pPr>
            <w:r>
              <w:rPr>
                <w:rFonts w:cs="Calibri"/>
                <w:sz w:val="16"/>
              </w:rPr>
              <w:t>TRUE</w:t>
            </w:r>
          </w:p>
        </w:tc>
      </w:tr>
      <w:tr w:rsidR="00C33FFC" w:rsidRPr="00AA38E8" w:rsidTr="0030305A">
        <w:tc>
          <w:tcPr>
            <w:tcW w:w="1670" w:type="dxa"/>
          </w:tcPr>
          <w:p w:rsidR="00C33FFC" w:rsidRPr="00AA38E8" w:rsidRDefault="00C33FFC" w:rsidP="0030305A">
            <w:pPr>
              <w:spacing w:before="60"/>
              <w:rPr>
                <w:rFonts w:cs="Calibri"/>
                <w:b/>
                <w:bCs/>
                <w:sz w:val="16"/>
              </w:rPr>
            </w:pPr>
          </w:p>
        </w:tc>
        <w:tc>
          <w:tcPr>
            <w:tcW w:w="3853" w:type="dxa"/>
          </w:tcPr>
          <w:p w:rsidR="00C33FFC" w:rsidRDefault="00C33FFC" w:rsidP="0030305A">
            <w:pPr>
              <w:spacing w:before="60"/>
              <w:rPr>
                <w:rFonts w:cs="Calibri"/>
                <w:sz w:val="16"/>
              </w:rPr>
            </w:pPr>
            <w:proofErr w:type="spellStart"/>
            <w:r w:rsidRPr="00C33FFC">
              <w:rPr>
                <w:rFonts w:cs="Calibri"/>
                <w:sz w:val="16"/>
              </w:rPr>
              <w:t>AllwExitFromInit_Cnt_T_logl</w:t>
            </w:r>
            <w:proofErr w:type="spellEnd"/>
          </w:p>
        </w:tc>
        <w:tc>
          <w:tcPr>
            <w:tcW w:w="1135" w:type="dxa"/>
          </w:tcPr>
          <w:p w:rsidR="00C33FFC" w:rsidRPr="00AA38E8" w:rsidRDefault="00C33FFC" w:rsidP="0030305A">
            <w:pPr>
              <w:spacing w:before="60"/>
              <w:rPr>
                <w:rFonts w:cs="Calibri"/>
                <w:sz w:val="16"/>
              </w:rPr>
            </w:pPr>
            <w:proofErr w:type="spellStart"/>
            <w:r>
              <w:rPr>
                <w:rFonts w:cs="Calibri"/>
                <w:sz w:val="16"/>
              </w:rPr>
              <w:t>boolean</w:t>
            </w:r>
            <w:proofErr w:type="spellEnd"/>
          </w:p>
        </w:tc>
        <w:tc>
          <w:tcPr>
            <w:tcW w:w="1135" w:type="dxa"/>
          </w:tcPr>
          <w:p w:rsidR="00C33FFC" w:rsidRPr="00AA38E8" w:rsidRDefault="00C33FFC" w:rsidP="0030305A">
            <w:pPr>
              <w:spacing w:before="60"/>
              <w:rPr>
                <w:rFonts w:cs="Calibri"/>
                <w:sz w:val="16"/>
              </w:rPr>
            </w:pPr>
            <w:r>
              <w:rPr>
                <w:rFonts w:cs="Calibri"/>
                <w:sz w:val="16"/>
              </w:rPr>
              <w:t>FALSE</w:t>
            </w:r>
          </w:p>
        </w:tc>
        <w:tc>
          <w:tcPr>
            <w:tcW w:w="1135" w:type="dxa"/>
          </w:tcPr>
          <w:p w:rsidR="00C33FFC" w:rsidRPr="00AA38E8" w:rsidRDefault="00C33FFC" w:rsidP="0030305A">
            <w:pPr>
              <w:spacing w:before="60"/>
              <w:rPr>
                <w:rFonts w:cs="Calibri"/>
                <w:sz w:val="16"/>
              </w:rPr>
            </w:pPr>
            <w:r>
              <w:rPr>
                <w:rFonts w:cs="Calibri"/>
                <w:sz w:val="16"/>
              </w:rPr>
              <w:t>TRUE</w:t>
            </w:r>
          </w:p>
        </w:tc>
      </w:tr>
      <w:tr w:rsidR="00FC125B" w:rsidRPr="00AA38E8" w:rsidTr="0030305A">
        <w:trPr>
          <w:ins w:id="437" w:author="Shawn Penning" w:date="2018-07-12T13:11:00Z"/>
        </w:trPr>
        <w:tc>
          <w:tcPr>
            <w:tcW w:w="1670" w:type="dxa"/>
          </w:tcPr>
          <w:p w:rsidR="00FC125B" w:rsidRPr="00AA38E8" w:rsidRDefault="00FC125B" w:rsidP="00FC125B">
            <w:pPr>
              <w:spacing w:before="60"/>
              <w:rPr>
                <w:ins w:id="438" w:author="Shawn Penning" w:date="2018-07-12T13:11:00Z"/>
                <w:rFonts w:cs="Calibri"/>
                <w:b/>
                <w:bCs/>
                <w:sz w:val="16"/>
              </w:rPr>
            </w:pPr>
          </w:p>
        </w:tc>
        <w:tc>
          <w:tcPr>
            <w:tcW w:w="3853" w:type="dxa"/>
          </w:tcPr>
          <w:p w:rsidR="00FC125B" w:rsidRPr="00C33FFC" w:rsidRDefault="00FC125B" w:rsidP="00FC125B">
            <w:pPr>
              <w:spacing w:before="60"/>
              <w:rPr>
                <w:ins w:id="439" w:author="Shawn Penning" w:date="2018-07-12T13:11:00Z"/>
                <w:rFonts w:cs="Calibri"/>
                <w:sz w:val="16"/>
              </w:rPr>
            </w:pPr>
            <w:proofErr w:type="spellStart"/>
            <w:ins w:id="440" w:author="Shawn Penning" w:date="2018-07-12T13:11:00Z">
              <w:r w:rsidRPr="00FC125B">
                <w:rPr>
                  <w:rFonts w:cs="Calibri"/>
                  <w:sz w:val="16"/>
                </w:rPr>
                <w:t>AllwTran_Cnt_T_logl</w:t>
              </w:r>
              <w:proofErr w:type="spellEnd"/>
            </w:ins>
          </w:p>
        </w:tc>
        <w:tc>
          <w:tcPr>
            <w:tcW w:w="1135" w:type="dxa"/>
          </w:tcPr>
          <w:p w:rsidR="00FC125B" w:rsidRDefault="00FC125B" w:rsidP="00FC125B">
            <w:pPr>
              <w:spacing w:before="60"/>
              <w:rPr>
                <w:ins w:id="441" w:author="Shawn Penning" w:date="2018-07-12T13:11:00Z"/>
                <w:rFonts w:cs="Calibri"/>
                <w:sz w:val="16"/>
              </w:rPr>
            </w:pPr>
            <w:proofErr w:type="spellStart"/>
            <w:ins w:id="442" w:author="Shawn Penning" w:date="2018-07-12T13:12:00Z">
              <w:r>
                <w:rPr>
                  <w:rFonts w:cs="Calibri"/>
                  <w:sz w:val="16"/>
                </w:rPr>
                <w:t>boolean</w:t>
              </w:r>
            </w:ins>
            <w:proofErr w:type="spellEnd"/>
          </w:p>
        </w:tc>
        <w:tc>
          <w:tcPr>
            <w:tcW w:w="1135" w:type="dxa"/>
          </w:tcPr>
          <w:p w:rsidR="00FC125B" w:rsidRDefault="00FC125B" w:rsidP="00FC125B">
            <w:pPr>
              <w:spacing w:before="60"/>
              <w:rPr>
                <w:ins w:id="443" w:author="Shawn Penning" w:date="2018-07-12T13:11:00Z"/>
                <w:rFonts w:cs="Calibri"/>
                <w:sz w:val="16"/>
              </w:rPr>
            </w:pPr>
            <w:ins w:id="444" w:author="Shawn Penning" w:date="2018-07-12T13:12:00Z">
              <w:r>
                <w:rPr>
                  <w:rFonts w:cs="Calibri"/>
                  <w:sz w:val="16"/>
                </w:rPr>
                <w:t>FALSE</w:t>
              </w:r>
            </w:ins>
          </w:p>
        </w:tc>
        <w:tc>
          <w:tcPr>
            <w:tcW w:w="1135" w:type="dxa"/>
          </w:tcPr>
          <w:p w:rsidR="00FC125B" w:rsidRDefault="00FC125B" w:rsidP="00FC125B">
            <w:pPr>
              <w:spacing w:before="60"/>
              <w:rPr>
                <w:ins w:id="445" w:author="Shawn Penning" w:date="2018-07-12T13:11:00Z"/>
                <w:rFonts w:cs="Calibri"/>
                <w:sz w:val="16"/>
              </w:rPr>
            </w:pPr>
            <w:ins w:id="446" w:author="Shawn Penning" w:date="2018-07-12T13:12:00Z">
              <w:r>
                <w:rPr>
                  <w:rFonts w:cs="Calibri"/>
                  <w:sz w:val="16"/>
                </w:rPr>
                <w:t>TRUE</w:t>
              </w:r>
            </w:ins>
          </w:p>
        </w:tc>
      </w:tr>
      <w:tr w:rsidR="00FC125B" w:rsidRPr="00AA38E8" w:rsidTr="0030305A">
        <w:tc>
          <w:tcPr>
            <w:tcW w:w="1670" w:type="dxa"/>
          </w:tcPr>
          <w:p w:rsidR="00FC125B" w:rsidRPr="00AA38E8" w:rsidRDefault="00FC125B" w:rsidP="00FC125B">
            <w:pPr>
              <w:spacing w:before="60"/>
              <w:rPr>
                <w:rFonts w:cs="Calibri"/>
                <w:b/>
                <w:bCs/>
                <w:sz w:val="16"/>
              </w:rPr>
            </w:pPr>
            <w:r w:rsidRPr="00AA38E8">
              <w:rPr>
                <w:rFonts w:cs="Calibri"/>
                <w:b/>
                <w:bCs/>
                <w:sz w:val="16"/>
              </w:rPr>
              <w:t>Return Value</w:t>
            </w:r>
          </w:p>
        </w:tc>
        <w:tc>
          <w:tcPr>
            <w:tcW w:w="3853" w:type="dxa"/>
          </w:tcPr>
          <w:p w:rsidR="00FC125B" w:rsidRPr="00AA38E8" w:rsidRDefault="00FC125B" w:rsidP="00FC125B">
            <w:pPr>
              <w:spacing w:before="60"/>
              <w:rPr>
                <w:rFonts w:cs="Calibri"/>
                <w:sz w:val="16"/>
              </w:rPr>
            </w:pPr>
            <w:r>
              <w:rPr>
                <w:rFonts w:cs="Calibri"/>
                <w:sz w:val="16"/>
              </w:rPr>
              <w:t>None</w:t>
            </w:r>
          </w:p>
        </w:tc>
        <w:tc>
          <w:tcPr>
            <w:tcW w:w="1135" w:type="dxa"/>
          </w:tcPr>
          <w:p w:rsidR="00FC125B" w:rsidRPr="00AA38E8" w:rsidRDefault="00FC125B" w:rsidP="00FC125B">
            <w:pPr>
              <w:spacing w:before="60"/>
              <w:rPr>
                <w:rFonts w:cs="Calibri"/>
                <w:sz w:val="16"/>
              </w:rPr>
            </w:pPr>
          </w:p>
        </w:tc>
        <w:tc>
          <w:tcPr>
            <w:tcW w:w="1135" w:type="dxa"/>
          </w:tcPr>
          <w:p w:rsidR="00FC125B" w:rsidRPr="00AA38E8" w:rsidRDefault="00FC125B" w:rsidP="00FC125B">
            <w:pPr>
              <w:spacing w:before="60"/>
              <w:rPr>
                <w:rFonts w:cs="Calibri"/>
                <w:sz w:val="16"/>
              </w:rPr>
            </w:pPr>
          </w:p>
        </w:tc>
        <w:tc>
          <w:tcPr>
            <w:tcW w:w="1135" w:type="dxa"/>
          </w:tcPr>
          <w:p w:rsidR="00FC125B" w:rsidRPr="00AA38E8" w:rsidRDefault="00FC125B" w:rsidP="00FC125B">
            <w:pPr>
              <w:spacing w:before="60"/>
              <w:rPr>
                <w:rFonts w:cs="Calibri"/>
                <w:sz w:val="16"/>
              </w:rPr>
            </w:pPr>
          </w:p>
        </w:tc>
      </w:tr>
    </w:tbl>
    <w:p w:rsidR="0030305A" w:rsidRDefault="0030305A" w:rsidP="0030305A">
      <w:pPr>
        <w:pStyle w:val="Heading4"/>
      </w:pPr>
      <w:r>
        <w:t>Design Rationale</w:t>
      </w:r>
    </w:p>
    <w:p w:rsidR="0030305A" w:rsidRPr="007D13DE" w:rsidRDefault="0030305A" w:rsidP="0030305A">
      <w:pPr>
        <w:rPr>
          <w:lang w:bidi="ar-SA"/>
        </w:rPr>
      </w:pPr>
      <w:r>
        <w:rPr>
          <w:lang w:bidi="ar-SA"/>
        </w:rPr>
        <w:t>Refer FDD</w:t>
      </w:r>
    </w:p>
    <w:p w:rsidR="0030305A" w:rsidRPr="00AA38E8" w:rsidRDefault="0030305A" w:rsidP="0030305A">
      <w:pPr>
        <w:pStyle w:val="Heading4"/>
      </w:pPr>
      <w:r>
        <w:t>Processing</w:t>
      </w:r>
    </w:p>
    <w:p w:rsidR="0030305A" w:rsidRDefault="0030305A" w:rsidP="0030305A">
      <w:pPr>
        <w:rPr>
          <w:rFonts w:cs="Calibri"/>
        </w:rPr>
      </w:pPr>
      <w:r>
        <w:rPr>
          <w:rFonts w:cs="Calibri"/>
        </w:rPr>
        <w:t>Refer FDD</w:t>
      </w:r>
    </w:p>
    <w:p w:rsidR="0030305A" w:rsidRPr="00AA38E8" w:rsidRDefault="0030305A" w:rsidP="0030305A">
      <w:pPr>
        <w:pStyle w:val="Heading3"/>
      </w:pPr>
      <w:bookmarkStart w:id="447" w:name="_Toc519157813"/>
      <w:proofErr w:type="spellStart"/>
      <w:r w:rsidRPr="0030305A">
        <w:t>BmwMotAgOffsSelnStTranCase</w:t>
      </w:r>
      <w:bookmarkEnd w:id="447"/>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5"/>
        <w:gridCol w:w="3469"/>
        <w:gridCol w:w="976"/>
        <w:gridCol w:w="1514"/>
        <w:gridCol w:w="1594"/>
      </w:tblGrid>
      <w:tr w:rsidR="003D178F" w:rsidRPr="00AA38E8" w:rsidTr="00520DF7">
        <w:tc>
          <w:tcPr>
            <w:tcW w:w="1375" w:type="dxa"/>
          </w:tcPr>
          <w:p w:rsidR="0030305A" w:rsidRPr="00AA38E8" w:rsidRDefault="0030305A" w:rsidP="0030305A">
            <w:pPr>
              <w:spacing w:before="60"/>
              <w:rPr>
                <w:rFonts w:cs="Calibri"/>
                <w:b/>
                <w:bCs/>
                <w:sz w:val="16"/>
              </w:rPr>
            </w:pPr>
            <w:r w:rsidRPr="00AA38E8">
              <w:rPr>
                <w:rFonts w:cs="Calibri"/>
                <w:b/>
                <w:bCs/>
                <w:sz w:val="16"/>
              </w:rPr>
              <w:t>Function Name</w:t>
            </w:r>
          </w:p>
        </w:tc>
        <w:tc>
          <w:tcPr>
            <w:tcW w:w="3469" w:type="dxa"/>
          </w:tcPr>
          <w:p w:rsidR="0030305A" w:rsidRPr="00AA38E8" w:rsidRDefault="0030305A" w:rsidP="0030305A">
            <w:pPr>
              <w:spacing w:before="60"/>
              <w:rPr>
                <w:rFonts w:cs="Calibri"/>
                <w:sz w:val="16"/>
              </w:rPr>
            </w:pPr>
            <w:proofErr w:type="spellStart"/>
            <w:r w:rsidRPr="0030305A">
              <w:rPr>
                <w:rFonts w:cs="Calibri"/>
                <w:sz w:val="16"/>
              </w:rPr>
              <w:t>BmwMotAgOffsSelnStTranCase</w:t>
            </w:r>
            <w:proofErr w:type="spellEnd"/>
          </w:p>
        </w:tc>
        <w:tc>
          <w:tcPr>
            <w:tcW w:w="976" w:type="dxa"/>
            <w:shd w:val="pct30" w:color="FFFF00" w:fill="auto"/>
          </w:tcPr>
          <w:p w:rsidR="0030305A" w:rsidRPr="00AA38E8" w:rsidRDefault="0030305A" w:rsidP="0030305A">
            <w:pPr>
              <w:spacing w:before="60"/>
              <w:jc w:val="center"/>
              <w:rPr>
                <w:rFonts w:cs="Calibri"/>
                <w:sz w:val="16"/>
              </w:rPr>
            </w:pPr>
            <w:r w:rsidRPr="00AA38E8">
              <w:rPr>
                <w:rFonts w:cs="Calibri"/>
                <w:sz w:val="16"/>
              </w:rPr>
              <w:t>Type</w:t>
            </w:r>
          </w:p>
        </w:tc>
        <w:tc>
          <w:tcPr>
            <w:tcW w:w="1514" w:type="dxa"/>
            <w:shd w:val="pct30" w:color="FFFF00" w:fill="auto"/>
          </w:tcPr>
          <w:p w:rsidR="0030305A" w:rsidRPr="00AA38E8" w:rsidRDefault="0030305A" w:rsidP="0030305A">
            <w:pPr>
              <w:spacing w:before="60"/>
              <w:jc w:val="center"/>
              <w:rPr>
                <w:rFonts w:cs="Calibri"/>
                <w:sz w:val="16"/>
              </w:rPr>
            </w:pPr>
            <w:r w:rsidRPr="00AA38E8">
              <w:rPr>
                <w:rFonts w:cs="Calibri"/>
                <w:sz w:val="16"/>
              </w:rPr>
              <w:t>Min</w:t>
            </w:r>
          </w:p>
        </w:tc>
        <w:tc>
          <w:tcPr>
            <w:tcW w:w="1594" w:type="dxa"/>
            <w:shd w:val="pct30" w:color="FFFF00" w:fill="auto"/>
          </w:tcPr>
          <w:p w:rsidR="0030305A" w:rsidRPr="00AA38E8" w:rsidRDefault="0030305A" w:rsidP="0030305A">
            <w:pPr>
              <w:spacing w:before="60"/>
              <w:jc w:val="center"/>
              <w:rPr>
                <w:rFonts w:cs="Calibri"/>
                <w:sz w:val="16"/>
              </w:rPr>
            </w:pPr>
            <w:r w:rsidRPr="00AA38E8">
              <w:rPr>
                <w:rFonts w:cs="Calibri"/>
                <w:sz w:val="16"/>
              </w:rPr>
              <w:t>Max</w:t>
            </w:r>
          </w:p>
        </w:tc>
      </w:tr>
      <w:tr w:rsidR="003D178F" w:rsidRPr="00AA38E8" w:rsidTr="00520DF7">
        <w:tc>
          <w:tcPr>
            <w:tcW w:w="1375" w:type="dxa"/>
          </w:tcPr>
          <w:p w:rsidR="0030305A" w:rsidRPr="00AA38E8" w:rsidRDefault="00BD6155" w:rsidP="0030305A">
            <w:pPr>
              <w:spacing w:before="60"/>
              <w:rPr>
                <w:rFonts w:cs="Calibri"/>
                <w:b/>
                <w:bCs/>
                <w:sz w:val="16"/>
              </w:rPr>
            </w:pPr>
            <w:r w:rsidRPr="00AA38E8">
              <w:rPr>
                <w:rFonts w:cs="Calibri"/>
                <w:b/>
                <w:bCs/>
                <w:sz w:val="16"/>
              </w:rPr>
              <w:t>Arguments Passed</w:t>
            </w:r>
          </w:p>
        </w:tc>
        <w:tc>
          <w:tcPr>
            <w:tcW w:w="3469" w:type="dxa"/>
          </w:tcPr>
          <w:p w:rsidR="0030305A" w:rsidRPr="00AA38E8" w:rsidRDefault="00897B67" w:rsidP="0030305A">
            <w:pPr>
              <w:spacing w:before="60"/>
              <w:rPr>
                <w:rFonts w:cs="Calibri"/>
                <w:sz w:val="16"/>
              </w:rPr>
            </w:pPr>
            <w:proofErr w:type="spellStart"/>
            <w:r w:rsidRPr="00897B67">
              <w:rPr>
                <w:rFonts w:cs="Calibri"/>
                <w:sz w:val="16"/>
              </w:rPr>
              <w:t>BmwQuadOffsSts_Cnt_T_enum</w:t>
            </w:r>
            <w:proofErr w:type="spellEnd"/>
          </w:p>
        </w:tc>
        <w:tc>
          <w:tcPr>
            <w:tcW w:w="976" w:type="dxa"/>
          </w:tcPr>
          <w:p w:rsidR="0030305A" w:rsidRDefault="00726AF0" w:rsidP="0030305A">
            <w:pPr>
              <w:spacing w:before="60"/>
              <w:rPr>
                <w:rFonts w:cs="Calibri"/>
                <w:sz w:val="16"/>
              </w:rPr>
            </w:pPr>
            <w:proofErr w:type="spellStart"/>
            <w:r>
              <w:rPr>
                <w:rFonts w:cs="Calibri"/>
                <w:sz w:val="16"/>
              </w:rPr>
              <w:t>enum</w:t>
            </w:r>
            <w:proofErr w:type="spellEnd"/>
          </w:p>
        </w:tc>
        <w:tc>
          <w:tcPr>
            <w:tcW w:w="1514" w:type="dxa"/>
          </w:tcPr>
          <w:p w:rsidR="0030305A" w:rsidRDefault="00237A03" w:rsidP="0030305A">
            <w:pPr>
              <w:spacing w:before="60"/>
              <w:rPr>
                <w:rFonts w:cs="Calibri"/>
                <w:sz w:val="16"/>
              </w:rPr>
            </w:pPr>
            <w:r>
              <w:rPr>
                <w:rFonts w:cs="Calibri"/>
                <w:sz w:val="16"/>
              </w:rPr>
              <w:t>0</w:t>
            </w:r>
          </w:p>
        </w:tc>
        <w:tc>
          <w:tcPr>
            <w:tcW w:w="1594" w:type="dxa"/>
          </w:tcPr>
          <w:p w:rsidR="0030305A" w:rsidRDefault="00237A03" w:rsidP="0030305A">
            <w:pPr>
              <w:spacing w:before="60"/>
              <w:rPr>
                <w:rFonts w:cs="Calibri"/>
                <w:sz w:val="16"/>
              </w:rPr>
            </w:pPr>
            <w:r>
              <w:rPr>
                <w:rFonts w:cs="Calibri"/>
                <w:sz w:val="16"/>
              </w:rPr>
              <w:t>15</w:t>
            </w:r>
          </w:p>
        </w:tc>
      </w:tr>
      <w:tr w:rsidR="0057387E" w:rsidRPr="00AA38E8" w:rsidTr="00520DF7">
        <w:tc>
          <w:tcPr>
            <w:tcW w:w="1375" w:type="dxa"/>
          </w:tcPr>
          <w:p w:rsidR="0057387E" w:rsidRPr="00AA38E8" w:rsidRDefault="0057387E" w:rsidP="0030305A">
            <w:pPr>
              <w:spacing w:before="60"/>
              <w:rPr>
                <w:rFonts w:cs="Calibri"/>
                <w:b/>
                <w:bCs/>
                <w:sz w:val="16"/>
              </w:rPr>
            </w:pPr>
          </w:p>
        </w:tc>
        <w:tc>
          <w:tcPr>
            <w:tcW w:w="3469" w:type="dxa"/>
          </w:tcPr>
          <w:p w:rsidR="0057387E" w:rsidRPr="00897B67" w:rsidRDefault="0057387E" w:rsidP="0030305A">
            <w:pPr>
              <w:spacing w:before="60"/>
              <w:rPr>
                <w:rFonts w:cs="Calibri"/>
                <w:sz w:val="16"/>
              </w:rPr>
            </w:pPr>
            <w:proofErr w:type="spellStart"/>
            <w:r w:rsidRPr="0057387E">
              <w:rPr>
                <w:rFonts w:cs="Calibri"/>
                <w:sz w:val="16"/>
              </w:rPr>
              <w:t>HwAgSnsrNotTrimFlt_Cnt_T_logl</w:t>
            </w:r>
            <w:proofErr w:type="spellEnd"/>
          </w:p>
        </w:tc>
        <w:tc>
          <w:tcPr>
            <w:tcW w:w="976" w:type="dxa"/>
          </w:tcPr>
          <w:p w:rsidR="0057387E" w:rsidRDefault="0057387E" w:rsidP="0030305A">
            <w:pPr>
              <w:spacing w:before="60"/>
              <w:rPr>
                <w:rFonts w:cs="Calibri"/>
                <w:sz w:val="16"/>
              </w:rPr>
            </w:pPr>
            <w:proofErr w:type="spellStart"/>
            <w:r>
              <w:rPr>
                <w:rFonts w:cs="Calibri"/>
                <w:sz w:val="16"/>
              </w:rPr>
              <w:t>boolean</w:t>
            </w:r>
            <w:proofErr w:type="spellEnd"/>
          </w:p>
        </w:tc>
        <w:tc>
          <w:tcPr>
            <w:tcW w:w="1514" w:type="dxa"/>
          </w:tcPr>
          <w:p w:rsidR="0057387E" w:rsidRDefault="0057387E" w:rsidP="0030305A">
            <w:pPr>
              <w:spacing w:before="60"/>
              <w:rPr>
                <w:rFonts w:cs="Calibri"/>
                <w:sz w:val="16"/>
              </w:rPr>
            </w:pPr>
            <w:r>
              <w:rPr>
                <w:rFonts w:cs="Calibri"/>
                <w:sz w:val="16"/>
              </w:rPr>
              <w:t>FALSE</w:t>
            </w:r>
          </w:p>
        </w:tc>
        <w:tc>
          <w:tcPr>
            <w:tcW w:w="1594" w:type="dxa"/>
          </w:tcPr>
          <w:p w:rsidR="0057387E" w:rsidRDefault="0057387E" w:rsidP="0030305A">
            <w:pPr>
              <w:spacing w:before="60"/>
              <w:rPr>
                <w:rFonts w:cs="Calibri"/>
                <w:sz w:val="16"/>
              </w:rPr>
            </w:pPr>
            <w:r>
              <w:rPr>
                <w:rFonts w:cs="Calibri"/>
                <w:sz w:val="16"/>
              </w:rPr>
              <w:t>TRUE</w:t>
            </w:r>
          </w:p>
        </w:tc>
      </w:tr>
      <w:tr w:rsidR="0057387E" w:rsidRPr="00AA38E8" w:rsidTr="00520DF7">
        <w:tc>
          <w:tcPr>
            <w:tcW w:w="1375" w:type="dxa"/>
          </w:tcPr>
          <w:p w:rsidR="0057387E" w:rsidRPr="00AA38E8" w:rsidRDefault="0057387E" w:rsidP="0030305A">
            <w:pPr>
              <w:spacing w:before="60"/>
              <w:rPr>
                <w:rFonts w:cs="Calibri"/>
                <w:b/>
                <w:bCs/>
                <w:sz w:val="16"/>
              </w:rPr>
            </w:pPr>
          </w:p>
        </w:tc>
        <w:tc>
          <w:tcPr>
            <w:tcW w:w="3469" w:type="dxa"/>
          </w:tcPr>
          <w:p w:rsidR="0057387E" w:rsidRPr="00AA38E8" w:rsidRDefault="0057387E" w:rsidP="0030305A">
            <w:pPr>
              <w:spacing w:before="60"/>
              <w:rPr>
                <w:rFonts w:cs="Calibri"/>
                <w:sz w:val="16"/>
              </w:rPr>
            </w:pPr>
            <w:r w:rsidRPr="00897B67">
              <w:rPr>
                <w:rFonts w:cs="Calibri"/>
                <w:sz w:val="16"/>
              </w:rPr>
              <w:t>MotAgTurnCntrDeg_MotDeg_T_f32</w:t>
            </w:r>
          </w:p>
        </w:tc>
        <w:tc>
          <w:tcPr>
            <w:tcW w:w="976" w:type="dxa"/>
          </w:tcPr>
          <w:p w:rsidR="0057387E" w:rsidRDefault="0057387E" w:rsidP="0030305A">
            <w:pPr>
              <w:spacing w:before="60"/>
              <w:rPr>
                <w:rFonts w:cs="Calibri"/>
                <w:sz w:val="16"/>
              </w:rPr>
            </w:pPr>
            <w:r>
              <w:rPr>
                <w:rFonts w:cs="Calibri"/>
                <w:sz w:val="16"/>
              </w:rPr>
              <w:t>float32</w:t>
            </w:r>
          </w:p>
        </w:tc>
        <w:tc>
          <w:tcPr>
            <w:tcW w:w="1514" w:type="dxa"/>
          </w:tcPr>
          <w:p w:rsidR="0057387E" w:rsidRDefault="0057387E" w:rsidP="0030305A">
            <w:pPr>
              <w:spacing w:before="60"/>
              <w:rPr>
                <w:rFonts w:cs="Calibri"/>
                <w:sz w:val="16"/>
              </w:rPr>
            </w:pPr>
            <w:r>
              <w:rPr>
                <w:rFonts w:cs="Calibri"/>
                <w:sz w:val="16"/>
              </w:rPr>
              <w:t>-</w:t>
            </w:r>
            <w:r w:rsidRPr="00EB72B6">
              <w:rPr>
                <w:rFonts w:cs="Calibri"/>
                <w:sz w:val="16"/>
              </w:rPr>
              <w:t>82944000</w:t>
            </w:r>
          </w:p>
        </w:tc>
        <w:tc>
          <w:tcPr>
            <w:tcW w:w="1594" w:type="dxa"/>
          </w:tcPr>
          <w:p w:rsidR="0057387E" w:rsidRDefault="0057387E" w:rsidP="0030305A">
            <w:pPr>
              <w:spacing w:before="60"/>
              <w:rPr>
                <w:rFonts w:cs="Calibri"/>
                <w:sz w:val="16"/>
              </w:rPr>
            </w:pPr>
            <w:r w:rsidRPr="00EB72B6">
              <w:rPr>
                <w:rFonts w:cs="Calibri"/>
                <w:sz w:val="16"/>
              </w:rPr>
              <w:t>83008800</w:t>
            </w:r>
          </w:p>
        </w:tc>
      </w:tr>
      <w:tr w:rsidR="0057387E" w:rsidRPr="00AA38E8" w:rsidTr="00520DF7">
        <w:tc>
          <w:tcPr>
            <w:tcW w:w="1375" w:type="dxa"/>
          </w:tcPr>
          <w:p w:rsidR="0057387E" w:rsidRPr="00AA38E8" w:rsidRDefault="0057387E" w:rsidP="0030305A">
            <w:pPr>
              <w:spacing w:before="60"/>
              <w:rPr>
                <w:rFonts w:cs="Calibri"/>
                <w:b/>
                <w:bCs/>
                <w:sz w:val="16"/>
              </w:rPr>
            </w:pPr>
          </w:p>
        </w:tc>
        <w:tc>
          <w:tcPr>
            <w:tcW w:w="3469" w:type="dxa"/>
          </w:tcPr>
          <w:p w:rsidR="0057387E" w:rsidRPr="00AA38E8" w:rsidRDefault="0057387E" w:rsidP="0030305A">
            <w:pPr>
              <w:spacing w:before="60"/>
              <w:rPr>
                <w:rFonts w:cs="Calibri"/>
                <w:sz w:val="16"/>
              </w:rPr>
            </w:pPr>
            <w:proofErr w:type="spellStart"/>
            <w:r w:rsidRPr="00897B67">
              <w:rPr>
                <w:rFonts w:cs="Calibri"/>
                <w:sz w:val="16"/>
              </w:rPr>
              <w:t>TurnCntrVld_Cnt_T_logl</w:t>
            </w:r>
            <w:proofErr w:type="spellEnd"/>
          </w:p>
        </w:tc>
        <w:tc>
          <w:tcPr>
            <w:tcW w:w="976" w:type="dxa"/>
          </w:tcPr>
          <w:p w:rsidR="0057387E" w:rsidRPr="00AA38E8" w:rsidRDefault="0057387E" w:rsidP="00A0035B">
            <w:pPr>
              <w:spacing w:before="60"/>
              <w:rPr>
                <w:rFonts w:cs="Calibri"/>
                <w:sz w:val="16"/>
              </w:rPr>
            </w:pPr>
            <w:proofErr w:type="spellStart"/>
            <w:r>
              <w:rPr>
                <w:rFonts w:cs="Calibri"/>
                <w:sz w:val="16"/>
              </w:rPr>
              <w:t>boolean</w:t>
            </w:r>
            <w:proofErr w:type="spellEnd"/>
          </w:p>
        </w:tc>
        <w:tc>
          <w:tcPr>
            <w:tcW w:w="1514" w:type="dxa"/>
          </w:tcPr>
          <w:p w:rsidR="0057387E" w:rsidRPr="00AA38E8" w:rsidRDefault="0057387E" w:rsidP="00A0035B">
            <w:pPr>
              <w:spacing w:before="60"/>
              <w:rPr>
                <w:rFonts w:cs="Calibri"/>
                <w:sz w:val="16"/>
              </w:rPr>
            </w:pPr>
            <w:r>
              <w:rPr>
                <w:rFonts w:cs="Calibri"/>
                <w:sz w:val="16"/>
              </w:rPr>
              <w:t>FALSE</w:t>
            </w:r>
          </w:p>
        </w:tc>
        <w:tc>
          <w:tcPr>
            <w:tcW w:w="1594" w:type="dxa"/>
          </w:tcPr>
          <w:p w:rsidR="0057387E" w:rsidRPr="00AA38E8" w:rsidRDefault="0057387E" w:rsidP="00A0035B">
            <w:pPr>
              <w:spacing w:before="60"/>
              <w:rPr>
                <w:rFonts w:cs="Calibri"/>
                <w:sz w:val="16"/>
              </w:rPr>
            </w:pPr>
            <w:r>
              <w:rPr>
                <w:rFonts w:cs="Calibri"/>
                <w:sz w:val="16"/>
              </w:rPr>
              <w:t>TRUE</w:t>
            </w:r>
          </w:p>
        </w:tc>
      </w:tr>
      <w:tr w:rsidR="0057387E" w:rsidRPr="00AA38E8" w:rsidTr="00520DF7">
        <w:tc>
          <w:tcPr>
            <w:tcW w:w="1375" w:type="dxa"/>
          </w:tcPr>
          <w:p w:rsidR="0057387E" w:rsidRPr="00AA38E8" w:rsidRDefault="0057387E" w:rsidP="0030305A">
            <w:pPr>
              <w:spacing w:before="60"/>
              <w:rPr>
                <w:rFonts w:cs="Calibri"/>
                <w:b/>
                <w:bCs/>
                <w:sz w:val="16"/>
              </w:rPr>
            </w:pPr>
          </w:p>
        </w:tc>
        <w:tc>
          <w:tcPr>
            <w:tcW w:w="3469" w:type="dxa"/>
          </w:tcPr>
          <w:p w:rsidR="0057387E" w:rsidRPr="00AA38E8" w:rsidRDefault="0057387E" w:rsidP="0030305A">
            <w:pPr>
              <w:spacing w:before="60"/>
              <w:rPr>
                <w:rFonts w:cs="Calibri"/>
                <w:sz w:val="16"/>
              </w:rPr>
            </w:pPr>
            <w:proofErr w:type="spellStart"/>
            <w:r w:rsidRPr="00897B67">
              <w:rPr>
                <w:rFonts w:cs="Calibri"/>
                <w:sz w:val="16"/>
              </w:rPr>
              <w:t>PrevLoopBmwMotAgSelnSt_Cnt_T_enum</w:t>
            </w:r>
            <w:proofErr w:type="spellEnd"/>
          </w:p>
        </w:tc>
        <w:tc>
          <w:tcPr>
            <w:tcW w:w="976" w:type="dxa"/>
          </w:tcPr>
          <w:p w:rsidR="0057387E" w:rsidRDefault="0057387E" w:rsidP="0030305A">
            <w:pPr>
              <w:spacing w:before="60"/>
              <w:rPr>
                <w:rFonts w:cs="Calibri"/>
                <w:sz w:val="16"/>
              </w:rPr>
            </w:pPr>
            <w:proofErr w:type="spellStart"/>
            <w:r>
              <w:rPr>
                <w:rFonts w:cs="Calibri"/>
                <w:sz w:val="16"/>
              </w:rPr>
              <w:t>enum</w:t>
            </w:r>
            <w:proofErr w:type="spellEnd"/>
          </w:p>
        </w:tc>
        <w:tc>
          <w:tcPr>
            <w:tcW w:w="1514" w:type="dxa"/>
          </w:tcPr>
          <w:p w:rsidR="0057387E" w:rsidRDefault="0057387E" w:rsidP="0030305A">
            <w:pPr>
              <w:spacing w:before="60"/>
              <w:rPr>
                <w:rFonts w:cs="Calibri"/>
                <w:sz w:val="16"/>
              </w:rPr>
            </w:pPr>
            <w:r>
              <w:rPr>
                <w:rFonts w:cs="Calibri"/>
                <w:sz w:val="16"/>
              </w:rPr>
              <w:t>2</w:t>
            </w:r>
          </w:p>
        </w:tc>
        <w:tc>
          <w:tcPr>
            <w:tcW w:w="1594" w:type="dxa"/>
          </w:tcPr>
          <w:p w:rsidR="0057387E" w:rsidRDefault="0057387E" w:rsidP="0030305A">
            <w:pPr>
              <w:spacing w:before="60"/>
              <w:rPr>
                <w:rFonts w:cs="Calibri"/>
                <w:sz w:val="16"/>
              </w:rPr>
            </w:pPr>
            <w:r>
              <w:rPr>
                <w:rFonts w:cs="Calibri"/>
                <w:sz w:val="16"/>
              </w:rPr>
              <w:t>1</w:t>
            </w:r>
            <w:r w:rsidR="00020165">
              <w:rPr>
                <w:rFonts w:cs="Calibri"/>
                <w:sz w:val="16"/>
              </w:rPr>
              <w:t>5</w:t>
            </w:r>
          </w:p>
        </w:tc>
      </w:tr>
      <w:tr w:rsidR="00981CD9" w:rsidRPr="00AA38E8" w:rsidTr="00520DF7">
        <w:tc>
          <w:tcPr>
            <w:tcW w:w="1375" w:type="dxa"/>
          </w:tcPr>
          <w:p w:rsidR="00981CD9" w:rsidRPr="00AA38E8" w:rsidRDefault="00981CD9" w:rsidP="0030305A">
            <w:pPr>
              <w:spacing w:before="60"/>
              <w:rPr>
                <w:rFonts w:cs="Calibri"/>
                <w:b/>
                <w:bCs/>
                <w:sz w:val="16"/>
              </w:rPr>
            </w:pPr>
          </w:p>
        </w:tc>
        <w:tc>
          <w:tcPr>
            <w:tcW w:w="3469" w:type="dxa"/>
          </w:tcPr>
          <w:p w:rsidR="00981CD9" w:rsidRPr="00897B67" w:rsidRDefault="00981CD9" w:rsidP="0030305A">
            <w:pPr>
              <w:spacing w:before="60"/>
              <w:rPr>
                <w:rFonts w:cs="Calibri"/>
                <w:sz w:val="16"/>
              </w:rPr>
            </w:pPr>
            <w:r>
              <w:rPr>
                <w:rFonts w:cs="Calibri"/>
                <w:sz w:val="16"/>
              </w:rPr>
              <w:t>BmwQuadRotorOffs_MotRev_T_s08</w:t>
            </w:r>
          </w:p>
        </w:tc>
        <w:tc>
          <w:tcPr>
            <w:tcW w:w="976" w:type="dxa"/>
          </w:tcPr>
          <w:p w:rsidR="00981CD9" w:rsidRDefault="00981CD9" w:rsidP="0030305A">
            <w:pPr>
              <w:spacing w:before="60"/>
              <w:rPr>
                <w:rFonts w:cs="Calibri"/>
                <w:sz w:val="16"/>
              </w:rPr>
            </w:pPr>
            <w:r>
              <w:rPr>
                <w:rFonts w:cs="Calibri"/>
                <w:sz w:val="16"/>
              </w:rPr>
              <w:t>sint8</w:t>
            </w:r>
          </w:p>
        </w:tc>
        <w:tc>
          <w:tcPr>
            <w:tcW w:w="1514" w:type="dxa"/>
          </w:tcPr>
          <w:p w:rsidR="00981CD9" w:rsidRDefault="00981CD9" w:rsidP="0030305A">
            <w:pPr>
              <w:spacing w:before="60"/>
              <w:rPr>
                <w:rFonts w:cs="Calibri"/>
                <w:sz w:val="16"/>
              </w:rPr>
            </w:pPr>
            <w:r>
              <w:rPr>
                <w:rFonts w:cs="Calibri"/>
                <w:sz w:val="16"/>
              </w:rPr>
              <w:t>-127</w:t>
            </w:r>
          </w:p>
        </w:tc>
        <w:tc>
          <w:tcPr>
            <w:tcW w:w="1594" w:type="dxa"/>
          </w:tcPr>
          <w:p w:rsidR="00981CD9" w:rsidRDefault="00981CD9" w:rsidP="0030305A">
            <w:pPr>
              <w:spacing w:before="60"/>
              <w:rPr>
                <w:rFonts w:cs="Calibri"/>
                <w:sz w:val="16"/>
              </w:rPr>
            </w:pPr>
            <w:r>
              <w:rPr>
                <w:rFonts w:cs="Calibri"/>
                <w:sz w:val="16"/>
              </w:rPr>
              <w:t>127</w:t>
            </w:r>
          </w:p>
        </w:tc>
      </w:tr>
      <w:tr w:rsidR="000A22E3" w:rsidRPr="00AA38E8" w:rsidTr="00520DF7">
        <w:tc>
          <w:tcPr>
            <w:tcW w:w="1375" w:type="dxa"/>
          </w:tcPr>
          <w:p w:rsidR="000A22E3" w:rsidRPr="00AA38E8" w:rsidRDefault="000A22E3" w:rsidP="0030305A">
            <w:pPr>
              <w:spacing w:before="60"/>
              <w:rPr>
                <w:rFonts w:cs="Calibri"/>
                <w:b/>
                <w:bCs/>
                <w:sz w:val="16"/>
              </w:rPr>
            </w:pPr>
          </w:p>
        </w:tc>
        <w:tc>
          <w:tcPr>
            <w:tcW w:w="3469" w:type="dxa"/>
          </w:tcPr>
          <w:p w:rsidR="000A22E3" w:rsidRPr="00C9031C" w:rsidRDefault="000A22E3" w:rsidP="0030305A">
            <w:pPr>
              <w:spacing w:before="60"/>
              <w:rPr>
                <w:rFonts w:cs="Calibri"/>
                <w:sz w:val="16"/>
              </w:rPr>
            </w:pPr>
            <w:r w:rsidRPr="000A22E3">
              <w:rPr>
                <w:rFonts w:cs="Calibri"/>
                <w:sz w:val="16"/>
              </w:rPr>
              <w:t>MotAgCumvAlgnMrf_MotDeg_T_f32</w:t>
            </w:r>
          </w:p>
        </w:tc>
        <w:tc>
          <w:tcPr>
            <w:tcW w:w="976" w:type="dxa"/>
          </w:tcPr>
          <w:p w:rsidR="000A22E3" w:rsidRDefault="00BD6155" w:rsidP="0030305A">
            <w:pPr>
              <w:spacing w:before="60"/>
              <w:rPr>
                <w:rFonts w:cs="Calibri"/>
                <w:sz w:val="16"/>
              </w:rPr>
            </w:pPr>
            <w:r>
              <w:rPr>
                <w:rFonts w:cs="Calibri"/>
                <w:sz w:val="16"/>
              </w:rPr>
              <w:t>float32</w:t>
            </w:r>
          </w:p>
        </w:tc>
        <w:tc>
          <w:tcPr>
            <w:tcW w:w="1514" w:type="dxa"/>
          </w:tcPr>
          <w:p w:rsidR="000A22E3" w:rsidRDefault="00BD6155" w:rsidP="0030305A">
            <w:pPr>
              <w:spacing w:before="60"/>
              <w:rPr>
                <w:rFonts w:cs="Calibri"/>
                <w:sz w:val="16"/>
              </w:rPr>
            </w:pPr>
            <w:r>
              <w:rPr>
                <w:rFonts w:cs="Calibri"/>
                <w:sz w:val="16"/>
              </w:rPr>
              <w:t>-262144</w:t>
            </w:r>
          </w:p>
        </w:tc>
        <w:tc>
          <w:tcPr>
            <w:tcW w:w="1594" w:type="dxa"/>
          </w:tcPr>
          <w:p w:rsidR="000A22E3" w:rsidRDefault="00BD6155" w:rsidP="0030305A">
            <w:pPr>
              <w:spacing w:before="60"/>
              <w:rPr>
                <w:rFonts w:cs="Calibri"/>
                <w:sz w:val="16"/>
              </w:rPr>
            </w:pPr>
            <w:r w:rsidRPr="00D434CF">
              <w:rPr>
                <w:rFonts w:cs="Calibri"/>
                <w:sz w:val="16"/>
              </w:rPr>
              <w:t>262143.9998</w:t>
            </w:r>
          </w:p>
        </w:tc>
      </w:tr>
      <w:tr w:rsidR="0057387E" w:rsidRPr="00AA38E8" w:rsidTr="00520DF7">
        <w:tc>
          <w:tcPr>
            <w:tcW w:w="1375" w:type="dxa"/>
          </w:tcPr>
          <w:p w:rsidR="0057387E" w:rsidRPr="00AA38E8" w:rsidRDefault="0057387E" w:rsidP="0030305A">
            <w:pPr>
              <w:spacing w:before="60"/>
              <w:rPr>
                <w:rFonts w:cs="Calibri"/>
                <w:b/>
                <w:bCs/>
                <w:sz w:val="16"/>
              </w:rPr>
            </w:pPr>
            <w:r w:rsidRPr="00AA38E8">
              <w:rPr>
                <w:rFonts w:cs="Calibri"/>
                <w:b/>
                <w:bCs/>
                <w:sz w:val="16"/>
              </w:rPr>
              <w:t>Return Value</w:t>
            </w:r>
          </w:p>
        </w:tc>
        <w:tc>
          <w:tcPr>
            <w:tcW w:w="3469" w:type="dxa"/>
          </w:tcPr>
          <w:p w:rsidR="0057387E" w:rsidRPr="00AA38E8" w:rsidRDefault="0057387E" w:rsidP="0030305A">
            <w:pPr>
              <w:spacing w:before="60"/>
              <w:rPr>
                <w:rFonts w:cs="Calibri"/>
                <w:sz w:val="16"/>
              </w:rPr>
            </w:pPr>
            <w:r w:rsidRPr="00C9031C">
              <w:rPr>
                <w:rFonts w:cs="Calibri"/>
                <w:sz w:val="16"/>
              </w:rPr>
              <w:t>PinionAgTarConf_Uls_T_f32</w:t>
            </w:r>
          </w:p>
        </w:tc>
        <w:tc>
          <w:tcPr>
            <w:tcW w:w="976" w:type="dxa"/>
          </w:tcPr>
          <w:p w:rsidR="0057387E" w:rsidRPr="00AA38E8" w:rsidRDefault="0057387E" w:rsidP="0030305A">
            <w:pPr>
              <w:spacing w:before="60"/>
              <w:rPr>
                <w:rFonts w:cs="Calibri"/>
                <w:sz w:val="16"/>
              </w:rPr>
            </w:pPr>
            <w:r>
              <w:rPr>
                <w:rFonts w:cs="Calibri"/>
                <w:sz w:val="16"/>
              </w:rPr>
              <w:t>float32</w:t>
            </w:r>
          </w:p>
        </w:tc>
        <w:tc>
          <w:tcPr>
            <w:tcW w:w="1514" w:type="dxa"/>
          </w:tcPr>
          <w:p w:rsidR="0057387E" w:rsidRPr="00AA38E8" w:rsidRDefault="0057387E" w:rsidP="0030305A">
            <w:pPr>
              <w:spacing w:before="60"/>
              <w:rPr>
                <w:rFonts w:cs="Calibri"/>
                <w:sz w:val="16"/>
              </w:rPr>
            </w:pPr>
            <w:r>
              <w:rPr>
                <w:rFonts w:cs="Calibri"/>
                <w:sz w:val="16"/>
              </w:rPr>
              <w:t>0</w:t>
            </w:r>
          </w:p>
        </w:tc>
        <w:tc>
          <w:tcPr>
            <w:tcW w:w="1594" w:type="dxa"/>
          </w:tcPr>
          <w:p w:rsidR="0057387E" w:rsidRPr="00AA38E8" w:rsidRDefault="0057387E" w:rsidP="0030305A">
            <w:pPr>
              <w:spacing w:before="60"/>
              <w:rPr>
                <w:rFonts w:cs="Calibri"/>
                <w:sz w:val="16"/>
              </w:rPr>
            </w:pPr>
            <w:r>
              <w:rPr>
                <w:rFonts w:cs="Calibri"/>
                <w:sz w:val="16"/>
              </w:rPr>
              <w:t>1</w:t>
            </w:r>
          </w:p>
        </w:tc>
      </w:tr>
      <w:tr w:rsidR="0057387E" w:rsidRPr="00AA38E8" w:rsidTr="00520DF7">
        <w:tc>
          <w:tcPr>
            <w:tcW w:w="1375" w:type="dxa"/>
          </w:tcPr>
          <w:p w:rsidR="0057387E" w:rsidRPr="00AA38E8" w:rsidRDefault="0057387E" w:rsidP="0030305A">
            <w:pPr>
              <w:spacing w:before="60"/>
              <w:rPr>
                <w:rFonts w:cs="Calibri"/>
                <w:b/>
                <w:bCs/>
                <w:sz w:val="16"/>
              </w:rPr>
            </w:pPr>
          </w:p>
        </w:tc>
        <w:tc>
          <w:tcPr>
            <w:tcW w:w="3469" w:type="dxa"/>
          </w:tcPr>
          <w:p w:rsidR="0057387E" w:rsidRPr="00C9031C" w:rsidRDefault="0057387E" w:rsidP="0030305A">
            <w:pPr>
              <w:spacing w:before="60"/>
              <w:rPr>
                <w:rFonts w:cs="Calibri"/>
                <w:sz w:val="16"/>
              </w:rPr>
            </w:pPr>
            <w:r w:rsidRPr="00C9031C">
              <w:rPr>
                <w:rFonts w:cs="Calibri"/>
                <w:sz w:val="16"/>
              </w:rPr>
              <w:t>MotPosnDegArbd_MotDeg_T_f32</w:t>
            </w:r>
          </w:p>
        </w:tc>
        <w:tc>
          <w:tcPr>
            <w:tcW w:w="976" w:type="dxa"/>
          </w:tcPr>
          <w:p w:rsidR="0057387E" w:rsidRPr="00AA38E8" w:rsidRDefault="0057387E" w:rsidP="0030305A">
            <w:pPr>
              <w:spacing w:before="60"/>
              <w:rPr>
                <w:rFonts w:cs="Calibri"/>
                <w:sz w:val="16"/>
              </w:rPr>
            </w:pPr>
            <w:r>
              <w:rPr>
                <w:rFonts w:cs="Calibri"/>
                <w:sz w:val="16"/>
              </w:rPr>
              <w:t>float32</w:t>
            </w:r>
          </w:p>
        </w:tc>
        <w:tc>
          <w:tcPr>
            <w:tcW w:w="1514" w:type="dxa"/>
          </w:tcPr>
          <w:p w:rsidR="0057387E" w:rsidRPr="00AA38E8" w:rsidRDefault="0057387E" w:rsidP="0030305A">
            <w:pPr>
              <w:spacing w:before="60"/>
              <w:rPr>
                <w:rFonts w:cs="Calibri"/>
                <w:sz w:val="16"/>
              </w:rPr>
            </w:pPr>
            <w:r>
              <w:rPr>
                <w:rFonts w:cs="Calibri"/>
                <w:sz w:val="16"/>
              </w:rPr>
              <w:t>-</w:t>
            </w:r>
            <w:r w:rsidR="00DE4211">
              <w:t xml:space="preserve"> </w:t>
            </w:r>
            <w:r w:rsidR="00DE4211" w:rsidRPr="00DE4211">
              <w:rPr>
                <w:rFonts w:cs="Calibri"/>
                <w:sz w:val="16"/>
              </w:rPr>
              <w:t>83206144</w:t>
            </w:r>
          </w:p>
        </w:tc>
        <w:tc>
          <w:tcPr>
            <w:tcW w:w="1594" w:type="dxa"/>
          </w:tcPr>
          <w:p w:rsidR="0057387E" w:rsidRPr="00AA38E8" w:rsidRDefault="00DE4211" w:rsidP="0030305A">
            <w:pPr>
              <w:spacing w:before="60"/>
              <w:rPr>
                <w:rFonts w:cs="Calibri"/>
                <w:sz w:val="16"/>
              </w:rPr>
            </w:pPr>
            <w:r w:rsidRPr="00DE4211">
              <w:rPr>
                <w:rFonts w:cs="Calibri"/>
                <w:sz w:val="16"/>
              </w:rPr>
              <w:t>83270944&gt;</w:t>
            </w:r>
          </w:p>
        </w:tc>
      </w:tr>
    </w:tbl>
    <w:p w:rsidR="00520DF7" w:rsidRPr="00AA38E8" w:rsidRDefault="00520DF7" w:rsidP="00520DF7">
      <w:pPr>
        <w:pStyle w:val="Heading3"/>
      </w:pPr>
      <w:bookmarkStart w:id="448" w:name="_Toc519157814"/>
      <w:proofErr w:type="spellStart"/>
      <w:r w:rsidRPr="00520DF7">
        <w:t>ChkNrcvrlFlt</w:t>
      </w:r>
      <w:bookmarkEnd w:id="448"/>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3853"/>
        <w:gridCol w:w="1135"/>
        <w:gridCol w:w="1135"/>
        <w:gridCol w:w="1135"/>
      </w:tblGrid>
      <w:tr w:rsidR="00520DF7" w:rsidRPr="00AA38E8" w:rsidTr="00157378">
        <w:tc>
          <w:tcPr>
            <w:tcW w:w="1670" w:type="dxa"/>
          </w:tcPr>
          <w:p w:rsidR="00520DF7" w:rsidRPr="00AA38E8" w:rsidRDefault="00520DF7" w:rsidP="00157378">
            <w:pPr>
              <w:spacing w:before="60"/>
              <w:rPr>
                <w:rFonts w:cs="Calibri"/>
                <w:b/>
                <w:bCs/>
                <w:sz w:val="16"/>
              </w:rPr>
            </w:pPr>
            <w:r w:rsidRPr="00AA38E8">
              <w:rPr>
                <w:rFonts w:cs="Calibri"/>
                <w:b/>
                <w:bCs/>
                <w:sz w:val="16"/>
              </w:rPr>
              <w:t>Function Name</w:t>
            </w:r>
          </w:p>
        </w:tc>
        <w:tc>
          <w:tcPr>
            <w:tcW w:w="3853" w:type="dxa"/>
          </w:tcPr>
          <w:p w:rsidR="00520DF7" w:rsidRPr="00AA38E8" w:rsidRDefault="00520DF7" w:rsidP="00157378">
            <w:pPr>
              <w:spacing w:before="60"/>
              <w:rPr>
                <w:rFonts w:cs="Calibri"/>
                <w:sz w:val="16"/>
              </w:rPr>
            </w:pPr>
            <w:proofErr w:type="spellStart"/>
            <w:r w:rsidRPr="00520DF7">
              <w:rPr>
                <w:rFonts w:cs="Calibri"/>
                <w:sz w:val="16"/>
              </w:rPr>
              <w:t>ChkNrcvrlFlt</w:t>
            </w:r>
            <w:proofErr w:type="spellEnd"/>
          </w:p>
        </w:tc>
        <w:tc>
          <w:tcPr>
            <w:tcW w:w="1135" w:type="dxa"/>
            <w:shd w:val="pct30" w:color="FFFF00" w:fill="auto"/>
          </w:tcPr>
          <w:p w:rsidR="00520DF7" w:rsidRPr="00AA38E8" w:rsidRDefault="00520DF7" w:rsidP="00157378">
            <w:pPr>
              <w:spacing w:before="60"/>
              <w:jc w:val="center"/>
              <w:rPr>
                <w:rFonts w:cs="Calibri"/>
                <w:sz w:val="16"/>
              </w:rPr>
            </w:pPr>
            <w:r w:rsidRPr="00AA38E8">
              <w:rPr>
                <w:rFonts w:cs="Calibri"/>
                <w:sz w:val="16"/>
              </w:rPr>
              <w:t>Type</w:t>
            </w:r>
          </w:p>
        </w:tc>
        <w:tc>
          <w:tcPr>
            <w:tcW w:w="1135" w:type="dxa"/>
            <w:shd w:val="pct30" w:color="FFFF00" w:fill="auto"/>
          </w:tcPr>
          <w:p w:rsidR="00520DF7" w:rsidRPr="00AA38E8" w:rsidRDefault="00520DF7" w:rsidP="00157378">
            <w:pPr>
              <w:spacing w:before="60"/>
              <w:jc w:val="center"/>
              <w:rPr>
                <w:rFonts w:cs="Calibri"/>
                <w:sz w:val="16"/>
              </w:rPr>
            </w:pPr>
            <w:r w:rsidRPr="00AA38E8">
              <w:rPr>
                <w:rFonts w:cs="Calibri"/>
                <w:sz w:val="16"/>
              </w:rPr>
              <w:t>Min</w:t>
            </w:r>
          </w:p>
        </w:tc>
        <w:tc>
          <w:tcPr>
            <w:tcW w:w="1135" w:type="dxa"/>
            <w:shd w:val="pct30" w:color="FFFF00" w:fill="auto"/>
          </w:tcPr>
          <w:p w:rsidR="00520DF7" w:rsidRPr="00AA38E8" w:rsidRDefault="00520DF7" w:rsidP="00157378">
            <w:pPr>
              <w:spacing w:before="60"/>
              <w:jc w:val="center"/>
              <w:rPr>
                <w:rFonts w:cs="Calibri"/>
                <w:sz w:val="16"/>
              </w:rPr>
            </w:pPr>
            <w:r w:rsidRPr="00AA38E8">
              <w:rPr>
                <w:rFonts w:cs="Calibri"/>
                <w:sz w:val="16"/>
              </w:rPr>
              <w:t>Max</w:t>
            </w:r>
          </w:p>
        </w:tc>
      </w:tr>
      <w:tr w:rsidR="00520DF7" w:rsidRPr="00AA38E8" w:rsidTr="00157378">
        <w:tc>
          <w:tcPr>
            <w:tcW w:w="1670" w:type="dxa"/>
          </w:tcPr>
          <w:p w:rsidR="00520DF7" w:rsidRPr="00AA38E8" w:rsidRDefault="00520DF7" w:rsidP="00157378">
            <w:pPr>
              <w:spacing w:before="60"/>
              <w:rPr>
                <w:rFonts w:cs="Calibri"/>
                <w:b/>
                <w:bCs/>
                <w:sz w:val="16"/>
              </w:rPr>
            </w:pPr>
            <w:r w:rsidRPr="00AA38E8">
              <w:rPr>
                <w:rFonts w:cs="Calibri"/>
                <w:b/>
                <w:bCs/>
                <w:sz w:val="16"/>
              </w:rPr>
              <w:t>Arguments Passed</w:t>
            </w:r>
          </w:p>
        </w:tc>
        <w:tc>
          <w:tcPr>
            <w:tcW w:w="3853" w:type="dxa"/>
          </w:tcPr>
          <w:p w:rsidR="00520DF7" w:rsidRPr="00AA38E8" w:rsidRDefault="0071559C" w:rsidP="00157378">
            <w:pPr>
              <w:spacing w:before="60"/>
              <w:rPr>
                <w:rFonts w:cs="Calibri"/>
                <w:sz w:val="16"/>
              </w:rPr>
            </w:pPr>
            <w:r w:rsidRPr="0071559C">
              <w:rPr>
                <w:rFonts w:cs="Calibri"/>
                <w:sz w:val="16"/>
              </w:rPr>
              <w:t>Ntc8CSts_Cnt_T_enum</w:t>
            </w:r>
          </w:p>
        </w:tc>
        <w:tc>
          <w:tcPr>
            <w:tcW w:w="1135" w:type="dxa"/>
          </w:tcPr>
          <w:p w:rsidR="00520DF7" w:rsidRDefault="00520DF7" w:rsidP="00157378">
            <w:pPr>
              <w:spacing w:before="60"/>
              <w:rPr>
                <w:rFonts w:cs="Calibri"/>
                <w:sz w:val="16"/>
              </w:rPr>
            </w:pPr>
            <w:proofErr w:type="spellStart"/>
            <w:r>
              <w:rPr>
                <w:rFonts w:cs="Calibri"/>
                <w:sz w:val="16"/>
              </w:rPr>
              <w:t>enum</w:t>
            </w:r>
            <w:proofErr w:type="spellEnd"/>
          </w:p>
        </w:tc>
        <w:tc>
          <w:tcPr>
            <w:tcW w:w="1135" w:type="dxa"/>
          </w:tcPr>
          <w:p w:rsidR="00520DF7" w:rsidRDefault="0071559C" w:rsidP="00157378">
            <w:pPr>
              <w:spacing w:before="60"/>
              <w:rPr>
                <w:rFonts w:cs="Calibri"/>
                <w:sz w:val="16"/>
              </w:rPr>
            </w:pPr>
            <w:r>
              <w:rPr>
                <w:rFonts w:cs="Calibri"/>
                <w:sz w:val="16"/>
              </w:rPr>
              <w:t>1</w:t>
            </w:r>
          </w:p>
        </w:tc>
        <w:tc>
          <w:tcPr>
            <w:tcW w:w="1135" w:type="dxa"/>
          </w:tcPr>
          <w:p w:rsidR="00520DF7" w:rsidRDefault="0071559C" w:rsidP="00157378">
            <w:pPr>
              <w:spacing w:before="60"/>
              <w:rPr>
                <w:rFonts w:cs="Calibri"/>
                <w:sz w:val="16"/>
              </w:rPr>
            </w:pPr>
            <w:r>
              <w:rPr>
                <w:rFonts w:cs="Calibri"/>
                <w:sz w:val="16"/>
              </w:rPr>
              <w:t>2</w:t>
            </w:r>
          </w:p>
        </w:tc>
      </w:tr>
      <w:tr w:rsidR="0071559C" w:rsidRPr="00AA38E8" w:rsidTr="00157378">
        <w:tc>
          <w:tcPr>
            <w:tcW w:w="1670" w:type="dxa"/>
          </w:tcPr>
          <w:p w:rsidR="0071559C" w:rsidRPr="00AA38E8" w:rsidRDefault="0071559C" w:rsidP="00157378">
            <w:pPr>
              <w:spacing w:before="60"/>
              <w:rPr>
                <w:rFonts w:cs="Calibri"/>
                <w:b/>
                <w:bCs/>
                <w:sz w:val="16"/>
              </w:rPr>
            </w:pPr>
          </w:p>
        </w:tc>
        <w:tc>
          <w:tcPr>
            <w:tcW w:w="3853" w:type="dxa"/>
          </w:tcPr>
          <w:p w:rsidR="0071559C" w:rsidRPr="0071559C" w:rsidRDefault="0071559C">
            <w:pPr>
              <w:spacing w:before="60"/>
              <w:rPr>
                <w:rFonts w:cs="Calibri"/>
                <w:sz w:val="16"/>
              </w:rPr>
            </w:pPr>
            <w:r w:rsidRPr="0071559C">
              <w:rPr>
                <w:rFonts w:cs="Calibri"/>
                <w:sz w:val="16"/>
              </w:rPr>
              <w:t>Ntc8</w:t>
            </w:r>
            <w:r>
              <w:rPr>
                <w:rFonts w:cs="Calibri"/>
                <w:sz w:val="16"/>
              </w:rPr>
              <w:t>E</w:t>
            </w:r>
            <w:r w:rsidRPr="0071559C">
              <w:rPr>
                <w:rFonts w:cs="Calibri"/>
                <w:sz w:val="16"/>
              </w:rPr>
              <w:t>Sts_Cnt_T_enum</w:t>
            </w:r>
          </w:p>
        </w:tc>
        <w:tc>
          <w:tcPr>
            <w:tcW w:w="1135" w:type="dxa"/>
          </w:tcPr>
          <w:p w:rsidR="0071559C" w:rsidRDefault="0071559C" w:rsidP="00157378">
            <w:pPr>
              <w:spacing w:before="60"/>
              <w:rPr>
                <w:rFonts w:cs="Calibri"/>
                <w:sz w:val="16"/>
              </w:rPr>
            </w:pPr>
            <w:proofErr w:type="spellStart"/>
            <w:r>
              <w:rPr>
                <w:rFonts w:cs="Calibri"/>
                <w:sz w:val="16"/>
              </w:rPr>
              <w:t>enum</w:t>
            </w:r>
            <w:proofErr w:type="spellEnd"/>
          </w:p>
        </w:tc>
        <w:tc>
          <w:tcPr>
            <w:tcW w:w="1135" w:type="dxa"/>
          </w:tcPr>
          <w:p w:rsidR="0071559C" w:rsidRDefault="0071559C" w:rsidP="00157378">
            <w:pPr>
              <w:spacing w:before="60"/>
              <w:rPr>
                <w:rFonts w:cs="Calibri"/>
                <w:sz w:val="16"/>
              </w:rPr>
            </w:pPr>
            <w:r>
              <w:rPr>
                <w:rFonts w:cs="Calibri"/>
                <w:sz w:val="16"/>
              </w:rPr>
              <w:t>1</w:t>
            </w:r>
          </w:p>
        </w:tc>
        <w:tc>
          <w:tcPr>
            <w:tcW w:w="1135" w:type="dxa"/>
          </w:tcPr>
          <w:p w:rsidR="0071559C" w:rsidRDefault="0071559C" w:rsidP="00157378">
            <w:pPr>
              <w:spacing w:before="60"/>
              <w:rPr>
                <w:rFonts w:cs="Calibri"/>
                <w:sz w:val="16"/>
              </w:rPr>
            </w:pPr>
            <w:r>
              <w:rPr>
                <w:rFonts w:cs="Calibri"/>
                <w:sz w:val="16"/>
              </w:rPr>
              <w:t>2</w:t>
            </w:r>
          </w:p>
        </w:tc>
      </w:tr>
      <w:tr w:rsidR="0071559C" w:rsidRPr="00AA38E8" w:rsidTr="00157378">
        <w:tc>
          <w:tcPr>
            <w:tcW w:w="1670" w:type="dxa"/>
          </w:tcPr>
          <w:p w:rsidR="0071559C" w:rsidRPr="00AA38E8" w:rsidRDefault="0071559C" w:rsidP="00157378">
            <w:pPr>
              <w:spacing w:before="60"/>
              <w:rPr>
                <w:rFonts w:cs="Calibri"/>
                <w:b/>
                <w:bCs/>
                <w:sz w:val="16"/>
              </w:rPr>
            </w:pPr>
            <w:r w:rsidRPr="00AA38E8">
              <w:rPr>
                <w:rFonts w:cs="Calibri"/>
                <w:b/>
                <w:bCs/>
                <w:sz w:val="16"/>
              </w:rPr>
              <w:t>Return Value</w:t>
            </w:r>
          </w:p>
        </w:tc>
        <w:tc>
          <w:tcPr>
            <w:tcW w:w="3853" w:type="dxa"/>
          </w:tcPr>
          <w:p w:rsidR="0071559C" w:rsidRPr="00AA38E8" w:rsidRDefault="0071559C" w:rsidP="00C2344B">
            <w:pPr>
              <w:spacing w:before="60"/>
              <w:jc w:val="center"/>
              <w:rPr>
                <w:rFonts w:cs="Calibri"/>
                <w:sz w:val="16"/>
              </w:rPr>
            </w:pPr>
            <w:r>
              <w:rPr>
                <w:rFonts w:cs="Calibri"/>
                <w:sz w:val="16"/>
              </w:rPr>
              <w:t>-</w:t>
            </w:r>
          </w:p>
        </w:tc>
        <w:tc>
          <w:tcPr>
            <w:tcW w:w="1135" w:type="dxa"/>
          </w:tcPr>
          <w:p w:rsidR="0071559C" w:rsidRPr="00AA38E8" w:rsidRDefault="0071559C" w:rsidP="00C2344B">
            <w:pPr>
              <w:spacing w:before="60"/>
              <w:jc w:val="center"/>
              <w:rPr>
                <w:rFonts w:cs="Calibri"/>
                <w:sz w:val="16"/>
              </w:rPr>
            </w:pPr>
            <w:r>
              <w:rPr>
                <w:rFonts w:cs="Calibri"/>
                <w:sz w:val="16"/>
              </w:rPr>
              <w:t>-</w:t>
            </w:r>
          </w:p>
        </w:tc>
        <w:tc>
          <w:tcPr>
            <w:tcW w:w="1135" w:type="dxa"/>
          </w:tcPr>
          <w:p w:rsidR="0071559C" w:rsidRPr="00AA38E8" w:rsidRDefault="0071559C" w:rsidP="00C2344B">
            <w:pPr>
              <w:spacing w:before="60"/>
              <w:jc w:val="center"/>
              <w:rPr>
                <w:rFonts w:cs="Calibri"/>
                <w:sz w:val="16"/>
              </w:rPr>
            </w:pPr>
            <w:r>
              <w:rPr>
                <w:rFonts w:cs="Calibri"/>
                <w:sz w:val="16"/>
              </w:rPr>
              <w:t>-</w:t>
            </w:r>
          </w:p>
        </w:tc>
        <w:tc>
          <w:tcPr>
            <w:tcW w:w="1135" w:type="dxa"/>
          </w:tcPr>
          <w:p w:rsidR="0071559C" w:rsidRPr="00AA38E8" w:rsidRDefault="0071559C" w:rsidP="00C2344B">
            <w:pPr>
              <w:spacing w:before="60"/>
              <w:jc w:val="center"/>
              <w:rPr>
                <w:rFonts w:cs="Calibri"/>
                <w:sz w:val="16"/>
              </w:rPr>
            </w:pPr>
            <w:r>
              <w:rPr>
                <w:rFonts w:cs="Calibri"/>
                <w:sz w:val="16"/>
              </w:rPr>
              <w:t>-</w:t>
            </w:r>
          </w:p>
        </w:tc>
      </w:tr>
    </w:tbl>
    <w:p w:rsidR="006136FB" w:rsidRPr="00AA38E8" w:rsidRDefault="00BF20FD" w:rsidP="00BF20FD">
      <w:pPr>
        <w:pStyle w:val="Heading3"/>
      </w:pPr>
      <w:bookmarkStart w:id="449" w:name="_Toc519157815"/>
      <w:proofErr w:type="spellStart"/>
      <w:r w:rsidRPr="00BF20FD">
        <w:t>TurnCntrCorrlnStsTmr</w:t>
      </w:r>
      <w:bookmarkEnd w:id="449"/>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3853"/>
        <w:gridCol w:w="1135"/>
        <w:gridCol w:w="1135"/>
        <w:gridCol w:w="1135"/>
      </w:tblGrid>
      <w:tr w:rsidR="006136FB" w:rsidRPr="00AA38E8" w:rsidTr="00157378">
        <w:tc>
          <w:tcPr>
            <w:tcW w:w="1670" w:type="dxa"/>
          </w:tcPr>
          <w:p w:rsidR="006136FB" w:rsidRPr="00AA38E8" w:rsidRDefault="006136FB" w:rsidP="00157378">
            <w:pPr>
              <w:spacing w:before="60"/>
              <w:rPr>
                <w:rFonts w:cs="Calibri"/>
                <w:b/>
                <w:bCs/>
                <w:sz w:val="16"/>
              </w:rPr>
            </w:pPr>
            <w:r w:rsidRPr="00AA38E8">
              <w:rPr>
                <w:rFonts w:cs="Calibri"/>
                <w:b/>
                <w:bCs/>
                <w:sz w:val="16"/>
              </w:rPr>
              <w:t>Function Name</w:t>
            </w:r>
          </w:p>
        </w:tc>
        <w:tc>
          <w:tcPr>
            <w:tcW w:w="3853" w:type="dxa"/>
          </w:tcPr>
          <w:p w:rsidR="006136FB" w:rsidRPr="00AA38E8" w:rsidRDefault="00BF20FD" w:rsidP="00157378">
            <w:pPr>
              <w:spacing w:before="60"/>
              <w:rPr>
                <w:rFonts w:cs="Calibri"/>
                <w:sz w:val="16"/>
              </w:rPr>
            </w:pPr>
            <w:proofErr w:type="spellStart"/>
            <w:r w:rsidRPr="00BF20FD">
              <w:rPr>
                <w:rFonts w:cs="Calibri"/>
                <w:sz w:val="16"/>
              </w:rPr>
              <w:t>TurnCntrCorrlnStsTmr</w:t>
            </w:r>
            <w:proofErr w:type="spellEnd"/>
          </w:p>
        </w:tc>
        <w:tc>
          <w:tcPr>
            <w:tcW w:w="1135" w:type="dxa"/>
            <w:shd w:val="pct30" w:color="FFFF00" w:fill="auto"/>
          </w:tcPr>
          <w:p w:rsidR="006136FB" w:rsidRPr="00AA38E8" w:rsidRDefault="006136FB" w:rsidP="00157378">
            <w:pPr>
              <w:spacing w:before="60"/>
              <w:jc w:val="center"/>
              <w:rPr>
                <w:rFonts w:cs="Calibri"/>
                <w:sz w:val="16"/>
              </w:rPr>
            </w:pPr>
            <w:r w:rsidRPr="00AA38E8">
              <w:rPr>
                <w:rFonts w:cs="Calibri"/>
                <w:sz w:val="16"/>
              </w:rPr>
              <w:t>Type</w:t>
            </w:r>
          </w:p>
        </w:tc>
        <w:tc>
          <w:tcPr>
            <w:tcW w:w="1135" w:type="dxa"/>
            <w:shd w:val="pct30" w:color="FFFF00" w:fill="auto"/>
          </w:tcPr>
          <w:p w:rsidR="006136FB" w:rsidRPr="00AA38E8" w:rsidRDefault="006136FB" w:rsidP="00157378">
            <w:pPr>
              <w:spacing w:before="60"/>
              <w:jc w:val="center"/>
              <w:rPr>
                <w:rFonts w:cs="Calibri"/>
                <w:sz w:val="16"/>
              </w:rPr>
            </w:pPr>
            <w:r w:rsidRPr="00AA38E8">
              <w:rPr>
                <w:rFonts w:cs="Calibri"/>
                <w:sz w:val="16"/>
              </w:rPr>
              <w:t>Min</w:t>
            </w:r>
          </w:p>
        </w:tc>
        <w:tc>
          <w:tcPr>
            <w:tcW w:w="1135" w:type="dxa"/>
            <w:shd w:val="pct30" w:color="FFFF00" w:fill="auto"/>
          </w:tcPr>
          <w:p w:rsidR="006136FB" w:rsidRPr="00AA38E8" w:rsidRDefault="006136FB" w:rsidP="00157378">
            <w:pPr>
              <w:spacing w:before="60"/>
              <w:jc w:val="center"/>
              <w:rPr>
                <w:rFonts w:cs="Calibri"/>
                <w:sz w:val="16"/>
              </w:rPr>
            </w:pPr>
            <w:r w:rsidRPr="00AA38E8">
              <w:rPr>
                <w:rFonts w:cs="Calibri"/>
                <w:sz w:val="16"/>
              </w:rPr>
              <w:t>Max</w:t>
            </w:r>
          </w:p>
        </w:tc>
      </w:tr>
      <w:tr w:rsidR="006136FB" w:rsidRPr="00AA38E8" w:rsidTr="00157378">
        <w:tc>
          <w:tcPr>
            <w:tcW w:w="1670" w:type="dxa"/>
          </w:tcPr>
          <w:p w:rsidR="006136FB" w:rsidRPr="00AA38E8" w:rsidRDefault="006136FB" w:rsidP="00157378">
            <w:pPr>
              <w:spacing w:before="60"/>
              <w:rPr>
                <w:rFonts w:cs="Calibri"/>
                <w:b/>
                <w:bCs/>
                <w:sz w:val="16"/>
              </w:rPr>
            </w:pPr>
            <w:r w:rsidRPr="00AA38E8">
              <w:rPr>
                <w:rFonts w:cs="Calibri"/>
                <w:b/>
                <w:bCs/>
                <w:sz w:val="16"/>
              </w:rPr>
              <w:t>Arguments Passed</w:t>
            </w:r>
          </w:p>
        </w:tc>
        <w:tc>
          <w:tcPr>
            <w:tcW w:w="3853" w:type="dxa"/>
          </w:tcPr>
          <w:p w:rsidR="006136FB" w:rsidRPr="00AA38E8" w:rsidRDefault="00BF20FD" w:rsidP="00157378">
            <w:pPr>
              <w:spacing w:before="60"/>
              <w:rPr>
                <w:rFonts w:cs="Calibri"/>
                <w:sz w:val="16"/>
              </w:rPr>
            </w:pPr>
            <w:r w:rsidRPr="00BF20FD">
              <w:rPr>
                <w:rFonts w:cs="Calibri"/>
                <w:sz w:val="16"/>
              </w:rPr>
              <w:t>TurnCntrCorrlnSts_Cnt_T_u08</w:t>
            </w:r>
          </w:p>
        </w:tc>
        <w:tc>
          <w:tcPr>
            <w:tcW w:w="1135" w:type="dxa"/>
          </w:tcPr>
          <w:p w:rsidR="006136FB" w:rsidRDefault="006136FB" w:rsidP="00157378">
            <w:pPr>
              <w:spacing w:before="60"/>
              <w:rPr>
                <w:rFonts w:cs="Calibri"/>
                <w:sz w:val="16"/>
              </w:rPr>
            </w:pPr>
            <w:proofErr w:type="spellStart"/>
            <w:r>
              <w:rPr>
                <w:rFonts w:cs="Calibri"/>
                <w:sz w:val="16"/>
              </w:rPr>
              <w:t>enum</w:t>
            </w:r>
            <w:proofErr w:type="spellEnd"/>
          </w:p>
        </w:tc>
        <w:tc>
          <w:tcPr>
            <w:tcW w:w="1135" w:type="dxa"/>
          </w:tcPr>
          <w:p w:rsidR="006136FB" w:rsidRDefault="00BF20FD" w:rsidP="00157378">
            <w:pPr>
              <w:spacing w:before="60"/>
              <w:rPr>
                <w:rFonts w:cs="Calibri"/>
                <w:sz w:val="16"/>
              </w:rPr>
            </w:pPr>
            <w:r>
              <w:rPr>
                <w:rFonts w:cs="Calibri"/>
                <w:sz w:val="16"/>
              </w:rPr>
              <w:t>0</w:t>
            </w:r>
          </w:p>
        </w:tc>
        <w:tc>
          <w:tcPr>
            <w:tcW w:w="1135" w:type="dxa"/>
          </w:tcPr>
          <w:p w:rsidR="006136FB" w:rsidRDefault="00BF20FD" w:rsidP="00157378">
            <w:pPr>
              <w:spacing w:before="60"/>
              <w:rPr>
                <w:rFonts w:cs="Calibri"/>
                <w:sz w:val="16"/>
              </w:rPr>
            </w:pPr>
            <w:r>
              <w:rPr>
                <w:rFonts w:cs="Calibri"/>
                <w:sz w:val="16"/>
              </w:rPr>
              <w:t>3</w:t>
            </w:r>
          </w:p>
        </w:tc>
      </w:tr>
      <w:tr w:rsidR="006136FB" w:rsidRPr="00AA38E8" w:rsidTr="00157378">
        <w:tc>
          <w:tcPr>
            <w:tcW w:w="1670" w:type="dxa"/>
          </w:tcPr>
          <w:p w:rsidR="006136FB" w:rsidRPr="00AA38E8" w:rsidRDefault="006136FB" w:rsidP="00157378">
            <w:pPr>
              <w:spacing w:before="60"/>
              <w:rPr>
                <w:rFonts w:cs="Calibri"/>
                <w:b/>
                <w:bCs/>
                <w:sz w:val="16"/>
              </w:rPr>
            </w:pPr>
            <w:r w:rsidRPr="00AA38E8">
              <w:rPr>
                <w:rFonts w:cs="Calibri"/>
                <w:b/>
                <w:bCs/>
                <w:sz w:val="16"/>
              </w:rPr>
              <w:t>Return Value</w:t>
            </w:r>
          </w:p>
        </w:tc>
        <w:tc>
          <w:tcPr>
            <w:tcW w:w="3853" w:type="dxa"/>
          </w:tcPr>
          <w:p w:rsidR="006136FB" w:rsidRPr="00AA38E8" w:rsidRDefault="006136FB" w:rsidP="00157378">
            <w:pPr>
              <w:spacing w:before="60"/>
              <w:jc w:val="center"/>
              <w:rPr>
                <w:rFonts w:cs="Calibri"/>
                <w:sz w:val="16"/>
              </w:rPr>
            </w:pPr>
            <w:r>
              <w:rPr>
                <w:rFonts w:cs="Calibri"/>
                <w:sz w:val="16"/>
              </w:rPr>
              <w:t>-</w:t>
            </w:r>
          </w:p>
        </w:tc>
        <w:tc>
          <w:tcPr>
            <w:tcW w:w="1135" w:type="dxa"/>
          </w:tcPr>
          <w:p w:rsidR="006136FB" w:rsidRPr="00AA38E8" w:rsidRDefault="006136FB" w:rsidP="00157378">
            <w:pPr>
              <w:spacing w:before="60"/>
              <w:jc w:val="center"/>
              <w:rPr>
                <w:rFonts w:cs="Calibri"/>
                <w:sz w:val="16"/>
              </w:rPr>
            </w:pPr>
            <w:r>
              <w:rPr>
                <w:rFonts w:cs="Calibri"/>
                <w:sz w:val="16"/>
              </w:rPr>
              <w:t>-</w:t>
            </w:r>
          </w:p>
        </w:tc>
        <w:tc>
          <w:tcPr>
            <w:tcW w:w="1135" w:type="dxa"/>
          </w:tcPr>
          <w:p w:rsidR="006136FB" w:rsidRPr="00AA38E8" w:rsidRDefault="006136FB" w:rsidP="00157378">
            <w:pPr>
              <w:spacing w:before="60"/>
              <w:jc w:val="center"/>
              <w:rPr>
                <w:rFonts w:cs="Calibri"/>
                <w:sz w:val="16"/>
              </w:rPr>
            </w:pPr>
            <w:r>
              <w:rPr>
                <w:rFonts w:cs="Calibri"/>
                <w:sz w:val="16"/>
              </w:rPr>
              <w:t>-</w:t>
            </w:r>
          </w:p>
        </w:tc>
        <w:tc>
          <w:tcPr>
            <w:tcW w:w="1135" w:type="dxa"/>
          </w:tcPr>
          <w:p w:rsidR="006136FB" w:rsidRPr="00AA38E8" w:rsidRDefault="006136FB" w:rsidP="00157378">
            <w:pPr>
              <w:spacing w:before="60"/>
              <w:jc w:val="center"/>
              <w:rPr>
                <w:rFonts w:cs="Calibri"/>
                <w:sz w:val="16"/>
              </w:rPr>
            </w:pPr>
            <w:r>
              <w:rPr>
                <w:rFonts w:cs="Calibri"/>
                <w:sz w:val="16"/>
              </w:rPr>
              <w:t>-</w:t>
            </w:r>
          </w:p>
        </w:tc>
      </w:tr>
    </w:tbl>
    <w:p w:rsidR="006626F0" w:rsidRPr="00AA38E8" w:rsidRDefault="006626F0" w:rsidP="006626F0">
      <w:pPr>
        <w:pStyle w:val="Heading3"/>
      </w:pPr>
      <w:bookmarkStart w:id="450" w:name="_Toc519157816"/>
      <w:proofErr w:type="spellStart"/>
      <w:r w:rsidRPr="006626F0">
        <w:lastRenderedPageBreak/>
        <w:t>ChkTurnCntrCorrlnStsCdn</w:t>
      </w:r>
      <w:bookmarkEnd w:id="450"/>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3853"/>
        <w:gridCol w:w="1135"/>
        <w:gridCol w:w="1135"/>
        <w:gridCol w:w="1135"/>
      </w:tblGrid>
      <w:tr w:rsidR="006626F0" w:rsidRPr="00AA38E8" w:rsidTr="00157378">
        <w:tc>
          <w:tcPr>
            <w:tcW w:w="1670" w:type="dxa"/>
          </w:tcPr>
          <w:p w:rsidR="006626F0" w:rsidRPr="00AA38E8" w:rsidRDefault="006626F0" w:rsidP="00157378">
            <w:pPr>
              <w:spacing w:before="60"/>
              <w:rPr>
                <w:rFonts w:cs="Calibri"/>
                <w:b/>
                <w:bCs/>
                <w:sz w:val="16"/>
              </w:rPr>
            </w:pPr>
            <w:r w:rsidRPr="00AA38E8">
              <w:rPr>
                <w:rFonts w:cs="Calibri"/>
                <w:b/>
                <w:bCs/>
                <w:sz w:val="16"/>
              </w:rPr>
              <w:t>Function Name</w:t>
            </w:r>
          </w:p>
        </w:tc>
        <w:tc>
          <w:tcPr>
            <w:tcW w:w="3853" w:type="dxa"/>
          </w:tcPr>
          <w:p w:rsidR="006626F0" w:rsidRPr="00AA38E8" w:rsidRDefault="006626F0" w:rsidP="00157378">
            <w:pPr>
              <w:spacing w:before="60"/>
              <w:rPr>
                <w:rFonts w:cs="Calibri"/>
                <w:sz w:val="16"/>
              </w:rPr>
            </w:pPr>
            <w:proofErr w:type="spellStart"/>
            <w:r w:rsidRPr="006626F0">
              <w:rPr>
                <w:rFonts w:cs="Calibri"/>
                <w:sz w:val="16"/>
              </w:rPr>
              <w:t>ChkTurnCntrCorrlnStsCdn</w:t>
            </w:r>
            <w:proofErr w:type="spellEnd"/>
          </w:p>
        </w:tc>
        <w:tc>
          <w:tcPr>
            <w:tcW w:w="1135" w:type="dxa"/>
            <w:shd w:val="pct30" w:color="FFFF00" w:fill="auto"/>
          </w:tcPr>
          <w:p w:rsidR="006626F0" w:rsidRPr="00AA38E8" w:rsidRDefault="006626F0" w:rsidP="00157378">
            <w:pPr>
              <w:spacing w:before="60"/>
              <w:jc w:val="center"/>
              <w:rPr>
                <w:rFonts w:cs="Calibri"/>
                <w:sz w:val="16"/>
              </w:rPr>
            </w:pPr>
            <w:r w:rsidRPr="00AA38E8">
              <w:rPr>
                <w:rFonts w:cs="Calibri"/>
                <w:sz w:val="16"/>
              </w:rPr>
              <w:t>Type</w:t>
            </w:r>
          </w:p>
        </w:tc>
        <w:tc>
          <w:tcPr>
            <w:tcW w:w="1135" w:type="dxa"/>
            <w:shd w:val="pct30" w:color="FFFF00" w:fill="auto"/>
          </w:tcPr>
          <w:p w:rsidR="006626F0" w:rsidRPr="00AA38E8" w:rsidRDefault="006626F0" w:rsidP="00157378">
            <w:pPr>
              <w:spacing w:before="60"/>
              <w:jc w:val="center"/>
              <w:rPr>
                <w:rFonts w:cs="Calibri"/>
                <w:sz w:val="16"/>
              </w:rPr>
            </w:pPr>
            <w:r w:rsidRPr="00AA38E8">
              <w:rPr>
                <w:rFonts w:cs="Calibri"/>
                <w:sz w:val="16"/>
              </w:rPr>
              <w:t>Min</w:t>
            </w:r>
          </w:p>
        </w:tc>
        <w:tc>
          <w:tcPr>
            <w:tcW w:w="1135" w:type="dxa"/>
            <w:shd w:val="pct30" w:color="FFFF00" w:fill="auto"/>
          </w:tcPr>
          <w:p w:rsidR="006626F0" w:rsidRPr="00AA38E8" w:rsidRDefault="006626F0" w:rsidP="00157378">
            <w:pPr>
              <w:spacing w:before="60"/>
              <w:jc w:val="center"/>
              <w:rPr>
                <w:rFonts w:cs="Calibri"/>
                <w:sz w:val="16"/>
              </w:rPr>
            </w:pPr>
            <w:r w:rsidRPr="00AA38E8">
              <w:rPr>
                <w:rFonts w:cs="Calibri"/>
                <w:sz w:val="16"/>
              </w:rPr>
              <w:t>Max</w:t>
            </w:r>
          </w:p>
        </w:tc>
      </w:tr>
      <w:tr w:rsidR="006626F0" w:rsidRPr="00AA38E8" w:rsidTr="00157378">
        <w:tc>
          <w:tcPr>
            <w:tcW w:w="1670" w:type="dxa"/>
          </w:tcPr>
          <w:p w:rsidR="006626F0" w:rsidRPr="00AA38E8" w:rsidRDefault="006626F0" w:rsidP="00157378">
            <w:pPr>
              <w:spacing w:before="60"/>
              <w:rPr>
                <w:rFonts w:cs="Calibri"/>
                <w:b/>
                <w:bCs/>
                <w:sz w:val="16"/>
              </w:rPr>
            </w:pPr>
            <w:r w:rsidRPr="00AA38E8">
              <w:rPr>
                <w:rFonts w:cs="Calibri"/>
                <w:b/>
                <w:bCs/>
                <w:sz w:val="16"/>
              </w:rPr>
              <w:t>Arguments Passed</w:t>
            </w:r>
          </w:p>
        </w:tc>
        <w:tc>
          <w:tcPr>
            <w:tcW w:w="3853" w:type="dxa"/>
          </w:tcPr>
          <w:p w:rsidR="006626F0" w:rsidRPr="00AA38E8" w:rsidRDefault="006626F0" w:rsidP="00157378">
            <w:pPr>
              <w:spacing w:before="60"/>
              <w:rPr>
                <w:rFonts w:cs="Calibri"/>
                <w:sz w:val="16"/>
              </w:rPr>
            </w:pPr>
            <w:r w:rsidRPr="00BF20FD">
              <w:rPr>
                <w:rFonts w:cs="Calibri"/>
                <w:sz w:val="16"/>
              </w:rPr>
              <w:t>TurnCntrCorrlnSts_Cnt_T_u08</w:t>
            </w:r>
          </w:p>
        </w:tc>
        <w:tc>
          <w:tcPr>
            <w:tcW w:w="1135" w:type="dxa"/>
          </w:tcPr>
          <w:p w:rsidR="006626F0" w:rsidRDefault="006626F0" w:rsidP="00157378">
            <w:pPr>
              <w:spacing w:before="60"/>
              <w:rPr>
                <w:rFonts w:cs="Calibri"/>
                <w:sz w:val="16"/>
              </w:rPr>
            </w:pPr>
            <w:proofErr w:type="spellStart"/>
            <w:r>
              <w:rPr>
                <w:rFonts w:cs="Calibri"/>
                <w:sz w:val="16"/>
              </w:rPr>
              <w:t>enum</w:t>
            </w:r>
            <w:proofErr w:type="spellEnd"/>
          </w:p>
        </w:tc>
        <w:tc>
          <w:tcPr>
            <w:tcW w:w="1135" w:type="dxa"/>
          </w:tcPr>
          <w:p w:rsidR="006626F0" w:rsidRDefault="006626F0" w:rsidP="00157378">
            <w:pPr>
              <w:spacing w:before="60"/>
              <w:rPr>
                <w:rFonts w:cs="Calibri"/>
                <w:sz w:val="16"/>
              </w:rPr>
            </w:pPr>
            <w:r>
              <w:rPr>
                <w:rFonts w:cs="Calibri"/>
                <w:sz w:val="16"/>
              </w:rPr>
              <w:t>0</w:t>
            </w:r>
          </w:p>
        </w:tc>
        <w:tc>
          <w:tcPr>
            <w:tcW w:w="1135" w:type="dxa"/>
          </w:tcPr>
          <w:p w:rsidR="006626F0" w:rsidRDefault="006626F0" w:rsidP="00157378">
            <w:pPr>
              <w:spacing w:before="60"/>
              <w:rPr>
                <w:rFonts w:cs="Calibri"/>
                <w:sz w:val="16"/>
              </w:rPr>
            </w:pPr>
            <w:r>
              <w:rPr>
                <w:rFonts w:cs="Calibri"/>
                <w:sz w:val="16"/>
              </w:rPr>
              <w:t>3</w:t>
            </w:r>
          </w:p>
        </w:tc>
      </w:tr>
      <w:tr w:rsidR="006626F0" w:rsidRPr="00AA38E8" w:rsidTr="00157378">
        <w:tc>
          <w:tcPr>
            <w:tcW w:w="1670" w:type="dxa"/>
          </w:tcPr>
          <w:p w:rsidR="006626F0" w:rsidRPr="00AA38E8" w:rsidRDefault="006626F0" w:rsidP="00157378">
            <w:pPr>
              <w:spacing w:before="60"/>
              <w:rPr>
                <w:rFonts w:cs="Calibri"/>
                <w:b/>
                <w:bCs/>
                <w:sz w:val="16"/>
              </w:rPr>
            </w:pPr>
            <w:r w:rsidRPr="00AA38E8">
              <w:rPr>
                <w:rFonts w:cs="Calibri"/>
                <w:b/>
                <w:bCs/>
                <w:sz w:val="16"/>
              </w:rPr>
              <w:t>Return Value</w:t>
            </w:r>
          </w:p>
        </w:tc>
        <w:tc>
          <w:tcPr>
            <w:tcW w:w="3853" w:type="dxa"/>
          </w:tcPr>
          <w:p w:rsidR="006626F0" w:rsidRPr="00AA38E8" w:rsidRDefault="006626F0" w:rsidP="00157378">
            <w:pPr>
              <w:spacing w:before="60"/>
              <w:jc w:val="center"/>
              <w:rPr>
                <w:rFonts w:cs="Calibri"/>
                <w:sz w:val="16"/>
              </w:rPr>
            </w:pPr>
            <w:r>
              <w:rPr>
                <w:rFonts w:cs="Calibri"/>
                <w:sz w:val="16"/>
              </w:rPr>
              <w:t>-</w:t>
            </w:r>
          </w:p>
        </w:tc>
        <w:tc>
          <w:tcPr>
            <w:tcW w:w="1135" w:type="dxa"/>
          </w:tcPr>
          <w:p w:rsidR="006626F0" w:rsidRPr="00AA38E8" w:rsidRDefault="006626F0" w:rsidP="00157378">
            <w:pPr>
              <w:spacing w:before="60"/>
              <w:jc w:val="center"/>
              <w:rPr>
                <w:rFonts w:cs="Calibri"/>
                <w:sz w:val="16"/>
              </w:rPr>
            </w:pPr>
            <w:r>
              <w:rPr>
                <w:rFonts w:cs="Calibri"/>
                <w:sz w:val="16"/>
              </w:rPr>
              <w:t>-</w:t>
            </w:r>
          </w:p>
        </w:tc>
        <w:tc>
          <w:tcPr>
            <w:tcW w:w="1135" w:type="dxa"/>
          </w:tcPr>
          <w:p w:rsidR="006626F0" w:rsidRPr="00AA38E8" w:rsidRDefault="006626F0" w:rsidP="00157378">
            <w:pPr>
              <w:spacing w:before="60"/>
              <w:jc w:val="center"/>
              <w:rPr>
                <w:rFonts w:cs="Calibri"/>
                <w:sz w:val="16"/>
              </w:rPr>
            </w:pPr>
            <w:r>
              <w:rPr>
                <w:rFonts w:cs="Calibri"/>
                <w:sz w:val="16"/>
              </w:rPr>
              <w:t>-</w:t>
            </w:r>
          </w:p>
        </w:tc>
        <w:tc>
          <w:tcPr>
            <w:tcW w:w="1135" w:type="dxa"/>
          </w:tcPr>
          <w:p w:rsidR="006626F0" w:rsidRPr="00AA38E8" w:rsidRDefault="006626F0" w:rsidP="00157378">
            <w:pPr>
              <w:spacing w:before="60"/>
              <w:jc w:val="center"/>
              <w:rPr>
                <w:rFonts w:cs="Calibri"/>
                <w:sz w:val="16"/>
              </w:rPr>
            </w:pPr>
            <w:r>
              <w:rPr>
                <w:rFonts w:cs="Calibri"/>
                <w:sz w:val="16"/>
              </w:rPr>
              <w:t>-</w:t>
            </w:r>
          </w:p>
        </w:tc>
      </w:tr>
    </w:tbl>
    <w:p w:rsidR="00FC27A0" w:rsidRPr="00AA38E8" w:rsidRDefault="00FC27A0" w:rsidP="00FC27A0">
      <w:pPr>
        <w:pStyle w:val="Heading3"/>
      </w:pPr>
      <w:bookmarkStart w:id="451" w:name="_Toc519157817"/>
      <w:r w:rsidRPr="00FC27A0">
        <w:t>ProcessBmwQuadRotorOffs</w:t>
      </w:r>
      <w:ins w:id="452" w:author="Shawn Penning" w:date="2018-07-12T11:13:00Z">
        <w:r w:rsidR="007D2FED">
          <w:t>1</w:t>
        </w:r>
      </w:ins>
      <w:bookmarkEnd w:id="45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3853"/>
        <w:gridCol w:w="1135"/>
        <w:gridCol w:w="1135"/>
        <w:gridCol w:w="1135"/>
      </w:tblGrid>
      <w:tr w:rsidR="00FC27A0" w:rsidRPr="00AA38E8" w:rsidTr="00157378">
        <w:tc>
          <w:tcPr>
            <w:tcW w:w="1670" w:type="dxa"/>
          </w:tcPr>
          <w:p w:rsidR="00FC27A0" w:rsidRPr="00AA38E8" w:rsidRDefault="00FC27A0" w:rsidP="00157378">
            <w:pPr>
              <w:spacing w:before="60"/>
              <w:rPr>
                <w:rFonts w:cs="Calibri"/>
                <w:b/>
                <w:bCs/>
                <w:sz w:val="16"/>
              </w:rPr>
            </w:pPr>
            <w:r w:rsidRPr="00AA38E8">
              <w:rPr>
                <w:rFonts w:cs="Calibri"/>
                <w:b/>
                <w:bCs/>
                <w:sz w:val="16"/>
              </w:rPr>
              <w:t>Function Name</w:t>
            </w:r>
          </w:p>
        </w:tc>
        <w:tc>
          <w:tcPr>
            <w:tcW w:w="3853" w:type="dxa"/>
          </w:tcPr>
          <w:p w:rsidR="00FC27A0" w:rsidRPr="00AA38E8" w:rsidRDefault="00FC27A0" w:rsidP="00157378">
            <w:pPr>
              <w:spacing w:before="60"/>
              <w:rPr>
                <w:rFonts w:cs="Calibri"/>
                <w:sz w:val="16"/>
              </w:rPr>
            </w:pPr>
            <w:proofErr w:type="spellStart"/>
            <w:r w:rsidRPr="00FC27A0">
              <w:rPr>
                <w:rFonts w:cs="Calibri"/>
                <w:sz w:val="16"/>
              </w:rPr>
              <w:t>ProcessBmwQuadRotorOffs</w:t>
            </w:r>
            <w:proofErr w:type="spellEnd"/>
          </w:p>
        </w:tc>
        <w:tc>
          <w:tcPr>
            <w:tcW w:w="1135" w:type="dxa"/>
            <w:shd w:val="pct30" w:color="FFFF00" w:fill="auto"/>
          </w:tcPr>
          <w:p w:rsidR="00FC27A0" w:rsidRPr="00AA38E8" w:rsidRDefault="00FC27A0" w:rsidP="00157378">
            <w:pPr>
              <w:spacing w:before="60"/>
              <w:jc w:val="center"/>
              <w:rPr>
                <w:rFonts w:cs="Calibri"/>
                <w:sz w:val="16"/>
              </w:rPr>
            </w:pPr>
            <w:r w:rsidRPr="00AA38E8">
              <w:rPr>
                <w:rFonts w:cs="Calibri"/>
                <w:sz w:val="16"/>
              </w:rPr>
              <w:t>Type</w:t>
            </w:r>
          </w:p>
        </w:tc>
        <w:tc>
          <w:tcPr>
            <w:tcW w:w="1135" w:type="dxa"/>
            <w:shd w:val="pct30" w:color="FFFF00" w:fill="auto"/>
          </w:tcPr>
          <w:p w:rsidR="00FC27A0" w:rsidRPr="00AA38E8" w:rsidRDefault="00FC27A0" w:rsidP="00157378">
            <w:pPr>
              <w:spacing w:before="60"/>
              <w:jc w:val="center"/>
              <w:rPr>
                <w:rFonts w:cs="Calibri"/>
                <w:sz w:val="16"/>
              </w:rPr>
            </w:pPr>
            <w:r w:rsidRPr="00AA38E8">
              <w:rPr>
                <w:rFonts w:cs="Calibri"/>
                <w:sz w:val="16"/>
              </w:rPr>
              <w:t>Min</w:t>
            </w:r>
          </w:p>
        </w:tc>
        <w:tc>
          <w:tcPr>
            <w:tcW w:w="1135" w:type="dxa"/>
            <w:shd w:val="pct30" w:color="FFFF00" w:fill="auto"/>
          </w:tcPr>
          <w:p w:rsidR="00FC27A0" w:rsidRPr="00AA38E8" w:rsidRDefault="00FC27A0" w:rsidP="00157378">
            <w:pPr>
              <w:spacing w:before="60"/>
              <w:jc w:val="center"/>
              <w:rPr>
                <w:rFonts w:cs="Calibri"/>
                <w:sz w:val="16"/>
              </w:rPr>
            </w:pPr>
            <w:r w:rsidRPr="00AA38E8">
              <w:rPr>
                <w:rFonts w:cs="Calibri"/>
                <w:sz w:val="16"/>
              </w:rPr>
              <w:t>Max</w:t>
            </w:r>
          </w:p>
        </w:tc>
      </w:tr>
      <w:tr w:rsidR="00FC27A0" w:rsidRPr="00AA38E8" w:rsidTr="00157378">
        <w:tc>
          <w:tcPr>
            <w:tcW w:w="1670" w:type="dxa"/>
          </w:tcPr>
          <w:p w:rsidR="00FC27A0" w:rsidRPr="00AA38E8" w:rsidRDefault="00FC27A0" w:rsidP="00157378">
            <w:pPr>
              <w:spacing w:before="60"/>
              <w:rPr>
                <w:rFonts w:cs="Calibri"/>
                <w:b/>
                <w:bCs/>
                <w:sz w:val="16"/>
              </w:rPr>
            </w:pPr>
            <w:r w:rsidRPr="00AA38E8">
              <w:rPr>
                <w:rFonts w:cs="Calibri"/>
                <w:b/>
                <w:bCs/>
                <w:sz w:val="16"/>
              </w:rPr>
              <w:t>Arguments Passed</w:t>
            </w:r>
          </w:p>
        </w:tc>
        <w:tc>
          <w:tcPr>
            <w:tcW w:w="3853" w:type="dxa"/>
          </w:tcPr>
          <w:p w:rsidR="00FC27A0" w:rsidRPr="00AA38E8" w:rsidRDefault="000B3942" w:rsidP="00157378">
            <w:pPr>
              <w:spacing w:before="60"/>
              <w:rPr>
                <w:rFonts w:cs="Calibri"/>
                <w:sz w:val="16"/>
              </w:rPr>
            </w:pPr>
            <w:proofErr w:type="spellStart"/>
            <w:ins w:id="453" w:author="Shawn Penning" w:date="2018-07-12T11:13:00Z">
              <w:r w:rsidRPr="000B3942">
                <w:rPr>
                  <w:rFonts w:cs="Calibri"/>
                  <w:sz w:val="16"/>
                </w:rPr>
                <w:t>BmwQuadOffsSts_Cnt_T_enum</w:t>
              </w:r>
            </w:ins>
            <w:proofErr w:type="spellEnd"/>
            <w:ins w:id="454" w:author="Shawn Penning" w:date="2018-07-12T11:14:00Z">
              <w:r>
                <w:rPr>
                  <w:rFonts w:cs="Calibri"/>
                  <w:sz w:val="16"/>
                </w:rPr>
                <w:t xml:space="preserve">, </w:t>
              </w:r>
            </w:ins>
            <w:del w:id="455" w:author="Shawn Penning" w:date="2018-07-12T11:15:00Z">
              <w:r w:rsidR="00FC27A0" w:rsidRPr="00FC27A0" w:rsidDel="000B3942">
                <w:rPr>
                  <w:rFonts w:cs="Calibri"/>
                  <w:sz w:val="16"/>
                </w:rPr>
                <w:delText>BmwQuadRotorOffs_MotRev_T_s08</w:delText>
              </w:r>
            </w:del>
            <w:ins w:id="456" w:author="Shawn Penning" w:date="2018-07-12T11:14:00Z">
              <w:r>
                <w:rPr>
                  <w:rFonts w:cs="Calibri"/>
                  <w:sz w:val="16"/>
                </w:rPr>
                <w:t xml:space="preserve">, </w:t>
              </w:r>
            </w:ins>
          </w:p>
        </w:tc>
        <w:tc>
          <w:tcPr>
            <w:tcW w:w="1135" w:type="dxa"/>
          </w:tcPr>
          <w:p w:rsidR="000B3942" w:rsidRDefault="000B3942" w:rsidP="00157378">
            <w:pPr>
              <w:spacing w:before="60"/>
              <w:rPr>
                <w:ins w:id="457" w:author="Shawn Penning" w:date="2018-07-12T11:14:00Z"/>
                <w:rFonts w:cs="Calibri"/>
                <w:sz w:val="16"/>
              </w:rPr>
            </w:pPr>
            <w:proofErr w:type="spellStart"/>
            <w:ins w:id="458" w:author="Shawn Penning" w:date="2018-07-12T11:14:00Z">
              <w:r>
                <w:rPr>
                  <w:rFonts w:cs="Calibri"/>
                  <w:sz w:val="16"/>
                </w:rPr>
                <w:t>Enum</w:t>
              </w:r>
              <w:proofErr w:type="spellEnd"/>
            </w:ins>
          </w:p>
          <w:p w:rsidR="00FC27A0" w:rsidRDefault="00FC27A0" w:rsidP="00157378">
            <w:pPr>
              <w:spacing w:before="60"/>
              <w:rPr>
                <w:rFonts w:cs="Calibri"/>
                <w:sz w:val="16"/>
              </w:rPr>
            </w:pPr>
            <w:del w:id="459" w:author="Shawn Penning" w:date="2018-07-12T11:15:00Z">
              <w:r w:rsidDel="000B3942">
                <w:rPr>
                  <w:rFonts w:cs="Calibri"/>
                  <w:sz w:val="16"/>
                </w:rPr>
                <w:delText>sint8</w:delText>
              </w:r>
            </w:del>
          </w:p>
        </w:tc>
        <w:tc>
          <w:tcPr>
            <w:tcW w:w="1135" w:type="dxa"/>
          </w:tcPr>
          <w:p w:rsidR="00FC27A0" w:rsidRDefault="000B3942" w:rsidP="00157378">
            <w:pPr>
              <w:spacing w:before="60"/>
              <w:rPr>
                <w:rFonts w:cs="Calibri"/>
                <w:sz w:val="16"/>
              </w:rPr>
            </w:pPr>
            <w:ins w:id="460" w:author="Shawn Penning" w:date="2018-07-12T11:16:00Z">
              <w:r>
                <w:rPr>
                  <w:rFonts w:cs="Calibri"/>
                  <w:sz w:val="16"/>
                </w:rPr>
                <w:t>0</w:t>
              </w:r>
            </w:ins>
            <w:del w:id="461" w:author="Shawn Penning" w:date="2018-07-12T11:15:00Z">
              <w:r w:rsidR="00B836F8" w:rsidDel="000B3942">
                <w:rPr>
                  <w:rFonts w:cs="Calibri"/>
                  <w:sz w:val="16"/>
                </w:rPr>
                <w:delText>-127</w:delText>
              </w:r>
            </w:del>
          </w:p>
        </w:tc>
        <w:tc>
          <w:tcPr>
            <w:tcW w:w="1135" w:type="dxa"/>
          </w:tcPr>
          <w:p w:rsidR="00FC27A0" w:rsidRDefault="000B3942" w:rsidP="00157378">
            <w:pPr>
              <w:spacing w:before="60"/>
              <w:rPr>
                <w:rFonts w:cs="Calibri"/>
                <w:sz w:val="16"/>
              </w:rPr>
            </w:pPr>
            <w:ins w:id="462" w:author="Shawn Penning" w:date="2018-07-12T11:16:00Z">
              <w:r>
                <w:rPr>
                  <w:rFonts w:cs="Calibri"/>
                  <w:sz w:val="16"/>
                </w:rPr>
                <w:t>15</w:t>
              </w:r>
            </w:ins>
            <w:del w:id="463" w:author="Shawn Penning" w:date="2018-07-12T11:16:00Z">
              <w:r w:rsidR="00B836F8" w:rsidDel="000B3942">
                <w:rPr>
                  <w:rFonts w:cs="Calibri"/>
                  <w:sz w:val="16"/>
                </w:rPr>
                <w:delText>127</w:delText>
              </w:r>
            </w:del>
          </w:p>
        </w:tc>
      </w:tr>
      <w:tr w:rsidR="000B3942" w:rsidRPr="00AA38E8" w:rsidTr="00157378">
        <w:trPr>
          <w:ins w:id="464" w:author="Shawn Penning" w:date="2018-07-12T11:15:00Z"/>
        </w:trPr>
        <w:tc>
          <w:tcPr>
            <w:tcW w:w="1670" w:type="dxa"/>
          </w:tcPr>
          <w:p w:rsidR="000B3942" w:rsidRPr="00AA38E8" w:rsidRDefault="000B3942" w:rsidP="00157378">
            <w:pPr>
              <w:spacing w:before="60"/>
              <w:rPr>
                <w:ins w:id="465" w:author="Shawn Penning" w:date="2018-07-12T11:15:00Z"/>
                <w:rFonts w:cs="Calibri"/>
                <w:b/>
                <w:bCs/>
                <w:sz w:val="16"/>
              </w:rPr>
            </w:pPr>
          </w:p>
        </w:tc>
        <w:tc>
          <w:tcPr>
            <w:tcW w:w="3853" w:type="dxa"/>
          </w:tcPr>
          <w:p w:rsidR="000B3942" w:rsidRPr="000B3942" w:rsidRDefault="000B3942" w:rsidP="00157378">
            <w:pPr>
              <w:spacing w:before="60"/>
              <w:rPr>
                <w:ins w:id="466" w:author="Shawn Penning" w:date="2018-07-12T11:15:00Z"/>
                <w:rFonts w:cs="Calibri"/>
                <w:sz w:val="16"/>
              </w:rPr>
            </w:pPr>
            <w:ins w:id="467" w:author="Shawn Penning" w:date="2018-07-12T11:15:00Z">
              <w:r w:rsidRPr="00FC27A0">
                <w:rPr>
                  <w:rFonts w:cs="Calibri"/>
                  <w:sz w:val="16"/>
                </w:rPr>
                <w:t>BmwQuadRotorOffs_MotRev_T_s08</w:t>
              </w:r>
            </w:ins>
          </w:p>
        </w:tc>
        <w:tc>
          <w:tcPr>
            <w:tcW w:w="1135" w:type="dxa"/>
          </w:tcPr>
          <w:p w:rsidR="000B3942" w:rsidRDefault="000B3942" w:rsidP="00157378">
            <w:pPr>
              <w:spacing w:before="60"/>
              <w:rPr>
                <w:ins w:id="468" w:author="Shawn Penning" w:date="2018-07-12T11:15:00Z"/>
                <w:rFonts w:cs="Calibri"/>
                <w:sz w:val="16"/>
              </w:rPr>
            </w:pPr>
            <w:ins w:id="469" w:author="Shawn Penning" w:date="2018-07-12T11:15:00Z">
              <w:r>
                <w:rPr>
                  <w:rFonts w:cs="Calibri"/>
                  <w:sz w:val="16"/>
                </w:rPr>
                <w:t>sint8</w:t>
              </w:r>
            </w:ins>
          </w:p>
        </w:tc>
        <w:tc>
          <w:tcPr>
            <w:tcW w:w="1135" w:type="dxa"/>
          </w:tcPr>
          <w:p w:rsidR="000B3942" w:rsidRDefault="000B3942" w:rsidP="00157378">
            <w:pPr>
              <w:spacing w:before="60"/>
              <w:rPr>
                <w:ins w:id="470" w:author="Shawn Penning" w:date="2018-07-12T11:15:00Z"/>
                <w:rFonts w:cs="Calibri"/>
                <w:sz w:val="16"/>
              </w:rPr>
            </w:pPr>
            <w:ins w:id="471" w:author="Shawn Penning" w:date="2018-07-12T11:15:00Z">
              <w:r>
                <w:rPr>
                  <w:rFonts w:cs="Calibri"/>
                  <w:sz w:val="16"/>
                </w:rPr>
                <w:t>-127</w:t>
              </w:r>
            </w:ins>
          </w:p>
        </w:tc>
        <w:tc>
          <w:tcPr>
            <w:tcW w:w="1135" w:type="dxa"/>
          </w:tcPr>
          <w:p w:rsidR="000B3942" w:rsidRDefault="000B3942" w:rsidP="00157378">
            <w:pPr>
              <w:spacing w:before="60"/>
              <w:rPr>
                <w:ins w:id="472" w:author="Shawn Penning" w:date="2018-07-12T11:15:00Z"/>
                <w:rFonts w:cs="Calibri"/>
                <w:sz w:val="16"/>
              </w:rPr>
            </w:pPr>
            <w:ins w:id="473" w:author="Shawn Penning" w:date="2018-07-12T11:16:00Z">
              <w:r>
                <w:rPr>
                  <w:rFonts w:cs="Calibri"/>
                  <w:sz w:val="16"/>
                </w:rPr>
                <w:t>127</w:t>
              </w:r>
            </w:ins>
          </w:p>
        </w:tc>
      </w:tr>
      <w:tr w:rsidR="00FC125B" w:rsidRPr="00AA38E8" w:rsidTr="00157378">
        <w:trPr>
          <w:ins w:id="474" w:author="Shawn Penning" w:date="2018-07-12T11:15:00Z"/>
        </w:trPr>
        <w:tc>
          <w:tcPr>
            <w:tcW w:w="1670" w:type="dxa"/>
          </w:tcPr>
          <w:p w:rsidR="00FC125B" w:rsidRPr="00AA38E8" w:rsidRDefault="00FC125B" w:rsidP="00FC125B">
            <w:pPr>
              <w:spacing w:before="60"/>
              <w:rPr>
                <w:ins w:id="475" w:author="Shawn Penning" w:date="2018-07-12T11:15:00Z"/>
                <w:rFonts w:cs="Calibri"/>
                <w:b/>
                <w:bCs/>
                <w:sz w:val="16"/>
              </w:rPr>
            </w:pPr>
          </w:p>
        </w:tc>
        <w:tc>
          <w:tcPr>
            <w:tcW w:w="3853" w:type="dxa"/>
          </w:tcPr>
          <w:p w:rsidR="00FC125B" w:rsidRPr="000B3942" w:rsidRDefault="00FC125B" w:rsidP="00FC125B">
            <w:pPr>
              <w:spacing w:before="60"/>
              <w:rPr>
                <w:ins w:id="476" w:author="Shawn Penning" w:date="2018-07-12T11:15:00Z"/>
                <w:rFonts w:cs="Calibri"/>
                <w:sz w:val="16"/>
              </w:rPr>
            </w:pPr>
            <w:proofErr w:type="spellStart"/>
            <w:ins w:id="477" w:author="Shawn Penning" w:date="2018-07-12T11:16:00Z">
              <w:r w:rsidRPr="000B3942">
                <w:rPr>
                  <w:rFonts w:cs="Calibri"/>
                  <w:sz w:val="16"/>
                </w:rPr>
                <w:t>ChgdValDetd_Cnt_T_logl</w:t>
              </w:r>
            </w:ins>
            <w:proofErr w:type="spellEnd"/>
          </w:p>
        </w:tc>
        <w:tc>
          <w:tcPr>
            <w:tcW w:w="1135" w:type="dxa"/>
          </w:tcPr>
          <w:p w:rsidR="00FC125B" w:rsidRDefault="00FC125B" w:rsidP="00FC125B">
            <w:pPr>
              <w:spacing w:before="60"/>
              <w:rPr>
                <w:ins w:id="478" w:author="Shawn Penning" w:date="2018-07-12T11:15:00Z"/>
                <w:rFonts w:cs="Calibri"/>
                <w:sz w:val="16"/>
              </w:rPr>
            </w:pPr>
            <w:proofErr w:type="spellStart"/>
            <w:ins w:id="479" w:author="Shawn Penning" w:date="2018-07-12T13:13:00Z">
              <w:r>
                <w:rPr>
                  <w:rFonts w:cs="Calibri"/>
                  <w:sz w:val="16"/>
                </w:rPr>
                <w:t>boolean</w:t>
              </w:r>
            </w:ins>
            <w:proofErr w:type="spellEnd"/>
          </w:p>
        </w:tc>
        <w:tc>
          <w:tcPr>
            <w:tcW w:w="1135" w:type="dxa"/>
          </w:tcPr>
          <w:p w:rsidR="00FC125B" w:rsidRDefault="00FC125B" w:rsidP="00FC125B">
            <w:pPr>
              <w:spacing w:before="60"/>
              <w:rPr>
                <w:ins w:id="480" w:author="Shawn Penning" w:date="2018-07-12T11:15:00Z"/>
                <w:rFonts w:cs="Calibri"/>
                <w:sz w:val="16"/>
              </w:rPr>
            </w:pPr>
            <w:ins w:id="481" w:author="Shawn Penning" w:date="2018-07-12T13:13:00Z">
              <w:r>
                <w:rPr>
                  <w:rFonts w:cs="Calibri"/>
                  <w:sz w:val="16"/>
                </w:rPr>
                <w:t>FALSE</w:t>
              </w:r>
            </w:ins>
          </w:p>
        </w:tc>
        <w:tc>
          <w:tcPr>
            <w:tcW w:w="1135" w:type="dxa"/>
          </w:tcPr>
          <w:p w:rsidR="00FC125B" w:rsidRDefault="00FC125B" w:rsidP="00FC125B">
            <w:pPr>
              <w:spacing w:before="60"/>
              <w:rPr>
                <w:ins w:id="482" w:author="Shawn Penning" w:date="2018-07-12T11:15:00Z"/>
                <w:rFonts w:cs="Calibri"/>
                <w:sz w:val="16"/>
              </w:rPr>
            </w:pPr>
            <w:ins w:id="483" w:author="Shawn Penning" w:date="2018-07-12T13:13:00Z">
              <w:r>
                <w:rPr>
                  <w:rFonts w:cs="Calibri"/>
                  <w:sz w:val="16"/>
                </w:rPr>
                <w:t>TRUE</w:t>
              </w:r>
            </w:ins>
          </w:p>
        </w:tc>
      </w:tr>
      <w:tr w:rsidR="00FC27A0" w:rsidRPr="00AA38E8" w:rsidTr="00157378">
        <w:tc>
          <w:tcPr>
            <w:tcW w:w="1670" w:type="dxa"/>
          </w:tcPr>
          <w:p w:rsidR="00FC27A0" w:rsidRPr="00AA38E8" w:rsidRDefault="00FC27A0" w:rsidP="00157378">
            <w:pPr>
              <w:spacing w:before="60"/>
              <w:rPr>
                <w:rFonts w:cs="Calibri"/>
                <w:b/>
                <w:bCs/>
                <w:sz w:val="16"/>
              </w:rPr>
            </w:pPr>
            <w:r w:rsidRPr="00AA38E8">
              <w:rPr>
                <w:rFonts w:cs="Calibri"/>
                <w:b/>
                <w:bCs/>
                <w:sz w:val="16"/>
              </w:rPr>
              <w:t>Return Value</w:t>
            </w:r>
          </w:p>
        </w:tc>
        <w:tc>
          <w:tcPr>
            <w:tcW w:w="3853" w:type="dxa"/>
          </w:tcPr>
          <w:p w:rsidR="00FC27A0" w:rsidRPr="00AA38E8" w:rsidRDefault="00FC27A0" w:rsidP="00157378">
            <w:pPr>
              <w:spacing w:before="60"/>
              <w:jc w:val="center"/>
              <w:rPr>
                <w:rFonts w:cs="Calibri"/>
                <w:sz w:val="16"/>
              </w:rPr>
            </w:pPr>
            <w:r>
              <w:rPr>
                <w:rFonts w:cs="Calibri"/>
                <w:sz w:val="16"/>
              </w:rPr>
              <w:t>-</w:t>
            </w:r>
          </w:p>
        </w:tc>
        <w:tc>
          <w:tcPr>
            <w:tcW w:w="1135" w:type="dxa"/>
          </w:tcPr>
          <w:p w:rsidR="00FC27A0" w:rsidRPr="00AA38E8" w:rsidRDefault="00FC27A0" w:rsidP="00157378">
            <w:pPr>
              <w:spacing w:before="60"/>
              <w:jc w:val="center"/>
              <w:rPr>
                <w:rFonts w:cs="Calibri"/>
                <w:sz w:val="16"/>
              </w:rPr>
            </w:pPr>
            <w:r>
              <w:rPr>
                <w:rFonts w:cs="Calibri"/>
                <w:sz w:val="16"/>
              </w:rPr>
              <w:t>-</w:t>
            </w:r>
          </w:p>
        </w:tc>
        <w:tc>
          <w:tcPr>
            <w:tcW w:w="1135" w:type="dxa"/>
          </w:tcPr>
          <w:p w:rsidR="00FC27A0" w:rsidRPr="00AA38E8" w:rsidRDefault="00FC27A0" w:rsidP="00157378">
            <w:pPr>
              <w:spacing w:before="60"/>
              <w:jc w:val="center"/>
              <w:rPr>
                <w:rFonts w:cs="Calibri"/>
                <w:sz w:val="16"/>
              </w:rPr>
            </w:pPr>
            <w:r>
              <w:rPr>
                <w:rFonts w:cs="Calibri"/>
                <w:sz w:val="16"/>
              </w:rPr>
              <w:t>-</w:t>
            </w:r>
          </w:p>
        </w:tc>
        <w:tc>
          <w:tcPr>
            <w:tcW w:w="1135" w:type="dxa"/>
          </w:tcPr>
          <w:p w:rsidR="00FC27A0" w:rsidRPr="00AA38E8" w:rsidRDefault="00FC27A0" w:rsidP="00157378">
            <w:pPr>
              <w:spacing w:before="60"/>
              <w:jc w:val="center"/>
              <w:rPr>
                <w:rFonts w:cs="Calibri"/>
                <w:sz w:val="16"/>
              </w:rPr>
            </w:pPr>
            <w:r>
              <w:rPr>
                <w:rFonts w:cs="Calibri"/>
                <w:sz w:val="16"/>
              </w:rPr>
              <w:t>-</w:t>
            </w:r>
          </w:p>
        </w:tc>
      </w:tr>
    </w:tbl>
    <w:p w:rsidR="000B3942" w:rsidRPr="00AA38E8" w:rsidRDefault="000B3942" w:rsidP="000B3942">
      <w:pPr>
        <w:pStyle w:val="Heading3"/>
        <w:rPr>
          <w:ins w:id="484" w:author="Shawn Penning" w:date="2018-07-12T11:18:00Z"/>
        </w:rPr>
      </w:pPr>
      <w:bookmarkStart w:id="485" w:name="_Toc519157818"/>
      <w:ins w:id="486" w:author="Shawn Penning" w:date="2018-07-12T11:18:00Z">
        <w:r w:rsidRPr="00FC27A0">
          <w:t>ProcessBmwQuadRotorOffs</w:t>
        </w:r>
        <w:r>
          <w:t>2</w:t>
        </w:r>
        <w:bookmarkEnd w:id="485"/>
      </w:ins>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3853"/>
        <w:gridCol w:w="1135"/>
        <w:gridCol w:w="1135"/>
        <w:gridCol w:w="1135"/>
      </w:tblGrid>
      <w:tr w:rsidR="000B3942" w:rsidRPr="00AA38E8" w:rsidTr="0053576E">
        <w:trPr>
          <w:ins w:id="487" w:author="Shawn Penning" w:date="2018-07-12T11:18:00Z"/>
        </w:trPr>
        <w:tc>
          <w:tcPr>
            <w:tcW w:w="1670" w:type="dxa"/>
          </w:tcPr>
          <w:p w:rsidR="000B3942" w:rsidRPr="00AA38E8" w:rsidRDefault="000B3942" w:rsidP="0053576E">
            <w:pPr>
              <w:spacing w:before="60"/>
              <w:rPr>
                <w:ins w:id="488" w:author="Shawn Penning" w:date="2018-07-12T11:18:00Z"/>
                <w:rFonts w:cs="Calibri"/>
                <w:b/>
                <w:bCs/>
                <w:sz w:val="16"/>
              </w:rPr>
            </w:pPr>
            <w:ins w:id="489" w:author="Shawn Penning" w:date="2018-07-12T11:18:00Z">
              <w:r w:rsidRPr="00AA38E8">
                <w:rPr>
                  <w:rFonts w:cs="Calibri"/>
                  <w:b/>
                  <w:bCs/>
                  <w:sz w:val="16"/>
                </w:rPr>
                <w:t>Function Name</w:t>
              </w:r>
            </w:ins>
          </w:p>
        </w:tc>
        <w:tc>
          <w:tcPr>
            <w:tcW w:w="3853" w:type="dxa"/>
          </w:tcPr>
          <w:p w:rsidR="000B3942" w:rsidRPr="00AA38E8" w:rsidRDefault="000B3942" w:rsidP="0053576E">
            <w:pPr>
              <w:spacing w:before="60"/>
              <w:rPr>
                <w:ins w:id="490" w:author="Shawn Penning" w:date="2018-07-12T11:18:00Z"/>
                <w:rFonts w:cs="Calibri"/>
                <w:sz w:val="16"/>
              </w:rPr>
            </w:pPr>
            <w:proofErr w:type="spellStart"/>
            <w:ins w:id="491" w:author="Shawn Penning" w:date="2018-07-12T11:18:00Z">
              <w:r w:rsidRPr="00FC27A0">
                <w:rPr>
                  <w:rFonts w:cs="Calibri"/>
                  <w:sz w:val="16"/>
                </w:rPr>
                <w:t>ProcessBmwQuadRotorOffs</w:t>
              </w:r>
              <w:proofErr w:type="spellEnd"/>
            </w:ins>
          </w:p>
        </w:tc>
        <w:tc>
          <w:tcPr>
            <w:tcW w:w="1135" w:type="dxa"/>
            <w:shd w:val="pct30" w:color="FFFF00" w:fill="auto"/>
          </w:tcPr>
          <w:p w:rsidR="000B3942" w:rsidRPr="00AA38E8" w:rsidRDefault="000B3942" w:rsidP="0053576E">
            <w:pPr>
              <w:spacing w:before="60"/>
              <w:jc w:val="center"/>
              <w:rPr>
                <w:ins w:id="492" w:author="Shawn Penning" w:date="2018-07-12T11:18:00Z"/>
                <w:rFonts w:cs="Calibri"/>
                <w:sz w:val="16"/>
              </w:rPr>
            </w:pPr>
            <w:ins w:id="493" w:author="Shawn Penning" w:date="2018-07-12T11:18:00Z">
              <w:r w:rsidRPr="00AA38E8">
                <w:rPr>
                  <w:rFonts w:cs="Calibri"/>
                  <w:sz w:val="16"/>
                </w:rPr>
                <w:t>Type</w:t>
              </w:r>
            </w:ins>
          </w:p>
        </w:tc>
        <w:tc>
          <w:tcPr>
            <w:tcW w:w="1135" w:type="dxa"/>
            <w:shd w:val="pct30" w:color="FFFF00" w:fill="auto"/>
          </w:tcPr>
          <w:p w:rsidR="000B3942" w:rsidRPr="00AA38E8" w:rsidRDefault="000B3942" w:rsidP="0053576E">
            <w:pPr>
              <w:spacing w:before="60"/>
              <w:jc w:val="center"/>
              <w:rPr>
                <w:ins w:id="494" w:author="Shawn Penning" w:date="2018-07-12T11:18:00Z"/>
                <w:rFonts w:cs="Calibri"/>
                <w:sz w:val="16"/>
              </w:rPr>
            </w:pPr>
            <w:ins w:id="495" w:author="Shawn Penning" w:date="2018-07-12T11:18:00Z">
              <w:r w:rsidRPr="00AA38E8">
                <w:rPr>
                  <w:rFonts w:cs="Calibri"/>
                  <w:sz w:val="16"/>
                </w:rPr>
                <w:t>Min</w:t>
              </w:r>
            </w:ins>
          </w:p>
        </w:tc>
        <w:tc>
          <w:tcPr>
            <w:tcW w:w="1135" w:type="dxa"/>
            <w:shd w:val="pct30" w:color="FFFF00" w:fill="auto"/>
          </w:tcPr>
          <w:p w:rsidR="000B3942" w:rsidRPr="00AA38E8" w:rsidRDefault="000B3942" w:rsidP="0053576E">
            <w:pPr>
              <w:spacing w:before="60"/>
              <w:jc w:val="center"/>
              <w:rPr>
                <w:ins w:id="496" w:author="Shawn Penning" w:date="2018-07-12T11:18:00Z"/>
                <w:rFonts w:cs="Calibri"/>
                <w:sz w:val="16"/>
              </w:rPr>
            </w:pPr>
            <w:ins w:id="497" w:author="Shawn Penning" w:date="2018-07-12T11:18:00Z">
              <w:r w:rsidRPr="00AA38E8">
                <w:rPr>
                  <w:rFonts w:cs="Calibri"/>
                  <w:sz w:val="16"/>
                </w:rPr>
                <w:t>Max</w:t>
              </w:r>
            </w:ins>
          </w:p>
        </w:tc>
      </w:tr>
      <w:tr w:rsidR="000B3942" w:rsidRPr="00AA38E8" w:rsidTr="0053576E">
        <w:trPr>
          <w:ins w:id="498" w:author="Shawn Penning" w:date="2018-07-12T11:18:00Z"/>
        </w:trPr>
        <w:tc>
          <w:tcPr>
            <w:tcW w:w="1670" w:type="dxa"/>
          </w:tcPr>
          <w:p w:rsidR="000B3942" w:rsidRPr="00AA38E8" w:rsidRDefault="000B3942" w:rsidP="0053576E">
            <w:pPr>
              <w:spacing w:before="60"/>
              <w:rPr>
                <w:ins w:id="499" w:author="Shawn Penning" w:date="2018-07-12T11:18:00Z"/>
                <w:rFonts w:cs="Calibri"/>
                <w:b/>
                <w:bCs/>
                <w:sz w:val="16"/>
              </w:rPr>
            </w:pPr>
            <w:ins w:id="500" w:author="Shawn Penning" w:date="2018-07-12T11:18:00Z">
              <w:r w:rsidRPr="00AA38E8">
                <w:rPr>
                  <w:rFonts w:cs="Calibri"/>
                  <w:b/>
                  <w:bCs/>
                  <w:sz w:val="16"/>
                </w:rPr>
                <w:t>Arguments Passed</w:t>
              </w:r>
            </w:ins>
          </w:p>
        </w:tc>
        <w:tc>
          <w:tcPr>
            <w:tcW w:w="3853" w:type="dxa"/>
          </w:tcPr>
          <w:p w:rsidR="000B3942" w:rsidRPr="00AA38E8" w:rsidRDefault="000B3942" w:rsidP="0053576E">
            <w:pPr>
              <w:spacing w:before="60"/>
              <w:rPr>
                <w:ins w:id="501" w:author="Shawn Penning" w:date="2018-07-12T11:18:00Z"/>
                <w:rFonts w:cs="Calibri"/>
                <w:sz w:val="16"/>
              </w:rPr>
            </w:pPr>
            <w:proofErr w:type="spellStart"/>
            <w:ins w:id="502" w:author="Shawn Penning" w:date="2018-07-12T11:18:00Z">
              <w:r w:rsidRPr="000B3942">
                <w:rPr>
                  <w:rFonts w:cs="Calibri"/>
                  <w:sz w:val="16"/>
                </w:rPr>
                <w:t>BmwQuadOffsSts_Cnt_T_enum</w:t>
              </w:r>
              <w:proofErr w:type="spellEnd"/>
              <w:proofErr w:type="gramStart"/>
              <w:r>
                <w:rPr>
                  <w:rFonts w:cs="Calibri"/>
                  <w:sz w:val="16"/>
                </w:rPr>
                <w:t>, ,</w:t>
              </w:r>
              <w:proofErr w:type="gramEnd"/>
              <w:r>
                <w:rPr>
                  <w:rFonts w:cs="Calibri"/>
                  <w:sz w:val="16"/>
                </w:rPr>
                <w:t xml:space="preserve"> </w:t>
              </w:r>
            </w:ins>
          </w:p>
        </w:tc>
        <w:tc>
          <w:tcPr>
            <w:tcW w:w="1135" w:type="dxa"/>
          </w:tcPr>
          <w:p w:rsidR="000B3942" w:rsidRDefault="000B3942" w:rsidP="0053576E">
            <w:pPr>
              <w:spacing w:before="60"/>
              <w:rPr>
                <w:ins w:id="503" w:author="Shawn Penning" w:date="2018-07-12T11:18:00Z"/>
                <w:rFonts w:cs="Calibri"/>
                <w:sz w:val="16"/>
              </w:rPr>
            </w:pPr>
            <w:proofErr w:type="spellStart"/>
            <w:ins w:id="504" w:author="Shawn Penning" w:date="2018-07-12T11:18:00Z">
              <w:r>
                <w:rPr>
                  <w:rFonts w:cs="Calibri"/>
                  <w:sz w:val="16"/>
                </w:rPr>
                <w:t>Enum</w:t>
              </w:r>
              <w:proofErr w:type="spellEnd"/>
            </w:ins>
          </w:p>
          <w:p w:rsidR="000B3942" w:rsidRDefault="000B3942" w:rsidP="0053576E">
            <w:pPr>
              <w:spacing w:before="60"/>
              <w:rPr>
                <w:ins w:id="505" w:author="Shawn Penning" w:date="2018-07-12T11:18:00Z"/>
                <w:rFonts w:cs="Calibri"/>
                <w:sz w:val="16"/>
              </w:rPr>
            </w:pPr>
          </w:p>
        </w:tc>
        <w:tc>
          <w:tcPr>
            <w:tcW w:w="1135" w:type="dxa"/>
          </w:tcPr>
          <w:p w:rsidR="000B3942" w:rsidRDefault="000B3942" w:rsidP="0053576E">
            <w:pPr>
              <w:spacing w:before="60"/>
              <w:rPr>
                <w:ins w:id="506" w:author="Shawn Penning" w:date="2018-07-12T11:18:00Z"/>
                <w:rFonts w:cs="Calibri"/>
                <w:sz w:val="16"/>
              </w:rPr>
            </w:pPr>
            <w:ins w:id="507" w:author="Shawn Penning" w:date="2018-07-12T11:18:00Z">
              <w:r>
                <w:rPr>
                  <w:rFonts w:cs="Calibri"/>
                  <w:sz w:val="16"/>
                </w:rPr>
                <w:t>0</w:t>
              </w:r>
            </w:ins>
          </w:p>
        </w:tc>
        <w:tc>
          <w:tcPr>
            <w:tcW w:w="1135" w:type="dxa"/>
          </w:tcPr>
          <w:p w:rsidR="000B3942" w:rsidRDefault="000B3942" w:rsidP="0053576E">
            <w:pPr>
              <w:spacing w:before="60"/>
              <w:rPr>
                <w:ins w:id="508" w:author="Shawn Penning" w:date="2018-07-12T11:18:00Z"/>
                <w:rFonts w:cs="Calibri"/>
                <w:sz w:val="16"/>
              </w:rPr>
            </w:pPr>
            <w:ins w:id="509" w:author="Shawn Penning" w:date="2018-07-12T11:18:00Z">
              <w:r>
                <w:rPr>
                  <w:rFonts w:cs="Calibri"/>
                  <w:sz w:val="16"/>
                </w:rPr>
                <w:t>15</w:t>
              </w:r>
            </w:ins>
          </w:p>
        </w:tc>
      </w:tr>
      <w:tr w:rsidR="000B3942" w:rsidRPr="00AA38E8" w:rsidTr="0053576E">
        <w:trPr>
          <w:ins w:id="510" w:author="Shawn Penning" w:date="2018-07-12T11:18:00Z"/>
        </w:trPr>
        <w:tc>
          <w:tcPr>
            <w:tcW w:w="1670" w:type="dxa"/>
          </w:tcPr>
          <w:p w:rsidR="000B3942" w:rsidRPr="00AA38E8" w:rsidRDefault="000B3942" w:rsidP="0053576E">
            <w:pPr>
              <w:spacing w:before="60"/>
              <w:rPr>
                <w:ins w:id="511" w:author="Shawn Penning" w:date="2018-07-12T11:18:00Z"/>
                <w:rFonts w:cs="Calibri"/>
                <w:b/>
                <w:bCs/>
                <w:sz w:val="16"/>
              </w:rPr>
            </w:pPr>
          </w:p>
        </w:tc>
        <w:tc>
          <w:tcPr>
            <w:tcW w:w="3853" w:type="dxa"/>
          </w:tcPr>
          <w:p w:rsidR="000B3942" w:rsidRPr="000B3942" w:rsidRDefault="000B3942" w:rsidP="0053576E">
            <w:pPr>
              <w:spacing w:before="60"/>
              <w:rPr>
                <w:ins w:id="512" w:author="Shawn Penning" w:date="2018-07-12T11:18:00Z"/>
                <w:rFonts w:cs="Calibri"/>
                <w:sz w:val="16"/>
              </w:rPr>
            </w:pPr>
            <w:ins w:id="513" w:author="Shawn Penning" w:date="2018-07-12T11:18:00Z">
              <w:r w:rsidRPr="00FC27A0">
                <w:rPr>
                  <w:rFonts w:cs="Calibri"/>
                  <w:sz w:val="16"/>
                </w:rPr>
                <w:t>BmwQuadRotorOffs_MotRev_T_s08</w:t>
              </w:r>
            </w:ins>
          </w:p>
        </w:tc>
        <w:tc>
          <w:tcPr>
            <w:tcW w:w="1135" w:type="dxa"/>
          </w:tcPr>
          <w:p w:rsidR="000B3942" w:rsidRDefault="000B3942" w:rsidP="0053576E">
            <w:pPr>
              <w:spacing w:before="60"/>
              <w:rPr>
                <w:ins w:id="514" w:author="Shawn Penning" w:date="2018-07-12T11:18:00Z"/>
                <w:rFonts w:cs="Calibri"/>
                <w:sz w:val="16"/>
              </w:rPr>
            </w:pPr>
            <w:ins w:id="515" w:author="Shawn Penning" w:date="2018-07-12T11:18:00Z">
              <w:r>
                <w:rPr>
                  <w:rFonts w:cs="Calibri"/>
                  <w:sz w:val="16"/>
                </w:rPr>
                <w:t>sint8</w:t>
              </w:r>
            </w:ins>
          </w:p>
        </w:tc>
        <w:tc>
          <w:tcPr>
            <w:tcW w:w="1135" w:type="dxa"/>
          </w:tcPr>
          <w:p w:rsidR="000B3942" w:rsidRDefault="000B3942" w:rsidP="0053576E">
            <w:pPr>
              <w:spacing w:before="60"/>
              <w:rPr>
                <w:ins w:id="516" w:author="Shawn Penning" w:date="2018-07-12T11:18:00Z"/>
                <w:rFonts w:cs="Calibri"/>
                <w:sz w:val="16"/>
              </w:rPr>
            </w:pPr>
            <w:ins w:id="517" w:author="Shawn Penning" w:date="2018-07-12T11:18:00Z">
              <w:r>
                <w:rPr>
                  <w:rFonts w:cs="Calibri"/>
                  <w:sz w:val="16"/>
                </w:rPr>
                <w:t>-127</w:t>
              </w:r>
            </w:ins>
          </w:p>
        </w:tc>
        <w:tc>
          <w:tcPr>
            <w:tcW w:w="1135" w:type="dxa"/>
          </w:tcPr>
          <w:p w:rsidR="000B3942" w:rsidRDefault="000B3942" w:rsidP="0053576E">
            <w:pPr>
              <w:spacing w:before="60"/>
              <w:rPr>
                <w:ins w:id="518" w:author="Shawn Penning" w:date="2018-07-12T11:18:00Z"/>
                <w:rFonts w:cs="Calibri"/>
                <w:sz w:val="16"/>
              </w:rPr>
            </w:pPr>
            <w:ins w:id="519" w:author="Shawn Penning" w:date="2018-07-12T11:18:00Z">
              <w:r>
                <w:rPr>
                  <w:rFonts w:cs="Calibri"/>
                  <w:sz w:val="16"/>
                </w:rPr>
                <w:t>127</w:t>
              </w:r>
            </w:ins>
          </w:p>
        </w:tc>
      </w:tr>
      <w:tr w:rsidR="00FC125B" w:rsidRPr="00AA38E8" w:rsidTr="0053576E">
        <w:trPr>
          <w:ins w:id="520" w:author="Shawn Penning" w:date="2018-07-12T11:18:00Z"/>
        </w:trPr>
        <w:tc>
          <w:tcPr>
            <w:tcW w:w="1670" w:type="dxa"/>
          </w:tcPr>
          <w:p w:rsidR="00FC125B" w:rsidRPr="00AA38E8" w:rsidRDefault="00FC125B" w:rsidP="00FC125B">
            <w:pPr>
              <w:spacing w:before="60"/>
              <w:rPr>
                <w:ins w:id="521" w:author="Shawn Penning" w:date="2018-07-12T11:18:00Z"/>
                <w:rFonts w:cs="Calibri"/>
                <w:b/>
                <w:bCs/>
                <w:sz w:val="16"/>
              </w:rPr>
            </w:pPr>
          </w:p>
        </w:tc>
        <w:tc>
          <w:tcPr>
            <w:tcW w:w="3853" w:type="dxa"/>
          </w:tcPr>
          <w:p w:rsidR="00FC125B" w:rsidRPr="000B3942" w:rsidRDefault="00FC125B" w:rsidP="00FC125B">
            <w:pPr>
              <w:spacing w:before="60"/>
              <w:rPr>
                <w:ins w:id="522" w:author="Shawn Penning" w:date="2018-07-12T11:18:00Z"/>
                <w:rFonts w:cs="Calibri"/>
                <w:sz w:val="16"/>
              </w:rPr>
            </w:pPr>
            <w:proofErr w:type="spellStart"/>
            <w:ins w:id="523" w:author="Shawn Penning" w:date="2018-07-12T11:18:00Z">
              <w:r w:rsidRPr="000B3942">
                <w:rPr>
                  <w:rFonts w:cs="Calibri"/>
                  <w:sz w:val="16"/>
                </w:rPr>
                <w:t>ChgdValDetd_Cnt_T_logl</w:t>
              </w:r>
              <w:proofErr w:type="spellEnd"/>
            </w:ins>
          </w:p>
        </w:tc>
        <w:tc>
          <w:tcPr>
            <w:tcW w:w="1135" w:type="dxa"/>
          </w:tcPr>
          <w:p w:rsidR="00FC125B" w:rsidRDefault="00FC125B" w:rsidP="00FC125B">
            <w:pPr>
              <w:spacing w:before="60"/>
              <w:rPr>
                <w:ins w:id="524" w:author="Shawn Penning" w:date="2018-07-12T11:18:00Z"/>
                <w:rFonts w:cs="Calibri"/>
                <w:sz w:val="16"/>
              </w:rPr>
            </w:pPr>
            <w:proofErr w:type="spellStart"/>
            <w:ins w:id="525" w:author="Shawn Penning" w:date="2018-07-12T13:13:00Z">
              <w:r>
                <w:rPr>
                  <w:rFonts w:cs="Calibri"/>
                  <w:sz w:val="16"/>
                </w:rPr>
                <w:t>boolean</w:t>
              </w:r>
            </w:ins>
            <w:proofErr w:type="spellEnd"/>
          </w:p>
        </w:tc>
        <w:tc>
          <w:tcPr>
            <w:tcW w:w="1135" w:type="dxa"/>
          </w:tcPr>
          <w:p w:rsidR="00FC125B" w:rsidRDefault="00FC125B" w:rsidP="00FC125B">
            <w:pPr>
              <w:spacing w:before="60"/>
              <w:rPr>
                <w:ins w:id="526" w:author="Shawn Penning" w:date="2018-07-12T11:18:00Z"/>
                <w:rFonts w:cs="Calibri"/>
                <w:sz w:val="16"/>
              </w:rPr>
            </w:pPr>
            <w:ins w:id="527" w:author="Shawn Penning" w:date="2018-07-12T13:13:00Z">
              <w:r>
                <w:rPr>
                  <w:rFonts w:cs="Calibri"/>
                  <w:sz w:val="16"/>
                </w:rPr>
                <w:t>FALSE</w:t>
              </w:r>
            </w:ins>
          </w:p>
        </w:tc>
        <w:tc>
          <w:tcPr>
            <w:tcW w:w="1135" w:type="dxa"/>
          </w:tcPr>
          <w:p w:rsidR="00FC125B" w:rsidRDefault="00FC125B" w:rsidP="00FC125B">
            <w:pPr>
              <w:spacing w:before="60"/>
              <w:rPr>
                <w:ins w:id="528" w:author="Shawn Penning" w:date="2018-07-12T11:18:00Z"/>
                <w:rFonts w:cs="Calibri"/>
                <w:sz w:val="16"/>
              </w:rPr>
            </w:pPr>
            <w:ins w:id="529" w:author="Shawn Penning" w:date="2018-07-12T13:13:00Z">
              <w:r>
                <w:rPr>
                  <w:rFonts w:cs="Calibri"/>
                  <w:sz w:val="16"/>
                </w:rPr>
                <w:t>TRUE</w:t>
              </w:r>
            </w:ins>
          </w:p>
        </w:tc>
      </w:tr>
      <w:tr w:rsidR="000B3942" w:rsidRPr="00AA38E8" w:rsidTr="0053576E">
        <w:trPr>
          <w:ins w:id="530" w:author="Shawn Penning" w:date="2018-07-12T11:18:00Z"/>
        </w:trPr>
        <w:tc>
          <w:tcPr>
            <w:tcW w:w="1670" w:type="dxa"/>
          </w:tcPr>
          <w:p w:rsidR="000B3942" w:rsidRPr="00AA38E8" w:rsidRDefault="000B3942" w:rsidP="0053576E">
            <w:pPr>
              <w:spacing w:before="60"/>
              <w:rPr>
                <w:ins w:id="531" w:author="Shawn Penning" w:date="2018-07-12T11:18:00Z"/>
                <w:rFonts w:cs="Calibri"/>
                <w:b/>
                <w:bCs/>
                <w:sz w:val="16"/>
              </w:rPr>
            </w:pPr>
            <w:ins w:id="532" w:author="Shawn Penning" w:date="2018-07-12T11:18:00Z">
              <w:r w:rsidRPr="00AA38E8">
                <w:rPr>
                  <w:rFonts w:cs="Calibri"/>
                  <w:b/>
                  <w:bCs/>
                  <w:sz w:val="16"/>
                </w:rPr>
                <w:t>Return Value</w:t>
              </w:r>
            </w:ins>
          </w:p>
        </w:tc>
        <w:tc>
          <w:tcPr>
            <w:tcW w:w="3853" w:type="dxa"/>
          </w:tcPr>
          <w:p w:rsidR="000B3942" w:rsidRPr="00AA38E8" w:rsidRDefault="000B3942" w:rsidP="0053576E">
            <w:pPr>
              <w:spacing w:before="60"/>
              <w:jc w:val="center"/>
              <w:rPr>
                <w:ins w:id="533" w:author="Shawn Penning" w:date="2018-07-12T11:18:00Z"/>
                <w:rFonts w:cs="Calibri"/>
                <w:sz w:val="16"/>
              </w:rPr>
            </w:pPr>
            <w:ins w:id="534" w:author="Shawn Penning" w:date="2018-07-12T11:18:00Z">
              <w:r>
                <w:rPr>
                  <w:rFonts w:cs="Calibri"/>
                  <w:sz w:val="16"/>
                </w:rPr>
                <w:t>-</w:t>
              </w:r>
            </w:ins>
          </w:p>
        </w:tc>
        <w:tc>
          <w:tcPr>
            <w:tcW w:w="1135" w:type="dxa"/>
          </w:tcPr>
          <w:p w:rsidR="000B3942" w:rsidRPr="00AA38E8" w:rsidRDefault="000B3942" w:rsidP="0053576E">
            <w:pPr>
              <w:spacing w:before="60"/>
              <w:jc w:val="center"/>
              <w:rPr>
                <w:ins w:id="535" w:author="Shawn Penning" w:date="2018-07-12T11:18:00Z"/>
                <w:rFonts w:cs="Calibri"/>
                <w:sz w:val="16"/>
              </w:rPr>
            </w:pPr>
            <w:ins w:id="536" w:author="Shawn Penning" w:date="2018-07-12T11:18:00Z">
              <w:r>
                <w:rPr>
                  <w:rFonts w:cs="Calibri"/>
                  <w:sz w:val="16"/>
                </w:rPr>
                <w:t>-</w:t>
              </w:r>
            </w:ins>
          </w:p>
        </w:tc>
        <w:tc>
          <w:tcPr>
            <w:tcW w:w="1135" w:type="dxa"/>
          </w:tcPr>
          <w:p w:rsidR="000B3942" w:rsidRPr="00AA38E8" w:rsidRDefault="000B3942" w:rsidP="0053576E">
            <w:pPr>
              <w:spacing w:before="60"/>
              <w:jc w:val="center"/>
              <w:rPr>
                <w:ins w:id="537" w:author="Shawn Penning" w:date="2018-07-12T11:18:00Z"/>
                <w:rFonts w:cs="Calibri"/>
                <w:sz w:val="16"/>
              </w:rPr>
            </w:pPr>
            <w:ins w:id="538" w:author="Shawn Penning" w:date="2018-07-12T11:18:00Z">
              <w:r>
                <w:rPr>
                  <w:rFonts w:cs="Calibri"/>
                  <w:sz w:val="16"/>
                </w:rPr>
                <w:t>-</w:t>
              </w:r>
            </w:ins>
          </w:p>
        </w:tc>
        <w:tc>
          <w:tcPr>
            <w:tcW w:w="1135" w:type="dxa"/>
          </w:tcPr>
          <w:p w:rsidR="000B3942" w:rsidRPr="00AA38E8" w:rsidRDefault="000B3942" w:rsidP="0053576E">
            <w:pPr>
              <w:spacing w:before="60"/>
              <w:jc w:val="center"/>
              <w:rPr>
                <w:ins w:id="539" w:author="Shawn Penning" w:date="2018-07-12T11:18:00Z"/>
                <w:rFonts w:cs="Calibri"/>
                <w:sz w:val="16"/>
              </w:rPr>
            </w:pPr>
            <w:ins w:id="540" w:author="Shawn Penning" w:date="2018-07-12T11:18:00Z">
              <w:r>
                <w:rPr>
                  <w:rFonts w:cs="Calibri"/>
                  <w:sz w:val="16"/>
                </w:rPr>
                <w:t>-</w:t>
              </w:r>
            </w:ins>
          </w:p>
        </w:tc>
      </w:tr>
    </w:tbl>
    <w:p w:rsidR="000B3942" w:rsidRDefault="000B3942">
      <w:pPr>
        <w:pStyle w:val="Heading3"/>
        <w:numPr>
          <w:ilvl w:val="0"/>
          <w:numId w:val="0"/>
        </w:numPr>
        <w:ind w:left="567"/>
        <w:rPr>
          <w:ins w:id="541" w:author="Shawn Penning" w:date="2018-07-12T11:18:00Z"/>
        </w:rPr>
        <w:pPrChange w:id="542" w:author="Shawn Penning" w:date="2018-07-12T11:22:00Z">
          <w:pPr>
            <w:pStyle w:val="Heading3"/>
          </w:pPr>
        </w:pPrChange>
      </w:pPr>
      <w:bookmarkStart w:id="543" w:name="_Toc519157819"/>
      <w:bookmarkEnd w:id="543"/>
    </w:p>
    <w:p w:rsidR="00AF34B4" w:rsidRPr="00AA38E8" w:rsidRDefault="00AF34B4" w:rsidP="00AF34B4">
      <w:pPr>
        <w:pStyle w:val="Heading3"/>
      </w:pPr>
      <w:bookmarkStart w:id="544" w:name="_Toc519157820"/>
      <w:proofErr w:type="spellStart"/>
      <w:r w:rsidRPr="00AF34B4">
        <w:t>ProcessBmwQuadOffsSts</w:t>
      </w:r>
      <w:bookmarkEnd w:id="544"/>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3853"/>
        <w:gridCol w:w="1135"/>
        <w:gridCol w:w="1135"/>
        <w:gridCol w:w="1135"/>
      </w:tblGrid>
      <w:tr w:rsidR="00AF34B4" w:rsidRPr="00AA38E8" w:rsidTr="00157378">
        <w:tc>
          <w:tcPr>
            <w:tcW w:w="1670" w:type="dxa"/>
          </w:tcPr>
          <w:p w:rsidR="00AF34B4" w:rsidRPr="00AA38E8" w:rsidRDefault="00AF34B4" w:rsidP="00157378">
            <w:pPr>
              <w:spacing w:before="60"/>
              <w:rPr>
                <w:rFonts w:cs="Calibri"/>
                <w:b/>
                <w:bCs/>
                <w:sz w:val="16"/>
              </w:rPr>
            </w:pPr>
            <w:r w:rsidRPr="00AA38E8">
              <w:rPr>
                <w:rFonts w:cs="Calibri"/>
                <w:b/>
                <w:bCs/>
                <w:sz w:val="16"/>
              </w:rPr>
              <w:t>Function Name</w:t>
            </w:r>
          </w:p>
        </w:tc>
        <w:tc>
          <w:tcPr>
            <w:tcW w:w="3853" w:type="dxa"/>
          </w:tcPr>
          <w:p w:rsidR="00AF34B4" w:rsidRPr="00AA38E8" w:rsidRDefault="00AF34B4" w:rsidP="00157378">
            <w:pPr>
              <w:spacing w:before="60"/>
              <w:rPr>
                <w:rFonts w:cs="Calibri"/>
                <w:sz w:val="16"/>
              </w:rPr>
            </w:pPr>
            <w:proofErr w:type="spellStart"/>
            <w:r w:rsidRPr="00AF34B4">
              <w:rPr>
                <w:rFonts w:cs="Calibri"/>
                <w:sz w:val="16"/>
              </w:rPr>
              <w:t>ProcessBmwQuadOffsSts</w:t>
            </w:r>
            <w:proofErr w:type="spellEnd"/>
          </w:p>
        </w:tc>
        <w:tc>
          <w:tcPr>
            <w:tcW w:w="1135" w:type="dxa"/>
            <w:shd w:val="pct30" w:color="FFFF00" w:fill="auto"/>
          </w:tcPr>
          <w:p w:rsidR="00AF34B4" w:rsidRPr="00AA38E8" w:rsidRDefault="00AF34B4" w:rsidP="00157378">
            <w:pPr>
              <w:spacing w:before="60"/>
              <w:jc w:val="center"/>
              <w:rPr>
                <w:rFonts w:cs="Calibri"/>
                <w:sz w:val="16"/>
              </w:rPr>
            </w:pPr>
            <w:r w:rsidRPr="00AA38E8">
              <w:rPr>
                <w:rFonts w:cs="Calibri"/>
                <w:sz w:val="16"/>
              </w:rPr>
              <w:t>Type</w:t>
            </w:r>
          </w:p>
        </w:tc>
        <w:tc>
          <w:tcPr>
            <w:tcW w:w="1135" w:type="dxa"/>
            <w:shd w:val="pct30" w:color="FFFF00" w:fill="auto"/>
          </w:tcPr>
          <w:p w:rsidR="00AF34B4" w:rsidRPr="00AA38E8" w:rsidRDefault="00AF34B4" w:rsidP="00157378">
            <w:pPr>
              <w:spacing w:before="60"/>
              <w:jc w:val="center"/>
              <w:rPr>
                <w:rFonts w:cs="Calibri"/>
                <w:sz w:val="16"/>
              </w:rPr>
            </w:pPr>
            <w:r w:rsidRPr="00AA38E8">
              <w:rPr>
                <w:rFonts w:cs="Calibri"/>
                <w:sz w:val="16"/>
              </w:rPr>
              <w:t>Min</w:t>
            </w:r>
          </w:p>
        </w:tc>
        <w:tc>
          <w:tcPr>
            <w:tcW w:w="1135" w:type="dxa"/>
            <w:shd w:val="pct30" w:color="FFFF00" w:fill="auto"/>
          </w:tcPr>
          <w:p w:rsidR="00AF34B4" w:rsidRPr="00AA38E8" w:rsidRDefault="00AF34B4" w:rsidP="00157378">
            <w:pPr>
              <w:spacing w:before="60"/>
              <w:jc w:val="center"/>
              <w:rPr>
                <w:rFonts w:cs="Calibri"/>
                <w:sz w:val="16"/>
              </w:rPr>
            </w:pPr>
            <w:r w:rsidRPr="00AA38E8">
              <w:rPr>
                <w:rFonts w:cs="Calibri"/>
                <w:sz w:val="16"/>
              </w:rPr>
              <w:t>Max</w:t>
            </w:r>
          </w:p>
        </w:tc>
      </w:tr>
      <w:tr w:rsidR="00AF34B4" w:rsidRPr="00AA38E8" w:rsidTr="00157378">
        <w:tc>
          <w:tcPr>
            <w:tcW w:w="1670" w:type="dxa"/>
          </w:tcPr>
          <w:p w:rsidR="00AF34B4" w:rsidRPr="00AA38E8" w:rsidRDefault="00AF34B4" w:rsidP="00157378">
            <w:pPr>
              <w:spacing w:before="60"/>
              <w:rPr>
                <w:rFonts w:cs="Calibri"/>
                <w:b/>
                <w:bCs/>
                <w:sz w:val="16"/>
              </w:rPr>
            </w:pPr>
            <w:r w:rsidRPr="00AA38E8">
              <w:rPr>
                <w:rFonts w:cs="Calibri"/>
                <w:b/>
                <w:bCs/>
                <w:sz w:val="16"/>
              </w:rPr>
              <w:t>Arguments Passed</w:t>
            </w:r>
          </w:p>
        </w:tc>
        <w:tc>
          <w:tcPr>
            <w:tcW w:w="3853" w:type="dxa"/>
          </w:tcPr>
          <w:p w:rsidR="00AF34B4" w:rsidRPr="00AA38E8" w:rsidRDefault="00AF34B4" w:rsidP="00157378">
            <w:pPr>
              <w:spacing w:before="60"/>
              <w:rPr>
                <w:rFonts w:cs="Calibri"/>
                <w:sz w:val="16"/>
              </w:rPr>
            </w:pPr>
            <w:proofErr w:type="spellStart"/>
            <w:r w:rsidRPr="00AF34B4">
              <w:rPr>
                <w:rFonts w:cs="Calibri"/>
                <w:sz w:val="16"/>
              </w:rPr>
              <w:t>BmwQuadOffsSts_Cnt_T_enum</w:t>
            </w:r>
            <w:proofErr w:type="spellEnd"/>
          </w:p>
        </w:tc>
        <w:tc>
          <w:tcPr>
            <w:tcW w:w="1135" w:type="dxa"/>
          </w:tcPr>
          <w:p w:rsidR="00AF34B4" w:rsidRDefault="00AF34B4" w:rsidP="00157378">
            <w:pPr>
              <w:spacing w:before="60"/>
              <w:rPr>
                <w:rFonts w:cs="Calibri"/>
                <w:sz w:val="16"/>
              </w:rPr>
            </w:pPr>
            <w:proofErr w:type="spellStart"/>
            <w:r>
              <w:rPr>
                <w:rFonts w:cs="Calibri"/>
                <w:sz w:val="16"/>
              </w:rPr>
              <w:t>enum</w:t>
            </w:r>
            <w:proofErr w:type="spellEnd"/>
          </w:p>
        </w:tc>
        <w:tc>
          <w:tcPr>
            <w:tcW w:w="1135" w:type="dxa"/>
          </w:tcPr>
          <w:p w:rsidR="00AF34B4" w:rsidRDefault="00157378" w:rsidP="00157378">
            <w:pPr>
              <w:spacing w:before="60"/>
              <w:rPr>
                <w:rFonts w:cs="Calibri"/>
                <w:sz w:val="16"/>
              </w:rPr>
            </w:pPr>
            <w:r>
              <w:rPr>
                <w:rFonts w:cs="Calibri"/>
                <w:sz w:val="16"/>
              </w:rPr>
              <w:t>0</w:t>
            </w:r>
          </w:p>
        </w:tc>
        <w:tc>
          <w:tcPr>
            <w:tcW w:w="1135" w:type="dxa"/>
          </w:tcPr>
          <w:p w:rsidR="00AF34B4" w:rsidRDefault="00157378" w:rsidP="00157378">
            <w:pPr>
              <w:spacing w:before="60"/>
              <w:rPr>
                <w:rFonts w:cs="Calibri"/>
                <w:sz w:val="16"/>
              </w:rPr>
            </w:pPr>
            <w:r>
              <w:rPr>
                <w:rFonts w:cs="Calibri"/>
                <w:sz w:val="16"/>
              </w:rPr>
              <w:t>15</w:t>
            </w:r>
          </w:p>
        </w:tc>
      </w:tr>
      <w:tr w:rsidR="00FC125B" w:rsidRPr="00AA38E8" w:rsidTr="00157378">
        <w:trPr>
          <w:ins w:id="545" w:author="Shawn Penning" w:date="2018-07-12T11:19:00Z"/>
        </w:trPr>
        <w:tc>
          <w:tcPr>
            <w:tcW w:w="1670" w:type="dxa"/>
          </w:tcPr>
          <w:p w:rsidR="00FC125B" w:rsidRPr="00AA38E8" w:rsidRDefault="00FC125B" w:rsidP="00FC125B">
            <w:pPr>
              <w:spacing w:before="60"/>
              <w:rPr>
                <w:ins w:id="546" w:author="Shawn Penning" w:date="2018-07-12T11:19:00Z"/>
                <w:rFonts w:cs="Calibri"/>
                <w:b/>
                <w:bCs/>
                <w:sz w:val="16"/>
              </w:rPr>
            </w:pPr>
          </w:p>
        </w:tc>
        <w:tc>
          <w:tcPr>
            <w:tcW w:w="3853" w:type="dxa"/>
          </w:tcPr>
          <w:p w:rsidR="00FC125B" w:rsidRPr="00AF34B4" w:rsidRDefault="00FC125B" w:rsidP="00FC125B">
            <w:pPr>
              <w:spacing w:before="60"/>
              <w:rPr>
                <w:ins w:id="547" w:author="Shawn Penning" w:date="2018-07-12T11:19:00Z"/>
                <w:rFonts w:cs="Calibri"/>
                <w:sz w:val="16"/>
              </w:rPr>
            </w:pPr>
            <w:proofErr w:type="spellStart"/>
            <w:ins w:id="548" w:author="Shawn Penning" w:date="2018-07-12T11:19:00Z">
              <w:r w:rsidRPr="000B3942">
                <w:rPr>
                  <w:rFonts w:cs="Calibri"/>
                  <w:sz w:val="16"/>
                </w:rPr>
                <w:t>ChgdValDetd_Cnt_T_logl</w:t>
              </w:r>
              <w:proofErr w:type="spellEnd"/>
            </w:ins>
          </w:p>
        </w:tc>
        <w:tc>
          <w:tcPr>
            <w:tcW w:w="1135" w:type="dxa"/>
          </w:tcPr>
          <w:p w:rsidR="00FC125B" w:rsidRDefault="00FC125B" w:rsidP="00FC125B">
            <w:pPr>
              <w:spacing w:before="60"/>
              <w:rPr>
                <w:ins w:id="549" w:author="Shawn Penning" w:date="2018-07-12T11:19:00Z"/>
                <w:rFonts w:cs="Calibri"/>
                <w:sz w:val="16"/>
              </w:rPr>
            </w:pPr>
            <w:proofErr w:type="spellStart"/>
            <w:ins w:id="550" w:author="Shawn Penning" w:date="2018-07-12T13:13:00Z">
              <w:r>
                <w:rPr>
                  <w:rFonts w:cs="Calibri"/>
                  <w:sz w:val="16"/>
                </w:rPr>
                <w:t>boolean</w:t>
              </w:r>
            </w:ins>
            <w:proofErr w:type="spellEnd"/>
          </w:p>
        </w:tc>
        <w:tc>
          <w:tcPr>
            <w:tcW w:w="1135" w:type="dxa"/>
          </w:tcPr>
          <w:p w:rsidR="00FC125B" w:rsidRDefault="00FC125B" w:rsidP="00FC125B">
            <w:pPr>
              <w:spacing w:before="60"/>
              <w:rPr>
                <w:ins w:id="551" w:author="Shawn Penning" w:date="2018-07-12T11:19:00Z"/>
                <w:rFonts w:cs="Calibri"/>
                <w:sz w:val="16"/>
              </w:rPr>
            </w:pPr>
            <w:ins w:id="552" w:author="Shawn Penning" w:date="2018-07-12T13:13:00Z">
              <w:r>
                <w:rPr>
                  <w:rFonts w:cs="Calibri"/>
                  <w:sz w:val="16"/>
                </w:rPr>
                <w:t>FALSE</w:t>
              </w:r>
            </w:ins>
          </w:p>
        </w:tc>
        <w:tc>
          <w:tcPr>
            <w:tcW w:w="1135" w:type="dxa"/>
          </w:tcPr>
          <w:p w:rsidR="00FC125B" w:rsidRDefault="00FC125B" w:rsidP="00FC125B">
            <w:pPr>
              <w:spacing w:before="60"/>
              <w:rPr>
                <w:ins w:id="553" w:author="Shawn Penning" w:date="2018-07-12T11:19:00Z"/>
                <w:rFonts w:cs="Calibri"/>
                <w:sz w:val="16"/>
              </w:rPr>
            </w:pPr>
            <w:ins w:id="554" w:author="Shawn Penning" w:date="2018-07-12T13:13:00Z">
              <w:r>
                <w:rPr>
                  <w:rFonts w:cs="Calibri"/>
                  <w:sz w:val="16"/>
                </w:rPr>
                <w:t>TRUE</w:t>
              </w:r>
            </w:ins>
          </w:p>
        </w:tc>
      </w:tr>
      <w:tr w:rsidR="00AF34B4" w:rsidRPr="00AA38E8" w:rsidTr="00157378">
        <w:tc>
          <w:tcPr>
            <w:tcW w:w="1670" w:type="dxa"/>
          </w:tcPr>
          <w:p w:rsidR="00AF34B4" w:rsidRPr="00AA38E8" w:rsidRDefault="00AF34B4" w:rsidP="00157378">
            <w:pPr>
              <w:spacing w:before="60"/>
              <w:rPr>
                <w:rFonts w:cs="Calibri"/>
                <w:b/>
                <w:bCs/>
                <w:sz w:val="16"/>
              </w:rPr>
            </w:pPr>
            <w:r w:rsidRPr="00AA38E8">
              <w:rPr>
                <w:rFonts w:cs="Calibri"/>
                <w:b/>
                <w:bCs/>
                <w:sz w:val="16"/>
              </w:rPr>
              <w:t>Return Value</w:t>
            </w:r>
          </w:p>
        </w:tc>
        <w:tc>
          <w:tcPr>
            <w:tcW w:w="3853" w:type="dxa"/>
          </w:tcPr>
          <w:p w:rsidR="00AF34B4" w:rsidRPr="00AA38E8" w:rsidRDefault="00AF34B4" w:rsidP="00157378">
            <w:pPr>
              <w:spacing w:before="60"/>
              <w:jc w:val="center"/>
              <w:rPr>
                <w:rFonts w:cs="Calibri"/>
                <w:sz w:val="16"/>
              </w:rPr>
            </w:pPr>
            <w:r>
              <w:rPr>
                <w:rFonts w:cs="Calibri"/>
                <w:sz w:val="16"/>
              </w:rPr>
              <w:t>-</w:t>
            </w:r>
          </w:p>
        </w:tc>
        <w:tc>
          <w:tcPr>
            <w:tcW w:w="1135" w:type="dxa"/>
          </w:tcPr>
          <w:p w:rsidR="00AF34B4" w:rsidRPr="00AA38E8" w:rsidRDefault="00AF34B4" w:rsidP="00157378">
            <w:pPr>
              <w:spacing w:before="60"/>
              <w:jc w:val="center"/>
              <w:rPr>
                <w:rFonts w:cs="Calibri"/>
                <w:sz w:val="16"/>
              </w:rPr>
            </w:pPr>
            <w:r>
              <w:rPr>
                <w:rFonts w:cs="Calibri"/>
                <w:sz w:val="16"/>
              </w:rPr>
              <w:t>-</w:t>
            </w:r>
          </w:p>
        </w:tc>
        <w:tc>
          <w:tcPr>
            <w:tcW w:w="1135" w:type="dxa"/>
          </w:tcPr>
          <w:p w:rsidR="00AF34B4" w:rsidRPr="00AA38E8" w:rsidRDefault="00AF34B4" w:rsidP="00157378">
            <w:pPr>
              <w:spacing w:before="60"/>
              <w:jc w:val="center"/>
              <w:rPr>
                <w:rFonts w:cs="Calibri"/>
                <w:sz w:val="16"/>
              </w:rPr>
            </w:pPr>
            <w:r>
              <w:rPr>
                <w:rFonts w:cs="Calibri"/>
                <w:sz w:val="16"/>
              </w:rPr>
              <w:t>-</w:t>
            </w:r>
          </w:p>
        </w:tc>
        <w:tc>
          <w:tcPr>
            <w:tcW w:w="1135" w:type="dxa"/>
          </w:tcPr>
          <w:p w:rsidR="00AF34B4" w:rsidRPr="00AA38E8" w:rsidRDefault="00AF34B4" w:rsidP="00157378">
            <w:pPr>
              <w:spacing w:before="60"/>
              <w:jc w:val="center"/>
              <w:rPr>
                <w:rFonts w:cs="Calibri"/>
                <w:sz w:val="16"/>
              </w:rPr>
            </w:pPr>
            <w:r>
              <w:rPr>
                <w:rFonts w:cs="Calibri"/>
                <w:sz w:val="16"/>
              </w:rPr>
              <w:t>-</w:t>
            </w:r>
          </w:p>
        </w:tc>
      </w:tr>
    </w:tbl>
    <w:p w:rsidR="00537274" w:rsidRPr="00AA38E8" w:rsidRDefault="00F646F5" w:rsidP="00F646F5">
      <w:pPr>
        <w:pStyle w:val="Heading3"/>
      </w:pPr>
      <w:bookmarkStart w:id="555" w:name="_Toc519157821"/>
      <w:proofErr w:type="spellStart"/>
      <w:r w:rsidRPr="00F646F5">
        <w:t>ActvtLpFil</w:t>
      </w:r>
      <w:bookmarkEnd w:id="555"/>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3853"/>
        <w:gridCol w:w="1135"/>
        <w:gridCol w:w="1135"/>
        <w:gridCol w:w="1135"/>
      </w:tblGrid>
      <w:tr w:rsidR="00537274" w:rsidRPr="00AA38E8" w:rsidTr="00D73641">
        <w:tc>
          <w:tcPr>
            <w:tcW w:w="1670" w:type="dxa"/>
          </w:tcPr>
          <w:p w:rsidR="00537274" w:rsidRPr="00AA38E8" w:rsidRDefault="00537274" w:rsidP="00D73641">
            <w:pPr>
              <w:spacing w:before="60"/>
              <w:rPr>
                <w:rFonts w:cs="Calibri"/>
                <w:b/>
                <w:bCs/>
                <w:sz w:val="16"/>
              </w:rPr>
            </w:pPr>
            <w:r w:rsidRPr="00AA38E8">
              <w:rPr>
                <w:rFonts w:cs="Calibri"/>
                <w:b/>
                <w:bCs/>
                <w:sz w:val="16"/>
              </w:rPr>
              <w:t>Function Name</w:t>
            </w:r>
          </w:p>
        </w:tc>
        <w:tc>
          <w:tcPr>
            <w:tcW w:w="3853" w:type="dxa"/>
          </w:tcPr>
          <w:p w:rsidR="00537274" w:rsidRPr="00AA38E8" w:rsidRDefault="00F646F5" w:rsidP="00D73641">
            <w:pPr>
              <w:spacing w:before="60"/>
              <w:rPr>
                <w:rFonts w:cs="Calibri"/>
                <w:sz w:val="16"/>
              </w:rPr>
            </w:pPr>
            <w:proofErr w:type="spellStart"/>
            <w:r w:rsidRPr="00F646F5">
              <w:rPr>
                <w:rFonts w:cs="Calibri"/>
                <w:sz w:val="16"/>
              </w:rPr>
              <w:t>ActvtLpFil</w:t>
            </w:r>
            <w:proofErr w:type="spellEnd"/>
          </w:p>
        </w:tc>
        <w:tc>
          <w:tcPr>
            <w:tcW w:w="1135" w:type="dxa"/>
            <w:shd w:val="pct30" w:color="FFFF00" w:fill="auto"/>
          </w:tcPr>
          <w:p w:rsidR="00537274" w:rsidRPr="00AA38E8" w:rsidRDefault="00537274" w:rsidP="00D73641">
            <w:pPr>
              <w:spacing w:before="60"/>
              <w:jc w:val="center"/>
              <w:rPr>
                <w:rFonts w:cs="Calibri"/>
                <w:sz w:val="16"/>
              </w:rPr>
            </w:pPr>
            <w:r w:rsidRPr="00AA38E8">
              <w:rPr>
                <w:rFonts w:cs="Calibri"/>
                <w:sz w:val="16"/>
              </w:rPr>
              <w:t>Type</w:t>
            </w:r>
          </w:p>
        </w:tc>
        <w:tc>
          <w:tcPr>
            <w:tcW w:w="1135" w:type="dxa"/>
            <w:shd w:val="pct30" w:color="FFFF00" w:fill="auto"/>
          </w:tcPr>
          <w:p w:rsidR="00537274" w:rsidRPr="00AA38E8" w:rsidRDefault="00537274" w:rsidP="00D73641">
            <w:pPr>
              <w:spacing w:before="60"/>
              <w:jc w:val="center"/>
              <w:rPr>
                <w:rFonts w:cs="Calibri"/>
                <w:sz w:val="16"/>
              </w:rPr>
            </w:pPr>
            <w:r w:rsidRPr="00AA38E8">
              <w:rPr>
                <w:rFonts w:cs="Calibri"/>
                <w:sz w:val="16"/>
              </w:rPr>
              <w:t>Min</w:t>
            </w:r>
          </w:p>
        </w:tc>
        <w:tc>
          <w:tcPr>
            <w:tcW w:w="1135" w:type="dxa"/>
            <w:shd w:val="pct30" w:color="FFFF00" w:fill="auto"/>
          </w:tcPr>
          <w:p w:rsidR="00537274" w:rsidRPr="00AA38E8" w:rsidRDefault="00537274" w:rsidP="00D73641">
            <w:pPr>
              <w:spacing w:before="60"/>
              <w:jc w:val="center"/>
              <w:rPr>
                <w:rFonts w:cs="Calibri"/>
                <w:sz w:val="16"/>
              </w:rPr>
            </w:pPr>
            <w:r w:rsidRPr="00AA38E8">
              <w:rPr>
                <w:rFonts w:cs="Calibri"/>
                <w:sz w:val="16"/>
              </w:rPr>
              <w:t>Max</w:t>
            </w:r>
          </w:p>
        </w:tc>
      </w:tr>
      <w:tr w:rsidR="00537274" w:rsidRPr="00AA38E8" w:rsidTr="00D73641">
        <w:tc>
          <w:tcPr>
            <w:tcW w:w="1670" w:type="dxa"/>
          </w:tcPr>
          <w:p w:rsidR="00537274" w:rsidRPr="00AA38E8" w:rsidRDefault="00537274" w:rsidP="00D73641">
            <w:pPr>
              <w:spacing w:before="60"/>
              <w:rPr>
                <w:rFonts w:cs="Calibri"/>
                <w:b/>
                <w:bCs/>
                <w:sz w:val="16"/>
              </w:rPr>
            </w:pPr>
            <w:r w:rsidRPr="00AA38E8">
              <w:rPr>
                <w:rFonts w:cs="Calibri"/>
                <w:b/>
                <w:bCs/>
                <w:sz w:val="16"/>
              </w:rPr>
              <w:t>Arguments Passed</w:t>
            </w:r>
          </w:p>
        </w:tc>
        <w:tc>
          <w:tcPr>
            <w:tcW w:w="3853" w:type="dxa"/>
          </w:tcPr>
          <w:p w:rsidR="00537274" w:rsidRPr="00AA38E8" w:rsidRDefault="00F646F5" w:rsidP="00C2344B">
            <w:pPr>
              <w:spacing w:before="60"/>
              <w:jc w:val="center"/>
              <w:rPr>
                <w:rFonts w:cs="Calibri"/>
                <w:sz w:val="16"/>
              </w:rPr>
            </w:pPr>
            <w:r>
              <w:rPr>
                <w:rFonts w:cs="Calibri"/>
                <w:sz w:val="16"/>
              </w:rPr>
              <w:t>-</w:t>
            </w:r>
          </w:p>
        </w:tc>
        <w:tc>
          <w:tcPr>
            <w:tcW w:w="1135" w:type="dxa"/>
          </w:tcPr>
          <w:p w:rsidR="00537274" w:rsidRDefault="00F646F5" w:rsidP="00C2344B">
            <w:pPr>
              <w:spacing w:before="60"/>
              <w:jc w:val="center"/>
              <w:rPr>
                <w:rFonts w:cs="Calibri"/>
                <w:sz w:val="16"/>
              </w:rPr>
            </w:pPr>
            <w:r>
              <w:rPr>
                <w:rFonts w:cs="Calibri"/>
                <w:sz w:val="16"/>
              </w:rPr>
              <w:t>-</w:t>
            </w:r>
          </w:p>
        </w:tc>
        <w:tc>
          <w:tcPr>
            <w:tcW w:w="1135" w:type="dxa"/>
          </w:tcPr>
          <w:p w:rsidR="00537274" w:rsidRDefault="00F646F5" w:rsidP="00C2344B">
            <w:pPr>
              <w:spacing w:before="60"/>
              <w:jc w:val="center"/>
              <w:rPr>
                <w:rFonts w:cs="Calibri"/>
                <w:sz w:val="16"/>
              </w:rPr>
            </w:pPr>
            <w:r>
              <w:rPr>
                <w:rFonts w:cs="Calibri"/>
                <w:sz w:val="16"/>
              </w:rPr>
              <w:t>-</w:t>
            </w:r>
          </w:p>
        </w:tc>
        <w:tc>
          <w:tcPr>
            <w:tcW w:w="1135" w:type="dxa"/>
          </w:tcPr>
          <w:p w:rsidR="00537274" w:rsidRDefault="00F646F5" w:rsidP="00C2344B">
            <w:pPr>
              <w:spacing w:before="60"/>
              <w:jc w:val="center"/>
              <w:rPr>
                <w:rFonts w:cs="Calibri"/>
                <w:sz w:val="16"/>
              </w:rPr>
            </w:pPr>
            <w:r>
              <w:rPr>
                <w:rFonts w:cs="Calibri"/>
                <w:sz w:val="16"/>
              </w:rPr>
              <w:t>-</w:t>
            </w:r>
          </w:p>
        </w:tc>
      </w:tr>
      <w:tr w:rsidR="00537274" w:rsidRPr="00AA38E8" w:rsidTr="00D73641">
        <w:tc>
          <w:tcPr>
            <w:tcW w:w="1670" w:type="dxa"/>
          </w:tcPr>
          <w:p w:rsidR="00537274" w:rsidRPr="00AA38E8" w:rsidRDefault="00537274" w:rsidP="00D73641">
            <w:pPr>
              <w:spacing w:before="60"/>
              <w:rPr>
                <w:rFonts w:cs="Calibri"/>
                <w:b/>
                <w:bCs/>
                <w:sz w:val="16"/>
              </w:rPr>
            </w:pPr>
            <w:r w:rsidRPr="00AA38E8">
              <w:rPr>
                <w:rFonts w:cs="Calibri"/>
                <w:b/>
                <w:bCs/>
                <w:sz w:val="16"/>
              </w:rPr>
              <w:t>Return Value</w:t>
            </w:r>
          </w:p>
        </w:tc>
        <w:tc>
          <w:tcPr>
            <w:tcW w:w="3853" w:type="dxa"/>
          </w:tcPr>
          <w:p w:rsidR="00537274" w:rsidRPr="00AA38E8" w:rsidRDefault="00537274" w:rsidP="00D73641">
            <w:pPr>
              <w:spacing w:before="60"/>
              <w:jc w:val="center"/>
              <w:rPr>
                <w:rFonts w:cs="Calibri"/>
                <w:sz w:val="16"/>
              </w:rPr>
            </w:pPr>
            <w:r>
              <w:rPr>
                <w:rFonts w:cs="Calibri"/>
                <w:sz w:val="16"/>
              </w:rPr>
              <w:t>-</w:t>
            </w:r>
          </w:p>
        </w:tc>
        <w:tc>
          <w:tcPr>
            <w:tcW w:w="1135" w:type="dxa"/>
          </w:tcPr>
          <w:p w:rsidR="00537274" w:rsidRPr="00AA38E8" w:rsidRDefault="00537274" w:rsidP="00D73641">
            <w:pPr>
              <w:spacing w:before="60"/>
              <w:jc w:val="center"/>
              <w:rPr>
                <w:rFonts w:cs="Calibri"/>
                <w:sz w:val="16"/>
              </w:rPr>
            </w:pPr>
            <w:r>
              <w:rPr>
                <w:rFonts w:cs="Calibri"/>
                <w:sz w:val="16"/>
              </w:rPr>
              <w:t>-</w:t>
            </w:r>
          </w:p>
        </w:tc>
        <w:tc>
          <w:tcPr>
            <w:tcW w:w="1135" w:type="dxa"/>
          </w:tcPr>
          <w:p w:rsidR="00537274" w:rsidRPr="00AA38E8" w:rsidRDefault="00537274" w:rsidP="00D73641">
            <w:pPr>
              <w:spacing w:before="60"/>
              <w:jc w:val="center"/>
              <w:rPr>
                <w:rFonts w:cs="Calibri"/>
                <w:sz w:val="16"/>
              </w:rPr>
            </w:pPr>
            <w:r>
              <w:rPr>
                <w:rFonts w:cs="Calibri"/>
                <w:sz w:val="16"/>
              </w:rPr>
              <w:t>-</w:t>
            </w:r>
          </w:p>
        </w:tc>
        <w:tc>
          <w:tcPr>
            <w:tcW w:w="1135" w:type="dxa"/>
          </w:tcPr>
          <w:p w:rsidR="00537274" w:rsidRPr="00AA38E8" w:rsidRDefault="00537274" w:rsidP="00D73641">
            <w:pPr>
              <w:spacing w:before="60"/>
              <w:jc w:val="center"/>
              <w:rPr>
                <w:rFonts w:cs="Calibri"/>
                <w:sz w:val="16"/>
              </w:rPr>
            </w:pPr>
            <w:r>
              <w:rPr>
                <w:rFonts w:cs="Calibri"/>
                <w:sz w:val="16"/>
              </w:rPr>
              <w:t>-</w:t>
            </w:r>
          </w:p>
        </w:tc>
      </w:tr>
    </w:tbl>
    <w:p w:rsidR="00F646F5" w:rsidRPr="00AA38E8" w:rsidRDefault="00F646F5" w:rsidP="00F646F5">
      <w:pPr>
        <w:pStyle w:val="Heading3"/>
      </w:pPr>
      <w:bookmarkStart w:id="556" w:name="_Toc519157822"/>
      <w:proofErr w:type="spellStart"/>
      <w:r w:rsidRPr="00F646F5">
        <w:lastRenderedPageBreak/>
        <w:t>CalcBmwPinionAgOffs</w:t>
      </w:r>
      <w:bookmarkEnd w:id="556"/>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3853"/>
        <w:gridCol w:w="1135"/>
        <w:gridCol w:w="1135"/>
        <w:gridCol w:w="1135"/>
      </w:tblGrid>
      <w:tr w:rsidR="00F646F5" w:rsidRPr="00AA38E8" w:rsidTr="00D73641">
        <w:tc>
          <w:tcPr>
            <w:tcW w:w="1670" w:type="dxa"/>
          </w:tcPr>
          <w:p w:rsidR="00F646F5" w:rsidRPr="00AA38E8" w:rsidRDefault="00F646F5" w:rsidP="00D73641">
            <w:pPr>
              <w:spacing w:before="60"/>
              <w:rPr>
                <w:rFonts w:cs="Calibri"/>
                <w:b/>
                <w:bCs/>
                <w:sz w:val="16"/>
              </w:rPr>
            </w:pPr>
            <w:r w:rsidRPr="00AA38E8">
              <w:rPr>
                <w:rFonts w:cs="Calibri"/>
                <w:b/>
                <w:bCs/>
                <w:sz w:val="16"/>
              </w:rPr>
              <w:t>Function Name</w:t>
            </w:r>
          </w:p>
        </w:tc>
        <w:tc>
          <w:tcPr>
            <w:tcW w:w="3853" w:type="dxa"/>
          </w:tcPr>
          <w:p w:rsidR="00F646F5" w:rsidRPr="00AA38E8" w:rsidRDefault="00F646F5" w:rsidP="00D73641">
            <w:pPr>
              <w:spacing w:before="60"/>
              <w:rPr>
                <w:rFonts w:cs="Calibri"/>
                <w:sz w:val="16"/>
              </w:rPr>
            </w:pPr>
            <w:proofErr w:type="spellStart"/>
            <w:r w:rsidRPr="00F646F5">
              <w:rPr>
                <w:rFonts w:cs="Calibri"/>
                <w:sz w:val="16"/>
              </w:rPr>
              <w:t>CalcBmwPinionAgOffs</w:t>
            </w:r>
            <w:proofErr w:type="spellEnd"/>
          </w:p>
        </w:tc>
        <w:tc>
          <w:tcPr>
            <w:tcW w:w="1135" w:type="dxa"/>
            <w:shd w:val="pct30" w:color="FFFF00" w:fill="auto"/>
          </w:tcPr>
          <w:p w:rsidR="00F646F5" w:rsidRPr="00AA38E8" w:rsidRDefault="00F646F5" w:rsidP="00D73641">
            <w:pPr>
              <w:spacing w:before="60"/>
              <w:jc w:val="center"/>
              <w:rPr>
                <w:rFonts w:cs="Calibri"/>
                <w:sz w:val="16"/>
              </w:rPr>
            </w:pPr>
            <w:r w:rsidRPr="00AA38E8">
              <w:rPr>
                <w:rFonts w:cs="Calibri"/>
                <w:sz w:val="16"/>
              </w:rPr>
              <w:t>Type</w:t>
            </w:r>
          </w:p>
        </w:tc>
        <w:tc>
          <w:tcPr>
            <w:tcW w:w="1135" w:type="dxa"/>
            <w:shd w:val="pct30" w:color="FFFF00" w:fill="auto"/>
          </w:tcPr>
          <w:p w:rsidR="00F646F5" w:rsidRPr="00AA38E8" w:rsidRDefault="00F646F5" w:rsidP="00D73641">
            <w:pPr>
              <w:spacing w:before="60"/>
              <w:jc w:val="center"/>
              <w:rPr>
                <w:rFonts w:cs="Calibri"/>
                <w:sz w:val="16"/>
              </w:rPr>
            </w:pPr>
            <w:r w:rsidRPr="00AA38E8">
              <w:rPr>
                <w:rFonts w:cs="Calibri"/>
                <w:sz w:val="16"/>
              </w:rPr>
              <w:t>Min</w:t>
            </w:r>
          </w:p>
        </w:tc>
        <w:tc>
          <w:tcPr>
            <w:tcW w:w="1135" w:type="dxa"/>
            <w:shd w:val="pct30" w:color="FFFF00" w:fill="auto"/>
          </w:tcPr>
          <w:p w:rsidR="00F646F5" w:rsidRPr="00AA38E8" w:rsidRDefault="00F646F5" w:rsidP="00D73641">
            <w:pPr>
              <w:spacing w:before="60"/>
              <w:jc w:val="center"/>
              <w:rPr>
                <w:rFonts w:cs="Calibri"/>
                <w:sz w:val="16"/>
              </w:rPr>
            </w:pPr>
            <w:r w:rsidRPr="00AA38E8">
              <w:rPr>
                <w:rFonts w:cs="Calibri"/>
                <w:sz w:val="16"/>
              </w:rPr>
              <w:t>Max</w:t>
            </w:r>
          </w:p>
        </w:tc>
      </w:tr>
      <w:tr w:rsidR="00F646F5" w:rsidRPr="00AA38E8" w:rsidTr="00D73641">
        <w:tc>
          <w:tcPr>
            <w:tcW w:w="1670" w:type="dxa"/>
          </w:tcPr>
          <w:p w:rsidR="00F646F5" w:rsidRPr="00AA38E8" w:rsidRDefault="00F646F5" w:rsidP="00D73641">
            <w:pPr>
              <w:spacing w:before="60"/>
              <w:rPr>
                <w:rFonts w:cs="Calibri"/>
                <w:b/>
                <w:bCs/>
                <w:sz w:val="16"/>
              </w:rPr>
            </w:pPr>
            <w:r w:rsidRPr="00AA38E8">
              <w:rPr>
                <w:rFonts w:cs="Calibri"/>
                <w:b/>
                <w:bCs/>
                <w:sz w:val="16"/>
              </w:rPr>
              <w:t>Arguments Passed</w:t>
            </w:r>
          </w:p>
        </w:tc>
        <w:tc>
          <w:tcPr>
            <w:tcW w:w="3853" w:type="dxa"/>
          </w:tcPr>
          <w:p w:rsidR="00F646F5" w:rsidRPr="00AA38E8" w:rsidRDefault="0040510C" w:rsidP="00C2344B">
            <w:pPr>
              <w:spacing w:before="60"/>
              <w:rPr>
                <w:rFonts w:cs="Calibri"/>
                <w:sz w:val="16"/>
              </w:rPr>
            </w:pPr>
            <w:r w:rsidRPr="0040510C">
              <w:rPr>
                <w:rFonts w:cs="Calibri"/>
                <w:sz w:val="16"/>
              </w:rPr>
              <w:t>BmwPinionAgOffs_HwDeg_T_f32</w:t>
            </w:r>
          </w:p>
        </w:tc>
        <w:tc>
          <w:tcPr>
            <w:tcW w:w="1135" w:type="dxa"/>
          </w:tcPr>
          <w:p w:rsidR="00F646F5" w:rsidRDefault="00C6762C" w:rsidP="00C2344B">
            <w:pPr>
              <w:spacing w:before="60"/>
              <w:rPr>
                <w:rFonts w:cs="Calibri"/>
                <w:sz w:val="16"/>
              </w:rPr>
            </w:pPr>
            <w:r>
              <w:rPr>
                <w:rFonts w:cs="Calibri"/>
                <w:sz w:val="16"/>
              </w:rPr>
              <w:t>float32</w:t>
            </w:r>
          </w:p>
        </w:tc>
        <w:tc>
          <w:tcPr>
            <w:tcW w:w="1135" w:type="dxa"/>
          </w:tcPr>
          <w:p w:rsidR="00F646F5" w:rsidRDefault="00270CDB" w:rsidP="00C2344B">
            <w:pPr>
              <w:spacing w:before="60"/>
              <w:rPr>
                <w:rFonts w:cs="Calibri"/>
                <w:sz w:val="16"/>
              </w:rPr>
            </w:pPr>
            <w:r>
              <w:rPr>
                <w:rFonts w:cs="Calibri"/>
                <w:sz w:val="16"/>
              </w:rPr>
              <w:t>-45</w:t>
            </w:r>
          </w:p>
        </w:tc>
        <w:tc>
          <w:tcPr>
            <w:tcW w:w="1135" w:type="dxa"/>
          </w:tcPr>
          <w:p w:rsidR="00F646F5" w:rsidRDefault="00270CDB" w:rsidP="00C2344B">
            <w:pPr>
              <w:spacing w:before="60"/>
              <w:rPr>
                <w:rFonts w:cs="Calibri"/>
                <w:sz w:val="16"/>
              </w:rPr>
            </w:pPr>
            <w:r>
              <w:rPr>
                <w:rFonts w:cs="Calibri"/>
                <w:sz w:val="16"/>
              </w:rPr>
              <w:t>45</w:t>
            </w:r>
          </w:p>
        </w:tc>
      </w:tr>
      <w:tr w:rsidR="00F646F5" w:rsidRPr="00AA38E8" w:rsidTr="00D73641">
        <w:tc>
          <w:tcPr>
            <w:tcW w:w="1670" w:type="dxa"/>
          </w:tcPr>
          <w:p w:rsidR="00F646F5" w:rsidRPr="00AA38E8" w:rsidRDefault="00F646F5" w:rsidP="00D73641">
            <w:pPr>
              <w:spacing w:before="60"/>
              <w:rPr>
                <w:rFonts w:cs="Calibri"/>
                <w:b/>
                <w:bCs/>
                <w:sz w:val="16"/>
              </w:rPr>
            </w:pPr>
          </w:p>
        </w:tc>
        <w:tc>
          <w:tcPr>
            <w:tcW w:w="3853" w:type="dxa"/>
          </w:tcPr>
          <w:p w:rsidR="00F646F5" w:rsidRPr="00AA38E8" w:rsidRDefault="0040510C" w:rsidP="00C2344B">
            <w:pPr>
              <w:spacing w:before="60"/>
              <w:rPr>
                <w:rFonts w:cs="Calibri"/>
                <w:sz w:val="16"/>
              </w:rPr>
            </w:pPr>
            <w:proofErr w:type="spellStart"/>
            <w:r w:rsidRPr="0040510C">
              <w:rPr>
                <w:rFonts w:cs="Calibri"/>
                <w:sz w:val="16"/>
              </w:rPr>
              <w:t>BmwPinionAgOffsSts_Cnt_T_enum</w:t>
            </w:r>
            <w:proofErr w:type="spellEnd"/>
          </w:p>
        </w:tc>
        <w:tc>
          <w:tcPr>
            <w:tcW w:w="1135" w:type="dxa"/>
          </w:tcPr>
          <w:p w:rsidR="00F646F5" w:rsidRPr="00AA38E8" w:rsidRDefault="00F646F5" w:rsidP="00C2344B">
            <w:pPr>
              <w:spacing w:before="60"/>
              <w:rPr>
                <w:rFonts w:cs="Calibri"/>
                <w:sz w:val="16"/>
              </w:rPr>
            </w:pPr>
            <w:proofErr w:type="spellStart"/>
            <w:r>
              <w:rPr>
                <w:rFonts w:cs="Calibri"/>
                <w:sz w:val="16"/>
              </w:rPr>
              <w:t>enum</w:t>
            </w:r>
            <w:proofErr w:type="spellEnd"/>
          </w:p>
        </w:tc>
        <w:tc>
          <w:tcPr>
            <w:tcW w:w="1135" w:type="dxa"/>
          </w:tcPr>
          <w:p w:rsidR="00F646F5" w:rsidRPr="00AA38E8" w:rsidRDefault="00F646F5" w:rsidP="00C2344B">
            <w:pPr>
              <w:spacing w:before="60"/>
              <w:rPr>
                <w:rFonts w:cs="Calibri"/>
                <w:sz w:val="16"/>
              </w:rPr>
            </w:pPr>
            <w:r>
              <w:rPr>
                <w:rFonts w:cs="Calibri"/>
                <w:sz w:val="16"/>
              </w:rPr>
              <w:t>1</w:t>
            </w:r>
          </w:p>
        </w:tc>
        <w:tc>
          <w:tcPr>
            <w:tcW w:w="1135" w:type="dxa"/>
          </w:tcPr>
          <w:p w:rsidR="00F646F5" w:rsidRPr="00AA38E8" w:rsidRDefault="0033508C" w:rsidP="00C2344B">
            <w:pPr>
              <w:spacing w:before="60"/>
              <w:rPr>
                <w:rFonts w:cs="Calibri"/>
                <w:sz w:val="16"/>
              </w:rPr>
            </w:pPr>
            <w:r>
              <w:rPr>
                <w:rFonts w:cs="Calibri"/>
                <w:sz w:val="16"/>
              </w:rPr>
              <w:t>4</w:t>
            </w:r>
          </w:p>
        </w:tc>
      </w:tr>
      <w:tr w:rsidR="00F646F5" w:rsidRPr="00AA38E8" w:rsidTr="00D73641">
        <w:tc>
          <w:tcPr>
            <w:tcW w:w="1670" w:type="dxa"/>
          </w:tcPr>
          <w:p w:rsidR="00F646F5" w:rsidRPr="00AA38E8" w:rsidRDefault="00F646F5" w:rsidP="00D73641">
            <w:pPr>
              <w:spacing w:before="60"/>
              <w:rPr>
                <w:rFonts w:cs="Calibri"/>
                <w:b/>
                <w:bCs/>
                <w:sz w:val="16"/>
              </w:rPr>
            </w:pPr>
            <w:r w:rsidRPr="00AA38E8">
              <w:rPr>
                <w:rFonts w:cs="Calibri"/>
                <w:b/>
                <w:bCs/>
                <w:sz w:val="16"/>
              </w:rPr>
              <w:t>Return Value</w:t>
            </w:r>
          </w:p>
        </w:tc>
        <w:tc>
          <w:tcPr>
            <w:tcW w:w="3853" w:type="dxa"/>
          </w:tcPr>
          <w:p w:rsidR="00F646F5" w:rsidRDefault="00F646F5" w:rsidP="00C2344B">
            <w:pPr>
              <w:spacing w:before="60"/>
              <w:rPr>
                <w:rFonts w:cs="Calibri"/>
                <w:sz w:val="16"/>
              </w:rPr>
            </w:pPr>
            <w:r>
              <w:rPr>
                <w:rFonts w:cs="Calibri"/>
                <w:sz w:val="16"/>
              </w:rPr>
              <w:t>-</w:t>
            </w:r>
            <w:r w:rsidR="0040510C" w:rsidRPr="0040510C">
              <w:rPr>
                <w:rFonts w:cs="Calibri"/>
                <w:sz w:val="16"/>
              </w:rPr>
              <w:t>BmwPinionAgOffsOutp_HwDeg_T_f32</w:t>
            </w:r>
          </w:p>
        </w:tc>
        <w:tc>
          <w:tcPr>
            <w:tcW w:w="1135" w:type="dxa"/>
          </w:tcPr>
          <w:p w:rsidR="00F646F5" w:rsidRDefault="0040510C" w:rsidP="00C2344B">
            <w:pPr>
              <w:spacing w:before="60"/>
              <w:rPr>
                <w:rFonts w:cs="Calibri"/>
                <w:sz w:val="16"/>
              </w:rPr>
            </w:pPr>
            <w:r>
              <w:rPr>
                <w:rFonts w:cs="Calibri"/>
                <w:sz w:val="16"/>
              </w:rPr>
              <w:t>float32</w:t>
            </w:r>
          </w:p>
        </w:tc>
        <w:tc>
          <w:tcPr>
            <w:tcW w:w="1135" w:type="dxa"/>
          </w:tcPr>
          <w:p w:rsidR="00F646F5" w:rsidRDefault="0040510C" w:rsidP="00C2344B">
            <w:pPr>
              <w:spacing w:before="60"/>
              <w:rPr>
                <w:rFonts w:cs="Calibri"/>
                <w:sz w:val="16"/>
              </w:rPr>
            </w:pPr>
            <w:r>
              <w:rPr>
                <w:rFonts w:cs="Calibri"/>
                <w:sz w:val="16"/>
              </w:rPr>
              <w:t>-</w:t>
            </w:r>
            <w:r w:rsidRPr="0040510C">
              <w:rPr>
                <w:rFonts w:cs="Calibri"/>
                <w:sz w:val="16"/>
              </w:rPr>
              <w:t>1440</w:t>
            </w:r>
          </w:p>
        </w:tc>
        <w:tc>
          <w:tcPr>
            <w:tcW w:w="1135" w:type="dxa"/>
          </w:tcPr>
          <w:p w:rsidR="00F646F5" w:rsidRDefault="0040510C" w:rsidP="00C2344B">
            <w:pPr>
              <w:spacing w:before="60"/>
              <w:rPr>
                <w:rFonts w:cs="Calibri"/>
                <w:sz w:val="16"/>
              </w:rPr>
            </w:pPr>
            <w:r w:rsidRPr="0040510C">
              <w:rPr>
                <w:rFonts w:cs="Calibri"/>
                <w:sz w:val="16"/>
              </w:rPr>
              <w:t>1440</w:t>
            </w:r>
          </w:p>
        </w:tc>
      </w:tr>
    </w:tbl>
    <w:p w:rsidR="00520DF7" w:rsidRDefault="00520DF7" w:rsidP="00C2344B">
      <w:pPr>
        <w:pStyle w:val="Heading4"/>
        <w:numPr>
          <w:ilvl w:val="0"/>
          <w:numId w:val="0"/>
        </w:numPr>
        <w:ind w:left="864" w:hanging="864"/>
      </w:pPr>
    </w:p>
    <w:p w:rsidR="0030305A" w:rsidRDefault="0030305A" w:rsidP="0030305A">
      <w:pPr>
        <w:pStyle w:val="Heading4"/>
      </w:pPr>
      <w:r>
        <w:t>Design Rationale</w:t>
      </w:r>
    </w:p>
    <w:p w:rsidR="0030305A" w:rsidRPr="007D13DE" w:rsidRDefault="0030305A" w:rsidP="0030305A">
      <w:pPr>
        <w:rPr>
          <w:lang w:bidi="ar-SA"/>
        </w:rPr>
      </w:pPr>
      <w:r>
        <w:rPr>
          <w:lang w:bidi="ar-SA"/>
        </w:rPr>
        <w:t>Refer FDD</w:t>
      </w:r>
    </w:p>
    <w:p w:rsidR="0030305A" w:rsidRPr="00AA38E8" w:rsidRDefault="0030305A" w:rsidP="0030305A">
      <w:pPr>
        <w:pStyle w:val="Heading4"/>
      </w:pPr>
      <w:r>
        <w:t>Processing</w:t>
      </w:r>
    </w:p>
    <w:p w:rsidR="00897B67" w:rsidRDefault="0030305A" w:rsidP="00EE2A3B">
      <w:pPr>
        <w:rPr>
          <w:rFonts w:cs="Calibri"/>
        </w:rPr>
      </w:pPr>
      <w:r>
        <w:rPr>
          <w:rFonts w:cs="Calibri"/>
        </w:rPr>
        <w:t>Refer FDD</w:t>
      </w:r>
    </w:p>
    <w:p w:rsidR="00EE2A3B" w:rsidRPr="00EE2A3B" w:rsidRDefault="00EE2A3B" w:rsidP="00EE2A3B">
      <w:pPr>
        <w:rPr>
          <w:rFonts w:cs="Calibri"/>
        </w:rPr>
      </w:pPr>
    </w:p>
    <w:p w:rsidR="0030305A" w:rsidRPr="00AA38E8" w:rsidRDefault="0030305A" w:rsidP="0030305A">
      <w:pPr>
        <w:pStyle w:val="Heading3"/>
      </w:pPr>
      <w:bookmarkStart w:id="557" w:name="_Toc519157823"/>
      <w:proofErr w:type="spellStart"/>
      <w:r w:rsidRPr="0030305A">
        <w:t>BmwMotAgSelnStOffsCmpd</w:t>
      </w:r>
      <w:bookmarkEnd w:id="557"/>
      <w:proofErr w:type="spellEnd"/>
    </w:p>
    <w:tbl>
      <w:tblP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
        <w:gridCol w:w="4545"/>
        <w:gridCol w:w="1141"/>
        <w:gridCol w:w="865"/>
        <w:gridCol w:w="1473"/>
      </w:tblGrid>
      <w:tr w:rsidR="0030305A" w:rsidRPr="00AA38E8" w:rsidTr="006E158D">
        <w:tc>
          <w:tcPr>
            <w:tcW w:w="948" w:type="dxa"/>
          </w:tcPr>
          <w:p w:rsidR="0030305A" w:rsidRPr="00AA38E8" w:rsidRDefault="0030305A" w:rsidP="0030305A">
            <w:pPr>
              <w:spacing w:before="60"/>
              <w:rPr>
                <w:rFonts w:cs="Calibri"/>
                <w:b/>
                <w:bCs/>
                <w:sz w:val="16"/>
              </w:rPr>
            </w:pPr>
            <w:r w:rsidRPr="00AA38E8">
              <w:rPr>
                <w:rFonts w:cs="Calibri"/>
                <w:b/>
                <w:bCs/>
                <w:sz w:val="16"/>
              </w:rPr>
              <w:t>Function Name</w:t>
            </w:r>
          </w:p>
        </w:tc>
        <w:tc>
          <w:tcPr>
            <w:tcW w:w="4545" w:type="dxa"/>
          </w:tcPr>
          <w:p w:rsidR="0030305A" w:rsidRPr="00AA38E8" w:rsidRDefault="0030305A" w:rsidP="0030305A">
            <w:pPr>
              <w:spacing w:before="60"/>
              <w:rPr>
                <w:rFonts w:cs="Calibri"/>
                <w:sz w:val="16"/>
              </w:rPr>
            </w:pPr>
            <w:proofErr w:type="spellStart"/>
            <w:r w:rsidRPr="0030305A">
              <w:rPr>
                <w:rFonts w:cs="Calibri"/>
                <w:sz w:val="16"/>
              </w:rPr>
              <w:t>BmwMotAgSelnStOffsCmpd</w:t>
            </w:r>
            <w:proofErr w:type="spellEnd"/>
          </w:p>
        </w:tc>
        <w:tc>
          <w:tcPr>
            <w:tcW w:w="1141" w:type="dxa"/>
            <w:shd w:val="pct30" w:color="FFFF00" w:fill="auto"/>
          </w:tcPr>
          <w:p w:rsidR="0030305A" w:rsidRPr="00AA38E8" w:rsidRDefault="0030305A" w:rsidP="0030305A">
            <w:pPr>
              <w:spacing w:before="60"/>
              <w:jc w:val="center"/>
              <w:rPr>
                <w:rFonts w:cs="Calibri"/>
                <w:sz w:val="16"/>
              </w:rPr>
            </w:pPr>
            <w:r w:rsidRPr="00AA38E8">
              <w:rPr>
                <w:rFonts w:cs="Calibri"/>
                <w:sz w:val="16"/>
              </w:rPr>
              <w:t>Type</w:t>
            </w:r>
          </w:p>
        </w:tc>
        <w:tc>
          <w:tcPr>
            <w:tcW w:w="865" w:type="dxa"/>
            <w:shd w:val="pct30" w:color="FFFF00" w:fill="auto"/>
          </w:tcPr>
          <w:p w:rsidR="0030305A" w:rsidRPr="00AA38E8" w:rsidRDefault="0030305A" w:rsidP="0030305A">
            <w:pPr>
              <w:spacing w:before="60"/>
              <w:jc w:val="center"/>
              <w:rPr>
                <w:rFonts w:cs="Calibri"/>
                <w:sz w:val="16"/>
              </w:rPr>
            </w:pPr>
            <w:r w:rsidRPr="00AA38E8">
              <w:rPr>
                <w:rFonts w:cs="Calibri"/>
                <w:sz w:val="16"/>
              </w:rPr>
              <w:t>Min</w:t>
            </w:r>
          </w:p>
        </w:tc>
        <w:tc>
          <w:tcPr>
            <w:tcW w:w="1473" w:type="dxa"/>
            <w:shd w:val="pct30" w:color="FFFF00" w:fill="auto"/>
          </w:tcPr>
          <w:p w:rsidR="0030305A" w:rsidRPr="00AA38E8" w:rsidRDefault="0030305A" w:rsidP="0030305A">
            <w:pPr>
              <w:spacing w:before="60"/>
              <w:jc w:val="center"/>
              <w:rPr>
                <w:rFonts w:cs="Calibri"/>
                <w:sz w:val="16"/>
              </w:rPr>
            </w:pPr>
            <w:r w:rsidRPr="00AA38E8">
              <w:rPr>
                <w:rFonts w:cs="Calibri"/>
                <w:sz w:val="16"/>
              </w:rPr>
              <w:t>Max</w:t>
            </w:r>
          </w:p>
        </w:tc>
      </w:tr>
      <w:tr w:rsidR="00981CD9" w:rsidRPr="00AA38E8" w:rsidTr="006E158D">
        <w:tc>
          <w:tcPr>
            <w:tcW w:w="948" w:type="dxa"/>
          </w:tcPr>
          <w:p w:rsidR="00981CD9" w:rsidRPr="00AA38E8" w:rsidRDefault="006C42CC" w:rsidP="00981CD9">
            <w:pPr>
              <w:spacing w:before="60"/>
              <w:rPr>
                <w:rFonts w:cs="Calibri"/>
                <w:b/>
                <w:bCs/>
                <w:sz w:val="16"/>
              </w:rPr>
            </w:pPr>
            <w:r w:rsidRPr="00AA38E8">
              <w:rPr>
                <w:rFonts w:cs="Calibri"/>
                <w:b/>
                <w:bCs/>
                <w:sz w:val="16"/>
              </w:rPr>
              <w:t>Arguments Passed</w:t>
            </w:r>
          </w:p>
        </w:tc>
        <w:tc>
          <w:tcPr>
            <w:tcW w:w="4545" w:type="dxa"/>
          </w:tcPr>
          <w:p w:rsidR="00981CD9" w:rsidRDefault="00981CD9" w:rsidP="00981CD9">
            <w:pPr>
              <w:spacing w:before="60"/>
              <w:rPr>
                <w:rFonts w:cs="Calibri"/>
                <w:sz w:val="16"/>
              </w:rPr>
            </w:pPr>
            <w:r>
              <w:rPr>
                <w:rFonts w:cs="Calibri"/>
                <w:sz w:val="16"/>
              </w:rPr>
              <w:t>BmwQuadRotorOffs_MotRev_T_s08</w:t>
            </w:r>
          </w:p>
        </w:tc>
        <w:tc>
          <w:tcPr>
            <w:tcW w:w="1141" w:type="dxa"/>
          </w:tcPr>
          <w:p w:rsidR="00981CD9" w:rsidRDefault="00981CD9" w:rsidP="00981CD9">
            <w:pPr>
              <w:spacing w:before="60"/>
              <w:rPr>
                <w:rFonts w:cs="Calibri"/>
                <w:sz w:val="16"/>
              </w:rPr>
            </w:pPr>
            <w:r>
              <w:rPr>
                <w:rFonts w:cs="Calibri"/>
                <w:sz w:val="16"/>
              </w:rPr>
              <w:t>sint8</w:t>
            </w:r>
          </w:p>
        </w:tc>
        <w:tc>
          <w:tcPr>
            <w:tcW w:w="865" w:type="dxa"/>
          </w:tcPr>
          <w:p w:rsidR="00981CD9" w:rsidRDefault="00981CD9" w:rsidP="00981CD9">
            <w:pPr>
              <w:spacing w:before="60"/>
              <w:rPr>
                <w:rFonts w:cs="Calibri"/>
                <w:sz w:val="16"/>
              </w:rPr>
            </w:pPr>
            <w:r>
              <w:rPr>
                <w:rFonts w:cs="Calibri"/>
                <w:sz w:val="16"/>
              </w:rPr>
              <w:t>-127</w:t>
            </w:r>
          </w:p>
        </w:tc>
        <w:tc>
          <w:tcPr>
            <w:tcW w:w="1473" w:type="dxa"/>
          </w:tcPr>
          <w:p w:rsidR="00981CD9" w:rsidRDefault="00981CD9" w:rsidP="00981CD9">
            <w:pPr>
              <w:spacing w:before="60"/>
              <w:rPr>
                <w:rFonts w:cs="Calibri"/>
                <w:sz w:val="16"/>
              </w:rPr>
            </w:pPr>
            <w:r>
              <w:rPr>
                <w:rFonts w:cs="Calibri"/>
                <w:sz w:val="16"/>
              </w:rPr>
              <w:t>127</w:t>
            </w:r>
          </w:p>
        </w:tc>
      </w:tr>
      <w:tr w:rsidR="0030305A" w:rsidRPr="00AA38E8" w:rsidTr="006E158D">
        <w:tc>
          <w:tcPr>
            <w:tcW w:w="948" w:type="dxa"/>
          </w:tcPr>
          <w:p w:rsidR="0030305A" w:rsidRPr="00AA38E8" w:rsidRDefault="0030305A" w:rsidP="0030305A">
            <w:pPr>
              <w:spacing w:before="60"/>
              <w:rPr>
                <w:rFonts w:cs="Calibri"/>
                <w:b/>
                <w:bCs/>
                <w:sz w:val="16"/>
              </w:rPr>
            </w:pPr>
            <w:r w:rsidRPr="00AA38E8">
              <w:rPr>
                <w:rFonts w:cs="Calibri"/>
                <w:b/>
                <w:bCs/>
                <w:sz w:val="16"/>
              </w:rPr>
              <w:t>Return Value</w:t>
            </w:r>
          </w:p>
        </w:tc>
        <w:tc>
          <w:tcPr>
            <w:tcW w:w="4545" w:type="dxa"/>
          </w:tcPr>
          <w:p w:rsidR="0030305A" w:rsidRPr="00AA38E8" w:rsidRDefault="00C9031C" w:rsidP="0030305A">
            <w:pPr>
              <w:spacing w:before="60"/>
              <w:rPr>
                <w:rFonts w:cs="Calibri"/>
                <w:sz w:val="16"/>
              </w:rPr>
            </w:pPr>
            <w:r w:rsidRPr="00C9031C">
              <w:rPr>
                <w:rFonts w:cs="Calibri"/>
                <w:sz w:val="16"/>
              </w:rPr>
              <w:t>PinionAgTarConf_Uls_T_f32</w:t>
            </w:r>
          </w:p>
        </w:tc>
        <w:tc>
          <w:tcPr>
            <w:tcW w:w="1141" w:type="dxa"/>
          </w:tcPr>
          <w:p w:rsidR="0030305A" w:rsidRPr="00AA38E8" w:rsidRDefault="00726AF0" w:rsidP="0030305A">
            <w:pPr>
              <w:spacing w:before="60"/>
              <w:rPr>
                <w:rFonts w:cs="Calibri"/>
                <w:sz w:val="16"/>
              </w:rPr>
            </w:pPr>
            <w:r>
              <w:rPr>
                <w:rFonts w:cs="Calibri"/>
                <w:sz w:val="16"/>
              </w:rPr>
              <w:t>float32</w:t>
            </w:r>
          </w:p>
        </w:tc>
        <w:tc>
          <w:tcPr>
            <w:tcW w:w="865" w:type="dxa"/>
          </w:tcPr>
          <w:p w:rsidR="0030305A" w:rsidRPr="00AA38E8" w:rsidRDefault="00A971DB" w:rsidP="0030305A">
            <w:pPr>
              <w:spacing w:before="60"/>
              <w:rPr>
                <w:rFonts w:cs="Calibri"/>
                <w:sz w:val="16"/>
              </w:rPr>
            </w:pPr>
            <w:r>
              <w:rPr>
                <w:rFonts w:cs="Calibri"/>
                <w:sz w:val="16"/>
              </w:rPr>
              <w:t>0</w:t>
            </w:r>
          </w:p>
        </w:tc>
        <w:tc>
          <w:tcPr>
            <w:tcW w:w="1473" w:type="dxa"/>
          </w:tcPr>
          <w:p w:rsidR="0030305A" w:rsidRPr="00AA38E8" w:rsidRDefault="00A971DB" w:rsidP="0030305A">
            <w:pPr>
              <w:spacing w:before="60"/>
              <w:rPr>
                <w:rFonts w:cs="Calibri"/>
                <w:sz w:val="16"/>
              </w:rPr>
            </w:pPr>
            <w:r>
              <w:rPr>
                <w:rFonts w:cs="Calibri"/>
                <w:sz w:val="16"/>
              </w:rPr>
              <w:t>1</w:t>
            </w:r>
          </w:p>
        </w:tc>
      </w:tr>
    </w:tbl>
    <w:p w:rsidR="0030305A" w:rsidRDefault="0030305A" w:rsidP="0030305A">
      <w:pPr>
        <w:pStyle w:val="Heading4"/>
      </w:pPr>
      <w:r>
        <w:t>Design Rationale</w:t>
      </w:r>
    </w:p>
    <w:p w:rsidR="0030305A" w:rsidRPr="007D13DE" w:rsidRDefault="0030305A" w:rsidP="0030305A">
      <w:pPr>
        <w:rPr>
          <w:lang w:bidi="ar-SA"/>
        </w:rPr>
      </w:pPr>
      <w:r>
        <w:rPr>
          <w:lang w:bidi="ar-SA"/>
        </w:rPr>
        <w:t>Refer FDD</w:t>
      </w:r>
    </w:p>
    <w:p w:rsidR="0030305A" w:rsidRPr="00AA38E8" w:rsidRDefault="0030305A" w:rsidP="0030305A">
      <w:pPr>
        <w:pStyle w:val="Heading4"/>
      </w:pPr>
      <w:r>
        <w:t>Processing</w:t>
      </w:r>
    </w:p>
    <w:p w:rsidR="00897B67" w:rsidRDefault="0030305A" w:rsidP="00EE2A3B">
      <w:pPr>
        <w:rPr>
          <w:rFonts w:cs="Calibri"/>
        </w:rPr>
      </w:pPr>
      <w:r>
        <w:rPr>
          <w:rFonts w:cs="Calibri"/>
        </w:rPr>
        <w:t>Refer FDD</w:t>
      </w:r>
    </w:p>
    <w:p w:rsidR="00EE2A3B" w:rsidRPr="00EE2A3B" w:rsidRDefault="00EE2A3B" w:rsidP="00EE2A3B">
      <w:pPr>
        <w:rPr>
          <w:rFonts w:cs="Calibri"/>
        </w:rPr>
      </w:pPr>
    </w:p>
    <w:p w:rsidR="00EE2A3B" w:rsidRDefault="00EE2A3B">
      <w:pPr>
        <w:spacing w:after="0"/>
        <w:rPr>
          <w:b/>
          <w:kern w:val="28"/>
          <w:sz w:val="24"/>
          <w:szCs w:val="20"/>
          <w:lang w:bidi="ar-SA"/>
        </w:rPr>
      </w:pPr>
      <w:r>
        <w:br w:type="page"/>
      </w:r>
    </w:p>
    <w:p w:rsidR="0030305A" w:rsidRPr="00AA38E8" w:rsidRDefault="0030305A" w:rsidP="0030305A">
      <w:pPr>
        <w:pStyle w:val="Heading3"/>
      </w:pPr>
      <w:bookmarkStart w:id="558" w:name="_Toc519157824"/>
      <w:proofErr w:type="spellStart"/>
      <w:r w:rsidRPr="0030305A">
        <w:lastRenderedPageBreak/>
        <w:t>BmwMotAgSelnStSigInvld</w:t>
      </w:r>
      <w:bookmarkEnd w:id="558"/>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3853"/>
        <w:gridCol w:w="1135"/>
        <w:gridCol w:w="1135"/>
        <w:gridCol w:w="1135"/>
      </w:tblGrid>
      <w:tr w:rsidR="0030305A" w:rsidRPr="00AA38E8" w:rsidTr="0030305A">
        <w:tc>
          <w:tcPr>
            <w:tcW w:w="1670" w:type="dxa"/>
          </w:tcPr>
          <w:p w:rsidR="0030305A" w:rsidRPr="00AA38E8" w:rsidRDefault="0030305A" w:rsidP="0030305A">
            <w:pPr>
              <w:spacing w:before="60"/>
              <w:rPr>
                <w:rFonts w:cs="Calibri"/>
                <w:b/>
                <w:bCs/>
                <w:sz w:val="16"/>
              </w:rPr>
            </w:pPr>
            <w:r w:rsidRPr="00AA38E8">
              <w:rPr>
                <w:rFonts w:cs="Calibri"/>
                <w:b/>
                <w:bCs/>
                <w:sz w:val="16"/>
              </w:rPr>
              <w:t>Function Name</w:t>
            </w:r>
          </w:p>
        </w:tc>
        <w:tc>
          <w:tcPr>
            <w:tcW w:w="3853" w:type="dxa"/>
          </w:tcPr>
          <w:p w:rsidR="0030305A" w:rsidRPr="00AA38E8" w:rsidRDefault="0030305A" w:rsidP="0030305A">
            <w:pPr>
              <w:spacing w:before="60"/>
              <w:rPr>
                <w:rFonts w:cs="Calibri"/>
                <w:sz w:val="16"/>
              </w:rPr>
            </w:pPr>
            <w:proofErr w:type="spellStart"/>
            <w:r w:rsidRPr="0030305A">
              <w:rPr>
                <w:rFonts w:cs="Calibri"/>
                <w:sz w:val="16"/>
              </w:rPr>
              <w:t>BmwMotAgSelnStSigInvld</w:t>
            </w:r>
            <w:proofErr w:type="spellEnd"/>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Type</w:t>
            </w:r>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Min</w:t>
            </w:r>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Max</w:t>
            </w:r>
          </w:p>
        </w:tc>
      </w:tr>
      <w:tr w:rsidR="0030305A" w:rsidRPr="00AA38E8" w:rsidTr="0030305A">
        <w:tc>
          <w:tcPr>
            <w:tcW w:w="1670" w:type="dxa"/>
          </w:tcPr>
          <w:p w:rsidR="0030305A" w:rsidRPr="00AA38E8" w:rsidRDefault="0030305A" w:rsidP="0030305A">
            <w:pPr>
              <w:spacing w:before="60"/>
              <w:rPr>
                <w:rFonts w:cs="Calibri"/>
                <w:b/>
                <w:bCs/>
                <w:sz w:val="16"/>
              </w:rPr>
            </w:pPr>
            <w:r w:rsidRPr="00AA38E8">
              <w:rPr>
                <w:rFonts w:cs="Calibri"/>
                <w:b/>
                <w:bCs/>
                <w:sz w:val="16"/>
              </w:rPr>
              <w:t xml:space="preserve">Arguments Passed </w:t>
            </w:r>
          </w:p>
        </w:tc>
        <w:tc>
          <w:tcPr>
            <w:tcW w:w="3853" w:type="dxa"/>
          </w:tcPr>
          <w:p w:rsidR="0030305A" w:rsidRPr="00AA38E8" w:rsidRDefault="00C9031C" w:rsidP="0030305A">
            <w:pPr>
              <w:spacing w:before="60"/>
              <w:rPr>
                <w:rFonts w:cs="Calibri"/>
                <w:sz w:val="16"/>
              </w:rPr>
            </w:pPr>
            <w:proofErr w:type="spellStart"/>
            <w:r w:rsidRPr="00C9031C">
              <w:rPr>
                <w:rFonts w:cs="Calibri"/>
                <w:sz w:val="16"/>
              </w:rPr>
              <w:t>TurnCntrVld_Cnt_T_logl</w:t>
            </w:r>
            <w:proofErr w:type="spellEnd"/>
          </w:p>
        </w:tc>
        <w:tc>
          <w:tcPr>
            <w:tcW w:w="1135" w:type="dxa"/>
          </w:tcPr>
          <w:p w:rsidR="0030305A" w:rsidRPr="00AA38E8" w:rsidRDefault="0030305A" w:rsidP="0030305A">
            <w:pPr>
              <w:spacing w:before="60"/>
              <w:rPr>
                <w:rFonts w:cs="Calibri"/>
                <w:sz w:val="16"/>
              </w:rPr>
            </w:pPr>
            <w:proofErr w:type="spellStart"/>
            <w:r>
              <w:rPr>
                <w:rFonts w:cs="Calibri"/>
                <w:sz w:val="16"/>
              </w:rPr>
              <w:t>boolean</w:t>
            </w:r>
            <w:proofErr w:type="spellEnd"/>
          </w:p>
        </w:tc>
        <w:tc>
          <w:tcPr>
            <w:tcW w:w="1135" w:type="dxa"/>
          </w:tcPr>
          <w:p w:rsidR="0030305A" w:rsidRPr="00AA38E8" w:rsidRDefault="0030305A" w:rsidP="0030305A">
            <w:pPr>
              <w:spacing w:before="60"/>
              <w:rPr>
                <w:rFonts w:cs="Calibri"/>
                <w:sz w:val="16"/>
              </w:rPr>
            </w:pPr>
            <w:r>
              <w:rPr>
                <w:rFonts w:cs="Calibri"/>
                <w:sz w:val="16"/>
              </w:rPr>
              <w:t>FALSE</w:t>
            </w:r>
          </w:p>
        </w:tc>
        <w:tc>
          <w:tcPr>
            <w:tcW w:w="1135" w:type="dxa"/>
          </w:tcPr>
          <w:p w:rsidR="0030305A" w:rsidRPr="00AA38E8" w:rsidRDefault="0030305A" w:rsidP="0030305A">
            <w:pPr>
              <w:spacing w:before="60"/>
              <w:rPr>
                <w:rFonts w:cs="Calibri"/>
                <w:sz w:val="16"/>
              </w:rPr>
            </w:pPr>
            <w:r>
              <w:rPr>
                <w:rFonts w:cs="Calibri"/>
                <w:sz w:val="16"/>
              </w:rPr>
              <w:t>TRUE</w:t>
            </w:r>
          </w:p>
        </w:tc>
      </w:tr>
      <w:tr w:rsidR="0030305A" w:rsidRPr="00AA38E8" w:rsidTr="0030305A">
        <w:tc>
          <w:tcPr>
            <w:tcW w:w="1670" w:type="dxa"/>
          </w:tcPr>
          <w:p w:rsidR="0030305A" w:rsidRPr="00AA38E8" w:rsidRDefault="0030305A" w:rsidP="0030305A">
            <w:pPr>
              <w:spacing w:before="60"/>
              <w:rPr>
                <w:rFonts w:cs="Calibri"/>
                <w:b/>
                <w:bCs/>
                <w:sz w:val="16"/>
              </w:rPr>
            </w:pPr>
          </w:p>
        </w:tc>
        <w:tc>
          <w:tcPr>
            <w:tcW w:w="3853" w:type="dxa"/>
          </w:tcPr>
          <w:p w:rsidR="0030305A" w:rsidRPr="00AA38E8" w:rsidRDefault="00C9031C" w:rsidP="0030305A">
            <w:pPr>
              <w:spacing w:before="60"/>
              <w:rPr>
                <w:rFonts w:cs="Calibri"/>
                <w:sz w:val="16"/>
              </w:rPr>
            </w:pPr>
            <w:proofErr w:type="spellStart"/>
            <w:r w:rsidRPr="00C9031C">
              <w:rPr>
                <w:rFonts w:cs="Calibri"/>
                <w:sz w:val="16"/>
              </w:rPr>
              <w:t>PrevLoopBmwMotAgSelnSt_Cnt_T_enum</w:t>
            </w:r>
            <w:proofErr w:type="spellEnd"/>
          </w:p>
        </w:tc>
        <w:tc>
          <w:tcPr>
            <w:tcW w:w="1135" w:type="dxa"/>
          </w:tcPr>
          <w:p w:rsidR="0030305A" w:rsidRDefault="00726AF0" w:rsidP="0030305A">
            <w:pPr>
              <w:spacing w:before="60"/>
              <w:rPr>
                <w:rFonts w:cs="Calibri"/>
                <w:sz w:val="16"/>
              </w:rPr>
            </w:pPr>
            <w:proofErr w:type="spellStart"/>
            <w:r>
              <w:rPr>
                <w:rFonts w:cs="Calibri"/>
                <w:sz w:val="16"/>
              </w:rPr>
              <w:t>enum</w:t>
            </w:r>
            <w:proofErr w:type="spellEnd"/>
          </w:p>
        </w:tc>
        <w:tc>
          <w:tcPr>
            <w:tcW w:w="1135" w:type="dxa"/>
          </w:tcPr>
          <w:p w:rsidR="0030305A" w:rsidRDefault="00F209FA" w:rsidP="0030305A">
            <w:pPr>
              <w:spacing w:before="60"/>
              <w:rPr>
                <w:rFonts w:cs="Calibri"/>
                <w:sz w:val="16"/>
              </w:rPr>
            </w:pPr>
            <w:r>
              <w:rPr>
                <w:rFonts w:cs="Calibri"/>
                <w:sz w:val="16"/>
              </w:rPr>
              <w:t>2</w:t>
            </w:r>
          </w:p>
        </w:tc>
        <w:tc>
          <w:tcPr>
            <w:tcW w:w="1135" w:type="dxa"/>
          </w:tcPr>
          <w:p w:rsidR="0030305A" w:rsidRDefault="00F209FA" w:rsidP="0030305A">
            <w:pPr>
              <w:spacing w:before="60"/>
              <w:rPr>
                <w:rFonts w:cs="Calibri"/>
                <w:sz w:val="16"/>
              </w:rPr>
            </w:pPr>
            <w:r>
              <w:rPr>
                <w:rFonts w:cs="Calibri"/>
                <w:sz w:val="16"/>
              </w:rPr>
              <w:t>1</w:t>
            </w:r>
            <w:r w:rsidR="00020165">
              <w:rPr>
                <w:rFonts w:cs="Calibri"/>
                <w:sz w:val="16"/>
              </w:rPr>
              <w:t>5</w:t>
            </w:r>
          </w:p>
        </w:tc>
      </w:tr>
      <w:tr w:rsidR="0057387E" w:rsidRPr="00AA38E8" w:rsidTr="0030305A">
        <w:tc>
          <w:tcPr>
            <w:tcW w:w="1670" w:type="dxa"/>
          </w:tcPr>
          <w:p w:rsidR="0057387E" w:rsidRPr="00AA38E8" w:rsidRDefault="0057387E" w:rsidP="0030305A">
            <w:pPr>
              <w:spacing w:before="60"/>
              <w:rPr>
                <w:rFonts w:cs="Calibri"/>
                <w:b/>
                <w:bCs/>
                <w:sz w:val="16"/>
              </w:rPr>
            </w:pPr>
          </w:p>
        </w:tc>
        <w:tc>
          <w:tcPr>
            <w:tcW w:w="3853" w:type="dxa"/>
          </w:tcPr>
          <w:p w:rsidR="0057387E" w:rsidRPr="00C9031C" w:rsidRDefault="0057387E" w:rsidP="0030305A">
            <w:pPr>
              <w:spacing w:before="60"/>
              <w:rPr>
                <w:rFonts w:cs="Calibri"/>
                <w:sz w:val="16"/>
              </w:rPr>
            </w:pPr>
            <w:proofErr w:type="spellStart"/>
            <w:r w:rsidRPr="0057387E">
              <w:rPr>
                <w:rFonts w:cs="Calibri"/>
                <w:sz w:val="16"/>
              </w:rPr>
              <w:t>HwAgSnsrNotTrimFlt_Cnt_T_logl</w:t>
            </w:r>
            <w:proofErr w:type="spellEnd"/>
          </w:p>
        </w:tc>
        <w:tc>
          <w:tcPr>
            <w:tcW w:w="1135" w:type="dxa"/>
          </w:tcPr>
          <w:p w:rsidR="0057387E" w:rsidRDefault="0057387E" w:rsidP="0030305A">
            <w:pPr>
              <w:spacing w:before="60"/>
              <w:rPr>
                <w:rFonts w:cs="Calibri"/>
                <w:sz w:val="16"/>
              </w:rPr>
            </w:pPr>
            <w:proofErr w:type="spellStart"/>
            <w:r>
              <w:rPr>
                <w:rFonts w:cs="Calibri"/>
                <w:sz w:val="16"/>
              </w:rPr>
              <w:t>boolean</w:t>
            </w:r>
            <w:proofErr w:type="spellEnd"/>
          </w:p>
        </w:tc>
        <w:tc>
          <w:tcPr>
            <w:tcW w:w="1135" w:type="dxa"/>
          </w:tcPr>
          <w:p w:rsidR="0057387E" w:rsidRDefault="0057387E" w:rsidP="0030305A">
            <w:pPr>
              <w:spacing w:before="60"/>
              <w:rPr>
                <w:rFonts w:cs="Calibri"/>
                <w:sz w:val="16"/>
              </w:rPr>
            </w:pPr>
            <w:r>
              <w:rPr>
                <w:rFonts w:cs="Calibri"/>
                <w:sz w:val="16"/>
              </w:rPr>
              <w:t>FALSE</w:t>
            </w:r>
          </w:p>
        </w:tc>
        <w:tc>
          <w:tcPr>
            <w:tcW w:w="1135" w:type="dxa"/>
          </w:tcPr>
          <w:p w:rsidR="0057387E" w:rsidRDefault="0057387E" w:rsidP="0030305A">
            <w:pPr>
              <w:spacing w:before="60"/>
              <w:rPr>
                <w:rFonts w:cs="Calibri"/>
                <w:sz w:val="16"/>
              </w:rPr>
            </w:pPr>
            <w:r>
              <w:rPr>
                <w:rFonts w:cs="Calibri"/>
                <w:sz w:val="16"/>
              </w:rPr>
              <w:t>TRUE</w:t>
            </w:r>
          </w:p>
        </w:tc>
      </w:tr>
      <w:tr w:rsidR="0057387E" w:rsidRPr="00AA38E8" w:rsidTr="0030305A">
        <w:tc>
          <w:tcPr>
            <w:tcW w:w="1670" w:type="dxa"/>
          </w:tcPr>
          <w:p w:rsidR="0057387E" w:rsidRPr="00AA38E8" w:rsidRDefault="0057387E" w:rsidP="0030305A">
            <w:pPr>
              <w:spacing w:before="60"/>
              <w:rPr>
                <w:rFonts w:cs="Calibri"/>
                <w:b/>
                <w:bCs/>
                <w:sz w:val="16"/>
              </w:rPr>
            </w:pPr>
          </w:p>
        </w:tc>
        <w:tc>
          <w:tcPr>
            <w:tcW w:w="3853" w:type="dxa"/>
          </w:tcPr>
          <w:p w:rsidR="0057387E" w:rsidRPr="00AA38E8" w:rsidRDefault="0057387E" w:rsidP="0030305A">
            <w:pPr>
              <w:spacing w:before="60"/>
              <w:rPr>
                <w:rFonts w:cs="Calibri"/>
                <w:sz w:val="16"/>
              </w:rPr>
            </w:pPr>
            <w:r w:rsidRPr="00C9031C">
              <w:rPr>
                <w:rFonts w:cs="Calibri"/>
                <w:sz w:val="16"/>
              </w:rPr>
              <w:t>MotAgTurnCntrDeg_MotDeg_T_f32</w:t>
            </w:r>
          </w:p>
        </w:tc>
        <w:tc>
          <w:tcPr>
            <w:tcW w:w="1135" w:type="dxa"/>
          </w:tcPr>
          <w:p w:rsidR="0057387E" w:rsidRDefault="0057387E" w:rsidP="0030305A">
            <w:pPr>
              <w:spacing w:before="60"/>
              <w:rPr>
                <w:rFonts w:cs="Calibri"/>
                <w:sz w:val="16"/>
              </w:rPr>
            </w:pPr>
            <w:r>
              <w:rPr>
                <w:rFonts w:cs="Calibri"/>
                <w:sz w:val="16"/>
              </w:rPr>
              <w:t>float32</w:t>
            </w:r>
          </w:p>
        </w:tc>
        <w:tc>
          <w:tcPr>
            <w:tcW w:w="1135" w:type="dxa"/>
          </w:tcPr>
          <w:p w:rsidR="0057387E" w:rsidRDefault="0057387E" w:rsidP="0030305A">
            <w:pPr>
              <w:spacing w:before="60"/>
              <w:rPr>
                <w:rFonts w:cs="Calibri"/>
                <w:sz w:val="16"/>
              </w:rPr>
            </w:pPr>
            <w:r>
              <w:rPr>
                <w:rFonts w:cs="Calibri"/>
                <w:sz w:val="16"/>
              </w:rPr>
              <w:t>-</w:t>
            </w:r>
            <w:r w:rsidRPr="00EB72B6">
              <w:rPr>
                <w:rFonts w:cs="Calibri"/>
                <w:sz w:val="16"/>
              </w:rPr>
              <w:t>82944000</w:t>
            </w:r>
          </w:p>
        </w:tc>
        <w:tc>
          <w:tcPr>
            <w:tcW w:w="1135" w:type="dxa"/>
          </w:tcPr>
          <w:p w:rsidR="0057387E" w:rsidRDefault="0057387E" w:rsidP="0030305A">
            <w:pPr>
              <w:spacing w:before="60"/>
              <w:rPr>
                <w:rFonts w:cs="Calibri"/>
                <w:sz w:val="16"/>
              </w:rPr>
            </w:pPr>
            <w:r w:rsidRPr="00EB72B6">
              <w:rPr>
                <w:rFonts w:cs="Calibri"/>
                <w:sz w:val="16"/>
              </w:rPr>
              <w:t>83008800</w:t>
            </w:r>
          </w:p>
        </w:tc>
      </w:tr>
      <w:tr w:rsidR="0057387E" w:rsidRPr="00AA38E8" w:rsidTr="0030305A">
        <w:tc>
          <w:tcPr>
            <w:tcW w:w="1670" w:type="dxa"/>
          </w:tcPr>
          <w:p w:rsidR="0057387E" w:rsidRPr="00AA38E8" w:rsidRDefault="0057387E" w:rsidP="0030305A">
            <w:pPr>
              <w:spacing w:before="60"/>
              <w:rPr>
                <w:rFonts w:cs="Calibri"/>
                <w:b/>
                <w:bCs/>
                <w:sz w:val="16"/>
              </w:rPr>
            </w:pPr>
            <w:r w:rsidRPr="00AA38E8">
              <w:rPr>
                <w:rFonts w:cs="Calibri"/>
                <w:b/>
                <w:bCs/>
                <w:sz w:val="16"/>
              </w:rPr>
              <w:t>Return Value</w:t>
            </w:r>
          </w:p>
        </w:tc>
        <w:tc>
          <w:tcPr>
            <w:tcW w:w="3853" w:type="dxa"/>
          </w:tcPr>
          <w:p w:rsidR="0057387E" w:rsidRPr="00AA38E8" w:rsidRDefault="0057387E" w:rsidP="0030305A">
            <w:pPr>
              <w:spacing w:before="60"/>
              <w:rPr>
                <w:rFonts w:cs="Calibri"/>
                <w:sz w:val="16"/>
              </w:rPr>
            </w:pPr>
            <w:r w:rsidRPr="00C9031C">
              <w:rPr>
                <w:rFonts w:cs="Calibri"/>
                <w:sz w:val="16"/>
              </w:rPr>
              <w:t>PinionAgTarConf_Uls_T_f32</w:t>
            </w:r>
          </w:p>
        </w:tc>
        <w:tc>
          <w:tcPr>
            <w:tcW w:w="1135" w:type="dxa"/>
          </w:tcPr>
          <w:p w:rsidR="0057387E" w:rsidRPr="00AA38E8" w:rsidRDefault="0057387E" w:rsidP="0030305A">
            <w:pPr>
              <w:spacing w:before="60"/>
              <w:rPr>
                <w:rFonts w:cs="Calibri"/>
                <w:sz w:val="16"/>
              </w:rPr>
            </w:pPr>
            <w:r>
              <w:rPr>
                <w:rFonts w:cs="Calibri"/>
                <w:sz w:val="16"/>
              </w:rPr>
              <w:t>float32</w:t>
            </w:r>
          </w:p>
        </w:tc>
        <w:tc>
          <w:tcPr>
            <w:tcW w:w="1135" w:type="dxa"/>
          </w:tcPr>
          <w:p w:rsidR="0057387E" w:rsidRPr="00AA38E8" w:rsidRDefault="0057387E" w:rsidP="0030305A">
            <w:pPr>
              <w:spacing w:before="60"/>
              <w:rPr>
                <w:rFonts w:cs="Calibri"/>
                <w:sz w:val="16"/>
              </w:rPr>
            </w:pPr>
            <w:r>
              <w:rPr>
                <w:rFonts w:cs="Calibri"/>
                <w:sz w:val="16"/>
              </w:rPr>
              <w:t>0</w:t>
            </w:r>
          </w:p>
        </w:tc>
        <w:tc>
          <w:tcPr>
            <w:tcW w:w="1135" w:type="dxa"/>
          </w:tcPr>
          <w:p w:rsidR="0057387E" w:rsidRPr="00AA38E8" w:rsidRDefault="0057387E" w:rsidP="0030305A">
            <w:pPr>
              <w:spacing w:before="60"/>
              <w:rPr>
                <w:rFonts w:cs="Calibri"/>
                <w:sz w:val="16"/>
              </w:rPr>
            </w:pPr>
            <w:r>
              <w:rPr>
                <w:rFonts w:cs="Calibri"/>
                <w:sz w:val="16"/>
              </w:rPr>
              <w:t>0</w:t>
            </w:r>
          </w:p>
        </w:tc>
      </w:tr>
    </w:tbl>
    <w:p w:rsidR="0030305A" w:rsidRDefault="0030305A" w:rsidP="0030305A">
      <w:pPr>
        <w:pStyle w:val="Heading4"/>
      </w:pPr>
      <w:r>
        <w:t>Design Rationale</w:t>
      </w:r>
    </w:p>
    <w:p w:rsidR="0030305A" w:rsidRPr="007D13DE" w:rsidRDefault="0030305A" w:rsidP="0030305A">
      <w:pPr>
        <w:rPr>
          <w:lang w:bidi="ar-SA"/>
        </w:rPr>
      </w:pPr>
      <w:r>
        <w:rPr>
          <w:lang w:bidi="ar-SA"/>
        </w:rPr>
        <w:t>Refer FDD</w:t>
      </w:r>
    </w:p>
    <w:p w:rsidR="0030305A" w:rsidRPr="00AA38E8" w:rsidRDefault="0030305A" w:rsidP="0030305A">
      <w:pPr>
        <w:pStyle w:val="Heading4"/>
      </w:pPr>
      <w:r>
        <w:t>Processing</w:t>
      </w:r>
    </w:p>
    <w:p w:rsidR="0030305A" w:rsidRDefault="0030305A" w:rsidP="0030305A">
      <w:pPr>
        <w:rPr>
          <w:rFonts w:cs="Calibri"/>
        </w:rPr>
      </w:pPr>
      <w:r>
        <w:rPr>
          <w:rFonts w:cs="Calibri"/>
        </w:rPr>
        <w:t>Refer FDD</w:t>
      </w:r>
    </w:p>
    <w:p w:rsidR="00897B67" w:rsidRDefault="00897B67" w:rsidP="0030305A">
      <w:pPr>
        <w:rPr>
          <w:rFonts w:cs="Calibri"/>
        </w:rPr>
      </w:pPr>
    </w:p>
    <w:p w:rsidR="0030305A" w:rsidRPr="00AA38E8" w:rsidRDefault="0030305A" w:rsidP="0030305A">
      <w:pPr>
        <w:pStyle w:val="Heading3"/>
      </w:pPr>
      <w:bookmarkStart w:id="559" w:name="_Toc519157825"/>
      <w:proofErr w:type="spellStart"/>
      <w:r w:rsidRPr="0030305A">
        <w:t>PinionAgCalc</w:t>
      </w:r>
      <w:bookmarkEnd w:id="559"/>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3853"/>
        <w:gridCol w:w="1135"/>
        <w:gridCol w:w="1135"/>
        <w:gridCol w:w="1135"/>
      </w:tblGrid>
      <w:tr w:rsidR="0030305A" w:rsidRPr="00AA38E8" w:rsidTr="0030305A">
        <w:tc>
          <w:tcPr>
            <w:tcW w:w="1670" w:type="dxa"/>
          </w:tcPr>
          <w:p w:rsidR="0030305A" w:rsidRPr="00AA38E8" w:rsidRDefault="0030305A" w:rsidP="0030305A">
            <w:pPr>
              <w:spacing w:before="60"/>
              <w:rPr>
                <w:rFonts w:cs="Calibri"/>
                <w:b/>
                <w:bCs/>
                <w:sz w:val="16"/>
              </w:rPr>
            </w:pPr>
            <w:r w:rsidRPr="00AA38E8">
              <w:rPr>
                <w:rFonts w:cs="Calibri"/>
                <w:b/>
                <w:bCs/>
                <w:sz w:val="16"/>
              </w:rPr>
              <w:t>Function Name</w:t>
            </w:r>
          </w:p>
        </w:tc>
        <w:tc>
          <w:tcPr>
            <w:tcW w:w="3853" w:type="dxa"/>
          </w:tcPr>
          <w:p w:rsidR="0030305A" w:rsidRPr="00AA38E8" w:rsidRDefault="0030305A" w:rsidP="0030305A">
            <w:pPr>
              <w:spacing w:before="60"/>
              <w:rPr>
                <w:rFonts w:cs="Calibri"/>
                <w:sz w:val="16"/>
              </w:rPr>
            </w:pPr>
            <w:proofErr w:type="spellStart"/>
            <w:r w:rsidRPr="0030305A">
              <w:rPr>
                <w:rFonts w:cs="Calibri"/>
                <w:sz w:val="16"/>
              </w:rPr>
              <w:t>PinionAgCalc</w:t>
            </w:r>
            <w:proofErr w:type="spellEnd"/>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Type</w:t>
            </w:r>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Min</w:t>
            </w:r>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Max</w:t>
            </w:r>
          </w:p>
        </w:tc>
      </w:tr>
      <w:tr w:rsidR="0030305A" w:rsidRPr="00AA38E8" w:rsidTr="0030305A">
        <w:tc>
          <w:tcPr>
            <w:tcW w:w="1670" w:type="dxa"/>
          </w:tcPr>
          <w:p w:rsidR="0030305A" w:rsidRPr="00AA38E8" w:rsidRDefault="0030305A" w:rsidP="0030305A">
            <w:pPr>
              <w:spacing w:before="60"/>
              <w:rPr>
                <w:rFonts w:cs="Calibri"/>
                <w:b/>
                <w:bCs/>
                <w:sz w:val="16"/>
              </w:rPr>
            </w:pPr>
            <w:r w:rsidRPr="00AA38E8">
              <w:rPr>
                <w:rFonts w:cs="Calibri"/>
                <w:b/>
                <w:bCs/>
                <w:sz w:val="16"/>
              </w:rPr>
              <w:t xml:space="preserve">Arguments Passed </w:t>
            </w:r>
          </w:p>
        </w:tc>
        <w:tc>
          <w:tcPr>
            <w:tcW w:w="3853" w:type="dxa"/>
          </w:tcPr>
          <w:p w:rsidR="0030305A" w:rsidRPr="00AA38E8" w:rsidRDefault="0046720D" w:rsidP="0030305A">
            <w:pPr>
              <w:spacing w:before="60"/>
              <w:rPr>
                <w:rFonts w:cs="Calibri"/>
                <w:sz w:val="16"/>
              </w:rPr>
            </w:pPr>
            <w:r w:rsidRPr="0046720D">
              <w:rPr>
                <w:rFonts w:cs="Calibri"/>
                <w:sz w:val="16"/>
              </w:rPr>
              <w:t>OffsCpmpdMotPosn_MotDeg_T_f32</w:t>
            </w:r>
          </w:p>
        </w:tc>
        <w:tc>
          <w:tcPr>
            <w:tcW w:w="1135" w:type="dxa"/>
          </w:tcPr>
          <w:p w:rsidR="0030305A" w:rsidRPr="00AA38E8" w:rsidRDefault="00726AF0" w:rsidP="0030305A">
            <w:pPr>
              <w:spacing w:before="60"/>
              <w:rPr>
                <w:rFonts w:cs="Calibri"/>
                <w:sz w:val="16"/>
              </w:rPr>
            </w:pPr>
            <w:r>
              <w:rPr>
                <w:rFonts w:cs="Calibri"/>
                <w:sz w:val="16"/>
              </w:rPr>
              <w:t>float32</w:t>
            </w:r>
          </w:p>
        </w:tc>
        <w:tc>
          <w:tcPr>
            <w:tcW w:w="1135" w:type="dxa"/>
          </w:tcPr>
          <w:p w:rsidR="0030305A" w:rsidRPr="00AA38E8" w:rsidRDefault="0046720D" w:rsidP="0030305A">
            <w:pPr>
              <w:spacing w:before="60"/>
              <w:rPr>
                <w:rFonts w:cs="Calibri"/>
                <w:sz w:val="16"/>
              </w:rPr>
            </w:pPr>
            <w:r w:rsidRPr="0046720D">
              <w:rPr>
                <w:rFonts w:cs="Calibri"/>
                <w:sz w:val="16"/>
              </w:rPr>
              <w:t>-82989720</w:t>
            </w:r>
          </w:p>
        </w:tc>
        <w:tc>
          <w:tcPr>
            <w:tcW w:w="1135" w:type="dxa"/>
          </w:tcPr>
          <w:p w:rsidR="0030305A" w:rsidRPr="00AA38E8" w:rsidRDefault="0046720D" w:rsidP="0030305A">
            <w:pPr>
              <w:spacing w:before="60"/>
              <w:rPr>
                <w:rFonts w:cs="Calibri"/>
                <w:sz w:val="16"/>
              </w:rPr>
            </w:pPr>
            <w:r w:rsidRPr="0046720D">
              <w:rPr>
                <w:rFonts w:cs="Calibri"/>
                <w:sz w:val="16"/>
              </w:rPr>
              <w:t>83054520</w:t>
            </w:r>
          </w:p>
        </w:tc>
      </w:tr>
      <w:tr w:rsidR="0030305A" w:rsidRPr="00AA38E8" w:rsidTr="0030305A">
        <w:tc>
          <w:tcPr>
            <w:tcW w:w="1670" w:type="dxa"/>
          </w:tcPr>
          <w:p w:rsidR="0030305A" w:rsidRPr="00AA38E8" w:rsidRDefault="0030305A" w:rsidP="0030305A">
            <w:pPr>
              <w:spacing w:before="60"/>
              <w:rPr>
                <w:rFonts w:cs="Calibri"/>
                <w:b/>
                <w:bCs/>
                <w:sz w:val="16"/>
              </w:rPr>
            </w:pPr>
          </w:p>
        </w:tc>
        <w:tc>
          <w:tcPr>
            <w:tcW w:w="3853" w:type="dxa"/>
          </w:tcPr>
          <w:p w:rsidR="0030305A" w:rsidRPr="00AA38E8" w:rsidRDefault="00C9031C" w:rsidP="0030305A">
            <w:pPr>
              <w:spacing w:before="60"/>
              <w:rPr>
                <w:rFonts w:cs="Calibri"/>
                <w:sz w:val="16"/>
              </w:rPr>
            </w:pPr>
            <w:r w:rsidRPr="00C9031C">
              <w:rPr>
                <w:rFonts w:cs="Calibri"/>
                <w:sz w:val="16"/>
              </w:rPr>
              <w:t>CmplncErrMotToPinion_HwDeg_T_f32</w:t>
            </w:r>
          </w:p>
        </w:tc>
        <w:tc>
          <w:tcPr>
            <w:tcW w:w="1135" w:type="dxa"/>
          </w:tcPr>
          <w:p w:rsidR="0030305A" w:rsidRDefault="00726AF0" w:rsidP="0030305A">
            <w:pPr>
              <w:spacing w:before="60"/>
              <w:rPr>
                <w:rFonts w:cs="Calibri"/>
                <w:sz w:val="16"/>
              </w:rPr>
            </w:pPr>
            <w:r>
              <w:rPr>
                <w:rFonts w:cs="Calibri"/>
                <w:sz w:val="16"/>
              </w:rPr>
              <w:t>float32</w:t>
            </w:r>
          </w:p>
        </w:tc>
        <w:tc>
          <w:tcPr>
            <w:tcW w:w="1135" w:type="dxa"/>
          </w:tcPr>
          <w:p w:rsidR="0030305A" w:rsidRDefault="00F209FA" w:rsidP="0030305A">
            <w:pPr>
              <w:spacing w:before="60"/>
              <w:rPr>
                <w:rFonts w:cs="Calibri"/>
                <w:sz w:val="16"/>
              </w:rPr>
            </w:pPr>
            <w:r>
              <w:rPr>
                <w:rFonts w:cs="Calibri"/>
                <w:sz w:val="16"/>
              </w:rPr>
              <w:t>-5</w:t>
            </w:r>
          </w:p>
        </w:tc>
        <w:tc>
          <w:tcPr>
            <w:tcW w:w="1135" w:type="dxa"/>
          </w:tcPr>
          <w:p w:rsidR="0030305A" w:rsidRDefault="00F209FA" w:rsidP="0030305A">
            <w:pPr>
              <w:spacing w:before="60"/>
              <w:rPr>
                <w:rFonts w:cs="Calibri"/>
                <w:sz w:val="16"/>
              </w:rPr>
            </w:pPr>
            <w:r>
              <w:rPr>
                <w:rFonts w:cs="Calibri"/>
                <w:sz w:val="16"/>
              </w:rPr>
              <w:t>5</w:t>
            </w:r>
          </w:p>
        </w:tc>
      </w:tr>
      <w:tr w:rsidR="0030305A" w:rsidRPr="00AA38E8" w:rsidTr="0030305A">
        <w:tc>
          <w:tcPr>
            <w:tcW w:w="1670" w:type="dxa"/>
          </w:tcPr>
          <w:p w:rsidR="0030305A" w:rsidRPr="00AA38E8" w:rsidRDefault="0030305A" w:rsidP="0030305A">
            <w:pPr>
              <w:spacing w:before="60"/>
              <w:rPr>
                <w:rFonts w:cs="Calibri"/>
                <w:b/>
                <w:bCs/>
                <w:sz w:val="16"/>
              </w:rPr>
            </w:pPr>
            <w:r w:rsidRPr="00AA38E8">
              <w:rPr>
                <w:rFonts w:cs="Calibri"/>
                <w:b/>
                <w:bCs/>
                <w:sz w:val="16"/>
              </w:rPr>
              <w:t>Return Value</w:t>
            </w:r>
          </w:p>
        </w:tc>
        <w:tc>
          <w:tcPr>
            <w:tcW w:w="3853" w:type="dxa"/>
          </w:tcPr>
          <w:p w:rsidR="0030305A" w:rsidRPr="00AA38E8" w:rsidRDefault="00897B67" w:rsidP="0030305A">
            <w:pPr>
              <w:spacing w:before="60"/>
              <w:rPr>
                <w:rFonts w:cs="Calibri"/>
                <w:sz w:val="16"/>
              </w:rPr>
            </w:pPr>
            <w:r w:rsidRPr="00897B67">
              <w:rPr>
                <w:rFonts w:cs="Calibri"/>
                <w:sz w:val="16"/>
              </w:rPr>
              <w:t>BmwPinionAg_HwDeg_T_f32</w:t>
            </w:r>
          </w:p>
        </w:tc>
        <w:tc>
          <w:tcPr>
            <w:tcW w:w="1135" w:type="dxa"/>
          </w:tcPr>
          <w:p w:rsidR="0030305A" w:rsidRPr="00AA38E8" w:rsidRDefault="00C9031C" w:rsidP="0030305A">
            <w:pPr>
              <w:spacing w:before="60"/>
              <w:rPr>
                <w:rFonts w:cs="Calibri"/>
                <w:sz w:val="16"/>
              </w:rPr>
            </w:pPr>
            <w:r>
              <w:rPr>
                <w:rFonts w:cs="Calibri"/>
                <w:sz w:val="16"/>
              </w:rPr>
              <w:t>float32</w:t>
            </w:r>
          </w:p>
        </w:tc>
        <w:tc>
          <w:tcPr>
            <w:tcW w:w="1135" w:type="dxa"/>
          </w:tcPr>
          <w:p w:rsidR="0030305A" w:rsidRPr="00AA38E8" w:rsidRDefault="00F209FA" w:rsidP="0030305A">
            <w:pPr>
              <w:spacing w:before="60"/>
              <w:rPr>
                <w:rFonts w:cs="Calibri"/>
                <w:sz w:val="16"/>
              </w:rPr>
            </w:pPr>
            <w:r>
              <w:rPr>
                <w:rFonts w:cs="Calibri"/>
                <w:sz w:val="16"/>
              </w:rPr>
              <w:t>-1440</w:t>
            </w:r>
          </w:p>
        </w:tc>
        <w:tc>
          <w:tcPr>
            <w:tcW w:w="1135" w:type="dxa"/>
          </w:tcPr>
          <w:p w:rsidR="0030305A" w:rsidRPr="00AA38E8" w:rsidRDefault="00F209FA" w:rsidP="0030305A">
            <w:pPr>
              <w:spacing w:before="60"/>
              <w:rPr>
                <w:rFonts w:cs="Calibri"/>
                <w:sz w:val="16"/>
              </w:rPr>
            </w:pPr>
            <w:r>
              <w:rPr>
                <w:rFonts w:cs="Calibri"/>
                <w:sz w:val="16"/>
              </w:rPr>
              <w:t>1440</w:t>
            </w:r>
          </w:p>
        </w:tc>
      </w:tr>
    </w:tbl>
    <w:p w:rsidR="0030305A" w:rsidRDefault="0030305A" w:rsidP="0030305A">
      <w:pPr>
        <w:pStyle w:val="Heading4"/>
      </w:pPr>
      <w:r>
        <w:t>Design Rationale</w:t>
      </w:r>
    </w:p>
    <w:p w:rsidR="0030305A" w:rsidRPr="007D13DE" w:rsidRDefault="0030305A" w:rsidP="0030305A">
      <w:pPr>
        <w:rPr>
          <w:lang w:bidi="ar-SA"/>
        </w:rPr>
      </w:pPr>
      <w:r>
        <w:rPr>
          <w:lang w:bidi="ar-SA"/>
        </w:rPr>
        <w:t>Refer FDD</w:t>
      </w:r>
    </w:p>
    <w:p w:rsidR="0030305A" w:rsidRPr="00AA38E8" w:rsidRDefault="0030305A" w:rsidP="0030305A">
      <w:pPr>
        <w:pStyle w:val="Heading4"/>
      </w:pPr>
      <w:r>
        <w:t>Processing</w:t>
      </w:r>
    </w:p>
    <w:p w:rsidR="0030305A" w:rsidRDefault="0030305A" w:rsidP="0030305A">
      <w:pPr>
        <w:rPr>
          <w:rFonts w:cs="Calibri"/>
        </w:rPr>
      </w:pPr>
      <w:r>
        <w:rPr>
          <w:rFonts w:cs="Calibri"/>
        </w:rPr>
        <w:t>Refer FDD</w:t>
      </w:r>
    </w:p>
    <w:p w:rsidR="00897B67" w:rsidRDefault="00897B67" w:rsidP="0030305A">
      <w:pPr>
        <w:rPr>
          <w:rFonts w:cs="Calibri"/>
        </w:rPr>
      </w:pPr>
    </w:p>
    <w:p w:rsidR="0030305A" w:rsidRPr="00AA38E8" w:rsidRDefault="0030305A" w:rsidP="0030305A">
      <w:pPr>
        <w:pStyle w:val="Heading3"/>
      </w:pPr>
      <w:bookmarkStart w:id="560" w:name="_Toc519157826"/>
      <w:proofErr w:type="spellStart"/>
      <w:r w:rsidRPr="0030305A">
        <w:t>ClrNotCmplPinionAgFlg</w:t>
      </w:r>
      <w:bookmarkEnd w:id="560"/>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3853"/>
        <w:gridCol w:w="1135"/>
        <w:gridCol w:w="1135"/>
        <w:gridCol w:w="1135"/>
      </w:tblGrid>
      <w:tr w:rsidR="0030305A" w:rsidRPr="00AA38E8" w:rsidTr="0030305A">
        <w:tc>
          <w:tcPr>
            <w:tcW w:w="1670" w:type="dxa"/>
          </w:tcPr>
          <w:p w:rsidR="0030305A" w:rsidRPr="00AA38E8" w:rsidRDefault="0030305A" w:rsidP="0030305A">
            <w:pPr>
              <w:spacing w:before="60"/>
              <w:rPr>
                <w:rFonts w:cs="Calibri"/>
                <w:b/>
                <w:bCs/>
                <w:sz w:val="16"/>
              </w:rPr>
            </w:pPr>
            <w:r w:rsidRPr="00AA38E8">
              <w:rPr>
                <w:rFonts w:cs="Calibri"/>
                <w:b/>
                <w:bCs/>
                <w:sz w:val="16"/>
              </w:rPr>
              <w:t>Function Name</w:t>
            </w:r>
          </w:p>
        </w:tc>
        <w:tc>
          <w:tcPr>
            <w:tcW w:w="3853" w:type="dxa"/>
          </w:tcPr>
          <w:p w:rsidR="0030305A" w:rsidRPr="00AA38E8" w:rsidRDefault="0030305A" w:rsidP="0030305A">
            <w:pPr>
              <w:spacing w:before="60"/>
              <w:rPr>
                <w:rFonts w:cs="Calibri"/>
                <w:sz w:val="16"/>
              </w:rPr>
            </w:pPr>
            <w:proofErr w:type="spellStart"/>
            <w:r w:rsidRPr="0030305A">
              <w:rPr>
                <w:rFonts w:cs="Calibri"/>
                <w:sz w:val="16"/>
              </w:rPr>
              <w:t>ClrNotCmplPinionAgFlg</w:t>
            </w:r>
            <w:proofErr w:type="spellEnd"/>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Type</w:t>
            </w:r>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Min</w:t>
            </w:r>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Max</w:t>
            </w:r>
          </w:p>
        </w:tc>
      </w:tr>
      <w:tr w:rsidR="0030305A" w:rsidRPr="00AA38E8" w:rsidTr="0030305A">
        <w:tc>
          <w:tcPr>
            <w:tcW w:w="1670" w:type="dxa"/>
          </w:tcPr>
          <w:p w:rsidR="0030305A" w:rsidRPr="00AA38E8" w:rsidRDefault="0030305A" w:rsidP="0030305A">
            <w:pPr>
              <w:spacing w:before="60"/>
              <w:rPr>
                <w:rFonts w:cs="Calibri"/>
                <w:b/>
                <w:bCs/>
                <w:sz w:val="16"/>
              </w:rPr>
            </w:pPr>
            <w:r w:rsidRPr="00AA38E8">
              <w:rPr>
                <w:rFonts w:cs="Calibri"/>
                <w:b/>
                <w:bCs/>
                <w:sz w:val="16"/>
              </w:rPr>
              <w:t xml:space="preserve">Arguments Passed </w:t>
            </w:r>
          </w:p>
        </w:tc>
        <w:tc>
          <w:tcPr>
            <w:tcW w:w="3853" w:type="dxa"/>
          </w:tcPr>
          <w:p w:rsidR="0030305A" w:rsidRPr="00AA38E8" w:rsidRDefault="00C9031C" w:rsidP="0030305A">
            <w:pPr>
              <w:spacing w:before="60"/>
              <w:rPr>
                <w:rFonts w:cs="Calibri"/>
                <w:sz w:val="16"/>
              </w:rPr>
            </w:pPr>
            <w:proofErr w:type="spellStart"/>
            <w:r w:rsidRPr="00C9031C">
              <w:rPr>
                <w:rFonts w:cs="Calibri"/>
                <w:sz w:val="16"/>
              </w:rPr>
              <w:t>LongTermRackCentrCmpl_Cnt_T_logl</w:t>
            </w:r>
            <w:proofErr w:type="spellEnd"/>
          </w:p>
        </w:tc>
        <w:tc>
          <w:tcPr>
            <w:tcW w:w="1135" w:type="dxa"/>
          </w:tcPr>
          <w:p w:rsidR="0030305A" w:rsidRPr="00AA38E8" w:rsidRDefault="0030305A" w:rsidP="0030305A">
            <w:pPr>
              <w:spacing w:before="60"/>
              <w:rPr>
                <w:rFonts w:cs="Calibri"/>
                <w:sz w:val="16"/>
              </w:rPr>
            </w:pPr>
            <w:proofErr w:type="spellStart"/>
            <w:r>
              <w:rPr>
                <w:rFonts w:cs="Calibri"/>
                <w:sz w:val="16"/>
              </w:rPr>
              <w:t>boolean</w:t>
            </w:r>
            <w:proofErr w:type="spellEnd"/>
          </w:p>
        </w:tc>
        <w:tc>
          <w:tcPr>
            <w:tcW w:w="1135" w:type="dxa"/>
          </w:tcPr>
          <w:p w:rsidR="0030305A" w:rsidRPr="00AA38E8" w:rsidRDefault="0030305A" w:rsidP="0030305A">
            <w:pPr>
              <w:spacing w:before="60"/>
              <w:rPr>
                <w:rFonts w:cs="Calibri"/>
                <w:sz w:val="16"/>
              </w:rPr>
            </w:pPr>
            <w:r>
              <w:rPr>
                <w:rFonts w:cs="Calibri"/>
                <w:sz w:val="16"/>
              </w:rPr>
              <w:t>FALSE</w:t>
            </w:r>
          </w:p>
        </w:tc>
        <w:tc>
          <w:tcPr>
            <w:tcW w:w="1135" w:type="dxa"/>
          </w:tcPr>
          <w:p w:rsidR="0030305A" w:rsidRPr="00AA38E8" w:rsidRDefault="0030305A" w:rsidP="0030305A">
            <w:pPr>
              <w:spacing w:before="60"/>
              <w:rPr>
                <w:rFonts w:cs="Calibri"/>
                <w:sz w:val="16"/>
              </w:rPr>
            </w:pPr>
            <w:r>
              <w:rPr>
                <w:rFonts w:cs="Calibri"/>
                <w:sz w:val="16"/>
              </w:rPr>
              <w:t>TRUE</w:t>
            </w:r>
          </w:p>
        </w:tc>
      </w:tr>
      <w:tr w:rsidR="0030305A" w:rsidRPr="00AA38E8" w:rsidTr="0030305A">
        <w:tc>
          <w:tcPr>
            <w:tcW w:w="1670" w:type="dxa"/>
          </w:tcPr>
          <w:p w:rsidR="0030305A" w:rsidRPr="00AA38E8" w:rsidRDefault="0030305A" w:rsidP="0030305A">
            <w:pPr>
              <w:spacing w:before="60"/>
              <w:rPr>
                <w:rFonts w:cs="Calibri"/>
                <w:b/>
                <w:bCs/>
                <w:sz w:val="16"/>
              </w:rPr>
            </w:pPr>
            <w:r w:rsidRPr="00AA38E8">
              <w:rPr>
                <w:rFonts w:cs="Calibri"/>
                <w:b/>
                <w:bCs/>
                <w:sz w:val="16"/>
              </w:rPr>
              <w:t>Return Value</w:t>
            </w:r>
          </w:p>
        </w:tc>
        <w:tc>
          <w:tcPr>
            <w:tcW w:w="3853" w:type="dxa"/>
          </w:tcPr>
          <w:p w:rsidR="0030305A" w:rsidRPr="00AA38E8" w:rsidRDefault="00C9031C" w:rsidP="0030305A">
            <w:pPr>
              <w:spacing w:before="60"/>
              <w:rPr>
                <w:rFonts w:cs="Calibri"/>
                <w:sz w:val="16"/>
              </w:rPr>
            </w:pPr>
            <w:r>
              <w:rPr>
                <w:rFonts w:cs="Calibri"/>
                <w:sz w:val="16"/>
              </w:rPr>
              <w:t>None</w:t>
            </w:r>
          </w:p>
        </w:tc>
        <w:tc>
          <w:tcPr>
            <w:tcW w:w="1135" w:type="dxa"/>
          </w:tcPr>
          <w:p w:rsidR="0030305A" w:rsidRPr="00AA38E8" w:rsidRDefault="0030305A" w:rsidP="0030305A">
            <w:pPr>
              <w:spacing w:before="60"/>
              <w:rPr>
                <w:rFonts w:cs="Calibri"/>
                <w:sz w:val="16"/>
              </w:rPr>
            </w:pPr>
          </w:p>
        </w:tc>
        <w:tc>
          <w:tcPr>
            <w:tcW w:w="1135" w:type="dxa"/>
          </w:tcPr>
          <w:p w:rsidR="0030305A" w:rsidRPr="00AA38E8" w:rsidRDefault="0030305A" w:rsidP="0030305A">
            <w:pPr>
              <w:spacing w:before="60"/>
              <w:rPr>
                <w:rFonts w:cs="Calibri"/>
                <w:sz w:val="16"/>
              </w:rPr>
            </w:pPr>
          </w:p>
        </w:tc>
        <w:tc>
          <w:tcPr>
            <w:tcW w:w="1135" w:type="dxa"/>
          </w:tcPr>
          <w:p w:rsidR="0030305A" w:rsidRPr="00AA38E8" w:rsidRDefault="0030305A" w:rsidP="0030305A">
            <w:pPr>
              <w:spacing w:before="60"/>
              <w:rPr>
                <w:rFonts w:cs="Calibri"/>
                <w:sz w:val="16"/>
              </w:rPr>
            </w:pPr>
          </w:p>
        </w:tc>
      </w:tr>
    </w:tbl>
    <w:p w:rsidR="0030305A" w:rsidRDefault="0030305A" w:rsidP="0030305A">
      <w:pPr>
        <w:pStyle w:val="Heading4"/>
      </w:pPr>
      <w:r>
        <w:t>Design Rationale</w:t>
      </w:r>
    </w:p>
    <w:p w:rsidR="0030305A" w:rsidRPr="007D13DE" w:rsidRDefault="0030305A" w:rsidP="0030305A">
      <w:pPr>
        <w:rPr>
          <w:lang w:bidi="ar-SA"/>
        </w:rPr>
      </w:pPr>
      <w:r>
        <w:rPr>
          <w:lang w:bidi="ar-SA"/>
        </w:rPr>
        <w:t>Refer FDD</w:t>
      </w:r>
    </w:p>
    <w:p w:rsidR="0030305A" w:rsidRPr="00AA38E8" w:rsidRDefault="0030305A" w:rsidP="0030305A">
      <w:pPr>
        <w:pStyle w:val="Heading4"/>
      </w:pPr>
      <w:r>
        <w:t>Processing</w:t>
      </w:r>
    </w:p>
    <w:p w:rsidR="0030305A" w:rsidRDefault="0030305A" w:rsidP="0030305A">
      <w:pPr>
        <w:rPr>
          <w:rFonts w:cs="Calibri"/>
        </w:rPr>
      </w:pPr>
      <w:r>
        <w:rPr>
          <w:rFonts w:cs="Calibri"/>
        </w:rPr>
        <w:t>Refer FDD</w:t>
      </w:r>
    </w:p>
    <w:p w:rsidR="0030305A" w:rsidRPr="00AA38E8" w:rsidRDefault="0030305A" w:rsidP="0030305A">
      <w:pPr>
        <w:pStyle w:val="Heading3"/>
      </w:pPr>
      <w:bookmarkStart w:id="561" w:name="_Toc519157827"/>
      <w:proofErr w:type="spellStart"/>
      <w:r w:rsidRPr="0030305A">
        <w:lastRenderedPageBreak/>
        <w:t>CalcEot</w:t>
      </w:r>
      <w:bookmarkEnd w:id="561"/>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3853"/>
        <w:gridCol w:w="1135"/>
        <w:gridCol w:w="1135"/>
        <w:gridCol w:w="1135"/>
      </w:tblGrid>
      <w:tr w:rsidR="0030305A" w:rsidRPr="00AA38E8" w:rsidTr="0030305A">
        <w:tc>
          <w:tcPr>
            <w:tcW w:w="1670" w:type="dxa"/>
          </w:tcPr>
          <w:p w:rsidR="0030305A" w:rsidRPr="00AA38E8" w:rsidRDefault="0030305A" w:rsidP="0030305A">
            <w:pPr>
              <w:spacing w:before="60"/>
              <w:rPr>
                <w:rFonts w:cs="Calibri"/>
                <w:b/>
                <w:bCs/>
                <w:sz w:val="16"/>
              </w:rPr>
            </w:pPr>
            <w:r w:rsidRPr="00AA38E8">
              <w:rPr>
                <w:rFonts w:cs="Calibri"/>
                <w:b/>
                <w:bCs/>
                <w:sz w:val="16"/>
              </w:rPr>
              <w:t>Function Name</w:t>
            </w:r>
          </w:p>
        </w:tc>
        <w:tc>
          <w:tcPr>
            <w:tcW w:w="3853" w:type="dxa"/>
          </w:tcPr>
          <w:p w:rsidR="0030305A" w:rsidRPr="00AA38E8" w:rsidRDefault="0030305A" w:rsidP="0030305A">
            <w:pPr>
              <w:spacing w:before="60"/>
              <w:rPr>
                <w:rFonts w:cs="Calibri"/>
                <w:sz w:val="16"/>
              </w:rPr>
            </w:pPr>
            <w:proofErr w:type="spellStart"/>
            <w:r w:rsidRPr="0030305A">
              <w:rPr>
                <w:rFonts w:cs="Calibri"/>
                <w:sz w:val="16"/>
              </w:rPr>
              <w:t>CalcEot</w:t>
            </w:r>
            <w:proofErr w:type="spellEnd"/>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Type</w:t>
            </w:r>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Min</w:t>
            </w:r>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Max</w:t>
            </w:r>
          </w:p>
        </w:tc>
      </w:tr>
      <w:tr w:rsidR="0030305A" w:rsidRPr="00AA38E8" w:rsidTr="0030305A">
        <w:tc>
          <w:tcPr>
            <w:tcW w:w="1670" w:type="dxa"/>
          </w:tcPr>
          <w:p w:rsidR="0030305A" w:rsidRPr="00AA38E8" w:rsidRDefault="0030305A" w:rsidP="0030305A">
            <w:pPr>
              <w:spacing w:before="60"/>
              <w:rPr>
                <w:rFonts w:cs="Calibri"/>
                <w:b/>
                <w:bCs/>
                <w:sz w:val="16"/>
              </w:rPr>
            </w:pPr>
            <w:r w:rsidRPr="00AA38E8">
              <w:rPr>
                <w:rFonts w:cs="Calibri"/>
                <w:b/>
                <w:bCs/>
                <w:sz w:val="16"/>
              </w:rPr>
              <w:t xml:space="preserve">Arguments Passed </w:t>
            </w:r>
          </w:p>
        </w:tc>
        <w:tc>
          <w:tcPr>
            <w:tcW w:w="3853" w:type="dxa"/>
          </w:tcPr>
          <w:p w:rsidR="0030305A" w:rsidRPr="00AA38E8" w:rsidRDefault="00C9031C" w:rsidP="0030305A">
            <w:pPr>
              <w:spacing w:before="60"/>
              <w:rPr>
                <w:rFonts w:cs="Calibri"/>
                <w:sz w:val="16"/>
              </w:rPr>
            </w:pPr>
            <w:r w:rsidRPr="00C9031C">
              <w:rPr>
                <w:rFonts w:cs="Calibri"/>
                <w:sz w:val="16"/>
              </w:rPr>
              <w:t>TotRackTrvl_HwDeg_T_f32</w:t>
            </w:r>
          </w:p>
        </w:tc>
        <w:tc>
          <w:tcPr>
            <w:tcW w:w="1135" w:type="dxa"/>
          </w:tcPr>
          <w:p w:rsidR="0030305A" w:rsidRPr="00AA38E8" w:rsidRDefault="00726AF0" w:rsidP="0030305A">
            <w:pPr>
              <w:spacing w:before="60"/>
              <w:rPr>
                <w:rFonts w:cs="Calibri"/>
                <w:sz w:val="16"/>
              </w:rPr>
            </w:pPr>
            <w:r>
              <w:rPr>
                <w:rFonts w:cs="Calibri"/>
                <w:sz w:val="16"/>
              </w:rPr>
              <w:t>float32</w:t>
            </w:r>
          </w:p>
        </w:tc>
        <w:tc>
          <w:tcPr>
            <w:tcW w:w="1135" w:type="dxa"/>
          </w:tcPr>
          <w:p w:rsidR="0030305A" w:rsidRPr="00AA38E8" w:rsidRDefault="00F209FA" w:rsidP="0030305A">
            <w:pPr>
              <w:spacing w:before="60"/>
              <w:rPr>
                <w:rFonts w:cs="Calibri"/>
                <w:sz w:val="16"/>
              </w:rPr>
            </w:pPr>
            <w:r>
              <w:rPr>
                <w:rFonts w:cs="Calibri"/>
                <w:sz w:val="16"/>
              </w:rPr>
              <w:t>-2880</w:t>
            </w:r>
          </w:p>
        </w:tc>
        <w:tc>
          <w:tcPr>
            <w:tcW w:w="1135" w:type="dxa"/>
          </w:tcPr>
          <w:p w:rsidR="0030305A" w:rsidRPr="00AA38E8" w:rsidRDefault="00F209FA" w:rsidP="0030305A">
            <w:pPr>
              <w:spacing w:before="60"/>
              <w:rPr>
                <w:rFonts w:cs="Calibri"/>
                <w:sz w:val="16"/>
              </w:rPr>
            </w:pPr>
            <w:r>
              <w:rPr>
                <w:rFonts w:cs="Calibri"/>
                <w:sz w:val="16"/>
              </w:rPr>
              <w:t>2880</w:t>
            </w:r>
          </w:p>
        </w:tc>
      </w:tr>
      <w:tr w:rsidR="00897B67" w:rsidRPr="00AA38E8" w:rsidTr="0030305A">
        <w:tc>
          <w:tcPr>
            <w:tcW w:w="1670" w:type="dxa"/>
          </w:tcPr>
          <w:p w:rsidR="00897B67" w:rsidRPr="00AA38E8" w:rsidRDefault="00897B67" w:rsidP="0030305A">
            <w:pPr>
              <w:spacing w:before="60"/>
              <w:rPr>
                <w:rFonts w:cs="Calibri"/>
                <w:b/>
                <w:bCs/>
                <w:sz w:val="16"/>
              </w:rPr>
            </w:pPr>
          </w:p>
        </w:tc>
        <w:tc>
          <w:tcPr>
            <w:tcW w:w="3853" w:type="dxa"/>
          </w:tcPr>
          <w:p w:rsidR="00897B67" w:rsidRPr="00AA38E8" w:rsidRDefault="00897B67" w:rsidP="0030305A">
            <w:pPr>
              <w:spacing w:before="60"/>
              <w:rPr>
                <w:rFonts w:cs="Calibri"/>
                <w:sz w:val="16"/>
              </w:rPr>
            </w:pPr>
            <w:proofErr w:type="spellStart"/>
            <w:r w:rsidRPr="00C9031C">
              <w:rPr>
                <w:rFonts w:cs="Calibri"/>
                <w:sz w:val="16"/>
              </w:rPr>
              <w:t>LongTermRackCentrCmpl_Cnt_T_logl</w:t>
            </w:r>
            <w:proofErr w:type="spellEnd"/>
          </w:p>
        </w:tc>
        <w:tc>
          <w:tcPr>
            <w:tcW w:w="1135" w:type="dxa"/>
          </w:tcPr>
          <w:p w:rsidR="00897B67" w:rsidRPr="00AA38E8" w:rsidRDefault="00897B67" w:rsidP="00A0035B">
            <w:pPr>
              <w:spacing w:before="60"/>
              <w:rPr>
                <w:rFonts w:cs="Calibri"/>
                <w:sz w:val="16"/>
              </w:rPr>
            </w:pPr>
            <w:proofErr w:type="spellStart"/>
            <w:r>
              <w:rPr>
                <w:rFonts w:cs="Calibri"/>
                <w:sz w:val="16"/>
              </w:rPr>
              <w:t>boolean</w:t>
            </w:r>
            <w:proofErr w:type="spellEnd"/>
          </w:p>
        </w:tc>
        <w:tc>
          <w:tcPr>
            <w:tcW w:w="1135" w:type="dxa"/>
          </w:tcPr>
          <w:p w:rsidR="00897B67" w:rsidRPr="00AA38E8" w:rsidRDefault="00897B67" w:rsidP="00A0035B">
            <w:pPr>
              <w:spacing w:before="60"/>
              <w:rPr>
                <w:rFonts w:cs="Calibri"/>
                <w:sz w:val="16"/>
              </w:rPr>
            </w:pPr>
            <w:r>
              <w:rPr>
                <w:rFonts w:cs="Calibri"/>
                <w:sz w:val="16"/>
              </w:rPr>
              <w:t>FALSE</w:t>
            </w:r>
          </w:p>
        </w:tc>
        <w:tc>
          <w:tcPr>
            <w:tcW w:w="1135" w:type="dxa"/>
          </w:tcPr>
          <w:p w:rsidR="00897B67" w:rsidRPr="00AA38E8" w:rsidRDefault="00897B67" w:rsidP="00A0035B">
            <w:pPr>
              <w:spacing w:before="60"/>
              <w:rPr>
                <w:rFonts w:cs="Calibri"/>
                <w:sz w:val="16"/>
              </w:rPr>
            </w:pPr>
            <w:r>
              <w:rPr>
                <w:rFonts w:cs="Calibri"/>
                <w:sz w:val="16"/>
              </w:rPr>
              <w:t>TRUE</w:t>
            </w:r>
          </w:p>
        </w:tc>
      </w:tr>
      <w:tr w:rsidR="00897B67" w:rsidRPr="00AA38E8" w:rsidTr="0030305A">
        <w:tc>
          <w:tcPr>
            <w:tcW w:w="1670" w:type="dxa"/>
          </w:tcPr>
          <w:p w:rsidR="00897B67" w:rsidRPr="00AA38E8" w:rsidRDefault="00897B67" w:rsidP="0030305A">
            <w:pPr>
              <w:spacing w:before="60"/>
              <w:rPr>
                <w:rFonts w:cs="Calibri"/>
                <w:b/>
                <w:bCs/>
                <w:sz w:val="16"/>
              </w:rPr>
            </w:pPr>
            <w:r w:rsidRPr="00AA38E8">
              <w:rPr>
                <w:rFonts w:cs="Calibri"/>
                <w:b/>
                <w:bCs/>
                <w:sz w:val="16"/>
              </w:rPr>
              <w:t>Return Value</w:t>
            </w:r>
          </w:p>
        </w:tc>
        <w:tc>
          <w:tcPr>
            <w:tcW w:w="3853" w:type="dxa"/>
          </w:tcPr>
          <w:p w:rsidR="00897B67" w:rsidRPr="00AA38E8" w:rsidRDefault="00897B67" w:rsidP="0030305A">
            <w:pPr>
              <w:spacing w:before="60"/>
              <w:rPr>
                <w:rFonts w:cs="Calibri"/>
                <w:sz w:val="16"/>
              </w:rPr>
            </w:pPr>
            <w:r w:rsidRPr="00C9031C">
              <w:rPr>
                <w:rFonts w:cs="Calibri"/>
                <w:sz w:val="16"/>
              </w:rPr>
              <w:t>HwAgEotCw_HwDeg_T_f32</w:t>
            </w:r>
          </w:p>
        </w:tc>
        <w:tc>
          <w:tcPr>
            <w:tcW w:w="1135" w:type="dxa"/>
          </w:tcPr>
          <w:p w:rsidR="00897B67" w:rsidRPr="00AA38E8" w:rsidRDefault="00897B67" w:rsidP="0030305A">
            <w:pPr>
              <w:spacing w:before="60"/>
              <w:rPr>
                <w:rFonts w:cs="Calibri"/>
                <w:sz w:val="16"/>
              </w:rPr>
            </w:pPr>
            <w:r>
              <w:rPr>
                <w:rFonts w:cs="Calibri"/>
                <w:sz w:val="16"/>
              </w:rPr>
              <w:t>float32</w:t>
            </w:r>
          </w:p>
        </w:tc>
        <w:tc>
          <w:tcPr>
            <w:tcW w:w="1135" w:type="dxa"/>
          </w:tcPr>
          <w:p w:rsidR="00897B67" w:rsidRPr="00AA38E8" w:rsidRDefault="00F209FA" w:rsidP="0030305A">
            <w:pPr>
              <w:spacing w:before="60"/>
              <w:rPr>
                <w:rFonts w:cs="Calibri"/>
                <w:sz w:val="16"/>
              </w:rPr>
            </w:pPr>
            <w:r>
              <w:rPr>
                <w:rFonts w:cs="Calibri"/>
                <w:sz w:val="16"/>
              </w:rPr>
              <w:t>360</w:t>
            </w:r>
          </w:p>
        </w:tc>
        <w:tc>
          <w:tcPr>
            <w:tcW w:w="1135" w:type="dxa"/>
          </w:tcPr>
          <w:p w:rsidR="00897B67" w:rsidRPr="00AA38E8" w:rsidRDefault="00F209FA" w:rsidP="0030305A">
            <w:pPr>
              <w:spacing w:before="60"/>
              <w:rPr>
                <w:rFonts w:cs="Calibri"/>
                <w:sz w:val="16"/>
              </w:rPr>
            </w:pPr>
            <w:r>
              <w:rPr>
                <w:rFonts w:cs="Calibri"/>
                <w:sz w:val="16"/>
              </w:rPr>
              <w:t>900</w:t>
            </w:r>
          </w:p>
        </w:tc>
      </w:tr>
      <w:tr w:rsidR="00897B67" w:rsidRPr="00AA38E8" w:rsidTr="0030305A">
        <w:tc>
          <w:tcPr>
            <w:tcW w:w="1670" w:type="dxa"/>
          </w:tcPr>
          <w:p w:rsidR="00897B67" w:rsidRPr="00AA38E8" w:rsidRDefault="00897B67" w:rsidP="0030305A">
            <w:pPr>
              <w:spacing w:before="60"/>
              <w:rPr>
                <w:rFonts w:cs="Calibri"/>
                <w:b/>
                <w:bCs/>
                <w:sz w:val="16"/>
              </w:rPr>
            </w:pPr>
          </w:p>
        </w:tc>
        <w:tc>
          <w:tcPr>
            <w:tcW w:w="3853" w:type="dxa"/>
          </w:tcPr>
          <w:p w:rsidR="00897B67" w:rsidRPr="00C9031C" w:rsidRDefault="00897B67" w:rsidP="0030305A">
            <w:pPr>
              <w:spacing w:before="60"/>
              <w:rPr>
                <w:rFonts w:cs="Calibri"/>
                <w:sz w:val="16"/>
              </w:rPr>
            </w:pPr>
            <w:r w:rsidRPr="00C9031C">
              <w:rPr>
                <w:rFonts w:cs="Calibri"/>
                <w:sz w:val="16"/>
              </w:rPr>
              <w:t>HwAgEotCcw_HwDeg_T_f32</w:t>
            </w:r>
          </w:p>
        </w:tc>
        <w:tc>
          <w:tcPr>
            <w:tcW w:w="1135" w:type="dxa"/>
          </w:tcPr>
          <w:p w:rsidR="00897B67" w:rsidRPr="00AA38E8" w:rsidRDefault="00897B67" w:rsidP="0030305A">
            <w:pPr>
              <w:spacing w:before="60"/>
              <w:rPr>
                <w:rFonts w:cs="Calibri"/>
                <w:sz w:val="16"/>
              </w:rPr>
            </w:pPr>
            <w:r>
              <w:rPr>
                <w:rFonts w:cs="Calibri"/>
                <w:sz w:val="16"/>
              </w:rPr>
              <w:t>float32</w:t>
            </w:r>
          </w:p>
        </w:tc>
        <w:tc>
          <w:tcPr>
            <w:tcW w:w="1135" w:type="dxa"/>
          </w:tcPr>
          <w:p w:rsidR="00897B67" w:rsidRPr="00AA38E8" w:rsidRDefault="00F209FA" w:rsidP="0030305A">
            <w:pPr>
              <w:spacing w:before="60"/>
              <w:rPr>
                <w:rFonts w:cs="Calibri"/>
                <w:sz w:val="16"/>
              </w:rPr>
            </w:pPr>
            <w:r>
              <w:rPr>
                <w:rFonts w:cs="Calibri"/>
                <w:sz w:val="16"/>
              </w:rPr>
              <w:t>-900</w:t>
            </w:r>
          </w:p>
        </w:tc>
        <w:tc>
          <w:tcPr>
            <w:tcW w:w="1135" w:type="dxa"/>
          </w:tcPr>
          <w:p w:rsidR="00897B67" w:rsidRPr="00AA38E8" w:rsidRDefault="00F209FA" w:rsidP="0030305A">
            <w:pPr>
              <w:spacing w:before="60"/>
              <w:rPr>
                <w:rFonts w:cs="Calibri"/>
                <w:sz w:val="16"/>
              </w:rPr>
            </w:pPr>
            <w:r>
              <w:rPr>
                <w:rFonts w:cs="Calibri"/>
                <w:sz w:val="16"/>
              </w:rPr>
              <w:t>-360</w:t>
            </w:r>
          </w:p>
        </w:tc>
      </w:tr>
      <w:tr w:rsidR="00897B67" w:rsidRPr="00AA38E8" w:rsidTr="0030305A">
        <w:tc>
          <w:tcPr>
            <w:tcW w:w="1670" w:type="dxa"/>
          </w:tcPr>
          <w:p w:rsidR="00897B67" w:rsidRPr="00AA38E8" w:rsidRDefault="00897B67" w:rsidP="0030305A">
            <w:pPr>
              <w:spacing w:before="60"/>
              <w:rPr>
                <w:rFonts w:cs="Calibri"/>
                <w:b/>
                <w:bCs/>
                <w:sz w:val="16"/>
              </w:rPr>
            </w:pPr>
          </w:p>
        </w:tc>
        <w:tc>
          <w:tcPr>
            <w:tcW w:w="3853" w:type="dxa"/>
          </w:tcPr>
          <w:p w:rsidR="00897B67" w:rsidRPr="00C9031C" w:rsidRDefault="00897B67" w:rsidP="0030305A">
            <w:pPr>
              <w:spacing w:before="60"/>
              <w:rPr>
                <w:rFonts w:cs="Calibri"/>
                <w:sz w:val="16"/>
              </w:rPr>
            </w:pPr>
            <w:proofErr w:type="spellStart"/>
            <w:r w:rsidRPr="00C9031C">
              <w:rPr>
                <w:rFonts w:cs="Calibri"/>
                <w:sz w:val="16"/>
              </w:rPr>
              <w:t>HwAgCwDetd_Cnt_T_logl</w:t>
            </w:r>
            <w:proofErr w:type="spellEnd"/>
          </w:p>
        </w:tc>
        <w:tc>
          <w:tcPr>
            <w:tcW w:w="1135" w:type="dxa"/>
          </w:tcPr>
          <w:p w:rsidR="00897B67" w:rsidRPr="00AA38E8" w:rsidRDefault="00897B67" w:rsidP="00A0035B">
            <w:pPr>
              <w:spacing w:before="60"/>
              <w:rPr>
                <w:rFonts w:cs="Calibri"/>
                <w:sz w:val="16"/>
              </w:rPr>
            </w:pPr>
            <w:proofErr w:type="spellStart"/>
            <w:r>
              <w:rPr>
                <w:rFonts w:cs="Calibri"/>
                <w:sz w:val="16"/>
              </w:rPr>
              <w:t>boolean</w:t>
            </w:r>
            <w:proofErr w:type="spellEnd"/>
          </w:p>
        </w:tc>
        <w:tc>
          <w:tcPr>
            <w:tcW w:w="1135" w:type="dxa"/>
          </w:tcPr>
          <w:p w:rsidR="00897B67" w:rsidRPr="00AA38E8" w:rsidRDefault="00897B67" w:rsidP="00A0035B">
            <w:pPr>
              <w:spacing w:before="60"/>
              <w:rPr>
                <w:rFonts w:cs="Calibri"/>
                <w:sz w:val="16"/>
              </w:rPr>
            </w:pPr>
            <w:r>
              <w:rPr>
                <w:rFonts w:cs="Calibri"/>
                <w:sz w:val="16"/>
              </w:rPr>
              <w:t>FALSE</w:t>
            </w:r>
          </w:p>
        </w:tc>
        <w:tc>
          <w:tcPr>
            <w:tcW w:w="1135" w:type="dxa"/>
          </w:tcPr>
          <w:p w:rsidR="00897B67" w:rsidRPr="00AA38E8" w:rsidRDefault="00897B67" w:rsidP="00A0035B">
            <w:pPr>
              <w:spacing w:before="60"/>
              <w:rPr>
                <w:rFonts w:cs="Calibri"/>
                <w:sz w:val="16"/>
              </w:rPr>
            </w:pPr>
            <w:r>
              <w:rPr>
                <w:rFonts w:cs="Calibri"/>
                <w:sz w:val="16"/>
              </w:rPr>
              <w:t>TRUE</w:t>
            </w:r>
          </w:p>
        </w:tc>
      </w:tr>
      <w:tr w:rsidR="00897B67" w:rsidRPr="00AA38E8" w:rsidTr="0030305A">
        <w:tc>
          <w:tcPr>
            <w:tcW w:w="1670" w:type="dxa"/>
          </w:tcPr>
          <w:p w:rsidR="00897B67" w:rsidRPr="00AA38E8" w:rsidRDefault="00897B67" w:rsidP="0030305A">
            <w:pPr>
              <w:spacing w:before="60"/>
              <w:rPr>
                <w:rFonts w:cs="Calibri"/>
                <w:b/>
                <w:bCs/>
                <w:sz w:val="16"/>
              </w:rPr>
            </w:pPr>
          </w:p>
        </w:tc>
        <w:tc>
          <w:tcPr>
            <w:tcW w:w="3853" w:type="dxa"/>
          </w:tcPr>
          <w:p w:rsidR="00897B67" w:rsidRPr="00C9031C" w:rsidRDefault="00897B67" w:rsidP="0030305A">
            <w:pPr>
              <w:spacing w:before="60"/>
              <w:rPr>
                <w:rFonts w:cs="Calibri"/>
                <w:sz w:val="16"/>
              </w:rPr>
            </w:pPr>
            <w:proofErr w:type="spellStart"/>
            <w:r w:rsidRPr="00C9031C">
              <w:rPr>
                <w:rFonts w:cs="Calibri"/>
                <w:sz w:val="16"/>
              </w:rPr>
              <w:t>HwAgCcwDetd_Cnt_T_logl</w:t>
            </w:r>
            <w:proofErr w:type="spellEnd"/>
          </w:p>
        </w:tc>
        <w:tc>
          <w:tcPr>
            <w:tcW w:w="1135" w:type="dxa"/>
          </w:tcPr>
          <w:p w:rsidR="00897B67" w:rsidRPr="00AA38E8" w:rsidRDefault="00897B67" w:rsidP="00A0035B">
            <w:pPr>
              <w:spacing w:before="60"/>
              <w:rPr>
                <w:rFonts w:cs="Calibri"/>
                <w:sz w:val="16"/>
              </w:rPr>
            </w:pPr>
            <w:proofErr w:type="spellStart"/>
            <w:r>
              <w:rPr>
                <w:rFonts w:cs="Calibri"/>
                <w:sz w:val="16"/>
              </w:rPr>
              <w:t>boolean</w:t>
            </w:r>
            <w:proofErr w:type="spellEnd"/>
          </w:p>
        </w:tc>
        <w:tc>
          <w:tcPr>
            <w:tcW w:w="1135" w:type="dxa"/>
          </w:tcPr>
          <w:p w:rsidR="00897B67" w:rsidRPr="00AA38E8" w:rsidRDefault="00897B67" w:rsidP="00A0035B">
            <w:pPr>
              <w:spacing w:before="60"/>
              <w:rPr>
                <w:rFonts w:cs="Calibri"/>
                <w:sz w:val="16"/>
              </w:rPr>
            </w:pPr>
            <w:r>
              <w:rPr>
                <w:rFonts w:cs="Calibri"/>
                <w:sz w:val="16"/>
              </w:rPr>
              <w:t>FALSE</w:t>
            </w:r>
          </w:p>
        </w:tc>
        <w:tc>
          <w:tcPr>
            <w:tcW w:w="1135" w:type="dxa"/>
          </w:tcPr>
          <w:p w:rsidR="00897B67" w:rsidRPr="00AA38E8" w:rsidRDefault="00897B67" w:rsidP="00A0035B">
            <w:pPr>
              <w:spacing w:before="60"/>
              <w:rPr>
                <w:rFonts w:cs="Calibri"/>
                <w:sz w:val="16"/>
              </w:rPr>
            </w:pPr>
            <w:r>
              <w:rPr>
                <w:rFonts w:cs="Calibri"/>
                <w:sz w:val="16"/>
              </w:rPr>
              <w:t>TRUE</w:t>
            </w:r>
          </w:p>
        </w:tc>
      </w:tr>
    </w:tbl>
    <w:p w:rsidR="0030305A" w:rsidRDefault="0030305A" w:rsidP="0030305A">
      <w:pPr>
        <w:pStyle w:val="Heading4"/>
      </w:pPr>
      <w:r>
        <w:t>Design Rationale</w:t>
      </w:r>
    </w:p>
    <w:p w:rsidR="0030305A" w:rsidRPr="007D13DE" w:rsidRDefault="0030305A" w:rsidP="0030305A">
      <w:pPr>
        <w:rPr>
          <w:lang w:bidi="ar-SA"/>
        </w:rPr>
      </w:pPr>
      <w:r>
        <w:rPr>
          <w:lang w:bidi="ar-SA"/>
        </w:rPr>
        <w:t>Refer FDD</w:t>
      </w:r>
    </w:p>
    <w:p w:rsidR="0030305A" w:rsidRPr="00AA38E8" w:rsidRDefault="0030305A" w:rsidP="0030305A">
      <w:pPr>
        <w:pStyle w:val="Heading4"/>
      </w:pPr>
      <w:r>
        <w:t>Processing</w:t>
      </w:r>
    </w:p>
    <w:p w:rsidR="0030305A" w:rsidRDefault="0030305A" w:rsidP="0030305A">
      <w:pPr>
        <w:rPr>
          <w:rFonts w:cs="Calibri"/>
        </w:rPr>
      </w:pPr>
      <w:r>
        <w:rPr>
          <w:rFonts w:cs="Calibri"/>
        </w:rPr>
        <w:t>Refer FDD</w:t>
      </w:r>
    </w:p>
    <w:p w:rsidR="00897B67" w:rsidRDefault="00897B67" w:rsidP="0030305A">
      <w:pPr>
        <w:rPr>
          <w:rFonts w:cs="Calibri"/>
        </w:rPr>
      </w:pPr>
    </w:p>
    <w:p w:rsidR="0030305A" w:rsidRPr="00AA38E8" w:rsidRDefault="0030305A" w:rsidP="0030305A">
      <w:pPr>
        <w:pStyle w:val="Heading3"/>
      </w:pPr>
      <w:bookmarkStart w:id="562" w:name="_Toc519157828"/>
      <w:proofErr w:type="spellStart"/>
      <w:r w:rsidRPr="0030305A">
        <w:t>SetBmwRackCentrToVehCentrOffs</w:t>
      </w:r>
      <w:bookmarkEnd w:id="562"/>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3853"/>
        <w:gridCol w:w="1135"/>
        <w:gridCol w:w="1135"/>
        <w:gridCol w:w="1135"/>
      </w:tblGrid>
      <w:tr w:rsidR="0030305A" w:rsidRPr="00AA38E8" w:rsidTr="0030305A">
        <w:tc>
          <w:tcPr>
            <w:tcW w:w="1670" w:type="dxa"/>
          </w:tcPr>
          <w:p w:rsidR="0030305A" w:rsidRPr="00AA38E8" w:rsidRDefault="0030305A" w:rsidP="0030305A">
            <w:pPr>
              <w:spacing w:before="60"/>
              <w:rPr>
                <w:rFonts w:cs="Calibri"/>
                <w:b/>
                <w:bCs/>
                <w:sz w:val="16"/>
              </w:rPr>
            </w:pPr>
            <w:r w:rsidRPr="00AA38E8">
              <w:rPr>
                <w:rFonts w:cs="Calibri"/>
                <w:b/>
                <w:bCs/>
                <w:sz w:val="16"/>
              </w:rPr>
              <w:t>Function Name</w:t>
            </w:r>
          </w:p>
        </w:tc>
        <w:tc>
          <w:tcPr>
            <w:tcW w:w="3853" w:type="dxa"/>
          </w:tcPr>
          <w:p w:rsidR="0030305A" w:rsidRPr="00AA38E8" w:rsidRDefault="0030305A" w:rsidP="0030305A">
            <w:pPr>
              <w:spacing w:before="60"/>
              <w:rPr>
                <w:rFonts w:cs="Calibri"/>
                <w:sz w:val="16"/>
              </w:rPr>
            </w:pPr>
            <w:proofErr w:type="spellStart"/>
            <w:r w:rsidRPr="0030305A">
              <w:rPr>
                <w:rFonts w:cs="Calibri"/>
                <w:sz w:val="16"/>
              </w:rPr>
              <w:t>SetBmwRackCentrToVehCentrOffs</w:t>
            </w:r>
            <w:proofErr w:type="spellEnd"/>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Type</w:t>
            </w:r>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Min</w:t>
            </w:r>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Max</w:t>
            </w:r>
          </w:p>
        </w:tc>
      </w:tr>
      <w:tr w:rsidR="0030305A" w:rsidRPr="00AA38E8" w:rsidTr="0030305A">
        <w:tc>
          <w:tcPr>
            <w:tcW w:w="1670" w:type="dxa"/>
          </w:tcPr>
          <w:p w:rsidR="0030305A" w:rsidRPr="00AA38E8" w:rsidRDefault="0030305A" w:rsidP="0030305A">
            <w:pPr>
              <w:spacing w:before="60"/>
              <w:rPr>
                <w:rFonts w:cs="Calibri"/>
                <w:b/>
                <w:bCs/>
                <w:sz w:val="16"/>
              </w:rPr>
            </w:pPr>
            <w:r w:rsidRPr="00AA38E8">
              <w:rPr>
                <w:rFonts w:cs="Calibri"/>
                <w:b/>
                <w:bCs/>
                <w:sz w:val="16"/>
              </w:rPr>
              <w:t xml:space="preserve">Arguments Passed </w:t>
            </w:r>
          </w:p>
        </w:tc>
        <w:tc>
          <w:tcPr>
            <w:tcW w:w="3853" w:type="dxa"/>
          </w:tcPr>
          <w:p w:rsidR="0030305A" w:rsidRPr="00AA38E8" w:rsidRDefault="00C9031C" w:rsidP="0030305A">
            <w:pPr>
              <w:spacing w:before="60"/>
              <w:rPr>
                <w:rFonts w:cs="Calibri"/>
                <w:sz w:val="16"/>
              </w:rPr>
            </w:pPr>
            <w:proofErr w:type="spellStart"/>
            <w:r w:rsidRPr="00C9031C">
              <w:rPr>
                <w:rFonts w:cs="Calibri"/>
                <w:sz w:val="16"/>
              </w:rPr>
              <w:t>LongTermRackCentrCmpl_Cnt_T_logl</w:t>
            </w:r>
            <w:proofErr w:type="spellEnd"/>
          </w:p>
        </w:tc>
        <w:tc>
          <w:tcPr>
            <w:tcW w:w="1135" w:type="dxa"/>
          </w:tcPr>
          <w:p w:rsidR="0030305A" w:rsidRPr="00AA38E8" w:rsidRDefault="0030305A" w:rsidP="0030305A">
            <w:pPr>
              <w:spacing w:before="60"/>
              <w:rPr>
                <w:rFonts w:cs="Calibri"/>
                <w:sz w:val="16"/>
              </w:rPr>
            </w:pPr>
            <w:proofErr w:type="spellStart"/>
            <w:r>
              <w:rPr>
                <w:rFonts w:cs="Calibri"/>
                <w:sz w:val="16"/>
              </w:rPr>
              <w:t>boolean</w:t>
            </w:r>
            <w:proofErr w:type="spellEnd"/>
          </w:p>
        </w:tc>
        <w:tc>
          <w:tcPr>
            <w:tcW w:w="1135" w:type="dxa"/>
          </w:tcPr>
          <w:p w:rsidR="0030305A" w:rsidRPr="00AA38E8" w:rsidRDefault="0030305A" w:rsidP="0030305A">
            <w:pPr>
              <w:spacing w:before="60"/>
              <w:rPr>
                <w:rFonts w:cs="Calibri"/>
                <w:sz w:val="16"/>
              </w:rPr>
            </w:pPr>
            <w:r>
              <w:rPr>
                <w:rFonts w:cs="Calibri"/>
                <w:sz w:val="16"/>
              </w:rPr>
              <w:t>FALSE</w:t>
            </w:r>
          </w:p>
        </w:tc>
        <w:tc>
          <w:tcPr>
            <w:tcW w:w="1135" w:type="dxa"/>
          </w:tcPr>
          <w:p w:rsidR="0030305A" w:rsidRPr="00AA38E8" w:rsidRDefault="0030305A" w:rsidP="0030305A">
            <w:pPr>
              <w:spacing w:before="60"/>
              <w:rPr>
                <w:rFonts w:cs="Calibri"/>
                <w:sz w:val="16"/>
              </w:rPr>
            </w:pPr>
            <w:r>
              <w:rPr>
                <w:rFonts w:cs="Calibri"/>
                <w:sz w:val="16"/>
              </w:rPr>
              <w:t>TRUE</w:t>
            </w:r>
          </w:p>
        </w:tc>
      </w:tr>
      <w:tr w:rsidR="0030305A" w:rsidRPr="00AA38E8" w:rsidTr="0030305A">
        <w:tc>
          <w:tcPr>
            <w:tcW w:w="1670" w:type="dxa"/>
          </w:tcPr>
          <w:p w:rsidR="0030305A" w:rsidRPr="00AA38E8" w:rsidRDefault="0030305A" w:rsidP="0030305A">
            <w:pPr>
              <w:spacing w:before="60"/>
              <w:rPr>
                <w:rFonts w:cs="Calibri"/>
                <w:b/>
                <w:bCs/>
                <w:sz w:val="16"/>
              </w:rPr>
            </w:pPr>
          </w:p>
        </w:tc>
        <w:tc>
          <w:tcPr>
            <w:tcW w:w="3853" w:type="dxa"/>
          </w:tcPr>
          <w:p w:rsidR="0030305A" w:rsidRPr="00AA38E8" w:rsidRDefault="00C9031C" w:rsidP="0030305A">
            <w:pPr>
              <w:spacing w:before="60"/>
              <w:rPr>
                <w:rFonts w:cs="Calibri"/>
                <w:sz w:val="16"/>
              </w:rPr>
            </w:pPr>
            <w:r w:rsidRPr="00C9031C">
              <w:rPr>
                <w:rFonts w:cs="Calibri"/>
                <w:sz w:val="16"/>
              </w:rPr>
              <w:t>RackCentrPinionAg_HwDeg_T_f32</w:t>
            </w:r>
          </w:p>
        </w:tc>
        <w:tc>
          <w:tcPr>
            <w:tcW w:w="1135" w:type="dxa"/>
          </w:tcPr>
          <w:p w:rsidR="0030305A" w:rsidRDefault="00726AF0" w:rsidP="0030305A">
            <w:pPr>
              <w:spacing w:before="60"/>
              <w:rPr>
                <w:rFonts w:cs="Calibri"/>
                <w:sz w:val="16"/>
              </w:rPr>
            </w:pPr>
            <w:r>
              <w:rPr>
                <w:rFonts w:cs="Calibri"/>
                <w:sz w:val="16"/>
              </w:rPr>
              <w:t>float32</w:t>
            </w:r>
          </w:p>
        </w:tc>
        <w:tc>
          <w:tcPr>
            <w:tcW w:w="1135" w:type="dxa"/>
          </w:tcPr>
          <w:p w:rsidR="0030305A" w:rsidRDefault="00F209FA" w:rsidP="0030305A">
            <w:pPr>
              <w:spacing w:before="60"/>
              <w:rPr>
                <w:rFonts w:cs="Calibri"/>
                <w:sz w:val="16"/>
              </w:rPr>
            </w:pPr>
            <w:r>
              <w:rPr>
                <w:rFonts w:cs="Calibri"/>
                <w:sz w:val="16"/>
              </w:rPr>
              <w:t>-1440</w:t>
            </w:r>
          </w:p>
        </w:tc>
        <w:tc>
          <w:tcPr>
            <w:tcW w:w="1135" w:type="dxa"/>
          </w:tcPr>
          <w:p w:rsidR="0030305A" w:rsidRDefault="00F209FA" w:rsidP="0030305A">
            <w:pPr>
              <w:spacing w:before="60"/>
              <w:rPr>
                <w:rFonts w:cs="Calibri"/>
                <w:sz w:val="16"/>
              </w:rPr>
            </w:pPr>
            <w:r>
              <w:rPr>
                <w:rFonts w:cs="Calibri"/>
                <w:sz w:val="16"/>
              </w:rPr>
              <w:t>1440</w:t>
            </w:r>
          </w:p>
        </w:tc>
      </w:tr>
      <w:tr w:rsidR="0030305A" w:rsidRPr="00AA38E8" w:rsidTr="0030305A">
        <w:tc>
          <w:tcPr>
            <w:tcW w:w="1670" w:type="dxa"/>
          </w:tcPr>
          <w:p w:rsidR="0030305A" w:rsidRPr="00AA38E8" w:rsidRDefault="0030305A" w:rsidP="0030305A">
            <w:pPr>
              <w:spacing w:before="60"/>
              <w:rPr>
                <w:rFonts w:cs="Calibri"/>
                <w:b/>
                <w:bCs/>
                <w:sz w:val="16"/>
              </w:rPr>
            </w:pPr>
            <w:r w:rsidRPr="00AA38E8">
              <w:rPr>
                <w:rFonts w:cs="Calibri"/>
                <w:b/>
                <w:bCs/>
                <w:sz w:val="16"/>
              </w:rPr>
              <w:t>Return Value</w:t>
            </w:r>
          </w:p>
        </w:tc>
        <w:tc>
          <w:tcPr>
            <w:tcW w:w="3853" w:type="dxa"/>
          </w:tcPr>
          <w:p w:rsidR="0030305A" w:rsidRPr="00AA38E8" w:rsidRDefault="00C9031C" w:rsidP="0030305A">
            <w:pPr>
              <w:spacing w:before="60"/>
              <w:rPr>
                <w:rFonts w:cs="Calibri"/>
                <w:sz w:val="16"/>
              </w:rPr>
            </w:pPr>
            <w:r>
              <w:rPr>
                <w:rFonts w:cs="Calibri"/>
                <w:sz w:val="16"/>
              </w:rPr>
              <w:t>None</w:t>
            </w:r>
          </w:p>
        </w:tc>
        <w:tc>
          <w:tcPr>
            <w:tcW w:w="1135" w:type="dxa"/>
          </w:tcPr>
          <w:p w:rsidR="0030305A" w:rsidRPr="00AA38E8" w:rsidRDefault="0030305A" w:rsidP="0030305A">
            <w:pPr>
              <w:spacing w:before="60"/>
              <w:rPr>
                <w:rFonts w:cs="Calibri"/>
                <w:sz w:val="16"/>
              </w:rPr>
            </w:pPr>
          </w:p>
        </w:tc>
        <w:tc>
          <w:tcPr>
            <w:tcW w:w="1135" w:type="dxa"/>
          </w:tcPr>
          <w:p w:rsidR="0030305A" w:rsidRPr="00AA38E8" w:rsidRDefault="0030305A" w:rsidP="0030305A">
            <w:pPr>
              <w:spacing w:before="60"/>
              <w:rPr>
                <w:rFonts w:cs="Calibri"/>
                <w:sz w:val="16"/>
              </w:rPr>
            </w:pPr>
          </w:p>
        </w:tc>
        <w:tc>
          <w:tcPr>
            <w:tcW w:w="1135" w:type="dxa"/>
          </w:tcPr>
          <w:p w:rsidR="0030305A" w:rsidRPr="00AA38E8" w:rsidRDefault="0030305A" w:rsidP="0030305A">
            <w:pPr>
              <w:spacing w:before="60"/>
              <w:rPr>
                <w:rFonts w:cs="Calibri"/>
                <w:sz w:val="16"/>
              </w:rPr>
            </w:pPr>
          </w:p>
        </w:tc>
      </w:tr>
    </w:tbl>
    <w:p w:rsidR="0030305A" w:rsidRDefault="0030305A" w:rsidP="0030305A">
      <w:pPr>
        <w:pStyle w:val="Heading4"/>
      </w:pPr>
      <w:r>
        <w:t>Design Rationale</w:t>
      </w:r>
    </w:p>
    <w:p w:rsidR="0030305A" w:rsidRPr="007D13DE" w:rsidRDefault="0030305A" w:rsidP="0030305A">
      <w:pPr>
        <w:rPr>
          <w:lang w:bidi="ar-SA"/>
        </w:rPr>
      </w:pPr>
      <w:r>
        <w:rPr>
          <w:lang w:bidi="ar-SA"/>
        </w:rPr>
        <w:t>Refer FDD</w:t>
      </w:r>
    </w:p>
    <w:p w:rsidR="0030305A" w:rsidRPr="00AA38E8" w:rsidRDefault="0030305A" w:rsidP="0030305A">
      <w:pPr>
        <w:pStyle w:val="Heading4"/>
      </w:pPr>
      <w:r>
        <w:t>Processing</w:t>
      </w:r>
    </w:p>
    <w:p w:rsidR="00897B67" w:rsidRDefault="0030305A" w:rsidP="00EE2A3B">
      <w:pPr>
        <w:rPr>
          <w:rFonts w:cs="Calibri"/>
        </w:rPr>
      </w:pPr>
      <w:r>
        <w:rPr>
          <w:rFonts w:cs="Calibri"/>
        </w:rPr>
        <w:t>Refer FDD</w:t>
      </w:r>
    </w:p>
    <w:p w:rsidR="00EE2A3B" w:rsidRPr="00EE2A3B" w:rsidRDefault="00EE2A3B" w:rsidP="00EE2A3B">
      <w:pPr>
        <w:rPr>
          <w:rFonts w:cs="Calibri"/>
        </w:rPr>
      </w:pPr>
    </w:p>
    <w:p w:rsidR="00EE2A3B" w:rsidRDefault="00EE2A3B">
      <w:pPr>
        <w:spacing w:after="0"/>
        <w:rPr>
          <w:b/>
          <w:kern w:val="28"/>
          <w:sz w:val="24"/>
          <w:szCs w:val="20"/>
          <w:lang w:bidi="ar-SA"/>
        </w:rPr>
      </w:pPr>
      <w:r>
        <w:br w:type="page"/>
      </w:r>
    </w:p>
    <w:p w:rsidR="0030305A" w:rsidRPr="00AA38E8" w:rsidRDefault="0030305A" w:rsidP="0030305A">
      <w:pPr>
        <w:pStyle w:val="Heading3"/>
      </w:pPr>
      <w:bookmarkStart w:id="563" w:name="_Toc519157829"/>
      <w:proofErr w:type="spellStart"/>
      <w:r w:rsidRPr="0030305A">
        <w:lastRenderedPageBreak/>
        <w:t>HndlgNTC</w:t>
      </w:r>
      <w:bookmarkEnd w:id="563"/>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3853"/>
        <w:gridCol w:w="1135"/>
        <w:gridCol w:w="1135"/>
        <w:gridCol w:w="1135"/>
      </w:tblGrid>
      <w:tr w:rsidR="0030305A" w:rsidRPr="00AA38E8" w:rsidTr="0030305A">
        <w:tc>
          <w:tcPr>
            <w:tcW w:w="1670" w:type="dxa"/>
          </w:tcPr>
          <w:p w:rsidR="0030305A" w:rsidRPr="00AA38E8" w:rsidRDefault="0030305A" w:rsidP="0030305A">
            <w:pPr>
              <w:spacing w:before="60"/>
              <w:rPr>
                <w:rFonts w:cs="Calibri"/>
                <w:b/>
                <w:bCs/>
                <w:sz w:val="16"/>
              </w:rPr>
            </w:pPr>
            <w:r w:rsidRPr="00AA38E8">
              <w:rPr>
                <w:rFonts w:cs="Calibri"/>
                <w:b/>
                <w:bCs/>
                <w:sz w:val="16"/>
              </w:rPr>
              <w:t>Function Name</w:t>
            </w:r>
          </w:p>
        </w:tc>
        <w:tc>
          <w:tcPr>
            <w:tcW w:w="3853" w:type="dxa"/>
          </w:tcPr>
          <w:p w:rsidR="0030305A" w:rsidRPr="00AA38E8" w:rsidRDefault="0030305A" w:rsidP="0030305A">
            <w:pPr>
              <w:spacing w:before="60"/>
              <w:rPr>
                <w:rFonts w:cs="Calibri"/>
                <w:sz w:val="16"/>
              </w:rPr>
            </w:pPr>
            <w:proofErr w:type="spellStart"/>
            <w:r w:rsidRPr="0030305A">
              <w:rPr>
                <w:rFonts w:cs="Calibri"/>
                <w:sz w:val="16"/>
              </w:rPr>
              <w:t>HndlgNTC</w:t>
            </w:r>
            <w:proofErr w:type="spellEnd"/>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Type</w:t>
            </w:r>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Min</w:t>
            </w:r>
          </w:p>
        </w:tc>
        <w:tc>
          <w:tcPr>
            <w:tcW w:w="1135" w:type="dxa"/>
            <w:shd w:val="pct30" w:color="FFFF00" w:fill="auto"/>
          </w:tcPr>
          <w:p w:rsidR="0030305A" w:rsidRPr="00AA38E8" w:rsidRDefault="0030305A" w:rsidP="0030305A">
            <w:pPr>
              <w:spacing w:before="60"/>
              <w:jc w:val="center"/>
              <w:rPr>
                <w:rFonts w:cs="Calibri"/>
                <w:sz w:val="16"/>
              </w:rPr>
            </w:pPr>
            <w:r w:rsidRPr="00AA38E8">
              <w:rPr>
                <w:rFonts w:cs="Calibri"/>
                <w:sz w:val="16"/>
              </w:rPr>
              <w:t>Max</w:t>
            </w:r>
          </w:p>
        </w:tc>
      </w:tr>
      <w:tr w:rsidR="0030305A" w:rsidRPr="00AA38E8" w:rsidTr="0030305A">
        <w:tc>
          <w:tcPr>
            <w:tcW w:w="1670" w:type="dxa"/>
          </w:tcPr>
          <w:p w:rsidR="0030305A" w:rsidRPr="00AA38E8" w:rsidRDefault="0030305A" w:rsidP="0030305A">
            <w:pPr>
              <w:spacing w:before="60"/>
              <w:rPr>
                <w:rFonts w:cs="Calibri"/>
                <w:b/>
                <w:bCs/>
                <w:sz w:val="16"/>
              </w:rPr>
            </w:pPr>
            <w:r w:rsidRPr="00AA38E8">
              <w:rPr>
                <w:rFonts w:cs="Calibri"/>
                <w:b/>
                <w:bCs/>
                <w:sz w:val="16"/>
              </w:rPr>
              <w:t xml:space="preserve">Arguments Passed </w:t>
            </w:r>
          </w:p>
        </w:tc>
        <w:tc>
          <w:tcPr>
            <w:tcW w:w="3853" w:type="dxa"/>
          </w:tcPr>
          <w:p w:rsidR="0030305A" w:rsidRPr="00AA38E8" w:rsidRDefault="00C9031C" w:rsidP="0030305A">
            <w:pPr>
              <w:spacing w:before="60"/>
              <w:rPr>
                <w:rFonts w:cs="Calibri"/>
                <w:sz w:val="16"/>
              </w:rPr>
            </w:pPr>
            <w:proofErr w:type="spellStart"/>
            <w:r w:rsidRPr="00C9031C">
              <w:rPr>
                <w:rFonts w:cs="Calibri"/>
                <w:sz w:val="16"/>
              </w:rPr>
              <w:t>VehSpdVld_Cnt_T_logl</w:t>
            </w:r>
            <w:proofErr w:type="spellEnd"/>
          </w:p>
        </w:tc>
        <w:tc>
          <w:tcPr>
            <w:tcW w:w="1135" w:type="dxa"/>
          </w:tcPr>
          <w:p w:rsidR="0030305A" w:rsidRPr="00AA38E8" w:rsidRDefault="0030305A" w:rsidP="0030305A">
            <w:pPr>
              <w:spacing w:before="60"/>
              <w:rPr>
                <w:rFonts w:cs="Calibri"/>
                <w:sz w:val="16"/>
              </w:rPr>
            </w:pPr>
            <w:proofErr w:type="spellStart"/>
            <w:r>
              <w:rPr>
                <w:rFonts w:cs="Calibri"/>
                <w:sz w:val="16"/>
              </w:rPr>
              <w:t>boolean</w:t>
            </w:r>
            <w:proofErr w:type="spellEnd"/>
          </w:p>
        </w:tc>
        <w:tc>
          <w:tcPr>
            <w:tcW w:w="1135" w:type="dxa"/>
          </w:tcPr>
          <w:p w:rsidR="0030305A" w:rsidRPr="00AA38E8" w:rsidRDefault="0030305A" w:rsidP="0030305A">
            <w:pPr>
              <w:spacing w:before="60"/>
              <w:rPr>
                <w:rFonts w:cs="Calibri"/>
                <w:sz w:val="16"/>
              </w:rPr>
            </w:pPr>
            <w:r>
              <w:rPr>
                <w:rFonts w:cs="Calibri"/>
                <w:sz w:val="16"/>
              </w:rPr>
              <w:t>FALSE</w:t>
            </w:r>
          </w:p>
        </w:tc>
        <w:tc>
          <w:tcPr>
            <w:tcW w:w="1135" w:type="dxa"/>
          </w:tcPr>
          <w:p w:rsidR="0030305A" w:rsidRPr="00AA38E8" w:rsidRDefault="0030305A" w:rsidP="0030305A">
            <w:pPr>
              <w:spacing w:before="60"/>
              <w:rPr>
                <w:rFonts w:cs="Calibri"/>
                <w:sz w:val="16"/>
              </w:rPr>
            </w:pPr>
            <w:r>
              <w:rPr>
                <w:rFonts w:cs="Calibri"/>
                <w:sz w:val="16"/>
              </w:rPr>
              <w:t>TRUE</w:t>
            </w:r>
          </w:p>
        </w:tc>
      </w:tr>
      <w:tr w:rsidR="0030305A" w:rsidRPr="00AA38E8" w:rsidTr="0030305A">
        <w:tc>
          <w:tcPr>
            <w:tcW w:w="1670" w:type="dxa"/>
          </w:tcPr>
          <w:p w:rsidR="0030305A" w:rsidRPr="00AA38E8" w:rsidRDefault="0030305A" w:rsidP="0030305A">
            <w:pPr>
              <w:spacing w:before="60"/>
              <w:rPr>
                <w:rFonts w:cs="Calibri"/>
                <w:b/>
                <w:bCs/>
                <w:sz w:val="16"/>
              </w:rPr>
            </w:pPr>
          </w:p>
        </w:tc>
        <w:tc>
          <w:tcPr>
            <w:tcW w:w="3853" w:type="dxa"/>
          </w:tcPr>
          <w:p w:rsidR="0030305A" w:rsidRPr="00AA38E8" w:rsidRDefault="00C9031C" w:rsidP="0030305A">
            <w:pPr>
              <w:spacing w:before="60"/>
              <w:rPr>
                <w:rFonts w:cs="Calibri"/>
                <w:sz w:val="16"/>
              </w:rPr>
            </w:pPr>
            <w:r w:rsidRPr="00C9031C">
              <w:rPr>
                <w:rFonts w:cs="Calibri"/>
                <w:sz w:val="16"/>
              </w:rPr>
              <w:t>VehSpd_Kph_T_f32</w:t>
            </w:r>
          </w:p>
        </w:tc>
        <w:tc>
          <w:tcPr>
            <w:tcW w:w="1135" w:type="dxa"/>
          </w:tcPr>
          <w:p w:rsidR="0030305A" w:rsidRDefault="00726AF0" w:rsidP="0030305A">
            <w:pPr>
              <w:spacing w:before="60"/>
              <w:rPr>
                <w:rFonts w:cs="Calibri"/>
                <w:sz w:val="16"/>
              </w:rPr>
            </w:pPr>
            <w:r>
              <w:rPr>
                <w:rFonts w:cs="Calibri"/>
                <w:sz w:val="16"/>
              </w:rPr>
              <w:t>float32</w:t>
            </w:r>
          </w:p>
        </w:tc>
        <w:tc>
          <w:tcPr>
            <w:tcW w:w="1135" w:type="dxa"/>
          </w:tcPr>
          <w:p w:rsidR="0030305A" w:rsidRDefault="00F209FA" w:rsidP="0030305A">
            <w:pPr>
              <w:spacing w:before="60"/>
              <w:rPr>
                <w:rFonts w:cs="Calibri"/>
                <w:sz w:val="16"/>
              </w:rPr>
            </w:pPr>
            <w:r>
              <w:rPr>
                <w:rFonts w:cs="Calibri"/>
                <w:sz w:val="16"/>
              </w:rPr>
              <w:t>0</w:t>
            </w:r>
          </w:p>
        </w:tc>
        <w:tc>
          <w:tcPr>
            <w:tcW w:w="1135" w:type="dxa"/>
          </w:tcPr>
          <w:p w:rsidR="0030305A" w:rsidRDefault="00F209FA" w:rsidP="0030305A">
            <w:pPr>
              <w:spacing w:before="60"/>
              <w:rPr>
                <w:rFonts w:cs="Calibri"/>
                <w:sz w:val="16"/>
              </w:rPr>
            </w:pPr>
            <w:r>
              <w:rPr>
                <w:rFonts w:cs="Calibri"/>
                <w:sz w:val="16"/>
              </w:rPr>
              <w:t>350</w:t>
            </w:r>
          </w:p>
        </w:tc>
      </w:tr>
      <w:tr w:rsidR="00C9031C" w:rsidRPr="00AA38E8" w:rsidTr="0030305A">
        <w:tc>
          <w:tcPr>
            <w:tcW w:w="1670" w:type="dxa"/>
          </w:tcPr>
          <w:p w:rsidR="00C9031C" w:rsidRPr="00AA38E8" w:rsidRDefault="00C9031C" w:rsidP="0030305A">
            <w:pPr>
              <w:spacing w:before="60"/>
              <w:rPr>
                <w:rFonts w:cs="Calibri"/>
                <w:b/>
                <w:bCs/>
                <w:sz w:val="16"/>
              </w:rPr>
            </w:pPr>
          </w:p>
        </w:tc>
        <w:tc>
          <w:tcPr>
            <w:tcW w:w="3853" w:type="dxa"/>
          </w:tcPr>
          <w:p w:rsidR="00C9031C" w:rsidRPr="00AA38E8" w:rsidRDefault="007A5A21" w:rsidP="0030305A">
            <w:pPr>
              <w:spacing w:before="60"/>
              <w:rPr>
                <w:rFonts w:cs="Calibri"/>
                <w:sz w:val="16"/>
              </w:rPr>
            </w:pPr>
            <w:proofErr w:type="spellStart"/>
            <w:r w:rsidRPr="007A5A21">
              <w:rPr>
                <w:rFonts w:cs="Calibri"/>
                <w:sz w:val="16"/>
              </w:rPr>
              <w:t>BmwVehSpdSts_Cnt_T_enum</w:t>
            </w:r>
            <w:proofErr w:type="spellEnd"/>
          </w:p>
        </w:tc>
        <w:tc>
          <w:tcPr>
            <w:tcW w:w="1135" w:type="dxa"/>
          </w:tcPr>
          <w:p w:rsidR="00C9031C" w:rsidRDefault="00726AF0" w:rsidP="0030305A">
            <w:pPr>
              <w:spacing w:before="60"/>
              <w:rPr>
                <w:rFonts w:cs="Calibri"/>
                <w:sz w:val="16"/>
              </w:rPr>
            </w:pPr>
            <w:proofErr w:type="spellStart"/>
            <w:r>
              <w:rPr>
                <w:rFonts w:cs="Calibri"/>
                <w:sz w:val="16"/>
              </w:rPr>
              <w:t>enum</w:t>
            </w:r>
            <w:proofErr w:type="spellEnd"/>
          </w:p>
        </w:tc>
        <w:tc>
          <w:tcPr>
            <w:tcW w:w="1135" w:type="dxa"/>
          </w:tcPr>
          <w:p w:rsidR="00C9031C" w:rsidRDefault="00F209FA" w:rsidP="0030305A">
            <w:pPr>
              <w:spacing w:before="60"/>
              <w:rPr>
                <w:rFonts w:cs="Calibri"/>
                <w:sz w:val="16"/>
              </w:rPr>
            </w:pPr>
            <w:r>
              <w:rPr>
                <w:rFonts w:cs="Calibri"/>
                <w:sz w:val="16"/>
              </w:rPr>
              <w:t>1</w:t>
            </w:r>
          </w:p>
        </w:tc>
        <w:tc>
          <w:tcPr>
            <w:tcW w:w="1135" w:type="dxa"/>
          </w:tcPr>
          <w:p w:rsidR="00C9031C" w:rsidRDefault="00F209FA" w:rsidP="0030305A">
            <w:pPr>
              <w:spacing w:before="60"/>
              <w:rPr>
                <w:rFonts w:cs="Calibri"/>
                <w:sz w:val="16"/>
              </w:rPr>
            </w:pPr>
            <w:r>
              <w:rPr>
                <w:rFonts w:cs="Calibri"/>
                <w:sz w:val="16"/>
              </w:rPr>
              <w:t>15</w:t>
            </w:r>
          </w:p>
        </w:tc>
      </w:tr>
      <w:tr w:rsidR="00897B67" w:rsidRPr="00AA38E8" w:rsidTr="0030305A">
        <w:tc>
          <w:tcPr>
            <w:tcW w:w="1670" w:type="dxa"/>
          </w:tcPr>
          <w:p w:rsidR="00897B67" w:rsidRPr="00AA38E8" w:rsidRDefault="00897B67" w:rsidP="0030305A">
            <w:pPr>
              <w:spacing w:before="60"/>
              <w:rPr>
                <w:rFonts w:cs="Calibri"/>
                <w:b/>
                <w:bCs/>
                <w:sz w:val="16"/>
              </w:rPr>
            </w:pPr>
          </w:p>
        </w:tc>
        <w:tc>
          <w:tcPr>
            <w:tcW w:w="3853" w:type="dxa"/>
          </w:tcPr>
          <w:p w:rsidR="00897B67" w:rsidRPr="00AA38E8" w:rsidRDefault="00897B67" w:rsidP="0030305A">
            <w:pPr>
              <w:spacing w:before="60"/>
              <w:rPr>
                <w:rFonts w:cs="Calibri"/>
                <w:sz w:val="16"/>
              </w:rPr>
            </w:pPr>
            <w:proofErr w:type="spellStart"/>
            <w:r w:rsidRPr="00C9031C">
              <w:rPr>
                <w:rFonts w:cs="Calibri"/>
                <w:sz w:val="16"/>
              </w:rPr>
              <w:t>DiKineIntegrityTest_Cnt_T_logl</w:t>
            </w:r>
            <w:proofErr w:type="spellEnd"/>
          </w:p>
        </w:tc>
        <w:tc>
          <w:tcPr>
            <w:tcW w:w="1135" w:type="dxa"/>
          </w:tcPr>
          <w:p w:rsidR="00897B67" w:rsidRPr="00AA38E8" w:rsidRDefault="00897B67" w:rsidP="00A0035B">
            <w:pPr>
              <w:spacing w:before="60"/>
              <w:rPr>
                <w:rFonts w:cs="Calibri"/>
                <w:sz w:val="16"/>
              </w:rPr>
            </w:pPr>
            <w:proofErr w:type="spellStart"/>
            <w:r>
              <w:rPr>
                <w:rFonts w:cs="Calibri"/>
                <w:sz w:val="16"/>
              </w:rPr>
              <w:t>boolean</w:t>
            </w:r>
            <w:proofErr w:type="spellEnd"/>
          </w:p>
        </w:tc>
        <w:tc>
          <w:tcPr>
            <w:tcW w:w="1135" w:type="dxa"/>
          </w:tcPr>
          <w:p w:rsidR="00897B67" w:rsidRPr="00AA38E8" w:rsidRDefault="00897B67" w:rsidP="00A0035B">
            <w:pPr>
              <w:spacing w:before="60"/>
              <w:rPr>
                <w:rFonts w:cs="Calibri"/>
                <w:sz w:val="16"/>
              </w:rPr>
            </w:pPr>
            <w:r>
              <w:rPr>
                <w:rFonts w:cs="Calibri"/>
                <w:sz w:val="16"/>
              </w:rPr>
              <w:t>FALSE</w:t>
            </w:r>
          </w:p>
        </w:tc>
        <w:tc>
          <w:tcPr>
            <w:tcW w:w="1135" w:type="dxa"/>
          </w:tcPr>
          <w:p w:rsidR="00897B67" w:rsidRPr="00AA38E8" w:rsidRDefault="00897B67" w:rsidP="00A0035B">
            <w:pPr>
              <w:spacing w:before="60"/>
              <w:rPr>
                <w:rFonts w:cs="Calibri"/>
                <w:sz w:val="16"/>
              </w:rPr>
            </w:pPr>
            <w:r>
              <w:rPr>
                <w:rFonts w:cs="Calibri"/>
                <w:sz w:val="16"/>
              </w:rPr>
              <w:t>TRUE</w:t>
            </w:r>
          </w:p>
        </w:tc>
      </w:tr>
      <w:tr w:rsidR="00897B67" w:rsidRPr="00AA38E8" w:rsidTr="0030305A">
        <w:tc>
          <w:tcPr>
            <w:tcW w:w="1670" w:type="dxa"/>
          </w:tcPr>
          <w:p w:rsidR="00897B67" w:rsidRPr="00AA38E8" w:rsidRDefault="00897B67" w:rsidP="0030305A">
            <w:pPr>
              <w:spacing w:before="60"/>
              <w:rPr>
                <w:rFonts w:cs="Calibri"/>
                <w:b/>
                <w:bCs/>
                <w:sz w:val="16"/>
              </w:rPr>
            </w:pPr>
            <w:r w:rsidRPr="00AA38E8">
              <w:rPr>
                <w:rFonts w:cs="Calibri"/>
                <w:b/>
                <w:bCs/>
                <w:sz w:val="16"/>
              </w:rPr>
              <w:t>Return Value</w:t>
            </w:r>
          </w:p>
        </w:tc>
        <w:tc>
          <w:tcPr>
            <w:tcW w:w="3853" w:type="dxa"/>
          </w:tcPr>
          <w:p w:rsidR="00897B67" w:rsidRPr="00AA38E8" w:rsidRDefault="00897B67" w:rsidP="0030305A">
            <w:pPr>
              <w:spacing w:before="60"/>
              <w:rPr>
                <w:rFonts w:cs="Calibri"/>
                <w:sz w:val="16"/>
              </w:rPr>
            </w:pPr>
            <w:r>
              <w:rPr>
                <w:rFonts w:cs="Calibri"/>
                <w:sz w:val="16"/>
              </w:rPr>
              <w:t>None</w:t>
            </w:r>
          </w:p>
        </w:tc>
        <w:tc>
          <w:tcPr>
            <w:tcW w:w="1135" w:type="dxa"/>
          </w:tcPr>
          <w:p w:rsidR="00897B67" w:rsidRPr="00AA38E8" w:rsidRDefault="00897B67" w:rsidP="0030305A">
            <w:pPr>
              <w:spacing w:before="60"/>
              <w:rPr>
                <w:rFonts w:cs="Calibri"/>
                <w:sz w:val="16"/>
              </w:rPr>
            </w:pPr>
          </w:p>
        </w:tc>
        <w:tc>
          <w:tcPr>
            <w:tcW w:w="1135" w:type="dxa"/>
          </w:tcPr>
          <w:p w:rsidR="00897B67" w:rsidRPr="00AA38E8" w:rsidRDefault="00897B67" w:rsidP="0030305A">
            <w:pPr>
              <w:spacing w:before="60"/>
              <w:rPr>
                <w:rFonts w:cs="Calibri"/>
                <w:sz w:val="16"/>
              </w:rPr>
            </w:pPr>
          </w:p>
        </w:tc>
        <w:tc>
          <w:tcPr>
            <w:tcW w:w="1135" w:type="dxa"/>
          </w:tcPr>
          <w:p w:rsidR="00897B67" w:rsidRPr="00AA38E8" w:rsidRDefault="00897B67" w:rsidP="0030305A">
            <w:pPr>
              <w:spacing w:before="60"/>
              <w:rPr>
                <w:rFonts w:cs="Calibri"/>
                <w:sz w:val="16"/>
              </w:rPr>
            </w:pPr>
          </w:p>
        </w:tc>
      </w:tr>
    </w:tbl>
    <w:p w:rsidR="0030305A" w:rsidRDefault="0030305A" w:rsidP="0030305A">
      <w:pPr>
        <w:pStyle w:val="Heading4"/>
      </w:pPr>
      <w:r>
        <w:t>Design Rationale</w:t>
      </w:r>
    </w:p>
    <w:p w:rsidR="0030305A" w:rsidRPr="007D13DE" w:rsidRDefault="0030305A" w:rsidP="0030305A">
      <w:pPr>
        <w:rPr>
          <w:lang w:bidi="ar-SA"/>
        </w:rPr>
      </w:pPr>
      <w:r>
        <w:rPr>
          <w:lang w:bidi="ar-SA"/>
        </w:rPr>
        <w:t>Refer FDD</w:t>
      </w:r>
    </w:p>
    <w:p w:rsidR="0030305A" w:rsidRPr="00AA38E8" w:rsidRDefault="0030305A" w:rsidP="0030305A">
      <w:pPr>
        <w:pStyle w:val="Heading4"/>
      </w:pPr>
      <w:r>
        <w:t>Processing</w:t>
      </w:r>
    </w:p>
    <w:p w:rsidR="0030305A" w:rsidRDefault="0030305A" w:rsidP="0030305A">
      <w:pPr>
        <w:rPr>
          <w:rFonts w:cs="Calibri"/>
        </w:rPr>
      </w:pPr>
      <w:r>
        <w:rPr>
          <w:rFonts w:cs="Calibri"/>
        </w:rPr>
        <w:t>Refer FDD</w:t>
      </w:r>
    </w:p>
    <w:p w:rsidR="0030305A" w:rsidRDefault="0030305A" w:rsidP="0030305A">
      <w:pPr>
        <w:rPr>
          <w:rFonts w:cs="Calibri"/>
        </w:rPr>
      </w:pPr>
    </w:p>
    <w:p w:rsidR="002E1BF0" w:rsidRDefault="002E1BF0" w:rsidP="008C6874">
      <w:pPr>
        <w:rPr>
          <w:rFonts w:cs="Calibri"/>
        </w:rPr>
      </w:pPr>
    </w:p>
    <w:p w:rsidR="00726AF0" w:rsidRDefault="00726AF0">
      <w:pPr>
        <w:spacing w:after="0"/>
        <w:rPr>
          <w:rFonts w:cs="Calibri"/>
          <w:b/>
          <w:kern w:val="28"/>
          <w:sz w:val="28"/>
          <w:szCs w:val="20"/>
          <w:lang w:bidi="ar-SA"/>
        </w:rPr>
      </w:pPr>
      <w:bookmarkStart w:id="564" w:name="_Toc421011542"/>
      <w:r>
        <w:rPr>
          <w:rFonts w:cs="Calibri"/>
        </w:rPr>
        <w:br w:type="page"/>
      </w:r>
    </w:p>
    <w:p w:rsidR="008C6874" w:rsidRPr="00AA38E8" w:rsidRDefault="008C6874" w:rsidP="008C6874">
      <w:pPr>
        <w:pStyle w:val="Heading2"/>
        <w:spacing w:after="60"/>
        <w:rPr>
          <w:rFonts w:ascii="Calibri" w:hAnsi="Calibri" w:cs="Calibri"/>
        </w:rPr>
      </w:pPr>
      <w:bookmarkStart w:id="565" w:name="_Toc519157830"/>
      <w:r>
        <w:rPr>
          <w:rFonts w:ascii="Calibri" w:hAnsi="Calibri" w:cs="Calibri"/>
        </w:rPr>
        <w:lastRenderedPageBreak/>
        <w:t>GLOBAL</w:t>
      </w:r>
      <w:r w:rsidRPr="00AA38E8">
        <w:rPr>
          <w:rFonts w:ascii="Calibri" w:hAnsi="Calibri" w:cs="Calibri"/>
        </w:rPr>
        <w:t xml:space="preserve"> Function/Macro Definitions</w:t>
      </w:r>
      <w:bookmarkEnd w:id="564"/>
      <w:bookmarkEnd w:id="565"/>
    </w:p>
    <w:p w:rsidR="00C728E9" w:rsidRPr="00A14A97" w:rsidRDefault="00A14A97" w:rsidP="00C728E9">
      <w:pPr>
        <w:rPr>
          <w:rFonts w:cs="Calibri"/>
        </w:rPr>
      </w:pPr>
      <w:r>
        <w:rPr>
          <w:rFonts w:cs="Calibri"/>
        </w:rPr>
        <w:t>None</w:t>
      </w:r>
    </w:p>
    <w:p w:rsidR="00531B8C" w:rsidRDefault="00531B8C" w:rsidP="00531B8C">
      <w:pPr>
        <w:pStyle w:val="Heading1"/>
        <w:ind w:left="562" w:hanging="562"/>
        <w:rPr>
          <w:rFonts w:ascii="Calibri" w:hAnsi="Calibri" w:cs="Calibri"/>
        </w:rPr>
      </w:pPr>
      <w:bookmarkStart w:id="566" w:name="_Toc418080076"/>
      <w:bookmarkStart w:id="567" w:name="_Toc421709921"/>
      <w:bookmarkStart w:id="568" w:name="_Toc519157831"/>
      <w:r w:rsidRPr="002E3F2E">
        <w:rPr>
          <w:rFonts w:ascii="Calibri" w:hAnsi="Calibri"/>
        </w:rPr>
        <w:lastRenderedPageBreak/>
        <w:t>Known</w:t>
      </w:r>
      <w:r w:rsidRPr="00AA38E8">
        <w:rPr>
          <w:rFonts w:ascii="Calibri" w:hAnsi="Calibri" w:cs="Calibri"/>
        </w:rPr>
        <w:t xml:space="preserve"> Limitations with Design</w:t>
      </w:r>
      <w:bookmarkEnd w:id="566"/>
      <w:bookmarkEnd w:id="567"/>
      <w:bookmarkEnd w:id="568"/>
    </w:p>
    <w:p w:rsidR="00531B8C" w:rsidRDefault="00177983"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569" w:name="_Toc382297449"/>
      <w:bookmarkStart w:id="570" w:name="_Toc418080077"/>
      <w:bookmarkStart w:id="571" w:name="_Toc421709922"/>
      <w:bookmarkStart w:id="572" w:name="_Toc519157832"/>
      <w:r w:rsidRPr="00E75CFE">
        <w:rPr>
          <w:rFonts w:ascii="Calibri" w:hAnsi="Calibri" w:cs="Calibri"/>
        </w:rPr>
        <w:lastRenderedPageBreak/>
        <w:t>UNIT TEST CONSIDERATION</w:t>
      </w:r>
      <w:bookmarkEnd w:id="569"/>
      <w:bookmarkEnd w:id="570"/>
      <w:bookmarkEnd w:id="571"/>
      <w:bookmarkEnd w:id="572"/>
    </w:p>
    <w:p w:rsidR="00531B8C" w:rsidRPr="00531B8C" w:rsidRDefault="00C00398" w:rsidP="00531B8C">
      <w:pPr>
        <w:rPr>
          <w:lang w:bidi="ar-SA"/>
        </w:rPr>
      </w:pPr>
      <w:r>
        <w:rPr>
          <w:rFonts w:cs="Calibri"/>
        </w:rPr>
        <w:t>None</w:t>
      </w:r>
    </w:p>
    <w:p w:rsidR="00786BDF" w:rsidRPr="00A158C7" w:rsidRDefault="00786BDF" w:rsidP="00383598">
      <w:pPr>
        <w:pStyle w:val="Heading1A"/>
      </w:pPr>
      <w:bookmarkStart w:id="573" w:name="_Toc519157833"/>
      <w:r w:rsidRPr="00A158C7">
        <w:lastRenderedPageBreak/>
        <w:t>Abbreviations and Acronyms</w:t>
      </w:r>
      <w:bookmarkEnd w:id="5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103D59" w:rsidP="00540486">
            <w:pPr>
              <w:spacing w:before="60" w:after="60"/>
              <w:rPr>
                <w:szCs w:val="20"/>
              </w:rPr>
            </w:pPr>
            <w:r w:rsidRPr="00103D59">
              <w:rPr>
                <w:szCs w:val="20"/>
              </w:rPr>
              <w:t>FDD</w:t>
            </w:r>
          </w:p>
        </w:tc>
        <w:tc>
          <w:tcPr>
            <w:tcW w:w="6270" w:type="dxa"/>
            <w:shd w:val="clear" w:color="auto" w:fill="auto"/>
          </w:tcPr>
          <w:p w:rsidR="00786BDF" w:rsidRPr="00A158C7" w:rsidRDefault="00103D59" w:rsidP="00540486">
            <w:pPr>
              <w:spacing w:before="60" w:after="60"/>
              <w:rPr>
                <w:szCs w:val="20"/>
              </w:rPr>
            </w:pPr>
            <w:r w:rsidRPr="00103D59">
              <w:rPr>
                <w:szCs w:val="20"/>
              </w:rPr>
              <w:t>Functional Design Document. (See references)</w:t>
            </w:r>
          </w:p>
        </w:tc>
      </w:tr>
    </w:tbl>
    <w:p w:rsidR="0053510E" w:rsidRPr="00A158C7" w:rsidRDefault="005A77EF" w:rsidP="00383598">
      <w:pPr>
        <w:pStyle w:val="Heading1A"/>
      </w:pPr>
      <w:bookmarkStart w:id="574" w:name="_Toc519157834"/>
      <w:r w:rsidRPr="00A158C7">
        <w:lastRenderedPageBreak/>
        <w:t>Glossary</w:t>
      </w:r>
      <w:bookmarkEnd w:id="574"/>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383598">
      <w:pPr>
        <w:pStyle w:val="Heading1A"/>
      </w:pPr>
      <w:bookmarkStart w:id="575" w:name="_Toc519157835"/>
      <w:r w:rsidRPr="00A158C7">
        <w:lastRenderedPageBreak/>
        <w:t>References</w:t>
      </w:r>
      <w:bookmarkEnd w:id="5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576" w:name="_Ref313612389"/>
            <w:r>
              <w:t xml:space="preserve">AUTOSAR Specification of Memory Mapping </w:t>
            </w:r>
            <w:r w:rsidR="00103D59">
              <w:t>(</w:t>
            </w:r>
            <w:proofErr w:type="spellStart"/>
            <w:r w:rsidR="00103D59">
              <w:t>Link:</w:t>
            </w:r>
            <w:hyperlink r:id="rId14" w:history="1">
              <w:r w:rsidR="00103D59" w:rsidRPr="00F35C33">
                <w:rPr>
                  <w:rStyle w:val="Hyperlink"/>
                </w:rPr>
                <w:t>AUTOSAR_SWS_MemoryMapping.pdf</w:t>
              </w:r>
              <w:proofErr w:type="spellEnd"/>
            </w:hyperlink>
            <w:r w:rsidR="00103D59">
              <w:t>)</w:t>
            </w:r>
            <w:bookmarkEnd w:id="576"/>
          </w:p>
        </w:tc>
        <w:tc>
          <w:tcPr>
            <w:tcW w:w="2091" w:type="dxa"/>
            <w:shd w:val="clear" w:color="auto" w:fill="auto"/>
          </w:tcPr>
          <w:p w:rsidR="00531B8C" w:rsidRDefault="00103D59" w:rsidP="00B758D2">
            <w:pPr>
              <w:rPr>
                <w:lang w:bidi="ar-SA"/>
              </w:rPr>
            </w:pPr>
            <w:r w:rsidRPr="00103D59">
              <w:t>v1.4.0 R4.0 Rev 3</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r w:rsidR="0025340D">
              <w:t>EA4</w:t>
            </w:r>
          </w:p>
        </w:tc>
        <w:tc>
          <w:tcPr>
            <w:tcW w:w="2091" w:type="dxa"/>
            <w:shd w:val="clear" w:color="auto" w:fill="auto"/>
          </w:tcPr>
          <w:p w:rsidR="00531B8C" w:rsidRDefault="00AC4CD8" w:rsidP="00B758D2">
            <w:pPr>
              <w:rPr>
                <w:lang w:bidi="ar-SA"/>
              </w:rPr>
            </w:pPr>
            <w:r>
              <w:rPr>
                <w:lang w:bidi="ar-SA"/>
              </w:rPr>
              <w:t>01.00</w:t>
            </w:r>
            <w:r w:rsidR="00531B8C">
              <w:rPr>
                <w:lang w:bidi="ar-SA"/>
              </w:rPr>
              <w:t>.0</w:t>
            </w:r>
            <w:r w:rsidR="00F6125B">
              <w:rPr>
                <w:lang w:bidi="ar-SA"/>
              </w:rPr>
              <w:t>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25340D" w:rsidP="00B758D2">
            <w:pPr>
              <w:keepNext/>
            </w:pPr>
            <w:bookmarkStart w:id="577" w:name="_Ref335300243"/>
            <w:r>
              <w:t xml:space="preserve">EA4 </w:t>
            </w:r>
            <w:r w:rsidR="00531B8C" w:rsidRPr="00FC427F">
              <w:t>Software Naming Conventions</w:t>
            </w:r>
            <w:bookmarkEnd w:id="577"/>
          </w:p>
        </w:tc>
        <w:tc>
          <w:tcPr>
            <w:tcW w:w="2091" w:type="dxa"/>
            <w:shd w:val="clear" w:color="auto" w:fill="auto"/>
          </w:tcPr>
          <w:p w:rsidR="00531B8C" w:rsidRDefault="00F6125B" w:rsidP="00B758D2">
            <w:pPr>
              <w:rPr>
                <w:lang w:bidi="ar-SA"/>
              </w:rPr>
            </w:pPr>
            <w:r>
              <w:rPr>
                <w:lang w:bidi="ar-SA"/>
              </w:rPr>
              <w:t>01</w:t>
            </w:r>
            <w:r w:rsidR="00531B8C">
              <w:rPr>
                <w:lang w:bidi="ar-SA"/>
              </w:rPr>
              <w:t>.</w:t>
            </w:r>
            <w:r>
              <w:rPr>
                <w:lang w:bidi="ar-SA"/>
              </w:rPr>
              <w:t>01.00</w:t>
            </w:r>
          </w:p>
        </w:tc>
      </w:tr>
      <w:tr w:rsidR="00531B8C" w:rsidRPr="00A158C7" w:rsidTr="00B758D2">
        <w:tc>
          <w:tcPr>
            <w:tcW w:w="738" w:type="dxa"/>
            <w:shd w:val="clear" w:color="auto" w:fill="auto"/>
          </w:tcPr>
          <w:p w:rsidR="00531B8C" w:rsidRDefault="00531B8C" w:rsidP="00B758D2">
            <w:pPr>
              <w:jc w:val="center"/>
            </w:pPr>
            <w:r>
              <w:t>4</w:t>
            </w:r>
          </w:p>
        </w:tc>
        <w:tc>
          <w:tcPr>
            <w:tcW w:w="6458" w:type="dxa"/>
            <w:shd w:val="clear" w:color="auto" w:fill="auto"/>
          </w:tcPr>
          <w:p w:rsidR="00531B8C" w:rsidRDefault="00531B8C" w:rsidP="00B758D2">
            <w:pPr>
              <w:keepNext/>
            </w:pPr>
            <w:bookmarkStart w:id="578" w:name="0AL0_1a67a9"/>
            <w:r w:rsidRPr="0025340D">
              <w:t>Software Design and Coding Standards</w:t>
            </w:r>
            <w:bookmarkEnd w:id="578"/>
          </w:p>
        </w:tc>
        <w:tc>
          <w:tcPr>
            <w:tcW w:w="2091" w:type="dxa"/>
            <w:shd w:val="clear" w:color="auto" w:fill="auto"/>
          </w:tcPr>
          <w:p w:rsidR="00531B8C" w:rsidRDefault="00531B8C" w:rsidP="00B758D2">
            <w:pPr>
              <w:rPr>
                <w:lang w:bidi="ar-SA"/>
              </w:rPr>
            </w:pPr>
            <w:r>
              <w:rPr>
                <w:lang w:bidi="ar-SA"/>
              </w:rPr>
              <w:t>2.</w:t>
            </w:r>
            <w:r w:rsidR="00F6125B">
              <w:rPr>
                <w:lang w:bidi="ar-SA"/>
              </w:rPr>
              <w:t>1</w:t>
            </w:r>
          </w:p>
        </w:tc>
      </w:tr>
      <w:tr w:rsidR="000E646E" w:rsidRPr="00A158C7" w:rsidTr="00B758D2">
        <w:tc>
          <w:tcPr>
            <w:tcW w:w="738" w:type="dxa"/>
            <w:shd w:val="clear" w:color="auto" w:fill="auto"/>
          </w:tcPr>
          <w:p w:rsidR="000E646E" w:rsidRDefault="000E646E" w:rsidP="00B758D2">
            <w:pPr>
              <w:jc w:val="center"/>
            </w:pPr>
            <w:r>
              <w:t>5</w:t>
            </w:r>
          </w:p>
        </w:tc>
        <w:tc>
          <w:tcPr>
            <w:tcW w:w="6458" w:type="dxa"/>
            <w:shd w:val="clear" w:color="auto" w:fill="auto"/>
          </w:tcPr>
          <w:p w:rsidR="000E646E" w:rsidRDefault="000F3692" w:rsidP="00B758D2">
            <w:pPr>
              <w:keepNext/>
            </w:pPr>
            <w:r w:rsidRPr="000F3692">
              <w:t>CF071A_BmwHwAgArbnAndEotPosn_Design</w:t>
            </w:r>
          </w:p>
        </w:tc>
        <w:tc>
          <w:tcPr>
            <w:tcW w:w="2091" w:type="dxa"/>
            <w:shd w:val="clear" w:color="auto" w:fill="auto"/>
          </w:tcPr>
          <w:p w:rsidR="000E646E" w:rsidRDefault="0025340D" w:rsidP="00B758D2">
            <w:pPr>
              <w:rPr>
                <w:lang w:bidi="ar-SA"/>
              </w:rPr>
            </w:pPr>
            <w:r w:rsidRPr="0025340D">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5954" w:rsidRDefault="00F35954">
      <w:r>
        <w:separator/>
      </w:r>
    </w:p>
  </w:endnote>
  <w:endnote w:type="continuationSeparator" w:id="0">
    <w:p w:rsidR="00F35954" w:rsidRDefault="00F35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E73E14" w:rsidRPr="00B10816" w:rsidTr="00866672">
      <w:tc>
        <w:tcPr>
          <w:tcW w:w="1667" w:type="pct"/>
          <w:vAlign w:val="center"/>
        </w:tcPr>
        <w:p w:rsidR="00E73E14" w:rsidRPr="00B10816" w:rsidRDefault="00E73E14"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Pr>
              <w:sz w:val="16"/>
              <w:szCs w:val="16"/>
            </w:rPr>
            <w:t>BmwHwAgArbnAndEotPosn</w:t>
          </w:r>
          <w:proofErr w:type="spellEnd"/>
          <w:r>
            <w:rPr>
              <w:sz w:val="16"/>
              <w:szCs w:val="16"/>
            </w:rPr>
            <w:fldChar w:fldCharType="end"/>
          </w:r>
          <w:r>
            <w:rPr>
              <w:sz w:val="16"/>
              <w:szCs w:val="16"/>
            </w:rPr>
            <w:t xml:space="preserve"> MDD</w:t>
          </w:r>
        </w:p>
        <w:p w:rsidR="00E73E14" w:rsidRPr="00B10816" w:rsidRDefault="00E73E14"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01.00.01</w:t>
          </w:r>
          <w:r>
            <w:rPr>
              <w:sz w:val="16"/>
              <w:szCs w:val="16"/>
            </w:rPr>
            <w:fldChar w:fldCharType="end"/>
          </w:r>
        </w:p>
      </w:tc>
      <w:tc>
        <w:tcPr>
          <w:tcW w:w="1667" w:type="pct"/>
          <w:vAlign w:val="center"/>
        </w:tcPr>
        <w:p w:rsidR="00E73E14" w:rsidRDefault="00E73E14" w:rsidP="00B10816">
          <w:pPr>
            <w:pStyle w:val="Footer"/>
            <w:spacing w:after="0"/>
            <w:jc w:val="center"/>
            <w:rPr>
              <w:sz w:val="16"/>
              <w:szCs w:val="16"/>
            </w:rPr>
          </w:pPr>
          <w:del w:id="579" w:author="Shawn Penning" w:date="2018-07-12T10:44:00Z">
            <w:r w:rsidDel="00C2344B">
              <w:rPr>
                <w:sz w:val="16"/>
                <w:szCs w:val="16"/>
              </w:rPr>
              <w:fldChar w:fldCharType="begin"/>
            </w:r>
            <w:r w:rsidDel="00C2344B">
              <w:rPr>
                <w:sz w:val="16"/>
                <w:szCs w:val="16"/>
              </w:rPr>
              <w:delInstrText xml:space="preserve"> DOCPROPERTY  "Release Date"  \* MERGEFORMAT </w:delInstrText>
            </w:r>
            <w:r w:rsidDel="00C2344B">
              <w:rPr>
                <w:sz w:val="16"/>
                <w:szCs w:val="16"/>
              </w:rPr>
              <w:fldChar w:fldCharType="separate"/>
            </w:r>
            <w:r w:rsidDel="00C2344B">
              <w:rPr>
                <w:sz w:val="16"/>
                <w:szCs w:val="16"/>
              </w:rPr>
              <w:delText>June 29, 2018</w:delText>
            </w:r>
            <w:r w:rsidDel="00C2344B">
              <w:rPr>
                <w:sz w:val="16"/>
                <w:szCs w:val="16"/>
              </w:rPr>
              <w:fldChar w:fldCharType="end"/>
            </w:r>
          </w:del>
          <w:ins w:id="580" w:author="Shawn Penning" w:date="2018-07-12T10:44:00Z">
            <w:r>
              <w:rPr>
                <w:sz w:val="16"/>
                <w:szCs w:val="16"/>
              </w:rPr>
              <w:fldChar w:fldCharType="begin"/>
            </w:r>
            <w:r>
              <w:rPr>
                <w:sz w:val="16"/>
                <w:szCs w:val="16"/>
              </w:rPr>
              <w:instrText xml:space="preserve"> DOCPROPERTY  "Release Date"  \* MERGEFORMAT </w:instrText>
            </w:r>
            <w:r>
              <w:rPr>
                <w:sz w:val="16"/>
                <w:szCs w:val="16"/>
              </w:rPr>
              <w:fldChar w:fldCharType="separate"/>
            </w:r>
            <w:r>
              <w:rPr>
                <w:sz w:val="16"/>
                <w:szCs w:val="16"/>
              </w:rPr>
              <w:t>12-Jul-2018</w:t>
            </w:r>
            <w:r>
              <w:rPr>
                <w:sz w:val="16"/>
                <w:szCs w:val="16"/>
              </w:rPr>
              <w:fldChar w:fldCharType="end"/>
            </w:r>
          </w:ins>
        </w:p>
        <w:p w:rsidR="00E73E14" w:rsidRPr="00B10816" w:rsidRDefault="00E73E14"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Content>
            <w:p w:rsidR="00E73E14" w:rsidRPr="00B10816" w:rsidRDefault="00E73E14" w:rsidP="00B10816">
              <w:pPr>
                <w:pStyle w:val="Footer"/>
                <w:spacing w:after="0"/>
                <w:jc w:val="right"/>
                <w:rPr>
                  <w:sz w:val="16"/>
                  <w:szCs w:val="16"/>
                </w:rPr>
              </w:pPr>
              <w:r>
                <w:rPr>
                  <w:sz w:val="16"/>
                  <w:szCs w:val="16"/>
                </w:rPr>
                <w:t>Module Design Document</w:t>
              </w:r>
            </w:p>
          </w:sdtContent>
        </w:sdt>
        <w:p w:rsidR="00E73E14" w:rsidRPr="00B10816" w:rsidRDefault="00E73E14"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Pr>
              <w:b/>
              <w:noProof/>
              <w:sz w:val="16"/>
              <w:szCs w:val="16"/>
            </w:rPr>
            <w:t>6</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Pr>
              <w:b/>
              <w:noProof/>
              <w:sz w:val="16"/>
              <w:szCs w:val="16"/>
            </w:rPr>
            <w:t>27</w:t>
          </w:r>
          <w:r w:rsidRPr="00B10816">
            <w:rPr>
              <w:b/>
              <w:sz w:val="16"/>
              <w:szCs w:val="16"/>
            </w:rPr>
            <w:fldChar w:fldCharType="end"/>
          </w:r>
        </w:p>
      </w:tc>
    </w:tr>
  </w:tbl>
  <w:p w:rsidR="00E73E14" w:rsidRPr="00B10816" w:rsidRDefault="00E73E14"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5954" w:rsidRDefault="00F35954">
      <w:r>
        <w:separator/>
      </w:r>
    </w:p>
  </w:footnote>
  <w:footnote w:type="continuationSeparator" w:id="0">
    <w:p w:rsidR="00F35954" w:rsidRDefault="00F359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E73E14" w:rsidRPr="008969C4" w:rsidTr="00866672">
      <w:trPr>
        <w:trHeight w:val="438"/>
      </w:trPr>
      <w:tc>
        <w:tcPr>
          <w:tcW w:w="1443" w:type="pct"/>
        </w:tcPr>
        <w:p w:rsidR="00E73E14" w:rsidRPr="008969C4" w:rsidRDefault="00E73E14"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E73E14" w:rsidRPr="00891F29" w:rsidRDefault="00E73E14" w:rsidP="00B10816">
          <w:pPr>
            <w:pStyle w:val="Header"/>
            <w:spacing w:after="0"/>
            <w:jc w:val="right"/>
            <w:rPr>
              <w:sz w:val="16"/>
              <w:szCs w:val="20"/>
            </w:rPr>
          </w:pPr>
          <w:r w:rsidRPr="00891F29">
            <w:rPr>
              <w:sz w:val="16"/>
              <w:szCs w:val="20"/>
            </w:rPr>
            <w:t>Nexteer Automotive Confidential Proprietary Information</w:t>
          </w:r>
        </w:p>
        <w:p w:rsidR="00E73E14" w:rsidRDefault="00E73E14" w:rsidP="00B10816">
          <w:pPr>
            <w:pStyle w:val="Header"/>
            <w:spacing w:after="0"/>
            <w:jc w:val="right"/>
            <w:rPr>
              <w:sz w:val="16"/>
              <w:szCs w:val="20"/>
            </w:rPr>
          </w:pPr>
          <w:r w:rsidRPr="00891F29">
            <w:rPr>
              <w:sz w:val="16"/>
              <w:szCs w:val="20"/>
            </w:rPr>
            <w:t>Do Not Copy/Distribute Without Prior Permission</w:t>
          </w:r>
        </w:p>
        <w:p w:rsidR="00E73E14" w:rsidRPr="008969C4" w:rsidRDefault="00E73E14" w:rsidP="00B10816">
          <w:pPr>
            <w:pStyle w:val="Header"/>
            <w:spacing w:after="0"/>
            <w:jc w:val="right"/>
            <w:rPr>
              <w:szCs w:val="20"/>
            </w:rPr>
          </w:pPr>
          <w:r w:rsidRPr="000B0DB8">
            <w:rPr>
              <w:sz w:val="16"/>
              <w:szCs w:val="20"/>
            </w:rPr>
            <w:t>This Document Is Uncontrolled When Printed – Verify Version Before Use</w:t>
          </w:r>
        </w:p>
      </w:tc>
    </w:tr>
  </w:tbl>
  <w:p w:rsidR="00E73E14" w:rsidRDefault="00E73E14">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9BF0B5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7299355E"/>
    <w:multiLevelType w:val="hybridMultilevel"/>
    <w:tmpl w:val="230E4388"/>
    <w:lvl w:ilvl="0" w:tplc="87D80D3A">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wn Penning">
    <w15:presenceInfo w15:providerId="AD" w15:userId="S-1-5-21-1993528211-2586143117-3253031534-567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6C0"/>
    <w:rsid w:val="000040A2"/>
    <w:rsid w:val="00007584"/>
    <w:rsid w:val="00010BFD"/>
    <w:rsid w:val="00010C7D"/>
    <w:rsid w:val="00015232"/>
    <w:rsid w:val="00020165"/>
    <w:rsid w:val="000201AB"/>
    <w:rsid w:val="00030567"/>
    <w:rsid w:val="00030607"/>
    <w:rsid w:val="000318E7"/>
    <w:rsid w:val="0004234C"/>
    <w:rsid w:val="000515DF"/>
    <w:rsid w:val="000558D3"/>
    <w:rsid w:val="000573ED"/>
    <w:rsid w:val="00057E0F"/>
    <w:rsid w:val="00063A7A"/>
    <w:rsid w:val="0006733C"/>
    <w:rsid w:val="000718C3"/>
    <w:rsid w:val="00076DD2"/>
    <w:rsid w:val="00096B85"/>
    <w:rsid w:val="000A11FE"/>
    <w:rsid w:val="000A22E3"/>
    <w:rsid w:val="000A3A3E"/>
    <w:rsid w:val="000A5FB2"/>
    <w:rsid w:val="000B01C4"/>
    <w:rsid w:val="000B0DB8"/>
    <w:rsid w:val="000B37D5"/>
    <w:rsid w:val="000B3942"/>
    <w:rsid w:val="000B5C1E"/>
    <w:rsid w:val="000B6648"/>
    <w:rsid w:val="000E0B71"/>
    <w:rsid w:val="000E102A"/>
    <w:rsid w:val="000E3512"/>
    <w:rsid w:val="000E548A"/>
    <w:rsid w:val="000E646E"/>
    <w:rsid w:val="000F3692"/>
    <w:rsid w:val="00101127"/>
    <w:rsid w:val="00102C25"/>
    <w:rsid w:val="00103D59"/>
    <w:rsid w:val="00105535"/>
    <w:rsid w:val="00105C99"/>
    <w:rsid w:val="001063C7"/>
    <w:rsid w:val="00107593"/>
    <w:rsid w:val="001124A0"/>
    <w:rsid w:val="00113021"/>
    <w:rsid w:val="00114319"/>
    <w:rsid w:val="00114979"/>
    <w:rsid w:val="001161D2"/>
    <w:rsid w:val="001278D4"/>
    <w:rsid w:val="00133350"/>
    <w:rsid w:val="00135743"/>
    <w:rsid w:val="0014427F"/>
    <w:rsid w:val="001449F2"/>
    <w:rsid w:val="00144BD1"/>
    <w:rsid w:val="00145E51"/>
    <w:rsid w:val="00152830"/>
    <w:rsid w:val="00157378"/>
    <w:rsid w:val="00177068"/>
    <w:rsid w:val="00177983"/>
    <w:rsid w:val="00180DD1"/>
    <w:rsid w:val="00181748"/>
    <w:rsid w:val="001833C5"/>
    <w:rsid w:val="00186C07"/>
    <w:rsid w:val="00194117"/>
    <w:rsid w:val="00196283"/>
    <w:rsid w:val="001A069D"/>
    <w:rsid w:val="001A6A75"/>
    <w:rsid w:val="001B11CC"/>
    <w:rsid w:val="001B1516"/>
    <w:rsid w:val="001B15E2"/>
    <w:rsid w:val="001B4CA5"/>
    <w:rsid w:val="001B716A"/>
    <w:rsid w:val="001C30EF"/>
    <w:rsid w:val="001C3CBB"/>
    <w:rsid w:val="001D2F1D"/>
    <w:rsid w:val="001D6053"/>
    <w:rsid w:val="001D7776"/>
    <w:rsid w:val="001E4877"/>
    <w:rsid w:val="001F0A02"/>
    <w:rsid w:val="001F7A45"/>
    <w:rsid w:val="00203950"/>
    <w:rsid w:val="00206564"/>
    <w:rsid w:val="0020703E"/>
    <w:rsid w:val="00210877"/>
    <w:rsid w:val="00210A18"/>
    <w:rsid w:val="00213F47"/>
    <w:rsid w:val="00216E0A"/>
    <w:rsid w:val="00217199"/>
    <w:rsid w:val="00224210"/>
    <w:rsid w:val="0022572C"/>
    <w:rsid w:val="00226086"/>
    <w:rsid w:val="002366F0"/>
    <w:rsid w:val="00237876"/>
    <w:rsid w:val="00237A03"/>
    <w:rsid w:val="00241551"/>
    <w:rsid w:val="00246432"/>
    <w:rsid w:val="00246474"/>
    <w:rsid w:val="00246930"/>
    <w:rsid w:val="002518E0"/>
    <w:rsid w:val="00252485"/>
    <w:rsid w:val="0025340D"/>
    <w:rsid w:val="002540D9"/>
    <w:rsid w:val="00256656"/>
    <w:rsid w:val="00256CCC"/>
    <w:rsid w:val="00256D7F"/>
    <w:rsid w:val="00260133"/>
    <w:rsid w:val="002628EB"/>
    <w:rsid w:val="00270CDB"/>
    <w:rsid w:val="00273A0B"/>
    <w:rsid w:val="00276E6F"/>
    <w:rsid w:val="002905EB"/>
    <w:rsid w:val="00291529"/>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1BF0"/>
    <w:rsid w:val="002E3467"/>
    <w:rsid w:val="002E4849"/>
    <w:rsid w:val="002E7E59"/>
    <w:rsid w:val="0030305A"/>
    <w:rsid w:val="00307A0F"/>
    <w:rsid w:val="00312179"/>
    <w:rsid w:val="003129E3"/>
    <w:rsid w:val="00314939"/>
    <w:rsid w:val="003267EF"/>
    <w:rsid w:val="00326A13"/>
    <w:rsid w:val="00327A5B"/>
    <w:rsid w:val="00330ED1"/>
    <w:rsid w:val="003313B5"/>
    <w:rsid w:val="0033508C"/>
    <w:rsid w:val="0034184E"/>
    <w:rsid w:val="00341ED6"/>
    <w:rsid w:val="00347652"/>
    <w:rsid w:val="00361921"/>
    <w:rsid w:val="00362B86"/>
    <w:rsid w:val="00362CE5"/>
    <w:rsid w:val="00364BF7"/>
    <w:rsid w:val="00364F00"/>
    <w:rsid w:val="00365FE1"/>
    <w:rsid w:val="003673B4"/>
    <w:rsid w:val="00383598"/>
    <w:rsid w:val="003849A4"/>
    <w:rsid w:val="00385119"/>
    <w:rsid w:val="00387BF4"/>
    <w:rsid w:val="00393DBF"/>
    <w:rsid w:val="003A5B2A"/>
    <w:rsid w:val="003B197F"/>
    <w:rsid w:val="003B4A55"/>
    <w:rsid w:val="003C1C58"/>
    <w:rsid w:val="003D178F"/>
    <w:rsid w:val="003D456D"/>
    <w:rsid w:val="003D4ACA"/>
    <w:rsid w:val="003F18D9"/>
    <w:rsid w:val="003F3205"/>
    <w:rsid w:val="004029F0"/>
    <w:rsid w:val="0040510C"/>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20D"/>
    <w:rsid w:val="00467BB2"/>
    <w:rsid w:val="00480A9D"/>
    <w:rsid w:val="00482BAD"/>
    <w:rsid w:val="004863BF"/>
    <w:rsid w:val="00487725"/>
    <w:rsid w:val="004907B4"/>
    <w:rsid w:val="00496E46"/>
    <w:rsid w:val="00496E7C"/>
    <w:rsid w:val="00497491"/>
    <w:rsid w:val="004A0EA5"/>
    <w:rsid w:val="004A3AD6"/>
    <w:rsid w:val="004C1331"/>
    <w:rsid w:val="004D0FAD"/>
    <w:rsid w:val="004D5D37"/>
    <w:rsid w:val="004E2B1A"/>
    <w:rsid w:val="004E39D0"/>
    <w:rsid w:val="004F3C64"/>
    <w:rsid w:val="00507960"/>
    <w:rsid w:val="00510DB3"/>
    <w:rsid w:val="00514B7A"/>
    <w:rsid w:val="00514FCB"/>
    <w:rsid w:val="005200B6"/>
    <w:rsid w:val="00520DF7"/>
    <w:rsid w:val="00527EC6"/>
    <w:rsid w:val="00531B8C"/>
    <w:rsid w:val="0053510E"/>
    <w:rsid w:val="0053576E"/>
    <w:rsid w:val="005366FA"/>
    <w:rsid w:val="00537274"/>
    <w:rsid w:val="00540080"/>
    <w:rsid w:val="00540486"/>
    <w:rsid w:val="00540749"/>
    <w:rsid w:val="00541D9D"/>
    <w:rsid w:val="00541E2D"/>
    <w:rsid w:val="0054769F"/>
    <w:rsid w:val="00551E95"/>
    <w:rsid w:val="00553CD9"/>
    <w:rsid w:val="0057387E"/>
    <w:rsid w:val="00580C6B"/>
    <w:rsid w:val="00585674"/>
    <w:rsid w:val="0058629C"/>
    <w:rsid w:val="00591CEF"/>
    <w:rsid w:val="00592519"/>
    <w:rsid w:val="005955D1"/>
    <w:rsid w:val="005A1C6A"/>
    <w:rsid w:val="005A3EDE"/>
    <w:rsid w:val="005A567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36FB"/>
    <w:rsid w:val="00614D08"/>
    <w:rsid w:val="006171B3"/>
    <w:rsid w:val="006224AE"/>
    <w:rsid w:val="00633FE1"/>
    <w:rsid w:val="00635297"/>
    <w:rsid w:val="006374FA"/>
    <w:rsid w:val="0064447F"/>
    <w:rsid w:val="00646455"/>
    <w:rsid w:val="00660449"/>
    <w:rsid w:val="006626F0"/>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C42CC"/>
    <w:rsid w:val="006D634C"/>
    <w:rsid w:val="006E0ED7"/>
    <w:rsid w:val="006E158D"/>
    <w:rsid w:val="006E1C97"/>
    <w:rsid w:val="006F2855"/>
    <w:rsid w:val="006F3CF4"/>
    <w:rsid w:val="006F5449"/>
    <w:rsid w:val="00702C1E"/>
    <w:rsid w:val="00707BA6"/>
    <w:rsid w:val="00715441"/>
    <w:rsid w:val="0071559C"/>
    <w:rsid w:val="007219DD"/>
    <w:rsid w:val="00722EA8"/>
    <w:rsid w:val="00725671"/>
    <w:rsid w:val="00726AF0"/>
    <w:rsid w:val="00727610"/>
    <w:rsid w:val="00737A19"/>
    <w:rsid w:val="007501B9"/>
    <w:rsid w:val="00751961"/>
    <w:rsid w:val="0075721A"/>
    <w:rsid w:val="00765195"/>
    <w:rsid w:val="00767585"/>
    <w:rsid w:val="00770295"/>
    <w:rsid w:val="00773CA8"/>
    <w:rsid w:val="00784981"/>
    <w:rsid w:val="00784FF5"/>
    <w:rsid w:val="00786BDF"/>
    <w:rsid w:val="007A2CEC"/>
    <w:rsid w:val="007A3BEB"/>
    <w:rsid w:val="007A3D19"/>
    <w:rsid w:val="007A5A21"/>
    <w:rsid w:val="007B71B8"/>
    <w:rsid w:val="007C0067"/>
    <w:rsid w:val="007C3A2E"/>
    <w:rsid w:val="007C4A1B"/>
    <w:rsid w:val="007C4B48"/>
    <w:rsid w:val="007D13DE"/>
    <w:rsid w:val="007D2FED"/>
    <w:rsid w:val="007D326F"/>
    <w:rsid w:val="007D507E"/>
    <w:rsid w:val="007E00D7"/>
    <w:rsid w:val="007E0373"/>
    <w:rsid w:val="007E1C02"/>
    <w:rsid w:val="007E4EF4"/>
    <w:rsid w:val="007E625F"/>
    <w:rsid w:val="007E6421"/>
    <w:rsid w:val="007F746C"/>
    <w:rsid w:val="008068A5"/>
    <w:rsid w:val="00810840"/>
    <w:rsid w:val="008119C7"/>
    <w:rsid w:val="008145A5"/>
    <w:rsid w:val="00820AE5"/>
    <w:rsid w:val="0082456E"/>
    <w:rsid w:val="0082534B"/>
    <w:rsid w:val="00832905"/>
    <w:rsid w:val="00836552"/>
    <w:rsid w:val="0084459F"/>
    <w:rsid w:val="00847EDF"/>
    <w:rsid w:val="0085393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97B67"/>
    <w:rsid w:val="008A0BF7"/>
    <w:rsid w:val="008A1CA9"/>
    <w:rsid w:val="008A3325"/>
    <w:rsid w:val="008A3DEA"/>
    <w:rsid w:val="008B19C6"/>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26C0"/>
    <w:rsid w:val="00905396"/>
    <w:rsid w:val="009064EE"/>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1CD9"/>
    <w:rsid w:val="009839AF"/>
    <w:rsid w:val="009877AA"/>
    <w:rsid w:val="00992EB9"/>
    <w:rsid w:val="009B0C02"/>
    <w:rsid w:val="009B754B"/>
    <w:rsid w:val="009C5553"/>
    <w:rsid w:val="009C5629"/>
    <w:rsid w:val="009C5E90"/>
    <w:rsid w:val="009C71A3"/>
    <w:rsid w:val="009C7F7D"/>
    <w:rsid w:val="009D1773"/>
    <w:rsid w:val="009D493A"/>
    <w:rsid w:val="009E371E"/>
    <w:rsid w:val="009E6A87"/>
    <w:rsid w:val="009F10AB"/>
    <w:rsid w:val="009F3119"/>
    <w:rsid w:val="00A0035B"/>
    <w:rsid w:val="00A049EB"/>
    <w:rsid w:val="00A05B7E"/>
    <w:rsid w:val="00A14A97"/>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971DB"/>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34B4"/>
    <w:rsid w:val="00AF6D2A"/>
    <w:rsid w:val="00AF7DDD"/>
    <w:rsid w:val="00B0024F"/>
    <w:rsid w:val="00B04A06"/>
    <w:rsid w:val="00B10816"/>
    <w:rsid w:val="00B11BE8"/>
    <w:rsid w:val="00B154E6"/>
    <w:rsid w:val="00B21802"/>
    <w:rsid w:val="00B22963"/>
    <w:rsid w:val="00B25D10"/>
    <w:rsid w:val="00B35242"/>
    <w:rsid w:val="00B35F84"/>
    <w:rsid w:val="00B372BB"/>
    <w:rsid w:val="00B42A38"/>
    <w:rsid w:val="00B44EB9"/>
    <w:rsid w:val="00B52330"/>
    <w:rsid w:val="00B557BA"/>
    <w:rsid w:val="00B5628C"/>
    <w:rsid w:val="00B629B6"/>
    <w:rsid w:val="00B647EA"/>
    <w:rsid w:val="00B72FDD"/>
    <w:rsid w:val="00B758D2"/>
    <w:rsid w:val="00B81B39"/>
    <w:rsid w:val="00B81C1B"/>
    <w:rsid w:val="00B8214F"/>
    <w:rsid w:val="00B836F8"/>
    <w:rsid w:val="00B85D5F"/>
    <w:rsid w:val="00B906BC"/>
    <w:rsid w:val="00B92F19"/>
    <w:rsid w:val="00B9722C"/>
    <w:rsid w:val="00BA089B"/>
    <w:rsid w:val="00BA0D62"/>
    <w:rsid w:val="00BA3763"/>
    <w:rsid w:val="00BA5041"/>
    <w:rsid w:val="00BA5B9C"/>
    <w:rsid w:val="00BA7BCD"/>
    <w:rsid w:val="00BB166E"/>
    <w:rsid w:val="00BB4210"/>
    <w:rsid w:val="00BC45C7"/>
    <w:rsid w:val="00BC6B0F"/>
    <w:rsid w:val="00BD17E2"/>
    <w:rsid w:val="00BD2498"/>
    <w:rsid w:val="00BD29F5"/>
    <w:rsid w:val="00BD6155"/>
    <w:rsid w:val="00BD7322"/>
    <w:rsid w:val="00BE7F06"/>
    <w:rsid w:val="00BF20FD"/>
    <w:rsid w:val="00BF5242"/>
    <w:rsid w:val="00C00398"/>
    <w:rsid w:val="00C0276C"/>
    <w:rsid w:val="00C04F32"/>
    <w:rsid w:val="00C145F2"/>
    <w:rsid w:val="00C22A00"/>
    <w:rsid w:val="00C2344B"/>
    <w:rsid w:val="00C2356B"/>
    <w:rsid w:val="00C33FFC"/>
    <w:rsid w:val="00C373E0"/>
    <w:rsid w:val="00C375E8"/>
    <w:rsid w:val="00C40E95"/>
    <w:rsid w:val="00C53F02"/>
    <w:rsid w:val="00C54CBD"/>
    <w:rsid w:val="00C62193"/>
    <w:rsid w:val="00C642B0"/>
    <w:rsid w:val="00C64761"/>
    <w:rsid w:val="00C6762C"/>
    <w:rsid w:val="00C70668"/>
    <w:rsid w:val="00C71EF8"/>
    <w:rsid w:val="00C728E9"/>
    <w:rsid w:val="00C7430F"/>
    <w:rsid w:val="00C74FE6"/>
    <w:rsid w:val="00C77D0E"/>
    <w:rsid w:val="00C8041D"/>
    <w:rsid w:val="00C845F5"/>
    <w:rsid w:val="00C9031C"/>
    <w:rsid w:val="00C93030"/>
    <w:rsid w:val="00CA5A53"/>
    <w:rsid w:val="00CA5BBE"/>
    <w:rsid w:val="00CB03C3"/>
    <w:rsid w:val="00CB0B31"/>
    <w:rsid w:val="00CB724F"/>
    <w:rsid w:val="00CC44B7"/>
    <w:rsid w:val="00CC6EFC"/>
    <w:rsid w:val="00CD419B"/>
    <w:rsid w:val="00CE1AE1"/>
    <w:rsid w:val="00CF089D"/>
    <w:rsid w:val="00CF0E43"/>
    <w:rsid w:val="00CF107F"/>
    <w:rsid w:val="00CF2A9A"/>
    <w:rsid w:val="00CF48DD"/>
    <w:rsid w:val="00CF5BE3"/>
    <w:rsid w:val="00D00A39"/>
    <w:rsid w:val="00D16229"/>
    <w:rsid w:val="00D229A6"/>
    <w:rsid w:val="00D23CB7"/>
    <w:rsid w:val="00D26802"/>
    <w:rsid w:val="00D30924"/>
    <w:rsid w:val="00D37B3F"/>
    <w:rsid w:val="00D4065B"/>
    <w:rsid w:val="00D42EF2"/>
    <w:rsid w:val="00D434CF"/>
    <w:rsid w:val="00D443E7"/>
    <w:rsid w:val="00D51275"/>
    <w:rsid w:val="00D57071"/>
    <w:rsid w:val="00D57F9F"/>
    <w:rsid w:val="00D60445"/>
    <w:rsid w:val="00D70B1D"/>
    <w:rsid w:val="00D73641"/>
    <w:rsid w:val="00D757BC"/>
    <w:rsid w:val="00D762B8"/>
    <w:rsid w:val="00D775AC"/>
    <w:rsid w:val="00D77952"/>
    <w:rsid w:val="00D8298E"/>
    <w:rsid w:val="00DA5C5C"/>
    <w:rsid w:val="00DB0311"/>
    <w:rsid w:val="00DB1985"/>
    <w:rsid w:val="00DB213C"/>
    <w:rsid w:val="00DB3C1D"/>
    <w:rsid w:val="00DC0959"/>
    <w:rsid w:val="00DC1096"/>
    <w:rsid w:val="00DC598C"/>
    <w:rsid w:val="00DD3B65"/>
    <w:rsid w:val="00DE23CE"/>
    <w:rsid w:val="00DE2FDE"/>
    <w:rsid w:val="00DE4211"/>
    <w:rsid w:val="00DE6BB3"/>
    <w:rsid w:val="00DF4415"/>
    <w:rsid w:val="00E020FC"/>
    <w:rsid w:val="00E03151"/>
    <w:rsid w:val="00E044C8"/>
    <w:rsid w:val="00E148F2"/>
    <w:rsid w:val="00E16D14"/>
    <w:rsid w:val="00E176AB"/>
    <w:rsid w:val="00E23E66"/>
    <w:rsid w:val="00E31AE9"/>
    <w:rsid w:val="00E32072"/>
    <w:rsid w:val="00E3395D"/>
    <w:rsid w:val="00E35A9F"/>
    <w:rsid w:val="00E3609B"/>
    <w:rsid w:val="00E36420"/>
    <w:rsid w:val="00E46C89"/>
    <w:rsid w:val="00E46EBF"/>
    <w:rsid w:val="00E51408"/>
    <w:rsid w:val="00E51926"/>
    <w:rsid w:val="00E52161"/>
    <w:rsid w:val="00E602D9"/>
    <w:rsid w:val="00E61FD9"/>
    <w:rsid w:val="00E6550B"/>
    <w:rsid w:val="00E73E14"/>
    <w:rsid w:val="00E9004B"/>
    <w:rsid w:val="00EA6372"/>
    <w:rsid w:val="00EA6D26"/>
    <w:rsid w:val="00EB1228"/>
    <w:rsid w:val="00EB6B97"/>
    <w:rsid w:val="00EB72B6"/>
    <w:rsid w:val="00EC282E"/>
    <w:rsid w:val="00ED3D2B"/>
    <w:rsid w:val="00EE263E"/>
    <w:rsid w:val="00EE26AB"/>
    <w:rsid w:val="00EE2A3B"/>
    <w:rsid w:val="00EE3BBC"/>
    <w:rsid w:val="00EF190F"/>
    <w:rsid w:val="00F1257A"/>
    <w:rsid w:val="00F209FA"/>
    <w:rsid w:val="00F21A35"/>
    <w:rsid w:val="00F33BD1"/>
    <w:rsid w:val="00F35954"/>
    <w:rsid w:val="00F36729"/>
    <w:rsid w:val="00F36CC2"/>
    <w:rsid w:val="00F37D38"/>
    <w:rsid w:val="00F413B7"/>
    <w:rsid w:val="00F417BB"/>
    <w:rsid w:val="00F4318C"/>
    <w:rsid w:val="00F43F8E"/>
    <w:rsid w:val="00F51C8D"/>
    <w:rsid w:val="00F527E9"/>
    <w:rsid w:val="00F56F9A"/>
    <w:rsid w:val="00F602B0"/>
    <w:rsid w:val="00F6125B"/>
    <w:rsid w:val="00F646F5"/>
    <w:rsid w:val="00F651F5"/>
    <w:rsid w:val="00F727CE"/>
    <w:rsid w:val="00F737FE"/>
    <w:rsid w:val="00F803EF"/>
    <w:rsid w:val="00F90FCC"/>
    <w:rsid w:val="00F91518"/>
    <w:rsid w:val="00F95E33"/>
    <w:rsid w:val="00FA0504"/>
    <w:rsid w:val="00FA0539"/>
    <w:rsid w:val="00FB0B59"/>
    <w:rsid w:val="00FB39DC"/>
    <w:rsid w:val="00FB4910"/>
    <w:rsid w:val="00FC02CC"/>
    <w:rsid w:val="00FC125B"/>
    <w:rsid w:val="00FC27A0"/>
    <w:rsid w:val="00FC45EA"/>
    <w:rsid w:val="00FC5A02"/>
    <w:rsid w:val="00FD09FB"/>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FE0AEA"/>
  <w15:docId w15:val="{02320202-296E-4928-9A09-60028C004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link w:val="Heading3Char"/>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 w:type="character" w:customStyle="1" w:styleId="Heading3Char">
    <w:name w:val="Heading 3 Char"/>
    <w:basedOn w:val="DefaultParagraphFont"/>
    <w:link w:val="Heading3"/>
    <w:rsid w:val="000B3942"/>
    <w:rPr>
      <w:rFonts w:ascii="Calibri" w:hAnsi="Calibri"/>
      <w:b/>
      <w:kern w:val="28"/>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utosar.org/fileadmin/files/standards/classic/4-0/software-architecture/implementation-integration/standard/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4%2001.00.0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9DBEF513E146D186F6713D68E74096"/>
        <w:category>
          <w:name w:val="General"/>
          <w:gallery w:val="placeholder"/>
        </w:category>
        <w:types>
          <w:type w:val="bbPlcHdr"/>
        </w:types>
        <w:behaviors>
          <w:behavior w:val="content"/>
        </w:behaviors>
        <w:guid w:val="{F1F785B8-7FD1-4B55-BA15-C8A22D59DBF7}"/>
      </w:docPartPr>
      <w:docPartBody>
        <w:p w:rsidR="00060A7A" w:rsidRDefault="00504006">
          <w:pPr>
            <w:pStyle w:val="B59DBEF513E146D186F6713D68E7409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4006"/>
    <w:rsid w:val="00053072"/>
    <w:rsid w:val="00060A7A"/>
    <w:rsid w:val="00076672"/>
    <w:rsid w:val="00267A57"/>
    <w:rsid w:val="002C5F02"/>
    <w:rsid w:val="002E33D8"/>
    <w:rsid w:val="00504006"/>
    <w:rsid w:val="00575D9C"/>
    <w:rsid w:val="006E7693"/>
    <w:rsid w:val="007B08FD"/>
    <w:rsid w:val="00810D9B"/>
    <w:rsid w:val="00832A7B"/>
    <w:rsid w:val="008422F6"/>
    <w:rsid w:val="00914FC3"/>
    <w:rsid w:val="00932C6F"/>
    <w:rsid w:val="0096377A"/>
    <w:rsid w:val="00976E9E"/>
    <w:rsid w:val="00AE47C7"/>
    <w:rsid w:val="00AE51DA"/>
    <w:rsid w:val="00B64CB5"/>
    <w:rsid w:val="00C009AF"/>
    <w:rsid w:val="00EA7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4.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5.xml><?xml version="1.0" encoding="utf-8"?>
<ds:datastoreItem xmlns:ds="http://schemas.openxmlformats.org/officeDocument/2006/customXml" ds:itemID="{E85E378C-951D-459E-8831-47B035916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(2).dotx</Template>
  <TotalTime>294</TotalTime>
  <Pages>30</Pages>
  <Words>2841</Words>
  <Characters>16195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18999</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Shawn Penning</cp:lastModifiedBy>
  <cp:revision>101</cp:revision>
  <cp:lastPrinted>2014-12-17T17:01:00Z</cp:lastPrinted>
  <dcterms:created xsi:type="dcterms:W3CDTF">2017-05-19T07:49:00Z</dcterms:created>
  <dcterms:modified xsi:type="dcterms:W3CDTF">2018-07-12T17:18:00Z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BmwHwAgArbnAndEotPosn</vt:lpwstr>
  </property>
  <property fmtid="{D5CDD505-2E9C-101B-9397-08002B2CF9AE}" pid="3" name="Template Version">
    <vt:lpwstr>EA4 01.00.01</vt:lpwstr>
  </property>
  <property fmtid="{D5CDD505-2E9C-101B-9397-08002B2CF9AE}" pid="4" name="Release Date">
    <vt:lpwstr>March 15, 2018</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