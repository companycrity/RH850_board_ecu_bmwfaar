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971A2F">
        <w:rPr>
          <w:rFonts w:cs="Calibri"/>
          <w:b/>
          <w:sz w:val="48"/>
          <w:szCs w:val="48"/>
        </w:rPr>
        <w:t>BmwMotTqOvrlArbn</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Byrski, Krzysztof" w:date="2018-07-03T10:04:00Z">
        <w:r w:rsidR="008D29D3">
          <w:rPr>
            <w:b/>
            <w:sz w:val="36"/>
          </w:rPr>
          <w:t>July 03, 2018</w:t>
        </w:r>
      </w:ins>
      <w:del w:id="1" w:author="Byrski, Krzysztof" w:date="2018-07-03T10:04:00Z">
        <w:r w:rsidR="004A7A4D" w:rsidDel="008D29D3">
          <w:rPr>
            <w:b/>
            <w:sz w:val="36"/>
          </w:rPr>
          <w:delText>June 22, 2018</w:delText>
        </w:r>
      </w:del>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971A2F">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971A2F">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971A2F">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971A2F">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971A2F">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971A2F">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552"/>
        <w:gridCol w:w="1417"/>
        <w:gridCol w:w="1539"/>
      </w:tblGrid>
      <w:tr w:rsidR="004029F0" w:rsidRPr="00AA38E8" w:rsidTr="00210A18">
        <w:tc>
          <w:tcPr>
            <w:tcW w:w="2287" w:type="pct"/>
          </w:tcPr>
          <w:p w:rsidR="004029F0" w:rsidRPr="00AA38E8" w:rsidRDefault="004029F0" w:rsidP="00D229A6">
            <w:pPr>
              <w:jc w:val="center"/>
              <w:rPr>
                <w:rFonts w:cs="Calibri"/>
                <w:b/>
              </w:rPr>
            </w:pPr>
            <w:r w:rsidRPr="00AA38E8">
              <w:rPr>
                <w:rFonts w:cs="Calibri"/>
                <w:b/>
              </w:rPr>
              <w:t>Description</w:t>
            </w:r>
          </w:p>
        </w:tc>
        <w:tc>
          <w:tcPr>
            <w:tcW w:w="1257" w:type="pct"/>
          </w:tcPr>
          <w:p w:rsidR="004029F0" w:rsidRPr="00AA38E8" w:rsidRDefault="004029F0" w:rsidP="00D229A6">
            <w:pPr>
              <w:jc w:val="center"/>
              <w:rPr>
                <w:rFonts w:cs="Calibri"/>
                <w:b/>
              </w:rPr>
            </w:pPr>
            <w:r w:rsidRPr="00AA38E8">
              <w:rPr>
                <w:rFonts w:cs="Calibri"/>
                <w:b/>
              </w:rPr>
              <w:t>Author</w:t>
            </w:r>
          </w:p>
        </w:tc>
        <w:tc>
          <w:tcPr>
            <w:tcW w:w="698" w:type="pct"/>
          </w:tcPr>
          <w:p w:rsidR="004029F0" w:rsidRPr="00AA38E8" w:rsidRDefault="004029F0" w:rsidP="00D229A6">
            <w:pPr>
              <w:jc w:val="center"/>
              <w:rPr>
                <w:rFonts w:cs="Calibri"/>
                <w:b/>
              </w:rPr>
            </w:pPr>
            <w:r w:rsidRPr="00AA38E8">
              <w:rPr>
                <w:rFonts w:cs="Calibri"/>
                <w:b/>
              </w:rPr>
              <w:t>Version</w:t>
            </w:r>
          </w:p>
        </w:tc>
        <w:tc>
          <w:tcPr>
            <w:tcW w:w="758" w:type="pct"/>
          </w:tcPr>
          <w:p w:rsidR="004029F0" w:rsidRPr="00AA38E8" w:rsidRDefault="004029F0" w:rsidP="00D229A6">
            <w:pPr>
              <w:jc w:val="center"/>
              <w:rPr>
                <w:rFonts w:cs="Calibri"/>
                <w:b/>
              </w:rPr>
            </w:pPr>
            <w:r w:rsidRPr="00AA38E8">
              <w:rPr>
                <w:rFonts w:cs="Calibri"/>
                <w:b/>
              </w:rPr>
              <w:t>Date</w:t>
            </w:r>
          </w:p>
        </w:tc>
      </w:tr>
      <w:tr w:rsidR="004029F0" w:rsidRPr="00AA38E8" w:rsidTr="00210A18">
        <w:tc>
          <w:tcPr>
            <w:tcW w:w="2287" w:type="pct"/>
          </w:tcPr>
          <w:p w:rsidR="004029F0" w:rsidRPr="00AA38E8" w:rsidRDefault="004029F0" w:rsidP="00EA0A5A">
            <w:pPr>
              <w:rPr>
                <w:rFonts w:cs="Calibri"/>
              </w:rPr>
            </w:pPr>
            <w:r>
              <w:rPr>
                <w:rFonts w:cs="Calibri"/>
              </w:rPr>
              <w:t xml:space="preserve">Initial </w:t>
            </w:r>
            <w:r w:rsidR="00EA0A5A">
              <w:rPr>
                <w:rFonts w:cs="Calibri"/>
              </w:rPr>
              <w:t>v</w:t>
            </w:r>
            <w:r>
              <w:rPr>
                <w:rFonts w:cs="Calibri"/>
              </w:rPr>
              <w:t>ersion</w:t>
            </w:r>
          </w:p>
        </w:tc>
        <w:tc>
          <w:tcPr>
            <w:tcW w:w="1257" w:type="pct"/>
          </w:tcPr>
          <w:p w:rsidR="004029F0" w:rsidRPr="00AA38E8" w:rsidRDefault="004029F0" w:rsidP="004029F0">
            <w:pPr>
              <w:rPr>
                <w:rFonts w:cs="Calibri"/>
              </w:rPr>
            </w:pPr>
            <w:r>
              <w:rPr>
                <w:rFonts w:cs="Calibri"/>
              </w:rPr>
              <w:t>Krzysztof Byrski</w:t>
            </w:r>
          </w:p>
        </w:tc>
        <w:tc>
          <w:tcPr>
            <w:tcW w:w="698" w:type="pct"/>
          </w:tcPr>
          <w:p w:rsidR="004029F0" w:rsidRPr="00AA38E8" w:rsidRDefault="004029F0" w:rsidP="00D229A6">
            <w:pPr>
              <w:rPr>
                <w:rFonts w:cs="Calibri"/>
              </w:rPr>
            </w:pPr>
            <w:r>
              <w:rPr>
                <w:rFonts w:cs="Calibri"/>
              </w:rPr>
              <w:t>1</w:t>
            </w:r>
          </w:p>
        </w:tc>
        <w:tc>
          <w:tcPr>
            <w:tcW w:w="758" w:type="pct"/>
          </w:tcPr>
          <w:p w:rsidR="004029F0" w:rsidRPr="00AA38E8" w:rsidRDefault="00826508" w:rsidP="00826508">
            <w:pPr>
              <w:rPr>
                <w:rFonts w:cs="Calibri"/>
              </w:rPr>
            </w:pPr>
            <w:r>
              <w:rPr>
                <w:rFonts w:cs="Calibri"/>
              </w:rPr>
              <w:t>28</w:t>
            </w:r>
            <w:r w:rsidR="004029F0">
              <w:rPr>
                <w:rFonts w:cs="Calibri"/>
              </w:rPr>
              <w:t>-</w:t>
            </w:r>
            <w:r>
              <w:rPr>
                <w:rFonts w:cs="Calibri"/>
              </w:rPr>
              <w:t>Feb</w:t>
            </w:r>
            <w:r w:rsidR="004029F0">
              <w:rPr>
                <w:rFonts w:cs="Calibri"/>
              </w:rPr>
              <w:t>-201</w:t>
            </w:r>
            <w:r>
              <w:rPr>
                <w:rFonts w:cs="Calibri"/>
              </w:rPr>
              <w:t>8</w:t>
            </w:r>
          </w:p>
        </w:tc>
      </w:tr>
      <w:tr w:rsidR="0064165B" w:rsidRPr="00AA38E8" w:rsidTr="00210A18">
        <w:tc>
          <w:tcPr>
            <w:tcW w:w="2287" w:type="pct"/>
          </w:tcPr>
          <w:p w:rsidR="0064165B" w:rsidRDefault="0064165B">
            <w:pPr>
              <w:rPr>
                <w:rFonts w:cs="Calibri"/>
              </w:rPr>
            </w:pPr>
            <w:r>
              <w:rPr>
                <w:rFonts w:cs="Calibri"/>
              </w:rPr>
              <w:t>Updated g</w:t>
            </w:r>
            <w:r w:rsidRPr="0064165B">
              <w:rPr>
                <w:rFonts w:cs="Calibri"/>
              </w:rPr>
              <w:t>raphical representation</w:t>
            </w:r>
            <w:r>
              <w:rPr>
                <w:rFonts w:cs="Calibri"/>
              </w:rPr>
              <w:t xml:space="preserve"> as per Design 2.0.0</w:t>
            </w:r>
          </w:p>
        </w:tc>
        <w:tc>
          <w:tcPr>
            <w:tcW w:w="1257" w:type="pct"/>
          </w:tcPr>
          <w:p w:rsidR="0064165B" w:rsidRDefault="0064165B" w:rsidP="004029F0">
            <w:pPr>
              <w:rPr>
                <w:rFonts w:cs="Calibri"/>
              </w:rPr>
            </w:pPr>
            <w:r>
              <w:rPr>
                <w:rFonts w:cs="Calibri"/>
              </w:rPr>
              <w:t>Krzysztof Byrski</w:t>
            </w:r>
          </w:p>
        </w:tc>
        <w:tc>
          <w:tcPr>
            <w:tcW w:w="698" w:type="pct"/>
          </w:tcPr>
          <w:p w:rsidR="0064165B" w:rsidRDefault="0064165B" w:rsidP="00D229A6">
            <w:pPr>
              <w:rPr>
                <w:rFonts w:cs="Calibri"/>
              </w:rPr>
            </w:pPr>
            <w:r>
              <w:rPr>
                <w:rFonts w:cs="Calibri"/>
              </w:rPr>
              <w:t>2</w:t>
            </w:r>
          </w:p>
        </w:tc>
        <w:tc>
          <w:tcPr>
            <w:tcW w:w="758" w:type="pct"/>
          </w:tcPr>
          <w:p w:rsidR="0064165B" w:rsidRDefault="0064165B" w:rsidP="00826508">
            <w:pPr>
              <w:rPr>
                <w:rFonts w:cs="Calibri"/>
              </w:rPr>
            </w:pPr>
            <w:r>
              <w:rPr>
                <w:rFonts w:cs="Calibri"/>
              </w:rPr>
              <w:t>04-Apr-2018</w:t>
            </w:r>
          </w:p>
        </w:tc>
      </w:tr>
      <w:tr w:rsidR="004A7A4D" w:rsidRPr="00AA38E8" w:rsidTr="00210A18">
        <w:tc>
          <w:tcPr>
            <w:tcW w:w="2287" w:type="pct"/>
          </w:tcPr>
          <w:p w:rsidR="004A7A4D" w:rsidRDefault="004A7A4D">
            <w:pPr>
              <w:rPr>
                <w:rFonts w:cs="Calibri"/>
              </w:rPr>
            </w:pPr>
            <w:r>
              <w:rPr>
                <w:rFonts w:cs="Calibri"/>
              </w:rPr>
              <w:t>Updated unit test considerations</w:t>
            </w:r>
          </w:p>
        </w:tc>
        <w:tc>
          <w:tcPr>
            <w:tcW w:w="1257" w:type="pct"/>
          </w:tcPr>
          <w:p w:rsidR="004A7A4D" w:rsidRDefault="004A7A4D" w:rsidP="004029F0">
            <w:pPr>
              <w:rPr>
                <w:rFonts w:cs="Calibri"/>
              </w:rPr>
            </w:pPr>
            <w:r>
              <w:rPr>
                <w:rFonts w:cs="Calibri"/>
              </w:rPr>
              <w:t>Krzysztof Byrski</w:t>
            </w:r>
          </w:p>
        </w:tc>
        <w:tc>
          <w:tcPr>
            <w:tcW w:w="698" w:type="pct"/>
          </w:tcPr>
          <w:p w:rsidR="004A7A4D" w:rsidRDefault="004A7A4D" w:rsidP="00D229A6">
            <w:pPr>
              <w:rPr>
                <w:rFonts w:cs="Calibri"/>
              </w:rPr>
            </w:pPr>
            <w:r>
              <w:rPr>
                <w:rFonts w:cs="Calibri"/>
              </w:rPr>
              <w:t>3</w:t>
            </w:r>
          </w:p>
        </w:tc>
        <w:tc>
          <w:tcPr>
            <w:tcW w:w="758" w:type="pct"/>
          </w:tcPr>
          <w:p w:rsidR="004A7A4D" w:rsidRDefault="004A7A4D" w:rsidP="00826508">
            <w:pPr>
              <w:rPr>
                <w:rFonts w:cs="Calibri"/>
              </w:rPr>
            </w:pPr>
            <w:r>
              <w:rPr>
                <w:rFonts w:cs="Calibri"/>
              </w:rPr>
              <w:t>22-Jun-2018</w:t>
            </w:r>
          </w:p>
        </w:tc>
      </w:tr>
      <w:tr w:rsidR="008D29D3" w:rsidRPr="00AA38E8" w:rsidTr="00210A18">
        <w:trPr>
          <w:ins w:id="2" w:author="Byrski, Krzysztof" w:date="2018-07-03T10:05:00Z"/>
        </w:trPr>
        <w:tc>
          <w:tcPr>
            <w:tcW w:w="2287" w:type="pct"/>
          </w:tcPr>
          <w:p w:rsidR="008D29D3" w:rsidRDefault="008D29D3">
            <w:pPr>
              <w:rPr>
                <w:ins w:id="3" w:author="Byrski, Krzysztof" w:date="2018-07-03T10:05:00Z"/>
                <w:rFonts w:cs="Calibri"/>
              </w:rPr>
            </w:pPr>
            <w:ins w:id="4" w:author="Byrski, Krzysztof" w:date="2018-07-03T10:05:00Z">
              <w:r>
                <w:rPr>
                  <w:rFonts w:cs="Calibri"/>
                </w:rPr>
                <w:t>Updated g</w:t>
              </w:r>
              <w:r w:rsidRPr="0064165B">
                <w:rPr>
                  <w:rFonts w:cs="Calibri"/>
                </w:rPr>
                <w:t>raphical representation</w:t>
              </w:r>
              <w:r>
                <w:rPr>
                  <w:rFonts w:cs="Calibri"/>
                </w:rPr>
                <w:t xml:space="preserve"> as per Design 3</w:t>
              </w:r>
              <w:r>
                <w:rPr>
                  <w:rFonts w:cs="Calibri"/>
                </w:rPr>
                <w:t>.0.0</w:t>
              </w:r>
            </w:ins>
          </w:p>
        </w:tc>
        <w:tc>
          <w:tcPr>
            <w:tcW w:w="1257" w:type="pct"/>
          </w:tcPr>
          <w:p w:rsidR="008D29D3" w:rsidRDefault="008D29D3" w:rsidP="004029F0">
            <w:pPr>
              <w:rPr>
                <w:ins w:id="5" w:author="Byrski, Krzysztof" w:date="2018-07-03T10:05:00Z"/>
                <w:rFonts w:cs="Calibri"/>
              </w:rPr>
            </w:pPr>
            <w:ins w:id="6" w:author="Byrski, Krzysztof" w:date="2018-07-03T10:05:00Z">
              <w:r>
                <w:rPr>
                  <w:rFonts w:cs="Calibri"/>
                </w:rPr>
                <w:t>Krzysztof Byrski</w:t>
              </w:r>
            </w:ins>
          </w:p>
        </w:tc>
        <w:tc>
          <w:tcPr>
            <w:tcW w:w="698" w:type="pct"/>
          </w:tcPr>
          <w:p w:rsidR="008D29D3" w:rsidRDefault="008D29D3" w:rsidP="00D229A6">
            <w:pPr>
              <w:rPr>
                <w:ins w:id="7" w:author="Byrski, Krzysztof" w:date="2018-07-03T10:05:00Z"/>
                <w:rFonts w:cs="Calibri"/>
              </w:rPr>
            </w:pPr>
            <w:ins w:id="8" w:author="Byrski, Krzysztof" w:date="2018-07-03T10:05:00Z">
              <w:r>
                <w:rPr>
                  <w:rFonts w:cs="Calibri"/>
                </w:rPr>
                <w:t>4</w:t>
              </w:r>
            </w:ins>
          </w:p>
        </w:tc>
        <w:tc>
          <w:tcPr>
            <w:tcW w:w="758" w:type="pct"/>
          </w:tcPr>
          <w:p w:rsidR="008D29D3" w:rsidRDefault="008D29D3" w:rsidP="008D29D3">
            <w:pPr>
              <w:rPr>
                <w:ins w:id="9" w:author="Byrski, Krzysztof" w:date="2018-07-03T10:05:00Z"/>
                <w:rFonts w:cs="Calibri"/>
              </w:rPr>
            </w:pPr>
            <w:ins w:id="10" w:author="Byrski, Krzysztof" w:date="2018-07-03T10:05:00Z">
              <w:r>
                <w:rPr>
                  <w:rFonts w:cs="Calibri"/>
                </w:rPr>
                <w:t>03</w:t>
              </w:r>
              <w:r>
                <w:rPr>
                  <w:rFonts w:cs="Calibri"/>
                </w:rPr>
                <w:t>-Ju</w:t>
              </w:r>
              <w:r>
                <w:rPr>
                  <w:rFonts w:cs="Calibri"/>
                </w:rPr>
                <w:t>l</w:t>
              </w:r>
              <w:r>
                <w:rPr>
                  <w:rFonts w:cs="Calibri"/>
                </w:rPr>
                <w:t>-2018</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971A2F" w:rsidRDefault="00891F29" w:rsidP="00E16D14">
      <w:pPr>
        <w:jc w:val="center"/>
        <w:rPr>
          <w:noProof/>
        </w:rPr>
      </w:pPr>
      <w:r w:rsidRPr="00C728E9">
        <w:rPr>
          <w:b/>
          <w:sz w:val="32"/>
          <w:szCs w:val="32"/>
          <w:u w:val="single"/>
        </w:rPr>
        <w:t>Table of Contents</w:t>
      </w:r>
      <w:r w:rsidR="00E16D14">
        <w:rPr>
          <w:caps/>
          <w:sz w:val="32"/>
          <w:szCs w:val="32"/>
        </w:rPr>
        <w:fldChar w:fldCharType="begin"/>
      </w:r>
      <w:r w:rsidR="007501B9">
        <w:rPr>
          <w:caps/>
          <w:sz w:val="32"/>
          <w:szCs w:val="32"/>
        </w:rPr>
        <w:instrText xml:space="preserve"> TOC \o "1-3" \h \z </w:instrText>
      </w:r>
      <w:r w:rsidR="00E16D14">
        <w:rPr>
          <w:caps/>
          <w:sz w:val="32"/>
          <w:szCs w:val="32"/>
        </w:rPr>
        <w:fldChar w:fldCharType="separate"/>
      </w:r>
    </w:p>
    <w:p w:rsidR="00971A2F" w:rsidRDefault="00513714">
      <w:pPr>
        <w:pStyle w:val="TOC1"/>
        <w:rPr>
          <w:rFonts w:eastAsiaTheme="minorEastAsia"/>
          <w:b w:val="0"/>
          <w:color w:val="auto"/>
          <w:kern w:val="0"/>
          <w:sz w:val="22"/>
          <w:szCs w:val="22"/>
          <w:lang w:val="en-US"/>
        </w:rPr>
      </w:pPr>
      <w:hyperlink w:anchor="_Toc507592032" w:history="1">
        <w:r w:rsidR="00971A2F" w:rsidRPr="004D1C68">
          <w:rPr>
            <w:rStyle w:val="Hyperlink"/>
          </w:rPr>
          <w:t>1</w:t>
        </w:r>
        <w:r w:rsidR="00971A2F">
          <w:rPr>
            <w:rFonts w:eastAsiaTheme="minorEastAsia"/>
            <w:b w:val="0"/>
            <w:color w:val="auto"/>
            <w:kern w:val="0"/>
            <w:sz w:val="22"/>
            <w:szCs w:val="22"/>
            <w:lang w:val="en-US"/>
          </w:rPr>
          <w:tab/>
        </w:r>
        <w:r w:rsidR="00971A2F" w:rsidRPr="004D1C68">
          <w:rPr>
            <w:rStyle w:val="Hyperlink"/>
          </w:rPr>
          <w:t>Introduction</w:t>
        </w:r>
        <w:r w:rsidR="00971A2F">
          <w:rPr>
            <w:webHidden/>
          </w:rPr>
          <w:tab/>
        </w:r>
        <w:r w:rsidR="00971A2F">
          <w:rPr>
            <w:webHidden/>
          </w:rPr>
          <w:fldChar w:fldCharType="begin"/>
        </w:r>
        <w:r w:rsidR="00971A2F">
          <w:rPr>
            <w:webHidden/>
          </w:rPr>
          <w:instrText xml:space="preserve"> PAGEREF _Toc507592032 \h </w:instrText>
        </w:r>
        <w:r w:rsidR="00971A2F">
          <w:rPr>
            <w:webHidden/>
          </w:rPr>
        </w:r>
        <w:r w:rsidR="00971A2F">
          <w:rPr>
            <w:webHidden/>
          </w:rPr>
          <w:fldChar w:fldCharType="separate"/>
        </w:r>
        <w:r w:rsidR="00971A2F">
          <w:rPr>
            <w:webHidden/>
          </w:rPr>
          <w:t>4</w:t>
        </w:r>
        <w:r w:rsidR="00971A2F">
          <w:rPr>
            <w:webHidden/>
          </w:rPr>
          <w:fldChar w:fldCharType="end"/>
        </w:r>
      </w:hyperlink>
    </w:p>
    <w:p w:rsidR="00971A2F" w:rsidRDefault="00513714">
      <w:pPr>
        <w:pStyle w:val="TOC2"/>
        <w:rPr>
          <w:rFonts w:asciiTheme="minorHAnsi" w:eastAsiaTheme="minorEastAsia" w:hAnsiTheme="minorHAnsi"/>
          <w:color w:val="auto"/>
          <w:kern w:val="0"/>
          <w:szCs w:val="22"/>
        </w:rPr>
      </w:pPr>
      <w:hyperlink w:anchor="_Toc507592033" w:history="1">
        <w:r w:rsidR="00971A2F" w:rsidRPr="004D1C68">
          <w:rPr>
            <w:rStyle w:val="Hyperlink"/>
          </w:rPr>
          <w:t>1.1</w:t>
        </w:r>
        <w:r w:rsidR="00971A2F">
          <w:rPr>
            <w:rFonts w:asciiTheme="minorHAnsi" w:eastAsiaTheme="minorEastAsia" w:hAnsiTheme="minorHAnsi"/>
            <w:color w:val="auto"/>
            <w:kern w:val="0"/>
            <w:szCs w:val="22"/>
          </w:rPr>
          <w:tab/>
        </w:r>
        <w:r w:rsidR="00971A2F" w:rsidRPr="004D1C68">
          <w:rPr>
            <w:rStyle w:val="Hyperlink"/>
          </w:rPr>
          <w:t>Purpose</w:t>
        </w:r>
        <w:r w:rsidR="00971A2F">
          <w:rPr>
            <w:webHidden/>
          </w:rPr>
          <w:tab/>
        </w:r>
        <w:r w:rsidR="00971A2F">
          <w:rPr>
            <w:webHidden/>
          </w:rPr>
          <w:fldChar w:fldCharType="begin"/>
        </w:r>
        <w:r w:rsidR="00971A2F">
          <w:rPr>
            <w:webHidden/>
          </w:rPr>
          <w:instrText xml:space="preserve"> PAGEREF _Toc507592033 \h </w:instrText>
        </w:r>
        <w:r w:rsidR="00971A2F">
          <w:rPr>
            <w:webHidden/>
          </w:rPr>
        </w:r>
        <w:r w:rsidR="00971A2F">
          <w:rPr>
            <w:webHidden/>
          </w:rPr>
          <w:fldChar w:fldCharType="separate"/>
        </w:r>
        <w:r w:rsidR="00971A2F">
          <w:rPr>
            <w:webHidden/>
          </w:rPr>
          <w:t>4</w:t>
        </w:r>
        <w:r w:rsidR="00971A2F">
          <w:rPr>
            <w:webHidden/>
          </w:rPr>
          <w:fldChar w:fldCharType="end"/>
        </w:r>
      </w:hyperlink>
    </w:p>
    <w:p w:rsidR="00971A2F" w:rsidRDefault="00513714">
      <w:pPr>
        <w:pStyle w:val="TOC2"/>
        <w:rPr>
          <w:rFonts w:asciiTheme="minorHAnsi" w:eastAsiaTheme="minorEastAsia" w:hAnsiTheme="minorHAnsi"/>
          <w:color w:val="auto"/>
          <w:kern w:val="0"/>
          <w:szCs w:val="22"/>
        </w:rPr>
      </w:pPr>
      <w:hyperlink w:anchor="_Toc507592034" w:history="1">
        <w:r w:rsidR="00971A2F" w:rsidRPr="004D1C68">
          <w:rPr>
            <w:rStyle w:val="Hyperlink"/>
          </w:rPr>
          <w:t>1.2</w:t>
        </w:r>
        <w:r w:rsidR="00971A2F">
          <w:rPr>
            <w:rFonts w:asciiTheme="minorHAnsi" w:eastAsiaTheme="minorEastAsia" w:hAnsiTheme="minorHAnsi"/>
            <w:color w:val="auto"/>
            <w:kern w:val="0"/>
            <w:szCs w:val="22"/>
          </w:rPr>
          <w:tab/>
        </w:r>
        <w:r w:rsidR="00971A2F" w:rsidRPr="004D1C68">
          <w:rPr>
            <w:rStyle w:val="Hyperlink"/>
          </w:rPr>
          <w:t>Scope</w:t>
        </w:r>
        <w:r w:rsidR="00971A2F">
          <w:rPr>
            <w:webHidden/>
          </w:rPr>
          <w:tab/>
        </w:r>
        <w:r w:rsidR="00971A2F">
          <w:rPr>
            <w:webHidden/>
          </w:rPr>
          <w:fldChar w:fldCharType="begin"/>
        </w:r>
        <w:r w:rsidR="00971A2F">
          <w:rPr>
            <w:webHidden/>
          </w:rPr>
          <w:instrText xml:space="preserve"> PAGEREF _Toc507592034 \h </w:instrText>
        </w:r>
        <w:r w:rsidR="00971A2F">
          <w:rPr>
            <w:webHidden/>
          </w:rPr>
        </w:r>
        <w:r w:rsidR="00971A2F">
          <w:rPr>
            <w:webHidden/>
          </w:rPr>
          <w:fldChar w:fldCharType="separate"/>
        </w:r>
        <w:r w:rsidR="00971A2F">
          <w:rPr>
            <w:webHidden/>
          </w:rPr>
          <w:t>4</w:t>
        </w:r>
        <w:r w:rsidR="00971A2F">
          <w:rPr>
            <w:webHidden/>
          </w:rPr>
          <w:fldChar w:fldCharType="end"/>
        </w:r>
      </w:hyperlink>
    </w:p>
    <w:p w:rsidR="00971A2F" w:rsidRDefault="00513714">
      <w:pPr>
        <w:pStyle w:val="TOC1"/>
        <w:rPr>
          <w:rFonts w:eastAsiaTheme="minorEastAsia"/>
          <w:b w:val="0"/>
          <w:color w:val="auto"/>
          <w:kern w:val="0"/>
          <w:sz w:val="22"/>
          <w:szCs w:val="22"/>
          <w:lang w:val="en-US"/>
        </w:rPr>
      </w:pPr>
      <w:hyperlink w:anchor="_Toc507592035" w:history="1">
        <w:r w:rsidR="00971A2F" w:rsidRPr="004D1C68">
          <w:rPr>
            <w:rStyle w:val="Hyperlink"/>
            <w:rFonts w:ascii="Calibri" w:hAnsi="Calibri" w:cs="Calibri"/>
          </w:rPr>
          <w:t>2</w:t>
        </w:r>
        <w:r w:rsidR="00971A2F">
          <w:rPr>
            <w:rFonts w:eastAsiaTheme="minorEastAsia"/>
            <w:b w:val="0"/>
            <w:color w:val="auto"/>
            <w:kern w:val="0"/>
            <w:sz w:val="22"/>
            <w:szCs w:val="22"/>
            <w:lang w:val="en-US"/>
          </w:rPr>
          <w:tab/>
        </w:r>
        <w:r w:rsidR="00971A2F" w:rsidRPr="004D1C68">
          <w:rPr>
            <w:rStyle w:val="Hyperlink"/>
            <w:rFonts w:ascii="Calibri" w:hAnsi="Calibri" w:cs="Calibri"/>
          </w:rPr>
          <w:t>BmwMotTqOvrlArbn &amp; High-Level Description</w:t>
        </w:r>
        <w:r w:rsidR="00971A2F">
          <w:rPr>
            <w:webHidden/>
          </w:rPr>
          <w:tab/>
        </w:r>
        <w:r w:rsidR="00971A2F">
          <w:rPr>
            <w:webHidden/>
          </w:rPr>
          <w:fldChar w:fldCharType="begin"/>
        </w:r>
        <w:r w:rsidR="00971A2F">
          <w:rPr>
            <w:webHidden/>
          </w:rPr>
          <w:instrText xml:space="preserve"> PAGEREF _Toc507592035 \h </w:instrText>
        </w:r>
        <w:r w:rsidR="00971A2F">
          <w:rPr>
            <w:webHidden/>
          </w:rPr>
        </w:r>
        <w:r w:rsidR="00971A2F">
          <w:rPr>
            <w:webHidden/>
          </w:rPr>
          <w:fldChar w:fldCharType="separate"/>
        </w:r>
        <w:r w:rsidR="00971A2F">
          <w:rPr>
            <w:webHidden/>
          </w:rPr>
          <w:t>5</w:t>
        </w:r>
        <w:r w:rsidR="00971A2F">
          <w:rPr>
            <w:webHidden/>
          </w:rPr>
          <w:fldChar w:fldCharType="end"/>
        </w:r>
      </w:hyperlink>
    </w:p>
    <w:p w:rsidR="00971A2F" w:rsidRDefault="00513714">
      <w:pPr>
        <w:pStyle w:val="TOC1"/>
        <w:rPr>
          <w:rFonts w:eastAsiaTheme="minorEastAsia"/>
          <w:b w:val="0"/>
          <w:color w:val="auto"/>
          <w:kern w:val="0"/>
          <w:sz w:val="22"/>
          <w:szCs w:val="22"/>
          <w:lang w:val="en-US"/>
        </w:rPr>
      </w:pPr>
      <w:hyperlink w:anchor="_Toc507592036" w:history="1">
        <w:r w:rsidR="00971A2F" w:rsidRPr="004D1C68">
          <w:rPr>
            <w:rStyle w:val="Hyperlink"/>
            <w:rFonts w:ascii="Calibri" w:hAnsi="Calibri" w:cs="Calibri"/>
          </w:rPr>
          <w:t>3</w:t>
        </w:r>
        <w:r w:rsidR="00971A2F">
          <w:rPr>
            <w:rFonts w:eastAsiaTheme="minorEastAsia"/>
            <w:b w:val="0"/>
            <w:color w:val="auto"/>
            <w:kern w:val="0"/>
            <w:sz w:val="22"/>
            <w:szCs w:val="22"/>
            <w:lang w:val="en-US"/>
          </w:rPr>
          <w:tab/>
        </w:r>
        <w:r w:rsidR="00971A2F" w:rsidRPr="004D1C68">
          <w:rPr>
            <w:rStyle w:val="Hyperlink"/>
            <w:rFonts w:ascii="Calibri" w:hAnsi="Calibri" w:cs="Calibri"/>
          </w:rPr>
          <w:t>Design details of software module</w:t>
        </w:r>
        <w:r w:rsidR="00971A2F">
          <w:rPr>
            <w:webHidden/>
          </w:rPr>
          <w:tab/>
        </w:r>
        <w:r w:rsidR="00971A2F">
          <w:rPr>
            <w:webHidden/>
          </w:rPr>
          <w:fldChar w:fldCharType="begin"/>
        </w:r>
        <w:r w:rsidR="00971A2F">
          <w:rPr>
            <w:webHidden/>
          </w:rPr>
          <w:instrText xml:space="preserve"> PAGEREF _Toc507592036 \h </w:instrText>
        </w:r>
        <w:r w:rsidR="00971A2F">
          <w:rPr>
            <w:webHidden/>
          </w:rPr>
        </w:r>
        <w:r w:rsidR="00971A2F">
          <w:rPr>
            <w:webHidden/>
          </w:rPr>
          <w:fldChar w:fldCharType="separate"/>
        </w:r>
        <w:r w:rsidR="00971A2F">
          <w:rPr>
            <w:webHidden/>
          </w:rPr>
          <w:t>6</w:t>
        </w:r>
        <w:r w:rsidR="00971A2F">
          <w:rPr>
            <w:webHidden/>
          </w:rPr>
          <w:fldChar w:fldCharType="end"/>
        </w:r>
      </w:hyperlink>
    </w:p>
    <w:p w:rsidR="00971A2F" w:rsidRDefault="00513714">
      <w:pPr>
        <w:pStyle w:val="TOC2"/>
        <w:rPr>
          <w:rFonts w:asciiTheme="minorHAnsi" w:eastAsiaTheme="minorEastAsia" w:hAnsiTheme="minorHAnsi"/>
          <w:color w:val="auto"/>
          <w:kern w:val="0"/>
          <w:szCs w:val="22"/>
        </w:rPr>
      </w:pPr>
      <w:hyperlink w:anchor="_Toc507592037" w:history="1">
        <w:r w:rsidR="00971A2F" w:rsidRPr="004D1C68">
          <w:rPr>
            <w:rStyle w:val="Hyperlink"/>
            <w:rFonts w:cs="Calibri"/>
          </w:rPr>
          <w:t>3.1</w:t>
        </w:r>
        <w:r w:rsidR="00971A2F">
          <w:rPr>
            <w:rFonts w:asciiTheme="minorHAnsi" w:eastAsiaTheme="minorEastAsia" w:hAnsiTheme="minorHAnsi"/>
            <w:color w:val="auto"/>
            <w:kern w:val="0"/>
            <w:szCs w:val="22"/>
          </w:rPr>
          <w:tab/>
        </w:r>
        <w:r w:rsidR="00971A2F" w:rsidRPr="004D1C68">
          <w:rPr>
            <w:rStyle w:val="Hyperlink"/>
            <w:rFonts w:cs="Calibri"/>
          </w:rPr>
          <w:t>Graphical representation of BmwMotTqOvrlArbn</w:t>
        </w:r>
        <w:r w:rsidR="00971A2F">
          <w:rPr>
            <w:webHidden/>
          </w:rPr>
          <w:tab/>
        </w:r>
        <w:r w:rsidR="00971A2F">
          <w:rPr>
            <w:webHidden/>
          </w:rPr>
          <w:fldChar w:fldCharType="begin"/>
        </w:r>
        <w:r w:rsidR="00971A2F">
          <w:rPr>
            <w:webHidden/>
          </w:rPr>
          <w:instrText xml:space="preserve"> PAGEREF _Toc507592037 \h </w:instrText>
        </w:r>
        <w:r w:rsidR="00971A2F">
          <w:rPr>
            <w:webHidden/>
          </w:rPr>
        </w:r>
        <w:r w:rsidR="00971A2F">
          <w:rPr>
            <w:webHidden/>
          </w:rPr>
          <w:fldChar w:fldCharType="separate"/>
        </w:r>
        <w:r w:rsidR="00971A2F">
          <w:rPr>
            <w:webHidden/>
          </w:rPr>
          <w:t>6</w:t>
        </w:r>
        <w:r w:rsidR="00971A2F">
          <w:rPr>
            <w:webHidden/>
          </w:rPr>
          <w:fldChar w:fldCharType="end"/>
        </w:r>
      </w:hyperlink>
    </w:p>
    <w:p w:rsidR="00971A2F" w:rsidRDefault="00513714">
      <w:pPr>
        <w:pStyle w:val="TOC2"/>
        <w:rPr>
          <w:rFonts w:asciiTheme="minorHAnsi" w:eastAsiaTheme="minorEastAsia" w:hAnsiTheme="minorHAnsi"/>
          <w:color w:val="auto"/>
          <w:kern w:val="0"/>
          <w:szCs w:val="22"/>
        </w:rPr>
      </w:pPr>
      <w:hyperlink w:anchor="_Toc507592038" w:history="1">
        <w:r w:rsidR="00971A2F" w:rsidRPr="004D1C68">
          <w:rPr>
            <w:rStyle w:val="Hyperlink"/>
            <w:rFonts w:cs="Calibri"/>
          </w:rPr>
          <w:t>3.2</w:t>
        </w:r>
        <w:r w:rsidR="00971A2F">
          <w:rPr>
            <w:rFonts w:asciiTheme="minorHAnsi" w:eastAsiaTheme="minorEastAsia" w:hAnsiTheme="minorHAnsi"/>
            <w:color w:val="auto"/>
            <w:kern w:val="0"/>
            <w:szCs w:val="22"/>
          </w:rPr>
          <w:tab/>
        </w:r>
        <w:r w:rsidR="00971A2F" w:rsidRPr="004D1C68">
          <w:rPr>
            <w:rStyle w:val="Hyperlink"/>
            <w:rFonts w:cs="Calibri"/>
          </w:rPr>
          <w:t>Data Flow Diagram</w:t>
        </w:r>
        <w:r w:rsidR="00971A2F">
          <w:rPr>
            <w:webHidden/>
          </w:rPr>
          <w:tab/>
        </w:r>
        <w:r w:rsidR="00971A2F">
          <w:rPr>
            <w:webHidden/>
          </w:rPr>
          <w:fldChar w:fldCharType="begin"/>
        </w:r>
        <w:r w:rsidR="00971A2F">
          <w:rPr>
            <w:webHidden/>
          </w:rPr>
          <w:instrText xml:space="preserve"> PAGEREF _Toc507592038 \h </w:instrText>
        </w:r>
        <w:r w:rsidR="00971A2F">
          <w:rPr>
            <w:webHidden/>
          </w:rPr>
        </w:r>
        <w:r w:rsidR="00971A2F">
          <w:rPr>
            <w:webHidden/>
          </w:rPr>
          <w:fldChar w:fldCharType="separate"/>
        </w:r>
        <w:r w:rsidR="00971A2F">
          <w:rPr>
            <w:webHidden/>
          </w:rPr>
          <w:t>6</w:t>
        </w:r>
        <w:r w:rsidR="00971A2F">
          <w:rPr>
            <w:webHidden/>
          </w:rPr>
          <w:fldChar w:fldCharType="end"/>
        </w:r>
      </w:hyperlink>
    </w:p>
    <w:p w:rsidR="00971A2F" w:rsidRDefault="00513714">
      <w:pPr>
        <w:pStyle w:val="TOC3"/>
        <w:tabs>
          <w:tab w:val="left" w:pos="1200"/>
        </w:tabs>
        <w:rPr>
          <w:rFonts w:asciiTheme="minorHAnsi" w:eastAsiaTheme="minorEastAsia" w:hAnsiTheme="minorHAnsi"/>
          <w:color w:val="auto"/>
          <w:kern w:val="0"/>
          <w:sz w:val="22"/>
          <w:szCs w:val="22"/>
        </w:rPr>
      </w:pPr>
      <w:hyperlink w:anchor="_Toc507592039" w:history="1">
        <w:r w:rsidR="00971A2F" w:rsidRPr="004D1C68">
          <w:rPr>
            <w:rStyle w:val="Hyperlink"/>
            <w:rFonts w:cs="Calibri"/>
          </w:rPr>
          <w:t>3.2.1</w:t>
        </w:r>
        <w:r w:rsidR="00971A2F">
          <w:rPr>
            <w:rFonts w:asciiTheme="minorHAnsi" w:eastAsiaTheme="minorEastAsia" w:hAnsiTheme="minorHAnsi"/>
            <w:color w:val="auto"/>
            <w:kern w:val="0"/>
            <w:sz w:val="22"/>
            <w:szCs w:val="22"/>
          </w:rPr>
          <w:tab/>
        </w:r>
        <w:r w:rsidR="00971A2F" w:rsidRPr="004D1C68">
          <w:rPr>
            <w:rStyle w:val="Hyperlink"/>
          </w:rPr>
          <w:t xml:space="preserve">Component </w:t>
        </w:r>
        <w:r w:rsidR="00971A2F" w:rsidRPr="004D1C68">
          <w:rPr>
            <w:rStyle w:val="Hyperlink"/>
            <w:rFonts w:cs="Calibri"/>
          </w:rPr>
          <w:t>level DFD</w:t>
        </w:r>
        <w:r w:rsidR="00971A2F">
          <w:rPr>
            <w:webHidden/>
          </w:rPr>
          <w:tab/>
        </w:r>
        <w:r w:rsidR="00971A2F">
          <w:rPr>
            <w:webHidden/>
          </w:rPr>
          <w:fldChar w:fldCharType="begin"/>
        </w:r>
        <w:r w:rsidR="00971A2F">
          <w:rPr>
            <w:webHidden/>
          </w:rPr>
          <w:instrText xml:space="preserve"> PAGEREF _Toc507592039 \h </w:instrText>
        </w:r>
        <w:r w:rsidR="00971A2F">
          <w:rPr>
            <w:webHidden/>
          </w:rPr>
        </w:r>
        <w:r w:rsidR="00971A2F">
          <w:rPr>
            <w:webHidden/>
          </w:rPr>
          <w:fldChar w:fldCharType="separate"/>
        </w:r>
        <w:r w:rsidR="00971A2F">
          <w:rPr>
            <w:webHidden/>
          </w:rPr>
          <w:t>6</w:t>
        </w:r>
        <w:r w:rsidR="00971A2F">
          <w:rPr>
            <w:webHidden/>
          </w:rPr>
          <w:fldChar w:fldCharType="end"/>
        </w:r>
      </w:hyperlink>
    </w:p>
    <w:p w:rsidR="00971A2F" w:rsidRDefault="00513714">
      <w:pPr>
        <w:pStyle w:val="TOC3"/>
        <w:tabs>
          <w:tab w:val="left" w:pos="1200"/>
        </w:tabs>
        <w:rPr>
          <w:rFonts w:asciiTheme="minorHAnsi" w:eastAsiaTheme="minorEastAsia" w:hAnsiTheme="minorHAnsi"/>
          <w:color w:val="auto"/>
          <w:kern w:val="0"/>
          <w:sz w:val="22"/>
          <w:szCs w:val="22"/>
        </w:rPr>
      </w:pPr>
      <w:hyperlink w:anchor="_Toc507592040" w:history="1">
        <w:r w:rsidR="00971A2F" w:rsidRPr="004D1C68">
          <w:rPr>
            <w:rStyle w:val="Hyperlink"/>
          </w:rPr>
          <w:t>3.2.2</w:t>
        </w:r>
        <w:r w:rsidR="00971A2F">
          <w:rPr>
            <w:rFonts w:asciiTheme="minorHAnsi" w:eastAsiaTheme="minorEastAsia" w:hAnsiTheme="minorHAnsi"/>
            <w:color w:val="auto"/>
            <w:kern w:val="0"/>
            <w:sz w:val="22"/>
            <w:szCs w:val="22"/>
          </w:rPr>
          <w:tab/>
        </w:r>
        <w:r w:rsidR="00971A2F" w:rsidRPr="004D1C68">
          <w:rPr>
            <w:rStyle w:val="Hyperlink"/>
          </w:rPr>
          <w:t>Function level DFD</w:t>
        </w:r>
        <w:r w:rsidR="00971A2F">
          <w:rPr>
            <w:webHidden/>
          </w:rPr>
          <w:tab/>
        </w:r>
        <w:r w:rsidR="00971A2F">
          <w:rPr>
            <w:webHidden/>
          </w:rPr>
          <w:fldChar w:fldCharType="begin"/>
        </w:r>
        <w:r w:rsidR="00971A2F">
          <w:rPr>
            <w:webHidden/>
          </w:rPr>
          <w:instrText xml:space="preserve"> PAGEREF _Toc507592040 \h </w:instrText>
        </w:r>
        <w:r w:rsidR="00971A2F">
          <w:rPr>
            <w:webHidden/>
          </w:rPr>
        </w:r>
        <w:r w:rsidR="00971A2F">
          <w:rPr>
            <w:webHidden/>
          </w:rPr>
          <w:fldChar w:fldCharType="separate"/>
        </w:r>
        <w:r w:rsidR="00971A2F">
          <w:rPr>
            <w:webHidden/>
          </w:rPr>
          <w:t>6</w:t>
        </w:r>
        <w:r w:rsidR="00971A2F">
          <w:rPr>
            <w:webHidden/>
          </w:rPr>
          <w:fldChar w:fldCharType="end"/>
        </w:r>
      </w:hyperlink>
    </w:p>
    <w:p w:rsidR="00971A2F" w:rsidRDefault="00513714">
      <w:pPr>
        <w:pStyle w:val="TOC1"/>
        <w:rPr>
          <w:rFonts w:eastAsiaTheme="minorEastAsia"/>
          <w:b w:val="0"/>
          <w:color w:val="auto"/>
          <w:kern w:val="0"/>
          <w:sz w:val="22"/>
          <w:szCs w:val="22"/>
          <w:lang w:val="en-US"/>
        </w:rPr>
      </w:pPr>
      <w:hyperlink w:anchor="_Toc507592041" w:history="1">
        <w:r w:rsidR="00971A2F" w:rsidRPr="004D1C68">
          <w:rPr>
            <w:rStyle w:val="Hyperlink"/>
            <w:rFonts w:ascii="Calibri" w:hAnsi="Calibri" w:cs="Calibri"/>
          </w:rPr>
          <w:t>4</w:t>
        </w:r>
        <w:r w:rsidR="00971A2F">
          <w:rPr>
            <w:rFonts w:eastAsiaTheme="minorEastAsia"/>
            <w:b w:val="0"/>
            <w:color w:val="auto"/>
            <w:kern w:val="0"/>
            <w:sz w:val="22"/>
            <w:szCs w:val="22"/>
            <w:lang w:val="en-US"/>
          </w:rPr>
          <w:tab/>
        </w:r>
        <w:r w:rsidR="00971A2F" w:rsidRPr="004D1C68">
          <w:rPr>
            <w:rStyle w:val="Hyperlink"/>
            <w:rFonts w:ascii="Calibri" w:hAnsi="Calibri" w:cs="Calibri"/>
          </w:rPr>
          <w:t>Constant Data Dictionary</w:t>
        </w:r>
        <w:r w:rsidR="00971A2F">
          <w:rPr>
            <w:webHidden/>
          </w:rPr>
          <w:tab/>
        </w:r>
        <w:r w:rsidR="00971A2F">
          <w:rPr>
            <w:webHidden/>
          </w:rPr>
          <w:fldChar w:fldCharType="begin"/>
        </w:r>
        <w:r w:rsidR="00971A2F">
          <w:rPr>
            <w:webHidden/>
          </w:rPr>
          <w:instrText xml:space="preserve"> PAGEREF _Toc507592041 \h </w:instrText>
        </w:r>
        <w:r w:rsidR="00971A2F">
          <w:rPr>
            <w:webHidden/>
          </w:rPr>
        </w:r>
        <w:r w:rsidR="00971A2F">
          <w:rPr>
            <w:webHidden/>
          </w:rPr>
          <w:fldChar w:fldCharType="separate"/>
        </w:r>
        <w:r w:rsidR="00971A2F">
          <w:rPr>
            <w:webHidden/>
          </w:rPr>
          <w:t>7</w:t>
        </w:r>
        <w:r w:rsidR="00971A2F">
          <w:rPr>
            <w:webHidden/>
          </w:rPr>
          <w:fldChar w:fldCharType="end"/>
        </w:r>
      </w:hyperlink>
    </w:p>
    <w:p w:rsidR="00971A2F" w:rsidRDefault="00513714">
      <w:pPr>
        <w:pStyle w:val="TOC2"/>
        <w:rPr>
          <w:rFonts w:asciiTheme="minorHAnsi" w:eastAsiaTheme="minorEastAsia" w:hAnsiTheme="minorHAnsi"/>
          <w:color w:val="auto"/>
          <w:kern w:val="0"/>
          <w:szCs w:val="22"/>
        </w:rPr>
      </w:pPr>
      <w:hyperlink w:anchor="_Toc507592042" w:history="1">
        <w:r w:rsidR="00971A2F" w:rsidRPr="004D1C68">
          <w:rPr>
            <w:rStyle w:val="Hyperlink"/>
          </w:rPr>
          <w:t>4.1</w:t>
        </w:r>
        <w:r w:rsidR="00971A2F">
          <w:rPr>
            <w:rFonts w:asciiTheme="minorHAnsi" w:eastAsiaTheme="minorEastAsia" w:hAnsiTheme="minorHAnsi"/>
            <w:color w:val="auto"/>
            <w:kern w:val="0"/>
            <w:szCs w:val="22"/>
          </w:rPr>
          <w:tab/>
        </w:r>
        <w:r w:rsidR="00971A2F" w:rsidRPr="004D1C68">
          <w:rPr>
            <w:rStyle w:val="Hyperlink"/>
          </w:rPr>
          <w:t>Program (fixed) Constants</w:t>
        </w:r>
        <w:r w:rsidR="00971A2F">
          <w:rPr>
            <w:webHidden/>
          </w:rPr>
          <w:tab/>
        </w:r>
        <w:r w:rsidR="00971A2F">
          <w:rPr>
            <w:webHidden/>
          </w:rPr>
          <w:fldChar w:fldCharType="begin"/>
        </w:r>
        <w:r w:rsidR="00971A2F">
          <w:rPr>
            <w:webHidden/>
          </w:rPr>
          <w:instrText xml:space="preserve"> PAGEREF _Toc507592042 \h </w:instrText>
        </w:r>
        <w:r w:rsidR="00971A2F">
          <w:rPr>
            <w:webHidden/>
          </w:rPr>
        </w:r>
        <w:r w:rsidR="00971A2F">
          <w:rPr>
            <w:webHidden/>
          </w:rPr>
          <w:fldChar w:fldCharType="separate"/>
        </w:r>
        <w:r w:rsidR="00971A2F">
          <w:rPr>
            <w:webHidden/>
          </w:rPr>
          <w:t>7</w:t>
        </w:r>
        <w:r w:rsidR="00971A2F">
          <w:rPr>
            <w:webHidden/>
          </w:rPr>
          <w:fldChar w:fldCharType="end"/>
        </w:r>
      </w:hyperlink>
    </w:p>
    <w:p w:rsidR="00971A2F" w:rsidRDefault="00513714">
      <w:pPr>
        <w:pStyle w:val="TOC3"/>
        <w:tabs>
          <w:tab w:val="left" w:pos="1200"/>
        </w:tabs>
        <w:rPr>
          <w:rFonts w:asciiTheme="minorHAnsi" w:eastAsiaTheme="minorEastAsia" w:hAnsiTheme="minorHAnsi"/>
          <w:color w:val="auto"/>
          <w:kern w:val="0"/>
          <w:sz w:val="22"/>
          <w:szCs w:val="22"/>
        </w:rPr>
      </w:pPr>
      <w:hyperlink w:anchor="_Toc507592043" w:history="1">
        <w:r w:rsidR="00971A2F" w:rsidRPr="004D1C68">
          <w:rPr>
            <w:rStyle w:val="Hyperlink"/>
          </w:rPr>
          <w:t>4.1.1</w:t>
        </w:r>
        <w:r w:rsidR="00971A2F">
          <w:rPr>
            <w:rFonts w:asciiTheme="minorHAnsi" w:eastAsiaTheme="minorEastAsia" w:hAnsiTheme="minorHAnsi"/>
            <w:color w:val="auto"/>
            <w:kern w:val="0"/>
            <w:sz w:val="22"/>
            <w:szCs w:val="22"/>
          </w:rPr>
          <w:tab/>
        </w:r>
        <w:r w:rsidR="00971A2F" w:rsidRPr="004D1C68">
          <w:rPr>
            <w:rStyle w:val="Hyperlink"/>
          </w:rPr>
          <w:t>Embedded Constants</w:t>
        </w:r>
        <w:r w:rsidR="00971A2F">
          <w:rPr>
            <w:webHidden/>
          </w:rPr>
          <w:tab/>
        </w:r>
        <w:r w:rsidR="00971A2F">
          <w:rPr>
            <w:webHidden/>
          </w:rPr>
          <w:fldChar w:fldCharType="begin"/>
        </w:r>
        <w:r w:rsidR="00971A2F">
          <w:rPr>
            <w:webHidden/>
          </w:rPr>
          <w:instrText xml:space="preserve"> PAGEREF _Toc507592043 \h </w:instrText>
        </w:r>
        <w:r w:rsidR="00971A2F">
          <w:rPr>
            <w:webHidden/>
          </w:rPr>
        </w:r>
        <w:r w:rsidR="00971A2F">
          <w:rPr>
            <w:webHidden/>
          </w:rPr>
          <w:fldChar w:fldCharType="separate"/>
        </w:r>
        <w:r w:rsidR="00971A2F">
          <w:rPr>
            <w:webHidden/>
          </w:rPr>
          <w:t>7</w:t>
        </w:r>
        <w:r w:rsidR="00971A2F">
          <w:rPr>
            <w:webHidden/>
          </w:rPr>
          <w:fldChar w:fldCharType="end"/>
        </w:r>
      </w:hyperlink>
    </w:p>
    <w:p w:rsidR="00971A2F" w:rsidRDefault="00513714">
      <w:pPr>
        <w:pStyle w:val="TOC1"/>
        <w:rPr>
          <w:rFonts w:eastAsiaTheme="minorEastAsia"/>
          <w:b w:val="0"/>
          <w:color w:val="auto"/>
          <w:kern w:val="0"/>
          <w:sz w:val="22"/>
          <w:szCs w:val="22"/>
          <w:lang w:val="en-US"/>
        </w:rPr>
      </w:pPr>
      <w:hyperlink w:anchor="_Toc507592044" w:history="1">
        <w:r w:rsidR="00971A2F" w:rsidRPr="004D1C68">
          <w:rPr>
            <w:rStyle w:val="Hyperlink"/>
            <w:rFonts w:ascii="Calibri" w:hAnsi="Calibri" w:cs="Calibri"/>
          </w:rPr>
          <w:t>5</w:t>
        </w:r>
        <w:r w:rsidR="00971A2F">
          <w:rPr>
            <w:rFonts w:eastAsiaTheme="minorEastAsia"/>
            <w:b w:val="0"/>
            <w:color w:val="auto"/>
            <w:kern w:val="0"/>
            <w:sz w:val="22"/>
            <w:szCs w:val="22"/>
            <w:lang w:val="en-US"/>
          </w:rPr>
          <w:tab/>
        </w:r>
        <w:r w:rsidR="00971A2F" w:rsidRPr="004D1C68">
          <w:rPr>
            <w:rStyle w:val="Hyperlink"/>
            <w:rFonts w:ascii="Calibri" w:hAnsi="Calibri" w:cs="Calibri"/>
          </w:rPr>
          <w:t>Software Component Implementation</w:t>
        </w:r>
        <w:r w:rsidR="00971A2F">
          <w:rPr>
            <w:webHidden/>
          </w:rPr>
          <w:tab/>
        </w:r>
        <w:r w:rsidR="00971A2F">
          <w:rPr>
            <w:webHidden/>
          </w:rPr>
          <w:fldChar w:fldCharType="begin"/>
        </w:r>
        <w:r w:rsidR="00971A2F">
          <w:rPr>
            <w:webHidden/>
          </w:rPr>
          <w:instrText xml:space="preserve"> PAGEREF _Toc507592044 \h </w:instrText>
        </w:r>
        <w:r w:rsidR="00971A2F">
          <w:rPr>
            <w:webHidden/>
          </w:rPr>
        </w:r>
        <w:r w:rsidR="00971A2F">
          <w:rPr>
            <w:webHidden/>
          </w:rPr>
          <w:fldChar w:fldCharType="separate"/>
        </w:r>
        <w:r w:rsidR="00971A2F">
          <w:rPr>
            <w:webHidden/>
          </w:rPr>
          <w:t>8</w:t>
        </w:r>
        <w:r w:rsidR="00971A2F">
          <w:rPr>
            <w:webHidden/>
          </w:rPr>
          <w:fldChar w:fldCharType="end"/>
        </w:r>
      </w:hyperlink>
    </w:p>
    <w:p w:rsidR="00971A2F" w:rsidRDefault="00513714">
      <w:pPr>
        <w:pStyle w:val="TOC2"/>
        <w:rPr>
          <w:rFonts w:asciiTheme="minorHAnsi" w:eastAsiaTheme="minorEastAsia" w:hAnsiTheme="minorHAnsi"/>
          <w:color w:val="auto"/>
          <w:kern w:val="0"/>
          <w:szCs w:val="22"/>
        </w:rPr>
      </w:pPr>
      <w:hyperlink w:anchor="_Toc507592045" w:history="1">
        <w:r w:rsidR="00971A2F" w:rsidRPr="004D1C68">
          <w:rPr>
            <w:rStyle w:val="Hyperlink"/>
          </w:rPr>
          <w:t>5.1</w:t>
        </w:r>
        <w:r w:rsidR="00971A2F">
          <w:rPr>
            <w:rFonts w:asciiTheme="minorHAnsi" w:eastAsiaTheme="minorEastAsia" w:hAnsiTheme="minorHAnsi"/>
            <w:color w:val="auto"/>
            <w:kern w:val="0"/>
            <w:szCs w:val="22"/>
          </w:rPr>
          <w:tab/>
        </w:r>
        <w:r w:rsidR="00971A2F" w:rsidRPr="004D1C68">
          <w:rPr>
            <w:rStyle w:val="Hyperlink"/>
          </w:rPr>
          <w:t>Sub-Module Functions</w:t>
        </w:r>
        <w:r w:rsidR="00971A2F">
          <w:rPr>
            <w:webHidden/>
          </w:rPr>
          <w:tab/>
        </w:r>
        <w:r w:rsidR="00971A2F">
          <w:rPr>
            <w:webHidden/>
          </w:rPr>
          <w:fldChar w:fldCharType="begin"/>
        </w:r>
        <w:r w:rsidR="00971A2F">
          <w:rPr>
            <w:webHidden/>
          </w:rPr>
          <w:instrText xml:space="preserve"> PAGEREF _Toc507592045 \h </w:instrText>
        </w:r>
        <w:r w:rsidR="00971A2F">
          <w:rPr>
            <w:webHidden/>
          </w:rPr>
        </w:r>
        <w:r w:rsidR="00971A2F">
          <w:rPr>
            <w:webHidden/>
          </w:rPr>
          <w:fldChar w:fldCharType="separate"/>
        </w:r>
        <w:r w:rsidR="00971A2F">
          <w:rPr>
            <w:webHidden/>
          </w:rPr>
          <w:t>8</w:t>
        </w:r>
        <w:r w:rsidR="00971A2F">
          <w:rPr>
            <w:webHidden/>
          </w:rPr>
          <w:fldChar w:fldCharType="end"/>
        </w:r>
      </w:hyperlink>
    </w:p>
    <w:p w:rsidR="00971A2F" w:rsidRDefault="00513714">
      <w:pPr>
        <w:pStyle w:val="TOC3"/>
        <w:tabs>
          <w:tab w:val="left" w:pos="1200"/>
        </w:tabs>
        <w:rPr>
          <w:rFonts w:asciiTheme="minorHAnsi" w:eastAsiaTheme="minorEastAsia" w:hAnsiTheme="minorHAnsi"/>
          <w:color w:val="auto"/>
          <w:kern w:val="0"/>
          <w:sz w:val="22"/>
          <w:szCs w:val="22"/>
        </w:rPr>
      </w:pPr>
      <w:hyperlink w:anchor="_Toc507592046" w:history="1">
        <w:r w:rsidR="00971A2F" w:rsidRPr="004D1C68">
          <w:rPr>
            <w:rStyle w:val="Hyperlink"/>
          </w:rPr>
          <w:t>5.1.1</w:t>
        </w:r>
        <w:r w:rsidR="00971A2F">
          <w:rPr>
            <w:rFonts w:asciiTheme="minorHAnsi" w:eastAsiaTheme="minorEastAsia" w:hAnsiTheme="minorHAnsi"/>
            <w:color w:val="auto"/>
            <w:kern w:val="0"/>
            <w:sz w:val="22"/>
            <w:szCs w:val="22"/>
          </w:rPr>
          <w:tab/>
        </w:r>
        <w:r w:rsidR="00971A2F" w:rsidRPr="004D1C68">
          <w:rPr>
            <w:rStyle w:val="Hyperlink"/>
          </w:rPr>
          <w:t>Init: BmwMotTqOvrlArbnInit1</w:t>
        </w:r>
        <w:r w:rsidR="00971A2F">
          <w:rPr>
            <w:webHidden/>
          </w:rPr>
          <w:tab/>
        </w:r>
        <w:r w:rsidR="00971A2F">
          <w:rPr>
            <w:webHidden/>
          </w:rPr>
          <w:fldChar w:fldCharType="begin"/>
        </w:r>
        <w:r w:rsidR="00971A2F">
          <w:rPr>
            <w:webHidden/>
          </w:rPr>
          <w:instrText xml:space="preserve"> PAGEREF _Toc507592046 \h </w:instrText>
        </w:r>
        <w:r w:rsidR="00971A2F">
          <w:rPr>
            <w:webHidden/>
          </w:rPr>
        </w:r>
        <w:r w:rsidR="00971A2F">
          <w:rPr>
            <w:webHidden/>
          </w:rPr>
          <w:fldChar w:fldCharType="separate"/>
        </w:r>
        <w:r w:rsidR="00971A2F">
          <w:rPr>
            <w:webHidden/>
          </w:rPr>
          <w:t>8</w:t>
        </w:r>
        <w:r w:rsidR="00971A2F">
          <w:rPr>
            <w:webHidden/>
          </w:rPr>
          <w:fldChar w:fldCharType="end"/>
        </w:r>
      </w:hyperlink>
    </w:p>
    <w:p w:rsidR="00971A2F" w:rsidRDefault="00513714">
      <w:pPr>
        <w:pStyle w:val="TOC3"/>
        <w:tabs>
          <w:tab w:val="left" w:pos="1200"/>
        </w:tabs>
        <w:rPr>
          <w:rFonts w:asciiTheme="minorHAnsi" w:eastAsiaTheme="minorEastAsia" w:hAnsiTheme="minorHAnsi"/>
          <w:color w:val="auto"/>
          <w:kern w:val="0"/>
          <w:sz w:val="22"/>
          <w:szCs w:val="22"/>
        </w:rPr>
      </w:pPr>
      <w:hyperlink w:anchor="_Toc507592047" w:history="1">
        <w:r w:rsidR="00971A2F" w:rsidRPr="004D1C68">
          <w:rPr>
            <w:rStyle w:val="Hyperlink"/>
          </w:rPr>
          <w:t>5.1.2</w:t>
        </w:r>
        <w:r w:rsidR="00971A2F">
          <w:rPr>
            <w:rFonts w:asciiTheme="minorHAnsi" w:eastAsiaTheme="minorEastAsia" w:hAnsiTheme="minorHAnsi"/>
            <w:color w:val="auto"/>
            <w:kern w:val="0"/>
            <w:sz w:val="22"/>
            <w:szCs w:val="22"/>
          </w:rPr>
          <w:tab/>
        </w:r>
        <w:r w:rsidR="00971A2F" w:rsidRPr="004D1C68">
          <w:rPr>
            <w:rStyle w:val="Hyperlink"/>
          </w:rPr>
          <w:t>Per: BmwMotTqOvrlArbnPer1</w:t>
        </w:r>
        <w:r w:rsidR="00971A2F">
          <w:rPr>
            <w:webHidden/>
          </w:rPr>
          <w:tab/>
        </w:r>
        <w:r w:rsidR="00971A2F">
          <w:rPr>
            <w:webHidden/>
          </w:rPr>
          <w:fldChar w:fldCharType="begin"/>
        </w:r>
        <w:r w:rsidR="00971A2F">
          <w:rPr>
            <w:webHidden/>
          </w:rPr>
          <w:instrText xml:space="preserve"> PAGEREF _Toc507592047 \h </w:instrText>
        </w:r>
        <w:r w:rsidR="00971A2F">
          <w:rPr>
            <w:webHidden/>
          </w:rPr>
        </w:r>
        <w:r w:rsidR="00971A2F">
          <w:rPr>
            <w:webHidden/>
          </w:rPr>
          <w:fldChar w:fldCharType="separate"/>
        </w:r>
        <w:r w:rsidR="00971A2F">
          <w:rPr>
            <w:webHidden/>
          </w:rPr>
          <w:t>8</w:t>
        </w:r>
        <w:r w:rsidR="00971A2F">
          <w:rPr>
            <w:webHidden/>
          </w:rPr>
          <w:fldChar w:fldCharType="end"/>
        </w:r>
      </w:hyperlink>
    </w:p>
    <w:p w:rsidR="00971A2F" w:rsidRDefault="00513714">
      <w:pPr>
        <w:pStyle w:val="TOC2"/>
        <w:rPr>
          <w:rFonts w:asciiTheme="minorHAnsi" w:eastAsiaTheme="minorEastAsia" w:hAnsiTheme="minorHAnsi"/>
          <w:color w:val="auto"/>
          <w:kern w:val="0"/>
          <w:szCs w:val="22"/>
        </w:rPr>
      </w:pPr>
      <w:hyperlink w:anchor="_Toc507592048" w:history="1">
        <w:r w:rsidR="00971A2F" w:rsidRPr="004D1C68">
          <w:rPr>
            <w:rStyle w:val="Hyperlink"/>
          </w:rPr>
          <w:t>5.2</w:t>
        </w:r>
        <w:r w:rsidR="00971A2F">
          <w:rPr>
            <w:rFonts w:asciiTheme="minorHAnsi" w:eastAsiaTheme="minorEastAsia" w:hAnsiTheme="minorHAnsi"/>
            <w:color w:val="auto"/>
            <w:kern w:val="0"/>
            <w:szCs w:val="22"/>
          </w:rPr>
          <w:tab/>
        </w:r>
        <w:r w:rsidR="00971A2F" w:rsidRPr="004D1C68">
          <w:rPr>
            <w:rStyle w:val="Hyperlink"/>
          </w:rPr>
          <w:t>Server Runables</w:t>
        </w:r>
        <w:r w:rsidR="00971A2F">
          <w:rPr>
            <w:webHidden/>
          </w:rPr>
          <w:tab/>
        </w:r>
        <w:r w:rsidR="00971A2F">
          <w:rPr>
            <w:webHidden/>
          </w:rPr>
          <w:fldChar w:fldCharType="begin"/>
        </w:r>
        <w:r w:rsidR="00971A2F">
          <w:rPr>
            <w:webHidden/>
          </w:rPr>
          <w:instrText xml:space="preserve"> PAGEREF _Toc507592048 \h </w:instrText>
        </w:r>
        <w:r w:rsidR="00971A2F">
          <w:rPr>
            <w:webHidden/>
          </w:rPr>
        </w:r>
        <w:r w:rsidR="00971A2F">
          <w:rPr>
            <w:webHidden/>
          </w:rPr>
          <w:fldChar w:fldCharType="separate"/>
        </w:r>
        <w:r w:rsidR="00971A2F">
          <w:rPr>
            <w:webHidden/>
          </w:rPr>
          <w:t>8</w:t>
        </w:r>
        <w:r w:rsidR="00971A2F">
          <w:rPr>
            <w:webHidden/>
          </w:rPr>
          <w:fldChar w:fldCharType="end"/>
        </w:r>
      </w:hyperlink>
    </w:p>
    <w:p w:rsidR="00971A2F" w:rsidRDefault="00513714">
      <w:pPr>
        <w:pStyle w:val="TOC2"/>
        <w:rPr>
          <w:rFonts w:asciiTheme="minorHAnsi" w:eastAsiaTheme="minorEastAsia" w:hAnsiTheme="minorHAnsi"/>
          <w:color w:val="auto"/>
          <w:kern w:val="0"/>
          <w:szCs w:val="22"/>
        </w:rPr>
      </w:pPr>
      <w:hyperlink w:anchor="_Toc507592049" w:history="1">
        <w:r w:rsidR="00971A2F" w:rsidRPr="004D1C68">
          <w:rPr>
            <w:rStyle w:val="Hyperlink"/>
            <w:rFonts w:cs="Calibri"/>
          </w:rPr>
          <w:t>5.3</w:t>
        </w:r>
        <w:r w:rsidR="00971A2F">
          <w:rPr>
            <w:rFonts w:asciiTheme="minorHAnsi" w:eastAsiaTheme="minorEastAsia" w:hAnsiTheme="minorHAnsi"/>
            <w:color w:val="auto"/>
            <w:kern w:val="0"/>
            <w:szCs w:val="22"/>
          </w:rPr>
          <w:tab/>
        </w:r>
        <w:r w:rsidR="00971A2F" w:rsidRPr="004D1C68">
          <w:rPr>
            <w:rStyle w:val="Hyperlink"/>
            <w:rFonts w:cs="Calibri"/>
          </w:rPr>
          <w:t>Interrupt Functions</w:t>
        </w:r>
        <w:r w:rsidR="00971A2F">
          <w:rPr>
            <w:webHidden/>
          </w:rPr>
          <w:tab/>
        </w:r>
        <w:r w:rsidR="00971A2F">
          <w:rPr>
            <w:webHidden/>
          </w:rPr>
          <w:fldChar w:fldCharType="begin"/>
        </w:r>
        <w:r w:rsidR="00971A2F">
          <w:rPr>
            <w:webHidden/>
          </w:rPr>
          <w:instrText xml:space="preserve"> PAGEREF _Toc507592049 \h </w:instrText>
        </w:r>
        <w:r w:rsidR="00971A2F">
          <w:rPr>
            <w:webHidden/>
          </w:rPr>
        </w:r>
        <w:r w:rsidR="00971A2F">
          <w:rPr>
            <w:webHidden/>
          </w:rPr>
          <w:fldChar w:fldCharType="separate"/>
        </w:r>
        <w:r w:rsidR="00971A2F">
          <w:rPr>
            <w:webHidden/>
          </w:rPr>
          <w:t>8</w:t>
        </w:r>
        <w:r w:rsidR="00971A2F">
          <w:rPr>
            <w:webHidden/>
          </w:rPr>
          <w:fldChar w:fldCharType="end"/>
        </w:r>
      </w:hyperlink>
    </w:p>
    <w:p w:rsidR="00971A2F" w:rsidRDefault="00513714">
      <w:pPr>
        <w:pStyle w:val="TOC2"/>
        <w:rPr>
          <w:rFonts w:asciiTheme="minorHAnsi" w:eastAsiaTheme="minorEastAsia" w:hAnsiTheme="minorHAnsi"/>
          <w:color w:val="auto"/>
          <w:kern w:val="0"/>
          <w:szCs w:val="22"/>
        </w:rPr>
      </w:pPr>
      <w:hyperlink w:anchor="_Toc507592050" w:history="1">
        <w:r w:rsidR="00971A2F" w:rsidRPr="004D1C68">
          <w:rPr>
            <w:rStyle w:val="Hyperlink"/>
            <w:rFonts w:cs="Calibri"/>
          </w:rPr>
          <w:t>5.4</w:t>
        </w:r>
        <w:r w:rsidR="00971A2F">
          <w:rPr>
            <w:rFonts w:asciiTheme="minorHAnsi" w:eastAsiaTheme="minorEastAsia" w:hAnsiTheme="minorHAnsi"/>
            <w:color w:val="auto"/>
            <w:kern w:val="0"/>
            <w:szCs w:val="22"/>
          </w:rPr>
          <w:tab/>
        </w:r>
        <w:r w:rsidR="00971A2F" w:rsidRPr="004D1C68">
          <w:rPr>
            <w:rStyle w:val="Hyperlink"/>
            <w:rFonts w:cs="Calibri"/>
          </w:rPr>
          <w:t>Module Internal (Local) Functions</w:t>
        </w:r>
        <w:r w:rsidR="00971A2F">
          <w:rPr>
            <w:webHidden/>
          </w:rPr>
          <w:tab/>
        </w:r>
        <w:r w:rsidR="00971A2F">
          <w:rPr>
            <w:webHidden/>
          </w:rPr>
          <w:fldChar w:fldCharType="begin"/>
        </w:r>
        <w:r w:rsidR="00971A2F">
          <w:rPr>
            <w:webHidden/>
          </w:rPr>
          <w:instrText xml:space="preserve"> PAGEREF _Toc507592050 \h </w:instrText>
        </w:r>
        <w:r w:rsidR="00971A2F">
          <w:rPr>
            <w:webHidden/>
          </w:rPr>
        </w:r>
        <w:r w:rsidR="00971A2F">
          <w:rPr>
            <w:webHidden/>
          </w:rPr>
          <w:fldChar w:fldCharType="separate"/>
        </w:r>
        <w:r w:rsidR="00971A2F">
          <w:rPr>
            <w:webHidden/>
          </w:rPr>
          <w:t>9</w:t>
        </w:r>
        <w:r w:rsidR="00971A2F">
          <w:rPr>
            <w:webHidden/>
          </w:rPr>
          <w:fldChar w:fldCharType="end"/>
        </w:r>
      </w:hyperlink>
    </w:p>
    <w:p w:rsidR="00971A2F" w:rsidRDefault="00513714">
      <w:pPr>
        <w:pStyle w:val="TOC3"/>
        <w:tabs>
          <w:tab w:val="left" w:pos="1200"/>
        </w:tabs>
        <w:rPr>
          <w:rFonts w:asciiTheme="minorHAnsi" w:eastAsiaTheme="minorEastAsia" w:hAnsiTheme="minorHAnsi"/>
          <w:color w:val="auto"/>
          <w:kern w:val="0"/>
          <w:sz w:val="22"/>
          <w:szCs w:val="22"/>
        </w:rPr>
      </w:pPr>
      <w:hyperlink w:anchor="_Toc507592051" w:history="1">
        <w:r w:rsidR="00971A2F" w:rsidRPr="004D1C68">
          <w:rPr>
            <w:rStyle w:val="Hyperlink"/>
          </w:rPr>
          <w:t>5.4.1</w:t>
        </w:r>
        <w:r w:rsidR="00971A2F">
          <w:rPr>
            <w:rFonts w:asciiTheme="minorHAnsi" w:eastAsiaTheme="minorEastAsia" w:hAnsiTheme="minorHAnsi"/>
            <w:color w:val="auto"/>
            <w:kern w:val="0"/>
            <w:sz w:val="22"/>
            <w:szCs w:val="22"/>
          </w:rPr>
          <w:tab/>
        </w:r>
        <w:r w:rsidR="00971A2F" w:rsidRPr="004D1C68">
          <w:rPr>
            <w:rStyle w:val="Hyperlink"/>
          </w:rPr>
          <w:t>Local Function ChkForFctlErr</w:t>
        </w:r>
        <w:r w:rsidR="00971A2F">
          <w:rPr>
            <w:webHidden/>
          </w:rPr>
          <w:tab/>
        </w:r>
        <w:r w:rsidR="00971A2F">
          <w:rPr>
            <w:webHidden/>
          </w:rPr>
          <w:fldChar w:fldCharType="begin"/>
        </w:r>
        <w:r w:rsidR="00971A2F">
          <w:rPr>
            <w:webHidden/>
          </w:rPr>
          <w:instrText xml:space="preserve"> PAGEREF _Toc507592051 \h </w:instrText>
        </w:r>
        <w:r w:rsidR="00971A2F">
          <w:rPr>
            <w:webHidden/>
          </w:rPr>
        </w:r>
        <w:r w:rsidR="00971A2F">
          <w:rPr>
            <w:webHidden/>
          </w:rPr>
          <w:fldChar w:fldCharType="separate"/>
        </w:r>
        <w:r w:rsidR="00971A2F">
          <w:rPr>
            <w:webHidden/>
          </w:rPr>
          <w:t>9</w:t>
        </w:r>
        <w:r w:rsidR="00971A2F">
          <w:rPr>
            <w:webHidden/>
          </w:rPr>
          <w:fldChar w:fldCharType="end"/>
        </w:r>
      </w:hyperlink>
    </w:p>
    <w:p w:rsidR="00971A2F" w:rsidRDefault="00513714">
      <w:pPr>
        <w:pStyle w:val="TOC2"/>
        <w:rPr>
          <w:rFonts w:asciiTheme="minorHAnsi" w:eastAsiaTheme="minorEastAsia" w:hAnsiTheme="minorHAnsi"/>
          <w:color w:val="auto"/>
          <w:kern w:val="0"/>
          <w:szCs w:val="22"/>
        </w:rPr>
      </w:pPr>
      <w:hyperlink w:anchor="_Toc507592052" w:history="1">
        <w:r w:rsidR="00971A2F" w:rsidRPr="004D1C68">
          <w:rPr>
            <w:rStyle w:val="Hyperlink"/>
            <w:rFonts w:cs="Calibri"/>
          </w:rPr>
          <w:t>5.5</w:t>
        </w:r>
        <w:r w:rsidR="00971A2F">
          <w:rPr>
            <w:rFonts w:asciiTheme="minorHAnsi" w:eastAsiaTheme="minorEastAsia" w:hAnsiTheme="minorHAnsi"/>
            <w:color w:val="auto"/>
            <w:kern w:val="0"/>
            <w:szCs w:val="22"/>
          </w:rPr>
          <w:tab/>
        </w:r>
        <w:r w:rsidR="00971A2F" w:rsidRPr="004D1C68">
          <w:rPr>
            <w:rStyle w:val="Hyperlink"/>
            <w:rFonts w:cs="Calibri"/>
          </w:rPr>
          <w:t>GLOBAL Function/Macro Definitions</w:t>
        </w:r>
        <w:r w:rsidR="00971A2F">
          <w:rPr>
            <w:webHidden/>
          </w:rPr>
          <w:tab/>
        </w:r>
        <w:r w:rsidR="00971A2F">
          <w:rPr>
            <w:webHidden/>
          </w:rPr>
          <w:fldChar w:fldCharType="begin"/>
        </w:r>
        <w:r w:rsidR="00971A2F">
          <w:rPr>
            <w:webHidden/>
          </w:rPr>
          <w:instrText xml:space="preserve"> PAGEREF _Toc507592052 \h </w:instrText>
        </w:r>
        <w:r w:rsidR="00971A2F">
          <w:rPr>
            <w:webHidden/>
          </w:rPr>
        </w:r>
        <w:r w:rsidR="00971A2F">
          <w:rPr>
            <w:webHidden/>
          </w:rPr>
          <w:fldChar w:fldCharType="separate"/>
        </w:r>
        <w:r w:rsidR="00971A2F">
          <w:rPr>
            <w:webHidden/>
          </w:rPr>
          <w:t>9</w:t>
        </w:r>
        <w:r w:rsidR="00971A2F">
          <w:rPr>
            <w:webHidden/>
          </w:rPr>
          <w:fldChar w:fldCharType="end"/>
        </w:r>
      </w:hyperlink>
    </w:p>
    <w:p w:rsidR="00971A2F" w:rsidRDefault="00513714">
      <w:pPr>
        <w:pStyle w:val="TOC1"/>
        <w:rPr>
          <w:rFonts w:eastAsiaTheme="minorEastAsia"/>
          <w:b w:val="0"/>
          <w:color w:val="auto"/>
          <w:kern w:val="0"/>
          <w:sz w:val="22"/>
          <w:szCs w:val="22"/>
          <w:lang w:val="en-US"/>
        </w:rPr>
      </w:pPr>
      <w:hyperlink w:anchor="_Toc507592053" w:history="1">
        <w:r w:rsidR="00971A2F" w:rsidRPr="004D1C68">
          <w:rPr>
            <w:rStyle w:val="Hyperlink"/>
            <w:rFonts w:ascii="Calibri" w:hAnsi="Calibri" w:cs="Calibri"/>
          </w:rPr>
          <w:t>6</w:t>
        </w:r>
        <w:r w:rsidR="00971A2F">
          <w:rPr>
            <w:rFonts w:eastAsiaTheme="minorEastAsia"/>
            <w:b w:val="0"/>
            <w:color w:val="auto"/>
            <w:kern w:val="0"/>
            <w:sz w:val="22"/>
            <w:szCs w:val="22"/>
            <w:lang w:val="en-US"/>
          </w:rPr>
          <w:tab/>
        </w:r>
        <w:r w:rsidR="00971A2F" w:rsidRPr="004D1C68">
          <w:rPr>
            <w:rStyle w:val="Hyperlink"/>
            <w:rFonts w:ascii="Calibri" w:hAnsi="Calibri"/>
          </w:rPr>
          <w:t>Known</w:t>
        </w:r>
        <w:r w:rsidR="00971A2F" w:rsidRPr="004D1C68">
          <w:rPr>
            <w:rStyle w:val="Hyperlink"/>
            <w:rFonts w:ascii="Calibri" w:hAnsi="Calibri" w:cs="Calibri"/>
          </w:rPr>
          <w:t xml:space="preserve"> Limitations with Design</w:t>
        </w:r>
        <w:r w:rsidR="00971A2F">
          <w:rPr>
            <w:webHidden/>
          </w:rPr>
          <w:tab/>
        </w:r>
        <w:r w:rsidR="00971A2F">
          <w:rPr>
            <w:webHidden/>
          </w:rPr>
          <w:fldChar w:fldCharType="begin"/>
        </w:r>
        <w:r w:rsidR="00971A2F">
          <w:rPr>
            <w:webHidden/>
          </w:rPr>
          <w:instrText xml:space="preserve"> PAGEREF _Toc507592053 \h </w:instrText>
        </w:r>
        <w:r w:rsidR="00971A2F">
          <w:rPr>
            <w:webHidden/>
          </w:rPr>
        </w:r>
        <w:r w:rsidR="00971A2F">
          <w:rPr>
            <w:webHidden/>
          </w:rPr>
          <w:fldChar w:fldCharType="separate"/>
        </w:r>
        <w:r w:rsidR="00971A2F">
          <w:rPr>
            <w:webHidden/>
          </w:rPr>
          <w:t>10</w:t>
        </w:r>
        <w:r w:rsidR="00971A2F">
          <w:rPr>
            <w:webHidden/>
          </w:rPr>
          <w:fldChar w:fldCharType="end"/>
        </w:r>
      </w:hyperlink>
    </w:p>
    <w:p w:rsidR="00971A2F" w:rsidRDefault="00513714">
      <w:pPr>
        <w:pStyle w:val="TOC1"/>
        <w:rPr>
          <w:rFonts w:eastAsiaTheme="minorEastAsia"/>
          <w:b w:val="0"/>
          <w:color w:val="auto"/>
          <w:kern w:val="0"/>
          <w:sz w:val="22"/>
          <w:szCs w:val="22"/>
          <w:lang w:val="en-US"/>
        </w:rPr>
      </w:pPr>
      <w:hyperlink w:anchor="_Toc507592054" w:history="1">
        <w:r w:rsidR="00971A2F" w:rsidRPr="004D1C68">
          <w:rPr>
            <w:rStyle w:val="Hyperlink"/>
            <w:rFonts w:ascii="Calibri" w:hAnsi="Calibri" w:cs="Calibri"/>
          </w:rPr>
          <w:t>7</w:t>
        </w:r>
        <w:r w:rsidR="00971A2F">
          <w:rPr>
            <w:rFonts w:eastAsiaTheme="minorEastAsia"/>
            <w:b w:val="0"/>
            <w:color w:val="auto"/>
            <w:kern w:val="0"/>
            <w:sz w:val="22"/>
            <w:szCs w:val="22"/>
            <w:lang w:val="en-US"/>
          </w:rPr>
          <w:tab/>
        </w:r>
        <w:r w:rsidR="00971A2F" w:rsidRPr="004D1C68">
          <w:rPr>
            <w:rStyle w:val="Hyperlink"/>
            <w:rFonts w:ascii="Calibri" w:hAnsi="Calibri" w:cs="Calibri"/>
          </w:rPr>
          <w:t>UNIT TEST CONSIDERATION</w:t>
        </w:r>
        <w:r w:rsidR="00971A2F">
          <w:rPr>
            <w:webHidden/>
          </w:rPr>
          <w:tab/>
        </w:r>
        <w:r w:rsidR="00971A2F">
          <w:rPr>
            <w:webHidden/>
          </w:rPr>
          <w:fldChar w:fldCharType="begin"/>
        </w:r>
        <w:r w:rsidR="00971A2F">
          <w:rPr>
            <w:webHidden/>
          </w:rPr>
          <w:instrText xml:space="preserve"> PAGEREF _Toc507592054 \h </w:instrText>
        </w:r>
        <w:r w:rsidR="00971A2F">
          <w:rPr>
            <w:webHidden/>
          </w:rPr>
        </w:r>
        <w:r w:rsidR="00971A2F">
          <w:rPr>
            <w:webHidden/>
          </w:rPr>
          <w:fldChar w:fldCharType="separate"/>
        </w:r>
        <w:r w:rsidR="00971A2F">
          <w:rPr>
            <w:webHidden/>
          </w:rPr>
          <w:t>11</w:t>
        </w:r>
        <w:r w:rsidR="00971A2F">
          <w:rPr>
            <w:webHidden/>
          </w:rPr>
          <w:fldChar w:fldCharType="end"/>
        </w:r>
      </w:hyperlink>
    </w:p>
    <w:p w:rsidR="00971A2F" w:rsidRDefault="00513714">
      <w:pPr>
        <w:pStyle w:val="TOC1"/>
        <w:tabs>
          <w:tab w:val="left" w:pos="1400"/>
        </w:tabs>
        <w:rPr>
          <w:rFonts w:eastAsiaTheme="minorEastAsia"/>
          <w:b w:val="0"/>
          <w:color w:val="auto"/>
          <w:kern w:val="0"/>
          <w:sz w:val="22"/>
          <w:szCs w:val="22"/>
          <w:lang w:val="en-US"/>
        </w:rPr>
      </w:pPr>
      <w:hyperlink w:anchor="_Toc507592055" w:history="1">
        <w:r w:rsidR="00971A2F" w:rsidRPr="004D1C68">
          <w:rPr>
            <w:rStyle w:val="Hyperlink"/>
          </w:rPr>
          <w:t>Appendix A</w:t>
        </w:r>
        <w:r w:rsidR="00971A2F">
          <w:rPr>
            <w:rFonts w:eastAsiaTheme="minorEastAsia"/>
            <w:b w:val="0"/>
            <w:color w:val="auto"/>
            <w:kern w:val="0"/>
            <w:sz w:val="22"/>
            <w:szCs w:val="22"/>
            <w:lang w:val="en-US"/>
          </w:rPr>
          <w:tab/>
        </w:r>
        <w:r w:rsidR="00971A2F" w:rsidRPr="004D1C68">
          <w:rPr>
            <w:rStyle w:val="Hyperlink"/>
          </w:rPr>
          <w:t>Abbreviations and Acronyms</w:t>
        </w:r>
        <w:r w:rsidR="00971A2F">
          <w:rPr>
            <w:webHidden/>
          </w:rPr>
          <w:tab/>
        </w:r>
        <w:r w:rsidR="00971A2F">
          <w:rPr>
            <w:webHidden/>
          </w:rPr>
          <w:fldChar w:fldCharType="begin"/>
        </w:r>
        <w:r w:rsidR="00971A2F">
          <w:rPr>
            <w:webHidden/>
          </w:rPr>
          <w:instrText xml:space="preserve"> PAGEREF _Toc507592055 \h </w:instrText>
        </w:r>
        <w:r w:rsidR="00971A2F">
          <w:rPr>
            <w:webHidden/>
          </w:rPr>
        </w:r>
        <w:r w:rsidR="00971A2F">
          <w:rPr>
            <w:webHidden/>
          </w:rPr>
          <w:fldChar w:fldCharType="separate"/>
        </w:r>
        <w:r w:rsidR="00971A2F">
          <w:rPr>
            <w:webHidden/>
          </w:rPr>
          <w:t>12</w:t>
        </w:r>
        <w:r w:rsidR="00971A2F">
          <w:rPr>
            <w:webHidden/>
          </w:rPr>
          <w:fldChar w:fldCharType="end"/>
        </w:r>
      </w:hyperlink>
    </w:p>
    <w:p w:rsidR="00971A2F" w:rsidRDefault="00513714">
      <w:pPr>
        <w:pStyle w:val="TOC1"/>
        <w:tabs>
          <w:tab w:val="left" w:pos="1400"/>
        </w:tabs>
        <w:rPr>
          <w:rFonts w:eastAsiaTheme="minorEastAsia"/>
          <w:b w:val="0"/>
          <w:color w:val="auto"/>
          <w:kern w:val="0"/>
          <w:sz w:val="22"/>
          <w:szCs w:val="22"/>
          <w:lang w:val="en-US"/>
        </w:rPr>
      </w:pPr>
      <w:hyperlink w:anchor="_Toc507592056" w:history="1">
        <w:r w:rsidR="00971A2F" w:rsidRPr="004D1C68">
          <w:rPr>
            <w:rStyle w:val="Hyperlink"/>
          </w:rPr>
          <w:t>Appendix B</w:t>
        </w:r>
        <w:r w:rsidR="00971A2F">
          <w:rPr>
            <w:rFonts w:eastAsiaTheme="minorEastAsia"/>
            <w:b w:val="0"/>
            <w:color w:val="auto"/>
            <w:kern w:val="0"/>
            <w:sz w:val="22"/>
            <w:szCs w:val="22"/>
            <w:lang w:val="en-US"/>
          </w:rPr>
          <w:tab/>
        </w:r>
        <w:r w:rsidR="00971A2F" w:rsidRPr="004D1C68">
          <w:rPr>
            <w:rStyle w:val="Hyperlink"/>
          </w:rPr>
          <w:t>Glossary</w:t>
        </w:r>
        <w:r w:rsidR="00971A2F">
          <w:rPr>
            <w:webHidden/>
          </w:rPr>
          <w:tab/>
        </w:r>
        <w:r w:rsidR="00971A2F">
          <w:rPr>
            <w:webHidden/>
          </w:rPr>
          <w:fldChar w:fldCharType="begin"/>
        </w:r>
        <w:r w:rsidR="00971A2F">
          <w:rPr>
            <w:webHidden/>
          </w:rPr>
          <w:instrText xml:space="preserve"> PAGEREF _Toc507592056 \h </w:instrText>
        </w:r>
        <w:r w:rsidR="00971A2F">
          <w:rPr>
            <w:webHidden/>
          </w:rPr>
        </w:r>
        <w:r w:rsidR="00971A2F">
          <w:rPr>
            <w:webHidden/>
          </w:rPr>
          <w:fldChar w:fldCharType="separate"/>
        </w:r>
        <w:r w:rsidR="00971A2F">
          <w:rPr>
            <w:webHidden/>
          </w:rPr>
          <w:t>13</w:t>
        </w:r>
        <w:r w:rsidR="00971A2F">
          <w:rPr>
            <w:webHidden/>
          </w:rPr>
          <w:fldChar w:fldCharType="end"/>
        </w:r>
      </w:hyperlink>
    </w:p>
    <w:p w:rsidR="00971A2F" w:rsidRDefault="00513714">
      <w:pPr>
        <w:pStyle w:val="TOC1"/>
        <w:tabs>
          <w:tab w:val="left" w:pos="1400"/>
        </w:tabs>
        <w:rPr>
          <w:rFonts w:eastAsiaTheme="minorEastAsia"/>
          <w:b w:val="0"/>
          <w:color w:val="auto"/>
          <w:kern w:val="0"/>
          <w:sz w:val="22"/>
          <w:szCs w:val="22"/>
          <w:lang w:val="en-US"/>
        </w:rPr>
      </w:pPr>
      <w:hyperlink w:anchor="_Toc507592057" w:history="1">
        <w:r w:rsidR="00971A2F" w:rsidRPr="004D1C68">
          <w:rPr>
            <w:rStyle w:val="Hyperlink"/>
          </w:rPr>
          <w:t>Appendix C</w:t>
        </w:r>
        <w:r w:rsidR="00971A2F">
          <w:rPr>
            <w:rFonts w:eastAsiaTheme="minorEastAsia"/>
            <w:b w:val="0"/>
            <w:color w:val="auto"/>
            <w:kern w:val="0"/>
            <w:sz w:val="22"/>
            <w:szCs w:val="22"/>
            <w:lang w:val="en-US"/>
          </w:rPr>
          <w:tab/>
        </w:r>
        <w:r w:rsidR="00971A2F" w:rsidRPr="004D1C68">
          <w:rPr>
            <w:rStyle w:val="Hyperlink"/>
          </w:rPr>
          <w:t>References</w:t>
        </w:r>
        <w:r w:rsidR="00971A2F">
          <w:rPr>
            <w:webHidden/>
          </w:rPr>
          <w:tab/>
        </w:r>
        <w:r w:rsidR="00971A2F">
          <w:rPr>
            <w:webHidden/>
          </w:rPr>
          <w:fldChar w:fldCharType="begin"/>
        </w:r>
        <w:r w:rsidR="00971A2F">
          <w:rPr>
            <w:webHidden/>
          </w:rPr>
          <w:instrText xml:space="preserve"> PAGEREF _Toc507592057 \h </w:instrText>
        </w:r>
        <w:r w:rsidR="00971A2F">
          <w:rPr>
            <w:webHidden/>
          </w:rPr>
        </w:r>
        <w:r w:rsidR="00971A2F">
          <w:rPr>
            <w:webHidden/>
          </w:rPr>
          <w:fldChar w:fldCharType="separate"/>
        </w:r>
        <w:r w:rsidR="00971A2F">
          <w:rPr>
            <w:webHidden/>
          </w:rPr>
          <w:t>14</w:t>
        </w:r>
        <w:r w:rsidR="00971A2F">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1" w:name="_Toc507592032"/>
      <w:r w:rsidRPr="00A158C7">
        <w:lastRenderedPageBreak/>
        <w:t>Introduction</w:t>
      </w:r>
      <w:bookmarkEnd w:id="11"/>
    </w:p>
    <w:p w:rsidR="00063A7A" w:rsidRPr="00A158C7" w:rsidRDefault="00FE5DF5" w:rsidP="000B37D5">
      <w:pPr>
        <w:pStyle w:val="Heading2"/>
      </w:pPr>
      <w:bookmarkStart w:id="12" w:name="_Toc507592033"/>
      <w:r w:rsidRPr="00A158C7">
        <w:t>Purpose</w:t>
      </w:r>
      <w:bookmarkEnd w:id="12"/>
    </w:p>
    <w:p w:rsidR="00DC0959" w:rsidRPr="00A158C7" w:rsidRDefault="00826508" w:rsidP="00DC0959">
      <w:pPr>
        <w:rPr>
          <w:lang w:bidi="ar-SA"/>
        </w:rPr>
      </w:pPr>
      <w:proofErr w:type="gramStart"/>
      <w:r>
        <w:rPr>
          <w:lang w:bidi="ar-SA"/>
        </w:rPr>
        <w:t xml:space="preserve">Module Design Document for </w:t>
      </w:r>
      <w:r w:rsidRPr="00826508">
        <w:rPr>
          <w:lang w:bidi="ar-SA"/>
        </w:rPr>
        <w:t>CF083A_BmwMotTqOvrlArbn_Impl</w:t>
      </w:r>
      <w:r>
        <w:rPr>
          <w:lang w:bidi="ar-SA"/>
        </w:rPr>
        <w:t>.</w:t>
      </w:r>
      <w:proofErr w:type="gramEnd"/>
    </w:p>
    <w:p w:rsidR="00AE0435" w:rsidRPr="00A158C7" w:rsidRDefault="00FE5DF5" w:rsidP="000B37D5">
      <w:pPr>
        <w:pStyle w:val="Heading2"/>
      </w:pPr>
      <w:bookmarkStart w:id="13" w:name="_Toc507592034"/>
      <w:r w:rsidRPr="00A158C7">
        <w:t>Scope</w:t>
      </w:r>
      <w:bookmarkEnd w:id="13"/>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14" w:name="_Toc40606522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15" w:name="_Toc507592035"/>
      <w:proofErr w:type="spellStart"/>
      <w:r w:rsidR="00971A2F">
        <w:rPr>
          <w:rFonts w:ascii="Calibri" w:hAnsi="Calibri" w:cs="Calibri"/>
        </w:rPr>
        <w:t>BmwMotTqOvrlArbn</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14"/>
      <w:bookmarkEnd w:id="15"/>
    </w:p>
    <w:p w:rsidR="00D229A6" w:rsidRPr="006F3B84" w:rsidRDefault="006F3B84" w:rsidP="00D229A6">
      <w:pPr>
        <w:rPr>
          <w:rFonts w:cs="Calibri"/>
        </w:rPr>
      </w:pPr>
      <w:r w:rsidRPr="006F3B84">
        <w:rPr>
          <w:rFonts w:cs="Calibri"/>
        </w:rPr>
        <w:t>This function accepts multiple torque overl</w:t>
      </w:r>
      <w:r>
        <w:rPr>
          <w:rFonts w:cs="Calibri"/>
        </w:rPr>
        <w:t>ay commands and based on ot</w:t>
      </w:r>
      <w:r w:rsidRPr="006F3B84">
        <w:rPr>
          <w:rFonts w:cs="Calibri"/>
        </w:rPr>
        <w:t>her supplied signals, it decides which of p</w:t>
      </w:r>
      <w:r>
        <w:rPr>
          <w:rFonts w:cs="Calibri"/>
        </w:rPr>
        <w:t>rovided torque overlays sho</w:t>
      </w:r>
      <w:r w:rsidRPr="006F3B84">
        <w:rPr>
          <w:rFonts w:cs="Calibri"/>
        </w:rPr>
        <w:t>uld be used as torque overlay command. It a</w:t>
      </w:r>
      <w:r>
        <w:rPr>
          <w:rFonts w:cs="Calibri"/>
        </w:rPr>
        <w:t>lso sets torque overlay com</w:t>
      </w:r>
      <w:r w:rsidRPr="006F3B84">
        <w:rPr>
          <w:rFonts w:cs="Calibri"/>
        </w:rPr>
        <w:t>mand to zero if safety related conditions occur.</w:t>
      </w:r>
    </w:p>
    <w:p w:rsidR="00D229A6" w:rsidRPr="00AA38E8" w:rsidRDefault="00D229A6" w:rsidP="00D229A6">
      <w:pPr>
        <w:pStyle w:val="Heading1"/>
        <w:ind w:left="562" w:hanging="562"/>
        <w:rPr>
          <w:rFonts w:ascii="Calibri" w:hAnsi="Calibri" w:cs="Calibri"/>
        </w:rPr>
      </w:pPr>
      <w:bookmarkStart w:id="16" w:name="_Toc406065229"/>
      <w:bookmarkStart w:id="17" w:name="_Toc507592036"/>
      <w:r w:rsidRPr="00AA38E8">
        <w:rPr>
          <w:rFonts w:ascii="Calibri" w:hAnsi="Calibri" w:cs="Calibri"/>
        </w:rPr>
        <w:lastRenderedPageBreak/>
        <w:t>Design details of software module</w:t>
      </w:r>
      <w:bookmarkEnd w:id="16"/>
      <w:bookmarkEnd w:id="17"/>
    </w:p>
    <w:p w:rsidR="00D229A6" w:rsidRPr="00AA38E8" w:rsidRDefault="00D229A6" w:rsidP="00D229A6">
      <w:pPr>
        <w:pStyle w:val="Heading2"/>
        <w:rPr>
          <w:rFonts w:ascii="Calibri" w:hAnsi="Calibri" w:cs="Calibri"/>
        </w:rPr>
      </w:pPr>
      <w:bookmarkStart w:id="18" w:name="_Toc406065230"/>
      <w:bookmarkStart w:id="19" w:name="_Toc507592037"/>
      <w:r w:rsidRPr="00152242">
        <w:rPr>
          <w:rFonts w:ascii="Calibri" w:hAnsi="Calibri" w:cs="Calibri"/>
        </w:rPr>
        <w:t>Graphical</w:t>
      </w:r>
      <w:r>
        <w:rPr>
          <w:rFonts w:ascii="Calibri" w:hAnsi="Calibri" w:cs="Calibri"/>
        </w:rPr>
        <w:t xml:space="preserve"> representation of </w:t>
      </w:r>
      <w:bookmarkEnd w:id="18"/>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971A2F">
        <w:rPr>
          <w:rFonts w:ascii="Calibri" w:hAnsi="Calibri" w:cs="Calibri"/>
        </w:rPr>
        <w:t>BmwMotTqOvrlArbn</w:t>
      </w:r>
      <w:bookmarkEnd w:id="19"/>
      <w:proofErr w:type="spellEnd"/>
      <w:r w:rsidR="00AE55D3">
        <w:rPr>
          <w:rFonts w:ascii="Calibri" w:hAnsi="Calibri" w:cs="Calibri"/>
        </w:rPr>
        <w:fldChar w:fldCharType="end"/>
      </w:r>
    </w:p>
    <w:p w:rsidR="00D229A6" w:rsidRPr="00C44E27" w:rsidRDefault="0064165B" w:rsidP="00C44E27">
      <w:pPr>
        <w:jc w:val="center"/>
        <w:rPr>
          <w:rFonts w:cs="Calibri"/>
        </w:rPr>
      </w:pPr>
      <w:r w:rsidRPr="0064165B">
        <w:rPr>
          <w:noProof/>
          <w:lang w:bidi="ar-SA"/>
        </w:rPr>
        <w:t xml:space="preserve"> </w:t>
      </w:r>
      <w:del w:id="20" w:author="Byrski, Krzysztof" w:date="2018-07-03T10:06:00Z">
        <w:r w:rsidDel="008D29D3">
          <w:rPr>
            <w:noProof/>
            <w:lang w:bidi="ar-SA"/>
          </w:rPr>
          <w:drawing>
            <wp:inline distT="0" distB="0" distL="0" distR="0" wp14:anchorId="681CC60A" wp14:editId="32E659E8">
              <wp:extent cx="3585891" cy="477873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83348" cy="4775345"/>
                      </a:xfrm>
                      <a:prstGeom prst="rect">
                        <a:avLst/>
                      </a:prstGeom>
                    </pic:spPr>
                  </pic:pic>
                </a:graphicData>
              </a:graphic>
            </wp:inline>
          </w:drawing>
        </w:r>
      </w:del>
      <w:bookmarkStart w:id="21" w:name="_GoBack"/>
      <w:ins w:id="22" w:author="Byrski, Krzysztof" w:date="2018-07-03T10:06:00Z">
        <w:r w:rsidR="008D29D3">
          <w:rPr>
            <w:noProof/>
            <w:lang w:bidi="ar-SA"/>
          </w:rPr>
          <w:drawing>
            <wp:inline distT="0" distB="0" distL="0" distR="0" wp14:anchorId="37454C68" wp14:editId="6EBFACB5">
              <wp:extent cx="3880236" cy="5519438"/>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80098" cy="5519242"/>
                      </a:xfrm>
                      <a:prstGeom prst="rect">
                        <a:avLst/>
                      </a:prstGeom>
                    </pic:spPr>
                  </pic:pic>
                </a:graphicData>
              </a:graphic>
            </wp:inline>
          </w:drawing>
        </w:r>
      </w:ins>
      <w:bookmarkEnd w:id="21"/>
    </w:p>
    <w:p w:rsidR="00D229A6" w:rsidRPr="002D6391" w:rsidRDefault="00D229A6" w:rsidP="00D229A6">
      <w:pPr>
        <w:pStyle w:val="Heading2"/>
        <w:rPr>
          <w:rFonts w:ascii="Calibri" w:hAnsi="Calibri" w:cs="Calibri"/>
        </w:rPr>
      </w:pPr>
      <w:bookmarkStart w:id="23" w:name="_Toc406065231"/>
      <w:bookmarkStart w:id="24" w:name="_Toc507592038"/>
      <w:r w:rsidRPr="002D6391">
        <w:rPr>
          <w:rFonts w:ascii="Calibri" w:hAnsi="Calibri" w:cs="Calibri"/>
        </w:rPr>
        <w:t>Data Flow Diagram</w:t>
      </w:r>
      <w:bookmarkEnd w:id="23"/>
      <w:bookmarkEnd w:id="24"/>
    </w:p>
    <w:p w:rsidR="00D229A6" w:rsidRPr="008C2112" w:rsidRDefault="008C2112" w:rsidP="00D229A6">
      <w:pPr>
        <w:rPr>
          <w:lang w:bidi="ar-SA"/>
        </w:rPr>
      </w:pPr>
      <w:r>
        <w:rPr>
          <w:lang w:bidi="ar-SA"/>
        </w:rPr>
        <w:t>Refer FDD</w:t>
      </w:r>
    </w:p>
    <w:p w:rsidR="00D229A6" w:rsidRPr="002D6391" w:rsidRDefault="00AC4CD8" w:rsidP="00F527E9">
      <w:pPr>
        <w:pStyle w:val="Heading3"/>
        <w:rPr>
          <w:rFonts w:cs="Calibri"/>
        </w:rPr>
      </w:pPr>
      <w:bookmarkStart w:id="25" w:name="_Toc375924736"/>
      <w:bookmarkStart w:id="26" w:name="_Toc406065232"/>
      <w:bookmarkStart w:id="27" w:name="_Toc507592039"/>
      <w:r w:rsidRPr="00305C34">
        <w:t xml:space="preserve">Component </w:t>
      </w:r>
      <w:r w:rsidR="00D229A6" w:rsidRPr="002B094F">
        <w:rPr>
          <w:rFonts w:cs="Calibri"/>
        </w:rPr>
        <w:t>level</w:t>
      </w:r>
      <w:r w:rsidR="00D229A6" w:rsidRPr="002D6391">
        <w:rPr>
          <w:rFonts w:cs="Calibri"/>
        </w:rPr>
        <w:t xml:space="preserve"> DFD</w:t>
      </w:r>
      <w:bookmarkEnd w:id="25"/>
      <w:bookmarkEnd w:id="26"/>
      <w:bookmarkEnd w:id="27"/>
    </w:p>
    <w:p w:rsidR="00D229A6" w:rsidRPr="002B094F" w:rsidRDefault="008C2112" w:rsidP="00D229A6">
      <w:pPr>
        <w:rPr>
          <w:lang w:bidi="ar-SA"/>
        </w:rPr>
      </w:pPr>
      <w:r>
        <w:rPr>
          <w:lang w:bidi="ar-SA"/>
        </w:rPr>
        <w:t>Refer FDD</w:t>
      </w:r>
    </w:p>
    <w:p w:rsidR="00D229A6" w:rsidRPr="00A32585" w:rsidRDefault="00AC4CD8" w:rsidP="00F527E9">
      <w:pPr>
        <w:pStyle w:val="Heading3"/>
      </w:pPr>
      <w:bookmarkStart w:id="28" w:name="_Toc375924737"/>
      <w:bookmarkStart w:id="29" w:name="_Toc406065233"/>
      <w:bookmarkStart w:id="30" w:name="_Toc507592040"/>
      <w:r>
        <w:t>Function</w:t>
      </w:r>
      <w:r w:rsidRPr="00231F0B">
        <w:t xml:space="preserve"> </w:t>
      </w:r>
      <w:r w:rsidR="00D229A6" w:rsidRPr="00A32585">
        <w:t>level DFD</w:t>
      </w:r>
      <w:bookmarkEnd w:id="28"/>
      <w:bookmarkEnd w:id="29"/>
      <w:bookmarkEnd w:id="30"/>
    </w:p>
    <w:p w:rsidR="008C2112" w:rsidRPr="002B094F" w:rsidRDefault="008C2112" w:rsidP="008C2112">
      <w:pPr>
        <w:rPr>
          <w:lang w:bidi="ar-SA"/>
        </w:rPr>
      </w:pPr>
      <w:r>
        <w:rPr>
          <w:lang w:bidi="ar-SA"/>
        </w:rPr>
        <w:t>Refer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31" w:name="_Toc338170479"/>
      <w:bookmarkStart w:id="32" w:name="_Toc375678228"/>
      <w:bookmarkStart w:id="33" w:name="_Toc418080062"/>
      <w:bookmarkStart w:id="34" w:name="_Toc421709912"/>
      <w:bookmarkStart w:id="35" w:name="_Toc507592041"/>
      <w:r w:rsidRPr="00AC4CD8">
        <w:rPr>
          <w:rFonts w:ascii="Calibri" w:hAnsi="Calibri" w:cs="Calibri"/>
        </w:rPr>
        <w:lastRenderedPageBreak/>
        <w:t>Constant Data Dictionary</w:t>
      </w:r>
      <w:bookmarkEnd w:id="31"/>
      <w:bookmarkEnd w:id="32"/>
      <w:bookmarkEnd w:id="33"/>
      <w:bookmarkEnd w:id="34"/>
      <w:bookmarkEnd w:id="35"/>
    </w:p>
    <w:p w:rsidR="00AC4CD8" w:rsidRPr="00DA5500" w:rsidRDefault="00AC4CD8" w:rsidP="00AC4CD8">
      <w:pPr>
        <w:pStyle w:val="Heading2"/>
        <w:spacing w:after="60"/>
        <w:rPr>
          <w:rFonts w:ascii="Calibri" w:hAnsi="Calibri"/>
        </w:rPr>
      </w:pPr>
      <w:bookmarkStart w:id="36" w:name="_Toc421011506"/>
      <w:bookmarkStart w:id="37" w:name="_Toc421786527"/>
      <w:bookmarkStart w:id="38" w:name="_Toc507592042"/>
      <w:bookmarkStart w:id="39" w:name="_Toc418080064"/>
      <w:r w:rsidRPr="00DA5500">
        <w:rPr>
          <w:rFonts w:ascii="Calibri" w:hAnsi="Calibri"/>
        </w:rPr>
        <w:t>Program (fixed) Constants</w:t>
      </w:r>
      <w:bookmarkEnd w:id="36"/>
      <w:bookmarkEnd w:id="37"/>
      <w:bookmarkEnd w:id="38"/>
    </w:p>
    <w:p w:rsidR="00AC4CD8" w:rsidRPr="00DA5500" w:rsidRDefault="00AC4CD8" w:rsidP="00F527E9">
      <w:pPr>
        <w:pStyle w:val="Heading3"/>
      </w:pPr>
      <w:bookmarkStart w:id="40" w:name="_Toc507592043"/>
      <w:bookmarkEnd w:id="39"/>
      <w:r w:rsidRPr="00DA5500">
        <w:t>Embedded Constants</w:t>
      </w:r>
      <w:bookmarkEnd w:id="40"/>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807"/>
        <w:gridCol w:w="2116"/>
        <w:gridCol w:w="1515"/>
        <w:gridCol w:w="1714"/>
      </w:tblGrid>
      <w:tr w:rsidR="00007584" w:rsidRPr="00AA38E8"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540080">
        <w:tc>
          <w:tcPr>
            <w:tcW w:w="2368" w:type="pct"/>
            <w:tcBorders>
              <w:top w:val="single" w:sz="6" w:space="0" w:color="auto"/>
              <w:left w:val="single" w:sz="6" w:space="0" w:color="auto"/>
              <w:bottom w:val="single" w:sz="6" w:space="0" w:color="auto"/>
              <w:right w:val="single" w:sz="6" w:space="0" w:color="auto"/>
            </w:tcBorders>
          </w:tcPr>
          <w:p w:rsidR="00007584" w:rsidRPr="00AA38E8" w:rsidRDefault="008C2112" w:rsidP="00F4318C">
            <w:pPr>
              <w:spacing w:before="60"/>
              <w:jc w:val="center"/>
              <w:rPr>
                <w:rFonts w:cs="Calibri"/>
                <w:sz w:val="16"/>
                <w:szCs w:val="16"/>
              </w:rPr>
            </w:pPr>
            <w:r w:rsidRPr="008C2112">
              <w:rPr>
                <w:rFonts w:cs="Calibri"/>
                <w:sz w:val="16"/>
                <w:szCs w:val="16"/>
              </w:rPr>
              <w:t>CNVMILLISECTOCNT_CNTPERMILLISEC_U16</w:t>
            </w:r>
          </w:p>
        </w:tc>
        <w:tc>
          <w:tcPr>
            <w:tcW w:w="1042" w:type="pct"/>
            <w:tcBorders>
              <w:top w:val="single" w:sz="6" w:space="0" w:color="auto"/>
              <w:left w:val="single" w:sz="6" w:space="0" w:color="auto"/>
              <w:bottom w:val="single" w:sz="6" w:space="0" w:color="auto"/>
              <w:right w:val="single" w:sz="6" w:space="0" w:color="auto"/>
            </w:tcBorders>
          </w:tcPr>
          <w:p w:rsidR="00007584" w:rsidRPr="00AA38E8" w:rsidRDefault="008C2112"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007584" w:rsidRPr="00AA38E8" w:rsidRDefault="008C2112" w:rsidP="00F4318C">
            <w:pPr>
              <w:spacing w:before="60"/>
              <w:jc w:val="center"/>
              <w:rPr>
                <w:rFonts w:cs="Calibri"/>
                <w:sz w:val="16"/>
                <w:szCs w:val="16"/>
              </w:rPr>
            </w:pPr>
            <w:proofErr w:type="spellStart"/>
            <w:r w:rsidRPr="008C2112">
              <w:rPr>
                <w:rFonts w:cs="Calibri"/>
                <w:sz w:val="16"/>
                <w:szCs w:val="16"/>
              </w:rPr>
              <w:t>CntPerMilliSec</w:t>
            </w:r>
            <w:proofErr w:type="spellEnd"/>
          </w:p>
        </w:tc>
        <w:tc>
          <w:tcPr>
            <w:tcW w:w="844" w:type="pct"/>
            <w:tcBorders>
              <w:top w:val="single" w:sz="6" w:space="0" w:color="auto"/>
              <w:left w:val="single" w:sz="6" w:space="0" w:color="auto"/>
              <w:bottom w:val="single" w:sz="6" w:space="0" w:color="auto"/>
              <w:right w:val="single" w:sz="6" w:space="0" w:color="auto"/>
            </w:tcBorders>
          </w:tcPr>
          <w:p w:rsidR="00007584" w:rsidRPr="00AA38E8" w:rsidRDefault="008C2112" w:rsidP="00F4318C">
            <w:pPr>
              <w:spacing w:before="60"/>
              <w:jc w:val="center"/>
              <w:rPr>
                <w:rFonts w:cs="Calibri"/>
                <w:sz w:val="16"/>
                <w:szCs w:val="16"/>
              </w:rPr>
            </w:pPr>
            <w:r>
              <w:rPr>
                <w:rFonts w:cs="Calibri"/>
                <w:sz w:val="16"/>
                <w:szCs w:val="16"/>
              </w:rPr>
              <w:t>10</w:t>
            </w:r>
          </w:p>
        </w:tc>
      </w:tr>
      <w:tr w:rsidR="008C2112" w:rsidRPr="00AA38E8" w:rsidTr="00540080">
        <w:tc>
          <w:tcPr>
            <w:tcW w:w="2368" w:type="pct"/>
            <w:tcBorders>
              <w:top w:val="single" w:sz="6" w:space="0" w:color="auto"/>
              <w:left w:val="single" w:sz="6" w:space="0" w:color="auto"/>
              <w:bottom w:val="single" w:sz="6" w:space="0" w:color="auto"/>
              <w:right w:val="single" w:sz="6" w:space="0" w:color="auto"/>
            </w:tcBorders>
          </w:tcPr>
          <w:p w:rsidR="008C2112" w:rsidRPr="008C2112" w:rsidRDefault="008C2112" w:rsidP="00F4318C">
            <w:pPr>
              <w:spacing w:before="60"/>
              <w:jc w:val="center"/>
              <w:rPr>
                <w:rFonts w:cs="Calibri"/>
                <w:sz w:val="16"/>
                <w:szCs w:val="16"/>
              </w:rPr>
            </w:pPr>
            <w:r w:rsidRPr="008C2112">
              <w:rPr>
                <w:rFonts w:cs="Calibri"/>
                <w:sz w:val="16"/>
                <w:szCs w:val="16"/>
              </w:rPr>
              <w:t>TWENTYCNT_CNT_U32</w:t>
            </w:r>
          </w:p>
        </w:tc>
        <w:tc>
          <w:tcPr>
            <w:tcW w:w="1042" w:type="pct"/>
            <w:tcBorders>
              <w:top w:val="single" w:sz="6" w:space="0" w:color="auto"/>
              <w:left w:val="single" w:sz="6" w:space="0" w:color="auto"/>
              <w:bottom w:val="single" w:sz="6" w:space="0" w:color="auto"/>
              <w:right w:val="single" w:sz="6" w:space="0" w:color="auto"/>
            </w:tcBorders>
          </w:tcPr>
          <w:p w:rsidR="008C2112" w:rsidRDefault="008C2112" w:rsidP="00F4318C">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8C2112" w:rsidRPr="008C2112" w:rsidRDefault="008C2112" w:rsidP="00F4318C">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8C2112" w:rsidRDefault="008C2112" w:rsidP="00F4318C">
            <w:pPr>
              <w:spacing w:before="60"/>
              <w:jc w:val="center"/>
              <w:rPr>
                <w:rFonts w:cs="Calibri"/>
                <w:sz w:val="16"/>
                <w:szCs w:val="16"/>
              </w:rPr>
            </w:pPr>
            <w:r>
              <w:rPr>
                <w:rFonts w:cs="Calibri"/>
                <w:sz w:val="16"/>
                <w:szCs w:val="16"/>
              </w:rPr>
              <w:t>20</w:t>
            </w:r>
          </w:p>
        </w:tc>
      </w:tr>
      <w:tr w:rsidR="008C2112" w:rsidRPr="00AA38E8" w:rsidTr="00540080">
        <w:tc>
          <w:tcPr>
            <w:tcW w:w="2368" w:type="pct"/>
            <w:tcBorders>
              <w:top w:val="single" w:sz="6" w:space="0" w:color="auto"/>
              <w:left w:val="single" w:sz="6" w:space="0" w:color="auto"/>
              <w:bottom w:val="single" w:sz="6" w:space="0" w:color="auto"/>
              <w:right w:val="single" w:sz="6" w:space="0" w:color="auto"/>
            </w:tcBorders>
          </w:tcPr>
          <w:p w:rsidR="008C2112" w:rsidRPr="008C2112" w:rsidRDefault="008C2112" w:rsidP="00F4318C">
            <w:pPr>
              <w:spacing w:before="60"/>
              <w:jc w:val="center"/>
              <w:rPr>
                <w:rFonts w:cs="Calibri"/>
                <w:sz w:val="16"/>
                <w:szCs w:val="16"/>
              </w:rPr>
            </w:pPr>
            <w:r w:rsidRPr="008C2112">
              <w:rPr>
                <w:rFonts w:cs="Calibri"/>
                <w:sz w:val="16"/>
                <w:szCs w:val="16"/>
              </w:rPr>
              <w:t>ZERO_MOTNWTMTR_F32</w:t>
            </w:r>
          </w:p>
        </w:tc>
        <w:tc>
          <w:tcPr>
            <w:tcW w:w="1042" w:type="pct"/>
            <w:tcBorders>
              <w:top w:val="single" w:sz="6" w:space="0" w:color="auto"/>
              <w:left w:val="single" w:sz="6" w:space="0" w:color="auto"/>
              <w:bottom w:val="single" w:sz="6" w:space="0" w:color="auto"/>
              <w:right w:val="single" w:sz="6" w:space="0" w:color="auto"/>
            </w:tcBorders>
          </w:tcPr>
          <w:p w:rsidR="008C2112" w:rsidRDefault="008C2112" w:rsidP="00F4318C">
            <w:pPr>
              <w:spacing w:before="60"/>
              <w:jc w:val="center"/>
              <w:rPr>
                <w:rFonts w:cs="Calibri"/>
                <w:sz w:val="16"/>
                <w:szCs w:val="16"/>
              </w:rPr>
            </w:pPr>
            <w:r>
              <w:rPr>
                <w:rFonts w:cs="Calibri"/>
                <w:sz w:val="16"/>
                <w:szCs w:val="16"/>
              </w:rPr>
              <w:t>Single Precision Float</w:t>
            </w:r>
          </w:p>
        </w:tc>
        <w:tc>
          <w:tcPr>
            <w:tcW w:w="746" w:type="pct"/>
            <w:tcBorders>
              <w:top w:val="single" w:sz="6" w:space="0" w:color="auto"/>
              <w:left w:val="single" w:sz="6" w:space="0" w:color="auto"/>
              <w:bottom w:val="single" w:sz="6" w:space="0" w:color="auto"/>
              <w:right w:val="single" w:sz="6" w:space="0" w:color="auto"/>
            </w:tcBorders>
          </w:tcPr>
          <w:p w:rsidR="008C2112" w:rsidRPr="008C2112" w:rsidRDefault="008C2112" w:rsidP="00F4318C">
            <w:pPr>
              <w:spacing w:before="60"/>
              <w:jc w:val="center"/>
              <w:rPr>
                <w:rFonts w:cs="Calibri"/>
                <w:sz w:val="16"/>
                <w:szCs w:val="16"/>
              </w:rPr>
            </w:pPr>
            <w:proofErr w:type="spellStart"/>
            <w:r w:rsidRPr="008C2112">
              <w:rPr>
                <w:rFonts w:cs="Calibri"/>
                <w:sz w:val="16"/>
                <w:szCs w:val="16"/>
              </w:rPr>
              <w:t>MotNwtMtr</w:t>
            </w:r>
            <w:proofErr w:type="spellEnd"/>
          </w:p>
        </w:tc>
        <w:tc>
          <w:tcPr>
            <w:tcW w:w="844" w:type="pct"/>
            <w:tcBorders>
              <w:top w:val="single" w:sz="6" w:space="0" w:color="auto"/>
              <w:left w:val="single" w:sz="6" w:space="0" w:color="auto"/>
              <w:bottom w:val="single" w:sz="6" w:space="0" w:color="auto"/>
              <w:right w:val="single" w:sz="6" w:space="0" w:color="auto"/>
            </w:tcBorders>
          </w:tcPr>
          <w:p w:rsidR="008C2112" w:rsidRDefault="008C2112" w:rsidP="00F4318C">
            <w:pPr>
              <w:spacing w:before="60"/>
              <w:jc w:val="center"/>
              <w:rPr>
                <w:rFonts w:cs="Calibri"/>
                <w:sz w:val="16"/>
                <w:szCs w:val="16"/>
              </w:rPr>
            </w:pPr>
            <w:r>
              <w:rPr>
                <w:rFonts w:cs="Calibri"/>
                <w:sz w:val="16"/>
                <w:szCs w:val="16"/>
              </w:rPr>
              <w:t>0</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41" w:name="_Ref87065593"/>
      <w:bookmarkStart w:id="42" w:name="_Toc338170483"/>
      <w:bookmarkStart w:id="43" w:name="_Toc375678229"/>
      <w:bookmarkStart w:id="44" w:name="_Toc418080067"/>
      <w:bookmarkStart w:id="45" w:name="_Toc421786702"/>
      <w:bookmarkStart w:id="46" w:name="_Toc507592044"/>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1"/>
      <w:bookmarkEnd w:id="42"/>
      <w:bookmarkEnd w:id="43"/>
      <w:bookmarkEnd w:id="44"/>
      <w:bookmarkEnd w:id="45"/>
      <w:bookmarkEnd w:id="46"/>
    </w:p>
    <w:p w:rsidR="002B094F" w:rsidRPr="00987B4A" w:rsidRDefault="002B094F" w:rsidP="00007584">
      <w:pPr>
        <w:pStyle w:val="Heading2"/>
        <w:spacing w:after="60"/>
        <w:rPr>
          <w:rFonts w:ascii="Calibri" w:hAnsi="Calibri"/>
        </w:rPr>
      </w:pPr>
      <w:bookmarkStart w:id="47" w:name="_Toc338170484"/>
      <w:bookmarkStart w:id="48" w:name="_Toc418080068"/>
      <w:bookmarkStart w:id="49" w:name="_Toc421709916"/>
      <w:bookmarkStart w:id="50" w:name="_Toc507592045"/>
      <w:r w:rsidRPr="00007584">
        <w:rPr>
          <w:rFonts w:ascii="Calibri" w:hAnsi="Calibri"/>
        </w:rPr>
        <w:t>Sub</w:t>
      </w:r>
      <w:r w:rsidRPr="00987B4A">
        <w:rPr>
          <w:rFonts w:ascii="Calibri" w:hAnsi="Calibri"/>
        </w:rPr>
        <w:t>-Module Functions</w:t>
      </w:r>
      <w:bookmarkEnd w:id="47"/>
      <w:bookmarkEnd w:id="48"/>
      <w:bookmarkEnd w:id="49"/>
      <w:bookmarkEnd w:id="50"/>
    </w:p>
    <w:p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8C2112">
      <w:pPr>
        <w:pStyle w:val="Heading3"/>
      </w:pPr>
      <w:bookmarkStart w:id="51" w:name="_Toc421011514"/>
      <w:bookmarkStart w:id="52" w:name="_Toc507592046"/>
      <w:proofErr w:type="spellStart"/>
      <w:r w:rsidRPr="00AA38E8">
        <w:t>Init</w:t>
      </w:r>
      <w:proofErr w:type="spellEnd"/>
      <w:r w:rsidRPr="00AA38E8">
        <w:t xml:space="preserve">: </w:t>
      </w:r>
      <w:fldSimple w:instr=" DOCPROPERTY  &quot;Document Version&quot;  \* MERGEFORMAT ">
        <w:r w:rsidR="00971A2F">
          <w:t>BmwMotTqOvrlArbn</w:t>
        </w:r>
      </w:fldSimple>
      <w:bookmarkEnd w:id="51"/>
      <w:r w:rsidR="008C2112" w:rsidRPr="008C2112">
        <w:t>Init1</w:t>
      </w:r>
      <w:bookmarkEnd w:id="52"/>
    </w:p>
    <w:p w:rsidR="00007584" w:rsidRPr="00AA38E8" w:rsidRDefault="00007584" w:rsidP="00F527E9">
      <w:pPr>
        <w:pStyle w:val="Heading4"/>
      </w:pPr>
      <w:bookmarkStart w:id="53" w:name="_Toc421011515"/>
      <w:r w:rsidRPr="00AA38E8">
        <w:t>Design Rationale</w:t>
      </w:r>
      <w:bookmarkEnd w:id="53"/>
    </w:p>
    <w:p w:rsidR="00007584" w:rsidRPr="00A26934" w:rsidRDefault="008C2112" w:rsidP="00F527E9">
      <w:r>
        <w:t>Refer FDD</w:t>
      </w:r>
    </w:p>
    <w:p w:rsidR="00007584" w:rsidRPr="00AA38E8" w:rsidRDefault="00007584" w:rsidP="00F527E9">
      <w:pPr>
        <w:pStyle w:val="Heading4"/>
      </w:pPr>
      <w:bookmarkStart w:id="54" w:name="_Toc421011516"/>
      <w:r w:rsidRPr="00AA38E8">
        <w:t>Module Outputs</w:t>
      </w:r>
      <w:bookmarkEnd w:id="54"/>
    </w:p>
    <w:p w:rsidR="00007584" w:rsidRPr="00A26934" w:rsidRDefault="008C2112" w:rsidP="00F527E9">
      <w:r>
        <w:t>None</w:t>
      </w:r>
    </w:p>
    <w:p w:rsidR="002B094F" w:rsidRPr="00007584" w:rsidRDefault="002B094F" w:rsidP="00F527E9">
      <w:pPr>
        <w:pStyle w:val="Heading3"/>
        <w:numPr>
          <w:ilvl w:val="0"/>
          <w:numId w:val="0"/>
        </w:numPr>
        <w:ind w:left="567"/>
      </w:pPr>
    </w:p>
    <w:p w:rsidR="00DB3C1D" w:rsidRPr="00AA38E8" w:rsidRDefault="00DB3C1D" w:rsidP="008C2112">
      <w:pPr>
        <w:pStyle w:val="Heading3"/>
      </w:pPr>
      <w:bookmarkStart w:id="55" w:name="_Toc421011518"/>
      <w:bookmarkStart w:id="56" w:name="_Toc507592047"/>
      <w:r w:rsidRPr="00AA38E8">
        <w:t xml:space="preserve">Per: </w:t>
      </w:r>
      <w:fldSimple w:instr=" DOCPROPERTY  &quot;Document Version&quot;  \* MERGEFORMAT ">
        <w:r w:rsidR="00971A2F">
          <w:t>BmwMotTqOvrlArbn</w:t>
        </w:r>
      </w:fldSimple>
      <w:bookmarkEnd w:id="55"/>
      <w:r w:rsidR="008C2112" w:rsidRPr="008C2112">
        <w:t>Per1</w:t>
      </w:r>
      <w:bookmarkEnd w:id="56"/>
    </w:p>
    <w:p w:rsidR="00DB3C1D" w:rsidRPr="00AA38E8" w:rsidRDefault="00DB3C1D" w:rsidP="00F527E9">
      <w:pPr>
        <w:pStyle w:val="Heading4"/>
      </w:pPr>
      <w:bookmarkStart w:id="57" w:name="_Toc421011519"/>
      <w:r w:rsidRPr="00AA38E8">
        <w:t>Design Rationale</w:t>
      </w:r>
      <w:bookmarkEnd w:id="57"/>
    </w:p>
    <w:p w:rsidR="00DB3C1D" w:rsidRPr="0033680E" w:rsidRDefault="008C2112" w:rsidP="00F527E9">
      <w:r>
        <w:t>Refer FDD</w:t>
      </w:r>
    </w:p>
    <w:p w:rsidR="00DB3C1D" w:rsidRPr="00AA38E8" w:rsidRDefault="00DB3C1D" w:rsidP="00F527E9">
      <w:pPr>
        <w:pStyle w:val="Heading4"/>
      </w:pPr>
      <w:bookmarkStart w:id="58" w:name="_Toc421011520"/>
      <w:r w:rsidRPr="00AA38E8">
        <w:t>Store Module Inputs to Local copies</w:t>
      </w:r>
      <w:bookmarkEnd w:id="58"/>
    </w:p>
    <w:p w:rsidR="008C2112" w:rsidRPr="0033680E" w:rsidRDefault="008C2112" w:rsidP="008C2112">
      <w:bookmarkStart w:id="59" w:name="_Toc421011521"/>
      <w:r>
        <w:t>Refer FDD</w:t>
      </w:r>
    </w:p>
    <w:p w:rsidR="00DB3C1D" w:rsidRPr="00AA38E8" w:rsidRDefault="008C2112" w:rsidP="008C2112">
      <w:pPr>
        <w:pStyle w:val="Heading4"/>
      </w:pPr>
      <w:r w:rsidRPr="00AA38E8">
        <w:t xml:space="preserve"> </w:t>
      </w:r>
      <w:r w:rsidR="00DB3C1D" w:rsidRPr="00AA38E8">
        <w:t>(Processing of function)………</w:t>
      </w:r>
      <w:bookmarkEnd w:id="59"/>
    </w:p>
    <w:p w:rsidR="008C2112" w:rsidRPr="0033680E" w:rsidRDefault="008C2112" w:rsidP="008C2112">
      <w:bookmarkStart w:id="60" w:name="_Toc421011522"/>
      <w:r>
        <w:t>Refer FDD</w:t>
      </w:r>
    </w:p>
    <w:p w:rsidR="00DB3C1D" w:rsidRPr="00AA38E8" w:rsidRDefault="00DB3C1D" w:rsidP="00F527E9">
      <w:pPr>
        <w:pStyle w:val="Heading4"/>
      </w:pPr>
      <w:r w:rsidRPr="00AA38E8">
        <w:t>Store Local copy of outputs into Module Outputs</w:t>
      </w:r>
      <w:bookmarkEnd w:id="60"/>
    </w:p>
    <w:p w:rsidR="008C2112" w:rsidRPr="0033680E" w:rsidRDefault="008C2112" w:rsidP="008C2112">
      <w:r>
        <w:t>Refer FDD</w:t>
      </w: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61" w:name="_Toc507592048"/>
      <w:r>
        <w:rPr>
          <w:rFonts w:ascii="Calibri" w:hAnsi="Calibri"/>
        </w:rPr>
        <w:t xml:space="preserve">Server </w:t>
      </w:r>
      <w:proofErr w:type="spellStart"/>
      <w:r>
        <w:rPr>
          <w:rFonts w:ascii="Calibri" w:hAnsi="Calibri"/>
        </w:rPr>
        <w:t>R</w:t>
      </w:r>
      <w:r w:rsidRPr="008C6874">
        <w:rPr>
          <w:rFonts w:ascii="Calibri" w:hAnsi="Calibri"/>
        </w:rPr>
        <w:t>unables</w:t>
      </w:r>
      <w:bookmarkEnd w:id="61"/>
      <w:proofErr w:type="spellEnd"/>
      <w:r w:rsidR="002B094F" w:rsidRPr="008C6874">
        <w:rPr>
          <w:rFonts w:ascii="Calibri" w:hAnsi="Calibri"/>
        </w:rPr>
        <w:t xml:space="preserve"> </w:t>
      </w:r>
    </w:p>
    <w:p w:rsidR="008C6874" w:rsidRPr="0033680E" w:rsidRDefault="008C2112" w:rsidP="00F527E9">
      <w:bookmarkStart w:id="62" w:name="_Toc382301471"/>
      <w:bookmarkStart w:id="63" w:name="_Toc383698997"/>
      <w:bookmarkEnd w:id="62"/>
      <w:bookmarkEnd w:id="63"/>
      <w:r>
        <w:t>None</w:t>
      </w:r>
    </w:p>
    <w:p w:rsidR="008C6874" w:rsidRPr="00AA38E8" w:rsidRDefault="008C6874" w:rsidP="008C6874">
      <w:pPr>
        <w:pStyle w:val="Heading2"/>
        <w:spacing w:after="60"/>
        <w:rPr>
          <w:rFonts w:ascii="Calibri" w:hAnsi="Calibri" w:cs="Calibri"/>
        </w:rPr>
      </w:pPr>
      <w:bookmarkStart w:id="64" w:name="_Ref382299966"/>
      <w:bookmarkStart w:id="65" w:name="_Toc421011529"/>
      <w:bookmarkStart w:id="66" w:name="_Toc507592049"/>
      <w:r w:rsidRPr="00AA38E8">
        <w:rPr>
          <w:rFonts w:ascii="Calibri" w:hAnsi="Calibri" w:cs="Calibri"/>
        </w:rPr>
        <w:t>Interrupt Functions</w:t>
      </w:r>
      <w:bookmarkEnd w:id="64"/>
      <w:bookmarkEnd w:id="65"/>
      <w:bookmarkEnd w:id="66"/>
    </w:p>
    <w:p w:rsidR="002B094F" w:rsidRPr="008C6874" w:rsidRDefault="008C2112" w:rsidP="000E646E">
      <w:r>
        <w:t>None</w:t>
      </w:r>
    </w:p>
    <w:p w:rsidR="008C2112" w:rsidRDefault="008C2112">
      <w:pPr>
        <w:spacing w:after="0"/>
        <w:rPr>
          <w:rFonts w:cs="Calibri"/>
          <w:b/>
          <w:kern w:val="28"/>
          <w:sz w:val="28"/>
          <w:szCs w:val="20"/>
          <w:lang w:bidi="ar-SA"/>
        </w:rPr>
      </w:pPr>
      <w:bookmarkStart w:id="67" w:name="_Toc338170485"/>
      <w:bookmarkStart w:id="68" w:name="_Toc418080074"/>
      <w:bookmarkStart w:id="69" w:name="_Toc421709919"/>
      <w:r>
        <w:rPr>
          <w:rFonts w:cs="Calibri"/>
        </w:rPr>
        <w:br w:type="page"/>
      </w:r>
    </w:p>
    <w:p w:rsidR="002B094F" w:rsidRPr="008C6874" w:rsidRDefault="002B094F" w:rsidP="008C6874">
      <w:pPr>
        <w:pStyle w:val="Heading2"/>
        <w:spacing w:after="60"/>
        <w:rPr>
          <w:rFonts w:ascii="Calibri" w:hAnsi="Calibri" w:cs="Calibri"/>
        </w:rPr>
      </w:pPr>
      <w:bookmarkStart w:id="70" w:name="_Toc507592050"/>
      <w:r w:rsidRPr="008C6874">
        <w:rPr>
          <w:rFonts w:ascii="Calibri" w:hAnsi="Calibri" w:cs="Calibri"/>
        </w:rPr>
        <w:lastRenderedPageBreak/>
        <w:t>Module Internal (Local) Functions</w:t>
      </w:r>
      <w:bookmarkEnd w:id="67"/>
      <w:bookmarkEnd w:id="68"/>
      <w:bookmarkEnd w:id="69"/>
      <w:bookmarkEnd w:id="70"/>
    </w:p>
    <w:p w:rsidR="008C6874" w:rsidRPr="00AA38E8" w:rsidRDefault="008C6874" w:rsidP="008C2112">
      <w:pPr>
        <w:pStyle w:val="Heading3"/>
      </w:pPr>
      <w:bookmarkStart w:id="71" w:name="_Toc421011540"/>
      <w:bookmarkStart w:id="72" w:name="_Toc507592051"/>
      <w:r w:rsidRPr="00AA38E8">
        <w:t xml:space="preserve">Local Function </w:t>
      </w:r>
      <w:bookmarkEnd w:id="71"/>
      <w:proofErr w:type="spellStart"/>
      <w:r w:rsidR="008C2112" w:rsidRPr="008C2112">
        <w:t>ChkForFctlErr</w:t>
      </w:r>
      <w:bookmarkEnd w:id="72"/>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8C2112" w:rsidP="00F4318C">
            <w:pPr>
              <w:spacing w:before="60"/>
              <w:rPr>
                <w:rFonts w:cs="Calibri"/>
                <w:sz w:val="16"/>
              </w:rPr>
            </w:pPr>
            <w:proofErr w:type="spellStart"/>
            <w:r w:rsidRPr="008C2112">
              <w:rPr>
                <w:rFonts w:cs="Calibri"/>
                <w:sz w:val="16"/>
              </w:rPr>
              <w:t>ChkForFctlErr</w:t>
            </w:r>
            <w:proofErr w:type="spellEnd"/>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8C2112" w:rsidP="00F4318C">
            <w:pPr>
              <w:spacing w:before="60"/>
              <w:rPr>
                <w:rFonts w:cs="Calibri"/>
                <w:sz w:val="16"/>
              </w:rPr>
            </w:pPr>
            <w:proofErr w:type="spellStart"/>
            <w:r w:rsidRPr="008C2112">
              <w:rPr>
                <w:rFonts w:cs="Calibri"/>
                <w:sz w:val="16"/>
              </w:rPr>
              <w:t>MfgModActv_Cnt_T_logl</w:t>
            </w:r>
            <w:proofErr w:type="spellEnd"/>
          </w:p>
        </w:tc>
        <w:tc>
          <w:tcPr>
            <w:tcW w:w="990" w:type="dxa"/>
          </w:tcPr>
          <w:p w:rsidR="008C6874" w:rsidRPr="00AA38E8" w:rsidRDefault="008C2112" w:rsidP="00F4318C">
            <w:pPr>
              <w:spacing w:before="60"/>
              <w:rPr>
                <w:rFonts w:cs="Calibri"/>
                <w:sz w:val="16"/>
              </w:rPr>
            </w:pPr>
            <w:r>
              <w:rPr>
                <w:rFonts w:cs="Calibri"/>
                <w:sz w:val="16"/>
              </w:rPr>
              <w:t>boolean</w:t>
            </w:r>
          </w:p>
        </w:tc>
        <w:tc>
          <w:tcPr>
            <w:tcW w:w="990" w:type="dxa"/>
          </w:tcPr>
          <w:p w:rsidR="008C6874" w:rsidRPr="00AA38E8" w:rsidRDefault="008C2112" w:rsidP="00F4318C">
            <w:pPr>
              <w:spacing w:before="60"/>
              <w:rPr>
                <w:rFonts w:cs="Calibri"/>
                <w:sz w:val="16"/>
              </w:rPr>
            </w:pPr>
            <w:r>
              <w:rPr>
                <w:rFonts w:cs="Calibri"/>
                <w:sz w:val="16"/>
              </w:rPr>
              <w:t>FALSE</w:t>
            </w:r>
          </w:p>
        </w:tc>
        <w:tc>
          <w:tcPr>
            <w:tcW w:w="990" w:type="dxa"/>
          </w:tcPr>
          <w:p w:rsidR="008C6874" w:rsidRPr="00AA38E8" w:rsidRDefault="008C2112" w:rsidP="00F4318C">
            <w:pPr>
              <w:spacing w:before="60"/>
              <w:rPr>
                <w:rFonts w:cs="Calibri"/>
                <w:sz w:val="16"/>
              </w:rPr>
            </w:pPr>
            <w:r>
              <w:rPr>
                <w:rFonts w:cs="Calibri"/>
                <w:sz w:val="16"/>
              </w:rPr>
              <w:t>TRUE</w:t>
            </w:r>
          </w:p>
        </w:tc>
      </w:tr>
      <w:tr w:rsidR="008C6874" w:rsidRPr="00AA38E8" w:rsidTr="00F4318C">
        <w:tc>
          <w:tcPr>
            <w:tcW w:w="1779" w:type="dxa"/>
          </w:tcPr>
          <w:p w:rsidR="008C6874" w:rsidRPr="00AA38E8" w:rsidRDefault="008C6874" w:rsidP="00F4318C">
            <w:pPr>
              <w:spacing w:before="60"/>
              <w:rPr>
                <w:rFonts w:cs="Calibri"/>
                <w:b/>
                <w:bCs/>
                <w:sz w:val="16"/>
              </w:rPr>
            </w:pPr>
          </w:p>
        </w:tc>
        <w:tc>
          <w:tcPr>
            <w:tcW w:w="4179" w:type="dxa"/>
          </w:tcPr>
          <w:p w:rsidR="008C6874" w:rsidRPr="00AA38E8" w:rsidRDefault="008C2112" w:rsidP="00F4318C">
            <w:pPr>
              <w:spacing w:before="60"/>
              <w:rPr>
                <w:rFonts w:cs="Calibri"/>
                <w:sz w:val="16"/>
              </w:rPr>
            </w:pPr>
            <w:proofErr w:type="spellStart"/>
            <w:r w:rsidRPr="008C2112">
              <w:rPr>
                <w:rFonts w:cs="Calibri"/>
                <w:sz w:val="16"/>
              </w:rPr>
              <w:t>BmwNearStillVehSpdSts_Cnt_T_enum</w:t>
            </w:r>
            <w:proofErr w:type="spellEnd"/>
          </w:p>
        </w:tc>
        <w:tc>
          <w:tcPr>
            <w:tcW w:w="990" w:type="dxa"/>
          </w:tcPr>
          <w:p w:rsidR="008C6874" w:rsidRPr="00AA38E8" w:rsidRDefault="008C2112" w:rsidP="00F4318C">
            <w:pPr>
              <w:spacing w:before="60"/>
              <w:rPr>
                <w:rFonts w:cs="Calibri"/>
                <w:sz w:val="16"/>
              </w:rPr>
            </w:pPr>
            <w:proofErr w:type="spellStart"/>
            <w:r>
              <w:rPr>
                <w:rFonts w:cs="Calibri"/>
                <w:sz w:val="16"/>
              </w:rPr>
              <w:t>enum</w:t>
            </w:r>
            <w:proofErr w:type="spellEnd"/>
          </w:p>
        </w:tc>
        <w:tc>
          <w:tcPr>
            <w:tcW w:w="990" w:type="dxa"/>
          </w:tcPr>
          <w:p w:rsidR="008C6874" w:rsidRPr="00AA38E8" w:rsidRDefault="008C2112" w:rsidP="00F4318C">
            <w:pPr>
              <w:spacing w:before="60"/>
              <w:rPr>
                <w:rFonts w:cs="Calibri"/>
                <w:sz w:val="16"/>
              </w:rPr>
            </w:pPr>
            <w:r>
              <w:rPr>
                <w:rFonts w:cs="Calibri"/>
                <w:sz w:val="16"/>
              </w:rPr>
              <w:t>12</w:t>
            </w:r>
          </w:p>
        </w:tc>
        <w:tc>
          <w:tcPr>
            <w:tcW w:w="990" w:type="dxa"/>
          </w:tcPr>
          <w:p w:rsidR="008C6874" w:rsidRPr="00AA38E8" w:rsidRDefault="008C2112" w:rsidP="00F4318C">
            <w:pPr>
              <w:spacing w:before="60"/>
              <w:rPr>
                <w:rFonts w:cs="Calibri"/>
                <w:sz w:val="16"/>
              </w:rPr>
            </w:pPr>
            <w:r>
              <w:rPr>
                <w:rFonts w:cs="Calibri"/>
                <w:sz w:val="16"/>
              </w:rPr>
              <w:t>15</w:t>
            </w:r>
          </w:p>
        </w:tc>
      </w:tr>
      <w:tr w:rsidR="008C2112" w:rsidRPr="00AA38E8" w:rsidTr="00F4318C">
        <w:tc>
          <w:tcPr>
            <w:tcW w:w="1779" w:type="dxa"/>
          </w:tcPr>
          <w:p w:rsidR="008C2112" w:rsidRPr="00AA38E8" w:rsidRDefault="008C2112" w:rsidP="00F4318C">
            <w:pPr>
              <w:spacing w:before="60"/>
              <w:rPr>
                <w:rFonts w:cs="Calibri"/>
                <w:b/>
                <w:bCs/>
                <w:sz w:val="16"/>
              </w:rPr>
            </w:pPr>
          </w:p>
        </w:tc>
        <w:tc>
          <w:tcPr>
            <w:tcW w:w="4179" w:type="dxa"/>
          </w:tcPr>
          <w:p w:rsidR="008C2112" w:rsidRPr="008C2112" w:rsidRDefault="008C2112" w:rsidP="00F4318C">
            <w:pPr>
              <w:spacing w:before="60"/>
              <w:rPr>
                <w:rFonts w:cs="Calibri"/>
                <w:sz w:val="16"/>
              </w:rPr>
            </w:pPr>
            <w:r w:rsidRPr="008C2112">
              <w:rPr>
                <w:rFonts w:cs="Calibri"/>
                <w:sz w:val="16"/>
              </w:rPr>
              <w:t>VehSpd_Kph_T_f32</w:t>
            </w:r>
          </w:p>
        </w:tc>
        <w:tc>
          <w:tcPr>
            <w:tcW w:w="990" w:type="dxa"/>
          </w:tcPr>
          <w:p w:rsidR="008C2112" w:rsidRPr="00AA38E8" w:rsidRDefault="008C2112" w:rsidP="00F4318C">
            <w:pPr>
              <w:spacing w:before="60"/>
              <w:rPr>
                <w:rFonts w:cs="Calibri"/>
                <w:sz w:val="16"/>
              </w:rPr>
            </w:pPr>
            <w:r>
              <w:rPr>
                <w:rFonts w:cs="Calibri"/>
                <w:sz w:val="16"/>
              </w:rPr>
              <w:t>float32</w:t>
            </w:r>
          </w:p>
        </w:tc>
        <w:tc>
          <w:tcPr>
            <w:tcW w:w="990" w:type="dxa"/>
          </w:tcPr>
          <w:p w:rsidR="008C2112" w:rsidRPr="00AA38E8" w:rsidRDefault="008C2112" w:rsidP="00F4318C">
            <w:pPr>
              <w:spacing w:before="60"/>
              <w:rPr>
                <w:rFonts w:cs="Calibri"/>
                <w:sz w:val="16"/>
              </w:rPr>
            </w:pPr>
            <w:r>
              <w:rPr>
                <w:rFonts w:cs="Calibri"/>
                <w:sz w:val="16"/>
              </w:rPr>
              <w:t>0</w:t>
            </w:r>
          </w:p>
        </w:tc>
        <w:tc>
          <w:tcPr>
            <w:tcW w:w="990" w:type="dxa"/>
          </w:tcPr>
          <w:p w:rsidR="008C2112" w:rsidRPr="00AA38E8" w:rsidRDefault="008C2112" w:rsidP="00F4318C">
            <w:pPr>
              <w:spacing w:before="60"/>
              <w:rPr>
                <w:rFonts w:cs="Calibri"/>
                <w:sz w:val="16"/>
              </w:rPr>
            </w:pPr>
            <w:r>
              <w:rPr>
                <w:rFonts w:cs="Calibri"/>
                <w:sz w:val="16"/>
              </w:rPr>
              <w:t>511</w:t>
            </w:r>
          </w:p>
        </w:tc>
      </w:tr>
      <w:tr w:rsidR="008C2112" w:rsidRPr="00AA38E8" w:rsidTr="00F4318C">
        <w:tc>
          <w:tcPr>
            <w:tcW w:w="1779" w:type="dxa"/>
          </w:tcPr>
          <w:p w:rsidR="008C2112" w:rsidRPr="00AA38E8" w:rsidRDefault="008C2112" w:rsidP="00F4318C">
            <w:pPr>
              <w:spacing w:before="60"/>
              <w:rPr>
                <w:rFonts w:cs="Calibri"/>
                <w:b/>
                <w:bCs/>
                <w:sz w:val="16"/>
              </w:rPr>
            </w:pPr>
          </w:p>
        </w:tc>
        <w:tc>
          <w:tcPr>
            <w:tcW w:w="4179" w:type="dxa"/>
          </w:tcPr>
          <w:p w:rsidR="008C2112" w:rsidRPr="008C2112" w:rsidRDefault="008C2112" w:rsidP="00F4318C">
            <w:pPr>
              <w:spacing w:before="60"/>
              <w:rPr>
                <w:rFonts w:cs="Calibri"/>
                <w:sz w:val="16"/>
              </w:rPr>
            </w:pPr>
            <w:r w:rsidRPr="008C2112">
              <w:rPr>
                <w:rFonts w:cs="Calibri"/>
                <w:sz w:val="16"/>
              </w:rPr>
              <w:t>MfgModCmd_MotNwtMtr_T_f32</w:t>
            </w:r>
          </w:p>
        </w:tc>
        <w:tc>
          <w:tcPr>
            <w:tcW w:w="990" w:type="dxa"/>
          </w:tcPr>
          <w:p w:rsidR="008C2112" w:rsidRPr="00AA38E8" w:rsidRDefault="008C2112" w:rsidP="00F4318C">
            <w:pPr>
              <w:spacing w:before="60"/>
              <w:rPr>
                <w:rFonts w:cs="Calibri"/>
                <w:sz w:val="16"/>
              </w:rPr>
            </w:pPr>
            <w:r>
              <w:rPr>
                <w:rFonts w:cs="Calibri"/>
                <w:sz w:val="16"/>
              </w:rPr>
              <w:t>float32</w:t>
            </w:r>
          </w:p>
        </w:tc>
        <w:tc>
          <w:tcPr>
            <w:tcW w:w="990" w:type="dxa"/>
          </w:tcPr>
          <w:p w:rsidR="008C2112" w:rsidRPr="00AA38E8" w:rsidRDefault="008C2112" w:rsidP="00F4318C">
            <w:pPr>
              <w:spacing w:before="60"/>
              <w:rPr>
                <w:rFonts w:cs="Calibri"/>
                <w:sz w:val="16"/>
              </w:rPr>
            </w:pPr>
            <w:r w:rsidRPr="008C2112">
              <w:rPr>
                <w:rFonts w:cs="Calibri"/>
                <w:sz w:val="16"/>
              </w:rPr>
              <w:t>-8.8</w:t>
            </w:r>
          </w:p>
        </w:tc>
        <w:tc>
          <w:tcPr>
            <w:tcW w:w="990" w:type="dxa"/>
          </w:tcPr>
          <w:p w:rsidR="008C2112" w:rsidRPr="00AA38E8" w:rsidRDefault="008C2112" w:rsidP="00F4318C">
            <w:pPr>
              <w:spacing w:before="60"/>
              <w:rPr>
                <w:rFonts w:cs="Calibri"/>
                <w:sz w:val="16"/>
              </w:rPr>
            </w:pPr>
            <w:r w:rsidRPr="008C2112">
              <w:rPr>
                <w:rFonts w:cs="Calibri"/>
                <w:sz w:val="16"/>
              </w:rPr>
              <w:t>8.8</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8C2112" w:rsidP="00F4318C">
            <w:pPr>
              <w:spacing w:before="60"/>
              <w:rPr>
                <w:rFonts w:cs="Calibri"/>
                <w:sz w:val="16"/>
              </w:rPr>
            </w:pPr>
            <w:r>
              <w:rPr>
                <w:rFonts w:cs="Calibri"/>
                <w:sz w:val="16"/>
              </w:rPr>
              <w:t>N/A</w:t>
            </w: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r>
    </w:tbl>
    <w:p w:rsidR="008C6874" w:rsidRDefault="008C6874" w:rsidP="00F527E9">
      <w:pPr>
        <w:pStyle w:val="Heading4"/>
      </w:pPr>
      <w:bookmarkStart w:id="73" w:name="_Toc421011541"/>
      <w:r>
        <w:t>Design Rationale</w:t>
      </w:r>
    </w:p>
    <w:p w:rsidR="008C2112" w:rsidRPr="008C2112" w:rsidRDefault="008C2112" w:rsidP="008C2112">
      <w:pPr>
        <w:rPr>
          <w:lang w:bidi="ar-SA"/>
        </w:rPr>
      </w:pPr>
      <w:proofErr w:type="gramStart"/>
      <w:r>
        <w:rPr>
          <w:lang w:bidi="ar-SA"/>
        </w:rPr>
        <w:t>Implementation of “</w:t>
      </w:r>
      <w:proofErr w:type="spellStart"/>
      <w:r w:rsidRPr="008C2112">
        <w:rPr>
          <w:lang w:bidi="ar-SA"/>
        </w:rPr>
        <w:t>ChkForFctlErr</w:t>
      </w:r>
      <w:proofErr w:type="spellEnd"/>
      <w:r>
        <w:rPr>
          <w:lang w:bidi="ar-SA"/>
        </w:rPr>
        <w:t>” Simulink block.</w:t>
      </w:r>
      <w:proofErr w:type="gramEnd"/>
    </w:p>
    <w:p w:rsidR="008C6874" w:rsidRPr="00AA38E8" w:rsidRDefault="008C6874" w:rsidP="00F527E9">
      <w:pPr>
        <w:pStyle w:val="Heading4"/>
      </w:pPr>
      <w:r>
        <w:t>Processing</w:t>
      </w:r>
      <w:bookmarkEnd w:id="73"/>
    </w:p>
    <w:p w:rsidR="008C6874" w:rsidRDefault="008C2112" w:rsidP="008C6874">
      <w:pPr>
        <w:rPr>
          <w:rFonts w:cs="Calibri"/>
        </w:rPr>
      </w:pPr>
      <w:r>
        <w:rPr>
          <w:rFonts w:cs="Calibri"/>
        </w:rPr>
        <w:t>Refer FDD</w:t>
      </w:r>
    </w:p>
    <w:p w:rsidR="008C6874" w:rsidRPr="00AA38E8" w:rsidRDefault="008C6874" w:rsidP="008C6874">
      <w:pPr>
        <w:pStyle w:val="Heading2"/>
        <w:spacing w:after="60"/>
        <w:rPr>
          <w:rFonts w:ascii="Calibri" w:hAnsi="Calibri" w:cs="Calibri"/>
        </w:rPr>
      </w:pPr>
      <w:bookmarkStart w:id="74" w:name="_Toc421011542"/>
      <w:bookmarkStart w:id="75" w:name="_Toc507592052"/>
      <w:r>
        <w:rPr>
          <w:rFonts w:ascii="Calibri" w:hAnsi="Calibri" w:cs="Calibri"/>
        </w:rPr>
        <w:t>GLOBAL</w:t>
      </w:r>
      <w:r w:rsidRPr="00AA38E8">
        <w:rPr>
          <w:rFonts w:ascii="Calibri" w:hAnsi="Calibri" w:cs="Calibri"/>
        </w:rPr>
        <w:t xml:space="preserve"> Function/Macro Definitions</w:t>
      </w:r>
      <w:bookmarkEnd w:id="74"/>
      <w:bookmarkEnd w:id="75"/>
    </w:p>
    <w:p w:rsidR="00C728E9" w:rsidRPr="005031F3" w:rsidRDefault="008C2112" w:rsidP="00C728E9">
      <w:pPr>
        <w:rPr>
          <w:rFonts w:cs="Calibri"/>
        </w:rPr>
      </w:pPr>
      <w:r>
        <w:rPr>
          <w:rFonts w:cs="Calibri"/>
        </w:rPr>
        <w:t>None</w:t>
      </w:r>
    </w:p>
    <w:p w:rsidR="00531B8C" w:rsidRDefault="00531B8C" w:rsidP="00531B8C">
      <w:pPr>
        <w:pStyle w:val="Heading1"/>
        <w:ind w:left="562" w:hanging="562"/>
        <w:rPr>
          <w:rFonts w:ascii="Calibri" w:hAnsi="Calibri" w:cs="Calibri"/>
        </w:rPr>
      </w:pPr>
      <w:bookmarkStart w:id="76" w:name="_Toc418080076"/>
      <w:bookmarkStart w:id="77" w:name="_Toc421709921"/>
      <w:bookmarkStart w:id="78" w:name="_Toc507592053"/>
      <w:r w:rsidRPr="002E3F2E">
        <w:rPr>
          <w:rFonts w:ascii="Calibri" w:hAnsi="Calibri"/>
        </w:rPr>
        <w:lastRenderedPageBreak/>
        <w:t>Known</w:t>
      </w:r>
      <w:r w:rsidRPr="00AA38E8">
        <w:rPr>
          <w:rFonts w:ascii="Calibri" w:hAnsi="Calibri" w:cs="Calibri"/>
        </w:rPr>
        <w:t xml:space="preserve"> Limitations with Design</w:t>
      </w:r>
      <w:bookmarkEnd w:id="76"/>
      <w:bookmarkEnd w:id="77"/>
      <w:bookmarkEnd w:id="78"/>
    </w:p>
    <w:p w:rsidR="00531B8C" w:rsidRDefault="008C2112" w:rsidP="00531B8C">
      <w:pPr>
        <w:rPr>
          <w:rFonts w:cs="Calibri"/>
        </w:rPr>
      </w:pPr>
      <w:r>
        <w:rPr>
          <w:rFonts w:cs="Calibri"/>
        </w:rPr>
        <w:t>None</w:t>
      </w:r>
    </w:p>
    <w:p w:rsidR="00531B8C" w:rsidRPr="00E75CFE" w:rsidRDefault="00531B8C" w:rsidP="00531B8C">
      <w:pPr>
        <w:pStyle w:val="Heading1"/>
        <w:ind w:left="562" w:hanging="562"/>
        <w:rPr>
          <w:rFonts w:ascii="Calibri" w:hAnsi="Calibri" w:cs="Calibri"/>
        </w:rPr>
      </w:pPr>
      <w:bookmarkStart w:id="79" w:name="_Toc382297449"/>
      <w:bookmarkStart w:id="80" w:name="_Toc418080077"/>
      <w:bookmarkStart w:id="81" w:name="_Toc421709922"/>
      <w:bookmarkStart w:id="82" w:name="_Toc507592054"/>
      <w:r w:rsidRPr="00E75CFE">
        <w:rPr>
          <w:rFonts w:ascii="Calibri" w:hAnsi="Calibri" w:cs="Calibri"/>
        </w:rPr>
        <w:lastRenderedPageBreak/>
        <w:t>UNIT TEST CONSIDERATION</w:t>
      </w:r>
      <w:bookmarkEnd w:id="79"/>
      <w:bookmarkEnd w:id="80"/>
      <w:bookmarkEnd w:id="81"/>
      <w:bookmarkEnd w:id="82"/>
    </w:p>
    <w:p w:rsidR="00531B8C" w:rsidRPr="00531B8C" w:rsidRDefault="004A7A4D" w:rsidP="008D29D3">
      <w:pPr>
        <w:rPr>
          <w:lang w:bidi="ar-SA"/>
        </w:rPr>
      </w:pPr>
      <w:r>
        <w:t>None</w:t>
      </w:r>
    </w:p>
    <w:p w:rsidR="00786BDF" w:rsidRPr="00A158C7" w:rsidRDefault="00786BDF" w:rsidP="00383598">
      <w:pPr>
        <w:pStyle w:val="Heading1A"/>
      </w:pPr>
      <w:bookmarkStart w:id="83" w:name="_Toc507592055"/>
      <w:r w:rsidRPr="00A158C7">
        <w:lastRenderedPageBreak/>
        <w:t>Abbreviations and Acronyms</w:t>
      </w:r>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103D59" w:rsidP="00540486">
            <w:pPr>
              <w:spacing w:before="60" w:after="60"/>
              <w:rPr>
                <w:szCs w:val="20"/>
              </w:rPr>
            </w:pPr>
            <w:r w:rsidRPr="00103D59">
              <w:rPr>
                <w:szCs w:val="20"/>
              </w:rPr>
              <w:t>FDD</w:t>
            </w:r>
          </w:p>
        </w:tc>
        <w:tc>
          <w:tcPr>
            <w:tcW w:w="6270" w:type="dxa"/>
            <w:shd w:val="clear" w:color="auto" w:fill="auto"/>
          </w:tcPr>
          <w:p w:rsidR="00786BDF" w:rsidRPr="00A158C7" w:rsidRDefault="00103D59" w:rsidP="00540486">
            <w:pPr>
              <w:spacing w:before="60" w:after="60"/>
              <w:rPr>
                <w:szCs w:val="20"/>
              </w:rPr>
            </w:pPr>
            <w:r w:rsidRPr="00103D59">
              <w:rPr>
                <w:szCs w:val="20"/>
              </w:rPr>
              <w:t>Functional Design Document. (See references)</w:t>
            </w:r>
          </w:p>
        </w:tc>
      </w:tr>
    </w:tbl>
    <w:p w:rsidR="0053510E" w:rsidRPr="00A158C7" w:rsidRDefault="005A77EF" w:rsidP="00383598">
      <w:pPr>
        <w:pStyle w:val="Heading1A"/>
      </w:pPr>
      <w:bookmarkStart w:id="84" w:name="_Toc507592056"/>
      <w:r w:rsidRPr="00A158C7">
        <w:lastRenderedPageBreak/>
        <w:t>Glossary</w:t>
      </w:r>
      <w:bookmarkEnd w:id="84"/>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85" w:name="_Toc507592057"/>
      <w:r w:rsidRPr="00A158C7">
        <w:lastRenderedPageBreak/>
        <w:t>References</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86" w:name="_Ref313612389"/>
            <w:r>
              <w:t xml:space="preserve">AUTOSAR Specification of Memory Mapping </w:t>
            </w:r>
            <w:r w:rsidR="00103D59">
              <w:t>(</w:t>
            </w:r>
            <w:proofErr w:type="spellStart"/>
            <w:r w:rsidR="00103D59">
              <w:t>Link:</w:t>
            </w:r>
            <w:hyperlink r:id="rId15" w:history="1">
              <w:r w:rsidR="00103D59" w:rsidRPr="00F35C33">
                <w:rPr>
                  <w:rStyle w:val="Hyperlink"/>
                </w:rPr>
                <w:t>AUTOSAR_SWS_MemoryMapping.pdf</w:t>
              </w:r>
              <w:proofErr w:type="spellEnd"/>
            </w:hyperlink>
            <w:r w:rsidR="00103D59">
              <w:t>)</w:t>
            </w:r>
            <w:bookmarkEnd w:id="86"/>
          </w:p>
        </w:tc>
        <w:tc>
          <w:tcPr>
            <w:tcW w:w="2091" w:type="dxa"/>
            <w:shd w:val="clear" w:color="auto" w:fill="auto"/>
          </w:tcPr>
          <w:p w:rsidR="00531B8C" w:rsidRDefault="00103D59" w:rsidP="00B758D2">
            <w:pPr>
              <w:rPr>
                <w:lang w:bidi="ar-SA"/>
              </w:rPr>
            </w:pPr>
            <w:r w:rsidRPr="00103D59">
              <w:t>v1.4.0 R4.0 Rev 3</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r w:rsidR="0025340D">
              <w:t>EA4</w:t>
            </w:r>
          </w:p>
        </w:tc>
        <w:tc>
          <w:tcPr>
            <w:tcW w:w="2091" w:type="dxa"/>
            <w:shd w:val="clear" w:color="auto" w:fill="auto"/>
          </w:tcPr>
          <w:p w:rsidR="00531B8C" w:rsidRDefault="00526AC8" w:rsidP="00B758D2">
            <w:pPr>
              <w:rPr>
                <w:lang w:bidi="ar-SA"/>
              </w:rPr>
            </w:pPr>
            <w:r>
              <w:rPr>
                <w:lang w:bidi="ar-SA"/>
              </w:rPr>
              <w:t>1.02</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5340D" w:rsidP="00B758D2">
            <w:pPr>
              <w:keepNext/>
            </w:pPr>
            <w:bookmarkStart w:id="87" w:name="_Ref335300243"/>
            <w:r>
              <w:t xml:space="preserve">EA4 </w:t>
            </w:r>
            <w:r w:rsidR="00531B8C" w:rsidRPr="00FC427F">
              <w:t>Software Naming Conventions</w:t>
            </w:r>
            <w:bookmarkEnd w:id="87"/>
          </w:p>
        </w:tc>
        <w:tc>
          <w:tcPr>
            <w:tcW w:w="2091" w:type="dxa"/>
            <w:shd w:val="clear" w:color="auto" w:fill="auto"/>
          </w:tcPr>
          <w:p w:rsidR="00531B8C" w:rsidRDefault="00F6125B" w:rsidP="00B758D2">
            <w:pPr>
              <w:rPr>
                <w:lang w:bidi="ar-SA"/>
              </w:rPr>
            </w:pPr>
            <w:r>
              <w:rPr>
                <w:lang w:bidi="ar-SA"/>
              </w:rPr>
              <w:t>1</w:t>
            </w:r>
            <w:r w:rsidR="00531B8C">
              <w:rPr>
                <w:lang w:bidi="ar-SA"/>
              </w:rPr>
              <w:t>.</w:t>
            </w:r>
            <w:r>
              <w:rPr>
                <w:lang w:bidi="ar-SA"/>
              </w:rPr>
              <w:t>01</w:t>
            </w:r>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531B8C" w:rsidP="00B758D2">
            <w:pPr>
              <w:keepNext/>
            </w:pPr>
            <w:bookmarkStart w:id="88" w:name="0AL0_1a67a9"/>
            <w:r w:rsidRPr="0025340D">
              <w:t>Software Design and Coding Standards</w:t>
            </w:r>
            <w:bookmarkEnd w:id="88"/>
          </w:p>
        </w:tc>
        <w:tc>
          <w:tcPr>
            <w:tcW w:w="2091" w:type="dxa"/>
            <w:shd w:val="clear" w:color="auto" w:fill="auto"/>
          </w:tcPr>
          <w:p w:rsidR="00531B8C" w:rsidRDefault="00531B8C" w:rsidP="00B758D2">
            <w:pPr>
              <w:rPr>
                <w:lang w:bidi="ar-SA"/>
              </w:rPr>
            </w:pPr>
            <w:r>
              <w:rPr>
                <w:lang w:bidi="ar-SA"/>
              </w:rPr>
              <w:t>2.</w:t>
            </w:r>
            <w:r w:rsidR="00526AC8">
              <w:rPr>
                <w:lang w:bidi="ar-SA"/>
              </w:rPr>
              <w:t>0</w:t>
            </w:r>
            <w:r w:rsidR="00F6125B">
              <w:rPr>
                <w:lang w:bidi="ar-SA"/>
              </w:rPr>
              <w:t>1</w:t>
            </w:r>
          </w:p>
        </w:tc>
      </w:tr>
      <w:tr w:rsidR="000E646E" w:rsidRPr="00A158C7" w:rsidTr="00B758D2">
        <w:tc>
          <w:tcPr>
            <w:tcW w:w="738" w:type="dxa"/>
            <w:shd w:val="clear" w:color="auto" w:fill="auto"/>
          </w:tcPr>
          <w:p w:rsidR="000E646E" w:rsidRDefault="000E646E" w:rsidP="00B758D2">
            <w:pPr>
              <w:jc w:val="center"/>
            </w:pPr>
            <w:r>
              <w:t>5</w:t>
            </w:r>
          </w:p>
        </w:tc>
        <w:tc>
          <w:tcPr>
            <w:tcW w:w="6458" w:type="dxa"/>
            <w:shd w:val="clear" w:color="auto" w:fill="auto"/>
          </w:tcPr>
          <w:p w:rsidR="000E646E" w:rsidRDefault="008C2112" w:rsidP="00B758D2">
            <w:pPr>
              <w:keepNext/>
            </w:pPr>
            <w:r w:rsidRPr="008C2112">
              <w:t>CF083A_BmwMotTqOvrlArbn_Design</w:t>
            </w:r>
          </w:p>
        </w:tc>
        <w:tc>
          <w:tcPr>
            <w:tcW w:w="2091" w:type="dxa"/>
            <w:shd w:val="clear" w:color="auto" w:fill="auto"/>
          </w:tcPr>
          <w:p w:rsidR="000E646E" w:rsidRDefault="0025340D" w:rsidP="00B758D2">
            <w:pPr>
              <w:rPr>
                <w:lang w:bidi="ar-SA"/>
              </w:rPr>
            </w:pPr>
            <w:r w:rsidRPr="0025340D">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714" w:rsidRDefault="00513714">
      <w:r>
        <w:separator/>
      </w:r>
    </w:p>
  </w:endnote>
  <w:endnote w:type="continuationSeparator" w:id="0">
    <w:p w:rsidR="00513714" w:rsidRDefault="0051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826508">
            <w:rPr>
              <w:sz w:val="16"/>
              <w:szCs w:val="16"/>
            </w:rPr>
            <w:t>BmwMotTqOvrlArbn</w:t>
          </w:r>
          <w:r>
            <w:rPr>
              <w:sz w:val="16"/>
              <w:szCs w:val="16"/>
            </w:rPr>
            <w:fldChar w:fldCharType="end"/>
          </w:r>
          <w:r w:rsidR="00A44142">
            <w:rPr>
              <w:sz w:val="16"/>
              <w:szCs w:val="16"/>
            </w:rPr>
            <w:t>_</w:t>
          </w:r>
          <w:r w:rsidR="00EA0A5A">
            <w:rPr>
              <w:sz w:val="16"/>
              <w:szCs w:val="16"/>
            </w:rPr>
            <w:t>MDD</w:t>
          </w:r>
          <w:proofErr w:type="spellEnd"/>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826508">
            <w:rPr>
              <w:sz w:val="16"/>
              <w:szCs w:val="16"/>
            </w:rPr>
            <w:t>EA4 01.00.01</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ins w:id="89" w:author="Byrski, Krzysztof" w:date="2018-07-03T10:04:00Z">
            <w:r w:rsidR="008D29D3">
              <w:rPr>
                <w:sz w:val="16"/>
                <w:szCs w:val="16"/>
              </w:rPr>
              <w:t>July 03, 2018</w:t>
            </w:r>
          </w:ins>
          <w:del w:id="90" w:author="Byrski, Krzysztof" w:date="2018-07-03T10:04:00Z">
            <w:r w:rsidR="004A7A4D" w:rsidDel="008D29D3">
              <w:rPr>
                <w:sz w:val="16"/>
                <w:szCs w:val="16"/>
              </w:rPr>
              <w:delText>June 22, 2018</w:delText>
            </w:r>
          </w:del>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8D29D3">
            <w:rPr>
              <w:b/>
              <w:noProof/>
              <w:sz w:val="16"/>
              <w:szCs w:val="16"/>
            </w:rPr>
            <w:t>10</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8D29D3">
            <w:rPr>
              <w:b/>
              <w:noProof/>
              <w:sz w:val="16"/>
              <w:szCs w:val="16"/>
            </w:rPr>
            <w:t>14</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714" w:rsidRDefault="00513714">
      <w:r>
        <w:separator/>
      </w:r>
    </w:p>
  </w:footnote>
  <w:footnote w:type="continuationSeparator" w:id="0">
    <w:p w:rsidR="00513714" w:rsidRDefault="005137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69A403E0"/>
    <w:multiLevelType w:val="hybridMultilevel"/>
    <w:tmpl w:val="AD88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6"/>
  </w:num>
  <w:num w:numId="23">
    <w:abstractNumId w:val="12"/>
  </w:num>
  <w:num w:numId="24">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C0"/>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81070"/>
    <w:rsid w:val="00096B85"/>
    <w:rsid w:val="000A0EC8"/>
    <w:rsid w:val="000A11FE"/>
    <w:rsid w:val="000A3A3E"/>
    <w:rsid w:val="000A5FB2"/>
    <w:rsid w:val="000B01C4"/>
    <w:rsid w:val="000B0DB8"/>
    <w:rsid w:val="000B37D5"/>
    <w:rsid w:val="000B5C1E"/>
    <w:rsid w:val="000B6648"/>
    <w:rsid w:val="000E0B71"/>
    <w:rsid w:val="000E102A"/>
    <w:rsid w:val="000E3512"/>
    <w:rsid w:val="000E548A"/>
    <w:rsid w:val="000E646E"/>
    <w:rsid w:val="00101127"/>
    <w:rsid w:val="00102C25"/>
    <w:rsid w:val="00103D59"/>
    <w:rsid w:val="00105535"/>
    <w:rsid w:val="00105C99"/>
    <w:rsid w:val="001063C7"/>
    <w:rsid w:val="00107593"/>
    <w:rsid w:val="00113021"/>
    <w:rsid w:val="00114319"/>
    <w:rsid w:val="00114979"/>
    <w:rsid w:val="001161D2"/>
    <w:rsid w:val="001278D4"/>
    <w:rsid w:val="00133350"/>
    <w:rsid w:val="00135743"/>
    <w:rsid w:val="001449F2"/>
    <w:rsid w:val="00144BD1"/>
    <w:rsid w:val="00145E51"/>
    <w:rsid w:val="00152242"/>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0EF"/>
    <w:rsid w:val="001C3CBB"/>
    <w:rsid w:val="001D2F1D"/>
    <w:rsid w:val="001D6053"/>
    <w:rsid w:val="001D7776"/>
    <w:rsid w:val="001E4877"/>
    <w:rsid w:val="001F0A02"/>
    <w:rsid w:val="001F7A45"/>
    <w:rsid w:val="00203950"/>
    <w:rsid w:val="00206564"/>
    <w:rsid w:val="0020703E"/>
    <w:rsid w:val="00210877"/>
    <w:rsid w:val="00210A18"/>
    <w:rsid w:val="00213F47"/>
    <w:rsid w:val="00216E0A"/>
    <w:rsid w:val="00217199"/>
    <w:rsid w:val="0022572C"/>
    <w:rsid w:val="00226086"/>
    <w:rsid w:val="002366F0"/>
    <w:rsid w:val="00237876"/>
    <w:rsid w:val="00241551"/>
    <w:rsid w:val="00246432"/>
    <w:rsid w:val="00246474"/>
    <w:rsid w:val="00246930"/>
    <w:rsid w:val="002518E0"/>
    <w:rsid w:val="00252485"/>
    <w:rsid w:val="0025340D"/>
    <w:rsid w:val="002540D9"/>
    <w:rsid w:val="00256656"/>
    <w:rsid w:val="00256CCC"/>
    <w:rsid w:val="00256D7F"/>
    <w:rsid w:val="00260133"/>
    <w:rsid w:val="00273A0B"/>
    <w:rsid w:val="00276E6F"/>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3598"/>
    <w:rsid w:val="003849A4"/>
    <w:rsid w:val="00385119"/>
    <w:rsid w:val="00387BF4"/>
    <w:rsid w:val="00393DBF"/>
    <w:rsid w:val="003A5B2A"/>
    <w:rsid w:val="003B197F"/>
    <w:rsid w:val="003B4A55"/>
    <w:rsid w:val="003D456D"/>
    <w:rsid w:val="003E2AAE"/>
    <w:rsid w:val="003F18D9"/>
    <w:rsid w:val="003F3205"/>
    <w:rsid w:val="004029F0"/>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46"/>
    <w:rsid w:val="00496E7C"/>
    <w:rsid w:val="00497491"/>
    <w:rsid w:val="004A0EA5"/>
    <w:rsid w:val="004A3AD6"/>
    <w:rsid w:val="004A7A4D"/>
    <w:rsid w:val="004C1331"/>
    <w:rsid w:val="004D0FAD"/>
    <w:rsid w:val="004D5D37"/>
    <w:rsid w:val="004E1F7D"/>
    <w:rsid w:val="004E39D0"/>
    <w:rsid w:val="004F3C64"/>
    <w:rsid w:val="005031F3"/>
    <w:rsid w:val="00507960"/>
    <w:rsid w:val="00510DB3"/>
    <w:rsid w:val="00513714"/>
    <w:rsid w:val="00514FCB"/>
    <w:rsid w:val="005200B6"/>
    <w:rsid w:val="00526AC8"/>
    <w:rsid w:val="00527EC6"/>
    <w:rsid w:val="00531B8C"/>
    <w:rsid w:val="0053510E"/>
    <w:rsid w:val="005366FA"/>
    <w:rsid w:val="00540080"/>
    <w:rsid w:val="00540486"/>
    <w:rsid w:val="00540749"/>
    <w:rsid w:val="00541D9D"/>
    <w:rsid w:val="00541E2D"/>
    <w:rsid w:val="0054769F"/>
    <w:rsid w:val="00551E95"/>
    <w:rsid w:val="00553CD9"/>
    <w:rsid w:val="00580C6B"/>
    <w:rsid w:val="00585674"/>
    <w:rsid w:val="0058629C"/>
    <w:rsid w:val="00586D44"/>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165B"/>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43DC"/>
    <w:rsid w:val="006D634C"/>
    <w:rsid w:val="006E1C97"/>
    <w:rsid w:val="006F2855"/>
    <w:rsid w:val="006F3B84"/>
    <w:rsid w:val="006F3CF4"/>
    <w:rsid w:val="00702C1E"/>
    <w:rsid w:val="00707BA6"/>
    <w:rsid w:val="00715441"/>
    <w:rsid w:val="007219DD"/>
    <w:rsid w:val="00722EA8"/>
    <w:rsid w:val="00725671"/>
    <w:rsid w:val="00727610"/>
    <w:rsid w:val="00737A19"/>
    <w:rsid w:val="007501B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26508"/>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B7E20"/>
    <w:rsid w:val="008C2112"/>
    <w:rsid w:val="008C31B1"/>
    <w:rsid w:val="008C4FBE"/>
    <w:rsid w:val="008C6874"/>
    <w:rsid w:val="008D1A6A"/>
    <w:rsid w:val="008D29D3"/>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1A2F"/>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44142"/>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4A06"/>
    <w:rsid w:val="00B10816"/>
    <w:rsid w:val="00B11BE8"/>
    <w:rsid w:val="00B154E6"/>
    <w:rsid w:val="00B21802"/>
    <w:rsid w:val="00B25D10"/>
    <w:rsid w:val="00B35242"/>
    <w:rsid w:val="00B35F84"/>
    <w:rsid w:val="00B372BB"/>
    <w:rsid w:val="00B42A38"/>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3763"/>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44E27"/>
    <w:rsid w:val="00C53F02"/>
    <w:rsid w:val="00C54CBD"/>
    <w:rsid w:val="00C62193"/>
    <w:rsid w:val="00C642B0"/>
    <w:rsid w:val="00C64761"/>
    <w:rsid w:val="00C70668"/>
    <w:rsid w:val="00C71EF8"/>
    <w:rsid w:val="00C728E9"/>
    <w:rsid w:val="00C7430F"/>
    <w:rsid w:val="00C74B84"/>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1F61"/>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5EAE"/>
    <w:rsid w:val="00E16D14"/>
    <w:rsid w:val="00E176AB"/>
    <w:rsid w:val="00E23E66"/>
    <w:rsid w:val="00E31AE9"/>
    <w:rsid w:val="00E3395D"/>
    <w:rsid w:val="00E35A9F"/>
    <w:rsid w:val="00E3609B"/>
    <w:rsid w:val="00E36420"/>
    <w:rsid w:val="00E46EBF"/>
    <w:rsid w:val="00E51408"/>
    <w:rsid w:val="00E52161"/>
    <w:rsid w:val="00E559A7"/>
    <w:rsid w:val="00E61FD9"/>
    <w:rsid w:val="00E6550B"/>
    <w:rsid w:val="00E9004B"/>
    <w:rsid w:val="00EA0A5A"/>
    <w:rsid w:val="00EA77CA"/>
    <w:rsid w:val="00EB1228"/>
    <w:rsid w:val="00ED3D2B"/>
    <w:rsid w:val="00EE263E"/>
    <w:rsid w:val="00EE26AB"/>
    <w:rsid w:val="00EE33FE"/>
    <w:rsid w:val="00EE3BBC"/>
    <w:rsid w:val="00EF190F"/>
    <w:rsid w:val="00F1257A"/>
    <w:rsid w:val="00F21A35"/>
    <w:rsid w:val="00F33BD1"/>
    <w:rsid w:val="00F36729"/>
    <w:rsid w:val="00F36CC2"/>
    <w:rsid w:val="00F417BB"/>
    <w:rsid w:val="00F4318C"/>
    <w:rsid w:val="00F43F8E"/>
    <w:rsid w:val="00F51C8D"/>
    <w:rsid w:val="00F527E9"/>
    <w:rsid w:val="00F56F9A"/>
    <w:rsid w:val="00F602B0"/>
    <w:rsid w:val="00F6125B"/>
    <w:rsid w:val="00F651F5"/>
    <w:rsid w:val="00F727CE"/>
    <w:rsid w:val="00F737FE"/>
    <w:rsid w:val="00F803EF"/>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autosar.org/fileadmin/files/standards/classic/4-0/software-architecture/implementation-integration/standard/AUTOSAR_SWS_MemoryMapping.pdf"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06"/>
    <w:rsid w:val="00060A7A"/>
    <w:rsid w:val="00082165"/>
    <w:rsid w:val="001C3B7D"/>
    <w:rsid w:val="0025208C"/>
    <w:rsid w:val="002A096F"/>
    <w:rsid w:val="002F7FF4"/>
    <w:rsid w:val="00504006"/>
    <w:rsid w:val="005D522B"/>
    <w:rsid w:val="006E7693"/>
    <w:rsid w:val="00765416"/>
    <w:rsid w:val="008422F6"/>
    <w:rsid w:val="009369E8"/>
    <w:rsid w:val="0096377A"/>
    <w:rsid w:val="00976E9E"/>
    <w:rsid w:val="00992828"/>
    <w:rsid w:val="00FC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D3F880FE-906E-4D01-8F00-5EE195791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70</TotalTime>
  <Pages>14</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7001</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Byrski, Krzysztof</cp:lastModifiedBy>
  <cp:revision>38</cp:revision>
  <cp:lastPrinted>2014-12-17T17:01:00Z</cp:lastPrinted>
  <dcterms:created xsi:type="dcterms:W3CDTF">2017-05-19T07:49:00Z</dcterms:created>
  <dcterms:modified xsi:type="dcterms:W3CDTF">2018-07-03T08:07:00Z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BmwMotTqOvrlArbn</vt:lpwstr>
  </property>
  <property fmtid="{D5CDD505-2E9C-101B-9397-08002B2CF9AE}" pid="3" name="Template Version">
    <vt:lpwstr>EA4 01.00.01</vt:lpwstr>
  </property>
  <property fmtid="{D5CDD505-2E9C-101B-9397-08002B2CF9AE}" pid="4" name="Release Date">
    <vt:lpwstr>July 03,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