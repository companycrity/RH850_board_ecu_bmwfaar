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BE17FFAA098649E49CB73C73487B12AE"/>
        </w:placeholder>
        <w:dataBinding w:prefixMappings="xmlns:ns0='http://purl.org/dc/elements/1.1/' xmlns:ns1='http://schemas.openxmlformats.org/package/2006/metadata/core-properties' " w:xpath="/ns1:coreProperties[1]/ns0:title[1]" w:storeItemID="{6C3C8BC8-F283-45AE-878A-BAB7291924A1}"/>
        <w:text/>
      </w:sdt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F5243E" w:rsidP="007E0373">
      <w:pPr>
        <w:tabs>
          <w:tab w:val="left" w:pos="4320"/>
          <w:tab w:val="left" w:pos="8640"/>
        </w:tabs>
        <w:spacing w:before="120" w:after="360"/>
        <w:jc w:val="center"/>
        <w:rPr>
          <w:b/>
          <w:sz w:val="36"/>
        </w:rPr>
      </w:pPr>
      <w:r>
        <w:rPr>
          <w:rFonts w:cs="Calibri"/>
          <w:b/>
          <w:sz w:val="48"/>
          <w:szCs w:val="48"/>
        </w:rPr>
        <w:t>CDD_NxtrTi</w:t>
      </w:r>
    </w:p>
    <w:p w:rsidR="005E61CD" w:rsidRPr="007E0373" w:rsidRDefault="005E61CD" w:rsidP="007E0373">
      <w:pPr>
        <w:tabs>
          <w:tab w:val="left" w:pos="4320"/>
          <w:tab w:val="left" w:pos="8640"/>
        </w:tabs>
        <w:spacing w:before="120" w:after="360"/>
        <w:jc w:val="center"/>
        <w:rPr>
          <w:b/>
          <w:sz w:val="36"/>
        </w:rPr>
      </w:pPr>
    </w:p>
    <w:p w:rsidR="005E61CD" w:rsidRPr="007E0373" w:rsidRDefault="00174929" w:rsidP="007E0373">
      <w:pPr>
        <w:tabs>
          <w:tab w:val="left" w:pos="4320"/>
          <w:tab w:val="left" w:pos="8640"/>
        </w:tabs>
        <w:spacing w:before="120" w:after="360"/>
        <w:jc w:val="center"/>
        <w:rPr>
          <w:b/>
          <w:sz w:val="36"/>
        </w:rPr>
      </w:pPr>
      <w:del w:id="0" w:author="Avinash James" w:date="2017-08-23T09:22:00Z">
        <w:r w:rsidDel="00450686">
          <w:rPr>
            <w:b/>
            <w:sz w:val="36"/>
          </w:rPr>
          <w:delText xml:space="preserve">May </w:delText>
        </w:r>
      </w:del>
      <w:ins w:id="1" w:author="Avinash James" w:date="2017-08-23T09:22:00Z">
        <w:r w:rsidR="00450686">
          <w:rPr>
            <w:b/>
            <w:sz w:val="36"/>
          </w:rPr>
          <w:t xml:space="preserve">Aug </w:t>
        </w:r>
      </w:ins>
      <w:del w:id="2" w:author="Avinash James" w:date="2017-08-23T09:22:00Z">
        <w:r w:rsidR="00F5243E" w:rsidDel="00450686">
          <w:rPr>
            <w:b/>
            <w:sz w:val="36"/>
          </w:rPr>
          <w:delText>1</w:delText>
        </w:r>
        <w:r w:rsidDel="00450686">
          <w:rPr>
            <w:b/>
            <w:sz w:val="36"/>
          </w:rPr>
          <w:delText>1</w:delText>
        </w:r>
      </w:del>
      <w:ins w:id="3" w:author="Avinash James" w:date="2017-08-23T09:22:00Z">
        <w:r w:rsidR="00450686">
          <w:rPr>
            <w:b/>
            <w:sz w:val="36"/>
          </w:rPr>
          <w:t>23</w:t>
        </w:r>
      </w:ins>
      <w:r w:rsidR="00B6635D">
        <w:rPr>
          <w:b/>
          <w:sz w:val="36"/>
        </w:rPr>
        <w:t>,</w:t>
      </w:r>
      <w:r w:rsidR="00F5243E">
        <w:rPr>
          <w:b/>
          <w:sz w:val="36"/>
        </w:rPr>
        <w:t xml:space="preserve"> 2017</w:t>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F5243E">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F5243E">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F5243E">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4B4F6E" w:rsidP="00891F29">
      <w:pPr>
        <w:tabs>
          <w:tab w:val="left" w:pos="4320"/>
          <w:tab w:val="left" w:pos="8640"/>
        </w:tabs>
        <w:jc w:val="center"/>
        <w:rPr>
          <w:b/>
          <w:sz w:val="24"/>
        </w:rPr>
      </w:pPr>
      <w:r>
        <w:rPr>
          <w:b/>
          <w:sz w:val="24"/>
        </w:rPr>
        <w:t>Shawn Penning</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F5243E">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F5243E">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2"/>
        <w:gridCol w:w="2170"/>
        <w:gridCol w:w="1356"/>
        <w:gridCol w:w="1447"/>
      </w:tblGrid>
      <w:tr w:rsidR="00AA5AF7" w:rsidRPr="00AA38E8" w:rsidTr="00AA5AF7">
        <w:trPr>
          <w:trHeight w:val="395"/>
        </w:trPr>
        <w:tc>
          <w:tcPr>
            <w:tcW w:w="2532" w:type="dxa"/>
          </w:tcPr>
          <w:p w:rsidR="00AA5AF7" w:rsidRPr="00AA38E8" w:rsidRDefault="00AA5AF7" w:rsidP="00D229A6">
            <w:pPr>
              <w:jc w:val="center"/>
              <w:rPr>
                <w:rFonts w:cs="Calibri"/>
                <w:b/>
              </w:rPr>
            </w:pPr>
            <w:bookmarkStart w:id="4" w:name="_Toc348792978"/>
            <w:bookmarkStart w:id="5" w:name="_Toc348793074"/>
            <w:bookmarkStart w:id="6" w:name="_Toc348793965"/>
            <w:bookmarkStart w:id="7" w:name="_Toc349459173"/>
            <w:bookmarkStart w:id="8" w:name="_Toc349621609"/>
            <w:r w:rsidRPr="00AA38E8">
              <w:rPr>
                <w:rFonts w:cs="Calibri"/>
                <w:b/>
              </w:rPr>
              <w:t>Description</w:t>
            </w:r>
          </w:p>
        </w:tc>
        <w:tc>
          <w:tcPr>
            <w:tcW w:w="2170" w:type="dxa"/>
          </w:tcPr>
          <w:p w:rsidR="00AA5AF7" w:rsidRPr="00AA38E8" w:rsidRDefault="00AA5AF7" w:rsidP="00D229A6">
            <w:pPr>
              <w:jc w:val="center"/>
              <w:rPr>
                <w:rFonts w:cs="Calibri"/>
                <w:b/>
              </w:rPr>
            </w:pPr>
            <w:r w:rsidRPr="00AA38E8">
              <w:rPr>
                <w:rFonts w:cs="Calibri"/>
                <w:b/>
              </w:rPr>
              <w:t>Author</w:t>
            </w:r>
          </w:p>
        </w:tc>
        <w:tc>
          <w:tcPr>
            <w:tcW w:w="1356" w:type="dxa"/>
          </w:tcPr>
          <w:p w:rsidR="00AA5AF7" w:rsidRPr="00AA38E8" w:rsidRDefault="00AA5AF7" w:rsidP="00D229A6">
            <w:pPr>
              <w:jc w:val="center"/>
              <w:rPr>
                <w:rFonts w:cs="Calibri"/>
                <w:b/>
              </w:rPr>
            </w:pPr>
            <w:r w:rsidRPr="00AA38E8">
              <w:rPr>
                <w:rFonts w:cs="Calibri"/>
                <w:b/>
              </w:rPr>
              <w:t>Version</w:t>
            </w:r>
          </w:p>
        </w:tc>
        <w:tc>
          <w:tcPr>
            <w:tcW w:w="1447" w:type="dxa"/>
          </w:tcPr>
          <w:p w:rsidR="00AA5AF7" w:rsidRPr="00AA38E8" w:rsidRDefault="00AA5AF7" w:rsidP="00D229A6">
            <w:pPr>
              <w:jc w:val="center"/>
              <w:rPr>
                <w:rFonts w:cs="Calibri"/>
                <w:b/>
              </w:rPr>
            </w:pPr>
            <w:r w:rsidRPr="00AA38E8">
              <w:rPr>
                <w:rFonts w:cs="Calibri"/>
                <w:b/>
              </w:rPr>
              <w:t>Date</w:t>
            </w:r>
          </w:p>
        </w:tc>
      </w:tr>
      <w:tr w:rsidR="00AA5AF7" w:rsidRPr="00AA38E8" w:rsidTr="00AA5AF7">
        <w:trPr>
          <w:trHeight w:val="395"/>
        </w:trPr>
        <w:tc>
          <w:tcPr>
            <w:tcW w:w="2532" w:type="dxa"/>
          </w:tcPr>
          <w:p w:rsidR="00AA5AF7" w:rsidRPr="00AA38E8" w:rsidRDefault="00AA5AF7" w:rsidP="00D229A6">
            <w:pPr>
              <w:rPr>
                <w:rFonts w:cs="Calibri"/>
              </w:rPr>
            </w:pPr>
            <w:r>
              <w:rPr>
                <w:rFonts w:cs="Calibri"/>
              </w:rPr>
              <w:t>Initial Version</w:t>
            </w:r>
          </w:p>
        </w:tc>
        <w:tc>
          <w:tcPr>
            <w:tcW w:w="2170" w:type="dxa"/>
          </w:tcPr>
          <w:p w:rsidR="00AA5AF7" w:rsidRPr="00AA38E8" w:rsidRDefault="00AA5AF7" w:rsidP="00D229A6">
            <w:pPr>
              <w:rPr>
                <w:rFonts w:cs="Calibri"/>
              </w:rPr>
            </w:pPr>
            <w:r>
              <w:rPr>
                <w:rFonts w:cs="Calibri"/>
              </w:rPr>
              <w:t>Shawn Penning</w:t>
            </w:r>
          </w:p>
        </w:tc>
        <w:tc>
          <w:tcPr>
            <w:tcW w:w="1356" w:type="dxa"/>
          </w:tcPr>
          <w:p w:rsidR="00AA5AF7" w:rsidRPr="00AA38E8" w:rsidRDefault="00AA5AF7" w:rsidP="00DB0645">
            <w:pPr>
              <w:jc w:val="center"/>
              <w:rPr>
                <w:rFonts w:cs="Calibri"/>
              </w:rPr>
            </w:pPr>
            <w:r>
              <w:rPr>
                <w:rFonts w:cs="Calibri"/>
              </w:rPr>
              <w:t>1.0</w:t>
            </w:r>
          </w:p>
        </w:tc>
        <w:tc>
          <w:tcPr>
            <w:tcW w:w="1447" w:type="dxa"/>
          </w:tcPr>
          <w:p w:rsidR="00AA5AF7" w:rsidRPr="00AA38E8" w:rsidRDefault="00AA5AF7" w:rsidP="00D229A6">
            <w:pPr>
              <w:rPr>
                <w:rFonts w:cs="Calibri"/>
              </w:rPr>
            </w:pPr>
            <w:r>
              <w:rPr>
                <w:rFonts w:cs="Calibri"/>
              </w:rPr>
              <w:t>01-May-2017</w:t>
            </w:r>
          </w:p>
        </w:tc>
      </w:tr>
      <w:tr w:rsidR="00450686" w:rsidRPr="00AA38E8" w:rsidTr="00AA5AF7">
        <w:trPr>
          <w:trHeight w:val="395"/>
          <w:ins w:id="9" w:author="Avinash James" w:date="2017-08-23T09:27:00Z"/>
        </w:trPr>
        <w:tc>
          <w:tcPr>
            <w:tcW w:w="2532" w:type="dxa"/>
          </w:tcPr>
          <w:p w:rsidR="00450686" w:rsidRDefault="00450686" w:rsidP="00D229A6">
            <w:pPr>
              <w:rPr>
                <w:ins w:id="10" w:author="Avinash James" w:date="2017-08-23T09:27:00Z"/>
                <w:rFonts w:cs="Calibri"/>
              </w:rPr>
            </w:pPr>
            <w:ins w:id="11" w:author="Avinash James" w:date="2017-08-23T09:27:00Z">
              <w:r>
                <w:rPr>
                  <w:rFonts w:cs="Calibri"/>
                </w:rPr>
                <w:t>Updated for error injection</w:t>
              </w:r>
            </w:ins>
          </w:p>
        </w:tc>
        <w:tc>
          <w:tcPr>
            <w:tcW w:w="2170" w:type="dxa"/>
          </w:tcPr>
          <w:p w:rsidR="00450686" w:rsidRDefault="00450686" w:rsidP="00D229A6">
            <w:pPr>
              <w:rPr>
                <w:ins w:id="12" w:author="Avinash James" w:date="2017-08-23T09:27:00Z"/>
                <w:rFonts w:cs="Calibri"/>
              </w:rPr>
            </w:pPr>
            <w:ins w:id="13" w:author="Avinash James" w:date="2017-08-23T09:27:00Z">
              <w:r>
                <w:rPr>
                  <w:rFonts w:cs="Calibri"/>
                </w:rPr>
                <w:t>Avinash James</w:t>
              </w:r>
            </w:ins>
          </w:p>
        </w:tc>
        <w:tc>
          <w:tcPr>
            <w:tcW w:w="1356" w:type="dxa"/>
          </w:tcPr>
          <w:p w:rsidR="00450686" w:rsidRDefault="00450686" w:rsidP="00DB0645">
            <w:pPr>
              <w:jc w:val="center"/>
              <w:rPr>
                <w:ins w:id="14" w:author="Avinash James" w:date="2017-08-23T09:27:00Z"/>
                <w:rFonts w:cs="Calibri"/>
              </w:rPr>
            </w:pPr>
            <w:ins w:id="15" w:author="Avinash James" w:date="2017-08-23T09:27:00Z">
              <w:r>
                <w:rPr>
                  <w:rFonts w:cs="Calibri"/>
                </w:rPr>
                <w:t>2.0</w:t>
              </w:r>
            </w:ins>
          </w:p>
        </w:tc>
        <w:tc>
          <w:tcPr>
            <w:tcW w:w="1447" w:type="dxa"/>
          </w:tcPr>
          <w:p w:rsidR="00450686" w:rsidRDefault="00450686" w:rsidP="00D229A6">
            <w:pPr>
              <w:rPr>
                <w:ins w:id="16" w:author="Avinash James" w:date="2017-08-23T09:27:00Z"/>
                <w:rFonts w:cs="Calibri"/>
              </w:rPr>
            </w:pPr>
            <w:ins w:id="17" w:author="Avinash James" w:date="2017-08-23T09:27:00Z">
              <w:r>
                <w:rPr>
                  <w:rFonts w:cs="Calibri"/>
                </w:rPr>
                <w:t>23-Aug-2017</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4C4D10" w:rsidRDefault="00891F29">
      <w:pPr>
        <w:pStyle w:val="TOC1"/>
        <w:rPr>
          <w:ins w:id="18" w:author="Avinash James" w:date="2017-08-23T09:28:00Z"/>
          <w:rFonts w:eastAsiaTheme="minorEastAsia"/>
          <w:b w:val="0"/>
          <w:color w:val="auto"/>
          <w:kern w:val="0"/>
          <w:sz w:val="22"/>
          <w:szCs w:val="22"/>
          <w:lang w:val="en-US"/>
        </w:rPr>
      </w:pPr>
      <w:r w:rsidRPr="00C728E9">
        <w:rPr>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ins w:id="19" w:author="Avinash James" w:date="2017-08-23T09:28:00Z">
        <w:r w:rsidR="004C4D10" w:rsidRPr="00B359FF">
          <w:rPr>
            <w:rStyle w:val="Hyperlink"/>
          </w:rPr>
          <w:fldChar w:fldCharType="begin"/>
        </w:r>
        <w:r w:rsidR="004C4D10" w:rsidRPr="00B359FF">
          <w:rPr>
            <w:rStyle w:val="Hyperlink"/>
          </w:rPr>
          <w:instrText xml:space="preserve"> </w:instrText>
        </w:r>
        <w:r w:rsidR="004C4D10">
          <w:instrText>HYPERLINK \l "_Toc491243828"</w:instrText>
        </w:r>
        <w:r w:rsidR="004C4D10" w:rsidRPr="00B359FF">
          <w:rPr>
            <w:rStyle w:val="Hyperlink"/>
          </w:rPr>
          <w:instrText xml:space="preserve"> </w:instrText>
        </w:r>
        <w:r w:rsidR="004C4D10" w:rsidRPr="00B359FF">
          <w:rPr>
            <w:rStyle w:val="Hyperlink"/>
          </w:rPr>
        </w:r>
        <w:r w:rsidR="004C4D10" w:rsidRPr="00B359FF">
          <w:rPr>
            <w:rStyle w:val="Hyperlink"/>
          </w:rPr>
          <w:fldChar w:fldCharType="separate"/>
        </w:r>
        <w:r w:rsidR="004C4D10" w:rsidRPr="00B359FF">
          <w:rPr>
            <w:rStyle w:val="Hyperlink"/>
          </w:rPr>
          <w:t>1</w:t>
        </w:r>
        <w:r w:rsidR="004C4D10">
          <w:rPr>
            <w:rFonts w:eastAsiaTheme="minorEastAsia"/>
            <w:b w:val="0"/>
            <w:color w:val="auto"/>
            <w:kern w:val="0"/>
            <w:sz w:val="22"/>
            <w:szCs w:val="22"/>
            <w:lang w:val="en-US"/>
          </w:rPr>
          <w:tab/>
        </w:r>
        <w:r w:rsidR="004C4D10" w:rsidRPr="00B359FF">
          <w:rPr>
            <w:rStyle w:val="Hyperlink"/>
          </w:rPr>
          <w:t>Introduction</w:t>
        </w:r>
        <w:r w:rsidR="004C4D10">
          <w:rPr>
            <w:webHidden/>
          </w:rPr>
          <w:tab/>
        </w:r>
        <w:r w:rsidR="004C4D10">
          <w:rPr>
            <w:webHidden/>
          </w:rPr>
          <w:fldChar w:fldCharType="begin"/>
        </w:r>
        <w:r w:rsidR="004C4D10">
          <w:rPr>
            <w:webHidden/>
          </w:rPr>
          <w:instrText xml:space="preserve"> PAGEREF _Toc491243828 \h </w:instrText>
        </w:r>
        <w:r w:rsidR="004C4D10">
          <w:rPr>
            <w:webHidden/>
          </w:rPr>
        </w:r>
      </w:ins>
      <w:r w:rsidR="004C4D10">
        <w:rPr>
          <w:webHidden/>
        </w:rPr>
        <w:fldChar w:fldCharType="separate"/>
      </w:r>
      <w:ins w:id="20" w:author="Avinash James" w:date="2017-08-23T09:28:00Z">
        <w:r w:rsidR="004C4D10">
          <w:rPr>
            <w:webHidden/>
          </w:rPr>
          <w:t>5</w:t>
        </w:r>
        <w:r w:rsidR="004C4D10">
          <w:rPr>
            <w:webHidden/>
          </w:rPr>
          <w:fldChar w:fldCharType="end"/>
        </w:r>
        <w:r w:rsidR="004C4D10" w:rsidRPr="00B359FF">
          <w:rPr>
            <w:rStyle w:val="Hyperlink"/>
          </w:rPr>
          <w:fldChar w:fldCharType="end"/>
        </w:r>
      </w:ins>
    </w:p>
    <w:p w:rsidR="004C4D10" w:rsidRDefault="004C4D10">
      <w:pPr>
        <w:pStyle w:val="TOC2"/>
        <w:rPr>
          <w:ins w:id="21" w:author="Avinash James" w:date="2017-08-23T09:28:00Z"/>
          <w:rFonts w:asciiTheme="minorHAnsi" w:eastAsiaTheme="minorEastAsia" w:hAnsiTheme="minorHAnsi"/>
          <w:color w:val="auto"/>
          <w:kern w:val="0"/>
          <w:szCs w:val="22"/>
        </w:rPr>
      </w:pPr>
      <w:ins w:id="22" w:author="Avinash James" w:date="2017-08-23T09:28:00Z">
        <w:r w:rsidRPr="00B359FF">
          <w:rPr>
            <w:rStyle w:val="Hyperlink"/>
          </w:rPr>
          <w:fldChar w:fldCharType="begin"/>
        </w:r>
        <w:r w:rsidRPr="00B359FF">
          <w:rPr>
            <w:rStyle w:val="Hyperlink"/>
          </w:rPr>
          <w:instrText xml:space="preserve"> </w:instrText>
        </w:r>
        <w:r>
          <w:instrText>HYPERLINK \l "_Toc491243829"</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Pr>
          <w:t>1.1</w:t>
        </w:r>
        <w:r>
          <w:rPr>
            <w:rFonts w:asciiTheme="minorHAnsi" w:eastAsiaTheme="minorEastAsia" w:hAnsiTheme="minorHAnsi"/>
            <w:color w:val="auto"/>
            <w:kern w:val="0"/>
            <w:szCs w:val="22"/>
          </w:rPr>
          <w:tab/>
        </w:r>
        <w:r w:rsidRPr="00B359FF">
          <w:rPr>
            <w:rStyle w:val="Hyperlink"/>
          </w:rPr>
          <w:t>Purpose</w:t>
        </w:r>
        <w:r>
          <w:rPr>
            <w:webHidden/>
          </w:rPr>
          <w:tab/>
        </w:r>
        <w:r>
          <w:rPr>
            <w:webHidden/>
          </w:rPr>
          <w:fldChar w:fldCharType="begin"/>
        </w:r>
        <w:r>
          <w:rPr>
            <w:webHidden/>
          </w:rPr>
          <w:instrText xml:space="preserve"> PAGEREF _Toc491243829 \h </w:instrText>
        </w:r>
        <w:r>
          <w:rPr>
            <w:webHidden/>
          </w:rPr>
        </w:r>
      </w:ins>
      <w:r>
        <w:rPr>
          <w:webHidden/>
        </w:rPr>
        <w:fldChar w:fldCharType="separate"/>
      </w:r>
      <w:ins w:id="23" w:author="Avinash James" w:date="2017-08-23T09:28:00Z">
        <w:r>
          <w:rPr>
            <w:webHidden/>
          </w:rPr>
          <w:t>5</w:t>
        </w:r>
        <w:r>
          <w:rPr>
            <w:webHidden/>
          </w:rPr>
          <w:fldChar w:fldCharType="end"/>
        </w:r>
        <w:r w:rsidRPr="00B359FF">
          <w:rPr>
            <w:rStyle w:val="Hyperlink"/>
          </w:rPr>
          <w:fldChar w:fldCharType="end"/>
        </w:r>
      </w:ins>
    </w:p>
    <w:p w:rsidR="004C4D10" w:rsidRDefault="004C4D10">
      <w:pPr>
        <w:pStyle w:val="TOC2"/>
        <w:rPr>
          <w:ins w:id="24" w:author="Avinash James" w:date="2017-08-23T09:28:00Z"/>
          <w:rFonts w:asciiTheme="minorHAnsi" w:eastAsiaTheme="minorEastAsia" w:hAnsiTheme="minorHAnsi"/>
          <w:color w:val="auto"/>
          <w:kern w:val="0"/>
          <w:szCs w:val="22"/>
        </w:rPr>
      </w:pPr>
      <w:ins w:id="25" w:author="Avinash James" w:date="2017-08-23T09:28:00Z">
        <w:r w:rsidRPr="00B359FF">
          <w:rPr>
            <w:rStyle w:val="Hyperlink"/>
          </w:rPr>
          <w:fldChar w:fldCharType="begin"/>
        </w:r>
        <w:r w:rsidRPr="00B359FF">
          <w:rPr>
            <w:rStyle w:val="Hyperlink"/>
          </w:rPr>
          <w:instrText xml:space="preserve"> </w:instrText>
        </w:r>
        <w:r>
          <w:instrText>HYPERLINK \l "_Toc491243830"</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Pr>
          <w:t>1.2</w:t>
        </w:r>
        <w:r>
          <w:rPr>
            <w:rFonts w:asciiTheme="minorHAnsi" w:eastAsiaTheme="minorEastAsia" w:hAnsiTheme="minorHAnsi"/>
            <w:color w:val="auto"/>
            <w:kern w:val="0"/>
            <w:szCs w:val="22"/>
          </w:rPr>
          <w:tab/>
        </w:r>
        <w:r w:rsidRPr="00B359FF">
          <w:rPr>
            <w:rStyle w:val="Hyperlink"/>
          </w:rPr>
          <w:t>Scope</w:t>
        </w:r>
        <w:r>
          <w:rPr>
            <w:webHidden/>
          </w:rPr>
          <w:tab/>
        </w:r>
        <w:r>
          <w:rPr>
            <w:webHidden/>
          </w:rPr>
          <w:fldChar w:fldCharType="begin"/>
        </w:r>
        <w:r>
          <w:rPr>
            <w:webHidden/>
          </w:rPr>
          <w:instrText xml:space="preserve"> PAGEREF _Toc491243830 \h </w:instrText>
        </w:r>
        <w:r>
          <w:rPr>
            <w:webHidden/>
          </w:rPr>
        </w:r>
      </w:ins>
      <w:r>
        <w:rPr>
          <w:webHidden/>
        </w:rPr>
        <w:fldChar w:fldCharType="separate"/>
      </w:r>
      <w:ins w:id="26" w:author="Avinash James" w:date="2017-08-23T09:28:00Z">
        <w:r>
          <w:rPr>
            <w:webHidden/>
          </w:rPr>
          <w:t>5</w:t>
        </w:r>
        <w:r>
          <w:rPr>
            <w:webHidden/>
          </w:rPr>
          <w:fldChar w:fldCharType="end"/>
        </w:r>
        <w:r w:rsidRPr="00B359FF">
          <w:rPr>
            <w:rStyle w:val="Hyperlink"/>
          </w:rPr>
          <w:fldChar w:fldCharType="end"/>
        </w:r>
      </w:ins>
    </w:p>
    <w:p w:rsidR="004C4D10" w:rsidRDefault="004C4D10">
      <w:pPr>
        <w:pStyle w:val="TOC1"/>
        <w:rPr>
          <w:ins w:id="27" w:author="Avinash James" w:date="2017-08-23T09:28:00Z"/>
          <w:rFonts w:eastAsiaTheme="minorEastAsia"/>
          <w:b w:val="0"/>
          <w:color w:val="auto"/>
          <w:kern w:val="0"/>
          <w:sz w:val="22"/>
          <w:szCs w:val="22"/>
          <w:lang w:val="en-US"/>
        </w:rPr>
      </w:pPr>
      <w:ins w:id="28" w:author="Avinash James" w:date="2017-08-23T09:28:00Z">
        <w:r w:rsidRPr="00B359FF">
          <w:rPr>
            <w:rStyle w:val="Hyperlink"/>
          </w:rPr>
          <w:fldChar w:fldCharType="begin"/>
        </w:r>
        <w:r w:rsidRPr="00B359FF">
          <w:rPr>
            <w:rStyle w:val="Hyperlink"/>
          </w:rPr>
          <w:instrText xml:space="preserve"> </w:instrText>
        </w:r>
        <w:r>
          <w:instrText>HYPERLINK \l "_Toc491243831"</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ascii="Calibri" w:hAnsi="Calibri" w:cs="Calibri"/>
          </w:rPr>
          <w:t>2</w:t>
        </w:r>
        <w:r>
          <w:rPr>
            <w:rFonts w:eastAsiaTheme="minorEastAsia"/>
            <w:b w:val="0"/>
            <w:color w:val="auto"/>
            <w:kern w:val="0"/>
            <w:sz w:val="22"/>
            <w:szCs w:val="22"/>
            <w:lang w:val="en-US"/>
          </w:rPr>
          <w:tab/>
        </w:r>
        <w:r w:rsidRPr="00B359FF">
          <w:rPr>
            <w:rStyle w:val="Hyperlink"/>
            <w:rFonts w:ascii="Calibri" w:hAnsi="Calibri" w:cs="Calibri"/>
          </w:rPr>
          <w:t>CDD_NxtrTi &amp; High-Level Description</w:t>
        </w:r>
        <w:r>
          <w:rPr>
            <w:webHidden/>
          </w:rPr>
          <w:tab/>
        </w:r>
        <w:r>
          <w:rPr>
            <w:webHidden/>
          </w:rPr>
          <w:fldChar w:fldCharType="begin"/>
        </w:r>
        <w:r>
          <w:rPr>
            <w:webHidden/>
          </w:rPr>
          <w:instrText xml:space="preserve"> PAGEREF _Toc491243831 \h </w:instrText>
        </w:r>
        <w:r>
          <w:rPr>
            <w:webHidden/>
          </w:rPr>
        </w:r>
      </w:ins>
      <w:r>
        <w:rPr>
          <w:webHidden/>
        </w:rPr>
        <w:fldChar w:fldCharType="separate"/>
      </w:r>
      <w:ins w:id="29" w:author="Avinash James" w:date="2017-08-23T09:28:00Z">
        <w:r>
          <w:rPr>
            <w:webHidden/>
          </w:rPr>
          <w:t>6</w:t>
        </w:r>
        <w:r>
          <w:rPr>
            <w:webHidden/>
          </w:rPr>
          <w:fldChar w:fldCharType="end"/>
        </w:r>
        <w:r w:rsidRPr="00B359FF">
          <w:rPr>
            <w:rStyle w:val="Hyperlink"/>
          </w:rPr>
          <w:fldChar w:fldCharType="end"/>
        </w:r>
      </w:ins>
    </w:p>
    <w:p w:rsidR="004C4D10" w:rsidRDefault="004C4D10">
      <w:pPr>
        <w:pStyle w:val="TOC1"/>
        <w:rPr>
          <w:ins w:id="30" w:author="Avinash James" w:date="2017-08-23T09:28:00Z"/>
          <w:rFonts w:eastAsiaTheme="minorEastAsia"/>
          <w:b w:val="0"/>
          <w:color w:val="auto"/>
          <w:kern w:val="0"/>
          <w:sz w:val="22"/>
          <w:szCs w:val="22"/>
          <w:lang w:val="en-US"/>
        </w:rPr>
      </w:pPr>
      <w:ins w:id="31" w:author="Avinash James" w:date="2017-08-23T09:28:00Z">
        <w:r w:rsidRPr="00B359FF">
          <w:rPr>
            <w:rStyle w:val="Hyperlink"/>
          </w:rPr>
          <w:fldChar w:fldCharType="begin"/>
        </w:r>
        <w:r w:rsidRPr="00B359FF">
          <w:rPr>
            <w:rStyle w:val="Hyperlink"/>
          </w:rPr>
          <w:instrText xml:space="preserve"> </w:instrText>
        </w:r>
        <w:r>
          <w:instrText>HYPERLINK \l "_Toc491243832"</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ascii="Calibri" w:hAnsi="Calibri" w:cs="Calibri"/>
          </w:rPr>
          <w:t>3</w:t>
        </w:r>
        <w:r>
          <w:rPr>
            <w:rFonts w:eastAsiaTheme="minorEastAsia"/>
            <w:b w:val="0"/>
            <w:color w:val="auto"/>
            <w:kern w:val="0"/>
            <w:sz w:val="22"/>
            <w:szCs w:val="22"/>
            <w:lang w:val="en-US"/>
          </w:rPr>
          <w:tab/>
        </w:r>
        <w:r w:rsidRPr="00B359FF">
          <w:rPr>
            <w:rStyle w:val="Hyperlink"/>
            <w:rFonts w:ascii="Calibri" w:hAnsi="Calibri" w:cs="Calibri"/>
          </w:rPr>
          <w:t>Design details of software module</w:t>
        </w:r>
        <w:r>
          <w:rPr>
            <w:webHidden/>
          </w:rPr>
          <w:tab/>
        </w:r>
        <w:r>
          <w:rPr>
            <w:webHidden/>
          </w:rPr>
          <w:fldChar w:fldCharType="begin"/>
        </w:r>
        <w:r>
          <w:rPr>
            <w:webHidden/>
          </w:rPr>
          <w:instrText xml:space="preserve"> PAGEREF _Toc491243832 \h </w:instrText>
        </w:r>
        <w:r>
          <w:rPr>
            <w:webHidden/>
          </w:rPr>
        </w:r>
      </w:ins>
      <w:r>
        <w:rPr>
          <w:webHidden/>
        </w:rPr>
        <w:fldChar w:fldCharType="separate"/>
      </w:r>
      <w:ins w:id="32" w:author="Avinash James" w:date="2017-08-23T09:28:00Z">
        <w:r>
          <w:rPr>
            <w:webHidden/>
          </w:rPr>
          <w:t>7</w:t>
        </w:r>
        <w:r>
          <w:rPr>
            <w:webHidden/>
          </w:rPr>
          <w:fldChar w:fldCharType="end"/>
        </w:r>
        <w:r w:rsidRPr="00B359FF">
          <w:rPr>
            <w:rStyle w:val="Hyperlink"/>
          </w:rPr>
          <w:fldChar w:fldCharType="end"/>
        </w:r>
      </w:ins>
    </w:p>
    <w:p w:rsidR="004C4D10" w:rsidRDefault="004C4D10">
      <w:pPr>
        <w:pStyle w:val="TOC2"/>
        <w:rPr>
          <w:ins w:id="33" w:author="Avinash James" w:date="2017-08-23T09:28:00Z"/>
          <w:rFonts w:asciiTheme="minorHAnsi" w:eastAsiaTheme="minorEastAsia" w:hAnsiTheme="minorHAnsi"/>
          <w:color w:val="auto"/>
          <w:kern w:val="0"/>
          <w:szCs w:val="22"/>
        </w:rPr>
      </w:pPr>
      <w:ins w:id="34" w:author="Avinash James" w:date="2017-08-23T09:28:00Z">
        <w:r w:rsidRPr="00B359FF">
          <w:rPr>
            <w:rStyle w:val="Hyperlink"/>
          </w:rPr>
          <w:fldChar w:fldCharType="begin"/>
        </w:r>
        <w:r w:rsidRPr="00B359FF">
          <w:rPr>
            <w:rStyle w:val="Hyperlink"/>
          </w:rPr>
          <w:instrText xml:space="preserve"> </w:instrText>
        </w:r>
        <w:r>
          <w:instrText>HYPERLINK \l "_Toc491243833"</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3.1</w:t>
        </w:r>
        <w:r>
          <w:rPr>
            <w:rFonts w:asciiTheme="minorHAnsi" w:eastAsiaTheme="minorEastAsia" w:hAnsiTheme="minorHAnsi"/>
            <w:color w:val="auto"/>
            <w:kern w:val="0"/>
            <w:szCs w:val="22"/>
          </w:rPr>
          <w:tab/>
        </w:r>
        <w:r w:rsidRPr="00B359FF">
          <w:rPr>
            <w:rStyle w:val="Hyperlink"/>
          </w:rPr>
          <w:t>Graphical</w:t>
        </w:r>
        <w:r w:rsidRPr="00B359FF">
          <w:rPr>
            <w:rStyle w:val="Hyperlink"/>
            <w:rFonts w:cs="Calibri"/>
          </w:rPr>
          <w:t xml:space="preserve"> representation of CDD_NxtrTi</w:t>
        </w:r>
        <w:r>
          <w:rPr>
            <w:webHidden/>
          </w:rPr>
          <w:tab/>
        </w:r>
        <w:r>
          <w:rPr>
            <w:webHidden/>
          </w:rPr>
          <w:fldChar w:fldCharType="begin"/>
        </w:r>
        <w:r>
          <w:rPr>
            <w:webHidden/>
          </w:rPr>
          <w:instrText xml:space="preserve"> PAGEREF _Toc491243833 \h </w:instrText>
        </w:r>
        <w:r>
          <w:rPr>
            <w:webHidden/>
          </w:rPr>
        </w:r>
      </w:ins>
      <w:r>
        <w:rPr>
          <w:webHidden/>
        </w:rPr>
        <w:fldChar w:fldCharType="separate"/>
      </w:r>
      <w:ins w:id="35" w:author="Avinash James" w:date="2017-08-23T09:28:00Z">
        <w:r>
          <w:rPr>
            <w:webHidden/>
          </w:rPr>
          <w:t>7</w:t>
        </w:r>
        <w:r>
          <w:rPr>
            <w:webHidden/>
          </w:rPr>
          <w:fldChar w:fldCharType="end"/>
        </w:r>
        <w:r w:rsidRPr="00B359FF">
          <w:rPr>
            <w:rStyle w:val="Hyperlink"/>
          </w:rPr>
          <w:fldChar w:fldCharType="end"/>
        </w:r>
      </w:ins>
    </w:p>
    <w:p w:rsidR="004C4D10" w:rsidRDefault="004C4D10">
      <w:pPr>
        <w:pStyle w:val="TOC2"/>
        <w:rPr>
          <w:ins w:id="36" w:author="Avinash James" w:date="2017-08-23T09:28:00Z"/>
          <w:rFonts w:asciiTheme="minorHAnsi" w:eastAsiaTheme="minorEastAsia" w:hAnsiTheme="minorHAnsi"/>
          <w:color w:val="auto"/>
          <w:kern w:val="0"/>
          <w:szCs w:val="22"/>
        </w:rPr>
      </w:pPr>
      <w:ins w:id="37" w:author="Avinash James" w:date="2017-08-23T09:28:00Z">
        <w:r w:rsidRPr="00B359FF">
          <w:rPr>
            <w:rStyle w:val="Hyperlink"/>
          </w:rPr>
          <w:fldChar w:fldCharType="begin"/>
        </w:r>
        <w:r w:rsidRPr="00B359FF">
          <w:rPr>
            <w:rStyle w:val="Hyperlink"/>
          </w:rPr>
          <w:instrText xml:space="preserve"> </w:instrText>
        </w:r>
        <w:r>
          <w:instrText>HYPERLINK \l "_Toc491243835"</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3.2</w:t>
        </w:r>
        <w:r>
          <w:rPr>
            <w:rFonts w:asciiTheme="minorHAnsi" w:eastAsiaTheme="minorEastAsia" w:hAnsiTheme="minorHAnsi"/>
            <w:color w:val="auto"/>
            <w:kern w:val="0"/>
            <w:szCs w:val="22"/>
          </w:rPr>
          <w:tab/>
        </w:r>
        <w:r w:rsidRPr="00B359FF">
          <w:rPr>
            <w:rStyle w:val="Hyperlink"/>
            <w:rFonts w:cs="Calibri"/>
          </w:rPr>
          <w:t>Data Flow Diagram</w:t>
        </w:r>
        <w:r>
          <w:rPr>
            <w:webHidden/>
          </w:rPr>
          <w:tab/>
        </w:r>
        <w:r>
          <w:rPr>
            <w:webHidden/>
          </w:rPr>
          <w:fldChar w:fldCharType="begin"/>
        </w:r>
        <w:r>
          <w:rPr>
            <w:webHidden/>
          </w:rPr>
          <w:instrText xml:space="preserve"> PAGEREF _Toc491243835 \h </w:instrText>
        </w:r>
        <w:r>
          <w:rPr>
            <w:webHidden/>
          </w:rPr>
        </w:r>
      </w:ins>
      <w:r>
        <w:rPr>
          <w:webHidden/>
        </w:rPr>
        <w:fldChar w:fldCharType="separate"/>
      </w:r>
      <w:ins w:id="38" w:author="Avinash James" w:date="2017-08-23T09:28:00Z">
        <w:r>
          <w:rPr>
            <w:webHidden/>
          </w:rPr>
          <w:t>7</w:t>
        </w:r>
        <w:r>
          <w:rPr>
            <w:webHidden/>
          </w:rPr>
          <w:fldChar w:fldCharType="end"/>
        </w:r>
        <w:r w:rsidRPr="00B359FF">
          <w:rPr>
            <w:rStyle w:val="Hyperlink"/>
          </w:rPr>
          <w:fldChar w:fldCharType="end"/>
        </w:r>
      </w:ins>
    </w:p>
    <w:p w:rsidR="004C4D10" w:rsidRDefault="004C4D10">
      <w:pPr>
        <w:pStyle w:val="TOC3"/>
        <w:rPr>
          <w:ins w:id="39" w:author="Avinash James" w:date="2017-08-23T09:28:00Z"/>
          <w:rFonts w:asciiTheme="minorHAnsi" w:eastAsiaTheme="minorEastAsia" w:hAnsiTheme="minorHAnsi"/>
          <w:color w:val="auto"/>
          <w:kern w:val="0"/>
          <w:sz w:val="22"/>
          <w:szCs w:val="22"/>
        </w:rPr>
      </w:pPr>
      <w:ins w:id="40" w:author="Avinash James" w:date="2017-08-23T09:28:00Z">
        <w:r w:rsidRPr="00B359FF">
          <w:rPr>
            <w:rStyle w:val="Hyperlink"/>
          </w:rPr>
          <w:fldChar w:fldCharType="begin"/>
        </w:r>
        <w:r w:rsidRPr="00B359FF">
          <w:rPr>
            <w:rStyle w:val="Hyperlink"/>
          </w:rPr>
          <w:instrText xml:space="preserve"> </w:instrText>
        </w:r>
        <w:r>
          <w:instrText>HYPERLINK \l "_Toc491243836"</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Pr>
          <w:t xml:space="preserve">Component </w:t>
        </w:r>
        <w:r w:rsidRPr="00B359FF">
          <w:rPr>
            <w:rStyle w:val="Hyperlink"/>
            <w:rFonts w:cs="Calibri"/>
          </w:rPr>
          <w:t>level DFD</w:t>
        </w:r>
        <w:r>
          <w:rPr>
            <w:webHidden/>
          </w:rPr>
          <w:tab/>
        </w:r>
        <w:r>
          <w:rPr>
            <w:webHidden/>
          </w:rPr>
          <w:fldChar w:fldCharType="begin"/>
        </w:r>
        <w:r>
          <w:rPr>
            <w:webHidden/>
          </w:rPr>
          <w:instrText xml:space="preserve"> PAGEREF _Toc491243836 \h </w:instrText>
        </w:r>
        <w:r>
          <w:rPr>
            <w:webHidden/>
          </w:rPr>
        </w:r>
      </w:ins>
      <w:r>
        <w:rPr>
          <w:webHidden/>
        </w:rPr>
        <w:fldChar w:fldCharType="separate"/>
      </w:r>
      <w:ins w:id="41" w:author="Avinash James" w:date="2017-08-23T09:28:00Z">
        <w:r>
          <w:rPr>
            <w:webHidden/>
          </w:rPr>
          <w:t>7</w:t>
        </w:r>
        <w:r>
          <w:rPr>
            <w:webHidden/>
          </w:rPr>
          <w:fldChar w:fldCharType="end"/>
        </w:r>
        <w:r w:rsidRPr="00B359FF">
          <w:rPr>
            <w:rStyle w:val="Hyperlink"/>
          </w:rPr>
          <w:fldChar w:fldCharType="end"/>
        </w:r>
      </w:ins>
    </w:p>
    <w:p w:rsidR="004C4D10" w:rsidRDefault="004C4D10">
      <w:pPr>
        <w:pStyle w:val="TOC3"/>
        <w:rPr>
          <w:ins w:id="42" w:author="Avinash James" w:date="2017-08-23T09:28:00Z"/>
          <w:rFonts w:asciiTheme="minorHAnsi" w:eastAsiaTheme="minorEastAsia" w:hAnsiTheme="minorHAnsi"/>
          <w:color w:val="auto"/>
          <w:kern w:val="0"/>
          <w:sz w:val="22"/>
          <w:szCs w:val="22"/>
        </w:rPr>
      </w:pPr>
      <w:ins w:id="43" w:author="Avinash James" w:date="2017-08-23T09:28:00Z">
        <w:r w:rsidRPr="00B359FF">
          <w:rPr>
            <w:rStyle w:val="Hyperlink"/>
          </w:rPr>
          <w:fldChar w:fldCharType="begin"/>
        </w:r>
        <w:r w:rsidRPr="00B359FF">
          <w:rPr>
            <w:rStyle w:val="Hyperlink"/>
          </w:rPr>
          <w:instrText xml:space="preserve"> </w:instrText>
        </w:r>
        <w:r>
          <w:instrText>HYPERLINK \l "_Toc491243837"</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Pr>
          <w:t>Function level DFD</w:t>
        </w:r>
        <w:r>
          <w:rPr>
            <w:webHidden/>
          </w:rPr>
          <w:tab/>
        </w:r>
        <w:r>
          <w:rPr>
            <w:webHidden/>
          </w:rPr>
          <w:fldChar w:fldCharType="begin"/>
        </w:r>
        <w:r>
          <w:rPr>
            <w:webHidden/>
          </w:rPr>
          <w:instrText xml:space="preserve"> PAGEREF _Toc491243837 \h </w:instrText>
        </w:r>
        <w:r>
          <w:rPr>
            <w:webHidden/>
          </w:rPr>
        </w:r>
      </w:ins>
      <w:r>
        <w:rPr>
          <w:webHidden/>
        </w:rPr>
        <w:fldChar w:fldCharType="separate"/>
      </w:r>
      <w:ins w:id="44" w:author="Avinash James" w:date="2017-08-23T09:28:00Z">
        <w:r>
          <w:rPr>
            <w:webHidden/>
          </w:rPr>
          <w:t>7</w:t>
        </w:r>
        <w:r>
          <w:rPr>
            <w:webHidden/>
          </w:rPr>
          <w:fldChar w:fldCharType="end"/>
        </w:r>
        <w:r w:rsidRPr="00B359FF">
          <w:rPr>
            <w:rStyle w:val="Hyperlink"/>
          </w:rPr>
          <w:fldChar w:fldCharType="end"/>
        </w:r>
      </w:ins>
    </w:p>
    <w:p w:rsidR="004C4D10" w:rsidRDefault="004C4D10">
      <w:pPr>
        <w:pStyle w:val="TOC1"/>
        <w:rPr>
          <w:ins w:id="45" w:author="Avinash James" w:date="2017-08-23T09:28:00Z"/>
          <w:rFonts w:eastAsiaTheme="minorEastAsia"/>
          <w:b w:val="0"/>
          <w:color w:val="auto"/>
          <w:kern w:val="0"/>
          <w:sz w:val="22"/>
          <w:szCs w:val="22"/>
          <w:lang w:val="en-US"/>
        </w:rPr>
      </w:pPr>
      <w:ins w:id="46" w:author="Avinash James" w:date="2017-08-23T09:28:00Z">
        <w:r w:rsidRPr="00B359FF">
          <w:rPr>
            <w:rStyle w:val="Hyperlink"/>
          </w:rPr>
          <w:fldChar w:fldCharType="begin"/>
        </w:r>
        <w:r w:rsidRPr="00B359FF">
          <w:rPr>
            <w:rStyle w:val="Hyperlink"/>
          </w:rPr>
          <w:instrText xml:space="preserve"> </w:instrText>
        </w:r>
        <w:r>
          <w:instrText>HYPERLINK \l "_Toc491243838"</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ascii="Calibri" w:hAnsi="Calibri" w:cs="Calibri"/>
          </w:rPr>
          <w:t>4</w:t>
        </w:r>
        <w:r>
          <w:rPr>
            <w:rFonts w:eastAsiaTheme="minorEastAsia"/>
            <w:b w:val="0"/>
            <w:color w:val="auto"/>
            <w:kern w:val="0"/>
            <w:sz w:val="22"/>
            <w:szCs w:val="22"/>
            <w:lang w:val="en-US"/>
          </w:rPr>
          <w:tab/>
        </w:r>
        <w:r w:rsidRPr="00B359FF">
          <w:rPr>
            <w:rStyle w:val="Hyperlink"/>
            <w:rFonts w:ascii="Calibri" w:hAnsi="Calibri" w:cs="Calibri"/>
          </w:rPr>
          <w:t>Constant Data Dictionary</w:t>
        </w:r>
        <w:r>
          <w:rPr>
            <w:webHidden/>
          </w:rPr>
          <w:tab/>
        </w:r>
        <w:r>
          <w:rPr>
            <w:webHidden/>
          </w:rPr>
          <w:fldChar w:fldCharType="begin"/>
        </w:r>
        <w:r>
          <w:rPr>
            <w:webHidden/>
          </w:rPr>
          <w:instrText xml:space="preserve"> PAGEREF _Toc491243838 \h </w:instrText>
        </w:r>
        <w:r>
          <w:rPr>
            <w:webHidden/>
          </w:rPr>
        </w:r>
      </w:ins>
      <w:r>
        <w:rPr>
          <w:webHidden/>
        </w:rPr>
        <w:fldChar w:fldCharType="separate"/>
      </w:r>
      <w:ins w:id="47" w:author="Avinash James" w:date="2017-08-23T09:28:00Z">
        <w:r>
          <w:rPr>
            <w:webHidden/>
          </w:rPr>
          <w:t>8</w:t>
        </w:r>
        <w:r>
          <w:rPr>
            <w:webHidden/>
          </w:rPr>
          <w:fldChar w:fldCharType="end"/>
        </w:r>
        <w:r w:rsidRPr="00B359FF">
          <w:rPr>
            <w:rStyle w:val="Hyperlink"/>
          </w:rPr>
          <w:fldChar w:fldCharType="end"/>
        </w:r>
      </w:ins>
    </w:p>
    <w:p w:rsidR="004C4D10" w:rsidRDefault="004C4D10">
      <w:pPr>
        <w:pStyle w:val="TOC2"/>
        <w:rPr>
          <w:ins w:id="48" w:author="Avinash James" w:date="2017-08-23T09:28:00Z"/>
          <w:rFonts w:asciiTheme="minorHAnsi" w:eastAsiaTheme="minorEastAsia" w:hAnsiTheme="minorHAnsi"/>
          <w:color w:val="auto"/>
          <w:kern w:val="0"/>
          <w:szCs w:val="22"/>
        </w:rPr>
      </w:pPr>
      <w:ins w:id="49" w:author="Avinash James" w:date="2017-08-23T09:28:00Z">
        <w:r w:rsidRPr="00B359FF">
          <w:rPr>
            <w:rStyle w:val="Hyperlink"/>
          </w:rPr>
          <w:fldChar w:fldCharType="begin"/>
        </w:r>
        <w:r w:rsidRPr="00B359FF">
          <w:rPr>
            <w:rStyle w:val="Hyperlink"/>
          </w:rPr>
          <w:instrText xml:space="preserve"> </w:instrText>
        </w:r>
        <w:r>
          <w:instrText>HYPERLINK \l "_Toc491243839"</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Pr>
          <w:t>4.1</w:t>
        </w:r>
        <w:r>
          <w:rPr>
            <w:rFonts w:asciiTheme="minorHAnsi" w:eastAsiaTheme="minorEastAsia" w:hAnsiTheme="minorHAnsi"/>
            <w:color w:val="auto"/>
            <w:kern w:val="0"/>
            <w:szCs w:val="22"/>
          </w:rPr>
          <w:tab/>
        </w:r>
        <w:r w:rsidRPr="00B359FF">
          <w:rPr>
            <w:rStyle w:val="Hyperlink"/>
          </w:rPr>
          <w:t>Program (fixed) Constants</w:t>
        </w:r>
        <w:r>
          <w:rPr>
            <w:webHidden/>
          </w:rPr>
          <w:tab/>
        </w:r>
        <w:r>
          <w:rPr>
            <w:webHidden/>
          </w:rPr>
          <w:fldChar w:fldCharType="begin"/>
        </w:r>
        <w:r>
          <w:rPr>
            <w:webHidden/>
          </w:rPr>
          <w:instrText xml:space="preserve"> PAGEREF _Toc491243839 \h </w:instrText>
        </w:r>
        <w:r>
          <w:rPr>
            <w:webHidden/>
          </w:rPr>
        </w:r>
      </w:ins>
      <w:r>
        <w:rPr>
          <w:webHidden/>
        </w:rPr>
        <w:fldChar w:fldCharType="separate"/>
      </w:r>
      <w:ins w:id="50" w:author="Avinash James" w:date="2017-08-23T09:28:00Z">
        <w:r>
          <w:rPr>
            <w:webHidden/>
          </w:rPr>
          <w:t>8</w:t>
        </w:r>
        <w:r>
          <w:rPr>
            <w:webHidden/>
          </w:rPr>
          <w:fldChar w:fldCharType="end"/>
        </w:r>
        <w:r w:rsidRPr="00B359FF">
          <w:rPr>
            <w:rStyle w:val="Hyperlink"/>
          </w:rPr>
          <w:fldChar w:fldCharType="end"/>
        </w:r>
      </w:ins>
    </w:p>
    <w:p w:rsidR="004C4D10" w:rsidRDefault="004C4D10">
      <w:pPr>
        <w:pStyle w:val="TOC3"/>
        <w:rPr>
          <w:ins w:id="51" w:author="Avinash James" w:date="2017-08-23T09:28:00Z"/>
          <w:rFonts w:asciiTheme="minorHAnsi" w:eastAsiaTheme="minorEastAsia" w:hAnsiTheme="minorHAnsi"/>
          <w:color w:val="auto"/>
          <w:kern w:val="0"/>
          <w:sz w:val="22"/>
          <w:szCs w:val="22"/>
        </w:rPr>
      </w:pPr>
      <w:ins w:id="52" w:author="Avinash James" w:date="2017-08-23T09:28:00Z">
        <w:r w:rsidRPr="00B359FF">
          <w:rPr>
            <w:rStyle w:val="Hyperlink"/>
          </w:rPr>
          <w:fldChar w:fldCharType="begin"/>
        </w:r>
        <w:r w:rsidRPr="00B359FF">
          <w:rPr>
            <w:rStyle w:val="Hyperlink"/>
          </w:rPr>
          <w:instrText xml:space="preserve"> </w:instrText>
        </w:r>
        <w:r>
          <w:instrText>HYPERLINK \l "_Toc491243840"</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Pr>
          <w:t>Embedded Constants</w:t>
        </w:r>
        <w:r>
          <w:rPr>
            <w:webHidden/>
          </w:rPr>
          <w:tab/>
        </w:r>
        <w:r>
          <w:rPr>
            <w:webHidden/>
          </w:rPr>
          <w:fldChar w:fldCharType="begin"/>
        </w:r>
        <w:r>
          <w:rPr>
            <w:webHidden/>
          </w:rPr>
          <w:instrText xml:space="preserve"> PAGEREF _Toc491243840 \h </w:instrText>
        </w:r>
        <w:r>
          <w:rPr>
            <w:webHidden/>
          </w:rPr>
        </w:r>
      </w:ins>
      <w:r>
        <w:rPr>
          <w:webHidden/>
        </w:rPr>
        <w:fldChar w:fldCharType="separate"/>
      </w:r>
      <w:ins w:id="53" w:author="Avinash James" w:date="2017-08-23T09:28:00Z">
        <w:r>
          <w:rPr>
            <w:webHidden/>
          </w:rPr>
          <w:t>8</w:t>
        </w:r>
        <w:r>
          <w:rPr>
            <w:webHidden/>
          </w:rPr>
          <w:fldChar w:fldCharType="end"/>
        </w:r>
        <w:r w:rsidRPr="00B359FF">
          <w:rPr>
            <w:rStyle w:val="Hyperlink"/>
          </w:rPr>
          <w:fldChar w:fldCharType="end"/>
        </w:r>
      </w:ins>
    </w:p>
    <w:p w:rsidR="004C4D10" w:rsidRDefault="004C4D10">
      <w:pPr>
        <w:pStyle w:val="TOC1"/>
        <w:rPr>
          <w:ins w:id="54" w:author="Avinash James" w:date="2017-08-23T09:28:00Z"/>
          <w:rFonts w:eastAsiaTheme="minorEastAsia"/>
          <w:b w:val="0"/>
          <w:color w:val="auto"/>
          <w:kern w:val="0"/>
          <w:sz w:val="22"/>
          <w:szCs w:val="22"/>
          <w:lang w:val="en-US"/>
        </w:rPr>
      </w:pPr>
      <w:ins w:id="55" w:author="Avinash James" w:date="2017-08-23T09:28:00Z">
        <w:r w:rsidRPr="00B359FF">
          <w:rPr>
            <w:rStyle w:val="Hyperlink"/>
          </w:rPr>
          <w:fldChar w:fldCharType="begin"/>
        </w:r>
        <w:r w:rsidRPr="00B359FF">
          <w:rPr>
            <w:rStyle w:val="Hyperlink"/>
          </w:rPr>
          <w:instrText xml:space="preserve"> </w:instrText>
        </w:r>
        <w:r>
          <w:instrText>HYPERLINK \l "_Toc491243841"</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ascii="Calibri" w:hAnsi="Calibri" w:cs="Calibri"/>
          </w:rPr>
          <w:t>5</w:t>
        </w:r>
        <w:r>
          <w:rPr>
            <w:rFonts w:eastAsiaTheme="minorEastAsia"/>
            <w:b w:val="0"/>
            <w:color w:val="auto"/>
            <w:kern w:val="0"/>
            <w:sz w:val="22"/>
            <w:szCs w:val="22"/>
            <w:lang w:val="en-US"/>
          </w:rPr>
          <w:tab/>
        </w:r>
        <w:r w:rsidRPr="00B359FF">
          <w:rPr>
            <w:rStyle w:val="Hyperlink"/>
            <w:rFonts w:ascii="Calibri" w:hAnsi="Calibri" w:cs="Calibri"/>
          </w:rPr>
          <w:t>Software Component Implementation</w:t>
        </w:r>
        <w:r>
          <w:rPr>
            <w:webHidden/>
          </w:rPr>
          <w:tab/>
        </w:r>
        <w:r>
          <w:rPr>
            <w:webHidden/>
          </w:rPr>
          <w:fldChar w:fldCharType="begin"/>
        </w:r>
        <w:r>
          <w:rPr>
            <w:webHidden/>
          </w:rPr>
          <w:instrText xml:space="preserve"> PAGEREF _Toc491243841 \h </w:instrText>
        </w:r>
        <w:r>
          <w:rPr>
            <w:webHidden/>
          </w:rPr>
        </w:r>
      </w:ins>
      <w:r>
        <w:rPr>
          <w:webHidden/>
        </w:rPr>
        <w:fldChar w:fldCharType="separate"/>
      </w:r>
      <w:ins w:id="56" w:author="Avinash James" w:date="2017-08-23T09:28:00Z">
        <w:r>
          <w:rPr>
            <w:webHidden/>
          </w:rPr>
          <w:t>9</w:t>
        </w:r>
        <w:r>
          <w:rPr>
            <w:webHidden/>
          </w:rPr>
          <w:fldChar w:fldCharType="end"/>
        </w:r>
        <w:r w:rsidRPr="00B359FF">
          <w:rPr>
            <w:rStyle w:val="Hyperlink"/>
          </w:rPr>
          <w:fldChar w:fldCharType="end"/>
        </w:r>
      </w:ins>
    </w:p>
    <w:p w:rsidR="004C4D10" w:rsidRDefault="004C4D10">
      <w:pPr>
        <w:pStyle w:val="TOC2"/>
        <w:rPr>
          <w:ins w:id="57" w:author="Avinash James" w:date="2017-08-23T09:28:00Z"/>
          <w:rFonts w:asciiTheme="minorHAnsi" w:eastAsiaTheme="minorEastAsia" w:hAnsiTheme="minorHAnsi"/>
          <w:color w:val="auto"/>
          <w:kern w:val="0"/>
          <w:szCs w:val="22"/>
        </w:rPr>
      </w:pPr>
      <w:ins w:id="58" w:author="Avinash James" w:date="2017-08-23T09:28:00Z">
        <w:r w:rsidRPr="00B359FF">
          <w:rPr>
            <w:rStyle w:val="Hyperlink"/>
          </w:rPr>
          <w:fldChar w:fldCharType="begin"/>
        </w:r>
        <w:r w:rsidRPr="00B359FF">
          <w:rPr>
            <w:rStyle w:val="Hyperlink"/>
          </w:rPr>
          <w:instrText xml:space="preserve"> </w:instrText>
        </w:r>
        <w:r>
          <w:instrText>HYPERLINK \l "_Toc491243842"</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Pr>
          <w:t>5.1</w:t>
        </w:r>
        <w:r>
          <w:rPr>
            <w:rFonts w:asciiTheme="minorHAnsi" w:eastAsiaTheme="minorEastAsia" w:hAnsiTheme="minorHAnsi"/>
            <w:color w:val="auto"/>
            <w:kern w:val="0"/>
            <w:szCs w:val="22"/>
          </w:rPr>
          <w:tab/>
        </w:r>
        <w:r w:rsidRPr="00B359FF">
          <w:rPr>
            <w:rStyle w:val="Hyperlink"/>
          </w:rPr>
          <w:t>Sub-Module Functions</w:t>
        </w:r>
        <w:r>
          <w:rPr>
            <w:webHidden/>
          </w:rPr>
          <w:tab/>
        </w:r>
        <w:r>
          <w:rPr>
            <w:webHidden/>
          </w:rPr>
          <w:fldChar w:fldCharType="begin"/>
        </w:r>
        <w:r>
          <w:rPr>
            <w:webHidden/>
          </w:rPr>
          <w:instrText xml:space="preserve"> PAGEREF _Toc491243842 \h </w:instrText>
        </w:r>
        <w:r>
          <w:rPr>
            <w:webHidden/>
          </w:rPr>
        </w:r>
      </w:ins>
      <w:r>
        <w:rPr>
          <w:webHidden/>
        </w:rPr>
        <w:fldChar w:fldCharType="separate"/>
      </w:r>
      <w:ins w:id="59" w:author="Avinash James" w:date="2017-08-23T09:28:00Z">
        <w:r>
          <w:rPr>
            <w:webHidden/>
          </w:rPr>
          <w:t>9</w:t>
        </w:r>
        <w:r>
          <w:rPr>
            <w:webHidden/>
          </w:rPr>
          <w:fldChar w:fldCharType="end"/>
        </w:r>
        <w:r w:rsidRPr="00B359FF">
          <w:rPr>
            <w:rStyle w:val="Hyperlink"/>
          </w:rPr>
          <w:fldChar w:fldCharType="end"/>
        </w:r>
      </w:ins>
    </w:p>
    <w:p w:rsidR="004C4D10" w:rsidRDefault="004C4D10">
      <w:pPr>
        <w:pStyle w:val="TOC2"/>
        <w:rPr>
          <w:ins w:id="60" w:author="Avinash James" w:date="2017-08-23T09:28:00Z"/>
          <w:rFonts w:asciiTheme="minorHAnsi" w:eastAsiaTheme="minorEastAsia" w:hAnsiTheme="minorHAnsi"/>
          <w:color w:val="auto"/>
          <w:kern w:val="0"/>
          <w:szCs w:val="22"/>
        </w:rPr>
      </w:pPr>
      <w:ins w:id="61" w:author="Avinash James" w:date="2017-08-23T09:28:00Z">
        <w:r w:rsidRPr="00B359FF">
          <w:rPr>
            <w:rStyle w:val="Hyperlink"/>
          </w:rPr>
          <w:fldChar w:fldCharType="begin"/>
        </w:r>
        <w:r w:rsidRPr="00B359FF">
          <w:rPr>
            <w:rStyle w:val="Hyperlink"/>
          </w:rPr>
          <w:instrText xml:space="preserve"> </w:instrText>
        </w:r>
        <w:r>
          <w:instrText>HYPERLINK \l "_Toc491243843"</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5.1.1</w:t>
        </w:r>
        <w:r>
          <w:rPr>
            <w:rFonts w:asciiTheme="minorHAnsi" w:eastAsiaTheme="minorEastAsia" w:hAnsiTheme="minorHAnsi"/>
            <w:color w:val="auto"/>
            <w:kern w:val="0"/>
            <w:szCs w:val="22"/>
          </w:rPr>
          <w:tab/>
        </w:r>
        <w:r w:rsidRPr="00B359FF">
          <w:rPr>
            <w:rStyle w:val="Hyperlink"/>
            <w:rFonts w:cs="Calibri"/>
          </w:rPr>
          <w:t>Init: NxtrTiInit1</w:t>
        </w:r>
        <w:r>
          <w:rPr>
            <w:webHidden/>
          </w:rPr>
          <w:tab/>
        </w:r>
        <w:r>
          <w:rPr>
            <w:webHidden/>
          </w:rPr>
          <w:fldChar w:fldCharType="begin"/>
        </w:r>
        <w:r>
          <w:rPr>
            <w:webHidden/>
          </w:rPr>
          <w:instrText xml:space="preserve"> PAGEREF _Toc491243843 \h </w:instrText>
        </w:r>
        <w:r>
          <w:rPr>
            <w:webHidden/>
          </w:rPr>
        </w:r>
      </w:ins>
      <w:r>
        <w:rPr>
          <w:webHidden/>
        </w:rPr>
        <w:fldChar w:fldCharType="separate"/>
      </w:r>
      <w:ins w:id="62" w:author="Avinash James" w:date="2017-08-23T09:28:00Z">
        <w:r>
          <w:rPr>
            <w:webHidden/>
          </w:rPr>
          <w:t>9</w:t>
        </w:r>
        <w:r>
          <w:rPr>
            <w:webHidden/>
          </w:rPr>
          <w:fldChar w:fldCharType="end"/>
        </w:r>
        <w:r w:rsidRPr="00B359FF">
          <w:rPr>
            <w:rStyle w:val="Hyperlink"/>
          </w:rPr>
          <w:fldChar w:fldCharType="end"/>
        </w:r>
      </w:ins>
    </w:p>
    <w:p w:rsidR="004C4D10" w:rsidRDefault="004C4D10">
      <w:pPr>
        <w:pStyle w:val="TOC2"/>
        <w:rPr>
          <w:ins w:id="63" w:author="Avinash James" w:date="2017-08-23T09:28:00Z"/>
          <w:rFonts w:asciiTheme="minorHAnsi" w:eastAsiaTheme="minorEastAsia" w:hAnsiTheme="minorHAnsi"/>
          <w:color w:val="auto"/>
          <w:kern w:val="0"/>
          <w:szCs w:val="22"/>
        </w:rPr>
      </w:pPr>
      <w:ins w:id="64" w:author="Avinash James" w:date="2017-08-23T09:28:00Z">
        <w:r w:rsidRPr="00B359FF">
          <w:rPr>
            <w:rStyle w:val="Hyperlink"/>
          </w:rPr>
          <w:fldChar w:fldCharType="begin"/>
        </w:r>
        <w:r w:rsidRPr="00B359FF">
          <w:rPr>
            <w:rStyle w:val="Hyperlink"/>
          </w:rPr>
          <w:instrText xml:space="preserve"> </w:instrText>
        </w:r>
        <w:r>
          <w:instrText>HYPERLINK \l "_Toc491243844"</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5.1.1.1</w:t>
        </w:r>
        <w:r>
          <w:rPr>
            <w:rFonts w:asciiTheme="minorHAnsi" w:eastAsiaTheme="minorEastAsia" w:hAnsiTheme="minorHAnsi"/>
            <w:color w:val="auto"/>
            <w:kern w:val="0"/>
            <w:szCs w:val="22"/>
          </w:rPr>
          <w:tab/>
        </w:r>
        <w:r w:rsidRPr="00B359FF">
          <w:rPr>
            <w:rStyle w:val="Hyperlink"/>
            <w:rFonts w:cs="Calibri"/>
          </w:rPr>
          <w:t>Design Rationale</w:t>
        </w:r>
        <w:r>
          <w:rPr>
            <w:webHidden/>
          </w:rPr>
          <w:tab/>
        </w:r>
        <w:r>
          <w:rPr>
            <w:webHidden/>
          </w:rPr>
          <w:fldChar w:fldCharType="begin"/>
        </w:r>
        <w:r>
          <w:rPr>
            <w:webHidden/>
          </w:rPr>
          <w:instrText xml:space="preserve"> PAGEREF _Toc491243844 \h </w:instrText>
        </w:r>
        <w:r>
          <w:rPr>
            <w:webHidden/>
          </w:rPr>
        </w:r>
      </w:ins>
      <w:r>
        <w:rPr>
          <w:webHidden/>
        </w:rPr>
        <w:fldChar w:fldCharType="separate"/>
      </w:r>
      <w:ins w:id="65" w:author="Avinash James" w:date="2017-08-23T09:28:00Z">
        <w:r>
          <w:rPr>
            <w:webHidden/>
          </w:rPr>
          <w:t>9</w:t>
        </w:r>
        <w:r>
          <w:rPr>
            <w:webHidden/>
          </w:rPr>
          <w:fldChar w:fldCharType="end"/>
        </w:r>
        <w:r w:rsidRPr="00B359FF">
          <w:rPr>
            <w:rStyle w:val="Hyperlink"/>
          </w:rPr>
          <w:fldChar w:fldCharType="end"/>
        </w:r>
      </w:ins>
    </w:p>
    <w:p w:rsidR="004C4D10" w:rsidRDefault="004C4D10">
      <w:pPr>
        <w:pStyle w:val="TOC2"/>
        <w:rPr>
          <w:ins w:id="66" w:author="Avinash James" w:date="2017-08-23T09:28:00Z"/>
          <w:rFonts w:asciiTheme="minorHAnsi" w:eastAsiaTheme="minorEastAsia" w:hAnsiTheme="minorHAnsi"/>
          <w:color w:val="auto"/>
          <w:kern w:val="0"/>
          <w:szCs w:val="22"/>
        </w:rPr>
      </w:pPr>
      <w:ins w:id="67" w:author="Avinash James" w:date="2017-08-23T09:28:00Z">
        <w:r w:rsidRPr="00B359FF">
          <w:rPr>
            <w:rStyle w:val="Hyperlink"/>
          </w:rPr>
          <w:fldChar w:fldCharType="begin"/>
        </w:r>
        <w:r w:rsidRPr="00B359FF">
          <w:rPr>
            <w:rStyle w:val="Hyperlink"/>
          </w:rPr>
          <w:instrText xml:space="preserve"> </w:instrText>
        </w:r>
        <w:r>
          <w:instrText>HYPERLINK \l "_Toc491243845"</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5.1.1.2</w:t>
        </w:r>
        <w:r>
          <w:rPr>
            <w:rFonts w:asciiTheme="minorHAnsi" w:eastAsiaTheme="minorEastAsia" w:hAnsiTheme="minorHAnsi"/>
            <w:color w:val="auto"/>
            <w:kern w:val="0"/>
            <w:szCs w:val="22"/>
          </w:rPr>
          <w:tab/>
        </w:r>
        <w:r w:rsidRPr="00B359FF">
          <w:rPr>
            <w:rStyle w:val="Hyperlink"/>
            <w:rFonts w:cs="Calibri"/>
          </w:rPr>
          <w:t>Store Module Inputs to Local copies</w:t>
        </w:r>
        <w:r>
          <w:rPr>
            <w:webHidden/>
          </w:rPr>
          <w:tab/>
        </w:r>
        <w:r>
          <w:rPr>
            <w:webHidden/>
          </w:rPr>
          <w:fldChar w:fldCharType="begin"/>
        </w:r>
        <w:r>
          <w:rPr>
            <w:webHidden/>
          </w:rPr>
          <w:instrText xml:space="preserve"> PAGEREF _Toc491243845 \h </w:instrText>
        </w:r>
        <w:r>
          <w:rPr>
            <w:webHidden/>
          </w:rPr>
        </w:r>
      </w:ins>
      <w:r>
        <w:rPr>
          <w:webHidden/>
        </w:rPr>
        <w:fldChar w:fldCharType="separate"/>
      </w:r>
      <w:ins w:id="68" w:author="Avinash James" w:date="2017-08-23T09:28:00Z">
        <w:r>
          <w:rPr>
            <w:webHidden/>
          </w:rPr>
          <w:t>9</w:t>
        </w:r>
        <w:r>
          <w:rPr>
            <w:webHidden/>
          </w:rPr>
          <w:fldChar w:fldCharType="end"/>
        </w:r>
        <w:r w:rsidRPr="00B359FF">
          <w:rPr>
            <w:rStyle w:val="Hyperlink"/>
          </w:rPr>
          <w:fldChar w:fldCharType="end"/>
        </w:r>
      </w:ins>
    </w:p>
    <w:p w:rsidR="004C4D10" w:rsidRDefault="004C4D10">
      <w:pPr>
        <w:pStyle w:val="TOC2"/>
        <w:rPr>
          <w:ins w:id="69" w:author="Avinash James" w:date="2017-08-23T09:28:00Z"/>
          <w:rFonts w:asciiTheme="minorHAnsi" w:eastAsiaTheme="minorEastAsia" w:hAnsiTheme="minorHAnsi"/>
          <w:color w:val="auto"/>
          <w:kern w:val="0"/>
          <w:szCs w:val="22"/>
        </w:rPr>
      </w:pPr>
      <w:ins w:id="70" w:author="Avinash James" w:date="2017-08-23T09:28:00Z">
        <w:r w:rsidRPr="00B359FF">
          <w:rPr>
            <w:rStyle w:val="Hyperlink"/>
          </w:rPr>
          <w:fldChar w:fldCharType="begin"/>
        </w:r>
        <w:r w:rsidRPr="00B359FF">
          <w:rPr>
            <w:rStyle w:val="Hyperlink"/>
          </w:rPr>
          <w:instrText xml:space="preserve"> </w:instrText>
        </w:r>
        <w:r>
          <w:instrText>HYPERLINK \l "_Toc491243846"</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5.1.1.3</w:t>
        </w:r>
        <w:r>
          <w:rPr>
            <w:rFonts w:asciiTheme="minorHAnsi" w:eastAsiaTheme="minorEastAsia" w:hAnsiTheme="minorHAnsi"/>
            <w:color w:val="auto"/>
            <w:kern w:val="0"/>
            <w:szCs w:val="22"/>
          </w:rPr>
          <w:tab/>
        </w:r>
        <w:r w:rsidRPr="00B359FF">
          <w:rPr>
            <w:rStyle w:val="Hyperlink"/>
            <w:rFonts w:cs="Calibri"/>
          </w:rPr>
          <w:t>(Processing of function)………</w:t>
        </w:r>
        <w:r>
          <w:rPr>
            <w:webHidden/>
          </w:rPr>
          <w:tab/>
        </w:r>
        <w:r>
          <w:rPr>
            <w:webHidden/>
          </w:rPr>
          <w:fldChar w:fldCharType="begin"/>
        </w:r>
        <w:r>
          <w:rPr>
            <w:webHidden/>
          </w:rPr>
          <w:instrText xml:space="preserve"> PAGEREF _Toc491243846 \h </w:instrText>
        </w:r>
        <w:r>
          <w:rPr>
            <w:webHidden/>
          </w:rPr>
        </w:r>
      </w:ins>
      <w:r>
        <w:rPr>
          <w:webHidden/>
        </w:rPr>
        <w:fldChar w:fldCharType="separate"/>
      </w:r>
      <w:ins w:id="71" w:author="Avinash James" w:date="2017-08-23T09:28:00Z">
        <w:r>
          <w:rPr>
            <w:webHidden/>
          </w:rPr>
          <w:t>9</w:t>
        </w:r>
        <w:r>
          <w:rPr>
            <w:webHidden/>
          </w:rPr>
          <w:fldChar w:fldCharType="end"/>
        </w:r>
        <w:r w:rsidRPr="00B359FF">
          <w:rPr>
            <w:rStyle w:val="Hyperlink"/>
          </w:rPr>
          <w:fldChar w:fldCharType="end"/>
        </w:r>
      </w:ins>
    </w:p>
    <w:p w:rsidR="004C4D10" w:rsidRDefault="004C4D10">
      <w:pPr>
        <w:pStyle w:val="TOC2"/>
        <w:rPr>
          <w:ins w:id="72" w:author="Avinash James" w:date="2017-08-23T09:28:00Z"/>
          <w:rFonts w:asciiTheme="minorHAnsi" w:eastAsiaTheme="minorEastAsia" w:hAnsiTheme="minorHAnsi"/>
          <w:color w:val="auto"/>
          <w:kern w:val="0"/>
          <w:szCs w:val="22"/>
        </w:rPr>
      </w:pPr>
      <w:ins w:id="73" w:author="Avinash James" w:date="2017-08-23T09:28:00Z">
        <w:r w:rsidRPr="00B359FF">
          <w:rPr>
            <w:rStyle w:val="Hyperlink"/>
          </w:rPr>
          <w:fldChar w:fldCharType="begin"/>
        </w:r>
        <w:r w:rsidRPr="00B359FF">
          <w:rPr>
            <w:rStyle w:val="Hyperlink"/>
          </w:rPr>
          <w:instrText xml:space="preserve"> </w:instrText>
        </w:r>
        <w:r>
          <w:instrText>HYPERLINK \l "_Toc491243847"</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5.1.1.4</w:t>
        </w:r>
        <w:r>
          <w:rPr>
            <w:rFonts w:asciiTheme="minorHAnsi" w:eastAsiaTheme="minorEastAsia" w:hAnsiTheme="minorHAnsi"/>
            <w:color w:val="auto"/>
            <w:kern w:val="0"/>
            <w:szCs w:val="22"/>
          </w:rPr>
          <w:tab/>
        </w:r>
        <w:r w:rsidRPr="00B359FF">
          <w:rPr>
            <w:rStyle w:val="Hyperlink"/>
            <w:rFonts w:cs="Calibri"/>
          </w:rPr>
          <w:t>Module Outputs</w:t>
        </w:r>
        <w:r>
          <w:rPr>
            <w:webHidden/>
          </w:rPr>
          <w:tab/>
        </w:r>
        <w:r>
          <w:rPr>
            <w:webHidden/>
          </w:rPr>
          <w:fldChar w:fldCharType="begin"/>
        </w:r>
        <w:r>
          <w:rPr>
            <w:webHidden/>
          </w:rPr>
          <w:instrText xml:space="preserve"> PAGEREF _Toc491243847 \h </w:instrText>
        </w:r>
        <w:r>
          <w:rPr>
            <w:webHidden/>
          </w:rPr>
        </w:r>
      </w:ins>
      <w:r>
        <w:rPr>
          <w:webHidden/>
        </w:rPr>
        <w:fldChar w:fldCharType="separate"/>
      </w:r>
      <w:ins w:id="74" w:author="Avinash James" w:date="2017-08-23T09:28:00Z">
        <w:r>
          <w:rPr>
            <w:webHidden/>
          </w:rPr>
          <w:t>9</w:t>
        </w:r>
        <w:r>
          <w:rPr>
            <w:webHidden/>
          </w:rPr>
          <w:fldChar w:fldCharType="end"/>
        </w:r>
        <w:r w:rsidRPr="00B359FF">
          <w:rPr>
            <w:rStyle w:val="Hyperlink"/>
          </w:rPr>
          <w:fldChar w:fldCharType="end"/>
        </w:r>
      </w:ins>
    </w:p>
    <w:p w:rsidR="004C4D10" w:rsidRDefault="004C4D10">
      <w:pPr>
        <w:pStyle w:val="TOC2"/>
        <w:rPr>
          <w:ins w:id="75" w:author="Avinash James" w:date="2017-08-23T09:28:00Z"/>
          <w:rFonts w:asciiTheme="minorHAnsi" w:eastAsiaTheme="minorEastAsia" w:hAnsiTheme="minorHAnsi"/>
          <w:color w:val="auto"/>
          <w:kern w:val="0"/>
          <w:szCs w:val="22"/>
        </w:rPr>
      </w:pPr>
      <w:ins w:id="76" w:author="Avinash James" w:date="2017-08-23T09:28:00Z">
        <w:r w:rsidRPr="00B359FF">
          <w:rPr>
            <w:rStyle w:val="Hyperlink"/>
          </w:rPr>
          <w:fldChar w:fldCharType="begin"/>
        </w:r>
        <w:r w:rsidRPr="00B359FF">
          <w:rPr>
            <w:rStyle w:val="Hyperlink"/>
          </w:rPr>
          <w:instrText xml:space="preserve"> </w:instrText>
        </w:r>
        <w:r>
          <w:instrText>HYPERLINK \l "_Toc491243848"</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5.1.2</w:t>
        </w:r>
        <w:r>
          <w:rPr>
            <w:rFonts w:asciiTheme="minorHAnsi" w:eastAsiaTheme="minorEastAsia" w:hAnsiTheme="minorHAnsi"/>
            <w:color w:val="auto"/>
            <w:kern w:val="0"/>
            <w:szCs w:val="22"/>
          </w:rPr>
          <w:tab/>
        </w:r>
        <w:r w:rsidRPr="00B359FF">
          <w:rPr>
            <w:rStyle w:val="Hyperlink"/>
            <w:rFonts w:cs="Calibri"/>
          </w:rPr>
          <w:t>NxtrTiInit0</w:t>
        </w:r>
        <w:r>
          <w:rPr>
            <w:webHidden/>
          </w:rPr>
          <w:tab/>
        </w:r>
        <w:r>
          <w:rPr>
            <w:webHidden/>
          </w:rPr>
          <w:fldChar w:fldCharType="begin"/>
        </w:r>
        <w:r>
          <w:rPr>
            <w:webHidden/>
          </w:rPr>
          <w:instrText xml:space="preserve"> PAGEREF _Toc491243848 \h </w:instrText>
        </w:r>
        <w:r>
          <w:rPr>
            <w:webHidden/>
          </w:rPr>
        </w:r>
      </w:ins>
      <w:r>
        <w:rPr>
          <w:webHidden/>
        </w:rPr>
        <w:fldChar w:fldCharType="separate"/>
      </w:r>
      <w:ins w:id="77" w:author="Avinash James" w:date="2017-08-23T09:28:00Z">
        <w:r>
          <w:rPr>
            <w:webHidden/>
          </w:rPr>
          <w:t>9</w:t>
        </w:r>
        <w:r>
          <w:rPr>
            <w:webHidden/>
          </w:rPr>
          <w:fldChar w:fldCharType="end"/>
        </w:r>
        <w:r w:rsidRPr="00B359FF">
          <w:rPr>
            <w:rStyle w:val="Hyperlink"/>
          </w:rPr>
          <w:fldChar w:fldCharType="end"/>
        </w:r>
      </w:ins>
    </w:p>
    <w:p w:rsidR="004C4D10" w:rsidRDefault="004C4D10">
      <w:pPr>
        <w:pStyle w:val="TOC2"/>
        <w:rPr>
          <w:ins w:id="78" w:author="Avinash James" w:date="2017-08-23T09:28:00Z"/>
          <w:rFonts w:asciiTheme="minorHAnsi" w:eastAsiaTheme="minorEastAsia" w:hAnsiTheme="minorHAnsi"/>
          <w:color w:val="auto"/>
          <w:kern w:val="0"/>
          <w:szCs w:val="22"/>
        </w:rPr>
      </w:pPr>
      <w:ins w:id="79" w:author="Avinash James" w:date="2017-08-23T09:28:00Z">
        <w:r w:rsidRPr="00B359FF">
          <w:rPr>
            <w:rStyle w:val="Hyperlink"/>
          </w:rPr>
          <w:fldChar w:fldCharType="begin"/>
        </w:r>
        <w:r w:rsidRPr="00B359FF">
          <w:rPr>
            <w:rStyle w:val="Hyperlink"/>
          </w:rPr>
          <w:instrText xml:space="preserve"> </w:instrText>
        </w:r>
        <w:r>
          <w:instrText>HYPERLINK \l "_Toc491243849"</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5.1.3</w:t>
        </w:r>
        <w:r>
          <w:rPr>
            <w:rFonts w:asciiTheme="minorHAnsi" w:eastAsiaTheme="minorEastAsia" w:hAnsiTheme="minorHAnsi"/>
            <w:color w:val="auto"/>
            <w:kern w:val="0"/>
            <w:szCs w:val="22"/>
          </w:rPr>
          <w:tab/>
        </w:r>
        <w:r w:rsidRPr="00B359FF">
          <w:rPr>
            <w:rStyle w:val="Hyperlink"/>
            <w:rFonts w:cs="Calibri"/>
          </w:rPr>
          <w:t>Per: NxtrTiPer1</w:t>
        </w:r>
        <w:r>
          <w:rPr>
            <w:webHidden/>
          </w:rPr>
          <w:tab/>
        </w:r>
        <w:r>
          <w:rPr>
            <w:webHidden/>
          </w:rPr>
          <w:fldChar w:fldCharType="begin"/>
        </w:r>
        <w:r>
          <w:rPr>
            <w:webHidden/>
          </w:rPr>
          <w:instrText xml:space="preserve"> PAGEREF _Toc491243849 \h </w:instrText>
        </w:r>
        <w:r>
          <w:rPr>
            <w:webHidden/>
          </w:rPr>
        </w:r>
      </w:ins>
      <w:r>
        <w:rPr>
          <w:webHidden/>
        </w:rPr>
        <w:fldChar w:fldCharType="separate"/>
      </w:r>
      <w:ins w:id="80" w:author="Avinash James" w:date="2017-08-23T09:28:00Z">
        <w:r>
          <w:rPr>
            <w:webHidden/>
          </w:rPr>
          <w:t>9</w:t>
        </w:r>
        <w:r>
          <w:rPr>
            <w:webHidden/>
          </w:rPr>
          <w:fldChar w:fldCharType="end"/>
        </w:r>
        <w:r w:rsidRPr="00B359FF">
          <w:rPr>
            <w:rStyle w:val="Hyperlink"/>
          </w:rPr>
          <w:fldChar w:fldCharType="end"/>
        </w:r>
      </w:ins>
    </w:p>
    <w:p w:rsidR="004C4D10" w:rsidRDefault="004C4D10">
      <w:pPr>
        <w:pStyle w:val="TOC2"/>
        <w:rPr>
          <w:ins w:id="81" w:author="Avinash James" w:date="2017-08-23T09:28:00Z"/>
          <w:rFonts w:asciiTheme="minorHAnsi" w:eastAsiaTheme="minorEastAsia" w:hAnsiTheme="minorHAnsi"/>
          <w:color w:val="auto"/>
          <w:kern w:val="0"/>
          <w:szCs w:val="22"/>
        </w:rPr>
      </w:pPr>
      <w:ins w:id="82" w:author="Avinash James" w:date="2017-08-23T09:28:00Z">
        <w:r w:rsidRPr="00B359FF">
          <w:rPr>
            <w:rStyle w:val="Hyperlink"/>
          </w:rPr>
          <w:fldChar w:fldCharType="begin"/>
        </w:r>
        <w:r w:rsidRPr="00B359FF">
          <w:rPr>
            <w:rStyle w:val="Hyperlink"/>
          </w:rPr>
          <w:instrText xml:space="preserve"> </w:instrText>
        </w:r>
        <w:r>
          <w:instrText>HYPERLINK \l "_Toc491243850"</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5.1.3.1</w:t>
        </w:r>
        <w:r>
          <w:rPr>
            <w:rFonts w:asciiTheme="minorHAnsi" w:eastAsiaTheme="minorEastAsia" w:hAnsiTheme="minorHAnsi"/>
            <w:color w:val="auto"/>
            <w:kern w:val="0"/>
            <w:szCs w:val="22"/>
          </w:rPr>
          <w:tab/>
        </w:r>
        <w:r w:rsidRPr="00B359FF">
          <w:rPr>
            <w:rStyle w:val="Hyperlink"/>
            <w:rFonts w:cs="Calibri"/>
          </w:rPr>
          <w:t>Design Rationale</w:t>
        </w:r>
        <w:r>
          <w:rPr>
            <w:webHidden/>
          </w:rPr>
          <w:tab/>
        </w:r>
        <w:r>
          <w:rPr>
            <w:webHidden/>
          </w:rPr>
          <w:fldChar w:fldCharType="begin"/>
        </w:r>
        <w:r>
          <w:rPr>
            <w:webHidden/>
          </w:rPr>
          <w:instrText xml:space="preserve"> PAGEREF _Toc491243850 \h </w:instrText>
        </w:r>
        <w:r>
          <w:rPr>
            <w:webHidden/>
          </w:rPr>
        </w:r>
      </w:ins>
      <w:r>
        <w:rPr>
          <w:webHidden/>
        </w:rPr>
        <w:fldChar w:fldCharType="separate"/>
      </w:r>
      <w:ins w:id="83" w:author="Avinash James" w:date="2017-08-23T09:28:00Z">
        <w:r>
          <w:rPr>
            <w:webHidden/>
          </w:rPr>
          <w:t>9</w:t>
        </w:r>
        <w:r>
          <w:rPr>
            <w:webHidden/>
          </w:rPr>
          <w:fldChar w:fldCharType="end"/>
        </w:r>
        <w:r w:rsidRPr="00B359FF">
          <w:rPr>
            <w:rStyle w:val="Hyperlink"/>
          </w:rPr>
          <w:fldChar w:fldCharType="end"/>
        </w:r>
      </w:ins>
    </w:p>
    <w:p w:rsidR="004C4D10" w:rsidRDefault="004C4D10">
      <w:pPr>
        <w:pStyle w:val="TOC2"/>
        <w:rPr>
          <w:ins w:id="84" w:author="Avinash James" w:date="2017-08-23T09:28:00Z"/>
          <w:rFonts w:asciiTheme="minorHAnsi" w:eastAsiaTheme="minorEastAsia" w:hAnsiTheme="minorHAnsi"/>
          <w:color w:val="auto"/>
          <w:kern w:val="0"/>
          <w:szCs w:val="22"/>
        </w:rPr>
      </w:pPr>
      <w:ins w:id="85" w:author="Avinash James" w:date="2017-08-23T09:28:00Z">
        <w:r w:rsidRPr="00B359FF">
          <w:rPr>
            <w:rStyle w:val="Hyperlink"/>
          </w:rPr>
          <w:fldChar w:fldCharType="begin"/>
        </w:r>
        <w:r w:rsidRPr="00B359FF">
          <w:rPr>
            <w:rStyle w:val="Hyperlink"/>
          </w:rPr>
          <w:instrText xml:space="preserve"> </w:instrText>
        </w:r>
        <w:r>
          <w:instrText>HYPERLINK \l "_Toc491243851"</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5.1.3.2</w:t>
        </w:r>
        <w:r>
          <w:rPr>
            <w:rFonts w:asciiTheme="minorHAnsi" w:eastAsiaTheme="minorEastAsia" w:hAnsiTheme="minorHAnsi"/>
            <w:color w:val="auto"/>
            <w:kern w:val="0"/>
            <w:szCs w:val="22"/>
          </w:rPr>
          <w:tab/>
        </w:r>
        <w:r w:rsidRPr="00B359FF">
          <w:rPr>
            <w:rStyle w:val="Hyperlink"/>
            <w:rFonts w:cs="Calibri"/>
          </w:rPr>
          <w:t>Store Module Inputs to Local copies</w:t>
        </w:r>
        <w:r>
          <w:rPr>
            <w:webHidden/>
          </w:rPr>
          <w:tab/>
        </w:r>
        <w:r>
          <w:rPr>
            <w:webHidden/>
          </w:rPr>
          <w:fldChar w:fldCharType="begin"/>
        </w:r>
        <w:r>
          <w:rPr>
            <w:webHidden/>
          </w:rPr>
          <w:instrText xml:space="preserve"> PAGEREF _Toc491243851 \h </w:instrText>
        </w:r>
        <w:r>
          <w:rPr>
            <w:webHidden/>
          </w:rPr>
        </w:r>
      </w:ins>
      <w:r>
        <w:rPr>
          <w:webHidden/>
        </w:rPr>
        <w:fldChar w:fldCharType="separate"/>
      </w:r>
      <w:ins w:id="86" w:author="Avinash James" w:date="2017-08-23T09:28:00Z">
        <w:r>
          <w:rPr>
            <w:webHidden/>
          </w:rPr>
          <w:t>9</w:t>
        </w:r>
        <w:r>
          <w:rPr>
            <w:webHidden/>
          </w:rPr>
          <w:fldChar w:fldCharType="end"/>
        </w:r>
        <w:r w:rsidRPr="00B359FF">
          <w:rPr>
            <w:rStyle w:val="Hyperlink"/>
          </w:rPr>
          <w:fldChar w:fldCharType="end"/>
        </w:r>
      </w:ins>
    </w:p>
    <w:p w:rsidR="004C4D10" w:rsidRDefault="004C4D10">
      <w:pPr>
        <w:pStyle w:val="TOC2"/>
        <w:rPr>
          <w:ins w:id="87" w:author="Avinash James" w:date="2017-08-23T09:28:00Z"/>
          <w:rFonts w:asciiTheme="minorHAnsi" w:eastAsiaTheme="minorEastAsia" w:hAnsiTheme="minorHAnsi"/>
          <w:color w:val="auto"/>
          <w:kern w:val="0"/>
          <w:szCs w:val="22"/>
        </w:rPr>
      </w:pPr>
      <w:ins w:id="88" w:author="Avinash James" w:date="2017-08-23T09:28:00Z">
        <w:r w:rsidRPr="00B359FF">
          <w:rPr>
            <w:rStyle w:val="Hyperlink"/>
          </w:rPr>
          <w:fldChar w:fldCharType="begin"/>
        </w:r>
        <w:r w:rsidRPr="00B359FF">
          <w:rPr>
            <w:rStyle w:val="Hyperlink"/>
          </w:rPr>
          <w:instrText xml:space="preserve"> </w:instrText>
        </w:r>
        <w:r>
          <w:instrText>HYPERLINK \l "_Toc491243852"</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5.1.3.3</w:t>
        </w:r>
        <w:r>
          <w:rPr>
            <w:rFonts w:asciiTheme="minorHAnsi" w:eastAsiaTheme="minorEastAsia" w:hAnsiTheme="minorHAnsi"/>
            <w:color w:val="auto"/>
            <w:kern w:val="0"/>
            <w:szCs w:val="22"/>
          </w:rPr>
          <w:tab/>
        </w:r>
        <w:r w:rsidRPr="00B359FF">
          <w:rPr>
            <w:rStyle w:val="Hyperlink"/>
            <w:rFonts w:cs="Calibri"/>
          </w:rPr>
          <w:t>(Processing of function)………</w:t>
        </w:r>
        <w:r>
          <w:rPr>
            <w:webHidden/>
          </w:rPr>
          <w:tab/>
        </w:r>
        <w:r>
          <w:rPr>
            <w:webHidden/>
          </w:rPr>
          <w:fldChar w:fldCharType="begin"/>
        </w:r>
        <w:r>
          <w:rPr>
            <w:webHidden/>
          </w:rPr>
          <w:instrText xml:space="preserve"> PAGEREF _Toc491243852 \h </w:instrText>
        </w:r>
        <w:r>
          <w:rPr>
            <w:webHidden/>
          </w:rPr>
        </w:r>
      </w:ins>
      <w:r>
        <w:rPr>
          <w:webHidden/>
        </w:rPr>
        <w:fldChar w:fldCharType="separate"/>
      </w:r>
      <w:ins w:id="89" w:author="Avinash James" w:date="2017-08-23T09:28:00Z">
        <w:r>
          <w:rPr>
            <w:webHidden/>
          </w:rPr>
          <w:t>9</w:t>
        </w:r>
        <w:r>
          <w:rPr>
            <w:webHidden/>
          </w:rPr>
          <w:fldChar w:fldCharType="end"/>
        </w:r>
        <w:r w:rsidRPr="00B359FF">
          <w:rPr>
            <w:rStyle w:val="Hyperlink"/>
          </w:rPr>
          <w:fldChar w:fldCharType="end"/>
        </w:r>
      </w:ins>
    </w:p>
    <w:p w:rsidR="004C4D10" w:rsidRDefault="004C4D10">
      <w:pPr>
        <w:pStyle w:val="TOC2"/>
        <w:rPr>
          <w:ins w:id="90" w:author="Avinash James" w:date="2017-08-23T09:28:00Z"/>
          <w:rFonts w:asciiTheme="minorHAnsi" w:eastAsiaTheme="minorEastAsia" w:hAnsiTheme="minorHAnsi"/>
          <w:color w:val="auto"/>
          <w:kern w:val="0"/>
          <w:szCs w:val="22"/>
        </w:rPr>
      </w:pPr>
      <w:ins w:id="91" w:author="Avinash James" w:date="2017-08-23T09:28:00Z">
        <w:r w:rsidRPr="00B359FF">
          <w:rPr>
            <w:rStyle w:val="Hyperlink"/>
          </w:rPr>
          <w:fldChar w:fldCharType="begin"/>
        </w:r>
        <w:r w:rsidRPr="00B359FF">
          <w:rPr>
            <w:rStyle w:val="Hyperlink"/>
          </w:rPr>
          <w:instrText xml:space="preserve"> </w:instrText>
        </w:r>
        <w:r>
          <w:instrText>HYPERLINK \l "_Toc491243853"</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5.1.3.4</w:t>
        </w:r>
        <w:r>
          <w:rPr>
            <w:rFonts w:asciiTheme="minorHAnsi" w:eastAsiaTheme="minorEastAsia" w:hAnsiTheme="minorHAnsi"/>
            <w:color w:val="auto"/>
            <w:kern w:val="0"/>
            <w:szCs w:val="22"/>
          </w:rPr>
          <w:tab/>
        </w:r>
        <w:r w:rsidRPr="00B359FF">
          <w:rPr>
            <w:rStyle w:val="Hyperlink"/>
            <w:rFonts w:cs="Calibri"/>
          </w:rPr>
          <w:t>Store Local copy of outputs into Module Outputs</w:t>
        </w:r>
        <w:r>
          <w:rPr>
            <w:webHidden/>
          </w:rPr>
          <w:tab/>
        </w:r>
        <w:r>
          <w:rPr>
            <w:webHidden/>
          </w:rPr>
          <w:fldChar w:fldCharType="begin"/>
        </w:r>
        <w:r>
          <w:rPr>
            <w:webHidden/>
          </w:rPr>
          <w:instrText xml:space="preserve"> PAGEREF _Toc491243853 \h </w:instrText>
        </w:r>
        <w:r>
          <w:rPr>
            <w:webHidden/>
          </w:rPr>
        </w:r>
      </w:ins>
      <w:r>
        <w:rPr>
          <w:webHidden/>
        </w:rPr>
        <w:fldChar w:fldCharType="separate"/>
      </w:r>
      <w:ins w:id="92" w:author="Avinash James" w:date="2017-08-23T09:28:00Z">
        <w:r>
          <w:rPr>
            <w:webHidden/>
          </w:rPr>
          <w:t>10</w:t>
        </w:r>
        <w:r>
          <w:rPr>
            <w:webHidden/>
          </w:rPr>
          <w:fldChar w:fldCharType="end"/>
        </w:r>
        <w:r w:rsidRPr="00B359FF">
          <w:rPr>
            <w:rStyle w:val="Hyperlink"/>
          </w:rPr>
          <w:fldChar w:fldCharType="end"/>
        </w:r>
      </w:ins>
    </w:p>
    <w:p w:rsidR="004C4D10" w:rsidRDefault="004C4D10">
      <w:pPr>
        <w:pStyle w:val="TOC2"/>
        <w:rPr>
          <w:ins w:id="93" w:author="Avinash James" w:date="2017-08-23T09:28:00Z"/>
          <w:rFonts w:asciiTheme="minorHAnsi" w:eastAsiaTheme="minorEastAsia" w:hAnsiTheme="minorHAnsi"/>
          <w:color w:val="auto"/>
          <w:kern w:val="0"/>
          <w:szCs w:val="22"/>
        </w:rPr>
      </w:pPr>
      <w:ins w:id="94" w:author="Avinash James" w:date="2017-08-23T09:28:00Z">
        <w:r w:rsidRPr="00B359FF">
          <w:rPr>
            <w:rStyle w:val="Hyperlink"/>
          </w:rPr>
          <w:fldChar w:fldCharType="begin"/>
        </w:r>
        <w:r w:rsidRPr="00B359FF">
          <w:rPr>
            <w:rStyle w:val="Hyperlink"/>
          </w:rPr>
          <w:instrText xml:space="preserve"> </w:instrText>
        </w:r>
        <w:r>
          <w:instrText>HYPERLINK \l "_Toc491243854"</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Pr>
          <w:t>5.2</w:t>
        </w:r>
        <w:r>
          <w:rPr>
            <w:rFonts w:asciiTheme="minorHAnsi" w:eastAsiaTheme="minorEastAsia" w:hAnsiTheme="minorHAnsi"/>
            <w:color w:val="auto"/>
            <w:kern w:val="0"/>
            <w:szCs w:val="22"/>
          </w:rPr>
          <w:tab/>
        </w:r>
        <w:r w:rsidRPr="00B359FF">
          <w:rPr>
            <w:rStyle w:val="Hyperlink"/>
          </w:rPr>
          <w:t>Server Runnables</w:t>
        </w:r>
        <w:r>
          <w:rPr>
            <w:webHidden/>
          </w:rPr>
          <w:tab/>
        </w:r>
        <w:r>
          <w:rPr>
            <w:webHidden/>
          </w:rPr>
          <w:fldChar w:fldCharType="begin"/>
        </w:r>
        <w:r>
          <w:rPr>
            <w:webHidden/>
          </w:rPr>
          <w:instrText xml:space="preserve"> PAGEREF _Toc491243854 \h </w:instrText>
        </w:r>
        <w:r>
          <w:rPr>
            <w:webHidden/>
          </w:rPr>
        </w:r>
      </w:ins>
      <w:r>
        <w:rPr>
          <w:webHidden/>
        </w:rPr>
        <w:fldChar w:fldCharType="separate"/>
      </w:r>
      <w:ins w:id="95" w:author="Avinash James" w:date="2017-08-23T09:28:00Z">
        <w:r>
          <w:rPr>
            <w:webHidden/>
          </w:rPr>
          <w:t>10</w:t>
        </w:r>
        <w:r>
          <w:rPr>
            <w:webHidden/>
          </w:rPr>
          <w:fldChar w:fldCharType="end"/>
        </w:r>
        <w:r w:rsidRPr="00B359FF">
          <w:rPr>
            <w:rStyle w:val="Hyperlink"/>
          </w:rPr>
          <w:fldChar w:fldCharType="end"/>
        </w:r>
      </w:ins>
    </w:p>
    <w:p w:rsidR="004C4D10" w:rsidRDefault="004C4D10">
      <w:pPr>
        <w:pStyle w:val="TOC2"/>
        <w:rPr>
          <w:ins w:id="96" w:author="Avinash James" w:date="2017-08-23T09:28:00Z"/>
          <w:rFonts w:asciiTheme="minorHAnsi" w:eastAsiaTheme="minorEastAsia" w:hAnsiTheme="minorHAnsi"/>
          <w:color w:val="auto"/>
          <w:kern w:val="0"/>
          <w:szCs w:val="22"/>
        </w:rPr>
      </w:pPr>
      <w:ins w:id="97" w:author="Avinash James" w:date="2017-08-23T09:28:00Z">
        <w:r w:rsidRPr="00B359FF">
          <w:rPr>
            <w:rStyle w:val="Hyperlink"/>
          </w:rPr>
          <w:fldChar w:fldCharType="begin"/>
        </w:r>
        <w:r w:rsidRPr="00B359FF">
          <w:rPr>
            <w:rStyle w:val="Hyperlink"/>
          </w:rPr>
          <w:instrText xml:space="preserve"> </w:instrText>
        </w:r>
        <w:r>
          <w:instrText>HYPERLINK \l "_Toc491243855"</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5.2.1</w:t>
        </w:r>
        <w:r>
          <w:rPr>
            <w:rFonts w:asciiTheme="minorHAnsi" w:eastAsiaTheme="minorEastAsia" w:hAnsiTheme="minorHAnsi"/>
            <w:color w:val="auto"/>
            <w:kern w:val="0"/>
            <w:szCs w:val="22"/>
          </w:rPr>
          <w:tab/>
        </w:r>
        <w:r w:rsidRPr="00B359FF">
          <w:rPr>
            <w:rStyle w:val="Hyperlink"/>
            <w:rFonts w:cs="Calibri"/>
          </w:rPr>
          <w:t>GetRefTmr100MicroSec32bit</w:t>
        </w:r>
        <w:r>
          <w:rPr>
            <w:webHidden/>
          </w:rPr>
          <w:tab/>
        </w:r>
        <w:r>
          <w:rPr>
            <w:webHidden/>
          </w:rPr>
          <w:fldChar w:fldCharType="begin"/>
        </w:r>
        <w:r>
          <w:rPr>
            <w:webHidden/>
          </w:rPr>
          <w:instrText xml:space="preserve"> PAGEREF _Toc491243855 \h </w:instrText>
        </w:r>
        <w:r>
          <w:rPr>
            <w:webHidden/>
          </w:rPr>
        </w:r>
      </w:ins>
      <w:r>
        <w:rPr>
          <w:webHidden/>
        </w:rPr>
        <w:fldChar w:fldCharType="separate"/>
      </w:r>
      <w:ins w:id="98" w:author="Avinash James" w:date="2017-08-23T09:28:00Z">
        <w:r>
          <w:rPr>
            <w:webHidden/>
          </w:rPr>
          <w:t>10</w:t>
        </w:r>
        <w:r>
          <w:rPr>
            <w:webHidden/>
          </w:rPr>
          <w:fldChar w:fldCharType="end"/>
        </w:r>
        <w:r w:rsidRPr="00B359FF">
          <w:rPr>
            <w:rStyle w:val="Hyperlink"/>
          </w:rPr>
          <w:fldChar w:fldCharType="end"/>
        </w:r>
      </w:ins>
    </w:p>
    <w:p w:rsidR="004C4D10" w:rsidRDefault="004C4D10">
      <w:pPr>
        <w:pStyle w:val="TOC2"/>
        <w:rPr>
          <w:ins w:id="99" w:author="Avinash James" w:date="2017-08-23T09:28:00Z"/>
          <w:rFonts w:asciiTheme="minorHAnsi" w:eastAsiaTheme="minorEastAsia" w:hAnsiTheme="minorHAnsi"/>
          <w:color w:val="auto"/>
          <w:kern w:val="0"/>
          <w:szCs w:val="22"/>
        </w:rPr>
      </w:pPr>
      <w:ins w:id="100" w:author="Avinash James" w:date="2017-08-23T09:28:00Z">
        <w:r w:rsidRPr="00B359FF">
          <w:rPr>
            <w:rStyle w:val="Hyperlink"/>
          </w:rPr>
          <w:fldChar w:fldCharType="begin"/>
        </w:r>
        <w:r w:rsidRPr="00B359FF">
          <w:rPr>
            <w:rStyle w:val="Hyperlink"/>
          </w:rPr>
          <w:instrText xml:space="preserve"> </w:instrText>
        </w:r>
        <w:r>
          <w:instrText>HYPERLINK \l "_Toc491243856"</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5.2.2</w:t>
        </w:r>
        <w:r>
          <w:rPr>
            <w:rFonts w:asciiTheme="minorHAnsi" w:eastAsiaTheme="minorEastAsia" w:hAnsiTheme="minorHAnsi"/>
            <w:color w:val="auto"/>
            <w:kern w:val="0"/>
            <w:szCs w:val="22"/>
          </w:rPr>
          <w:tab/>
        </w:r>
        <w:r w:rsidRPr="00B359FF">
          <w:rPr>
            <w:rStyle w:val="Hyperlink"/>
            <w:rFonts w:cs="Calibri"/>
          </w:rPr>
          <w:t>GetRefTmr1MicroSec32bit</w:t>
        </w:r>
        <w:r>
          <w:rPr>
            <w:webHidden/>
          </w:rPr>
          <w:tab/>
        </w:r>
        <w:r>
          <w:rPr>
            <w:webHidden/>
          </w:rPr>
          <w:fldChar w:fldCharType="begin"/>
        </w:r>
        <w:r>
          <w:rPr>
            <w:webHidden/>
          </w:rPr>
          <w:instrText xml:space="preserve"> PAGEREF _Toc491243856 \h </w:instrText>
        </w:r>
        <w:r>
          <w:rPr>
            <w:webHidden/>
          </w:rPr>
        </w:r>
      </w:ins>
      <w:r>
        <w:rPr>
          <w:webHidden/>
        </w:rPr>
        <w:fldChar w:fldCharType="separate"/>
      </w:r>
      <w:ins w:id="101" w:author="Avinash James" w:date="2017-08-23T09:28:00Z">
        <w:r>
          <w:rPr>
            <w:webHidden/>
          </w:rPr>
          <w:t>10</w:t>
        </w:r>
        <w:r>
          <w:rPr>
            <w:webHidden/>
          </w:rPr>
          <w:fldChar w:fldCharType="end"/>
        </w:r>
        <w:r w:rsidRPr="00B359FF">
          <w:rPr>
            <w:rStyle w:val="Hyperlink"/>
          </w:rPr>
          <w:fldChar w:fldCharType="end"/>
        </w:r>
      </w:ins>
    </w:p>
    <w:p w:rsidR="004C4D10" w:rsidRDefault="004C4D10">
      <w:pPr>
        <w:pStyle w:val="TOC2"/>
        <w:rPr>
          <w:ins w:id="102" w:author="Avinash James" w:date="2017-08-23T09:28:00Z"/>
          <w:rFonts w:asciiTheme="minorHAnsi" w:eastAsiaTheme="minorEastAsia" w:hAnsiTheme="minorHAnsi"/>
          <w:color w:val="auto"/>
          <w:kern w:val="0"/>
          <w:szCs w:val="22"/>
        </w:rPr>
      </w:pPr>
      <w:ins w:id="103" w:author="Avinash James" w:date="2017-08-23T09:28:00Z">
        <w:r w:rsidRPr="00B359FF">
          <w:rPr>
            <w:rStyle w:val="Hyperlink"/>
          </w:rPr>
          <w:fldChar w:fldCharType="begin"/>
        </w:r>
        <w:r w:rsidRPr="00B359FF">
          <w:rPr>
            <w:rStyle w:val="Hyperlink"/>
          </w:rPr>
          <w:instrText xml:space="preserve"> </w:instrText>
        </w:r>
        <w:r>
          <w:instrText>HYPERLINK \l "_Toc491243857"</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5.2.3</w:t>
        </w:r>
        <w:r>
          <w:rPr>
            <w:rFonts w:asciiTheme="minorHAnsi" w:eastAsiaTheme="minorEastAsia" w:hAnsiTheme="minorHAnsi"/>
            <w:color w:val="auto"/>
            <w:kern w:val="0"/>
            <w:szCs w:val="22"/>
          </w:rPr>
          <w:tab/>
        </w:r>
        <w:r w:rsidRPr="00B359FF">
          <w:rPr>
            <w:rStyle w:val="Hyperlink"/>
            <w:rFonts w:cs="Calibri"/>
          </w:rPr>
          <w:t>GetTiSpan100MicroSec32bit</w:t>
        </w:r>
        <w:r>
          <w:rPr>
            <w:webHidden/>
          </w:rPr>
          <w:tab/>
        </w:r>
        <w:r>
          <w:rPr>
            <w:webHidden/>
          </w:rPr>
          <w:fldChar w:fldCharType="begin"/>
        </w:r>
        <w:r>
          <w:rPr>
            <w:webHidden/>
          </w:rPr>
          <w:instrText xml:space="preserve"> PAGEREF _Toc491243857 \h </w:instrText>
        </w:r>
        <w:r>
          <w:rPr>
            <w:webHidden/>
          </w:rPr>
        </w:r>
      </w:ins>
      <w:r>
        <w:rPr>
          <w:webHidden/>
        </w:rPr>
        <w:fldChar w:fldCharType="separate"/>
      </w:r>
      <w:ins w:id="104" w:author="Avinash James" w:date="2017-08-23T09:28:00Z">
        <w:r>
          <w:rPr>
            <w:webHidden/>
          </w:rPr>
          <w:t>10</w:t>
        </w:r>
        <w:r>
          <w:rPr>
            <w:webHidden/>
          </w:rPr>
          <w:fldChar w:fldCharType="end"/>
        </w:r>
        <w:r w:rsidRPr="00B359FF">
          <w:rPr>
            <w:rStyle w:val="Hyperlink"/>
          </w:rPr>
          <w:fldChar w:fldCharType="end"/>
        </w:r>
      </w:ins>
    </w:p>
    <w:p w:rsidR="004C4D10" w:rsidRDefault="004C4D10">
      <w:pPr>
        <w:pStyle w:val="TOC2"/>
        <w:rPr>
          <w:ins w:id="105" w:author="Avinash James" w:date="2017-08-23T09:28:00Z"/>
          <w:rFonts w:asciiTheme="minorHAnsi" w:eastAsiaTheme="minorEastAsia" w:hAnsiTheme="minorHAnsi"/>
          <w:color w:val="auto"/>
          <w:kern w:val="0"/>
          <w:szCs w:val="22"/>
        </w:rPr>
      </w:pPr>
      <w:ins w:id="106" w:author="Avinash James" w:date="2017-08-23T09:28:00Z">
        <w:r w:rsidRPr="00B359FF">
          <w:rPr>
            <w:rStyle w:val="Hyperlink"/>
          </w:rPr>
          <w:fldChar w:fldCharType="begin"/>
        </w:r>
        <w:r w:rsidRPr="00B359FF">
          <w:rPr>
            <w:rStyle w:val="Hyperlink"/>
          </w:rPr>
          <w:instrText xml:space="preserve"> </w:instrText>
        </w:r>
        <w:r>
          <w:instrText>HYPERLINK \l "_Toc491243858"</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5.2.4</w:t>
        </w:r>
        <w:r>
          <w:rPr>
            <w:rFonts w:asciiTheme="minorHAnsi" w:eastAsiaTheme="minorEastAsia" w:hAnsiTheme="minorHAnsi"/>
            <w:color w:val="auto"/>
            <w:kern w:val="0"/>
            <w:szCs w:val="22"/>
          </w:rPr>
          <w:tab/>
        </w:r>
        <w:r w:rsidRPr="00B359FF">
          <w:rPr>
            <w:rStyle w:val="Hyperlink"/>
            <w:rFonts w:cs="Calibri"/>
          </w:rPr>
          <w:t>GetTiSpan1MicroSec32bit</w:t>
        </w:r>
        <w:r>
          <w:rPr>
            <w:webHidden/>
          </w:rPr>
          <w:tab/>
        </w:r>
        <w:r>
          <w:rPr>
            <w:webHidden/>
          </w:rPr>
          <w:fldChar w:fldCharType="begin"/>
        </w:r>
        <w:r>
          <w:rPr>
            <w:webHidden/>
          </w:rPr>
          <w:instrText xml:space="preserve"> PAGEREF _Toc491243858 \h </w:instrText>
        </w:r>
        <w:r>
          <w:rPr>
            <w:webHidden/>
          </w:rPr>
        </w:r>
      </w:ins>
      <w:r>
        <w:rPr>
          <w:webHidden/>
        </w:rPr>
        <w:fldChar w:fldCharType="separate"/>
      </w:r>
      <w:ins w:id="107" w:author="Avinash James" w:date="2017-08-23T09:28:00Z">
        <w:r>
          <w:rPr>
            <w:webHidden/>
          </w:rPr>
          <w:t>10</w:t>
        </w:r>
        <w:r>
          <w:rPr>
            <w:webHidden/>
          </w:rPr>
          <w:fldChar w:fldCharType="end"/>
        </w:r>
        <w:r w:rsidRPr="00B359FF">
          <w:rPr>
            <w:rStyle w:val="Hyperlink"/>
          </w:rPr>
          <w:fldChar w:fldCharType="end"/>
        </w:r>
      </w:ins>
    </w:p>
    <w:p w:rsidR="004C4D10" w:rsidRDefault="004C4D10">
      <w:pPr>
        <w:pStyle w:val="TOC2"/>
        <w:rPr>
          <w:ins w:id="108" w:author="Avinash James" w:date="2017-08-23T09:28:00Z"/>
          <w:rFonts w:asciiTheme="minorHAnsi" w:eastAsiaTheme="minorEastAsia" w:hAnsiTheme="minorHAnsi"/>
          <w:color w:val="auto"/>
          <w:kern w:val="0"/>
          <w:szCs w:val="22"/>
        </w:rPr>
      </w:pPr>
      <w:ins w:id="109" w:author="Avinash James" w:date="2017-08-23T09:28:00Z">
        <w:r w:rsidRPr="00B359FF">
          <w:rPr>
            <w:rStyle w:val="Hyperlink"/>
          </w:rPr>
          <w:fldChar w:fldCharType="begin"/>
        </w:r>
        <w:r w:rsidRPr="00B359FF">
          <w:rPr>
            <w:rStyle w:val="Hyperlink"/>
          </w:rPr>
          <w:instrText xml:space="preserve"> </w:instrText>
        </w:r>
        <w:r>
          <w:instrText>HYPERLINK \l "_Toc491243859"</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5.3</w:t>
        </w:r>
        <w:r>
          <w:rPr>
            <w:rFonts w:asciiTheme="minorHAnsi" w:eastAsiaTheme="minorEastAsia" w:hAnsiTheme="minorHAnsi"/>
            <w:color w:val="auto"/>
            <w:kern w:val="0"/>
            <w:szCs w:val="22"/>
          </w:rPr>
          <w:tab/>
        </w:r>
        <w:r w:rsidRPr="00B359FF">
          <w:rPr>
            <w:rStyle w:val="Hyperlink"/>
            <w:rFonts w:cs="Calibri"/>
          </w:rPr>
          <w:t>Interrupt Functions</w:t>
        </w:r>
        <w:r>
          <w:rPr>
            <w:webHidden/>
          </w:rPr>
          <w:tab/>
        </w:r>
        <w:r>
          <w:rPr>
            <w:webHidden/>
          </w:rPr>
          <w:fldChar w:fldCharType="begin"/>
        </w:r>
        <w:r>
          <w:rPr>
            <w:webHidden/>
          </w:rPr>
          <w:instrText xml:space="preserve"> PAGEREF _Toc491243859 \h </w:instrText>
        </w:r>
        <w:r>
          <w:rPr>
            <w:webHidden/>
          </w:rPr>
        </w:r>
      </w:ins>
      <w:r>
        <w:rPr>
          <w:webHidden/>
        </w:rPr>
        <w:fldChar w:fldCharType="separate"/>
      </w:r>
      <w:ins w:id="110" w:author="Avinash James" w:date="2017-08-23T09:28:00Z">
        <w:r>
          <w:rPr>
            <w:webHidden/>
          </w:rPr>
          <w:t>10</w:t>
        </w:r>
        <w:r>
          <w:rPr>
            <w:webHidden/>
          </w:rPr>
          <w:fldChar w:fldCharType="end"/>
        </w:r>
        <w:r w:rsidRPr="00B359FF">
          <w:rPr>
            <w:rStyle w:val="Hyperlink"/>
          </w:rPr>
          <w:fldChar w:fldCharType="end"/>
        </w:r>
      </w:ins>
    </w:p>
    <w:p w:rsidR="004C4D10" w:rsidRDefault="004C4D10">
      <w:pPr>
        <w:pStyle w:val="TOC2"/>
        <w:rPr>
          <w:ins w:id="111" w:author="Avinash James" w:date="2017-08-23T09:28:00Z"/>
          <w:rFonts w:asciiTheme="minorHAnsi" w:eastAsiaTheme="minorEastAsia" w:hAnsiTheme="minorHAnsi"/>
          <w:color w:val="auto"/>
          <w:kern w:val="0"/>
          <w:szCs w:val="22"/>
        </w:rPr>
      </w:pPr>
      <w:ins w:id="112" w:author="Avinash James" w:date="2017-08-23T09:28:00Z">
        <w:r w:rsidRPr="00B359FF">
          <w:rPr>
            <w:rStyle w:val="Hyperlink"/>
          </w:rPr>
          <w:fldChar w:fldCharType="begin"/>
        </w:r>
        <w:r w:rsidRPr="00B359FF">
          <w:rPr>
            <w:rStyle w:val="Hyperlink"/>
          </w:rPr>
          <w:instrText xml:space="preserve"> </w:instrText>
        </w:r>
        <w:r>
          <w:instrText>HYPERLINK \l "_Toc491243860"</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5.3.1</w:t>
        </w:r>
        <w:r>
          <w:rPr>
            <w:rFonts w:asciiTheme="minorHAnsi" w:eastAsiaTheme="minorEastAsia" w:hAnsiTheme="minorHAnsi"/>
            <w:color w:val="auto"/>
            <w:kern w:val="0"/>
            <w:szCs w:val="22"/>
          </w:rPr>
          <w:tab/>
        </w:r>
        <w:r w:rsidRPr="00B359FF">
          <w:rPr>
            <w:rStyle w:val="Hyperlink"/>
            <w:rFonts w:cs="Calibri"/>
          </w:rPr>
          <w:t>Interrupt Function Name</w:t>
        </w:r>
        <w:r>
          <w:rPr>
            <w:webHidden/>
          </w:rPr>
          <w:tab/>
        </w:r>
        <w:r>
          <w:rPr>
            <w:webHidden/>
          </w:rPr>
          <w:fldChar w:fldCharType="begin"/>
        </w:r>
        <w:r>
          <w:rPr>
            <w:webHidden/>
          </w:rPr>
          <w:instrText xml:space="preserve"> PAGEREF _Toc491243860 \h </w:instrText>
        </w:r>
        <w:r>
          <w:rPr>
            <w:webHidden/>
          </w:rPr>
        </w:r>
      </w:ins>
      <w:r>
        <w:rPr>
          <w:webHidden/>
        </w:rPr>
        <w:fldChar w:fldCharType="separate"/>
      </w:r>
      <w:ins w:id="113" w:author="Avinash James" w:date="2017-08-23T09:28:00Z">
        <w:r>
          <w:rPr>
            <w:webHidden/>
          </w:rPr>
          <w:t>10</w:t>
        </w:r>
        <w:r>
          <w:rPr>
            <w:webHidden/>
          </w:rPr>
          <w:fldChar w:fldCharType="end"/>
        </w:r>
        <w:r w:rsidRPr="00B359FF">
          <w:rPr>
            <w:rStyle w:val="Hyperlink"/>
          </w:rPr>
          <w:fldChar w:fldCharType="end"/>
        </w:r>
      </w:ins>
    </w:p>
    <w:p w:rsidR="004C4D10" w:rsidRDefault="004C4D10">
      <w:pPr>
        <w:pStyle w:val="TOC2"/>
        <w:rPr>
          <w:ins w:id="114" w:author="Avinash James" w:date="2017-08-23T09:28:00Z"/>
          <w:rFonts w:asciiTheme="minorHAnsi" w:eastAsiaTheme="minorEastAsia" w:hAnsiTheme="minorHAnsi"/>
          <w:color w:val="auto"/>
          <w:kern w:val="0"/>
          <w:szCs w:val="22"/>
        </w:rPr>
      </w:pPr>
      <w:ins w:id="115" w:author="Avinash James" w:date="2017-08-23T09:28:00Z">
        <w:r w:rsidRPr="00B359FF">
          <w:rPr>
            <w:rStyle w:val="Hyperlink"/>
          </w:rPr>
          <w:fldChar w:fldCharType="begin"/>
        </w:r>
        <w:r w:rsidRPr="00B359FF">
          <w:rPr>
            <w:rStyle w:val="Hyperlink"/>
          </w:rPr>
          <w:instrText xml:space="preserve"> </w:instrText>
        </w:r>
        <w:r>
          <w:instrText>HYPERLINK \l "_Toc491243861"</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5.3.1.1</w:t>
        </w:r>
        <w:r>
          <w:rPr>
            <w:rFonts w:asciiTheme="minorHAnsi" w:eastAsiaTheme="minorEastAsia" w:hAnsiTheme="minorHAnsi"/>
            <w:color w:val="auto"/>
            <w:kern w:val="0"/>
            <w:szCs w:val="22"/>
          </w:rPr>
          <w:tab/>
        </w:r>
        <w:r w:rsidRPr="00B359FF">
          <w:rPr>
            <w:rStyle w:val="Hyperlink"/>
            <w:rFonts w:cs="Calibri"/>
          </w:rPr>
          <w:t>Design Rationale</w:t>
        </w:r>
        <w:r>
          <w:rPr>
            <w:webHidden/>
          </w:rPr>
          <w:tab/>
        </w:r>
        <w:r>
          <w:rPr>
            <w:webHidden/>
          </w:rPr>
          <w:fldChar w:fldCharType="begin"/>
        </w:r>
        <w:r>
          <w:rPr>
            <w:webHidden/>
          </w:rPr>
          <w:instrText xml:space="preserve"> PAGEREF _Toc491243861 \h </w:instrText>
        </w:r>
        <w:r>
          <w:rPr>
            <w:webHidden/>
          </w:rPr>
        </w:r>
      </w:ins>
      <w:r>
        <w:rPr>
          <w:webHidden/>
        </w:rPr>
        <w:fldChar w:fldCharType="separate"/>
      </w:r>
      <w:ins w:id="116" w:author="Avinash James" w:date="2017-08-23T09:28:00Z">
        <w:r>
          <w:rPr>
            <w:webHidden/>
          </w:rPr>
          <w:t>11</w:t>
        </w:r>
        <w:r>
          <w:rPr>
            <w:webHidden/>
          </w:rPr>
          <w:fldChar w:fldCharType="end"/>
        </w:r>
        <w:r w:rsidRPr="00B359FF">
          <w:rPr>
            <w:rStyle w:val="Hyperlink"/>
          </w:rPr>
          <w:fldChar w:fldCharType="end"/>
        </w:r>
      </w:ins>
    </w:p>
    <w:p w:rsidR="004C4D10" w:rsidRDefault="004C4D10">
      <w:pPr>
        <w:pStyle w:val="TOC2"/>
        <w:rPr>
          <w:ins w:id="117" w:author="Avinash James" w:date="2017-08-23T09:28:00Z"/>
          <w:rFonts w:asciiTheme="minorHAnsi" w:eastAsiaTheme="minorEastAsia" w:hAnsiTheme="minorHAnsi"/>
          <w:color w:val="auto"/>
          <w:kern w:val="0"/>
          <w:szCs w:val="22"/>
        </w:rPr>
      </w:pPr>
      <w:ins w:id="118" w:author="Avinash James" w:date="2017-08-23T09:28:00Z">
        <w:r w:rsidRPr="00B359FF">
          <w:rPr>
            <w:rStyle w:val="Hyperlink"/>
          </w:rPr>
          <w:lastRenderedPageBreak/>
          <w:fldChar w:fldCharType="begin"/>
        </w:r>
        <w:r w:rsidRPr="00B359FF">
          <w:rPr>
            <w:rStyle w:val="Hyperlink"/>
          </w:rPr>
          <w:instrText xml:space="preserve"> </w:instrText>
        </w:r>
        <w:r>
          <w:instrText>HYPERLINK \l "_Toc491243862"</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5.4</w:t>
        </w:r>
        <w:r>
          <w:rPr>
            <w:rFonts w:asciiTheme="minorHAnsi" w:eastAsiaTheme="minorEastAsia" w:hAnsiTheme="minorHAnsi"/>
            <w:color w:val="auto"/>
            <w:kern w:val="0"/>
            <w:szCs w:val="22"/>
          </w:rPr>
          <w:tab/>
        </w:r>
        <w:r w:rsidRPr="00B359FF">
          <w:rPr>
            <w:rStyle w:val="Hyperlink"/>
            <w:rFonts w:cs="Calibri"/>
          </w:rPr>
          <w:t>Module Internal (Local) Functions</w:t>
        </w:r>
        <w:r>
          <w:rPr>
            <w:webHidden/>
          </w:rPr>
          <w:tab/>
        </w:r>
        <w:r>
          <w:rPr>
            <w:webHidden/>
          </w:rPr>
          <w:fldChar w:fldCharType="begin"/>
        </w:r>
        <w:r>
          <w:rPr>
            <w:webHidden/>
          </w:rPr>
          <w:instrText xml:space="preserve"> PAGEREF _Toc491243862 \h </w:instrText>
        </w:r>
        <w:r>
          <w:rPr>
            <w:webHidden/>
          </w:rPr>
        </w:r>
      </w:ins>
      <w:r>
        <w:rPr>
          <w:webHidden/>
        </w:rPr>
        <w:fldChar w:fldCharType="separate"/>
      </w:r>
      <w:ins w:id="119" w:author="Avinash James" w:date="2017-08-23T09:28:00Z">
        <w:r>
          <w:rPr>
            <w:webHidden/>
          </w:rPr>
          <w:t>11</w:t>
        </w:r>
        <w:r>
          <w:rPr>
            <w:webHidden/>
          </w:rPr>
          <w:fldChar w:fldCharType="end"/>
        </w:r>
        <w:r w:rsidRPr="00B359FF">
          <w:rPr>
            <w:rStyle w:val="Hyperlink"/>
          </w:rPr>
          <w:fldChar w:fldCharType="end"/>
        </w:r>
      </w:ins>
    </w:p>
    <w:p w:rsidR="004C4D10" w:rsidRDefault="004C4D10">
      <w:pPr>
        <w:pStyle w:val="TOC2"/>
        <w:rPr>
          <w:ins w:id="120" w:author="Avinash James" w:date="2017-08-23T09:28:00Z"/>
          <w:rFonts w:asciiTheme="minorHAnsi" w:eastAsiaTheme="minorEastAsia" w:hAnsiTheme="minorHAnsi"/>
          <w:color w:val="auto"/>
          <w:kern w:val="0"/>
          <w:szCs w:val="22"/>
        </w:rPr>
      </w:pPr>
      <w:ins w:id="121" w:author="Avinash James" w:date="2017-08-23T09:28:00Z">
        <w:r w:rsidRPr="00B359FF">
          <w:rPr>
            <w:rStyle w:val="Hyperlink"/>
          </w:rPr>
          <w:fldChar w:fldCharType="begin"/>
        </w:r>
        <w:r w:rsidRPr="00B359FF">
          <w:rPr>
            <w:rStyle w:val="Hyperlink"/>
          </w:rPr>
          <w:instrText xml:space="preserve"> </w:instrText>
        </w:r>
        <w:r>
          <w:instrText>HYPERLINK \l "_Toc491243863"</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5.4.1</w:t>
        </w:r>
        <w:r>
          <w:rPr>
            <w:rFonts w:asciiTheme="minorHAnsi" w:eastAsiaTheme="minorEastAsia" w:hAnsiTheme="minorHAnsi"/>
            <w:color w:val="auto"/>
            <w:kern w:val="0"/>
            <w:szCs w:val="22"/>
          </w:rPr>
          <w:tab/>
        </w:r>
        <w:r w:rsidRPr="00B359FF">
          <w:rPr>
            <w:rStyle w:val="Hyperlink"/>
            <w:rFonts w:cs="Calibri"/>
          </w:rPr>
          <w:t>Local Function #1</w:t>
        </w:r>
        <w:r>
          <w:rPr>
            <w:webHidden/>
          </w:rPr>
          <w:tab/>
        </w:r>
        <w:r>
          <w:rPr>
            <w:webHidden/>
          </w:rPr>
          <w:fldChar w:fldCharType="begin"/>
        </w:r>
        <w:r>
          <w:rPr>
            <w:webHidden/>
          </w:rPr>
          <w:instrText xml:space="preserve"> PAGEREF _Toc491243863 \h </w:instrText>
        </w:r>
        <w:r>
          <w:rPr>
            <w:webHidden/>
          </w:rPr>
        </w:r>
      </w:ins>
      <w:r>
        <w:rPr>
          <w:webHidden/>
        </w:rPr>
        <w:fldChar w:fldCharType="separate"/>
      </w:r>
      <w:ins w:id="122" w:author="Avinash James" w:date="2017-08-23T09:28:00Z">
        <w:r>
          <w:rPr>
            <w:webHidden/>
          </w:rPr>
          <w:t>11</w:t>
        </w:r>
        <w:r>
          <w:rPr>
            <w:webHidden/>
          </w:rPr>
          <w:fldChar w:fldCharType="end"/>
        </w:r>
        <w:r w:rsidRPr="00B359FF">
          <w:rPr>
            <w:rStyle w:val="Hyperlink"/>
          </w:rPr>
          <w:fldChar w:fldCharType="end"/>
        </w:r>
      </w:ins>
    </w:p>
    <w:p w:rsidR="004C4D10" w:rsidRDefault="004C4D10">
      <w:pPr>
        <w:pStyle w:val="TOC2"/>
        <w:rPr>
          <w:ins w:id="123" w:author="Avinash James" w:date="2017-08-23T09:28:00Z"/>
          <w:rFonts w:asciiTheme="minorHAnsi" w:eastAsiaTheme="minorEastAsia" w:hAnsiTheme="minorHAnsi"/>
          <w:color w:val="auto"/>
          <w:kern w:val="0"/>
          <w:szCs w:val="22"/>
        </w:rPr>
      </w:pPr>
      <w:ins w:id="124" w:author="Avinash James" w:date="2017-08-23T09:28:00Z">
        <w:r w:rsidRPr="00B359FF">
          <w:rPr>
            <w:rStyle w:val="Hyperlink"/>
          </w:rPr>
          <w:fldChar w:fldCharType="begin"/>
        </w:r>
        <w:r w:rsidRPr="00B359FF">
          <w:rPr>
            <w:rStyle w:val="Hyperlink"/>
          </w:rPr>
          <w:instrText xml:space="preserve"> </w:instrText>
        </w:r>
        <w:r>
          <w:instrText>HYPERLINK \l "_Toc491243864"</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5.4.1.1</w:t>
        </w:r>
        <w:r>
          <w:rPr>
            <w:rFonts w:asciiTheme="minorHAnsi" w:eastAsiaTheme="minorEastAsia" w:hAnsiTheme="minorHAnsi"/>
            <w:color w:val="auto"/>
            <w:kern w:val="0"/>
            <w:szCs w:val="22"/>
          </w:rPr>
          <w:tab/>
        </w:r>
        <w:r w:rsidRPr="00B359FF">
          <w:rPr>
            <w:rStyle w:val="Hyperlink"/>
            <w:rFonts w:cs="Calibri"/>
          </w:rPr>
          <w:t>Design Rationale</w:t>
        </w:r>
        <w:r>
          <w:rPr>
            <w:webHidden/>
          </w:rPr>
          <w:tab/>
        </w:r>
        <w:r>
          <w:rPr>
            <w:webHidden/>
          </w:rPr>
          <w:fldChar w:fldCharType="begin"/>
        </w:r>
        <w:r>
          <w:rPr>
            <w:webHidden/>
          </w:rPr>
          <w:instrText xml:space="preserve"> PAGEREF _Toc491243864 \h </w:instrText>
        </w:r>
        <w:r>
          <w:rPr>
            <w:webHidden/>
          </w:rPr>
        </w:r>
      </w:ins>
      <w:r>
        <w:rPr>
          <w:webHidden/>
        </w:rPr>
        <w:fldChar w:fldCharType="separate"/>
      </w:r>
      <w:ins w:id="125" w:author="Avinash James" w:date="2017-08-23T09:28:00Z">
        <w:r>
          <w:rPr>
            <w:webHidden/>
          </w:rPr>
          <w:t>11</w:t>
        </w:r>
        <w:r>
          <w:rPr>
            <w:webHidden/>
          </w:rPr>
          <w:fldChar w:fldCharType="end"/>
        </w:r>
        <w:r w:rsidRPr="00B359FF">
          <w:rPr>
            <w:rStyle w:val="Hyperlink"/>
          </w:rPr>
          <w:fldChar w:fldCharType="end"/>
        </w:r>
      </w:ins>
    </w:p>
    <w:p w:rsidR="004C4D10" w:rsidRDefault="004C4D10">
      <w:pPr>
        <w:pStyle w:val="TOC2"/>
        <w:rPr>
          <w:ins w:id="126" w:author="Avinash James" w:date="2017-08-23T09:28:00Z"/>
          <w:rFonts w:asciiTheme="minorHAnsi" w:eastAsiaTheme="minorEastAsia" w:hAnsiTheme="minorHAnsi"/>
          <w:color w:val="auto"/>
          <w:kern w:val="0"/>
          <w:szCs w:val="22"/>
        </w:rPr>
      </w:pPr>
      <w:ins w:id="127" w:author="Avinash James" w:date="2017-08-23T09:28:00Z">
        <w:r w:rsidRPr="00B359FF">
          <w:rPr>
            <w:rStyle w:val="Hyperlink"/>
          </w:rPr>
          <w:fldChar w:fldCharType="begin"/>
        </w:r>
        <w:r w:rsidRPr="00B359FF">
          <w:rPr>
            <w:rStyle w:val="Hyperlink"/>
          </w:rPr>
          <w:instrText xml:space="preserve"> </w:instrText>
        </w:r>
        <w:r>
          <w:instrText>HYPERLINK \l "_Toc491243865"</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5.4.1.2</w:t>
        </w:r>
        <w:r>
          <w:rPr>
            <w:rFonts w:asciiTheme="minorHAnsi" w:eastAsiaTheme="minorEastAsia" w:hAnsiTheme="minorHAnsi"/>
            <w:color w:val="auto"/>
            <w:kern w:val="0"/>
            <w:szCs w:val="22"/>
          </w:rPr>
          <w:tab/>
        </w:r>
        <w:r w:rsidRPr="00B359FF">
          <w:rPr>
            <w:rStyle w:val="Hyperlink"/>
            <w:rFonts w:cs="Calibri"/>
          </w:rPr>
          <w:t>Processing</w:t>
        </w:r>
        <w:r>
          <w:rPr>
            <w:webHidden/>
          </w:rPr>
          <w:tab/>
        </w:r>
        <w:r>
          <w:rPr>
            <w:webHidden/>
          </w:rPr>
          <w:fldChar w:fldCharType="begin"/>
        </w:r>
        <w:r>
          <w:rPr>
            <w:webHidden/>
          </w:rPr>
          <w:instrText xml:space="preserve"> PAGEREF _Toc491243865 \h </w:instrText>
        </w:r>
        <w:r>
          <w:rPr>
            <w:webHidden/>
          </w:rPr>
        </w:r>
      </w:ins>
      <w:r>
        <w:rPr>
          <w:webHidden/>
        </w:rPr>
        <w:fldChar w:fldCharType="separate"/>
      </w:r>
      <w:ins w:id="128" w:author="Avinash James" w:date="2017-08-23T09:28:00Z">
        <w:r>
          <w:rPr>
            <w:webHidden/>
          </w:rPr>
          <w:t>11</w:t>
        </w:r>
        <w:r>
          <w:rPr>
            <w:webHidden/>
          </w:rPr>
          <w:fldChar w:fldCharType="end"/>
        </w:r>
        <w:r w:rsidRPr="00B359FF">
          <w:rPr>
            <w:rStyle w:val="Hyperlink"/>
          </w:rPr>
          <w:fldChar w:fldCharType="end"/>
        </w:r>
      </w:ins>
    </w:p>
    <w:p w:rsidR="004C4D10" w:rsidRDefault="004C4D10">
      <w:pPr>
        <w:pStyle w:val="TOC2"/>
        <w:rPr>
          <w:ins w:id="129" w:author="Avinash James" w:date="2017-08-23T09:28:00Z"/>
          <w:rFonts w:asciiTheme="minorHAnsi" w:eastAsiaTheme="minorEastAsia" w:hAnsiTheme="minorHAnsi"/>
          <w:color w:val="auto"/>
          <w:kern w:val="0"/>
          <w:szCs w:val="22"/>
        </w:rPr>
      </w:pPr>
      <w:ins w:id="130" w:author="Avinash James" w:date="2017-08-23T09:28:00Z">
        <w:r w:rsidRPr="00B359FF">
          <w:rPr>
            <w:rStyle w:val="Hyperlink"/>
          </w:rPr>
          <w:fldChar w:fldCharType="begin"/>
        </w:r>
        <w:r w:rsidRPr="00B359FF">
          <w:rPr>
            <w:rStyle w:val="Hyperlink"/>
          </w:rPr>
          <w:instrText xml:space="preserve"> </w:instrText>
        </w:r>
        <w:r>
          <w:instrText>HYPERLINK \l "_Toc491243866"</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5.5</w:t>
        </w:r>
        <w:r>
          <w:rPr>
            <w:rFonts w:asciiTheme="minorHAnsi" w:eastAsiaTheme="minorEastAsia" w:hAnsiTheme="minorHAnsi"/>
            <w:color w:val="auto"/>
            <w:kern w:val="0"/>
            <w:szCs w:val="22"/>
          </w:rPr>
          <w:tab/>
        </w:r>
        <w:r w:rsidRPr="00B359FF">
          <w:rPr>
            <w:rStyle w:val="Hyperlink"/>
            <w:rFonts w:cs="Calibri"/>
          </w:rPr>
          <w:t>GLOBAL Function/Macro Definitions</w:t>
        </w:r>
        <w:r>
          <w:rPr>
            <w:webHidden/>
          </w:rPr>
          <w:tab/>
        </w:r>
        <w:r>
          <w:rPr>
            <w:webHidden/>
          </w:rPr>
          <w:fldChar w:fldCharType="begin"/>
        </w:r>
        <w:r>
          <w:rPr>
            <w:webHidden/>
          </w:rPr>
          <w:instrText xml:space="preserve"> PAGEREF _Toc491243866 \h </w:instrText>
        </w:r>
        <w:r>
          <w:rPr>
            <w:webHidden/>
          </w:rPr>
        </w:r>
      </w:ins>
      <w:r>
        <w:rPr>
          <w:webHidden/>
        </w:rPr>
        <w:fldChar w:fldCharType="separate"/>
      </w:r>
      <w:ins w:id="131" w:author="Avinash James" w:date="2017-08-23T09:28:00Z">
        <w:r>
          <w:rPr>
            <w:webHidden/>
          </w:rPr>
          <w:t>11</w:t>
        </w:r>
        <w:r>
          <w:rPr>
            <w:webHidden/>
          </w:rPr>
          <w:fldChar w:fldCharType="end"/>
        </w:r>
        <w:r w:rsidRPr="00B359FF">
          <w:rPr>
            <w:rStyle w:val="Hyperlink"/>
          </w:rPr>
          <w:fldChar w:fldCharType="end"/>
        </w:r>
      </w:ins>
    </w:p>
    <w:p w:rsidR="004C4D10" w:rsidRDefault="004C4D10">
      <w:pPr>
        <w:pStyle w:val="TOC2"/>
        <w:rPr>
          <w:ins w:id="132" w:author="Avinash James" w:date="2017-08-23T09:28:00Z"/>
          <w:rFonts w:asciiTheme="minorHAnsi" w:eastAsiaTheme="minorEastAsia" w:hAnsiTheme="minorHAnsi"/>
          <w:color w:val="auto"/>
          <w:kern w:val="0"/>
          <w:szCs w:val="22"/>
        </w:rPr>
      </w:pPr>
      <w:ins w:id="133" w:author="Avinash James" w:date="2017-08-23T09:28:00Z">
        <w:r w:rsidRPr="00B359FF">
          <w:rPr>
            <w:rStyle w:val="Hyperlink"/>
          </w:rPr>
          <w:fldChar w:fldCharType="begin"/>
        </w:r>
        <w:r w:rsidRPr="00B359FF">
          <w:rPr>
            <w:rStyle w:val="Hyperlink"/>
          </w:rPr>
          <w:instrText xml:space="preserve"> </w:instrText>
        </w:r>
        <w:r>
          <w:instrText>HYPERLINK \l "_Toc491243867"</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5.5.1</w:t>
        </w:r>
        <w:r>
          <w:rPr>
            <w:rFonts w:asciiTheme="minorHAnsi" w:eastAsiaTheme="minorEastAsia" w:hAnsiTheme="minorHAnsi"/>
            <w:color w:val="auto"/>
            <w:kern w:val="0"/>
            <w:szCs w:val="22"/>
          </w:rPr>
          <w:tab/>
        </w:r>
        <w:r w:rsidRPr="00B359FF">
          <w:rPr>
            <w:rStyle w:val="Hyperlink"/>
            <w:rFonts w:cs="Calibri"/>
          </w:rPr>
          <w:t>GLOBAL Function #1</w:t>
        </w:r>
        <w:r>
          <w:rPr>
            <w:webHidden/>
          </w:rPr>
          <w:tab/>
        </w:r>
        <w:r>
          <w:rPr>
            <w:webHidden/>
          </w:rPr>
          <w:fldChar w:fldCharType="begin"/>
        </w:r>
        <w:r>
          <w:rPr>
            <w:webHidden/>
          </w:rPr>
          <w:instrText xml:space="preserve"> PAGEREF _Toc491243867 \h </w:instrText>
        </w:r>
        <w:r>
          <w:rPr>
            <w:webHidden/>
          </w:rPr>
        </w:r>
      </w:ins>
      <w:r>
        <w:rPr>
          <w:webHidden/>
        </w:rPr>
        <w:fldChar w:fldCharType="separate"/>
      </w:r>
      <w:ins w:id="134" w:author="Avinash James" w:date="2017-08-23T09:28:00Z">
        <w:r>
          <w:rPr>
            <w:webHidden/>
          </w:rPr>
          <w:t>11</w:t>
        </w:r>
        <w:r>
          <w:rPr>
            <w:webHidden/>
          </w:rPr>
          <w:fldChar w:fldCharType="end"/>
        </w:r>
        <w:r w:rsidRPr="00B359FF">
          <w:rPr>
            <w:rStyle w:val="Hyperlink"/>
          </w:rPr>
          <w:fldChar w:fldCharType="end"/>
        </w:r>
      </w:ins>
    </w:p>
    <w:p w:rsidR="004C4D10" w:rsidRDefault="004C4D10">
      <w:pPr>
        <w:pStyle w:val="TOC2"/>
        <w:rPr>
          <w:ins w:id="135" w:author="Avinash James" w:date="2017-08-23T09:28:00Z"/>
          <w:rFonts w:asciiTheme="minorHAnsi" w:eastAsiaTheme="minorEastAsia" w:hAnsiTheme="minorHAnsi"/>
          <w:color w:val="auto"/>
          <w:kern w:val="0"/>
          <w:szCs w:val="22"/>
        </w:rPr>
      </w:pPr>
      <w:ins w:id="136" w:author="Avinash James" w:date="2017-08-23T09:28:00Z">
        <w:r w:rsidRPr="00B359FF">
          <w:rPr>
            <w:rStyle w:val="Hyperlink"/>
          </w:rPr>
          <w:fldChar w:fldCharType="begin"/>
        </w:r>
        <w:r w:rsidRPr="00B359FF">
          <w:rPr>
            <w:rStyle w:val="Hyperlink"/>
          </w:rPr>
          <w:instrText xml:space="preserve"> </w:instrText>
        </w:r>
        <w:r>
          <w:instrText>HYPERLINK \l "_Toc491243868"</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5.5.1.1</w:t>
        </w:r>
        <w:r>
          <w:rPr>
            <w:rFonts w:asciiTheme="minorHAnsi" w:eastAsiaTheme="minorEastAsia" w:hAnsiTheme="minorHAnsi"/>
            <w:color w:val="auto"/>
            <w:kern w:val="0"/>
            <w:szCs w:val="22"/>
          </w:rPr>
          <w:tab/>
        </w:r>
        <w:r w:rsidRPr="00B359FF">
          <w:rPr>
            <w:rStyle w:val="Hyperlink"/>
            <w:rFonts w:cs="Calibri"/>
          </w:rPr>
          <w:t>Design Rationale</w:t>
        </w:r>
        <w:r>
          <w:rPr>
            <w:webHidden/>
          </w:rPr>
          <w:tab/>
        </w:r>
        <w:r>
          <w:rPr>
            <w:webHidden/>
          </w:rPr>
          <w:fldChar w:fldCharType="begin"/>
        </w:r>
        <w:r>
          <w:rPr>
            <w:webHidden/>
          </w:rPr>
          <w:instrText xml:space="preserve"> PAGEREF _Toc491243868 \h </w:instrText>
        </w:r>
        <w:r>
          <w:rPr>
            <w:webHidden/>
          </w:rPr>
        </w:r>
      </w:ins>
      <w:r>
        <w:rPr>
          <w:webHidden/>
        </w:rPr>
        <w:fldChar w:fldCharType="separate"/>
      </w:r>
      <w:ins w:id="137" w:author="Avinash James" w:date="2017-08-23T09:28:00Z">
        <w:r>
          <w:rPr>
            <w:webHidden/>
          </w:rPr>
          <w:t>11</w:t>
        </w:r>
        <w:r>
          <w:rPr>
            <w:webHidden/>
          </w:rPr>
          <w:fldChar w:fldCharType="end"/>
        </w:r>
        <w:r w:rsidRPr="00B359FF">
          <w:rPr>
            <w:rStyle w:val="Hyperlink"/>
          </w:rPr>
          <w:fldChar w:fldCharType="end"/>
        </w:r>
      </w:ins>
    </w:p>
    <w:p w:rsidR="004C4D10" w:rsidRDefault="004C4D10">
      <w:pPr>
        <w:pStyle w:val="TOC2"/>
        <w:rPr>
          <w:ins w:id="138" w:author="Avinash James" w:date="2017-08-23T09:28:00Z"/>
          <w:rFonts w:asciiTheme="minorHAnsi" w:eastAsiaTheme="minorEastAsia" w:hAnsiTheme="minorHAnsi"/>
          <w:color w:val="auto"/>
          <w:kern w:val="0"/>
          <w:szCs w:val="22"/>
        </w:rPr>
      </w:pPr>
      <w:ins w:id="139" w:author="Avinash James" w:date="2017-08-23T09:28:00Z">
        <w:r w:rsidRPr="00B359FF">
          <w:rPr>
            <w:rStyle w:val="Hyperlink"/>
          </w:rPr>
          <w:fldChar w:fldCharType="begin"/>
        </w:r>
        <w:r w:rsidRPr="00B359FF">
          <w:rPr>
            <w:rStyle w:val="Hyperlink"/>
          </w:rPr>
          <w:instrText xml:space="preserve"> </w:instrText>
        </w:r>
        <w:r>
          <w:instrText>HYPERLINK \l "_Toc491243869"</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cs="Calibri"/>
          </w:rPr>
          <w:t>5.5.1.2</w:t>
        </w:r>
        <w:r>
          <w:rPr>
            <w:rFonts w:asciiTheme="minorHAnsi" w:eastAsiaTheme="minorEastAsia" w:hAnsiTheme="minorHAnsi"/>
            <w:color w:val="auto"/>
            <w:kern w:val="0"/>
            <w:szCs w:val="22"/>
          </w:rPr>
          <w:tab/>
        </w:r>
        <w:r w:rsidRPr="00B359FF">
          <w:rPr>
            <w:rStyle w:val="Hyperlink"/>
            <w:rFonts w:cs="Calibri"/>
          </w:rPr>
          <w:t>processing</w:t>
        </w:r>
        <w:r>
          <w:rPr>
            <w:webHidden/>
          </w:rPr>
          <w:tab/>
        </w:r>
        <w:r>
          <w:rPr>
            <w:webHidden/>
          </w:rPr>
          <w:fldChar w:fldCharType="begin"/>
        </w:r>
        <w:r>
          <w:rPr>
            <w:webHidden/>
          </w:rPr>
          <w:instrText xml:space="preserve"> PAGEREF _Toc491243869 \h </w:instrText>
        </w:r>
        <w:r>
          <w:rPr>
            <w:webHidden/>
          </w:rPr>
        </w:r>
      </w:ins>
      <w:r>
        <w:rPr>
          <w:webHidden/>
        </w:rPr>
        <w:fldChar w:fldCharType="separate"/>
      </w:r>
      <w:ins w:id="140" w:author="Avinash James" w:date="2017-08-23T09:28:00Z">
        <w:r>
          <w:rPr>
            <w:webHidden/>
          </w:rPr>
          <w:t>11</w:t>
        </w:r>
        <w:r>
          <w:rPr>
            <w:webHidden/>
          </w:rPr>
          <w:fldChar w:fldCharType="end"/>
        </w:r>
        <w:r w:rsidRPr="00B359FF">
          <w:rPr>
            <w:rStyle w:val="Hyperlink"/>
          </w:rPr>
          <w:fldChar w:fldCharType="end"/>
        </w:r>
      </w:ins>
    </w:p>
    <w:p w:rsidR="004C4D10" w:rsidRDefault="004C4D10">
      <w:pPr>
        <w:pStyle w:val="TOC1"/>
        <w:rPr>
          <w:ins w:id="141" w:author="Avinash James" w:date="2017-08-23T09:28:00Z"/>
          <w:rFonts w:eastAsiaTheme="minorEastAsia"/>
          <w:b w:val="0"/>
          <w:color w:val="auto"/>
          <w:kern w:val="0"/>
          <w:sz w:val="22"/>
          <w:szCs w:val="22"/>
          <w:lang w:val="en-US"/>
        </w:rPr>
      </w:pPr>
      <w:ins w:id="142" w:author="Avinash James" w:date="2017-08-23T09:28:00Z">
        <w:r w:rsidRPr="00B359FF">
          <w:rPr>
            <w:rStyle w:val="Hyperlink"/>
          </w:rPr>
          <w:fldChar w:fldCharType="begin"/>
        </w:r>
        <w:r w:rsidRPr="00B359FF">
          <w:rPr>
            <w:rStyle w:val="Hyperlink"/>
          </w:rPr>
          <w:instrText xml:space="preserve"> </w:instrText>
        </w:r>
        <w:r>
          <w:instrText>HYPERLINK \l "_Toc491243870"</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ascii="Calibri" w:hAnsi="Calibri" w:cs="Calibri"/>
          </w:rPr>
          <w:t>6</w:t>
        </w:r>
        <w:r>
          <w:rPr>
            <w:rFonts w:eastAsiaTheme="minorEastAsia"/>
            <w:b w:val="0"/>
            <w:color w:val="auto"/>
            <w:kern w:val="0"/>
            <w:sz w:val="22"/>
            <w:szCs w:val="22"/>
            <w:lang w:val="en-US"/>
          </w:rPr>
          <w:tab/>
        </w:r>
        <w:r w:rsidRPr="00B359FF">
          <w:rPr>
            <w:rStyle w:val="Hyperlink"/>
            <w:rFonts w:ascii="Calibri" w:hAnsi="Calibri"/>
          </w:rPr>
          <w:t>Known</w:t>
        </w:r>
        <w:r w:rsidRPr="00B359FF">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_Toc491243870 \h </w:instrText>
        </w:r>
        <w:r>
          <w:rPr>
            <w:webHidden/>
          </w:rPr>
        </w:r>
      </w:ins>
      <w:r>
        <w:rPr>
          <w:webHidden/>
        </w:rPr>
        <w:fldChar w:fldCharType="separate"/>
      </w:r>
      <w:ins w:id="143" w:author="Avinash James" w:date="2017-08-23T09:28:00Z">
        <w:r>
          <w:rPr>
            <w:webHidden/>
          </w:rPr>
          <w:t>12</w:t>
        </w:r>
        <w:r>
          <w:rPr>
            <w:webHidden/>
          </w:rPr>
          <w:fldChar w:fldCharType="end"/>
        </w:r>
        <w:r w:rsidRPr="00B359FF">
          <w:rPr>
            <w:rStyle w:val="Hyperlink"/>
          </w:rPr>
          <w:fldChar w:fldCharType="end"/>
        </w:r>
      </w:ins>
    </w:p>
    <w:p w:rsidR="004C4D10" w:rsidRDefault="004C4D10">
      <w:pPr>
        <w:pStyle w:val="TOC1"/>
        <w:rPr>
          <w:ins w:id="144" w:author="Avinash James" w:date="2017-08-23T09:28:00Z"/>
          <w:rFonts w:eastAsiaTheme="minorEastAsia"/>
          <w:b w:val="0"/>
          <w:color w:val="auto"/>
          <w:kern w:val="0"/>
          <w:sz w:val="22"/>
          <w:szCs w:val="22"/>
          <w:lang w:val="en-US"/>
        </w:rPr>
      </w:pPr>
      <w:ins w:id="145" w:author="Avinash James" w:date="2017-08-23T09:28:00Z">
        <w:r w:rsidRPr="00B359FF">
          <w:rPr>
            <w:rStyle w:val="Hyperlink"/>
          </w:rPr>
          <w:fldChar w:fldCharType="begin"/>
        </w:r>
        <w:r w:rsidRPr="00B359FF">
          <w:rPr>
            <w:rStyle w:val="Hyperlink"/>
          </w:rPr>
          <w:instrText xml:space="preserve"> </w:instrText>
        </w:r>
        <w:r>
          <w:instrText>HYPERLINK \l "_Toc491243871"</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Fonts w:ascii="Calibri" w:hAnsi="Calibri" w:cs="Calibri"/>
          </w:rPr>
          <w:t>7</w:t>
        </w:r>
        <w:r>
          <w:rPr>
            <w:rFonts w:eastAsiaTheme="minorEastAsia"/>
            <w:b w:val="0"/>
            <w:color w:val="auto"/>
            <w:kern w:val="0"/>
            <w:sz w:val="22"/>
            <w:szCs w:val="22"/>
            <w:lang w:val="en-US"/>
          </w:rPr>
          <w:tab/>
        </w:r>
        <w:r w:rsidRPr="00B359FF">
          <w:rPr>
            <w:rStyle w:val="Hyperlink"/>
            <w:rFonts w:ascii="Calibri" w:hAnsi="Calibri" w:cs="Calibri"/>
          </w:rPr>
          <w:t>UNIT TEST CONSIDERATION</w:t>
        </w:r>
        <w:r>
          <w:rPr>
            <w:webHidden/>
          </w:rPr>
          <w:tab/>
        </w:r>
        <w:r>
          <w:rPr>
            <w:webHidden/>
          </w:rPr>
          <w:fldChar w:fldCharType="begin"/>
        </w:r>
        <w:r>
          <w:rPr>
            <w:webHidden/>
          </w:rPr>
          <w:instrText xml:space="preserve"> PAGEREF _Toc491243871 \h </w:instrText>
        </w:r>
        <w:r>
          <w:rPr>
            <w:webHidden/>
          </w:rPr>
        </w:r>
      </w:ins>
      <w:r>
        <w:rPr>
          <w:webHidden/>
        </w:rPr>
        <w:fldChar w:fldCharType="separate"/>
      </w:r>
      <w:ins w:id="146" w:author="Avinash James" w:date="2017-08-23T09:28:00Z">
        <w:r>
          <w:rPr>
            <w:webHidden/>
          </w:rPr>
          <w:t>13</w:t>
        </w:r>
        <w:r>
          <w:rPr>
            <w:webHidden/>
          </w:rPr>
          <w:fldChar w:fldCharType="end"/>
        </w:r>
        <w:r w:rsidRPr="00B359FF">
          <w:rPr>
            <w:rStyle w:val="Hyperlink"/>
          </w:rPr>
          <w:fldChar w:fldCharType="end"/>
        </w:r>
      </w:ins>
    </w:p>
    <w:p w:rsidR="004C4D10" w:rsidRDefault="004C4D10">
      <w:pPr>
        <w:pStyle w:val="TOC1"/>
        <w:tabs>
          <w:tab w:val="left" w:pos="1400"/>
        </w:tabs>
        <w:rPr>
          <w:ins w:id="147" w:author="Avinash James" w:date="2017-08-23T09:28:00Z"/>
          <w:rFonts w:eastAsiaTheme="minorEastAsia"/>
          <w:b w:val="0"/>
          <w:color w:val="auto"/>
          <w:kern w:val="0"/>
          <w:sz w:val="22"/>
          <w:szCs w:val="22"/>
          <w:lang w:val="en-US"/>
        </w:rPr>
      </w:pPr>
      <w:ins w:id="148" w:author="Avinash James" w:date="2017-08-23T09:28:00Z">
        <w:r w:rsidRPr="00B359FF">
          <w:rPr>
            <w:rStyle w:val="Hyperlink"/>
          </w:rPr>
          <w:fldChar w:fldCharType="begin"/>
        </w:r>
        <w:r w:rsidRPr="00B359FF">
          <w:rPr>
            <w:rStyle w:val="Hyperlink"/>
          </w:rPr>
          <w:instrText xml:space="preserve"> </w:instrText>
        </w:r>
        <w:r>
          <w:instrText>HYPERLINK \l "_Toc491243872"</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Pr>
          <w:t>Appendix A</w:t>
        </w:r>
        <w:r>
          <w:rPr>
            <w:rFonts w:eastAsiaTheme="minorEastAsia"/>
            <w:b w:val="0"/>
            <w:color w:val="auto"/>
            <w:kern w:val="0"/>
            <w:sz w:val="22"/>
            <w:szCs w:val="22"/>
            <w:lang w:val="en-US"/>
          </w:rPr>
          <w:tab/>
        </w:r>
        <w:r w:rsidRPr="00B359FF">
          <w:rPr>
            <w:rStyle w:val="Hyperlink"/>
          </w:rPr>
          <w:t>Abbreviations and Acronyms</w:t>
        </w:r>
        <w:r>
          <w:rPr>
            <w:webHidden/>
          </w:rPr>
          <w:tab/>
        </w:r>
        <w:r>
          <w:rPr>
            <w:webHidden/>
          </w:rPr>
          <w:fldChar w:fldCharType="begin"/>
        </w:r>
        <w:r>
          <w:rPr>
            <w:webHidden/>
          </w:rPr>
          <w:instrText xml:space="preserve"> PAGEREF _Toc491243872 \h </w:instrText>
        </w:r>
        <w:r>
          <w:rPr>
            <w:webHidden/>
          </w:rPr>
        </w:r>
      </w:ins>
      <w:r>
        <w:rPr>
          <w:webHidden/>
        </w:rPr>
        <w:fldChar w:fldCharType="separate"/>
      </w:r>
      <w:ins w:id="149" w:author="Avinash James" w:date="2017-08-23T09:28:00Z">
        <w:r>
          <w:rPr>
            <w:webHidden/>
          </w:rPr>
          <w:t>14</w:t>
        </w:r>
        <w:r>
          <w:rPr>
            <w:webHidden/>
          </w:rPr>
          <w:fldChar w:fldCharType="end"/>
        </w:r>
        <w:r w:rsidRPr="00B359FF">
          <w:rPr>
            <w:rStyle w:val="Hyperlink"/>
          </w:rPr>
          <w:fldChar w:fldCharType="end"/>
        </w:r>
      </w:ins>
    </w:p>
    <w:p w:rsidR="004C4D10" w:rsidRDefault="004C4D10">
      <w:pPr>
        <w:pStyle w:val="TOC1"/>
        <w:tabs>
          <w:tab w:val="left" w:pos="1400"/>
        </w:tabs>
        <w:rPr>
          <w:ins w:id="150" w:author="Avinash James" w:date="2017-08-23T09:28:00Z"/>
          <w:rFonts w:eastAsiaTheme="minorEastAsia"/>
          <w:b w:val="0"/>
          <w:color w:val="auto"/>
          <w:kern w:val="0"/>
          <w:sz w:val="22"/>
          <w:szCs w:val="22"/>
          <w:lang w:val="en-US"/>
        </w:rPr>
      </w:pPr>
      <w:ins w:id="151" w:author="Avinash James" w:date="2017-08-23T09:28:00Z">
        <w:r w:rsidRPr="00B359FF">
          <w:rPr>
            <w:rStyle w:val="Hyperlink"/>
          </w:rPr>
          <w:fldChar w:fldCharType="begin"/>
        </w:r>
        <w:r w:rsidRPr="00B359FF">
          <w:rPr>
            <w:rStyle w:val="Hyperlink"/>
          </w:rPr>
          <w:instrText xml:space="preserve"> </w:instrText>
        </w:r>
        <w:r>
          <w:instrText>HYPERLINK \l "_Toc491243873"</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Pr>
          <w:t>Appendix B</w:t>
        </w:r>
        <w:r>
          <w:rPr>
            <w:rFonts w:eastAsiaTheme="minorEastAsia"/>
            <w:b w:val="0"/>
            <w:color w:val="auto"/>
            <w:kern w:val="0"/>
            <w:sz w:val="22"/>
            <w:szCs w:val="22"/>
            <w:lang w:val="en-US"/>
          </w:rPr>
          <w:tab/>
        </w:r>
        <w:r w:rsidRPr="00B359FF">
          <w:rPr>
            <w:rStyle w:val="Hyperlink"/>
          </w:rPr>
          <w:t>Glossary</w:t>
        </w:r>
        <w:r>
          <w:rPr>
            <w:webHidden/>
          </w:rPr>
          <w:tab/>
        </w:r>
        <w:r>
          <w:rPr>
            <w:webHidden/>
          </w:rPr>
          <w:fldChar w:fldCharType="begin"/>
        </w:r>
        <w:r>
          <w:rPr>
            <w:webHidden/>
          </w:rPr>
          <w:instrText xml:space="preserve"> PAGEREF _Toc491243873 \h </w:instrText>
        </w:r>
        <w:r>
          <w:rPr>
            <w:webHidden/>
          </w:rPr>
        </w:r>
      </w:ins>
      <w:r>
        <w:rPr>
          <w:webHidden/>
        </w:rPr>
        <w:fldChar w:fldCharType="separate"/>
      </w:r>
      <w:ins w:id="152" w:author="Avinash James" w:date="2017-08-23T09:28:00Z">
        <w:r>
          <w:rPr>
            <w:webHidden/>
          </w:rPr>
          <w:t>15</w:t>
        </w:r>
        <w:r>
          <w:rPr>
            <w:webHidden/>
          </w:rPr>
          <w:fldChar w:fldCharType="end"/>
        </w:r>
        <w:r w:rsidRPr="00B359FF">
          <w:rPr>
            <w:rStyle w:val="Hyperlink"/>
          </w:rPr>
          <w:fldChar w:fldCharType="end"/>
        </w:r>
      </w:ins>
    </w:p>
    <w:p w:rsidR="004C4D10" w:rsidRDefault="004C4D10">
      <w:pPr>
        <w:pStyle w:val="TOC1"/>
        <w:tabs>
          <w:tab w:val="left" w:pos="1400"/>
        </w:tabs>
        <w:rPr>
          <w:ins w:id="153" w:author="Avinash James" w:date="2017-08-23T09:28:00Z"/>
          <w:rFonts w:eastAsiaTheme="minorEastAsia"/>
          <w:b w:val="0"/>
          <w:color w:val="auto"/>
          <w:kern w:val="0"/>
          <w:sz w:val="22"/>
          <w:szCs w:val="22"/>
          <w:lang w:val="en-US"/>
        </w:rPr>
      </w:pPr>
      <w:ins w:id="154" w:author="Avinash James" w:date="2017-08-23T09:28:00Z">
        <w:r w:rsidRPr="00B359FF">
          <w:rPr>
            <w:rStyle w:val="Hyperlink"/>
          </w:rPr>
          <w:fldChar w:fldCharType="begin"/>
        </w:r>
        <w:r w:rsidRPr="00B359FF">
          <w:rPr>
            <w:rStyle w:val="Hyperlink"/>
          </w:rPr>
          <w:instrText xml:space="preserve"> </w:instrText>
        </w:r>
        <w:r>
          <w:instrText>HYPERLINK \l "_Toc491243874"</w:instrText>
        </w:r>
        <w:r w:rsidRPr="00B359FF">
          <w:rPr>
            <w:rStyle w:val="Hyperlink"/>
          </w:rPr>
          <w:instrText xml:space="preserve"> </w:instrText>
        </w:r>
        <w:r w:rsidRPr="00B359FF">
          <w:rPr>
            <w:rStyle w:val="Hyperlink"/>
          </w:rPr>
        </w:r>
        <w:r w:rsidRPr="00B359FF">
          <w:rPr>
            <w:rStyle w:val="Hyperlink"/>
          </w:rPr>
          <w:fldChar w:fldCharType="separate"/>
        </w:r>
        <w:r w:rsidRPr="00B359FF">
          <w:rPr>
            <w:rStyle w:val="Hyperlink"/>
          </w:rPr>
          <w:t>Appendix C</w:t>
        </w:r>
        <w:r>
          <w:rPr>
            <w:rFonts w:eastAsiaTheme="minorEastAsia"/>
            <w:b w:val="0"/>
            <w:color w:val="auto"/>
            <w:kern w:val="0"/>
            <w:sz w:val="22"/>
            <w:szCs w:val="22"/>
            <w:lang w:val="en-US"/>
          </w:rPr>
          <w:tab/>
        </w:r>
        <w:r w:rsidRPr="00B359FF">
          <w:rPr>
            <w:rStyle w:val="Hyperlink"/>
          </w:rPr>
          <w:t>References</w:t>
        </w:r>
        <w:r>
          <w:rPr>
            <w:webHidden/>
          </w:rPr>
          <w:tab/>
        </w:r>
        <w:r>
          <w:rPr>
            <w:webHidden/>
          </w:rPr>
          <w:fldChar w:fldCharType="begin"/>
        </w:r>
        <w:r>
          <w:rPr>
            <w:webHidden/>
          </w:rPr>
          <w:instrText xml:space="preserve"> PAGEREF _Toc491243874 \h </w:instrText>
        </w:r>
        <w:r>
          <w:rPr>
            <w:webHidden/>
          </w:rPr>
        </w:r>
      </w:ins>
      <w:r>
        <w:rPr>
          <w:webHidden/>
        </w:rPr>
        <w:fldChar w:fldCharType="separate"/>
      </w:r>
      <w:ins w:id="155" w:author="Avinash James" w:date="2017-08-23T09:28:00Z">
        <w:r>
          <w:rPr>
            <w:webHidden/>
          </w:rPr>
          <w:t>16</w:t>
        </w:r>
        <w:r>
          <w:rPr>
            <w:webHidden/>
          </w:rPr>
          <w:fldChar w:fldCharType="end"/>
        </w:r>
        <w:r w:rsidRPr="00B359FF">
          <w:rPr>
            <w:rStyle w:val="Hyperlink"/>
          </w:rPr>
          <w:fldChar w:fldCharType="end"/>
        </w:r>
      </w:ins>
    </w:p>
    <w:p w:rsidR="00707BA6" w:rsidRPr="00A158C7" w:rsidRDefault="00E16D14" w:rsidP="00E16D14">
      <w:pPr>
        <w:jc w:val="center"/>
      </w:pPr>
      <w:r>
        <w:rPr>
          <w:caps/>
        </w:rPr>
        <w:fldChar w:fldCharType="end"/>
      </w:r>
    </w:p>
    <w:p w:rsidR="00B81C1B" w:rsidRPr="00A158C7" w:rsidRDefault="00FE5DF5" w:rsidP="00B0024F">
      <w:pPr>
        <w:pStyle w:val="Heading1"/>
      </w:pPr>
      <w:bookmarkStart w:id="156" w:name="_Toc491243828"/>
      <w:r w:rsidRPr="00A158C7">
        <w:lastRenderedPageBreak/>
        <w:t>Introduction</w:t>
      </w:r>
      <w:bookmarkEnd w:id="156"/>
    </w:p>
    <w:p w:rsidR="00063A7A" w:rsidRPr="00A158C7" w:rsidRDefault="00FE5DF5" w:rsidP="000B37D5">
      <w:pPr>
        <w:pStyle w:val="Heading2"/>
      </w:pPr>
      <w:bookmarkStart w:id="157" w:name="_Toc491243829"/>
      <w:r w:rsidRPr="00A158C7">
        <w:t>Purpose</w:t>
      </w:r>
      <w:bookmarkEnd w:id="157"/>
    </w:p>
    <w:p w:rsidR="00AE0435" w:rsidRPr="00A158C7" w:rsidRDefault="00FE5DF5" w:rsidP="000B37D5">
      <w:pPr>
        <w:pStyle w:val="Heading2"/>
      </w:pPr>
      <w:bookmarkStart w:id="158" w:name="_Toc491243830"/>
      <w:r w:rsidRPr="00A158C7">
        <w:t>Scope</w:t>
      </w:r>
      <w:bookmarkEnd w:id="158"/>
    </w:p>
    <w:p w:rsidR="00DC0959" w:rsidRDefault="00DC0959" w:rsidP="00DC0959">
      <w:pPr>
        <w:rPr>
          <w:lang w:bidi="ar-SA"/>
        </w:rPr>
      </w:pPr>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p w:rsidR="00312179" w:rsidRDefault="00481D9A" w:rsidP="00F43F8E">
      <w:pPr>
        <w:pStyle w:val="Heading1"/>
        <w:rPr>
          <w:rFonts w:ascii="Calibri" w:hAnsi="Calibri" w:cs="Calibri"/>
        </w:rPr>
      </w:pPr>
      <w:bookmarkStart w:id="159" w:name="_Toc406065228"/>
      <w:bookmarkStart w:id="160" w:name="_Toc491243831"/>
      <w:bookmarkEnd w:id="4"/>
      <w:bookmarkEnd w:id="5"/>
      <w:bookmarkEnd w:id="6"/>
      <w:bookmarkEnd w:id="7"/>
      <w:bookmarkEnd w:id="8"/>
      <w:r>
        <w:rPr>
          <w:rFonts w:ascii="Calibri" w:hAnsi="Calibri" w:cs="Calibri"/>
        </w:rPr>
        <w:lastRenderedPageBreak/>
        <w:t>CDD_NxtrTi</w:t>
      </w:r>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159"/>
      <w:bookmarkEnd w:id="160"/>
    </w:p>
    <w:p w:rsidR="00D229A6" w:rsidRPr="008E2CE0" w:rsidRDefault="005268AB" w:rsidP="00D229A6">
      <w:pPr>
        <w:rPr>
          <w:rFonts w:cs="Calibri"/>
        </w:rPr>
      </w:pPr>
      <w:r w:rsidRPr="008E2CE0">
        <w:rPr>
          <w:rFonts w:cs="Calibri"/>
        </w:rPr>
        <w:t>Nexteer Time Complex Driver</w:t>
      </w:r>
    </w:p>
    <w:p w:rsidR="008E2CE0" w:rsidRPr="008E2CE0" w:rsidRDefault="008E2CE0" w:rsidP="00D229A6">
      <w:pPr>
        <w:rPr>
          <w:rFonts w:cs="Calibri"/>
        </w:rPr>
      </w:pPr>
      <w:r w:rsidRPr="008E2CE0">
        <w:rPr>
          <w:rFonts w:cs="Calibri"/>
        </w:rPr>
        <w:t>Ref</w:t>
      </w:r>
      <w:r>
        <w:rPr>
          <w:rFonts w:cs="Calibri"/>
        </w:rPr>
        <w:t>er to</w:t>
      </w:r>
      <w:r w:rsidR="00FB0D72">
        <w:rPr>
          <w:rFonts w:cs="Calibri"/>
        </w:rPr>
        <w:t xml:space="preserve"> FDD to be created under</w:t>
      </w:r>
      <w:r>
        <w:rPr>
          <w:rFonts w:cs="Calibri"/>
        </w:rPr>
        <w:t xml:space="preserve"> CR EA4#164</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61" w:name="_Toc406065229"/>
      <w:bookmarkStart w:id="162" w:name="_Toc491243832"/>
      <w:r w:rsidRPr="00AA38E8">
        <w:rPr>
          <w:rFonts w:ascii="Calibri" w:hAnsi="Calibri" w:cs="Calibri"/>
        </w:rPr>
        <w:lastRenderedPageBreak/>
        <w:t>Design details of software module</w:t>
      </w:r>
      <w:bookmarkEnd w:id="161"/>
      <w:bookmarkEnd w:id="162"/>
    </w:p>
    <w:p w:rsidR="008E2CE0" w:rsidRPr="008E2CE0" w:rsidRDefault="003B67D1" w:rsidP="008E2CE0">
      <w:pPr>
        <w:rPr>
          <w:rFonts w:cs="Calibri"/>
        </w:rPr>
      </w:pPr>
      <w:bookmarkStart w:id="163" w:name="_Toc406065230"/>
      <w:r>
        <w:rPr>
          <w:rFonts w:cs="Calibri"/>
        </w:rPr>
        <w:t>Refer to FDD to be created under CR EA4#164</w:t>
      </w:r>
    </w:p>
    <w:p w:rsidR="00D229A6" w:rsidRPr="00AA38E8" w:rsidRDefault="00D229A6" w:rsidP="00D229A6">
      <w:pPr>
        <w:pStyle w:val="Heading2"/>
        <w:rPr>
          <w:rFonts w:ascii="Calibri" w:hAnsi="Calibri" w:cs="Calibri"/>
        </w:rPr>
      </w:pPr>
      <w:bookmarkStart w:id="164" w:name="_Toc491243833"/>
      <w:r w:rsidRPr="00D229A6">
        <w:t>Graphical</w:t>
      </w:r>
      <w:r>
        <w:rPr>
          <w:rFonts w:ascii="Calibri" w:hAnsi="Calibri" w:cs="Calibri"/>
        </w:rPr>
        <w:t xml:space="preserve"> representation of </w:t>
      </w:r>
      <w:bookmarkEnd w:id="163"/>
      <w:r w:rsidR="00481D9A">
        <w:rPr>
          <w:rFonts w:ascii="Calibri" w:hAnsi="Calibri" w:cs="Calibri"/>
        </w:rPr>
        <w:t>CDD_NxtrTi</w:t>
      </w:r>
      <w:bookmarkEnd w:id="164"/>
    </w:p>
    <w:p w:rsidR="00481D9A" w:rsidRDefault="00481D9A" w:rsidP="00481D9A">
      <w:pPr>
        <w:pStyle w:val="Heading2"/>
        <w:numPr>
          <w:ilvl w:val="0"/>
          <w:numId w:val="0"/>
        </w:numPr>
        <w:rPr>
          <w:ins w:id="165" w:author="Avinash James" w:date="2017-08-23T10:10:00Z"/>
          <w:rFonts w:ascii="Calibri" w:hAnsi="Calibri" w:cs="Calibri"/>
        </w:rPr>
      </w:pPr>
      <w:bookmarkStart w:id="166" w:name="_Toc481481160"/>
      <w:bookmarkStart w:id="167" w:name="_Toc406065231"/>
      <w:bookmarkStart w:id="168" w:name="_Toc491243834"/>
      <w:del w:id="169" w:author="Avinash James" w:date="2017-08-23T09:29:00Z">
        <w:r w:rsidDel="00A27AD8">
          <w:rPr>
            <w:noProof/>
          </w:rPr>
          <w:drawing>
            <wp:inline distT="0" distB="0" distL="0" distR="0" wp14:anchorId="7C89F146" wp14:editId="52F9FAAC">
              <wp:extent cx="2460978"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868"/>
                      <a:stretch/>
                    </pic:blipFill>
                    <pic:spPr bwMode="auto">
                      <a:xfrm>
                        <a:off x="0" y="0"/>
                        <a:ext cx="2460978" cy="1504950"/>
                      </a:xfrm>
                      <a:prstGeom prst="rect">
                        <a:avLst/>
                      </a:prstGeom>
                      <a:ln>
                        <a:noFill/>
                      </a:ln>
                      <a:extLst>
                        <a:ext uri="{53640926-AAD7-44D8-BBD7-CCE9431645EC}">
                          <a14:shadowObscured xmlns:a14="http://schemas.microsoft.com/office/drawing/2010/main"/>
                        </a:ext>
                      </a:extLst>
                    </pic:spPr>
                  </pic:pic>
                </a:graphicData>
              </a:graphic>
            </wp:inline>
          </w:drawing>
        </w:r>
      </w:del>
      <w:bookmarkEnd w:id="166"/>
      <w:bookmarkEnd w:id="168"/>
    </w:p>
    <w:p w:rsidR="00DA1D0E" w:rsidRPr="00DA1D0E" w:rsidRDefault="00DA1D0E" w:rsidP="00DA1D0E">
      <w:pPr>
        <w:rPr>
          <w:lang w:bidi="ar-SA"/>
        </w:rPr>
        <w:pPrChange w:id="170" w:author="Avinash James" w:date="2017-08-23T10:10:00Z">
          <w:pPr>
            <w:pStyle w:val="Heading2"/>
            <w:numPr>
              <w:ilvl w:val="0"/>
              <w:numId w:val="0"/>
            </w:numPr>
            <w:tabs>
              <w:tab w:val="clear" w:pos="576"/>
            </w:tabs>
            <w:ind w:left="0" w:firstLine="0"/>
          </w:pPr>
        </w:pPrChange>
      </w:pPr>
      <w:ins w:id="171" w:author="Avinash James" w:date="2017-08-23T10:10:00Z">
        <w:r>
          <w:rPr>
            <w:noProof/>
            <w:lang w:bidi="ar-SA"/>
          </w:rPr>
          <w:drawing>
            <wp:inline distT="0" distB="0" distL="0" distR="0">
              <wp:extent cx="2225040" cy="14706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5040" cy="1470660"/>
                      </a:xfrm>
                      <a:prstGeom prst="rect">
                        <a:avLst/>
                      </a:prstGeom>
                      <a:noFill/>
                      <a:ln>
                        <a:noFill/>
                      </a:ln>
                    </pic:spPr>
                  </pic:pic>
                </a:graphicData>
              </a:graphic>
            </wp:inline>
          </w:drawing>
        </w:r>
      </w:ins>
      <w:bookmarkStart w:id="172" w:name="_GoBack"/>
      <w:bookmarkEnd w:id="172"/>
    </w:p>
    <w:p w:rsidR="00D229A6" w:rsidRPr="002D6391" w:rsidRDefault="00D229A6" w:rsidP="00D229A6">
      <w:pPr>
        <w:pStyle w:val="Heading2"/>
        <w:rPr>
          <w:rFonts w:ascii="Calibri" w:hAnsi="Calibri" w:cs="Calibri"/>
        </w:rPr>
      </w:pPr>
      <w:bookmarkStart w:id="173" w:name="_Toc491243835"/>
      <w:r w:rsidRPr="002D6391">
        <w:rPr>
          <w:rFonts w:ascii="Calibri" w:hAnsi="Calibri" w:cs="Calibri"/>
        </w:rPr>
        <w:t>Data Flow Diagram</w:t>
      </w:r>
      <w:bookmarkEnd w:id="167"/>
      <w:bookmarkEnd w:id="173"/>
    </w:p>
    <w:p w:rsidR="008E2CE0" w:rsidRPr="008E2CE0" w:rsidRDefault="003B67D1" w:rsidP="008E2CE0">
      <w:pPr>
        <w:rPr>
          <w:rFonts w:cs="Calibri"/>
        </w:rPr>
      </w:pPr>
      <w:r>
        <w:rPr>
          <w:rFonts w:cs="Calibri"/>
        </w:rPr>
        <w:t>Refer to FDD to be created under CR EA4#164</w:t>
      </w:r>
    </w:p>
    <w:p w:rsidR="00D229A6" w:rsidRPr="002B094F" w:rsidRDefault="00D229A6" w:rsidP="00D229A6">
      <w:pPr>
        <w:rPr>
          <w:rFonts w:cs="Calibri"/>
        </w:rPr>
      </w:pPr>
    </w:p>
    <w:p w:rsidR="00D229A6" w:rsidRPr="002D6391" w:rsidRDefault="00AC4CD8" w:rsidP="00600AB2">
      <w:pPr>
        <w:pStyle w:val="Heading3"/>
        <w:rPr>
          <w:rFonts w:cs="Calibri"/>
        </w:rPr>
      </w:pPr>
      <w:bookmarkStart w:id="174" w:name="_Toc375924736"/>
      <w:bookmarkStart w:id="175" w:name="_Toc406065232"/>
      <w:bookmarkStart w:id="176" w:name="_Toc491243836"/>
      <w:r w:rsidRPr="00305C34">
        <w:t xml:space="preserve">Component </w:t>
      </w:r>
      <w:r w:rsidR="00D229A6" w:rsidRPr="002B094F">
        <w:rPr>
          <w:rFonts w:cs="Calibri"/>
        </w:rPr>
        <w:t>level</w:t>
      </w:r>
      <w:r w:rsidR="00D229A6" w:rsidRPr="002D6391">
        <w:rPr>
          <w:rFonts w:cs="Calibri"/>
        </w:rPr>
        <w:t xml:space="preserve"> DFD</w:t>
      </w:r>
      <w:bookmarkEnd w:id="174"/>
      <w:bookmarkEnd w:id="175"/>
      <w:bookmarkEnd w:id="176"/>
    </w:p>
    <w:p w:rsidR="008E2CE0" w:rsidRPr="008E2CE0" w:rsidRDefault="003B67D1" w:rsidP="008E2CE0">
      <w:pPr>
        <w:rPr>
          <w:rFonts w:cs="Calibri"/>
        </w:rPr>
      </w:pPr>
      <w:r>
        <w:rPr>
          <w:rFonts w:cs="Calibri"/>
        </w:rPr>
        <w:t>Refer to FDD to be created under CR EA4#164</w:t>
      </w:r>
    </w:p>
    <w:p w:rsidR="00D229A6" w:rsidRPr="002B094F" w:rsidRDefault="00D229A6" w:rsidP="00D229A6">
      <w:pPr>
        <w:rPr>
          <w:lang w:bidi="ar-SA"/>
        </w:rPr>
      </w:pPr>
    </w:p>
    <w:p w:rsidR="00D229A6" w:rsidRPr="00A32585" w:rsidRDefault="00AC4CD8" w:rsidP="00600AB2">
      <w:pPr>
        <w:pStyle w:val="Heading3"/>
      </w:pPr>
      <w:bookmarkStart w:id="177" w:name="_Toc375924737"/>
      <w:bookmarkStart w:id="178" w:name="_Toc406065233"/>
      <w:bookmarkStart w:id="179" w:name="_Toc491243837"/>
      <w:r>
        <w:t>Function</w:t>
      </w:r>
      <w:r w:rsidRPr="00231F0B">
        <w:t xml:space="preserve"> </w:t>
      </w:r>
      <w:r w:rsidR="00D229A6" w:rsidRPr="00A32585">
        <w:t>level DFD</w:t>
      </w:r>
      <w:bookmarkEnd w:id="177"/>
      <w:bookmarkEnd w:id="178"/>
      <w:bookmarkEnd w:id="179"/>
    </w:p>
    <w:p w:rsidR="008E2CE0" w:rsidRPr="008E2CE0" w:rsidRDefault="003B67D1" w:rsidP="008E2CE0">
      <w:pPr>
        <w:rPr>
          <w:rFonts w:cs="Calibri"/>
        </w:rPr>
      </w:pPr>
      <w:r>
        <w:rPr>
          <w:rFonts w:cs="Calibri"/>
        </w:rPr>
        <w:t>Refer to FDD to be created under CR EA4#164</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180" w:name="_Toc338170479"/>
      <w:bookmarkStart w:id="181" w:name="_Toc375678228"/>
      <w:bookmarkStart w:id="182" w:name="_Toc418080062"/>
      <w:bookmarkStart w:id="183" w:name="_Toc421709912"/>
      <w:bookmarkStart w:id="184" w:name="_Toc491243838"/>
      <w:r w:rsidRPr="00AC4CD8">
        <w:rPr>
          <w:rFonts w:ascii="Calibri" w:hAnsi="Calibri" w:cs="Calibri"/>
        </w:rPr>
        <w:lastRenderedPageBreak/>
        <w:t>Constant Data Dictionary</w:t>
      </w:r>
      <w:bookmarkEnd w:id="180"/>
      <w:bookmarkEnd w:id="181"/>
      <w:bookmarkEnd w:id="182"/>
      <w:bookmarkEnd w:id="183"/>
      <w:bookmarkEnd w:id="184"/>
    </w:p>
    <w:p w:rsidR="00AC4CD8" w:rsidRPr="00DA5500" w:rsidRDefault="00AC4CD8" w:rsidP="00AC4CD8">
      <w:pPr>
        <w:pStyle w:val="Heading2"/>
        <w:spacing w:after="60"/>
        <w:rPr>
          <w:rFonts w:ascii="Calibri" w:hAnsi="Calibri"/>
        </w:rPr>
      </w:pPr>
      <w:bookmarkStart w:id="185" w:name="_Toc421011506"/>
      <w:bookmarkStart w:id="186" w:name="_Toc421786527"/>
      <w:bookmarkStart w:id="187" w:name="_Toc418080064"/>
      <w:bookmarkStart w:id="188" w:name="_Toc491243839"/>
      <w:r w:rsidRPr="00DA5500">
        <w:rPr>
          <w:rFonts w:ascii="Calibri" w:hAnsi="Calibri"/>
        </w:rPr>
        <w:t>Program (fixed) Constants</w:t>
      </w:r>
      <w:bookmarkEnd w:id="185"/>
      <w:bookmarkEnd w:id="186"/>
      <w:bookmarkEnd w:id="188"/>
    </w:p>
    <w:p w:rsidR="00AC4CD8" w:rsidRPr="00DA5500" w:rsidRDefault="00AC4CD8" w:rsidP="00600AB2">
      <w:pPr>
        <w:pStyle w:val="Heading3"/>
      </w:pPr>
      <w:bookmarkStart w:id="189" w:name="_Toc491243840"/>
      <w:bookmarkEnd w:id="187"/>
      <w:r w:rsidRPr="00DA5500">
        <w:t>Embedded Constants</w:t>
      </w:r>
      <w:bookmarkEnd w:id="189"/>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58215C" w:rsidP="00F4318C">
            <w:pPr>
              <w:spacing w:before="60"/>
              <w:jc w:val="center"/>
              <w:rPr>
                <w:rFonts w:cs="Calibri"/>
                <w:sz w:val="16"/>
                <w:szCs w:val="16"/>
              </w:rPr>
            </w:pPr>
            <w:r w:rsidRPr="0058215C">
              <w:rPr>
                <w:rFonts w:cs="Calibri"/>
                <w:sz w:val="16"/>
                <w:szCs w:val="16"/>
              </w:rPr>
              <w:t>TMRFLTTHD_CNT_U32</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600AB2"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600AB2" w:rsidP="00F4318C">
            <w:pPr>
              <w:spacing w:before="60"/>
              <w:jc w:val="center"/>
              <w:rPr>
                <w:rFonts w:cs="Calibri"/>
                <w:sz w:val="16"/>
                <w:szCs w:val="16"/>
              </w:rPr>
            </w:pPr>
            <w:r>
              <w:rPr>
                <w:rFonts w:cs="Calibri"/>
                <w:sz w:val="16"/>
                <w:szCs w:val="16"/>
              </w:rPr>
              <w:t>Counts</w:t>
            </w: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1D4B70" w:rsidP="00F4318C">
            <w:pPr>
              <w:spacing w:before="60"/>
              <w:jc w:val="center"/>
              <w:rPr>
                <w:rFonts w:cs="Calibri"/>
                <w:sz w:val="16"/>
                <w:szCs w:val="16"/>
              </w:rPr>
            </w:pPr>
            <w:r>
              <w:rPr>
                <w:rFonts w:cs="Calibri"/>
                <w:sz w:val="16"/>
                <w:szCs w:val="16"/>
              </w:rPr>
              <w:t>200U</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190" w:name="_Ref87065593"/>
      <w:bookmarkStart w:id="191" w:name="_Toc338170483"/>
      <w:bookmarkStart w:id="192" w:name="_Toc375678229"/>
      <w:bookmarkStart w:id="193" w:name="_Toc418080067"/>
      <w:bookmarkStart w:id="194" w:name="_Toc421786702"/>
      <w:bookmarkStart w:id="195" w:name="_Toc491243841"/>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190"/>
      <w:bookmarkEnd w:id="191"/>
      <w:bookmarkEnd w:id="192"/>
      <w:bookmarkEnd w:id="193"/>
      <w:bookmarkEnd w:id="194"/>
      <w:bookmarkEnd w:id="195"/>
    </w:p>
    <w:p w:rsidR="008E2CE0" w:rsidRPr="008E2CE0" w:rsidRDefault="003B67D1" w:rsidP="008E2CE0">
      <w:pPr>
        <w:rPr>
          <w:rFonts w:cs="Calibri"/>
        </w:rPr>
      </w:pPr>
      <w:bookmarkStart w:id="196" w:name="_Toc338170484"/>
      <w:bookmarkStart w:id="197" w:name="_Toc418080068"/>
      <w:bookmarkStart w:id="198" w:name="_Toc421709916"/>
      <w:r>
        <w:rPr>
          <w:rFonts w:cs="Calibri"/>
        </w:rPr>
        <w:t>Refer to FDD to be created under CR EA4#164</w:t>
      </w:r>
    </w:p>
    <w:p w:rsidR="00600AB2" w:rsidRDefault="002B094F" w:rsidP="00600AB2">
      <w:pPr>
        <w:pStyle w:val="Heading2"/>
        <w:spacing w:after="60"/>
        <w:rPr>
          <w:rFonts w:ascii="Calibri" w:hAnsi="Calibri"/>
        </w:rPr>
      </w:pPr>
      <w:bookmarkStart w:id="199" w:name="_Toc491243842"/>
      <w:r w:rsidRPr="00007584">
        <w:rPr>
          <w:rFonts w:ascii="Calibri" w:hAnsi="Calibri"/>
        </w:rPr>
        <w:t>Sub</w:t>
      </w:r>
      <w:r w:rsidRPr="00987B4A">
        <w:rPr>
          <w:rFonts w:ascii="Calibri" w:hAnsi="Calibri"/>
        </w:rPr>
        <w:t>-Module Functions</w:t>
      </w:r>
      <w:bookmarkStart w:id="200" w:name="_Toc421011514"/>
      <w:bookmarkEnd w:id="196"/>
      <w:bookmarkEnd w:id="197"/>
      <w:bookmarkEnd w:id="198"/>
      <w:bookmarkEnd w:id="199"/>
    </w:p>
    <w:p w:rsidR="00007584" w:rsidRPr="00600AB2" w:rsidRDefault="00007584" w:rsidP="00600AB2">
      <w:pPr>
        <w:pStyle w:val="Heading2"/>
        <w:numPr>
          <w:ilvl w:val="2"/>
          <w:numId w:val="11"/>
        </w:numPr>
        <w:tabs>
          <w:tab w:val="clear" w:pos="1017"/>
          <w:tab w:val="num" w:pos="567"/>
        </w:tabs>
        <w:spacing w:after="60"/>
        <w:ind w:left="567"/>
        <w:rPr>
          <w:rFonts w:ascii="Calibri" w:hAnsi="Calibri" w:cs="Calibri"/>
        </w:rPr>
      </w:pPr>
      <w:bookmarkStart w:id="201" w:name="_Toc491243843"/>
      <w:r w:rsidRPr="00600AB2">
        <w:rPr>
          <w:rFonts w:ascii="Calibri" w:hAnsi="Calibri" w:cs="Calibri"/>
        </w:rPr>
        <w:t xml:space="preserve">Init: </w:t>
      </w:r>
      <w:bookmarkEnd w:id="200"/>
      <w:r w:rsidR="00566FA0" w:rsidRPr="00600AB2">
        <w:rPr>
          <w:rFonts w:ascii="Calibri" w:hAnsi="Calibri" w:cs="Calibri"/>
        </w:rPr>
        <w:t>NxtrTiInit1</w:t>
      </w:r>
      <w:bookmarkEnd w:id="201"/>
    </w:p>
    <w:p w:rsidR="00007584" w:rsidRPr="00AA38E8" w:rsidRDefault="00007584" w:rsidP="00007584">
      <w:pPr>
        <w:pStyle w:val="Heading2"/>
        <w:numPr>
          <w:ilvl w:val="3"/>
          <w:numId w:val="11"/>
        </w:numPr>
        <w:spacing w:after="60"/>
        <w:rPr>
          <w:rFonts w:ascii="Calibri" w:hAnsi="Calibri" w:cs="Calibri"/>
        </w:rPr>
      </w:pPr>
      <w:bookmarkStart w:id="202" w:name="_Toc421011515"/>
      <w:bookmarkStart w:id="203" w:name="_Toc491243844"/>
      <w:r w:rsidRPr="00AA38E8">
        <w:rPr>
          <w:rFonts w:ascii="Calibri" w:hAnsi="Calibri" w:cs="Calibri"/>
        </w:rPr>
        <w:t>Design Rationale</w:t>
      </w:r>
      <w:bookmarkEnd w:id="202"/>
      <w:bookmarkEnd w:id="203"/>
    </w:p>
    <w:p w:rsidR="00007584" w:rsidRDefault="0077511C" w:rsidP="00007584">
      <w:pPr>
        <w:rPr>
          <w:rFonts w:cs="Calibri"/>
          <w:i/>
        </w:rPr>
      </w:pPr>
      <w:r>
        <w:rPr>
          <w:rFonts w:cs="Calibri"/>
          <w:i/>
        </w:rPr>
        <w:t>None</w:t>
      </w:r>
    </w:p>
    <w:p w:rsidR="00600AB2" w:rsidRPr="00AA38E8" w:rsidRDefault="00600AB2" w:rsidP="00600AB2">
      <w:pPr>
        <w:pStyle w:val="Heading2"/>
        <w:numPr>
          <w:ilvl w:val="3"/>
          <w:numId w:val="11"/>
        </w:numPr>
        <w:spacing w:after="60"/>
        <w:rPr>
          <w:rFonts w:ascii="Calibri" w:hAnsi="Calibri" w:cs="Calibri"/>
        </w:rPr>
      </w:pPr>
      <w:bookmarkStart w:id="204" w:name="_Toc491243845"/>
      <w:r w:rsidRPr="00AA38E8">
        <w:rPr>
          <w:rFonts w:ascii="Calibri" w:hAnsi="Calibri" w:cs="Calibri"/>
        </w:rPr>
        <w:t>Store Module Inputs to Local copies</w:t>
      </w:r>
      <w:bookmarkEnd w:id="204"/>
    </w:p>
    <w:p w:rsidR="00600AB2" w:rsidRPr="0033680E" w:rsidRDefault="00600AB2" w:rsidP="00600AB2">
      <w:pPr>
        <w:rPr>
          <w:rFonts w:cs="Calibri"/>
          <w:i/>
        </w:rPr>
      </w:pPr>
      <w:r>
        <w:rPr>
          <w:rFonts w:cs="Calibri"/>
          <w:i/>
        </w:rPr>
        <w:t>None</w:t>
      </w:r>
    </w:p>
    <w:p w:rsidR="00600AB2" w:rsidRPr="00AA38E8" w:rsidRDefault="00600AB2" w:rsidP="00600AB2">
      <w:pPr>
        <w:pStyle w:val="Heading2"/>
        <w:numPr>
          <w:ilvl w:val="3"/>
          <w:numId w:val="11"/>
        </w:numPr>
        <w:spacing w:after="60"/>
        <w:rPr>
          <w:rFonts w:ascii="Calibri" w:hAnsi="Calibri" w:cs="Calibri"/>
        </w:rPr>
      </w:pPr>
      <w:bookmarkStart w:id="205" w:name="_Toc491243846"/>
      <w:r w:rsidRPr="00AA38E8">
        <w:rPr>
          <w:rFonts w:ascii="Calibri" w:hAnsi="Calibri" w:cs="Calibri"/>
        </w:rPr>
        <w:t>(Processing of function)………</w:t>
      </w:r>
      <w:bookmarkEnd w:id="205"/>
    </w:p>
    <w:p w:rsidR="00600AB2" w:rsidRPr="008E2CE0" w:rsidRDefault="003B67D1" w:rsidP="00600AB2">
      <w:pPr>
        <w:rPr>
          <w:rFonts w:cs="Calibri"/>
        </w:rPr>
      </w:pPr>
      <w:r>
        <w:rPr>
          <w:rFonts w:cs="Calibri"/>
        </w:rPr>
        <w:t>Refer to FDD to be created under CR EA4#164</w:t>
      </w:r>
    </w:p>
    <w:p w:rsidR="00600AB2" w:rsidRPr="00A26934" w:rsidRDefault="00600AB2" w:rsidP="00007584">
      <w:pPr>
        <w:rPr>
          <w:rFonts w:cs="Calibri"/>
          <w:i/>
        </w:rPr>
      </w:pPr>
    </w:p>
    <w:p w:rsidR="00007584" w:rsidRPr="00AA38E8" w:rsidRDefault="00007584" w:rsidP="00007584">
      <w:pPr>
        <w:pStyle w:val="Heading2"/>
        <w:numPr>
          <w:ilvl w:val="3"/>
          <w:numId w:val="11"/>
        </w:numPr>
        <w:spacing w:after="60"/>
        <w:rPr>
          <w:rFonts w:ascii="Calibri" w:hAnsi="Calibri" w:cs="Calibri"/>
        </w:rPr>
      </w:pPr>
      <w:bookmarkStart w:id="206" w:name="_Toc421011516"/>
      <w:bookmarkStart w:id="207" w:name="_Toc491243847"/>
      <w:r w:rsidRPr="00AA38E8">
        <w:rPr>
          <w:rFonts w:ascii="Calibri" w:hAnsi="Calibri" w:cs="Calibri"/>
        </w:rPr>
        <w:t>Module Outputs</w:t>
      </w:r>
      <w:bookmarkEnd w:id="206"/>
      <w:bookmarkEnd w:id="207"/>
    </w:p>
    <w:p w:rsidR="00007584" w:rsidRPr="00A26934" w:rsidRDefault="00566FA0" w:rsidP="00007584">
      <w:pPr>
        <w:rPr>
          <w:rFonts w:cs="Calibri"/>
          <w:i/>
        </w:rPr>
      </w:pPr>
      <w:r>
        <w:rPr>
          <w:rFonts w:cs="Calibri"/>
          <w:i/>
        </w:rPr>
        <w:t>None</w:t>
      </w:r>
    </w:p>
    <w:p w:rsidR="00600AB2" w:rsidRPr="00600AB2" w:rsidRDefault="00600AB2" w:rsidP="00600AB2">
      <w:pPr>
        <w:pStyle w:val="Heading2"/>
        <w:numPr>
          <w:ilvl w:val="2"/>
          <w:numId w:val="11"/>
        </w:numPr>
        <w:tabs>
          <w:tab w:val="clear" w:pos="1017"/>
          <w:tab w:val="num" w:pos="567"/>
        </w:tabs>
        <w:spacing w:after="60"/>
        <w:ind w:left="567"/>
        <w:rPr>
          <w:rFonts w:ascii="Calibri" w:hAnsi="Calibri" w:cs="Calibri"/>
        </w:rPr>
      </w:pPr>
      <w:bookmarkStart w:id="208" w:name="_Toc491243848"/>
      <w:r w:rsidRPr="00600AB2">
        <w:rPr>
          <w:rFonts w:ascii="Calibri" w:hAnsi="Calibri" w:cs="Calibri"/>
        </w:rPr>
        <w:t>NxtrTiInit0</w:t>
      </w:r>
      <w:bookmarkStart w:id="209" w:name="_Toc421011525"/>
      <w:bookmarkEnd w:id="208"/>
    </w:p>
    <w:p w:rsidR="00600AB2" w:rsidRDefault="00600AB2" w:rsidP="00600AB2">
      <w:pPr>
        <w:pStyle w:val="Heading4"/>
      </w:pPr>
      <w:r w:rsidRPr="007D3BCB">
        <w:t>Design Rationale</w:t>
      </w:r>
      <w:bookmarkStart w:id="210" w:name="_Toc421011526"/>
      <w:bookmarkEnd w:id="209"/>
    </w:p>
    <w:p w:rsidR="00600AB2" w:rsidRPr="00894F19" w:rsidRDefault="00600AB2" w:rsidP="00600AB2">
      <w:pPr>
        <w:rPr>
          <w:i/>
          <w:lang w:bidi="ar-SA"/>
        </w:rPr>
      </w:pPr>
      <w:r w:rsidRPr="00894F19">
        <w:rPr>
          <w:i/>
          <w:lang w:bidi="ar-SA"/>
        </w:rPr>
        <w:t xml:space="preserve">To be called by the user during initialization.  If timers are not required prior to starting the </w:t>
      </w:r>
    </w:p>
    <w:p w:rsidR="00600AB2" w:rsidRPr="0041488C" w:rsidRDefault="00600AB2" w:rsidP="00600AB2">
      <w:pPr>
        <w:rPr>
          <w:i/>
          <w:lang w:bidi="ar-SA"/>
        </w:rPr>
      </w:pPr>
      <w:r w:rsidRPr="00894F19">
        <w:rPr>
          <w:i/>
          <w:lang w:bidi="ar-SA"/>
        </w:rPr>
        <w:t xml:space="preserve">  *              RTE, this function does not need to be called directly by a user.</w:t>
      </w:r>
    </w:p>
    <w:p w:rsidR="00600AB2" w:rsidRPr="0041488C" w:rsidRDefault="00600AB2" w:rsidP="00600AB2">
      <w:pPr>
        <w:pStyle w:val="Heading4"/>
        <w:rPr>
          <w:rFonts w:ascii="Calibri" w:hAnsi="Calibri"/>
        </w:rPr>
      </w:pPr>
      <w:bookmarkStart w:id="211" w:name="_Toc421011527"/>
      <w:bookmarkEnd w:id="210"/>
      <w:r w:rsidRPr="0041488C">
        <w:rPr>
          <w:rFonts w:ascii="Calibri" w:hAnsi="Calibri" w:cs="Calibri"/>
          <w:sz w:val="28"/>
          <w:szCs w:val="28"/>
        </w:rPr>
        <w:t>(Processing of function)</w:t>
      </w:r>
      <w:bookmarkEnd w:id="211"/>
    </w:p>
    <w:p w:rsidR="00600AB2" w:rsidRPr="00894F19" w:rsidRDefault="00600AB2" w:rsidP="00600AB2">
      <w:pPr>
        <w:rPr>
          <w:rFonts w:cs="Calibri"/>
          <w:i/>
        </w:rPr>
      </w:pPr>
      <w:r w:rsidRPr="00894F19">
        <w:rPr>
          <w:rFonts w:cs="Calibri"/>
          <w:i/>
        </w:rPr>
        <w:t>Non-RTE version of Nexteer Time Initialization function.  Calling this function will initialize and</w:t>
      </w:r>
    </w:p>
    <w:p w:rsidR="00600AB2" w:rsidRDefault="00600AB2" w:rsidP="00600AB2">
      <w:pPr>
        <w:rPr>
          <w:rFonts w:cs="Calibri"/>
          <w:i/>
        </w:rPr>
      </w:pPr>
      <w:r w:rsidRPr="00894F19">
        <w:rPr>
          <w:rFonts w:cs="Calibri"/>
          <w:i/>
        </w:rPr>
        <w:t xml:space="preserve">  *              start the hardware timers used by this module if not already done.</w:t>
      </w:r>
    </w:p>
    <w:p w:rsidR="002B094F" w:rsidRPr="00007584" w:rsidRDefault="002B094F" w:rsidP="00600AB2">
      <w:pPr>
        <w:pStyle w:val="Heading3"/>
      </w:pPr>
    </w:p>
    <w:p w:rsidR="00DB3C1D" w:rsidRPr="00600AB2" w:rsidRDefault="00DB3C1D" w:rsidP="00600AB2">
      <w:pPr>
        <w:pStyle w:val="Heading2"/>
        <w:numPr>
          <w:ilvl w:val="2"/>
          <w:numId w:val="11"/>
        </w:numPr>
        <w:tabs>
          <w:tab w:val="clear" w:pos="1017"/>
          <w:tab w:val="num" w:pos="567"/>
        </w:tabs>
        <w:spacing w:after="60"/>
        <w:ind w:left="567"/>
        <w:rPr>
          <w:rFonts w:ascii="Calibri" w:hAnsi="Calibri" w:cs="Calibri"/>
        </w:rPr>
      </w:pPr>
      <w:bookmarkStart w:id="212" w:name="_Toc421011518"/>
      <w:bookmarkStart w:id="213" w:name="_Toc491243849"/>
      <w:r w:rsidRPr="00600AB2">
        <w:rPr>
          <w:rFonts w:ascii="Calibri" w:hAnsi="Calibri" w:cs="Calibri"/>
        </w:rPr>
        <w:t xml:space="preserve">Per: </w:t>
      </w:r>
      <w:bookmarkEnd w:id="212"/>
      <w:r w:rsidR="00566FA0" w:rsidRPr="00600AB2">
        <w:rPr>
          <w:rFonts w:ascii="Calibri" w:hAnsi="Calibri" w:cs="Calibri"/>
        </w:rPr>
        <w:t>NxtrTiPer1</w:t>
      </w:r>
      <w:bookmarkEnd w:id="213"/>
    </w:p>
    <w:p w:rsidR="00DB3C1D" w:rsidRPr="00AA38E8" w:rsidRDefault="00DB3C1D" w:rsidP="00DB3C1D">
      <w:pPr>
        <w:pStyle w:val="Heading2"/>
        <w:numPr>
          <w:ilvl w:val="3"/>
          <w:numId w:val="11"/>
        </w:numPr>
        <w:spacing w:after="60"/>
        <w:rPr>
          <w:rFonts w:ascii="Calibri" w:hAnsi="Calibri" w:cs="Calibri"/>
        </w:rPr>
      </w:pPr>
      <w:bookmarkStart w:id="214" w:name="_Toc421011519"/>
      <w:bookmarkStart w:id="215" w:name="_Toc491243850"/>
      <w:r w:rsidRPr="00AA38E8">
        <w:rPr>
          <w:rFonts w:ascii="Calibri" w:hAnsi="Calibri" w:cs="Calibri"/>
        </w:rPr>
        <w:t>Design Rationale</w:t>
      </w:r>
      <w:bookmarkEnd w:id="214"/>
      <w:bookmarkEnd w:id="215"/>
    </w:p>
    <w:p w:rsidR="00DB3C1D" w:rsidRPr="0033680E" w:rsidRDefault="00566FA0" w:rsidP="00DB3C1D">
      <w:pPr>
        <w:rPr>
          <w:rFonts w:cs="Calibri"/>
          <w:i/>
        </w:rPr>
      </w:pPr>
      <w:r>
        <w:rPr>
          <w:rFonts w:cs="Calibri"/>
          <w:i/>
        </w:rPr>
        <w:t>None</w:t>
      </w:r>
    </w:p>
    <w:p w:rsidR="00DB3C1D" w:rsidRPr="00AA38E8" w:rsidRDefault="00DB3C1D" w:rsidP="00DB3C1D">
      <w:pPr>
        <w:pStyle w:val="Heading2"/>
        <w:numPr>
          <w:ilvl w:val="3"/>
          <w:numId w:val="11"/>
        </w:numPr>
        <w:spacing w:after="60"/>
        <w:rPr>
          <w:rFonts w:ascii="Calibri" w:hAnsi="Calibri" w:cs="Calibri"/>
        </w:rPr>
      </w:pPr>
      <w:bookmarkStart w:id="216" w:name="_Toc421011520"/>
      <w:bookmarkStart w:id="217" w:name="_Toc491243851"/>
      <w:r w:rsidRPr="00AA38E8">
        <w:rPr>
          <w:rFonts w:ascii="Calibri" w:hAnsi="Calibri" w:cs="Calibri"/>
        </w:rPr>
        <w:t>Store Module Inputs to Local copies</w:t>
      </w:r>
      <w:bookmarkEnd w:id="216"/>
      <w:bookmarkEnd w:id="217"/>
    </w:p>
    <w:p w:rsidR="00DB3C1D" w:rsidRPr="0033680E" w:rsidRDefault="001A3799" w:rsidP="00DB3C1D">
      <w:pPr>
        <w:rPr>
          <w:rFonts w:cs="Calibri"/>
          <w:i/>
        </w:rPr>
      </w:pPr>
      <w:r>
        <w:rPr>
          <w:rFonts w:cs="Calibri"/>
          <w:i/>
        </w:rPr>
        <w:t>None</w:t>
      </w:r>
    </w:p>
    <w:p w:rsidR="00DB3C1D" w:rsidRPr="00AA38E8" w:rsidRDefault="00DB3C1D" w:rsidP="00DB3C1D">
      <w:pPr>
        <w:pStyle w:val="Heading2"/>
        <w:numPr>
          <w:ilvl w:val="3"/>
          <w:numId w:val="11"/>
        </w:numPr>
        <w:spacing w:after="60"/>
        <w:rPr>
          <w:rFonts w:ascii="Calibri" w:hAnsi="Calibri" w:cs="Calibri"/>
        </w:rPr>
      </w:pPr>
      <w:bookmarkStart w:id="218" w:name="_Toc421011521"/>
      <w:bookmarkStart w:id="219" w:name="_Toc491243852"/>
      <w:r w:rsidRPr="00AA38E8">
        <w:rPr>
          <w:rFonts w:ascii="Calibri" w:hAnsi="Calibri" w:cs="Calibri"/>
        </w:rPr>
        <w:t>(Processing of function)………</w:t>
      </w:r>
      <w:bookmarkEnd w:id="218"/>
      <w:bookmarkEnd w:id="219"/>
    </w:p>
    <w:p w:rsidR="001A3799" w:rsidRPr="008E2CE0" w:rsidRDefault="003B67D1" w:rsidP="001A3799">
      <w:pPr>
        <w:rPr>
          <w:rFonts w:cs="Calibri"/>
        </w:rPr>
      </w:pPr>
      <w:bookmarkStart w:id="220" w:name="_Toc421011522"/>
      <w:r>
        <w:rPr>
          <w:rFonts w:cs="Calibri"/>
        </w:rPr>
        <w:t>Refer to FDD to be created under CR EA4#164</w:t>
      </w:r>
    </w:p>
    <w:p w:rsidR="00DB3C1D" w:rsidRPr="00AA38E8" w:rsidRDefault="00DB3C1D" w:rsidP="00DB3C1D">
      <w:pPr>
        <w:pStyle w:val="Heading2"/>
        <w:numPr>
          <w:ilvl w:val="3"/>
          <w:numId w:val="11"/>
        </w:numPr>
        <w:spacing w:after="60"/>
        <w:rPr>
          <w:rFonts w:ascii="Calibri" w:hAnsi="Calibri" w:cs="Calibri"/>
        </w:rPr>
      </w:pPr>
      <w:bookmarkStart w:id="221" w:name="_Toc491243853"/>
      <w:r w:rsidRPr="00AA38E8">
        <w:rPr>
          <w:rFonts w:ascii="Calibri" w:hAnsi="Calibri" w:cs="Calibri"/>
        </w:rPr>
        <w:lastRenderedPageBreak/>
        <w:t>Store Local copy of outputs into Module Outputs</w:t>
      </w:r>
      <w:bookmarkEnd w:id="220"/>
      <w:bookmarkEnd w:id="221"/>
    </w:p>
    <w:p w:rsidR="001A3799" w:rsidRPr="008E2CE0" w:rsidRDefault="003B67D1" w:rsidP="001A3799">
      <w:pPr>
        <w:rPr>
          <w:rFonts w:cs="Calibri"/>
        </w:rPr>
      </w:pPr>
      <w:r>
        <w:rPr>
          <w:rFonts w:cs="Calibri"/>
        </w:rPr>
        <w:t>Refer to FDD to be created under CR EA4#164</w:t>
      </w:r>
    </w:p>
    <w:p w:rsidR="0041488C" w:rsidRPr="0041488C" w:rsidRDefault="008C6874" w:rsidP="0041488C">
      <w:pPr>
        <w:pStyle w:val="Heading2"/>
        <w:spacing w:after="60"/>
        <w:rPr>
          <w:rFonts w:ascii="Calibri" w:hAnsi="Calibri"/>
        </w:rPr>
      </w:pPr>
      <w:bookmarkStart w:id="222" w:name="_Toc491243854"/>
      <w:r>
        <w:rPr>
          <w:rFonts w:ascii="Calibri" w:hAnsi="Calibri"/>
        </w:rPr>
        <w:t>Server R</w:t>
      </w:r>
      <w:r w:rsidRPr="008C6874">
        <w:rPr>
          <w:rFonts w:ascii="Calibri" w:hAnsi="Calibri"/>
        </w:rPr>
        <w:t>un</w:t>
      </w:r>
      <w:r w:rsidR="00481D9A">
        <w:rPr>
          <w:rFonts w:ascii="Calibri" w:hAnsi="Calibri"/>
        </w:rPr>
        <w:t>n</w:t>
      </w:r>
      <w:r w:rsidRPr="008C6874">
        <w:rPr>
          <w:rFonts w:ascii="Calibri" w:hAnsi="Calibri"/>
        </w:rPr>
        <w:t>ables</w:t>
      </w:r>
      <w:bookmarkStart w:id="223" w:name="_Toc382301471"/>
      <w:bookmarkStart w:id="224" w:name="_Toc383698997"/>
      <w:bookmarkEnd w:id="222"/>
      <w:bookmarkEnd w:id="223"/>
      <w:bookmarkEnd w:id="224"/>
    </w:p>
    <w:p w:rsidR="0041488C" w:rsidRPr="00600AB2" w:rsidRDefault="0041488C" w:rsidP="00600AB2">
      <w:pPr>
        <w:pStyle w:val="Heading2"/>
        <w:numPr>
          <w:ilvl w:val="2"/>
          <w:numId w:val="11"/>
        </w:numPr>
        <w:tabs>
          <w:tab w:val="clear" w:pos="1017"/>
          <w:tab w:val="num" w:pos="567"/>
        </w:tabs>
        <w:spacing w:after="60"/>
        <w:ind w:left="567"/>
        <w:rPr>
          <w:rFonts w:ascii="Calibri" w:hAnsi="Calibri" w:cs="Calibri"/>
        </w:rPr>
      </w:pPr>
      <w:bookmarkStart w:id="225" w:name="_Toc491243855"/>
      <w:r w:rsidRPr="00600AB2">
        <w:rPr>
          <w:rFonts w:ascii="Calibri" w:hAnsi="Calibri" w:cs="Calibri"/>
        </w:rPr>
        <w:t>GetRefTmr100MicroSec32bit</w:t>
      </w:r>
      <w:bookmarkEnd w:id="225"/>
    </w:p>
    <w:p w:rsidR="0041488C" w:rsidRDefault="0041488C" w:rsidP="0041488C">
      <w:pPr>
        <w:pStyle w:val="Heading4"/>
      </w:pPr>
      <w:r w:rsidRPr="007D3BCB">
        <w:t>Design Rationale</w:t>
      </w:r>
    </w:p>
    <w:p w:rsidR="001A3799" w:rsidRPr="008E2CE0" w:rsidRDefault="003B67D1" w:rsidP="001A3799">
      <w:pPr>
        <w:rPr>
          <w:rFonts w:cs="Calibri"/>
        </w:rPr>
      </w:pPr>
      <w:r>
        <w:rPr>
          <w:rFonts w:cs="Calibri"/>
        </w:rPr>
        <w:t>Refer to FDD to be created under CR EA4#164</w:t>
      </w:r>
    </w:p>
    <w:p w:rsidR="0041488C" w:rsidRPr="0041488C" w:rsidRDefault="001A3799" w:rsidP="001A3799">
      <w:pPr>
        <w:pStyle w:val="Heading4"/>
        <w:rPr>
          <w:rFonts w:ascii="Calibri" w:hAnsi="Calibri"/>
        </w:rPr>
      </w:pPr>
      <w:r w:rsidRPr="0041488C">
        <w:rPr>
          <w:rFonts w:ascii="Calibri" w:hAnsi="Calibri" w:cs="Calibri"/>
          <w:sz w:val="28"/>
          <w:szCs w:val="28"/>
        </w:rPr>
        <w:t xml:space="preserve"> </w:t>
      </w:r>
      <w:r w:rsidR="0041488C" w:rsidRPr="0041488C">
        <w:rPr>
          <w:rFonts w:ascii="Calibri" w:hAnsi="Calibri" w:cs="Calibri"/>
          <w:sz w:val="28"/>
          <w:szCs w:val="28"/>
        </w:rPr>
        <w:t>(Processing of function)</w:t>
      </w:r>
    </w:p>
    <w:p w:rsidR="001A3799" w:rsidRPr="008E2CE0" w:rsidRDefault="003B67D1" w:rsidP="001A3799">
      <w:pPr>
        <w:rPr>
          <w:rFonts w:cs="Calibri"/>
        </w:rPr>
      </w:pPr>
      <w:r>
        <w:rPr>
          <w:rFonts w:cs="Calibri"/>
        </w:rPr>
        <w:t>Refer to FDD to be created under CR EA4#164</w:t>
      </w:r>
    </w:p>
    <w:p w:rsidR="00FA5EBF" w:rsidRPr="00600AB2" w:rsidRDefault="00FA5EBF" w:rsidP="00600AB2">
      <w:pPr>
        <w:pStyle w:val="Heading2"/>
        <w:numPr>
          <w:ilvl w:val="2"/>
          <w:numId w:val="11"/>
        </w:numPr>
        <w:tabs>
          <w:tab w:val="clear" w:pos="1017"/>
          <w:tab w:val="num" w:pos="567"/>
        </w:tabs>
        <w:spacing w:after="60"/>
        <w:ind w:left="567"/>
        <w:rPr>
          <w:rFonts w:ascii="Calibri" w:hAnsi="Calibri" w:cs="Calibri"/>
        </w:rPr>
      </w:pPr>
      <w:bookmarkStart w:id="226" w:name="_Toc491243856"/>
      <w:r w:rsidRPr="00600AB2">
        <w:rPr>
          <w:rFonts w:ascii="Calibri" w:hAnsi="Calibri" w:cs="Calibri"/>
        </w:rPr>
        <w:t>GetRefTmr1MicroSec32bit</w:t>
      </w:r>
      <w:bookmarkEnd w:id="226"/>
    </w:p>
    <w:p w:rsidR="00FA5EBF" w:rsidRDefault="00FA5EBF" w:rsidP="00FA5EBF">
      <w:pPr>
        <w:pStyle w:val="Heading4"/>
      </w:pPr>
      <w:r w:rsidRPr="007D3BCB">
        <w:t>Design Rationale</w:t>
      </w:r>
    </w:p>
    <w:p w:rsidR="001A3799" w:rsidRPr="008E2CE0" w:rsidRDefault="003B67D1" w:rsidP="001A3799">
      <w:pPr>
        <w:rPr>
          <w:rFonts w:cs="Calibri"/>
        </w:rPr>
      </w:pPr>
      <w:r>
        <w:rPr>
          <w:rFonts w:cs="Calibri"/>
        </w:rPr>
        <w:t>Refer to FDD to be created under CR EA4#164</w:t>
      </w:r>
    </w:p>
    <w:p w:rsidR="00FA5EBF" w:rsidRPr="0041488C" w:rsidRDefault="001A3799" w:rsidP="001A3799">
      <w:pPr>
        <w:pStyle w:val="Heading4"/>
        <w:rPr>
          <w:rFonts w:ascii="Calibri" w:hAnsi="Calibri"/>
        </w:rPr>
      </w:pPr>
      <w:r w:rsidRPr="0041488C">
        <w:rPr>
          <w:rFonts w:ascii="Calibri" w:hAnsi="Calibri" w:cs="Calibri"/>
          <w:sz w:val="28"/>
          <w:szCs w:val="28"/>
        </w:rPr>
        <w:t xml:space="preserve"> </w:t>
      </w:r>
      <w:r w:rsidR="00FA5EBF" w:rsidRPr="0041488C">
        <w:rPr>
          <w:rFonts w:ascii="Calibri" w:hAnsi="Calibri" w:cs="Calibri"/>
          <w:sz w:val="28"/>
          <w:szCs w:val="28"/>
        </w:rPr>
        <w:t>(Processing of function)</w:t>
      </w:r>
    </w:p>
    <w:p w:rsidR="001A3799" w:rsidRPr="008E2CE0" w:rsidRDefault="003B67D1" w:rsidP="001A3799">
      <w:pPr>
        <w:rPr>
          <w:rFonts w:cs="Calibri"/>
        </w:rPr>
      </w:pPr>
      <w:r>
        <w:rPr>
          <w:rFonts w:cs="Calibri"/>
        </w:rPr>
        <w:t>Refer to FDD to be created under CR EA4#164</w:t>
      </w:r>
    </w:p>
    <w:p w:rsidR="00FA5EBF" w:rsidRPr="00600AB2" w:rsidRDefault="00FA5EBF" w:rsidP="00600AB2">
      <w:pPr>
        <w:pStyle w:val="Heading2"/>
        <w:numPr>
          <w:ilvl w:val="2"/>
          <w:numId w:val="11"/>
        </w:numPr>
        <w:tabs>
          <w:tab w:val="clear" w:pos="1017"/>
          <w:tab w:val="num" w:pos="567"/>
        </w:tabs>
        <w:spacing w:after="60"/>
        <w:ind w:left="567"/>
        <w:rPr>
          <w:rFonts w:ascii="Calibri" w:hAnsi="Calibri" w:cs="Calibri"/>
        </w:rPr>
      </w:pPr>
      <w:bookmarkStart w:id="227" w:name="_Toc491243857"/>
      <w:r w:rsidRPr="00600AB2">
        <w:rPr>
          <w:rFonts w:ascii="Calibri" w:hAnsi="Calibri" w:cs="Calibri"/>
        </w:rPr>
        <w:t>GetTiSpan100MicroSec32bit</w:t>
      </w:r>
      <w:bookmarkEnd w:id="227"/>
    </w:p>
    <w:p w:rsidR="00FA5EBF" w:rsidRDefault="00FA5EBF" w:rsidP="00FA5EBF">
      <w:pPr>
        <w:pStyle w:val="Heading4"/>
      </w:pPr>
      <w:r w:rsidRPr="007D3BCB">
        <w:t>Design Rationale</w:t>
      </w:r>
    </w:p>
    <w:p w:rsidR="001A3799" w:rsidRPr="008E2CE0" w:rsidRDefault="003B67D1" w:rsidP="001A3799">
      <w:pPr>
        <w:rPr>
          <w:rFonts w:cs="Calibri"/>
        </w:rPr>
      </w:pPr>
      <w:r>
        <w:rPr>
          <w:rFonts w:cs="Calibri"/>
        </w:rPr>
        <w:t>Refer to FDD to be created under CR EA4#164</w:t>
      </w:r>
    </w:p>
    <w:p w:rsidR="00FA5EBF" w:rsidRPr="0041488C" w:rsidRDefault="001A3799" w:rsidP="001A3799">
      <w:pPr>
        <w:pStyle w:val="Heading4"/>
        <w:rPr>
          <w:rFonts w:ascii="Calibri" w:hAnsi="Calibri"/>
        </w:rPr>
      </w:pPr>
      <w:r w:rsidRPr="0041488C">
        <w:rPr>
          <w:rFonts w:ascii="Calibri" w:hAnsi="Calibri" w:cs="Calibri"/>
          <w:sz w:val="28"/>
          <w:szCs w:val="28"/>
        </w:rPr>
        <w:t xml:space="preserve"> </w:t>
      </w:r>
      <w:r w:rsidR="00FA5EBF" w:rsidRPr="0041488C">
        <w:rPr>
          <w:rFonts w:ascii="Calibri" w:hAnsi="Calibri" w:cs="Calibri"/>
          <w:sz w:val="28"/>
          <w:szCs w:val="28"/>
        </w:rPr>
        <w:t>(Processing of function)</w:t>
      </w:r>
    </w:p>
    <w:p w:rsidR="001A3799" w:rsidRPr="008E2CE0" w:rsidRDefault="003B67D1" w:rsidP="001A3799">
      <w:pPr>
        <w:rPr>
          <w:rFonts w:cs="Calibri"/>
        </w:rPr>
      </w:pPr>
      <w:r>
        <w:rPr>
          <w:rFonts w:cs="Calibri"/>
        </w:rPr>
        <w:t>Refer to FDD to be created under CR EA4#164</w:t>
      </w:r>
    </w:p>
    <w:p w:rsidR="00FA5EBF" w:rsidRPr="00600AB2" w:rsidRDefault="00FA5EBF" w:rsidP="00600AB2">
      <w:pPr>
        <w:pStyle w:val="Heading2"/>
        <w:numPr>
          <w:ilvl w:val="2"/>
          <w:numId w:val="11"/>
        </w:numPr>
        <w:tabs>
          <w:tab w:val="clear" w:pos="1017"/>
          <w:tab w:val="num" w:pos="567"/>
        </w:tabs>
        <w:spacing w:after="60"/>
        <w:ind w:left="567"/>
        <w:rPr>
          <w:rFonts w:ascii="Calibri" w:hAnsi="Calibri" w:cs="Calibri"/>
        </w:rPr>
      </w:pPr>
      <w:bookmarkStart w:id="228" w:name="_Toc491243858"/>
      <w:r w:rsidRPr="00600AB2">
        <w:rPr>
          <w:rFonts w:ascii="Calibri" w:hAnsi="Calibri" w:cs="Calibri"/>
        </w:rPr>
        <w:t>GetTiSpan1MicroSec32bit</w:t>
      </w:r>
      <w:bookmarkEnd w:id="228"/>
    </w:p>
    <w:p w:rsidR="00FA5EBF" w:rsidRDefault="00FA5EBF" w:rsidP="00FA5EBF">
      <w:pPr>
        <w:pStyle w:val="Heading4"/>
      </w:pPr>
      <w:r w:rsidRPr="007D3BCB">
        <w:t>Design Rationale</w:t>
      </w:r>
    </w:p>
    <w:p w:rsidR="001A3799" w:rsidRPr="008E2CE0" w:rsidRDefault="003B67D1" w:rsidP="001A3799">
      <w:pPr>
        <w:rPr>
          <w:rFonts w:cs="Calibri"/>
        </w:rPr>
      </w:pPr>
      <w:r>
        <w:rPr>
          <w:rFonts w:cs="Calibri"/>
        </w:rPr>
        <w:t>Refer to FDD to be created under CR EA4#164</w:t>
      </w:r>
    </w:p>
    <w:p w:rsidR="00FA5EBF" w:rsidRPr="0041488C" w:rsidRDefault="001A3799" w:rsidP="001A3799">
      <w:pPr>
        <w:pStyle w:val="Heading4"/>
        <w:rPr>
          <w:rFonts w:ascii="Calibri" w:hAnsi="Calibri"/>
        </w:rPr>
      </w:pPr>
      <w:r w:rsidRPr="0041488C">
        <w:rPr>
          <w:rFonts w:ascii="Calibri" w:hAnsi="Calibri" w:cs="Calibri"/>
          <w:sz w:val="28"/>
          <w:szCs w:val="28"/>
        </w:rPr>
        <w:t xml:space="preserve"> </w:t>
      </w:r>
      <w:r w:rsidR="00FA5EBF" w:rsidRPr="0041488C">
        <w:rPr>
          <w:rFonts w:ascii="Calibri" w:hAnsi="Calibri" w:cs="Calibri"/>
          <w:sz w:val="28"/>
          <w:szCs w:val="28"/>
        </w:rPr>
        <w:t>(Processing of function)</w:t>
      </w:r>
    </w:p>
    <w:p w:rsidR="001A3799" w:rsidRPr="008E2CE0" w:rsidRDefault="003B67D1" w:rsidP="001A3799">
      <w:pPr>
        <w:rPr>
          <w:rFonts w:cs="Calibri"/>
        </w:rPr>
      </w:pPr>
      <w:r>
        <w:rPr>
          <w:rFonts w:cs="Calibri"/>
        </w:rPr>
        <w:t>Refer to FDD to be created under CR EA4#164</w:t>
      </w:r>
    </w:p>
    <w:p w:rsidR="007D3BCB" w:rsidRPr="0041488C" w:rsidRDefault="007D3BCB" w:rsidP="00D31423">
      <w:pPr>
        <w:rPr>
          <w:rFonts w:cs="Calibri"/>
          <w:i/>
        </w:rPr>
      </w:pPr>
    </w:p>
    <w:p w:rsidR="008C6874" w:rsidRPr="00AA38E8" w:rsidRDefault="008C6874" w:rsidP="008C6874">
      <w:pPr>
        <w:pStyle w:val="Heading2"/>
        <w:spacing w:after="60"/>
        <w:rPr>
          <w:rFonts w:ascii="Calibri" w:hAnsi="Calibri" w:cs="Calibri"/>
        </w:rPr>
      </w:pPr>
      <w:bookmarkStart w:id="229" w:name="_Ref382299966"/>
      <w:bookmarkStart w:id="230" w:name="_Toc421011529"/>
      <w:bookmarkStart w:id="231" w:name="_Toc491243859"/>
      <w:r w:rsidRPr="00AA38E8">
        <w:rPr>
          <w:rFonts w:ascii="Calibri" w:hAnsi="Calibri" w:cs="Calibri"/>
        </w:rPr>
        <w:t>Interrupt Functions</w:t>
      </w:r>
      <w:bookmarkEnd w:id="229"/>
      <w:bookmarkEnd w:id="230"/>
      <w:bookmarkEnd w:id="231"/>
    </w:p>
    <w:p w:rsidR="008C6874" w:rsidRPr="0033680E" w:rsidRDefault="000F6031" w:rsidP="008C6874">
      <w:pPr>
        <w:rPr>
          <w:rFonts w:cs="Calibri"/>
          <w:i/>
        </w:rPr>
      </w:pPr>
      <w:r>
        <w:rPr>
          <w:rFonts w:cs="Calibri"/>
          <w:i/>
        </w:rPr>
        <w:t>None</w:t>
      </w:r>
    </w:p>
    <w:p w:rsidR="008C6874" w:rsidRDefault="008C6874" w:rsidP="008C6874">
      <w:pPr>
        <w:pStyle w:val="Heading2"/>
        <w:numPr>
          <w:ilvl w:val="2"/>
          <w:numId w:val="11"/>
        </w:numPr>
        <w:tabs>
          <w:tab w:val="clear" w:pos="1017"/>
          <w:tab w:val="num" w:pos="567"/>
        </w:tabs>
        <w:spacing w:after="60"/>
        <w:ind w:left="567"/>
        <w:rPr>
          <w:rFonts w:ascii="Calibri" w:hAnsi="Calibri" w:cs="Calibri"/>
        </w:rPr>
      </w:pPr>
      <w:bookmarkStart w:id="232" w:name="_Toc491243860"/>
      <w:r>
        <w:rPr>
          <w:rFonts w:ascii="Calibri" w:hAnsi="Calibri" w:cs="Calibri"/>
        </w:rPr>
        <w:t>Interrupt Function Name</w:t>
      </w:r>
      <w:bookmarkEnd w:id="232"/>
    </w:p>
    <w:p w:rsidR="008C6874" w:rsidRPr="00CC5FFD" w:rsidRDefault="00A178B9" w:rsidP="008C6874">
      <w:pPr>
        <w:rPr>
          <w:rFonts w:cs="Calibri"/>
          <w:i/>
        </w:rPr>
      </w:pPr>
      <w:r>
        <w:rPr>
          <w:rFonts w:cs="Calibri"/>
          <w:i/>
        </w:rPr>
        <w:t>None</w:t>
      </w:r>
    </w:p>
    <w:p w:rsidR="008C6874" w:rsidRPr="00AA38E8" w:rsidRDefault="008C6874" w:rsidP="008C6874">
      <w:pPr>
        <w:pStyle w:val="Heading2"/>
        <w:numPr>
          <w:ilvl w:val="3"/>
          <w:numId w:val="11"/>
        </w:numPr>
        <w:spacing w:after="60"/>
        <w:rPr>
          <w:rFonts w:ascii="Calibri" w:hAnsi="Calibri" w:cs="Calibri"/>
        </w:rPr>
      </w:pPr>
      <w:bookmarkStart w:id="233" w:name="_Toc421011531"/>
      <w:bookmarkStart w:id="234" w:name="_Toc491243861"/>
      <w:r w:rsidRPr="00AA38E8">
        <w:rPr>
          <w:rFonts w:ascii="Calibri" w:hAnsi="Calibri" w:cs="Calibri"/>
        </w:rPr>
        <w:lastRenderedPageBreak/>
        <w:t>Design Rationale</w:t>
      </w:r>
      <w:bookmarkEnd w:id="233"/>
      <w:bookmarkEnd w:id="234"/>
    </w:p>
    <w:p w:rsidR="008C6874" w:rsidRPr="00CC5FFD" w:rsidRDefault="00A178B9"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235" w:name="_Toc338170485"/>
      <w:bookmarkStart w:id="236" w:name="_Toc418080074"/>
      <w:bookmarkStart w:id="237" w:name="_Toc421709919"/>
      <w:bookmarkStart w:id="238" w:name="_Toc491243862"/>
      <w:r w:rsidRPr="008C6874">
        <w:rPr>
          <w:rFonts w:ascii="Calibri" w:hAnsi="Calibri" w:cs="Calibri"/>
        </w:rPr>
        <w:t>Module Internal (Local) Functions</w:t>
      </w:r>
      <w:bookmarkEnd w:id="235"/>
      <w:bookmarkEnd w:id="236"/>
      <w:bookmarkEnd w:id="237"/>
      <w:bookmarkEnd w:id="238"/>
    </w:p>
    <w:p w:rsidR="008C6874" w:rsidRDefault="008C6874" w:rsidP="008C6874">
      <w:pPr>
        <w:pStyle w:val="Heading2"/>
        <w:numPr>
          <w:ilvl w:val="2"/>
          <w:numId w:val="11"/>
        </w:numPr>
        <w:tabs>
          <w:tab w:val="clear" w:pos="1017"/>
          <w:tab w:val="num" w:pos="567"/>
        </w:tabs>
        <w:spacing w:after="60"/>
        <w:ind w:left="567"/>
        <w:rPr>
          <w:rFonts w:ascii="Calibri" w:hAnsi="Calibri" w:cs="Calibri"/>
        </w:rPr>
      </w:pPr>
      <w:bookmarkStart w:id="239" w:name="_Toc421011540"/>
      <w:bookmarkStart w:id="240" w:name="_Toc491243863"/>
      <w:r w:rsidRPr="00AA38E8">
        <w:rPr>
          <w:rFonts w:ascii="Calibri" w:hAnsi="Calibri" w:cs="Calibri"/>
        </w:rPr>
        <w:t>Local Function #1</w:t>
      </w:r>
      <w:bookmarkEnd w:id="239"/>
      <w:bookmarkEnd w:id="240"/>
    </w:p>
    <w:p w:rsidR="002E6783" w:rsidRPr="002E6783" w:rsidRDefault="002E6783" w:rsidP="002E6783">
      <w:pPr>
        <w:rPr>
          <w:lang w:bidi="ar-SA"/>
        </w:rPr>
      </w:pPr>
      <w:r>
        <w:rPr>
          <w:lang w:bidi="ar-SA"/>
        </w:rPr>
        <w:t>None</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8C6874" w:rsidP="00F4318C">
            <w:pPr>
              <w:spacing w:before="60"/>
              <w:rPr>
                <w:rFonts w:cs="Calibri"/>
                <w:sz w:val="16"/>
              </w:rPr>
            </w:pPr>
            <w:r w:rsidRPr="00AA38E8">
              <w:rPr>
                <w:rFonts w:cs="Calibri"/>
                <w:sz w:val="16"/>
              </w:rPr>
              <w:t>(Exact name used)</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8C6874" w:rsidP="00F4318C">
            <w:pPr>
              <w:spacing w:before="60"/>
              <w:rPr>
                <w:rFonts w:cs="Calibri"/>
                <w:sz w:val="16"/>
              </w:rPr>
            </w:pPr>
            <w:r w:rsidRPr="00AA38E8">
              <w:rPr>
                <w:rFonts w:cs="Calibri"/>
                <w:sz w:val="16"/>
              </w:rPr>
              <w:t>(if none, write None)</w:t>
            </w:r>
          </w:p>
        </w:tc>
        <w:tc>
          <w:tcPr>
            <w:tcW w:w="990" w:type="dxa"/>
          </w:tcPr>
          <w:p w:rsidR="008C6874" w:rsidRPr="00AA38E8" w:rsidRDefault="008C6874" w:rsidP="00F4318C">
            <w:pPr>
              <w:spacing w:before="60"/>
              <w:rPr>
                <w:rFonts w:cs="Calibri"/>
                <w:sz w:val="16"/>
              </w:rPr>
            </w:pPr>
            <w:r>
              <w:rPr>
                <w:rFonts w:cs="Calibri"/>
                <w:sz w:val="16"/>
              </w:rPr>
              <w:t>&lt;Refer MDD guidelines[1]&gt;</w:t>
            </w:r>
          </w:p>
        </w:tc>
        <w:tc>
          <w:tcPr>
            <w:tcW w:w="990" w:type="dxa"/>
          </w:tcPr>
          <w:p w:rsidR="008C6874" w:rsidRPr="00AA38E8" w:rsidRDefault="008C6874" w:rsidP="00F4318C">
            <w:pPr>
              <w:spacing w:before="60"/>
              <w:rPr>
                <w:rFonts w:cs="Calibri"/>
                <w:sz w:val="16"/>
              </w:rPr>
            </w:pPr>
            <w:r>
              <w:rPr>
                <w:rFonts w:cs="Calibri"/>
                <w:sz w:val="16"/>
              </w:rPr>
              <w:t>&lt;Refer MDD guidelines[1]&gt;</w:t>
            </w:r>
          </w:p>
        </w:tc>
        <w:tc>
          <w:tcPr>
            <w:tcW w:w="990" w:type="dxa"/>
          </w:tcPr>
          <w:p w:rsidR="008C6874" w:rsidRPr="00AA38E8" w:rsidRDefault="008C6874" w:rsidP="00F4318C">
            <w:pPr>
              <w:spacing w:before="60"/>
              <w:rPr>
                <w:rFonts w:cs="Calibri"/>
                <w:sz w:val="16"/>
              </w:rPr>
            </w:pPr>
            <w:r>
              <w:rPr>
                <w:rFonts w:cs="Calibri"/>
                <w:sz w:val="16"/>
              </w:rPr>
              <w:t>&lt;Refer MDD guidelines[1]&gt;</w:t>
            </w:r>
          </w:p>
        </w:tc>
      </w:tr>
      <w:tr w:rsidR="008C6874" w:rsidRPr="00AA38E8" w:rsidTr="00F4318C">
        <w:tc>
          <w:tcPr>
            <w:tcW w:w="1779" w:type="dxa"/>
          </w:tcPr>
          <w:p w:rsidR="008C6874" w:rsidRPr="00AA38E8" w:rsidRDefault="008C6874" w:rsidP="00F4318C">
            <w:pPr>
              <w:spacing w:before="60"/>
              <w:rPr>
                <w:rFonts w:cs="Calibri"/>
                <w:b/>
                <w:bCs/>
                <w:sz w:val="16"/>
              </w:rPr>
            </w:pPr>
          </w:p>
        </w:tc>
        <w:tc>
          <w:tcPr>
            <w:tcW w:w="4179" w:type="dxa"/>
          </w:tcPr>
          <w:p w:rsidR="008C6874" w:rsidRPr="00AA38E8" w:rsidRDefault="008C6874" w:rsidP="00F4318C">
            <w:pPr>
              <w:spacing w:before="60"/>
              <w:rPr>
                <w:rFonts w:cs="Calibri"/>
                <w:sz w:val="16"/>
              </w:rPr>
            </w:pPr>
            <w:r w:rsidRPr="00AA38E8">
              <w:rPr>
                <w:rFonts w:cs="Calibri"/>
                <w:sz w:val="16"/>
              </w:rPr>
              <w:t>(Insert more rows for additional passed arguments)</w:t>
            </w: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8C6874" w:rsidP="00F4318C">
            <w:pPr>
              <w:spacing w:before="60"/>
              <w:rPr>
                <w:rFonts w:cs="Calibri"/>
                <w:sz w:val="16"/>
              </w:rPr>
            </w:pPr>
            <w:r w:rsidRPr="00AA38E8">
              <w:rPr>
                <w:rFonts w:cs="Calibri"/>
                <w:sz w:val="16"/>
              </w:rPr>
              <w:t>(if no value returned, write N/A)</w:t>
            </w: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r>
    </w:tbl>
    <w:p w:rsidR="008C6874" w:rsidRDefault="008C6874" w:rsidP="008C6874">
      <w:pPr>
        <w:pStyle w:val="Heading2"/>
        <w:numPr>
          <w:ilvl w:val="3"/>
          <w:numId w:val="11"/>
        </w:numPr>
        <w:spacing w:after="60"/>
        <w:rPr>
          <w:rFonts w:ascii="Calibri" w:hAnsi="Calibri" w:cs="Calibri"/>
        </w:rPr>
      </w:pPr>
      <w:bookmarkStart w:id="241" w:name="_Toc421011541"/>
      <w:bookmarkStart w:id="242" w:name="_Toc491243864"/>
      <w:r>
        <w:rPr>
          <w:rFonts w:ascii="Calibri" w:hAnsi="Calibri" w:cs="Calibri"/>
        </w:rPr>
        <w:t>Design Rationale</w:t>
      </w:r>
      <w:bookmarkEnd w:id="242"/>
    </w:p>
    <w:p w:rsidR="008C6874" w:rsidRPr="00AA38E8" w:rsidRDefault="008C6874" w:rsidP="008C6874">
      <w:pPr>
        <w:pStyle w:val="Heading2"/>
        <w:numPr>
          <w:ilvl w:val="3"/>
          <w:numId w:val="11"/>
        </w:numPr>
        <w:spacing w:after="60"/>
        <w:rPr>
          <w:rFonts w:ascii="Calibri" w:hAnsi="Calibri" w:cs="Calibri"/>
        </w:rPr>
      </w:pPr>
      <w:bookmarkStart w:id="243" w:name="_Toc491243865"/>
      <w:r>
        <w:rPr>
          <w:rFonts w:ascii="Calibri" w:hAnsi="Calibri" w:cs="Calibri"/>
        </w:rPr>
        <w:t>Processing</w:t>
      </w:r>
      <w:bookmarkEnd w:id="241"/>
      <w:bookmarkEnd w:id="243"/>
    </w:p>
    <w:p w:rsidR="008C6874" w:rsidRPr="00AA38E8" w:rsidRDefault="008C6874" w:rsidP="008C6874">
      <w:pPr>
        <w:pStyle w:val="Heading2"/>
        <w:spacing w:after="60"/>
        <w:rPr>
          <w:rFonts w:ascii="Calibri" w:hAnsi="Calibri" w:cs="Calibri"/>
        </w:rPr>
      </w:pPr>
      <w:bookmarkStart w:id="244" w:name="_Toc421011542"/>
      <w:bookmarkStart w:id="245" w:name="_Toc491243866"/>
      <w:r>
        <w:rPr>
          <w:rFonts w:ascii="Calibri" w:hAnsi="Calibri" w:cs="Calibri"/>
        </w:rPr>
        <w:t>GLOBAL</w:t>
      </w:r>
      <w:r w:rsidRPr="00AA38E8">
        <w:rPr>
          <w:rFonts w:ascii="Calibri" w:hAnsi="Calibri" w:cs="Calibri"/>
        </w:rPr>
        <w:t xml:space="preserve"> Function/Macro Definitions</w:t>
      </w:r>
      <w:bookmarkEnd w:id="244"/>
      <w:bookmarkEnd w:id="245"/>
    </w:p>
    <w:p w:rsidR="008C6874" w:rsidRPr="00AA38E8" w:rsidRDefault="00F868B5" w:rsidP="008C6874">
      <w:pPr>
        <w:rPr>
          <w:rFonts w:cs="Calibri"/>
        </w:rPr>
      </w:pPr>
      <w:r>
        <w:rPr>
          <w:rFonts w:cs="Calibri"/>
        </w:rPr>
        <w:t>Refer to 5.1.2</w:t>
      </w:r>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246" w:name="_Toc421011543"/>
      <w:bookmarkStart w:id="247" w:name="_Toc491243867"/>
      <w:r>
        <w:rPr>
          <w:rFonts w:ascii="Calibri" w:hAnsi="Calibri" w:cs="Calibri"/>
        </w:rPr>
        <w:t>GLOBAL</w:t>
      </w:r>
      <w:r w:rsidRPr="00AA38E8">
        <w:rPr>
          <w:rFonts w:ascii="Calibri" w:hAnsi="Calibri" w:cs="Calibri"/>
        </w:rPr>
        <w:t xml:space="preserve"> Function #1</w:t>
      </w:r>
      <w:bookmarkEnd w:id="246"/>
      <w:bookmarkEnd w:id="24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rsidR="008C6874" w:rsidRPr="00AA38E8" w:rsidRDefault="008C6874" w:rsidP="00F4318C">
            <w:pPr>
              <w:spacing w:before="60"/>
              <w:rPr>
                <w:rFonts w:cs="Calibri"/>
                <w:sz w:val="16"/>
              </w:rPr>
            </w:pPr>
            <w:r w:rsidRPr="00AA38E8">
              <w:rPr>
                <w:rFonts w:cs="Calibri"/>
                <w:sz w:val="16"/>
              </w:rPr>
              <w:t>(Exact name used)</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868B5">
        <w:trPr>
          <w:trHeight w:val="638"/>
        </w:trPr>
        <w:tc>
          <w:tcPr>
            <w:tcW w:w="1690"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33" w:type="dxa"/>
          </w:tcPr>
          <w:p w:rsidR="008C6874" w:rsidRPr="00AA38E8" w:rsidRDefault="008C6874" w:rsidP="00F4318C">
            <w:pPr>
              <w:spacing w:before="60"/>
              <w:rPr>
                <w:rFonts w:cs="Calibri"/>
                <w:sz w:val="16"/>
              </w:rPr>
            </w:pPr>
            <w:r w:rsidRPr="00AA38E8">
              <w:rPr>
                <w:rFonts w:cs="Calibri"/>
                <w:sz w:val="16"/>
              </w:rPr>
              <w:t>(if none, write None)</w:t>
            </w:r>
          </w:p>
        </w:tc>
        <w:tc>
          <w:tcPr>
            <w:tcW w:w="1135" w:type="dxa"/>
          </w:tcPr>
          <w:p w:rsidR="008C6874" w:rsidRPr="00AA38E8" w:rsidRDefault="008C6874" w:rsidP="00F4318C">
            <w:pPr>
              <w:spacing w:before="60"/>
              <w:rPr>
                <w:rFonts w:cs="Calibri"/>
                <w:sz w:val="16"/>
              </w:rPr>
            </w:pPr>
            <w:r>
              <w:rPr>
                <w:rFonts w:cs="Calibri"/>
                <w:sz w:val="16"/>
              </w:rPr>
              <w:t>&lt;Refer MDD guidelines[1]&gt;</w:t>
            </w:r>
          </w:p>
        </w:tc>
        <w:tc>
          <w:tcPr>
            <w:tcW w:w="1135" w:type="dxa"/>
          </w:tcPr>
          <w:p w:rsidR="008C6874" w:rsidRPr="00AA38E8" w:rsidRDefault="008C6874" w:rsidP="00F4318C">
            <w:pPr>
              <w:spacing w:before="60"/>
              <w:rPr>
                <w:rFonts w:cs="Calibri"/>
                <w:sz w:val="16"/>
              </w:rPr>
            </w:pPr>
            <w:r>
              <w:rPr>
                <w:rFonts w:cs="Calibri"/>
                <w:sz w:val="16"/>
              </w:rPr>
              <w:t>&lt;Refer MDD guidelines[1]&gt;</w:t>
            </w:r>
          </w:p>
        </w:tc>
        <w:tc>
          <w:tcPr>
            <w:tcW w:w="1135" w:type="dxa"/>
          </w:tcPr>
          <w:p w:rsidR="008C6874" w:rsidRPr="00AA38E8" w:rsidRDefault="008C6874" w:rsidP="00F4318C">
            <w:pPr>
              <w:spacing w:before="60"/>
              <w:rPr>
                <w:rFonts w:cs="Calibri"/>
                <w:sz w:val="16"/>
              </w:rPr>
            </w:pPr>
            <w:r>
              <w:rPr>
                <w:rFonts w:cs="Calibri"/>
                <w:sz w:val="16"/>
              </w:rPr>
              <w:t>&lt;Refer MDD guidelines[1]&gt;</w:t>
            </w:r>
          </w:p>
        </w:tc>
      </w:tr>
      <w:tr w:rsidR="008C6874" w:rsidRPr="00AA38E8" w:rsidTr="00F4318C">
        <w:tc>
          <w:tcPr>
            <w:tcW w:w="1690" w:type="dxa"/>
          </w:tcPr>
          <w:p w:rsidR="008C6874" w:rsidRPr="00AA38E8" w:rsidRDefault="008C6874" w:rsidP="00F4318C">
            <w:pPr>
              <w:spacing w:before="60"/>
              <w:rPr>
                <w:rFonts w:cs="Calibri"/>
                <w:b/>
                <w:bCs/>
                <w:sz w:val="16"/>
              </w:rPr>
            </w:pPr>
          </w:p>
        </w:tc>
        <w:tc>
          <w:tcPr>
            <w:tcW w:w="3833" w:type="dxa"/>
          </w:tcPr>
          <w:p w:rsidR="008C6874" w:rsidRPr="00AA38E8" w:rsidRDefault="008C6874" w:rsidP="00F4318C">
            <w:pPr>
              <w:spacing w:before="60"/>
              <w:rPr>
                <w:rFonts w:cs="Calibri"/>
                <w:sz w:val="16"/>
              </w:rPr>
            </w:pPr>
            <w:r w:rsidRPr="00AA38E8">
              <w:rPr>
                <w:rFonts w:cs="Calibri"/>
                <w:sz w:val="16"/>
              </w:rPr>
              <w:t>(Insert more rows for additional passed arguments)</w:t>
            </w: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Return Value</w:t>
            </w:r>
          </w:p>
        </w:tc>
        <w:tc>
          <w:tcPr>
            <w:tcW w:w="3833" w:type="dxa"/>
          </w:tcPr>
          <w:p w:rsidR="008C6874" w:rsidRPr="00AA38E8" w:rsidRDefault="008C6874" w:rsidP="00F4318C">
            <w:pPr>
              <w:spacing w:before="60"/>
              <w:rPr>
                <w:rFonts w:cs="Calibri"/>
                <w:sz w:val="16"/>
              </w:rPr>
            </w:pPr>
            <w:r w:rsidRPr="00AA38E8">
              <w:rPr>
                <w:rFonts w:cs="Calibri"/>
                <w:sz w:val="16"/>
              </w:rPr>
              <w:t>(if no value returned, write N/A)</w:t>
            </w: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bl>
    <w:p w:rsidR="008C6874" w:rsidRPr="00E12B54" w:rsidRDefault="008C6874" w:rsidP="008C6874">
      <w:pPr>
        <w:pStyle w:val="Heading2"/>
        <w:numPr>
          <w:ilvl w:val="3"/>
          <w:numId w:val="11"/>
        </w:numPr>
        <w:spacing w:after="60"/>
        <w:rPr>
          <w:rFonts w:ascii="Calibri" w:hAnsi="Calibri" w:cs="Calibri"/>
        </w:rPr>
      </w:pPr>
      <w:bookmarkStart w:id="248" w:name="_Toc421011544"/>
      <w:bookmarkStart w:id="249" w:name="_Toc491243868"/>
      <w:r>
        <w:rPr>
          <w:rFonts w:ascii="Calibri" w:hAnsi="Calibri" w:cs="Calibri"/>
        </w:rPr>
        <w:t>Design Rationale</w:t>
      </w:r>
      <w:bookmarkEnd w:id="249"/>
    </w:p>
    <w:p w:rsidR="008C6874" w:rsidRPr="00AA38E8" w:rsidRDefault="008C6874" w:rsidP="008C6874">
      <w:pPr>
        <w:pStyle w:val="Heading2"/>
        <w:numPr>
          <w:ilvl w:val="3"/>
          <w:numId w:val="11"/>
        </w:numPr>
        <w:spacing w:after="60"/>
        <w:rPr>
          <w:rFonts w:ascii="Calibri" w:hAnsi="Calibri" w:cs="Calibri"/>
        </w:rPr>
      </w:pPr>
      <w:bookmarkStart w:id="250" w:name="_Toc491243869"/>
      <w:bookmarkEnd w:id="248"/>
      <w:r>
        <w:rPr>
          <w:rFonts w:ascii="Calibri" w:hAnsi="Calibri" w:cs="Calibri"/>
        </w:rPr>
        <w:t>processing</w:t>
      </w:r>
      <w:bookmarkEnd w:id="250"/>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251" w:name="_Toc418080076"/>
      <w:bookmarkStart w:id="252" w:name="_Toc421709921"/>
      <w:bookmarkStart w:id="253" w:name="_Toc491243870"/>
      <w:r w:rsidRPr="002E3F2E">
        <w:rPr>
          <w:rFonts w:ascii="Calibri" w:hAnsi="Calibri"/>
        </w:rPr>
        <w:lastRenderedPageBreak/>
        <w:t>Known</w:t>
      </w:r>
      <w:r w:rsidRPr="00AA38E8">
        <w:rPr>
          <w:rFonts w:ascii="Calibri" w:hAnsi="Calibri" w:cs="Calibri"/>
        </w:rPr>
        <w:t xml:space="preserve"> Limitations with Design</w:t>
      </w:r>
      <w:bookmarkEnd w:id="251"/>
      <w:bookmarkEnd w:id="252"/>
      <w:bookmarkEnd w:id="253"/>
    </w:p>
    <w:p w:rsidR="00531B8C" w:rsidRDefault="00F868B5"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254" w:name="_Toc382297449"/>
      <w:bookmarkStart w:id="255" w:name="_Toc418080077"/>
      <w:bookmarkStart w:id="256" w:name="_Toc421709922"/>
      <w:bookmarkStart w:id="257" w:name="_Toc491243871"/>
      <w:r w:rsidRPr="00E75CFE">
        <w:rPr>
          <w:rFonts w:ascii="Calibri" w:hAnsi="Calibri" w:cs="Calibri"/>
        </w:rPr>
        <w:lastRenderedPageBreak/>
        <w:t>UNIT TEST CONSIDERATION</w:t>
      </w:r>
      <w:bookmarkEnd w:id="254"/>
      <w:bookmarkEnd w:id="255"/>
      <w:bookmarkEnd w:id="256"/>
      <w:bookmarkEnd w:id="257"/>
    </w:p>
    <w:p w:rsidR="00531B8C" w:rsidRPr="00531B8C" w:rsidRDefault="00F868B5" w:rsidP="00531B8C">
      <w:pPr>
        <w:rPr>
          <w:lang w:bidi="ar-SA"/>
        </w:rPr>
      </w:pPr>
      <w:r>
        <w:rPr>
          <w:rFonts w:cs="Calibri"/>
        </w:rPr>
        <w:t>None</w:t>
      </w:r>
    </w:p>
    <w:p w:rsidR="00786BDF" w:rsidRPr="00A158C7" w:rsidRDefault="00786BDF" w:rsidP="000B37D5">
      <w:pPr>
        <w:pStyle w:val="Heading7"/>
      </w:pPr>
      <w:bookmarkStart w:id="258" w:name="_Toc491243872"/>
      <w:r w:rsidRPr="00A158C7">
        <w:lastRenderedPageBreak/>
        <w:t>Abbreviations and Acronyms</w:t>
      </w:r>
      <w:bookmarkEnd w:id="2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259" w:name="_Toc491243873"/>
      <w:r w:rsidRPr="00A158C7">
        <w:lastRenderedPageBreak/>
        <w:t>Glossary</w:t>
      </w:r>
      <w:bookmarkEnd w:id="259"/>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260" w:name="_Toc491243874"/>
      <w:r w:rsidRPr="00A158C7">
        <w:lastRenderedPageBreak/>
        <w:t>References</w:t>
      </w:r>
      <w:bookmarkEnd w:id="2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261" w:name="_Ref313612389"/>
            <w:r>
              <w:t>AUTOSAR Specification of Memory Mapping (Link:</w:t>
            </w:r>
            <w:hyperlink r:id="rId14" w:history="1">
              <w:r w:rsidRPr="00F35C33">
                <w:rPr>
                  <w:rStyle w:val="Hyperlink"/>
                </w:rPr>
                <w:t>AUTOSAR_SWS_MemoryMapping.pdf</w:t>
              </w:r>
            </w:hyperlink>
            <w:r>
              <w:t>)</w:t>
            </w:r>
            <w:bookmarkEnd w:id="261"/>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A27AD8" w:rsidP="00B758D2">
            <w:pPr>
              <w:keepNext/>
            </w:pPr>
            <w:hyperlink r:id="rId15" w:history="1">
              <w:bookmarkStart w:id="262" w:name="_Ref335300243"/>
              <w:r w:rsidR="00531B8C" w:rsidRPr="00FC427F">
                <w:t>Software Naming Conventions.doc</w:t>
              </w:r>
              <w:bookmarkEnd w:id="262"/>
            </w:hyperlink>
          </w:p>
        </w:tc>
        <w:tc>
          <w:tcPr>
            <w:tcW w:w="2091" w:type="dxa"/>
            <w:shd w:val="clear" w:color="auto" w:fill="auto"/>
          </w:tcPr>
          <w:p w:rsidR="00531B8C" w:rsidRDefault="004B4F6E" w:rsidP="00B758D2">
            <w:pPr>
              <w:rPr>
                <w:lang w:bidi="ar-SA"/>
              </w:rPr>
            </w:pPr>
            <w:r>
              <w:rPr>
                <w:lang w:bidi="ar-SA"/>
              </w:rPr>
              <w:t>2</w:t>
            </w:r>
            <w:r w:rsidR="00531B8C">
              <w:rPr>
                <w:lang w:bidi="ar-SA"/>
              </w:rPr>
              <w:t>.0</w:t>
            </w:r>
          </w:p>
        </w:tc>
      </w:tr>
      <w:tr w:rsidR="00531B8C" w:rsidRPr="00A158C7" w:rsidTr="00B758D2">
        <w:tc>
          <w:tcPr>
            <w:tcW w:w="738" w:type="dxa"/>
            <w:shd w:val="clear" w:color="auto" w:fill="auto"/>
          </w:tcPr>
          <w:p w:rsidR="00531B8C" w:rsidRDefault="00531B8C" w:rsidP="00B758D2">
            <w:pPr>
              <w:jc w:val="center"/>
            </w:pPr>
            <w:r>
              <w:t>4</w:t>
            </w:r>
          </w:p>
        </w:tc>
        <w:bookmarkStart w:id="263"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263"/>
          </w:p>
        </w:tc>
        <w:tc>
          <w:tcPr>
            <w:tcW w:w="2091" w:type="dxa"/>
            <w:shd w:val="clear" w:color="auto" w:fill="auto"/>
          </w:tcPr>
          <w:p w:rsidR="00531B8C" w:rsidRDefault="00531B8C" w:rsidP="00B758D2">
            <w:pPr>
              <w:rPr>
                <w:lang w:bidi="ar-SA"/>
              </w:rPr>
            </w:pPr>
            <w:r>
              <w:rPr>
                <w:lang w:bidi="ar-SA"/>
              </w:rPr>
              <w:t>2.</w:t>
            </w:r>
            <w:r w:rsidR="004B4F6E">
              <w:rPr>
                <w:lang w:bidi="ar-SA"/>
              </w:rPr>
              <w:t>1</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932" w:rsidRDefault="00507932">
      <w:r>
        <w:separator/>
      </w:r>
    </w:p>
  </w:endnote>
  <w:endnote w:type="continuationSeparator" w:id="0">
    <w:p w:rsidR="00507932" w:rsidRDefault="00507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A27AD8" w:rsidRPr="00B10816" w:rsidTr="00866672">
      <w:tc>
        <w:tcPr>
          <w:tcW w:w="1667" w:type="pct"/>
          <w:vAlign w:val="center"/>
        </w:tcPr>
        <w:p w:rsidR="00A27AD8" w:rsidRPr="00B10816" w:rsidRDefault="00A27AD8" w:rsidP="00B10816">
          <w:pPr>
            <w:pStyle w:val="Footer"/>
            <w:spacing w:after="0"/>
            <w:rPr>
              <w:sz w:val="16"/>
              <w:szCs w:val="16"/>
            </w:rPr>
          </w:pPr>
          <w:r w:rsidRPr="00B10816">
            <w:rPr>
              <w:sz w:val="16"/>
              <w:szCs w:val="16"/>
            </w:rPr>
            <w:t xml:space="preserve">Document: </w:t>
          </w:r>
          <w:del w:id="264" w:author="Avinash James" w:date="2017-08-23T09:22:00Z">
            <w:r w:rsidDel="00450686">
              <w:rPr>
                <w:sz w:val="16"/>
                <w:szCs w:val="16"/>
              </w:rPr>
              <w:fldChar w:fldCharType="begin"/>
            </w:r>
            <w:r w:rsidDel="00450686">
              <w:rPr>
                <w:sz w:val="16"/>
                <w:szCs w:val="16"/>
              </w:rPr>
              <w:delInstrText xml:space="preserve"> DOCPROPERTY  "Document Version"  \* MERGEFORMAT </w:delInstrText>
            </w:r>
            <w:r w:rsidDel="00450686">
              <w:rPr>
                <w:sz w:val="16"/>
                <w:szCs w:val="16"/>
              </w:rPr>
              <w:fldChar w:fldCharType="separate"/>
            </w:r>
            <w:r w:rsidDel="00450686">
              <w:rPr>
                <w:sz w:val="16"/>
                <w:szCs w:val="16"/>
              </w:rPr>
              <w:delText>&lt;Component Name&gt;</w:delText>
            </w:r>
            <w:r w:rsidDel="00450686">
              <w:rPr>
                <w:sz w:val="16"/>
                <w:szCs w:val="16"/>
              </w:rPr>
              <w:fldChar w:fldCharType="end"/>
            </w:r>
          </w:del>
          <w:ins w:id="265" w:author="Avinash James" w:date="2017-08-23T09:22:00Z">
            <w:r>
              <w:rPr>
                <w:sz w:val="16"/>
                <w:szCs w:val="16"/>
              </w:rPr>
              <w:t>Nxtr</w:t>
            </w:r>
          </w:ins>
          <w:ins w:id="266" w:author="Avinash James" w:date="2017-08-23T09:27:00Z">
            <w:r>
              <w:rPr>
                <w:sz w:val="16"/>
                <w:szCs w:val="16"/>
              </w:rPr>
              <w:t>Ti</w:t>
            </w:r>
          </w:ins>
        </w:p>
        <w:p w:rsidR="00A27AD8" w:rsidRPr="00B10816" w:rsidRDefault="00A27AD8"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A27AD8" w:rsidRDefault="00A27AD8"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June 19, 2015</w:t>
          </w:r>
          <w:r>
            <w:rPr>
              <w:sz w:val="16"/>
              <w:szCs w:val="16"/>
            </w:rPr>
            <w:fldChar w:fldCharType="end"/>
          </w:r>
        </w:p>
        <w:p w:rsidR="00A27AD8" w:rsidRPr="00B10816" w:rsidRDefault="00A27AD8"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Content>
            <w:p w:rsidR="00A27AD8" w:rsidRPr="00B10816" w:rsidRDefault="00A27AD8" w:rsidP="00B10816">
              <w:pPr>
                <w:pStyle w:val="Footer"/>
                <w:spacing w:after="0"/>
                <w:jc w:val="right"/>
                <w:rPr>
                  <w:sz w:val="16"/>
                  <w:szCs w:val="16"/>
                </w:rPr>
              </w:pPr>
              <w:r>
                <w:rPr>
                  <w:sz w:val="16"/>
                  <w:szCs w:val="16"/>
                </w:rPr>
                <w:t>Module Design Document</w:t>
              </w:r>
            </w:p>
          </w:sdtContent>
        </w:sdt>
        <w:p w:rsidR="00A27AD8" w:rsidRPr="00B10816" w:rsidRDefault="00A27AD8"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6F698D">
            <w:rPr>
              <w:b/>
              <w:noProof/>
              <w:sz w:val="16"/>
              <w:szCs w:val="16"/>
            </w:rPr>
            <w:t>14</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6F698D">
            <w:rPr>
              <w:b/>
              <w:noProof/>
              <w:sz w:val="16"/>
              <w:szCs w:val="16"/>
            </w:rPr>
            <w:t>16</w:t>
          </w:r>
          <w:r w:rsidRPr="00B10816">
            <w:rPr>
              <w:b/>
              <w:sz w:val="16"/>
              <w:szCs w:val="16"/>
            </w:rPr>
            <w:fldChar w:fldCharType="end"/>
          </w:r>
        </w:p>
      </w:tc>
    </w:tr>
  </w:tbl>
  <w:p w:rsidR="00A27AD8" w:rsidRPr="00B10816" w:rsidRDefault="00A27AD8"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932" w:rsidRDefault="00507932">
      <w:r>
        <w:separator/>
      </w:r>
    </w:p>
  </w:footnote>
  <w:footnote w:type="continuationSeparator" w:id="0">
    <w:p w:rsidR="00507932" w:rsidRDefault="00507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A27AD8" w:rsidRPr="008969C4" w:rsidTr="00866672">
      <w:trPr>
        <w:trHeight w:val="438"/>
      </w:trPr>
      <w:tc>
        <w:tcPr>
          <w:tcW w:w="1443" w:type="pct"/>
        </w:tcPr>
        <w:p w:rsidR="00A27AD8" w:rsidRPr="008969C4" w:rsidRDefault="00A27AD8"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A27AD8" w:rsidRPr="00891F29" w:rsidRDefault="00A27AD8" w:rsidP="00B10816">
          <w:pPr>
            <w:pStyle w:val="Header"/>
            <w:spacing w:after="0"/>
            <w:jc w:val="right"/>
            <w:rPr>
              <w:sz w:val="16"/>
              <w:szCs w:val="20"/>
            </w:rPr>
          </w:pPr>
          <w:r w:rsidRPr="00891F29">
            <w:rPr>
              <w:sz w:val="16"/>
              <w:szCs w:val="20"/>
            </w:rPr>
            <w:t>Nexteer Automotive Confidential Proprietary Information</w:t>
          </w:r>
        </w:p>
        <w:p w:rsidR="00A27AD8" w:rsidRDefault="00A27AD8" w:rsidP="00B10816">
          <w:pPr>
            <w:pStyle w:val="Header"/>
            <w:spacing w:after="0"/>
            <w:jc w:val="right"/>
            <w:rPr>
              <w:sz w:val="16"/>
              <w:szCs w:val="20"/>
            </w:rPr>
          </w:pPr>
          <w:r w:rsidRPr="00891F29">
            <w:rPr>
              <w:sz w:val="16"/>
              <w:szCs w:val="20"/>
            </w:rPr>
            <w:t>Do Not Copy/Distribute Without Prior Permission</w:t>
          </w:r>
        </w:p>
        <w:p w:rsidR="00A27AD8" w:rsidRPr="008969C4" w:rsidRDefault="00A27AD8" w:rsidP="00B10816">
          <w:pPr>
            <w:pStyle w:val="Header"/>
            <w:spacing w:after="0"/>
            <w:jc w:val="right"/>
            <w:rPr>
              <w:szCs w:val="20"/>
            </w:rPr>
          </w:pPr>
          <w:r w:rsidRPr="000B0DB8">
            <w:rPr>
              <w:sz w:val="16"/>
              <w:szCs w:val="20"/>
            </w:rPr>
            <w:t>This Document Is Uncontrolled When Printed – Verify Version Before Use</w:t>
          </w:r>
        </w:p>
      </w:tc>
    </w:tr>
  </w:tbl>
  <w:p w:rsidR="00A27AD8" w:rsidRDefault="00A27AD8">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DE422728"/>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asciiTheme="minorHAnsi" w:hAnsiTheme="minorHAnsi" w:hint="default"/>
        <w:b/>
        <w:i w:val="0"/>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nash James">
    <w15:presenceInfo w15:providerId="AD" w15:userId="S-1-5-21-1993528211-2586143117-3253031534-36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43E"/>
    <w:rsid w:val="000040A2"/>
    <w:rsid w:val="00007584"/>
    <w:rsid w:val="00010BFD"/>
    <w:rsid w:val="000122E7"/>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0F6031"/>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74929"/>
    <w:rsid w:val="00180DD1"/>
    <w:rsid w:val="00181748"/>
    <w:rsid w:val="001833C5"/>
    <w:rsid w:val="00186C07"/>
    <w:rsid w:val="00194117"/>
    <w:rsid w:val="00196283"/>
    <w:rsid w:val="001A069D"/>
    <w:rsid w:val="001A3799"/>
    <w:rsid w:val="001A6A75"/>
    <w:rsid w:val="001B11CC"/>
    <w:rsid w:val="001B1516"/>
    <w:rsid w:val="001B15E2"/>
    <w:rsid w:val="001B4CA5"/>
    <w:rsid w:val="001B716A"/>
    <w:rsid w:val="001C3CBB"/>
    <w:rsid w:val="001D2F1D"/>
    <w:rsid w:val="001D3F86"/>
    <w:rsid w:val="001D4B70"/>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5B1D"/>
    <w:rsid w:val="002B6E4E"/>
    <w:rsid w:val="002B7D4B"/>
    <w:rsid w:val="002D2079"/>
    <w:rsid w:val="002D4CF3"/>
    <w:rsid w:val="002D7C01"/>
    <w:rsid w:val="002E08B6"/>
    <w:rsid w:val="002E0FEE"/>
    <w:rsid w:val="002E3467"/>
    <w:rsid w:val="002E4849"/>
    <w:rsid w:val="002E6783"/>
    <w:rsid w:val="002E7E59"/>
    <w:rsid w:val="002F6480"/>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A5B2A"/>
    <w:rsid w:val="003B4A55"/>
    <w:rsid w:val="003B67D1"/>
    <w:rsid w:val="003D456D"/>
    <w:rsid w:val="003F18D9"/>
    <w:rsid w:val="003F3205"/>
    <w:rsid w:val="00405E64"/>
    <w:rsid w:val="00410E30"/>
    <w:rsid w:val="004147D1"/>
    <w:rsid w:val="0041488C"/>
    <w:rsid w:val="00431255"/>
    <w:rsid w:val="00436F3E"/>
    <w:rsid w:val="004377FE"/>
    <w:rsid w:val="00444C38"/>
    <w:rsid w:val="00444F99"/>
    <w:rsid w:val="00450686"/>
    <w:rsid w:val="004526E6"/>
    <w:rsid w:val="004538E2"/>
    <w:rsid w:val="00453CBC"/>
    <w:rsid w:val="00460D68"/>
    <w:rsid w:val="004610FA"/>
    <w:rsid w:val="00462B18"/>
    <w:rsid w:val="00462D3A"/>
    <w:rsid w:val="00467BB2"/>
    <w:rsid w:val="00480A9D"/>
    <w:rsid w:val="00481D9A"/>
    <w:rsid w:val="00482BAD"/>
    <w:rsid w:val="004863BF"/>
    <w:rsid w:val="004907B4"/>
    <w:rsid w:val="00496E7C"/>
    <w:rsid w:val="00497491"/>
    <w:rsid w:val="004A0EA5"/>
    <w:rsid w:val="004A3AD6"/>
    <w:rsid w:val="004B4F6E"/>
    <w:rsid w:val="004C1331"/>
    <w:rsid w:val="004C4D10"/>
    <w:rsid w:val="004D0FAD"/>
    <w:rsid w:val="004D5D37"/>
    <w:rsid w:val="004E39D0"/>
    <w:rsid w:val="004F3C64"/>
    <w:rsid w:val="00507932"/>
    <w:rsid w:val="00507960"/>
    <w:rsid w:val="00510DB3"/>
    <w:rsid w:val="00514FCB"/>
    <w:rsid w:val="005200B6"/>
    <w:rsid w:val="005268AB"/>
    <w:rsid w:val="00527EC6"/>
    <w:rsid w:val="00531B8C"/>
    <w:rsid w:val="0053510E"/>
    <w:rsid w:val="005366FA"/>
    <w:rsid w:val="00540486"/>
    <w:rsid w:val="00540749"/>
    <w:rsid w:val="00541D9D"/>
    <w:rsid w:val="00541E2D"/>
    <w:rsid w:val="0054769F"/>
    <w:rsid w:val="00551E95"/>
    <w:rsid w:val="00553CD9"/>
    <w:rsid w:val="00566FA0"/>
    <w:rsid w:val="00580C6B"/>
    <w:rsid w:val="0058215C"/>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AB2"/>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6F698D"/>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7511C"/>
    <w:rsid w:val="00784FF5"/>
    <w:rsid w:val="00786BDF"/>
    <w:rsid w:val="007A2CEC"/>
    <w:rsid w:val="007A3BEB"/>
    <w:rsid w:val="007A3D19"/>
    <w:rsid w:val="007B71B8"/>
    <w:rsid w:val="007C0067"/>
    <w:rsid w:val="007C3A2E"/>
    <w:rsid w:val="007C4A1B"/>
    <w:rsid w:val="007C4B48"/>
    <w:rsid w:val="007D326F"/>
    <w:rsid w:val="007D3BCB"/>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4F19"/>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E2CE0"/>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178B9"/>
    <w:rsid w:val="00A25B61"/>
    <w:rsid w:val="00A27AD8"/>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5AF7"/>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188"/>
    <w:rsid w:val="00B0024F"/>
    <w:rsid w:val="00B01691"/>
    <w:rsid w:val="00B10816"/>
    <w:rsid w:val="00B11BE8"/>
    <w:rsid w:val="00B154E6"/>
    <w:rsid w:val="00B21802"/>
    <w:rsid w:val="00B25D10"/>
    <w:rsid w:val="00B3360D"/>
    <w:rsid w:val="00B35242"/>
    <w:rsid w:val="00B35F84"/>
    <w:rsid w:val="00B50131"/>
    <w:rsid w:val="00B52330"/>
    <w:rsid w:val="00B557BA"/>
    <w:rsid w:val="00B5628C"/>
    <w:rsid w:val="00B629B6"/>
    <w:rsid w:val="00B647EA"/>
    <w:rsid w:val="00B6635D"/>
    <w:rsid w:val="00B72FDD"/>
    <w:rsid w:val="00B758D2"/>
    <w:rsid w:val="00B81B39"/>
    <w:rsid w:val="00B81C1B"/>
    <w:rsid w:val="00B85D5F"/>
    <w:rsid w:val="00B92F19"/>
    <w:rsid w:val="00B9722C"/>
    <w:rsid w:val="00BA089B"/>
    <w:rsid w:val="00BA0D62"/>
    <w:rsid w:val="00BA10DD"/>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075B1"/>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31423"/>
    <w:rsid w:val="00D4065B"/>
    <w:rsid w:val="00D42EF2"/>
    <w:rsid w:val="00D443E7"/>
    <w:rsid w:val="00D51275"/>
    <w:rsid w:val="00D57071"/>
    <w:rsid w:val="00D57F9F"/>
    <w:rsid w:val="00D60445"/>
    <w:rsid w:val="00D70B1D"/>
    <w:rsid w:val="00D757BC"/>
    <w:rsid w:val="00D762B8"/>
    <w:rsid w:val="00D775AC"/>
    <w:rsid w:val="00D77952"/>
    <w:rsid w:val="00D8298E"/>
    <w:rsid w:val="00D84965"/>
    <w:rsid w:val="00DA1D0E"/>
    <w:rsid w:val="00DA5B51"/>
    <w:rsid w:val="00DA5C5C"/>
    <w:rsid w:val="00DB0311"/>
    <w:rsid w:val="00DB0645"/>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73FB5"/>
    <w:rsid w:val="00E9004B"/>
    <w:rsid w:val="00EB1228"/>
    <w:rsid w:val="00ED3D2B"/>
    <w:rsid w:val="00EE263E"/>
    <w:rsid w:val="00EE26AB"/>
    <w:rsid w:val="00EE3BBC"/>
    <w:rsid w:val="00EF190F"/>
    <w:rsid w:val="00F07D7F"/>
    <w:rsid w:val="00F1257A"/>
    <w:rsid w:val="00F33BD1"/>
    <w:rsid w:val="00F36729"/>
    <w:rsid w:val="00F36CC2"/>
    <w:rsid w:val="00F417BB"/>
    <w:rsid w:val="00F4318C"/>
    <w:rsid w:val="00F43F8E"/>
    <w:rsid w:val="00F51C8D"/>
    <w:rsid w:val="00F5243E"/>
    <w:rsid w:val="00F56F9A"/>
    <w:rsid w:val="00F602B0"/>
    <w:rsid w:val="00F651F5"/>
    <w:rsid w:val="00F727CE"/>
    <w:rsid w:val="00F737FE"/>
    <w:rsid w:val="00F868B5"/>
    <w:rsid w:val="00F90FCC"/>
    <w:rsid w:val="00F91518"/>
    <w:rsid w:val="00F95E33"/>
    <w:rsid w:val="00FA5EBF"/>
    <w:rsid w:val="00FB0D72"/>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3E5084"/>
  <w15:docId w15:val="{F85F4485-9C0E-4E2D-863C-8390FF12C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00AB2"/>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link w:val="Heading2Char"/>
    <w:autoRedefine/>
    <w:qFormat/>
    <w:rsid w:val="000B37D5"/>
    <w:pPr>
      <w:keepNext/>
      <w:pageBreakBefore w:val="0"/>
      <w:numPr>
        <w:ilvl w:val="1"/>
      </w:numPr>
      <w:spacing w:before="240"/>
      <w:outlineLvl w:val="1"/>
    </w:pPr>
    <w:rPr>
      <w:sz w:val="28"/>
    </w:rPr>
  </w:style>
  <w:style w:type="paragraph" w:styleId="Heading3">
    <w:name w:val="heading 3"/>
    <w:basedOn w:val="Heading2"/>
    <w:next w:val="Normal"/>
    <w:link w:val="Heading3Char"/>
    <w:autoRedefine/>
    <w:qFormat/>
    <w:rsid w:val="00600AB2"/>
    <w:pPr>
      <w:numPr>
        <w:ilvl w:val="0"/>
        <w:numId w:val="0"/>
      </w:numPr>
      <w:tabs>
        <w:tab w:val="left" w:pos="864"/>
      </w:tabs>
      <w:ind w:left="567"/>
      <w:outlineLvl w:val="2"/>
    </w:pPr>
    <w:rPr>
      <w:sz w:val="24"/>
    </w:rPr>
  </w:style>
  <w:style w:type="paragraph" w:styleId="Heading4">
    <w:name w:val="heading 4"/>
    <w:next w:val="Normal"/>
    <w:link w:val="Heading4Char"/>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2Char">
    <w:name w:val="Heading 2 Char"/>
    <w:basedOn w:val="DefaultParagraphFont"/>
    <w:link w:val="Heading2"/>
    <w:rsid w:val="007D3BCB"/>
    <w:rPr>
      <w:rFonts w:ascii="Arial" w:hAnsi="Arial"/>
      <w:b/>
      <w:kern w:val="28"/>
      <w:sz w:val="28"/>
      <w:lang w:val="en-US" w:eastAsia="en-US"/>
    </w:rPr>
  </w:style>
  <w:style w:type="character" w:customStyle="1" w:styleId="Heading4Char">
    <w:name w:val="Heading 4 Char"/>
    <w:basedOn w:val="DefaultParagraphFont"/>
    <w:link w:val="Heading4"/>
    <w:rsid w:val="007D3BCB"/>
    <w:rPr>
      <w:rFonts w:ascii="Arial" w:hAnsi="Arial"/>
      <w:b/>
      <w:lang w:val="en-US" w:eastAsia="en-US"/>
    </w:rPr>
  </w:style>
  <w:style w:type="character" w:customStyle="1" w:styleId="Heading3Char">
    <w:name w:val="Heading 3 Char"/>
    <w:basedOn w:val="DefaultParagraphFont"/>
    <w:link w:val="Heading3"/>
    <w:rsid w:val="00600AB2"/>
    <w:rPr>
      <w:rFonts w:ascii="Arial" w:hAnsi="Arial"/>
      <w:b/>
      <w:kern w:val="28"/>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3541\Downloads\MDD%20Template%20EA4%2001.00.01%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17FFAA098649E49CB73C73487B12AE"/>
        <w:category>
          <w:name w:val="General"/>
          <w:gallery w:val="placeholder"/>
        </w:category>
        <w:types>
          <w:type w:val="bbPlcHdr"/>
        </w:types>
        <w:behaviors>
          <w:behavior w:val="content"/>
        </w:behaviors>
        <w:guid w:val="{2179592B-069B-4D9F-9C39-0560733E24BF}"/>
      </w:docPartPr>
      <w:docPartBody>
        <w:p w:rsidR="00AE0692" w:rsidRDefault="000D3C4E">
          <w:pPr>
            <w:pStyle w:val="BE17FFAA098649E49CB73C73487B12AE"/>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C4E"/>
    <w:rsid w:val="000D3C4E"/>
    <w:rsid w:val="00231236"/>
    <w:rsid w:val="003D6866"/>
    <w:rsid w:val="00AE0692"/>
    <w:rsid w:val="00BB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17FFAA098649E49CB73C73487B12AE">
    <w:name w:val="BE17FFAA098649E49CB73C73487B12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95C54BD4-E3A6-4213-807A-DE46FB541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(1).dotx</Template>
  <TotalTime>1331</TotalTime>
  <Pages>16</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9546</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Penning, Shawn</dc:creator>
  <cp:lastModifiedBy>Avinash James</cp:lastModifiedBy>
  <cp:revision>23</cp:revision>
  <cp:lastPrinted>2014-12-17T17:01:00Z</cp:lastPrinted>
  <dcterms:created xsi:type="dcterms:W3CDTF">2017-05-01T20:08:00Z</dcterms:created>
  <dcterms:modified xsi:type="dcterms:W3CDTF">2017-08-23T14:13:00Z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