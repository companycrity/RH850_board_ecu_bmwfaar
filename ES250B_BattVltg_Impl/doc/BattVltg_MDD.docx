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6C248DA4CAEB4199A535DF13888DF48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CC622C" w:rsidP="007E0373">
      <w:pPr>
        <w:tabs>
          <w:tab w:val="left" w:pos="4320"/>
          <w:tab w:val="left" w:pos="8640"/>
        </w:tabs>
        <w:spacing w:before="120" w:after="360"/>
        <w:jc w:val="center"/>
        <w:rPr>
          <w:b/>
          <w:sz w:val="36"/>
        </w:rPr>
      </w:pPr>
      <w:proofErr w:type="spellStart"/>
      <w:r>
        <w:rPr>
          <w:rFonts w:cs="Calibri"/>
          <w:b/>
          <w:sz w:val="48"/>
          <w:szCs w:val="48"/>
        </w:rPr>
        <w:t>BattVltg</w:t>
      </w:r>
      <w:proofErr w:type="spellEnd"/>
    </w:p>
    <w:p w:rsidR="005E61CD" w:rsidRPr="007E0373" w:rsidRDefault="005E61CD" w:rsidP="007E0373">
      <w:pPr>
        <w:tabs>
          <w:tab w:val="left" w:pos="4320"/>
          <w:tab w:val="left" w:pos="8640"/>
        </w:tabs>
        <w:spacing w:before="120" w:after="360"/>
        <w:jc w:val="center"/>
        <w:rPr>
          <w:b/>
          <w:sz w:val="36"/>
        </w:rPr>
      </w:pPr>
    </w:p>
    <w:p w:rsidR="005E61CD" w:rsidRPr="007E0373" w:rsidRDefault="00CC622C" w:rsidP="007E0373">
      <w:pPr>
        <w:tabs>
          <w:tab w:val="left" w:pos="4320"/>
          <w:tab w:val="left" w:pos="8640"/>
        </w:tabs>
        <w:spacing w:before="120" w:after="360"/>
        <w:jc w:val="center"/>
        <w:rPr>
          <w:b/>
          <w:sz w:val="36"/>
        </w:rPr>
      </w:pPr>
      <w:del w:id="0" w:author="Brionna Spencer" w:date="2017-09-25T17:23:00Z">
        <w:r w:rsidDel="00524148">
          <w:rPr>
            <w:b/>
            <w:sz w:val="36"/>
          </w:rPr>
          <w:delText>May 18</w:delText>
        </w:r>
        <w:r w:rsidR="00DB3574" w:rsidDel="00524148">
          <w:rPr>
            <w:b/>
            <w:sz w:val="36"/>
          </w:rPr>
          <w:delText>, 2016</w:delText>
        </w:r>
      </w:del>
      <w:ins w:id="1" w:author="Brionna Spencer" w:date="2017-09-25T17:23:00Z">
        <w:r w:rsidR="003119E1">
          <w:rPr>
            <w:b/>
            <w:sz w:val="36"/>
          </w:rPr>
          <w:t>27</w:t>
        </w:r>
        <w:r w:rsidR="00524148">
          <w:rPr>
            <w:b/>
            <w:sz w:val="36"/>
          </w:rPr>
          <w:t>-Sep-2017</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1872B0">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872B0">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1872B0">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E036F0" w:rsidP="00891F29">
      <w:pPr>
        <w:tabs>
          <w:tab w:val="left" w:pos="4320"/>
          <w:tab w:val="left" w:pos="8640"/>
        </w:tabs>
        <w:jc w:val="center"/>
        <w:rPr>
          <w:b/>
          <w:sz w:val="24"/>
        </w:rPr>
      </w:pPr>
      <w:del w:id="2" w:author="Brionna Spencer" w:date="2017-09-25T17:23:00Z">
        <w:r w:rsidDel="00524148">
          <w:rPr>
            <w:b/>
            <w:sz w:val="24"/>
          </w:rPr>
          <w:delText>Nick Saxton</w:delText>
        </w:r>
      </w:del>
      <w:ins w:id="3" w:author="Brionna Spencer" w:date="2017-09-25T17:23:00Z">
        <w:r w:rsidR="00524148">
          <w:rPr>
            <w:b/>
            <w:sz w:val="24"/>
          </w:rPr>
          <w:t>Brionna Spencer</w:t>
        </w:r>
      </w:ins>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1872B0">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1872B0">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1800"/>
        <w:gridCol w:w="1620"/>
        <w:gridCol w:w="2070"/>
      </w:tblGrid>
      <w:tr w:rsidR="001872B0" w:rsidRPr="00AA38E8" w:rsidTr="003119E1">
        <w:tc>
          <w:tcPr>
            <w:tcW w:w="4608" w:type="dxa"/>
            <w:vAlign w:val="center"/>
          </w:tcPr>
          <w:p w:rsidR="001872B0" w:rsidRPr="00AA38E8" w:rsidRDefault="001872B0" w:rsidP="001872B0">
            <w:pPr>
              <w:jc w:val="center"/>
              <w:rPr>
                <w:rFonts w:cs="Calibri"/>
                <w:b/>
              </w:rPr>
            </w:pPr>
            <w:bookmarkStart w:id="4" w:name="_Toc348792978"/>
            <w:bookmarkStart w:id="5" w:name="_Toc348793074"/>
            <w:bookmarkStart w:id="6" w:name="_Toc348793965"/>
            <w:bookmarkStart w:id="7" w:name="_Toc349459173"/>
            <w:bookmarkStart w:id="8" w:name="_Toc349621609"/>
            <w:r w:rsidRPr="00AA38E8">
              <w:rPr>
                <w:rFonts w:cs="Calibri"/>
                <w:b/>
              </w:rPr>
              <w:t>Description</w:t>
            </w:r>
          </w:p>
        </w:tc>
        <w:tc>
          <w:tcPr>
            <w:tcW w:w="1800" w:type="dxa"/>
            <w:vAlign w:val="center"/>
          </w:tcPr>
          <w:p w:rsidR="001872B0" w:rsidRPr="00AA38E8" w:rsidRDefault="001872B0" w:rsidP="001872B0">
            <w:pPr>
              <w:jc w:val="center"/>
              <w:rPr>
                <w:rFonts w:cs="Calibri"/>
                <w:b/>
              </w:rPr>
            </w:pPr>
            <w:r w:rsidRPr="00AA38E8">
              <w:rPr>
                <w:rFonts w:cs="Calibri"/>
                <w:b/>
              </w:rPr>
              <w:t>Author</w:t>
            </w:r>
          </w:p>
        </w:tc>
        <w:tc>
          <w:tcPr>
            <w:tcW w:w="1620" w:type="dxa"/>
            <w:vAlign w:val="center"/>
          </w:tcPr>
          <w:p w:rsidR="001872B0" w:rsidRPr="00AA38E8" w:rsidRDefault="001872B0" w:rsidP="001872B0">
            <w:pPr>
              <w:jc w:val="center"/>
              <w:rPr>
                <w:rFonts w:cs="Calibri"/>
                <w:b/>
              </w:rPr>
            </w:pPr>
            <w:r w:rsidRPr="00AA38E8">
              <w:rPr>
                <w:rFonts w:cs="Calibri"/>
                <w:b/>
              </w:rPr>
              <w:t>Version</w:t>
            </w:r>
          </w:p>
        </w:tc>
        <w:tc>
          <w:tcPr>
            <w:tcW w:w="2070" w:type="dxa"/>
            <w:vAlign w:val="center"/>
          </w:tcPr>
          <w:p w:rsidR="001872B0" w:rsidRPr="00AA38E8" w:rsidRDefault="001872B0" w:rsidP="001872B0">
            <w:pPr>
              <w:jc w:val="center"/>
              <w:rPr>
                <w:rFonts w:cs="Calibri"/>
                <w:b/>
              </w:rPr>
            </w:pPr>
            <w:r w:rsidRPr="00AA38E8">
              <w:rPr>
                <w:rFonts w:cs="Calibri"/>
                <w:b/>
              </w:rPr>
              <w:t>Date</w:t>
            </w:r>
          </w:p>
        </w:tc>
      </w:tr>
      <w:tr w:rsidR="001872B0" w:rsidRPr="00AA38E8" w:rsidTr="003119E1">
        <w:tc>
          <w:tcPr>
            <w:tcW w:w="4608" w:type="dxa"/>
            <w:vAlign w:val="center"/>
          </w:tcPr>
          <w:p w:rsidR="001872B0" w:rsidRPr="00AA38E8" w:rsidRDefault="001872B0" w:rsidP="001872B0">
            <w:pPr>
              <w:jc w:val="center"/>
              <w:rPr>
                <w:rFonts w:cs="Calibri"/>
              </w:rPr>
            </w:pPr>
            <w:r>
              <w:rPr>
                <w:rFonts w:cs="Calibri"/>
              </w:rPr>
              <w:t>Initial Version</w:t>
            </w:r>
          </w:p>
        </w:tc>
        <w:tc>
          <w:tcPr>
            <w:tcW w:w="1800" w:type="dxa"/>
            <w:vAlign w:val="center"/>
          </w:tcPr>
          <w:p w:rsidR="001872B0" w:rsidRPr="00AA38E8" w:rsidRDefault="001872B0" w:rsidP="001872B0">
            <w:pPr>
              <w:jc w:val="center"/>
              <w:rPr>
                <w:rFonts w:cs="Calibri"/>
              </w:rPr>
            </w:pPr>
            <w:r>
              <w:rPr>
                <w:rFonts w:cs="Calibri"/>
              </w:rPr>
              <w:t>N. Saxton</w:t>
            </w:r>
          </w:p>
        </w:tc>
        <w:tc>
          <w:tcPr>
            <w:tcW w:w="1620" w:type="dxa"/>
            <w:vAlign w:val="center"/>
          </w:tcPr>
          <w:p w:rsidR="001872B0" w:rsidRPr="00AA38E8" w:rsidRDefault="001872B0" w:rsidP="001872B0">
            <w:pPr>
              <w:jc w:val="center"/>
              <w:rPr>
                <w:rFonts w:cs="Calibri"/>
              </w:rPr>
            </w:pPr>
            <w:r>
              <w:rPr>
                <w:rFonts w:cs="Calibri"/>
              </w:rPr>
              <w:t>1.0</w:t>
            </w:r>
          </w:p>
        </w:tc>
        <w:tc>
          <w:tcPr>
            <w:tcW w:w="2070" w:type="dxa"/>
            <w:vAlign w:val="center"/>
          </w:tcPr>
          <w:p w:rsidR="001872B0" w:rsidRPr="00AA38E8" w:rsidRDefault="00A514F8" w:rsidP="001872B0">
            <w:pPr>
              <w:jc w:val="center"/>
              <w:rPr>
                <w:rFonts w:cs="Calibri"/>
              </w:rPr>
            </w:pPr>
            <w:r>
              <w:rPr>
                <w:rFonts w:cs="Calibri"/>
              </w:rPr>
              <w:t>18-May-2016</w:t>
            </w:r>
          </w:p>
        </w:tc>
      </w:tr>
      <w:tr w:rsidR="00524148" w:rsidRPr="00AA38E8" w:rsidTr="003119E1">
        <w:trPr>
          <w:ins w:id="9" w:author="Brionna Spencer" w:date="2017-09-25T17:24:00Z"/>
        </w:trPr>
        <w:tc>
          <w:tcPr>
            <w:tcW w:w="4608" w:type="dxa"/>
            <w:vAlign w:val="center"/>
          </w:tcPr>
          <w:p w:rsidR="00524148" w:rsidRDefault="00524148" w:rsidP="001872B0">
            <w:pPr>
              <w:jc w:val="center"/>
              <w:rPr>
                <w:ins w:id="10" w:author="Brionna Spencer" w:date="2017-09-25T17:24:00Z"/>
                <w:rFonts w:cs="Calibri"/>
              </w:rPr>
            </w:pPr>
            <w:ins w:id="11" w:author="Brionna Spencer" w:date="2017-09-25T17:24:00Z">
              <w:r>
                <w:rPr>
                  <w:rFonts w:cs="Calibri"/>
                </w:rPr>
                <w:t>Removed local constants</w:t>
              </w:r>
            </w:ins>
            <w:ins w:id="12" w:author="Brionna Spencer" w:date="2017-09-27T15:07:00Z">
              <w:r w:rsidR="003119E1">
                <w:rPr>
                  <w:rFonts w:cs="Calibri"/>
                </w:rPr>
                <w:t xml:space="preserve"> and updated </w:t>
              </w:r>
              <w:r w:rsidR="00383474">
                <w:rPr>
                  <w:rFonts w:cs="Calibri"/>
                </w:rPr>
                <w:t>graphic</w:t>
              </w:r>
            </w:ins>
          </w:p>
        </w:tc>
        <w:tc>
          <w:tcPr>
            <w:tcW w:w="1800" w:type="dxa"/>
            <w:vAlign w:val="center"/>
          </w:tcPr>
          <w:p w:rsidR="00524148" w:rsidRDefault="00524148" w:rsidP="001872B0">
            <w:pPr>
              <w:jc w:val="center"/>
              <w:rPr>
                <w:ins w:id="13" w:author="Brionna Spencer" w:date="2017-09-25T17:24:00Z"/>
                <w:rFonts w:cs="Calibri"/>
              </w:rPr>
            </w:pPr>
            <w:ins w:id="14" w:author="Brionna Spencer" w:date="2017-09-25T17:24:00Z">
              <w:r>
                <w:rPr>
                  <w:rFonts w:cs="Calibri"/>
                </w:rPr>
                <w:t>B. Spencer</w:t>
              </w:r>
            </w:ins>
          </w:p>
        </w:tc>
        <w:tc>
          <w:tcPr>
            <w:tcW w:w="1620" w:type="dxa"/>
            <w:vAlign w:val="center"/>
          </w:tcPr>
          <w:p w:rsidR="00524148" w:rsidRDefault="00524148" w:rsidP="001872B0">
            <w:pPr>
              <w:jc w:val="center"/>
              <w:rPr>
                <w:ins w:id="15" w:author="Brionna Spencer" w:date="2017-09-25T17:24:00Z"/>
                <w:rFonts w:cs="Calibri"/>
              </w:rPr>
            </w:pPr>
            <w:ins w:id="16" w:author="Brionna Spencer" w:date="2017-09-25T17:24:00Z">
              <w:r>
                <w:rPr>
                  <w:rFonts w:cs="Calibri"/>
                </w:rPr>
                <w:t>2.0</w:t>
              </w:r>
            </w:ins>
          </w:p>
        </w:tc>
        <w:tc>
          <w:tcPr>
            <w:tcW w:w="2070" w:type="dxa"/>
            <w:vAlign w:val="center"/>
          </w:tcPr>
          <w:p w:rsidR="00524148" w:rsidRDefault="003119E1" w:rsidP="001872B0">
            <w:pPr>
              <w:jc w:val="center"/>
              <w:rPr>
                <w:ins w:id="17" w:author="Brionna Spencer" w:date="2017-09-25T17:24:00Z"/>
                <w:rFonts w:cs="Calibri"/>
              </w:rPr>
            </w:pPr>
            <w:ins w:id="18" w:author="Brionna Spencer" w:date="2017-09-25T17:24:00Z">
              <w:r>
                <w:rPr>
                  <w:rFonts w:cs="Calibri"/>
                </w:rPr>
                <w:t>27</w:t>
              </w:r>
              <w:r w:rsidR="00524148">
                <w:rPr>
                  <w:rFonts w:cs="Calibri"/>
                </w:rPr>
                <w:t>-Sep-2017</w:t>
              </w:r>
            </w:ins>
          </w:p>
        </w:tc>
      </w:tr>
    </w:tbl>
    <w:p w:rsidR="00BF2DA6" w:rsidRDefault="00BF2DA6"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897B73" w:rsidRDefault="00897B73" w:rsidP="00BF2DA6">
      <w:pPr>
        <w:spacing w:after="0"/>
        <w:rPr>
          <w:b/>
          <w:sz w:val="28"/>
          <w:szCs w:val="28"/>
        </w:rPr>
      </w:pPr>
    </w:p>
    <w:p w:rsidR="00A514F8" w:rsidRDefault="00A514F8" w:rsidP="00BF2DA6">
      <w:pPr>
        <w:spacing w:after="0"/>
        <w:rPr>
          <w:b/>
          <w:sz w:val="28"/>
          <w:szCs w:val="28"/>
        </w:rPr>
      </w:pPr>
    </w:p>
    <w:p w:rsidR="00A514F8" w:rsidRDefault="00A514F8" w:rsidP="00BF2DA6">
      <w:pPr>
        <w:spacing w:after="0"/>
        <w:rPr>
          <w:b/>
          <w:sz w:val="28"/>
          <w:szCs w:val="28"/>
        </w:rPr>
      </w:pPr>
    </w:p>
    <w:p w:rsidR="00A514F8" w:rsidRDefault="00A514F8" w:rsidP="00BF2DA6">
      <w:pPr>
        <w:spacing w:after="0"/>
        <w:rPr>
          <w:b/>
          <w:sz w:val="28"/>
          <w:szCs w:val="28"/>
        </w:rPr>
      </w:pPr>
    </w:p>
    <w:p w:rsidR="00A514F8" w:rsidRDefault="00A514F8" w:rsidP="00BF2DA6">
      <w:pPr>
        <w:spacing w:after="0"/>
        <w:rPr>
          <w:b/>
          <w:sz w:val="28"/>
          <w:szCs w:val="28"/>
        </w:rPr>
      </w:pPr>
    </w:p>
    <w:p w:rsidR="00A514F8" w:rsidRDefault="00A514F8" w:rsidP="00BF2DA6">
      <w:pPr>
        <w:spacing w:after="0"/>
        <w:rPr>
          <w:b/>
          <w:sz w:val="28"/>
          <w:szCs w:val="28"/>
        </w:rPr>
      </w:pPr>
    </w:p>
    <w:p w:rsidR="00897B73" w:rsidRDefault="00897B73" w:rsidP="00BF2DA6">
      <w:pPr>
        <w:spacing w:after="0"/>
        <w:rPr>
          <w:b/>
          <w:sz w:val="28"/>
          <w:szCs w:val="28"/>
        </w:rPr>
      </w:pPr>
    </w:p>
    <w:p w:rsidR="008D1AD3" w:rsidRDefault="00891F29">
      <w:pPr>
        <w:pStyle w:val="TOC1"/>
        <w:rPr>
          <w:sz w:val="32"/>
          <w:szCs w:val="32"/>
          <w:u w:val="single"/>
        </w:rPr>
      </w:pPr>
      <w:r w:rsidRPr="00C728E9">
        <w:rPr>
          <w:sz w:val="32"/>
          <w:szCs w:val="32"/>
          <w:u w:val="single"/>
        </w:rPr>
        <w:t>Table of Contents</w:t>
      </w:r>
    </w:p>
    <w:p w:rsidR="00954055"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51341024" w:history="1">
        <w:r w:rsidR="00954055" w:rsidRPr="009B0E05">
          <w:rPr>
            <w:rStyle w:val="Hyperlink"/>
            <w:rFonts w:ascii="Calibri" w:hAnsi="Calibri" w:cs="Calibri"/>
          </w:rPr>
          <w:t>1</w:t>
        </w:r>
        <w:r w:rsidR="00954055">
          <w:rPr>
            <w:rFonts w:eastAsiaTheme="minorEastAsia"/>
            <w:b w:val="0"/>
            <w:color w:val="auto"/>
            <w:kern w:val="0"/>
            <w:sz w:val="22"/>
            <w:szCs w:val="22"/>
            <w:lang w:val="en-US"/>
          </w:rPr>
          <w:tab/>
        </w:r>
        <w:r w:rsidR="00954055" w:rsidRPr="009B0E05">
          <w:rPr>
            <w:rStyle w:val="Hyperlink"/>
            <w:rFonts w:ascii="Calibri" w:hAnsi="Calibri" w:cs="Calibri"/>
          </w:rPr>
          <w:t>BattVltg High-Level Description</w:t>
        </w:r>
        <w:r w:rsidR="00954055">
          <w:rPr>
            <w:webHidden/>
          </w:rPr>
          <w:tab/>
        </w:r>
        <w:r w:rsidR="00954055">
          <w:rPr>
            <w:webHidden/>
          </w:rPr>
          <w:fldChar w:fldCharType="begin"/>
        </w:r>
        <w:r w:rsidR="00954055">
          <w:rPr>
            <w:webHidden/>
          </w:rPr>
          <w:instrText xml:space="preserve"> PAGEREF _Toc451341024 \h </w:instrText>
        </w:r>
        <w:r w:rsidR="00954055">
          <w:rPr>
            <w:webHidden/>
          </w:rPr>
        </w:r>
        <w:r w:rsidR="00954055">
          <w:rPr>
            <w:webHidden/>
          </w:rPr>
          <w:fldChar w:fldCharType="separate"/>
        </w:r>
        <w:r w:rsidR="00954055">
          <w:rPr>
            <w:webHidden/>
          </w:rPr>
          <w:t>4</w:t>
        </w:r>
        <w:r w:rsidR="00954055">
          <w:rPr>
            <w:webHidden/>
          </w:rPr>
          <w:fldChar w:fldCharType="end"/>
        </w:r>
      </w:hyperlink>
    </w:p>
    <w:p w:rsidR="00954055" w:rsidRDefault="00992179">
      <w:pPr>
        <w:pStyle w:val="TOC1"/>
        <w:rPr>
          <w:rFonts w:eastAsiaTheme="minorEastAsia"/>
          <w:b w:val="0"/>
          <w:color w:val="auto"/>
          <w:kern w:val="0"/>
          <w:sz w:val="22"/>
          <w:szCs w:val="22"/>
          <w:lang w:val="en-US"/>
        </w:rPr>
      </w:pPr>
      <w:hyperlink w:anchor="_Toc451341025" w:history="1">
        <w:r w:rsidR="00954055" w:rsidRPr="009B0E05">
          <w:rPr>
            <w:rStyle w:val="Hyperlink"/>
            <w:rFonts w:ascii="Calibri" w:hAnsi="Calibri" w:cs="Calibri"/>
          </w:rPr>
          <w:t>2</w:t>
        </w:r>
        <w:r w:rsidR="00954055">
          <w:rPr>
            <w:rFonts w:eastAsiaTheme="minorEastAsia"/>
            <w:b w:val="0"/>
            <w:color w:val="auto"/>
            <w:kern w:val="0"/>
            <w:sz w:val="22"/>
            <w:szCs w:val="22"/>
            <w:lang w:val="en-US"/>
          </w:rPr>
          <w:tab/>
        </w:r>
        <w:r w:rsidR="00954055" w:rsidRPr="009B0E05">
          <w:rPr>
            <w:rStyle w:val="Hyperlink"/>
            <w:rFonts w:ascii="Calibri" w:hAnsi="Calibri" w:cs="Calibri"/>
          </w:rPr>
          <w:t>Design details of software module</w:t>
        </w:r>
        <w:r w:rsidR="00954055">
          <w:rPr>
            <w:webHidden/>
          </w:rPr>
          <w:tab/>
        </w:r>
        <w:r w:rsidR="00954055">
          <w:rPr>
            <w:webHidden/>
          </w:rPr>
          <w:fldChar w:fldCharType="begin"/>
        </w:r>
        <w:r w:rsidR="00954055">
          <w:rPr>
            <w:webHidden/>
          </w:rPr>
          <w:instrText xml:space="preserve"> PAGEREF _Toc451341025 \h </w:instrText>
        </w:r>
        <w:r w:rsidR="00954055">
          <w:rPr>
            <w:webHidden/>
          </w:rPr>
        </w:r>
        <w:r w:rsidR="00954055">
          <w:rPr>
            <w:webHidden/>
          </w:rPr>
          <w:fldChar w:fldCharType="separate"/>
        </w:r>
        <w:r w:rsidR="00954055">
          <w:rPr>
            <w:webHidden/>
          </w:rPr>
          <w:t>5</w:t>
        </w:r>
        <w:r w:rsidR="00954055">
          <w:rPr>
            <w:webHidden/>
          </w:rPr>
          <w:fldChar w:fldCharType="end"/>
        </w:r>
      </w:hyperlink>
    </w:p>
    <w:p w:rsidR="00954055" w:rsidRDefault="00992179">
      <w:pPr>
        <w:pStyle w:val="TOC2"/>
        <w:rPr>
          <w:rFonts w:asciiTheme="minorHAnsi" w:eastAsiaTheme="minorEastAsia" w:hAnsiTheme="minorHAnsi"/>
          <w:color w:val="auto"/>
          <w:kern w:val="0"/>
          <w:szCs w:val="22"/>
        </w:rPr>
      </w:pPr>
      <w:hyperlink w:anchor="_Toc451341026" w:history="1">
        <w:r w:rsidR="00954055" w:rsidRPr="009B0E05">
          <w:rPr>
            <w:rStyle w:val="Hyperlink"/>
            <w:rFonts w:cs="Calibri"/>
          </w:rPr>
          <w:t>2.1</w:t>
        </w:r>
        <w:r w:rsidR="00954055">
          <w:rPr>
            <w:rFonts w:asciiTheme="minorHAnsi" w:eastAsiaTheme="minorEastAsia" w:hAnsiTheme="minorHAnsi"/>
            <w:color w:val="auto"/>
            <w:kern w:val="0"/>
            <w:szCs w:val="22"/>
          </w:rPr>
          <w:tab/>
        </w:r>
        <w:r w:rsidR="00954055" w:rsidRPr="009B0E05">
          <w:rPr>
            <w:rStyle w:val="Hyperlink"/>
          </w:rPr>
          <w:t>Graphical</w:t>
        </w:r>
        <w:r w:rsidR="00954055" w:rsidRPr="009B0E05">
          <w:rPr>
            <w:rStyle w:val="Hyperlink"/>
            <w:rFonts w:cs="Calibri"/>
          </w:rPr>
          <w:t xml:space="preserve"> representation of BattVltg</w:t>
        </w:r>
        <w:r w:rsidR="00954055">
          <w:rPr>
            <w:webHidden/>
          </w:rPr>
          <w:tab/>
        </w:r>
        <w:r w:rsidR="00954055">
          <w:rPr>
            <w:webHidden/>
          </w:rPr>
          <w:fldChar w:fldCharType="begin"/>
        </w:r>
        <w:r w:rsidR="00954055">
          <w:rPr>
            <w:webHidden/>
          </w:rPr>
          <w:instrText xml:space="preserve"> PAGEREF _Toc451341026 \h </w:instrText>
        </w:r>
        <w:r w:rsidR="00954055">
          <w:rPr>
            <w:webHidden/>
          </w:rPr>
        </w:r>
        <w:r w:rsidR="00954055">
          <w:rPr>
            <w:webHidden/>
          </w:rPr>
          <w:fldChar w:fldCharType="separate"/>
        </w:r>
        <w:r w:rsidR="00954055">
          <w:rPr>
            <w:webHidden/>
          </w:rPr>
          <w:t>5</w:t>
        </w:r>
        <w:r w:rsidR="00954055">
          <w:rPr>
            <w:webHidden/>
          </w:rPr>
          <w:fldChar w:fldCharType="end"/>
        </w:r>
      </w:hyperlink>
    </w:p>
    <w:p w:rsidR="00954055" w:rsidRDefault="00992179">
      <w:pPr>
        <w:pStyle w:val="TOC2"/>
        <w:rPr>
          <w:rFonts w:asciiTheme="minorHAnsi" w:eastAsiaTheme="minorEastAsia" w:hAnsiTheme="minorHAnsi"/>
          <w:color w:val="auto"/>
          <w:kern w:val="0"/>
          <w:szCs w:val="22"/>
        </w:rPr>
      </w:pPr>
      <w:hyperlink w:anchor="_Toc451341027" w:history="1">
        <w:r w:rsidR="00954055" w:rsidRPr="009B0E05">
          <w:rPr>
            <w:rStyle w:val="Hyperlink"/>
            <w:rFonts w:cs="Calibri"/>
          </w:rPr>
          <w:t>2.2</w:t>
        </w:r>
        <w:r w:rsidR="00954055">
          <w:rPr>
            <w:rFonts w:asciiTheme="minorHAnsi" w:eastAsiaTheme="minorEastAsia" w:hAnsiTheme="minorHAnsi"/>
            <w:color w:val="auto"/>
            <w:kern w:val="0"/>
            <w:szCs w:val="22"/>
          </w:rPr>
          <w:tab/>
        </w:r>
        <w:r w:rsidR="00954055" w:rsidRPr="009B0E05">
          <w:rPr>
            <w:rStyle w:val="Hyperlink"/>
            <w:rFonts w:cs="Calibri"/>
          </w:rPr>
          <w:t>Data Flow Diagram</w:t>
        </w:r>
        <w:r w:rsidR="00954055">
          <w:rPr>
            <w:webHidden/>
          </w:rPr>
          <w:tab/>
        </w:r>
        <w:r w:rsidR="00954055">
          <w:rPr>
            <w:webHidden/>
          </w:rPr>
          <w:fldChar w:fldCharType="begin"/>
        </w:r>
        <w:r w:rsidR="00954055">
          <w:rPr>
            <w:webHidden/>
          </w:rPr>
          <w:instrText xml:space="preserve"> PAGEREF _Toc451341027 \h </w:instrText>
        </w:r>
        <w:r w:rsidR="00954055">
          <w:rPr>
            <w:webHidden/>
          </w:rPr>
        </w:r>
        <w:r w:rsidR="00954055">
          <w:rPr>
            <w:webHidden/>
          </w:rPr>
          <w:fldChar w:fldCharType="separate"/>
        </w:r>
        <w:r w:rsidR="00954055">
          <w:rPr>
            <w:webHidden/>
          </w:rPr>
          <w:t>5</w:t>
        </w:r>
        <w:r w:rsidR="00954055">
          <w:rPr>
            <w:webHidden/>
          </w:rPr>
          <w:fldChar w:fldCharType="end"/>
        </w:r>
      </w:hyperlink>
    </w:p>
    <w:p w:rsidR="00954055" w:rsidRDefault="00992179">
      <w:pPr>
        <w:pStyle w:val="TOC3"/>
        <w:tabs>
          <w:tab w:val="left" w:pos="1200"/>
        </w:tabs>
        <w:rPr>
          <w:rFonts w:asciiTheme="minorHAnsi" w:eastAsiaTheme="minorEastAsia" w:hAnsiTheme="minorHAnsi"/>
          <w:color w:val="auto"/>
          <w:kern w:val="0"/>
          <w:sz w:val="22"/>
          <w:szCs w:val="22"/>
        </w:rPr>
      </w:pPr>
      <w:hyperlink w:anchor="_Toc451341028" w:history="1">
        <w:r w:rsidR="00954055" w:rsidRPr="009B0E05">
          <w:rPr>
            <w:rStyle w:val="Hyperlink"/>
            <w:rFonts w:cs="Calibri"/>
          </w:rPr>
          <w:t>2.2.1</w:t>
        </w:r>
        <w:r w:rsidR="00954055">
          <w:rPr>
            <w:rFonts w:asciiTheme="minorHAnsi" w:eastAsiaTheme="minorEastAsia" w:hAnsiTheme="minorHAnsi"/>
            <w:color w:val="auto"/>
            <w:kern w:val="0"/>
            <w:sz w:val="22"/>
            <w:szCs w:val="22"/>
          </w:rPr>
          <w:tab/>
        </w:r>
        <w:r w:rsidR="00954055" w:rsidRPr="009B0E05">
          <w:rPr>
            <w:rStyle w:val="Hyperlink"/>
          </w:rPr>
          <w:t xml:space="preserve">Component </w:t>
        </w:r>
        <w:r w:rsidR="00954055" w:rsidRPr="009B0E05">
          <w:rPr>
            <w:rStyle w:val="Hyperlink"/>
            <w:rFonts w:cs="Calibri"/>
          </w:rPr>
          <w:t>level DFD</w:t>
        </w:r>
        <w:r w:rsidR="00954055">
          <w:rPr>
            <w:webHidden/>
          </w:rPr>
          <w:tab/>
        </w:r>
        <w:r w:rsidR="00954055">
          <w:rPr>
            <w:webHidden/>
          </w:rPr>
          <w:fldChar w:fldCharType="begin"/>
        </w:r>
        <w:r w:rsidR="00954055">
          <w:rPr>
            <w:webHidden/>
          </w:rPr>
          <w:instrText xml:space="preserve"> PAGEREF _Toc451341028 \h </w:instrText>
        </w:r>
        <w:r w:rsidR="00954055">
          <w:rPr>
            <w:webHidden/>
          </w:rPr>
        </w:r>
        <w:r w:rsidR="00954055">
          <w:rPr>
            <w:webHidden/>
          </w:rPr>
          <w:fldChar w:fldCharType="separate"/>
        </w:r>
        <w:r w:rsidR="00954055">
          <w:rPr>
            <w:webHidden/>
          </w:rPr>
          <w:t>5</w:t>
        </w:r>
        <w:r w:rsidR="00954055">
          <w:rPr>
            <w:webHidden/>
          </w:rPr>
          <w:fldChar w:fldCharType="end"/>
        </w:r>
      </w:hyperlink>
    </w:p>
    <w:p w:rsidR="00954055" w:rsidRDefault="00992179">
      <w:pPr>
        <w:pStyle w:val="TOC3"/>
        <w:tabs>
          <w:tab w:val="left" w:pos="1200"/>
        </w:tabs>
        <w:rPr>
          <w:rFonts w:asciiTheme="minorHAnsi" w:eastAsiaTheme="minorEastAsia" w:hAnsiTheme="minorHAnsi"/>
          <w:color w:val="auto"/>
          <w:kern w:val="0"/>
          <w:sz w:val="22"/>
          <w:szCs w:val="22"/>
        </w:rPr>
      </w:pPr>
      <w:hyperlink w:anchor="_Toc451341029" w:history="1">
        <w:r w:rsidR="00954055" w:rsidRPr="009B0E05">
          <w:rPr>
            <w:rStyle w:val="Hyperlink"/>
            <w:rFonts w:cs="Calibri"/>
          </w:rPr>
          <w:t>2.2.2</w:t>
        </w:r>
        <w:r w:rsidR="00954055">
          <w:rPr>
            <w:rFonts w:asciiTheme="minorHAnsi" w:eastAsiaTheme="minorEastAsia" w:hAnsiTheme="minorHAnsi"/>
            <w:color w:val="auto"/>
            <w:kern w:val="0"/>
            <w:sz w:val="22"/>
            <w:szCs w:val="22"/>
          </w:rPr>
          <w:tab/>
        </w:r>
        <w:r w:rsidR="00954055" w:rsidRPr="009B0E05">
          <w:rPr>
            <w:rStyle w:val="Hyperlink"/>
          </w:rPr>
          <w:t xml:space="preserve">Function </w:t>
        </w:r>
        <w:r w:rsidR="00954055" w:rsidRPr="009B0E05">
          <w:rPr>
            <w:rStyle w:val="Hyperlink"/>
            <w:rFonts w:cs="Calibri"/>
          </w:rPr>
          <w:t>level DFD</w:t>
        </w:r>
        <w:r w:rsidR="00954055">
          <w:rPr>
            <w:webHidden/>
          </w:rPr>
          <w:tab/>
        </w:r>
        <w:r w:rsidR="00954055">
          <w:rPr>
            <w:webHidden/>
          </w:rPr>
          <w:fldChar w:fldCharType="begin"/>
        </w:r>
        <w:r w:rsidR="00954055">
          <w:rPr>
            <w:webHidden/>
          </w:rPr>
          <w:instrText xml:space="preserve"> PAGEREF _Toc451341029 \h </w:instrText>
        </w:r>
        <w:r w:rsidR="00954055">
          <w:rPr>
            <w:webHidden/>
          </w:rPr>
        </w:r>
        <w:r w:rsidR="00954055">
          <w:rPr>
            <w:webHidden/>
          </w:rPr>
          <w:fldChar w:fldCharType="separate"/>
        </w:r>
        <w:r w:rsidR="00954055">
          <w:rPr>
            <w:webHidden/>
          </w:rPr>
          <w:t>5</w:t>
        </w:r>
        <w:r w:rsidR="00954055">
          <w:rPr>
            <w:webHidden/>
          </w:rPr>
          <w:fldChar w:fldCharType="end"/>
        </w:r>
      </w:hyperlink>
    </w:p>
    <w:p w:rsidR="00954055" w:rsidRDefault="00992179">
      <w:pPr>
        <w:pStyle w:val="TOC1"/>
        <w:rPr>
          <w:rFonts w:eastAsiaTheme="minorEastAsia"/>
          <w:b w:val="0"/>
          <w:color w:val="auto"/>
          <w:kern w:val="0"/>
          <w:sz w:val="22"/>
          <w:szCs w:val="22"/>
          <w:lang w:val="en-US"/>
        </w:rPr>
      </w:pPr>
      <w:hyperlink w:anchor="_Toc451341030" w:history="1">
        <w:r w:rsidR="00954055" w:rsidRPr="009B0E05">
          <w:rPr>
            <w:rStyle w:val="Hyperlink"/>
            <w:rFonts w:ascii="Calibri" w:hAnsi="Calibri" w:cs="Calibri"/>
          </w:rPr>
          <w:t>3</w:t>
        </w:r>
        <w:r w:rsidR="00954055">
          <w:rPr>
            <w:rFonts w:eastAsiaTheme="minorEastAsia"/>
            <w:b w:val="0"/>
            <w:color w:val="auto"/>
            <w:kern w:val="0"/>
            <w:sz w:val="22"/>
            <w:szCs w:val="22"/>
            <w:lang w:val="en-US"/>
          </w:rPr>
          <w:tab/>
        </w:r>
        <w:r w:rsidR="00954055" w:rsidRPr="009B0E05">
          <w:rPr>
            <w:rStyle w:val="Hyperlink"/>
            <w:rFonts w:ascii="Calibri" w:hAnsi="Calibri" w:cs="Calibri"/>
          </w:rPr>
          <w:t>Constant Data Dictionary</w:t>
        </w:r>
        <w:r w:rsidR="00954055">
          <w:rPr>
            <w:webHidden/>
          </w:rPr>
          <w:tab/>
        </w:r>
        <w:r w:rsidR="00954055">
          <w:rPr>
            <w:webHidden/>
          </w:rPr>
          <w:fldChar w:fldCharType="begin"/>
        </w:r>
        <w:r w:rsidR="00954055">
          <w:rPr>
            <w:webHidden/>
          </w:rPr>
          <w:instrText xml:space="preserve"> PAGEREF _Toc451341030 \h </w:instrText>
        </w:r>
        <w:r w:rsidR="00954055">
          <w:rPr>
            <w:webHidden/>
          </w:rPr>
        </w:r>
        <w:r w:rsidR="00954055">
          <w:rPr>
            <w:webHidden/>
          </w:rPr>
          <w:fldChar w:fldCharType="separate"/>
        </w:r>
        <w:r w:rsidR="00954055">
          <w:rPr>
            <w:webHidden/>
          </w:rPr>
          <w:t>6</w:t>
        </w:r>
        <w:r w:rsidR="00954055">
          <w:rPr>
            <w:webHidden/>
          </w:rPr>
          <w:fldChar w:fldCharType="end"/>
        </w:r>
      </w:hyperlink>
    </w:p>
    <w:p w:rsidR="00954055" w:rsidRDefault="00992179">
      <w:pPr>
        <w:pStyle w:val="TOC2"/>
        <w:rPr>
          <w:rFonts w:asciiTheme="minorHAnsi" w:eastAsiaTheme="minorEastAsia" w:hAnsiTheme="minorHAnsi"/>
          <w:color w:val="auto"/>
          <w:kern w:val="0"/>
          <w:szCs w:val="22"/>
        </w:rPr>
      </w:pPr>
      <w:hyperlink w:anchor="_Toc451341031" w:history="1">
        <w:r w:rsidR="00954055" w:rsidRPr="009B0E05">
          <w:rPr>
            <w:rStyle w:val="Hyperlink"/>
          </w:rPr>
          <w:t>3.1</w:t>
        </w:r>
        <w:r w:rsidR="00954055">
          <w:rPr>
            <w:rFonts w:asciiTheme="minorHAnsi" w:eastAsiaTheme="minorEastAsia" w:hAnsiTheme="minorHAnsi"/>
            <w:color w:val="auto"/>
            <w:kern w:val="0"/>
            <w:szCs w:val="22"/>
          </w:rPr>
          <w:tab/>
        </w:r>
        <w:r w:rsidR="00954055" w:rsidRPr="009B0E05">
          <w:rPr>
            <w:rStyle w:val="Hyperlink"/>
          </w:rPr>
          <w:t>Program (fixed) Constants</w:t>
        </w:r>
        <w:r w:rsidR="00954055">
          <w:rPr>
            <w:webHidden/>
          </w:rPr>
          <w:tab/>
        </w:r>
        <w:r w:rsidR="00954055">
          <w:rPr>
            <w:webHidden/>
          </w:rPr>
          <w:fldChar w:fldCharType="begin"/>
        </w:r>
        <w:r w:rsidR="00954055">
          <w:rPr>
            <w:webHidden/>
          </w:rPr>
          <w:instrText xml:space="preserve"> PAGEREF _Toc451341031 \h </w:instrText>
        </w:r>
        <w:r w:rsidR="00954055">
          <w:rPr>
            <w:webHidden/>
          </w:rPr>
        </w:r>
        <w:r w:rsidR="00954055">
          <w:rPr>
            <w:webHidden/>
          </w:rPr>
          <w:fldChar w:fldCharType="separate"/>
        </w:r>
        <w:r w:rsidR="00954055">
          <w:rPr>
            <w:webHidden/>
          </w:rPr>
          <w:t>6</w:t>
        </w:r>
        <w:r w:rsidR="00954055">
          <w:rPr>
            <w:webHidden/>
          </w:rPr>
          <w:fldChar w:fldCharType="end"/>
        </w:r>
      </w:hyperlink>
    </w:p>
    <w:p w:rsidR="00954055" w:rsidRDefault="00992179">
      <w:pPr>
        <w:pStyle w:val="TOC3"/>
        <w:tabs>
          <w:tab w:val="left" w:pos="1200"/>
        </w:tabs>
        <w:rPr>
          <w:rFonts w:asciiTheme="minorHAnsi" w:eastAsiaTheme="minorEastAsia" w:hAnsiTheme="minorHAnsi"/>
          <w:color w:val="auto"/>
          <w:kern w:val="0"/>
          <w:sz w:val="22"/>
          <w:szCs w:val="22"/>
        </w:rPr>
      </w:pPr>
      <w:hyperlink w:anchor="_Toc451341032" w:history="1">
        <w:r w:rsidR="00954055" w:rsidRPr="009B0E05">
          <w:rPr>
            <w:rStyle w:val="Hyperlink"/>
          </w:rPr>
          <w:t>3.1.1</w:t>
        </w:r>
        <w:r w:rsidR="00954055">
          <w:rPr>
            <w:rFonts w:asciiTheme="minorHAnsi" w:eastAsiaTheme="minorEastAsia" w:hAnsiTheme="minorHAnsi"/>
            <w:color w:val="auto"/>
            <w:kern w:val="0"/>
            <w:sz w:val="22"/>
            <w:szCs w:val="22"/>
          </w:rPr>
          <w:tab/>
        </w:r>
        <w:r w:rsidR="00954055" w:rsidRPr="009B0E05">
          <w:rPr>
            <w:rStyle w:val="Hyperlink"/>
          </w:rPr>
          <w:t>Embedded Constants</w:t>
        </w:r>
        <w:r w:rsidR="00954055">
          <w:rPr>
            <w:webHidden/>
          </w:rPr>
          <w:tab/>
        </w:r>
        <w:r w:rsidR="00954055">
          <w:rPr>
            <w:webHidden/>
          </w:rPr>
          <w:fldChar w:fldCharType="begin"/>
        </w:r>
        <w:r w:rsidR="00954055">
          <w:rPr>
            <w:webHidden/>
          </w:rPr>
          <w:instrText xml:space="preserve"> PAGEREF _Toc451341032 \h </w:instrText>
        </w:r>
        <w:r w:rsidR="00954055">
          <w:rPr>
            <w:webHidden/>
          </w:rPr>
        </w:r>
        <w:r w:rsidR="00954055">
          <w:rPr>
            <w:webHidden/>
          </w:rPr>
          <w:fldChar w:fldCharType="separate"/>
        </w:r>
        <w:r w:rsidR="00954055">
          <w:rPr>
            <w:webHidden/>
          </w:rPr>
          <w:t>6</w:t>
        </w:r>
        <w:r w:rsidR="00954055">
          <w:rPr>
            <w:webHidden/>
          </w:rPr>
          <w:fldChar w:fldCharType="end"/>
        </w:r>
      </w:hyperlink>
    </w:p>
    <w:p w:rsidR="00954055" w:rsidRDefault="00992179">
      <w:pPr>
        <w:pStyle w:val="TOC1"/>
        <w:rPr>
          <w:rFonts w:eastAsiaTheme="minorEastAsia"/>
          <w:b w:val="0"/>
          <w:color w:val="auto"/>
          <w:kern w:val="0"/>
          <w:sz w:val="22"/>
          <w:szCs w:val="22"/>
          <w:lang w:val="en-US"/>
        </w:rPr>
      </w:pPr>
      <w:hyperlink w:anchor="_Toc451341033" w:history="1">
        <w:r w:rsidR="00954055" w:rsidRPr="009B0E05">
          <w:rPr>
            <w:rStyle w:val="Hyperlink"/>
            <w:rFonts w:ascii="Calibri" w:hAnsi="Calibri" w:cs="Calibri"/>
          </w:rPr>
          <w:t>4</w:t>
        </w:r>
        <w:r w:rsidR="00954055">
          <w:rPr>
            <w:rFonts w:eastAsiaTheme="minorEastAsia"/>
            <w:b w:val="0"/>
            <w:color w:val="auto"/>
            <w:kern w:val="0"/>
            <w:sz w:val="22"/>
            <w:szCs w:val="22"/>
            <w:lang w:val="en-US"/>
          </w:rPr>
          <w:tab/>
        </w:r>
        <w:r w:rsidR="00954055" w:rsidRPr="009B0E05">
          <w:rPr>
            <w:rStyle w:val="Hyperlink"/>
            <w:rFonts w:ascii="Calibri" w:hAnsi="Calibri" w:cs="Calibri"/>
          </w:rPr>
          <w:t>Software Component Implementation</w:t>
        </w:r>
        <w:r w:rsidR="00954055">
          <w:rPr>
            <w:webHidden/>
          </w:rPr>
          <w:tab/>
        </w:r>
        <w:r w:rsidR="00954055">
          <w:rPr>
            <w:webHidden/>
          </w:rPr>
          <w:fldChar w:fldCharType="begin"/>
        </w:r>
        <w:r w:rsidR="00954055">
          <w:rPr>
            <w:webHidden/>
          </w:rPr>
          <w:instrText xml:space="preserve"> PAGEREF _Toc451341033 \h </w:instrText>
        </w:r>
        <w:r w:rsidR="00954055">
          <w:rPr>
            <w:webHidden/>
          </w:rPr>
        </w:r>
        <w:r w:rsidR="00954055">
          <w:rPr>
            <w:webHidden/>
          </w:rPr>
          <w:fldChar w:fldCharType="separate"/>
        </w:r>
        <w:r w:rsidR="00954055">
          <w:rPr>
            <w:webHidden/>
          </w:rPr>
          <w:t>7</w:t>
        </w:r>
        <w:r w:rsidR="00954055">
          <w:rPr>
            <w:webHidden/>
          </w:rPr>
          <w:fldChar w:fldCharType="end"/>
        </w:r>
      </w:hyperlink>
    </w:p>
    <w:p w:rsidR="00954055" w:rsidRDefault="00992179">
      <w:pPr>
        <w:pStyle w:val="TOC2"/>
        <w:rPr>
          <w:rFonts w:asciiTheme="minorHAnsi" w:eastAsiaTheme="minorEastAsia" w:hAnsiTheme="minorHAnsi"/>
          <w:color w:val="auto"/>
          <w:kern w:val="0"/>
          <w:szCs w:val="22"/>
        </w:rPr>
      </w:pPr>
      <w:hyperlink w:anchor="_Toc451341034" w:history="1">
        <w:r w:rsidR="00954055" w:rsidRPr="009B0E05">
          <w:rPr>
            <w:rStyle w:val="Hyperlink"/>
          </w:rPr>
          <w:t>4.1</w:t>
        </w:r>
        <w:r w:rsidR="00954055">
          <w:rPr>
            <w:rFonts w:asciiTheme="minorHAnsi" w:eastAsiaTheme="minorEastAsia" w:hAnsiTheme="minorHAnsi"/>
            <w:color w:val="auto"/>
            <w:kern w:val="0"/>
            <w:szCs w:val="22"/>
          </w:rPr>
          <w:tab/>
        </w:r>
        <w:r w:rsidR="00954055" w:rsidRPr="009B0E05">
          <w:rPr>
            <w:rStyle w:val="Hyperlink"/>
          </w:rPr>
          <w:t>Sub-Module Functions</w:t>
        </w:r>
        <w:r w:rsidR="00954055">
          <w:rPr>
            <w:webHidden/>
          </w:rPr>
          <w:tab/>
        </w:r>
        <w:r w:rsidR="00954055">
          <w:rPr>
            <w:webHidden/>
          </w:rPr>
          <w:fldChar w:fldCharType="begin"/>
        </w:r>
        <w:r w:rsidR="00954055">
          <w:rPr>
            <w:webHidden/>
          </w:rPr>
          <w:instrText xml:space="preserve"> PAGEREF _Toc451341034 \h </w:instrText>
        </w:r>
        <w:r w:rsidR="00954055">
          <w:rPr>
            <w:webHidden/>
          </w:rPr>
        </w:r>
        <w:r w:rsidR="00954055">
          <w:rPr>
            <w:webHidden/>
          </w:rPr>
          <w:fldChar w:fldCharType="separate"/>
        </w:r>
        <w:r w:rsidR="00954055">
          <w:rPr>
            <w:webHidden/>
          </w:rPr>
          <w:t>7</w:t>
        </w:r>
        <w:r w:rsidR="00954055">
          <w:rPr>
            <w:webHidden/>
          </w:rPr>
          <w:fldChar w:fldCharType="end"/>
        </w:r>
      </w:hyperlink>
    </w:p>
    <w:p w:rsidR="00954055" w:rsidRDefault="00992179">
      <w:pPr>
        <w:pStyle w:val="TOC2"/>
        <w:rPr>
          <w:rFonts w:asciiTheme="minorHAnsi" w:eastAsiaTheme="minorEastAsia" w:hAnsiTheme="minorHAnsi"/>
          <w:color w:val="auto"/>
          <w:kern w:val="0"/>
          <w:szCs w:val="22"/>
        </w:rPr>
      </w:pPr>
      <w:hyperlink w:anchor="_Toc451341035" w:history="1">
        <w:r w:rsidR="00954055" w:rsidRPr="009B0E05">
          <w:rPr>
            <w:rStyle w:val="Hyperlink"/>
            <w:rFonts w:cs="Calibri"/>
          </w:rPr>
          <w:t>4.1.1</w:t>
        </w:r>
        <w:r w:rsidR="00954055">
          <w:rPr>
            <w:rFonts w:asciiTheme="minorHAnsi" w:eastAsiaTheme="minorEastAsia" w:hAnsiTheme="minorHAnsi"/>
            <w:color w:val="auto"/>
            <w:kern w:val="0"/>
            <w:szCs w:val="22"/>
          </w:rPr>
          <w:tab/>
        </w:r>
        <w:r w:rsidR="00954055" w:rsidRPr="009B0E05">
          <w:rPr>
            <w:rStyle w:val="Hyperlink"/>
            <w:rFonts w:cs="Calibri"/>
          </w:rPr>
          <w:t>Per: BattVltgPer1</w:t>
        </w:r>
        <w:r w:rsidR="00954055">
          <w:rPr>
            <w:webHidden/>
          </w:rPr>
          <w:tab/>
        </w:r>
        <w:r w:rsidR="00954055">
          <w:rPr>
            <w:webHidden/>
          </w:rPr>
          <w:fldChar w:fldCharType="begin"/>
        </w:r>
        <w:r w:rsidR="00954055">
          <w:rPr>
            <w:webHidden/>
          </w:rPr>
          <w:instrText xml:space="preserve"> PAGEREF _Toc451341035 \h </w:instrText>
        </w:r>
        <w:r w:rsidR="00954055">
          <w:rPr>
            <w:webHidden/>
          </w:rPr>
        </w:r>
        <w:r w:rsidR="00954055">
          <w:rPr>
            <w:webHidden/>
          </w:rPr>
          <w:fldChar w:fldCharType="separate"/>
        </w:r>
        <w:r w:rsidR="00954055">
          <w:rPr>
            <w:webHidden/>
          </w:rPr>
          <w:t>7</w:t>
        </w:r>
        <w:r w:rsidR="00954055">
          <w:rPr>
            <w:webHidden/>
          </w:rPr>
          <w:fldChar w:fldCharType="end"/>
        </w:r>
      </w:hyperlink>
    </w:p>
    <w:p w:rsidR="00954055" w:rsidRDefault="00992179">
      <w:pPr>
        <w:pStyle w:val="TOC2"/>
        <w:rPr>
          <w:rFonts w:asciiTheme="minorHAnsi" w:eastAsiaTheme="minorEastAsia" w:hAnsiTheme="minorHAnsi"/>
          <w:color w:val="auto"/>
          <w:kern w:val="0"/>
          <w:szCs w:val="22"/>
        </w:rPr>
      </w:pPr>
      <w:hyperlink w:anchor="_Toc451341036" w:history="1">
        <w:r w:rsidR="00954055" w:rsidRPr="009B0E05">
          <w:rPr>
            <w:rStyle w:val="Hyperlink"/>
            <w:rFonts w:cs="Calibri"/>
          </w:rPr>
          <w:t>4.1.1.1</w:t>
        </w:r>
        <w:r w:rsidR="00954055">
          <w:rPr>
            <w:rFonts w:asciiTheme="minorHAnsi" w:eastAsiaTheme="minorEastAsia" w:hAnsiTheme="minorHAnsi"/>
            <w:color w:val="auto"/>
            <w:kern w:val="0"/>
            <w:szCs w:val="22"/>
          </w:rPr>
          <w:tab/>
        </w:r>
        <w:r w:rsidR="00954055" w:rsidRPr="009B0E05">
          <w:rPr>
            <w:rStyle w:val="Hyperlink"/>
            <w:rFonts w:cs="Calibri"/>
          </w:rPr>
          <w:t>Design Rationale</w:t>
        </w:r>
        <w:r w:rsidR="00954055">
          <w:rPr>
            <w:webHidden/>
          </w:rPr>
          <w:tab/>
        </w:r>
        <w:r w:rsidR="00954055">
          <w:rPr>
            <w:webHidden/>
          </w:rPr>
          <w:fldChar w:fldCharType="begin"/>
        </w:r>
        <w:r w:rsidR="00954055">
          <w:rPr>
            <w:webHidden/>
          </w:rPr>
          <w:instrText xml:space="preserve"> PAGEREF _Toc451341036 \h </w:instrText>
        </w:r>
        <w:r w:rsidR="00954055">
          <w:rPr>
            <w:webHidden/>
          </w:rPr>
        </w:r>
        <w:r w:rsidR="00954055">
          <w:rPr>
            <w:webHidden/>
          </w:rPr>
          <w:fldChar w:fldCharType="separate"/>
        </w:r>
        <w:r w:rsidR="00954055">
          <w:rPr>
            <w:webHidden/>
          </w:rPr>
          <w:t>7</w:t>
        </w:r>
        <w:r w:rsidR="00954055">
          <w:rPr>
            <w:webHidden/>
          </w:rPr>
          <w:fldChar w:fldCharType="end"/>
        </w:r>
      </w:hyperlink>
    </w:p>
    <w:p w:rsidR="00954055" w:rsidRDefault="00992179">
      <w:pPr>
        <w:pStyle w:val="TOC2"/>
        <w:rPr>
          <w:rFonts w:asciiTheme="minorHAnsi" w:eastAsiaTheme="minorEastAsia" w:hAnsiTheme="minorHAnsi"/>
          <w:color w:val="auto"/>
          <w:kern w:val="0"/>
          <w:szCs w:val="22"/>
        </w:rPr>
      </w:pPr>
      <w:hyperlink w:anchor="_Toc451341037" w:history="1">
        <w:r w:rsidR="00954055" w:rsidRPr="009B0E05">
          <w:rPr>
            <w:rStyle w:val="Hyperlink"/>
            <w:rFonts w:cs="Calibri"/>
          </w:rPr>
          <w:t>4.1.1.2</w:t>
        </w:r>
        <w:r w:rsidR="00954055">
          <w:rPr>
            <w:rFonts w:asciiTheme="minorHAnsi" w:eastAsiaTheme="minorEastAsia" w:hAnsiTheme="minorHAnsi"/>
            <w:color w:val="auto"/>
            <w:kern w:val="0"/>
            <w:szCs w:val="22"/>
          </w:rPr>
          <w:tab/>
        </w:r>
        <w:r w:rsidR="00954055" w:rsidRPr="009B0E05">
          <w:rPr>
            <w:rStyle w:val="Hyperlink"/>
            <w:rFonts w:cs="Calibri"/>
          </w:rPr>
          <w:t>Store Module Inputs to Local copies</w:t>
        </w:r>
        <w:r w:rsidR="00954055">
          <w:rPr>
            <w:webHidden/>
          </w:rPr>
          <w:tab/>
        </w:r>
        <w:r w:rsidR="00954055">
          <w:rPr>
            <w:webHidden/>
          </w:rPr>
          <w:fldChar w:fldCharType="begin"/>
        </w:r>
        <w:r w:rsidR="00954055">
          <w:rPr>
            <w:webHidden/>
          </w:rPr>
          <w:instrText xml:space="preserve"> PAGEREF _Toc451341037 \h </w:instrText>
        </w:r>
        <w:r w:rsidR="00954055">
          <w:rPr>
            <w:webHidden/>
          </w:rPr>
        </w:r>
        <w:r w:rsidR="00954055">
          <w:rPr>
            <w:webHidden/>
          </w:rPr>
          <w:fldChar w:fldCharType="separate"/>
        </w:r>
        <w:r w:rsidR="00954055">
          <w:rPr>
            <w:webHidden/>
          </w:rPr>
          <w:t>7</w:t>
        </w:r>
        <w:r w:rsidR="00954055">
          <w:rPr>
            <w:webHidden/>
          </w:rPr>
          <w:fldChar w:fldCharType="end"/>
        </w:r>
      </w:hyperlink>
    </w:p>
    <w:p w:rsidR="00954055" w:rsidRDefault="00992179">
      <w:pPr>
        <w:pStyle w:val="TOC2"/>
        <w:rPr>
          <w:rFonts w:asciiTheme="minorHAnsi" w:eastAsiaTheme="minorEastAsia" w:hAnsiTheme="minorHAnsi"/>
          <w:color w:val="auto"/>
          <w:kern w:val="0"/>
          <w:szCs w:val="22"/>
        </w:rPr>
      </w:pPr>
      <w:hyperlink w:anchor="_Toc451341038" w:history="1">
        <w:r w:rsidR="00954055" w:rsidRPr="009B0E05">
          <w:rPr>
            <w:rStyle w:val="Hyperlink"/>
            <w:rFonts w:cs="Calibri"/>
          </w:rPr>
          <w:t>4.1.1.3</w:t>
        </w:r>
        <w:r w:rsidR="00954055">
          <w:rPr>
            <w:rFonts w:asciiTheme="minorHAnsi" w:eastAsiaTheme="minorEastAsia" w:hAnsiTheme="minorHAnsi"/>
            <w:color w:val="auto"/>
            <w:kern w:val="0"/>
            <w:szCs w:val="22"/>
          </w:rPr>
          <w:tab/>
        </w:r>
        <w:r w:rsidR="00954055" w:rsidRPr="009B0E05">
          <w:rPr>
            <w:rStyle w:val="Hyperlink"/>
            <w:rFonts w:cs="Calibri"/>
          </w:rPr>
          <w:t>(Processing of function)………</w:t>
        </w:r>
        <w:r w:rsidR="00954055">
          <w:rPr>
            <w:webHidden/>
          </w:rPr>
          <w:tab/>
        </w:r>
        <w:r w:rsidR="00954055">
          <w:rPr>
            <w:webHidden/>
          </w:rPr>
          <w:fldChar w:fldCharType="begin"/>
        </w:r>
        <w:r w:rsidR="00954055">
          <w:rPr>
            <w:webHidden/>
          </w:rPr>
          <w:instrText xml:space="preserve"> PAGEREF _Toc451341038 \h </w:instrText>
        </w:r>
        <w:r w:rsidR="00954055">
          <w:rPr>
            <w:webHidden/>
          </w:rPr>
        </w:r>
        <w:r w:rsidR="00954055">
          <w:rPr>
            <w:webHidden/>
          </w:rPr>
          <w:fldChar w:fldCharType="separate"/>
        </w:r>
        <w:r w:rsidR="00954055">
          <w:rPr>
            <w:webHidden/>
          </w:rPr>
          <w:t>7</w:t>
        </w:r>
        <w:r w:rsidR="00954055">
          <w:rPr>
            <w:webHidden/>
          </w:rPr>
          <w:fldChar w:fldCharType="end"/>
        </w:r>
      </w:hyperlink>
    </w:p>
    <w:p w:rsidR="00954055" w:rsidRDefault="00992179">
      <w:pPr>
        <w:pStyle w:val="TOC2"/>
        <w:rPr>
          <w:rFonts w:asciiTheme="minorHAnsi" w:eastAsiaTheme="minorEastAsia" w:hAnsiTheme="minorHAnsi"/>
          <w:color w:val="auto"/>
          <w:kern w:val="0"/>
          <w:szCs w:val="22"/>
        </w:rPr>
      </w:pPr>
      <w:hyperlink w:anchor="_Toc451341039" w:history="1">
        <w:r w:rsidR="00954055" w:rsidRPr="009B0E05">
          <w:rPr>
            <w:rStyle w:val="Hyperlink"/>
            <w:rFonts w:cs="Calibri"/>
          </w:rPr>
          <w:t>4.1.1.4</w:t>
        </w:r>
        <w:r w:rsidR="00954055">
          <w:rPr>
            <w:rFonts w:asciiTheme="minorHAnsi" w:eastAsiaTheme="minorEastAsia" w:hAnsiTheme="minorHAnsi"/>
            <w:color w:val="auto"/>
            <w:kern w:val="0"/>
            <w:szCs w:val="22"/>
          </w:rPr>
          <w:tab/>
        </w:r>
        <w:r w:rsidR="00954055" w:rsidRPr="009B0E05">
          <w:rPr>
            <w:rStyle w:val="Hyperlink"/>
            <w:rFonts w:cs="Calibri"/>
          </w:rPr>
          <w:t>Store Local copy of outputs into Module Outputs</w:t>
        </w:r>
        <w:r w:rsidR="00954055">
          <w:rPr>
            <w:webHidden/>
          </w:rPr>
          <w:tab/>
        </w:r>
        <w:r w:rsidR="00954055">
          <w:rPr>
            <w:webHidden/>
          </w:rPr>
          <w:fldChar w:fldCharType="begin"/>
        </w:r>
        <w:r w:rsidR="00954055">
          <w:rPr>
            <w:webHidden/>
          </w:rPr>
          <w:instrText xml:space="preserve"> PAGEREF _Toc451341039 \h </w:instrText>
        </w:r>
        <w:r w:rsidR="00954055">
          <w:rPr>
            <w:webHidden/>
          </w:rPr>
        </w:r>
        <w:r w:rsidR="00954055">
          <w:rPr>
            <w:webHidden/>
          </w:rPr>
          <w:fldChar w:fldCharType="separate"/>
        </w:r>
        <w:r w:rsidR="00954055">
          <w:rPr>
            <w:webHidden/>
          </w:rPr>
          <w:t>7</w:t>
        </w:r>
        <w:r w:rsidR="00954055">
          <w:rPr>
            <w:webHidden/>
          </w:rPr>
          <w:fldChar w:fldCharType="end"/>
        </w:r>
      </w:hyperlink>
    </w:p>
    <w:p w:rsidR="00954055" w:rsidRDefault="00992179">
      <w:pPr>
        <w:pStyle w:val="TOC2"/>
        <w:rPr>
          <w:rFonts w:asciiTheme="minorHAnsi" w:eastAsiaTheme="minorEastAsia" w:hAnsiTheme="minorHAnsi"/>
          <w:color w:val="auto"/>
          <w:kern w:val="0"/>
          <w:szCs w:val="22"/>
        </w:rPr>
      </w:pPr>
      <w:hyperlink w:anchor="_Toc451341040" w:history="1">
        <w:r w:rsidR="00954055" w:rsidRPr="009B0E05">
          <w:rPr>
            <w:rStyle w:val="Hyperlink"/>
          </w:rPr>
          <w:t>4.2</w:t>
        </w:r>
        <w:r w:rsidR="00954055">
          <w:rPr>
            <w:rFonts w:asciiTheme="minorHAnsi" w:eastAsiaTheme="minorEastAsia" w:hAnsiTheme="minorHAnsi"/>
            <w:color w:val="auto"/>
            <w:kern w:val="0"/>
            <w:szCs w:val="22"/>
          </w:rPr>
          <w:tab/>
        </w:r>
        <w:r w:rsidR="00954055" w:rsidRPr="009B0E05">
          <w:rPr>
            <w:rStyle w:val="Hyperlink"/>
          </w:rPr>
          <w:t>Server Runables</w:t>
        </w:r>
        <w:r w:rsidR="00954055">
          <w:rPr>
            <w:webHidden/>
          </w:rPr>
          <w:tab/>
        </w:r>
        <w:r w:rsidR="00954055">
          <w:rPr>
            <w:webHidden/>
          </w:rPr>
          <w:fldChar w:fldCharType="begin"/>
        </w:r>
        <w:r w:rsidR="00954055">
          <w:rPr>
            <w:webHidden/>
          </w:rPr>
          <w:instrText xml:space="preserve"> PAGEREF _Toc451341040 \h </w:instrText>
        </w:r>
        <w:r w:rsidR="00954055">
          <w:rPr>
            <w:webHidden/>
          </w:rPr>
        </w:r>
        <w:r w:rsidR="00954055">
          <w:rPr>
            <w:webHidden/>
          </w:rPr>
          <w:fldChar w:fldCharType="separate"/>
        </w:r>
        <w:r w:rsidR="00954055">
          <w:rPr>
            <w:webHidden/>
          </w:rPr>
          <w:t>7</w:t>
        </w:r>
        <w:r w:rsidR="00954055">
          <w:rPr>
            <w:webHidden/>
          </w:rPr>
          <w:fldChar w:fldCharType="end"/>
        </w:r>
      </w:hyperlink>
    </w:p>
    <w:p w:rsidR="00954055" w:rsidRDefault="00992179">
      <w:pPr>
        <w:pStyle w:val="TOC2"/>
        <w:rPr>
          <w:rFonts w:asciiTheme="minorHAnsi" w:eastAsiaTheme="minorEastAsia" w:hAnsiTheme="minorHAnsi"/>
          <w:color w:val="auto"/>
          <w:kern w:val="0"/>
          <w:szCs w:val="22"/>
        </w:rPr>
      </w:pPr>
      <w:hyperlink w:anchor="_Toc451341041" w:history="1">
        <w:r w:rsidR="00954055" w:rsidRPr="009B0E05">
          <w:rPr>
            <w:rStyle w:val="Hyperlink"/>
            <w:rFonts w:cs="Calibri"/>
          </w:rPr>
          <w:t>4.3</w:t>
        </w:r>
        <w:r w:rsidR="00954055">
          <w:rPr>
            <w:rFonts w:asciiTheme="minorHAnsi" w:eastAsiaTheme="minorEastAsia" w:hAnsiTheme="minorHAnsi"/>
            <w:color w:val="auto"/>
            <w:kern w:val="0"/>
            <w:szCs w:val="22"/>
          </w:rPr>
          <w:tab/>
        </w:r>
        <w:r w:rsidR="00954055" w:rsidRPr="009B0E05">
          <w:rPr>
            <w:rStyle w:val="Hyperlink"/>
            <w:rFonts w:cs="Calibri"/>
          </w:rPr>
          <w:t>Interrupt Functions</w:t>
        </w:r>
        <w:r w:rsidR="00954055">
          <w:rPr>
            <w:webHidden/>
          </w:rPr>
          <w:tab/>
        </w:r>
        <w:r w:rsidR="00954055">
          <w:rPr>
            <w:webHidden/>
          </w:rPr>
          <w:fldChar w:fldCharType="begin"/>
        </w:r>
        <w:r w:rsidR="00954055">
          <w:rPr>
            <w:webHidden/>
          </w:rPr>
          <w:instrText xml:space="preserve"> PAGEREF _Toc451341041 \h </w:instrText>
        </w:r>
        <w:r w:rsidR="00954055">
          <w:rPr>
            <w:webHidden/>
          </w:rPr>
        </w:r>
        <w:r w:rsidR="00954055">
          <w:rPr>
            <w:webHidden/>
          </w:rPr>
          <w:fldChar w:fldCharType="separate"/>
        </w:r>
        <w:r w:rsidR="00954055">
          <w:rPr>
            <w:webHidden/>
          </w:rPr>
          <w:t>7</w:t>
        </w:r>
        <w:r w:rsidR="00954055">
          <w:rPr>
            <w:webHidden/>
          </w:rPr>
          <w:fldChar w:fldCharType="end"/>
        </w:r>
      </w:hyperlink>
    </w:p>
    <w:p w:rsidR="00954055" w:rsidRDefault="00992179">
      <w:pPr>
        <w:pStyle w:val="TOC2"/>
        <w:rPr>
          <w:rFonts w:asciiTheme="minorHAnsi" w:eastAsiaTheme="minorEastAsia" w:hAnsiTheme="minorHAnsi"/>
          <w:color w:val="auto"/>
          <w:kern w:val="0"/>
          <w:szCs w:val="22"/>
        </w:rPr>
      </w:pPr>
      <w:hyperlink w:anchor="_Toc451341042" w:history="1">
        <w:r w:rsidR="00954055" w:rsidRPr="009B0E05">
          <w:rPr>
            <w:rStyle w:val="Hyperlink"/>
            <w:rFonts w:cs="Calibri"/>
          </w:rPr>
          <w:t>4.4</w:t>
        </w:r>
        <w:r w:rsidR="00954055">
          <w:rPr>
            <w:rFonts w:asciiTheme="minorHAnsi" w:eastAsiaTheme="minorEastAsia" w:hAnsiTheme="minorHAnsi"/>
            <w:color w:val="auto"/>
            <w:kern w:val="0"/>
            <w:szCs w:val="22"/>
          </w:rPr>
          <w:tab/>
        </w:r>
        <w:r w:rsidR="00954055" w:rsidRPr="009B0E05">
          <w:rPr>
            <w:rStyle w:val="Hyperlink"/>
            <w:rFonts w:cs="Calibri"/>
          </w:rPr>
          <w:t>Module Internal (Local) Functions</w:t>
        </w:r>
        <w:r w:rsidR="00954055">
          <w:rPr>
            <w:webHidden/>
          </w:rPr>
          <w:tab/>
        </w:r>
        <w:r w:rsidR="00954055">
          <w:rPr>
            <w:webHidden/>
          </w:rPr>
          <w:fldChar w:fldCharType="begin"/>
        </w:r>
        <w:r w:rsidR="00954055">
          <w:rPr>
            <w:webHidden/>
          </w:rPr>
          <w:instrText xml:space="preserve"> PAGEREF _Toc451341042 \h </w:instrText>
        </w:r>
        <w:r w:rsidR="00954055">
          <w:rPr>
            <w:webHidden/>
          </w:rPr>
        </w:r>
        <w:r w:rsidR="00954055">
          <w:rPr>
            <w:webHidden/>
          </w:rPr>
          <w:fldChar w:fldCharType="separate"/>
        </w:r>
        <w:r w:rsidR="00954055">
          <w:rPr>
            <w:webHidden/>
          </w:rPr>
          <w:t>7</w:t>
        </w:r>
        <w:r w:rsidR="00954055">
          <w:rPr>
            <w:webHidden/>
          </w:rPr>
          <w:fldChar w:fldCharType="end"/>
        </w:r>
      </w:hyperlink>
    </w:p>
    <w:p w:rsidR="00954055" w:rsidRDefault="00992179">
      <w:pPr>
        <w:pStyle w:val="TOC2"/>
        <w:rPr>
          <w:rFonts w:asciiTheme="minorHAnsi" w:eastAsiaTheme="minorEastAsia" w:hAnsiTheme="minorHAnsi"/>
          <w:color w:val="auto"/>
          <w:kern w:val="0"/>
          <w:szCs w:val="22"/>
        </w:rPr>
      </w:pPr>
      <w:hyperlink w:anchor="_Toc451341043" w:history="1">
        <w:r w:rsidR="00954055" w:rsidRPr="009B0E05">
          <w:rPr>
            <w:rStyle w:val="Hyperlink"/>
            <w:rFonts w:cs="Calibri"/>
          </w:rPr>
          <w:t>4.5</w:t>
        </w:r>
        <w:r w:rsidR="00954055">
          <w:rPr>
            <w:rFonts w:asciiTheme="minorHAnsi" w:eastAsiaTheme="minorEastAsia" w:hAnsiTheme="minorHAnsi"/>
            <w:color w:val="auto"/>
            <w:kern w:val="0"/>
            <w:szCs w:val="22"/>
          </w:rPr>
          <w:tab/>
        </w:r>
        <w:r w:rsidR="00954055" w:rsidRPr="009B0E05">
          <w:rPr>
            <w:rStyle w:val="Hyperlink"/>
            <w:rFonts w:cs="Calibri"/>
          </w:rPr>
          <w:t>GLOBAL Function/Macro Definitions</w:t>
        </w:r>
        <w:r w:rsidR="00954055">
          <w:rPr>
            <w:webHidden/>
          </w:rPr>
          <w:tab/>
        </w:r>
        <w:r w:rsidR="00954055">
          <w:rPr>
            <w:webHidden/>
          </w:rPr>
          <w:fldChar w:fldCharType="begin"/>
        </w:r>
        <w:r w:rsidR="00954055">
          <w:rPr>
            <w:webHidden/>
          </w:rPr>
          <w:instrText xml:space="preserve"> PAGEREF _Toc451341043 \h </w:instrText>
        </w:r>
        <w:r w:rsidR="00954055">
          <w:rPr>
            <w:webHidden/>
          </w:rPr>
        </w:r>
        <w:r w:rsidR="00954055">
          <w:rPr>
            <w:webHidden/>
          </w:rPr>
          <w:fldChar w:fldCharType="separate"/>
        </w:r>
        <w:r w:rsidR="00954055">
          <w:rPr>
            <w:webHidden/>
          </w:rPr>
          <w:t>7</w:t>
        </w:r>
        <w:r w:rsidR="00954055">
          <w:rPr>
            <w:webHidden/>
          </w:rPr>
          <w:fldChar w:fldCharType="end"/>
        </w:r>
      </w:hyperlink>
    </w:p>
    <w:p w:rsidR="00954055" w:rsidRDefault="00992179">
      <w:pPr>
        <w:pStyle w:val="TOC1"/>
        <w:rPr>
          <w:rFonts w:eastAsiaTheme="minorEastAsia"/>
          <w:b w:val="0"/>
          <w:color w:val="auto"/>
          <w:kern w:val="0"/>
          <w:sz w:val="22"/>
          <w:szCs w:val="22"/>
          <w:lang w:val="en-US"/>
        </w:rPr>
      </w:pPr>
      <w:hyperlink w:anchor="_Toc451341044" w:history="1">
        <w:r w:rsidR="00954055" w:rsidRPr="009B0E05">
          <w:rPr>
            <w:rStyle w:val="Hyperlink"/>
            <w:rFonts w:ascii="Calibri" w:hAnsi="Calibri" w:cs="Calibri"/>
          </w:rPr>
          <w:t>5</w:t>
        </w:r>
        <w:r w:rsidR="00954055">
          <w:rPr>
            <w:rFonts w:eastAsiaTheme="minorEastAsia"/>
            <w:b w:val="0"/>
            <w:color w:val="auto"/>
            <w:kern w:val="0"/>
            <w:sz w:val="22"/>
            <w:szCs w:val="22"/>
            <w:lang w:val="en-US"/>
          </w:rPr>
          <w:tab/>
        </w:r>
        <w:r w:rsidR="00954055" w:rsidRPr="009B0E05">
          <w:rPr>
            <w:rStyle w:val="Hyperlink"/>
            <w:rFonts w:ascii="Calibri" w:hAnsi="Calibri"/>
          </w:rPr>
          <w:t>Known</w:t>
        </w:r>
        <w:r w:rsidR="00954055" w:rsidRPr="009B0E05">
          <w:rPr>
            <w:rStyle w:val="Hyperlink"/>
            <w:rFonts w:ascii="Calibri" w:hAnsi="Calibri" w:cs="Calibri"/>
          </w:rPr>
          <w:t xml:space="preserve"> Limitations with Design</w:t>
        </w:r>
        <w:r w:rsidR="00954055">
          <w:rPr>
            <w:webHidden/>
          </w:rPr>
          <w:tab/>
        </w:r>
        <w:r w:rsidR="00954055">
          <w:rPr>
            <w:webHidden/>
          </w:rPr>
          <w:fldChar w:fldCharType="begin"/>
        </w:r>
        <w:r w:rsidR="00954055">
          <w:rPr>
            <w:webHidden/>
          </w:rPr>
          <w:instrText xml:space="preserve"> PAGEREF _Toc451341044 \h </w:instrText>
        </w:r>
        <w:r w:rsidR="00954055">
          <w:rPr>
            <w:webHidden/>
          </w:rPr>
        </w:r>
        <w:r w:rsidR="00954055">
          <w:rPr>
            <w:webHidden/>
          </w:rPr>
          <w:fldChar w:fldCharType="separate"/>
        </w:r>
        <w:r w:rsidR="00954055">
          <w:rPr>
            <w:webHidden/>
          </w:rPr>
          <w:t>8</w:t>
        </w:r>
        <w:r w:rsidR="00954055">
          <w:rPr>
            <w:webHidden/>
          </w:rPr>
          <w:fldChar w:fldCharType="end"/>
        </w:r>
      </w:hyperlink>
    </w:p>
    <w:p w:rsidR="00954055" w:rsidRDefault="00992179">
      <w:pPr>
        <w:pStyle w:val="TOC1"/>
        <w:rPr>
          <w:rFonts w:eastAsiaTheme="minorEastAsia"/>
          <w:b w:val="0"/>
          <w:color w:val="auto"/>
          <w:kern w:val="0"/>
          <w:sz w:val="22"/>
          <w:szCs w:val="22"/>
          <w:lang w:val="en-US"/>
        </w:rPr>
      </w:pPr>
      <w:hyperlink w:anchor="_Toc451341045" w:history="1">
        <w:r w:rsidR="00954055" w:rsidRPr="009B0E05">
          <w:rPr>
            <w:rStyle w:val="Hyperlink"/>
            <w:rFonts w:ascii="Calibri" w:hAnsi="Calibri" w:cs="Calibri"/>
          </w:rPr>
          <w:t>6</w:t>
        </w:r>
        <w:r w:rsidR="00954055">
          <w:rPr>
            <w:rFonts w:eastAsiaTheme="minorEastAsia"/>
            <w:b w:val="0"/>
            <w:color w:val="auto"/>
            <w:kern w:val="0"/>
            <w:sz w:val="22"/>
            <w:szCs w:val="22"/>
            <w:lang w:val="en-US"/>
          </w:rPr>
          <w:tab/>
        </w:r>
        <w:r w:rsidR="00954055" w:rsidRPr="009B0E05">
          <w:rPr>
            <w:rStyle w:val="Hyperlink"/>
            <w:rFonts w:ascii="Calibri" w:hAnsi="Calibri" w:cs="Calibri"/>
          </w:rPr>
          <w:t>UNIT TEST CONSIDERATION</w:t>
        </w:r>
        <w:r w:rsidR="00954055">
          <w:rPr>
            <w:webHidden/>
          </w:rPr>
          <w:tab/>
        </w:r>
        <w:r w:rsidR="00954055">
          <w:rPr>
            <w:webHidden/>
          </w:rPr>
          <w:fldChar w:fldCharType="begin"/>
        </w:r>
        <w:r w:rsidR="00954055">
          <w:rPr>
            <w:webHidden/>
          </w:rPr>
          <w:instrText xml:space="preserve"> PAGEREF _Toc451341045 \h </w:instrText>
        </w:r>
        <w:r w:rsidR="00954055">
          <w:rPr>
            <w:webHidden/>
          </w:rPr>
        </w:r>
        <w:r w:rsidR="00954055">
          <w:rPr>
            <w:webHidden/>
          </w:rPr>
          <w:fldChar w:fldCharType="separate"/>
        </w:r>
        <w:r w:rsidR="00954055">
          <w:rPr>
            <w:webHidden/>
          </w:rPr>
          <w:t>9</w:t>
        </w:r>
        <w:r w:rsidR="00954055">
          <w:rPr>
            <w:webHidden/>
          </w:rPr>
          <w:fldChar w:fldCharType="end"/>
        </w:r>
      </w:hyperlink>
    </w:p>
    <w:p w:rsidR="00954055" w:rsidRDefault="00992179">
      <w:pPr>
        <w:pStyle w:val="TOC1"/>
        <w:tabs>
          <w:tab w:val="left" w:pos="1400"/>
        </w:tabs>
        <w:rPr>
          <w:rFonts w:eastAsiaTheme="minorEastAsia"/>
          <w:b w:val="0"/>
          <w:color w:val="auto"/>
          <w:kern w:val="0"/>
          <w:sz w:val="22"/>
          <w:szCs w:val="22"/>
          <w:lang w:val="en-US"/>
        </w:rPr>
      </w:pPr>
      <w:hyperlink w:anchor="_Toc451341046" w:history="1">
        <w:r w:rsidR="00954055" w:rsidRPr="009B0E05">
          <w:rPr>
            <w:rStyle w:val="Hyperlink"/>
          </w:rPr>
          <w:t>Appendix A</w:t>
        </w:r>
        <w:r w:rsidR="00954055">
          <w:rPr>
            <w:rFonts w:eastAsiaTheme="minorEastAsia"/>
            <w:b w:val="0"/>
            <w:color w:val="auto"/>
            <w:kern w:val="0"/>
            <w:sz w:val="22"/>
            <w:szCs w:val="22"/>
            <w:lang w:val="en-US"/>
          </w:rPr>
          <w:tab/>
        </w:r>
        <w:r w:rsidR="00954055" w:rsidRPr="009B0E05">
          <w:rPr>
            <w:rStyle w:val="Hyperlink"/>
          </w:rPr>
          <w:t>Abbreviations and Acronyms</w:t>
        </w:r>
        <w:r w:rsidR="00954055">
          <w:rPr>
            <w:webHidden/>
          </w:rPr>
          <w:tab/>
        </w:r>
        <w:r w:rsidR="00954055">
          <w:rPr>
            <w:webHidden/>
          </w:rPr>
          <w:fldChar w:fldCharType="begin"/>
        </w:r>
        <w:r w:rsidR="00954055">
          <w:rPr>
            <w:webHidden/>
          </w:rPr>
          <w:instrText xml:space="preserve"> PAGEREF _Toc451341046 \h </w:instrText>
        </w:r>
        <w:r w:rsidR="00954055">
          <w:rPr>
            <w:webHidden/>
          </w:rPr>
        </w:r>
        <w:r w:rsidR="00954055">
          <w:rPr>
            <w:webHidden/>
          </w:rPr>
          <w:fldChar w:fldCharType="separate"/>
        </w:r>
        <w:r w:rsidR="00954055">
          <w:rPr>
            <w:webHidden/>
          </w:rPr>
          <w:t>10</w:t>
        </w:r>
        <w:r w:rsidR="00954055">
          <w:rPr>
            <w:webHidden/>
          </w:rPr>
          <w:fldChar w:fldCharType="end"/>
        </w:r>
      </w:hyperlink>
    </w:p>
    <w:p w:rsidR="00954055" w:rsidRDefault="00992179">
      <w:pPr>
        <w:pStyle w:val="TOC1"/>
        <w:tabs>
          <w:tab w:val="left" w:pos="1400"/>
        </w:tabs>
        <w:rPr>
          <w:rFonts w:eastAsiaTheme="minorEastAsia"/>
          <w:b w:val="0"/>
          <w:color w:val="auto"/>
          <w:kern w:val="0"/>
          <w:sz w:val="22"/>
          <w:szCs w:val="22"/>
          <w:lang w:val="en-US"/>
        </w:rPr>
      </w:pPr>
      <w:hyperlink w:anchor="_Toc451341047" w:history="1">
        <w:r w:rsidR="00954055" w:rsidRPr="009B0E05">
          <w:rPr>
            <w:rStyle w:val="Hyperlink"/>
          </w:rPr>
          <w:t>Appendix B</w:t>
        </w:r>
        <w:r w:rsidR="00954055">
          <w:rPr>
            <w:rFonts w:eastAsiaTheme="minorEastAsia"/>
            <w:b w:val="0"/>
            <w:color w:val="auto"/>
            <w:kern w:val="0"/>
            <w:sz w:val="22"/>
            <w:szCs w:val="22"/>
            <w:lang w:val="en-US"/>
          </w:rPr>
          <w:tab/>
        </w:r>
        <w:r w:rsidR="00954055" w:rsidRPr="009B0E05">
          <w:rPr>
            <w:rStyle w:val="Hyperlink"/>
          </w:rPr>
          <w:t>Glossary</w:t>
        </w:r>
        <w:r w:rsidR="00954055">
          <w:rPr>
            <w:webHidden/>
          </w:rPr>
          <w:tab/>
        </w:r>
        <w:r w:rsidR="00954055">
          <w:rPr>
            <w:webHidden/>
          </w:rPr>
          <w:fldChar w:fldCharType="begin"/>
        </w:r>
        <w:r w:rsidR="00954055">
          <w:rPr>
            <w:webHidden/>
          </w:rPr>
          <w:instrText xml:space="preserve"> PAGEREF _Toc451341047 \h </w:instrText>
        </w:r>
        <w:r w:rsidR="00954055">
          <w:rPr>
            <w:webHidden/>
          </w:rPr>
        </w:r>
        <w:r w:rsidR="00954055">
          <w:rPr>
            <w:webHidden/>
          </w:rPr>
          <w:fldChar w:fldCharType="separate"/>
        </w:r>
        <w:r w:rsidR="00954055">
          <w:rPr>
            <w:webHidden/>
          </w:rPr>
          <w:t>11</w:t>
        </w:r>
        <w:r w:rsidR="00954055">
          <w:rPr>
            <w:webHidden/>
          </w:rPr>
          <w:fldChar w:fldCharType="end"/>
        </w:r>
      </w:hyperlink>
    </w:p>
    <w:p w:rsidR="00954055" w:rsidRDefault="00992179">
      <w:pPr>
        <w:pStyle w:val="TOC1"/>
        <w:tabs>
          <w:tab w:val="left" w:pos="1400"/>
        </w:tabs>
        <w:rPr>
          <w:rFonts w:eastAsiaTheme="minorEastAsia"/>
          <w:b w:val="0"/>
          <w:color w:val="auto"/>
          <w:kern w:val="0"/>
          <w:sz w:val="22"/>
          <w:szCs w:val="22"/>
          <w:lang w:val="en-US"/>
        </w:rPr>
      </w:pPr>
      <w:hyperlink w:anchor="_Toc451341048" w:history="1">
        <w:r w:rsidR="00954055" w:rsidRPr="009B0E05">
          <w:rPr>
            <w:rStyle w:val="Hyperlink"/>
          </w:rPr>
          <w:t>Appendix C</w:t>
        </w:r>
        <w:r w:rsidR="00954055">
          <w:rPr>
            <w:rFonts w:eastAsiaTheme="minorEastAsia"/>
            <w:b w:val="0"/>
            <w:color w:val="auto"/>
            <w:kern w:val="0"/>
            <w:sz w:val="22"/>
            <w:szCs w:val="22"/>
            <w:lang w:val="en-US"/>
          </w:rPr>
          <w:tab/>
        </w:r>
        <w:r w:rsidR="00954055" w:rsidRPr="009B0E05">
          <w:rPr>
            <w:rStyle w:val="Hyperlink"/>
          </w:rPr>
          <w:t>References</w:t>
        </w:r>
        <w:r w:rsidR="00954055">
          <w:rPr>
            <w:webHidden/>
          </w:rPr>
          <w:tab/>
        </w:r>
        <w:r w:rsidR="00954055">
          <w:rPr>
            <w:webHidden/>
          </w:rPr>
          <w:fldChar w:fldCharType="begin"/>
        </w:r>
        <w:r w:rsidR="00954055">
          <w:rPr>
            <w:webHidden/>
          </w:rPr>
          <w:instrText xml:space="preserve"> PAGEREF _Toc451341048 \h </w:instrText>
        </w:r>
        <w:r w:rsidR="00954055">
          <w:rPr>
            <w:webHidden/>
          </w:rPr>
        </w:r>
        <w:r w:rsidR="00954055">
          <w:rPr>
            <w:webHidden/>
          </w:rPr>
          <w:fldChar w:fldCharType="separate"/>
        </w:r>
        <w:r w:rsidR="00954055">
          <w:rPr>
            <w:webHidden/>
          </w:rPr>
          <w:t>12</w:t>
        </w:r>
        <w:r w:rsidR="00954055">
          <w:rPr>
            <w:webHidden/>
          </w:rPr>
          <w:fldChar w:fldCharType="end"/>
        </w:r>
      </w:hyperlink>
    </w:p>
    <w:p w:rsidR="00F95E33" w:rsidRPr="00A158C7" w:rsidRDefault="00E16D14" w:rsidP="008D5D1E">
      <w:pPr>
        <w:jc w:val="center"/>
      </w:pPr>
      <w:r>
        <w:rPr>
          <w:caps/>
        </w:rPr>
        <w:fldChar w:fldCharType="end"/>
      </w:r>
    </w:p>
    <w:p w:rsidR="00312179" w:rsidRDefault="00A514F8" w:rsidP="00F43F8E">
      <w:pPr>
        <w:pStyle w:val="Heading1"/>
        <w:rPr>
          <w:rFonts w:ascii="Calibri" w:hAnsi="Calibri" w:cs="Calibri"/>
        </w:rPr>
      </w:pPr>
      <w:bookmarkStart w:id="19" w:name="_Toc406065228"/>
      <w:bookmarkStart w:id="20" w:name="_Toc451341024"/>
      <w:bookmarkEnd w:id="4"/>
      <w:bookmarkEnd w:id="5"/>
      <w:bookmarkEnd w:id="6"/>
      <w:bookmarkEnd w:id="7"/>
      <w:bookmarkEnd w:id="8"/>
      <w:proofErr w:type="spellStart"/>
      <w:r>
        <w:rPr>
          <w:rFonts w:ascii="Calibri" w:hAnsi="Calibri" w:cs="Calibri"/>
        </w:rPr>
        <w:lastRenderedPageBreak/>
        <w:t>BattVltg</w:t>
      </w:r>
      <w:proofErr w:type="spellEnd"/>
      <w:r w:rsidR="00D229A6">
        <w:rPr>
          <w:rFonts w:ascii="Calibri" w:hAnsi="Calibri" w:cs="Calibri"/>
        </w:rPr>
        <w:t xml:space="preserve"> </w:t>
      </w:r>
      <w:r w:rsidR="00D229A6" w:rsidRPr="00AA38E8">
        <w:rPr>
          <w:rFonts w:ascii="Calibri" w:hAnsi="Calibri" w:cs="Calibri"/>
        </w:rPr>
        <w:t>High-Level Description</w:t>
      </w:r>
      <w:bookmarkEnd w:id="19"/>
      <w:bookmarkEnd w:id="20"/>
    </w:p>
    <w:p w:rsidR="00D229A6" w:rsidRDefault="00A514F8" w:rsidP="00D229A6">
      <w:pPr>
        <w:rPr>
          <w:rFonts w:cs="Calibri"/>
          <w:i/>
        </w:rPr>
      </w:pPr>
      <w:r>
        <w:rPr>
          <w:rFonts w:cs="Calibri"/>
          <w:i/>
        </w:rPr>
        <w:t>Refer FDD</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1" w:name="_Toc406065229"/>
      <w:bookmarkStart w:id="22" w:name="_Toc451341025"/>
      <w:r w:rsidRPr="00AA38E8">
        <w:rPr>
          <w:rFonts w:ascii="Calibri" w:hAnsi="Calibri" w:cs="Calibri"/>
        </w:rPr>
        <w:lastRenderedPageBreak/>
        <w:t>Design details of software module</w:t>
      </w:r>
      <w:bookmarkEnd w:id="21"/>
      <w:bookmarkEnd w:id="22"/>
    </w:p>
    <w:p w:rsidR="00D229A6" w:rsidRDefault="00D229A6" w:rsidP="00D229A6">
      <w:pPr>
        <w:pStyle w:val="Heading2"/>
        <w:rPr>
          <w:rFonts w:ascii="Calibri" w:hAnsi="Calibri" w:cs="Calibri"/>
        </w:rPr>
      </w:pPr>
      <w:bookmarkStart w:id="23" w:name="_Toc406065230"/>
      <w:bookmarkStart w:id="24" w:name="_Toc451341026"/>
      <w:r w:rsidRPr="00D229A6">
        <w:t>Graphical</w:t>
      </w:r>
      <w:r>
        <w:rPr>
          <w:rFonts w:ascii="Calibri" w:hAnsi="Calibri" w:cs="Calibri"/>
        </w:rPr>
        <w:t xml:space="preserve"> representation of </w:t>
      </w:r>
      <w:bookmarkEnd w:id="23"/>
      <w:proofErr w:type="spellStart"/>
      <w:r w:rsidR="00A514F8">
        <w:rPr>
          <w:rFonts w:ascii="Calibri" w:hAnsi="Calibri" w:cs="Calibri"/>
        </w:rPr>
        <w:t>BattVltg</w:t>
      </w:r>
      <w:bookmarkEnd w:id="24"/>
      <w:proofErr w:type="spellEnd"/>
    </w:p>
    <w:p w:rsidR="001872B0" w:rsidRPr="001872B0" w:rsidDel="00BF1F4B" w:rsidRDefault="00A514F8" w:rsidP="001872B0">
      <w:pPr>
        <w:rPr>
          <w:del w:id="25" w:author="Brionna Spencer" w:date="2017-09-27T15:07:00Z"/>
          <w:lang w:bidi="ar-SA"/>
        </w:rPr>
      </w:pPr>
      <w:del w:id="26" w:author="Brionna Spencer" w:date="2017-09-27T15:07:00Z">
        <w:r w:rsidDel="00BF1F4B">
          <w:rPr>
            <w:noProof/>
            <w:lang w:bidi="ar-SA"/>
          </w:rPr>
          <w:drawing>
            <wp:inline distT="0" distB="0" distL="0" distR="0">
              <wp:extent cx="2263336" cy="2011854"/>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263336" cy="2011854"/>
                      </a:xfrm>
                      <a:prstGeom prst="rect">
                        <a:avLst/>
                      </a:prstGeom>
                    </pic:spPr>
                  </pic:pic>
                </a:graphicData>
              </a:graphic>
            </wp:inline>
          </w:drawing>
        </w:r>
      </w:del>
      <w:ins w:id="27" w:author="Brionna Spencer" w:date="2017-09-27T15:07:00Z">
        <w:r w:rsidR="00BF1F4B">
          <w:rPr>
            <w:noProof/>
            <w:lang w:bidi="ar-SA"/>
          </w:rPr>
          <w:drawing>
            <wp:inline distT="0" distB="0" distL="0" distR="0">
              <wp:extent cx="2690093" cy="1828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2690093" cy="1828958"/>
                      </a:xfrm>
                      <a:prstGeom prst="rect">
                        <a:avLst/>
                      </a:prstGeom>
                    </pic:spPr>
                  </pic:pic>
                </a:graphicData>
              </a:graphic>
            </wp:inline>
          </w:drawing>
        </w:r>
      </w:ins>
    </w:p>
    <w:p w:rsidR="00D229A6" w:rsidRDefault="00D229A6" w:rsidP="00D229A6">
      <w:pPr>
        <w:pStyle w:val="Heading2"/>
        <w:rPr>
          <w:rFonts w:ascii="Calibri" w:hAnsi="Calibri" w:cs="Calibri"/>
        </w:rPr>
      </w:pPr>
      <w:bookmarkStart w:id="28" w:name="_Toc406065231"/>
      <w:bookmarkStart w:id="29" w:name="_Toc451341027"/>
      <w:r w:rsidRPr="002D6391">
        <w:rPr>
          <w:rFonts w:ascii="Calibri" w:hAnsi="Calibri" w:cs="Calibri"/>
        </w:rPr>
        <w:t>Data Flow Diagram</w:t>
      </w:r>
      <w:bookmarkEnd w:id="28"/>
      <w:bookmarkEnd w:id="29"/>
    </w:p>
    <w:p w:rsidR="005C0552" w:rsidRPr="005C0552" w:rsidRDefault="00283AE6" w:rsidP="005C0552">
      <w:pPr>
        <w:rPr>
          <w:lang w:bidi="ar-SA"/>
        </w:rPr>
      </w:pPr>
      <w:r>
        <w:rPr>
          <w:lang w:bidi="ar-SA"/>
        </w:rPr>
        <w:t>Refer FDD</w:t>
      </w:r>
    </w:p>
    <w:p w:rsidR="00D229A6" w:rsidRDefault="00AC4CD8" w:rsidP="00D229A6">
      <w:pPr>
        <w:pStyle w:val="Heading3"/>
        <w:tabs>
          <w:tab w:val="clear" w:pos="1017"/>
        </w:tabs>
        <w:ind w:left="562" w:hanging="562"/>
        <w:rPr>
          <w:rFonts w:ascii="Calibri" w:hAnsi="Calibri" w:cs="Calibri"/>
        </w:rPr>
      </w:pPr>
      <w:bookmarkStart w:id="30" w:name="_Toc375924736"/>
      <w:bookmarkStart w:id="31" w:name="_Toc406065232"/>
      <w:bookmarkStart w:id="32" w:name="_Toc451341028"/>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30"/>
      <w:bookmarkEnd w:id="31"/>
      <w:bookmarkEnd w:id="32"/>
    </w:p>
    <w:p w:rsidR="00A514F8" w:rsidRPr="00A514F8" w:rsidRDefault="00A514F8" w:rsidP="00A514F8">
      <w:pPr>
        <w:rPr>
          <w:lang w:bidi="ar-SA"/>
        </w:rPr>
      </w:pPr>
      <w:r w:rsidRPr="00A514F8">
        <w:rPr>
          <w:lang w:bidi="ar-SA"/>
        </w:rPr>
        <w:t>Refer FDD</w:t>
      </w:r>
    </w:p>
    <w:p w:rsidR="00D229A6" w:rsidRDefault="00AC4CD8" w:rsidP="00D229A6">
      <w:pPr>
        <w:pStyle w:val="Heading3"/>
        <w:ind w:left="562" w:hanging="562"/>
        <w:rPr>
          <w:rFonts w:ascii="Calibri" w:hAnsi="Calibri" w:cs="Calibri"/>
        </w:rPr>
      </w:pPr>
      <w:bookmarkStart w:id="33" w:name="_Toc375924737"/>
      <w:bookmarkStart w:id="34" w:name="_Toc406065233"/>
      <w:bookmarkStart w:id="35" w:name="_Toc451341029"/>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3"/>
      <w:bookmarkEnd w:id="34"/>
      <w:bookmarkEnd w:id="35"/>
    </w:p>
    <w:p w:rsidR="00A514F8" w:rsidRPr="00A514F8" w:rsidRDefault="00A514F8" w:rsidP="00A514F8">
      <w:pPr>
        <w:rPr>
          <w:lang w:bidi="ar-SA"/>
        </w:rPr>
      </w:pPr>
      <w:r w:rsidRPr="00A514F8">
        <w:rPr>
          <w:lang w:bidi="ar-SA"/>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36" w:name="_Toc338170479"/>
      <w:bookmarkStart w:id="37" w:name="_Toc375678228"/>
      <w:bookmarkStart w:id="38" w:name="_Toc418080062"/>
      <w:bookmarkStart w:id="39" w:name="_Toc421709912"/>
      <w:bookmarkStart w:id="40" w:name="_Toc451341030"/>
      <w:r w:rsidRPr="00AC4CD8">
        <w:rPr>
          <w:rFonts w:ascii="Calibri" w:hAnsi="Calibri" w:cs="Calibri"/>
        </w:rPr>
        <w:lastRenderedPageBreak/>
        <w:t>Constant Data Dictionary</w:t>
      </w:r>
      <w:bookmarkEnd w:id="36"/>
      <w:bookmarkEnd w:id="37"/>
      <w:bookmarkEnd w:id="38"/>
      <w:bookmarkEnd w:id="39"/>
      <w:bookmarkEnd w:id="40"/>
    </w:p>
    <w:p w:rsidR="00AC4CD8" w:rsidRPr="00DA5500" w:rsidRDefault="00AC4CD8" w:rsidP="00AC4CD8">
      <w:pPr>
        <w:pStyle w:val="Heading2"/>
        <w:spacing w:after="60"/>
        <w:rPr>
          <w:rFonts w:ascii="Calibri" w:hAnsi="Calibri"/>
        </w:rPr>
      </w:pPr>
      <w:bookmarkStart w:id="41" w:name="_Toc421011506"/>
      <w:bookmarkStart w:id="42" w:name="_Toc421786527"/>
      <w:bookmarkStart w:id="43" w:name="_Toc451341031"/>
      <w:bookmarkStart w:id="44" w:name="_Toc418080064"/>
      <w:r w:rsidRPr="00DA5500">
        <w:rPr>
          <w:rFonts w:ascii="Calibri" w:hAnsi="Calibri"/>
        </w:rPr>
        <w:t>Program (fixed) Constants</w:t>
      </w:r>
      <w:bookmarkEnd w:id="41"/>
      <w:bookmarkEnd w:id="42"/>
      <w:bookmarkEnd w:id="43"/>
    </w:p>
    <w:p w:rsidR="00AC4CD8" w:rsidRPr="00DA5500" w:rsidRDefault="00AC4CD8" w:rsidP="00AC4CD8">
      <w:pPr>
        <w:pStyle w:val="Heading3"/>
        <w:tabs>
          <w:tab w:val="clear" w:pos="1017"/>
          <w:tab w:val="num" w:pos="567"/>
        </w:tabs>
        <w:ind w:left="567"/>
        <w:rPr>
          <w:rFonts w:ascii="Calibri" w:hAnsi="Calibri"/>
        </w:rPr>
      </w:pPr>
      <w:bookmarkStart w:id="45" w:name="_Toc451341032"/>
      <w:bookmarkEnd w:id="44"/>
      <w:r w:rsidRPr="00DA5500">
        <w:rPr>
          <w:rFonts w:ascii="Calibri" w:hAnsi="Calibri"/>
        </w:rPr>
        <w:t>Embedded Constants</w:t>
      </w:r>
      <w:bookmarkEnd w:id="45"/>
    </w:p>
    <w:p w:rsidR="008F7D0B" w:rsidRPr="00DB3574" w:rsidRDefault="00AC4CD8" w:rsidP="008F7D0B">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64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225"/>
        <w:gridCol w:w="1385"/>
      </w:tblGrid>
      <w:tr w:rsidR="00336158" w:rsidRPr="00AA38E8" w:rsidTr="00336158">
        <w:tc>
          <w:tcPr>
            <w:tcW w:w="3888" w:type="dxa"/>
            <w:tcBorders>
              <w:top w:val="single" w:sz="6" w:space="0" w:color="auto"/>
              <w:left w:val="single" w:sz="6" w:space="0" w:color="auto"/>
              <w:bottom w:val="single" w:sz="6" w:space="0" w:color="auto"/>
              <w:right w:val="single" w:sz="6" w:space="0" w:color="auto"/>
            </w:tcBorders>
            <w:shd w:val="pct30" w:color="FFFF00" w:fill="FFFFFF"/>
            <w:vAlign w:val="center"/>
          </w:tcPr>
          <w:p w:rsidR="00336158" w:rsidRPr="00AA38E8" w:rsidRDefault="00336158" w:rsidP="00336158">
            <w:pPr>
              <w:spacing w:before="60"/>
              <w:jc w:val="center"/>
              <w:rPr>
                <w:rFonts w:cs="Calibri"/>
                <w:sz w:val="16"/>
                <w:szCs w:val="16"/>
              </w:rPr>
            </w:pPr>
            <w:bookmarkStart w:id="46" w:name="_Ref87065593"/>
            <w:bookmarkStart w:id="47" w:name="_Toc338170483"/>
            <w:bookmarkStart w:id="48" w:name="_Toc375678229"/>
            <w:bookmarkStart w:id="49" w:name="_Toc418080067"/>
            <w:bookmarkStart w:id="50" w:name="_Toc421786702"/>
            <w:r w:rsidRPr="00AA38E8">
              <w:rPr>
                <w:rFonts w:cs="Calibri"/>
                <w:sz w:val="16"/>
                <w:szCs w:val="16"/>
              </w:rPr>
              <w:t>Constant Name</w:t>
            </w:r>
          </w:p>
        </w:tc>
        <w:tc>
          <w:tcPr>
            <w:tcW w:w="1225" w:type="dxa"/>
            <w:tcBorders>
              <w:top w:val="single" w:sz="6" w:space="0" w:color="auto"/>
              <w:left w:val="single" w:sz="6" w:space="0" w:color="auto"/>
              <w:bottom w:val="single" w:sz="6" w:space="0" w:color="auto"/>
              <w:right w:val="single" w:sz="6" w:space="0" w:color="auto"/>
            </w:tcBorders>
            <w:shd w:val="pct30" w:color="FFFF00" w:fill="FFFFFF"/>
            <w:vAlign w:val="center"/>
          </w:tcPr>
          <w:p w:rsidR="00336158" w:rsidRPr="00AA38E8" w:rsidRDefault="00336158" w:rsidP="00336158">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vAlign w:val="center"/>
          </w:tcPr>
          <w:p w:rsidR="00336158" w:rsidRPr="00AA38E8" w:rsidRDefault="00336158" w:rsidP="00336158">
            <w:pPr>
              <w:spacing w:before="60"/>
              <w:jc w:val="center"/>
              <w:rPr>
                <w:rFonts w:cs="Calibri"/>
                <w:sz w:val="16"/>
                <w:szCs w:val="16"/>
              </w:rPr>
            </w:pPr>
            <w:r w:rsidRPr="00AA38E8">
              <w:rPr>
                <w:rFonts w:cs="Calibri"/>
                <w:sz w:val="16"/>
                <w:szCs w:val="16"/>
              </w:rPr>
              <w:t>Value</w:t>
            </w:r>
          </w:p>
        </w:tc>
      </w:tr>
      <w:tr w:rsidR="00946BA3" w:rsidRPr="00AA38E8" w:rsidDel="00524148" w:rsidTr="00336158">
        <w:trPr>
          <w:del w:id="51" w:author="Brionna Spencer" w:date="2017-09-25T17:24:00Z"/>
        </w:trPr>
        <w:tc>
          <w:tcPr>
            <w:tcW w:w="3888" w:type="dxa"/>
            <w:tcBorders>
              <w:top w:val="single" w:sz="6" w:space="0" w:color="auto"/>
              <w:left w:val="single" w:sz="6" w:space="0" w:color="auto"/>
              <w:bottom w:val="single" w:sz="6" w:space="0" w:color="auto"/>
              <w:right w:val="single" w:sz="6" w:space="0" w:color="auto"/>
            </w:tcBorders>
            <w:vAlign w:val="center"/>
          </w:tcPr>
          <w:p w:rsidR="00946BA3" w:rsidRPr="00336158" w:rsidDel="00524148" w:rsidRDefault="00A514F8" w:rsidP="001C4FDC">
            <w:pPr>
              <w:spacing w:before="60"/>
              <w:jc w:val="center"/>
              <w:rPr>
                <w:del w:id="52" w:author="Brionna Spencer" w:date="2017-09-25T17:24:00Z"/>
                <w:rFonts w:cs="Calibri"/>
                <w:sz w:val="16"/>
                <w:szCs w:val="16"/>
              </w:rPr>
            </w:pPr>
            <w:del w:id="53" w:author="Brionna Spencer" w:date="2017-09-25T17:24:00Z">
              <w:r w:rsidDel="00524148">
                <w:rPr>
                  <w:rFonts w:cs="Calibri"/>
                  <w:sz w:val="16"/>
                  <w:szCs w:val="16"/>
                </w:rPr>
                <w:delText>BATTVLTGNOCORRLN</w:delText>
              </w:r>
            </w:del>
          </w:p>
        </w:tc>
        <w:tc>
          <w:tcPr>
            <w:tcW w:w="1225" w:type="dxa"/>
            <w:tcBorders>
              <w:top w:val="single" w:sz="6" w:space="0" w:color="auto"/>
              <w:left w:val="single" w:sz="6" w:space="0" w:color="auto"/>
              <w:bottom w:val="single" w:sz="6" w:space="0" w:color="auto"/>
              <w:right w:val="single" w:sz="6" w:space="0" w:color="auto"/>
            </w:tcBorders>
            <w:vAlign w:val="center"/>
          </w:tcPr>
          <w:p w:rsidR="00946BA3" w:rsidDel="00524148" w:rsidRDefault="00946BA3" w:rsidP="00336158">
            <w:pPr>
              <w:spacing w:before="60"/>
              <w:jc w:val="center"/>
              <w:rPr>
                <w:del w:id="54" w:author="Brionna Spencer" w:date="2017-09-25T17:24:00Z"/>
                <w:rFonts w:cs="Calibri"/>
                <w:sz w:val="16"/>
                <w:szCs w:val="16"/>
              </w:rPr>
            </w:pPr>
            <w:del w:id="55" w:author="Brionna Spencer" w:date="2017-09-25T17:24:00Z">
              <w:r w:rsidDel="00524148">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vAlign w:val="center"/>
          </w:tcPr>
          <w:p w:rsidR="00946BA3" w:rsidDel="00524148" w:rsidRDefault="00A514F8" w:rsidP="00336158">
            <w:pPr>
              <w:spacing w:before="60"/>
              <w:jc w:val="center"/>
              <w:rPr>
                <w:del w:id="56" w:author="Brionna Spencer" w:date="2017-09-25T17:24:00Z"/>
                <w:rFonts w:cs="Calibri"/>
                <w:sz w:val="16"/>
                <w:szCs w:val="16"/>
              </w:rPr>
            </w:pPr>
            <w:del w:id="57" w:author="Brionna Spencer" w:date="2017-09-25T17:24:00Z">
              <w:r w:rsidDel="00524148">
                <w:rPr>
                  <w:rFonts w:cs="Calibri"/>
                  <w:sz w:val="16"/>
                  <w:szCs w:val="16"/>
                </w:rPr>
                <w:delText>0</w:delText>
              </w:r>
            </w:del>
          </w:p>
        </w:tc>
      </w:tr>
      <w:tr w:rsidR="00A514F8" w:rsidRPr="00AA38E8" w:rsidDel="00524148" w:rsidTr="00336158">
        <w:trPr>
          <w:del w:id="58" w:author="Brionna Spencer" w:date="2017-09-25T17:24:00Z"/>
        </w:trPr>
        <w:tc>
          <w:tcPr>
            <w:tcW w:w="3888" w:type="dxa"/>
            <w:tcBorders>
              <w:top w:val="single" w:sz="6" w:space="0" w:color="auto"/>
              <w:left w:val="single" w:sz="6" w:space="0" w:color="auto"/>
              <w:bottom w:val="single" w:sz="6" w:space="0" w:color="auto"/>
              <w:right w:val="single" w:sz="6" w:space="0" w:color="auto"/>
            </w:tcBorders>
            <w:vAlign w:val="center"/>
          </w:tcPr>
          <w:p w:rsidR="00A514F8" w:rsidDel="00524148" w:rsidRDefault="00A514F8" w:rsidP="001C4FDC">
            <w:pPr>
              <w:spacing w:before="60"/>
              <w:jc w:val="center"/>
              <w:rPr>
                <w:del w:id="59" w:author="Brionna Spencer" w:date="2017-09-25T17:24:00Z"/>
                <w:rFonts w:cs="Calibri"/>
                <w:sz w:val="16"/>
                <w:szCs w:val="16"/>
              </w:rPr>
            </w:pPr>
            <w:del w:id="60" w:author="Brionna Spencer" w:date="2017-09-25T17:24:00Z">
              <w:r w:rsidDel="00524148">
                <w:rPr>
                  <w:rFonts w:cs="Calibri"/>
                  <w:sz w:val="16"/>
                  <w:szCs w:val="16"/>
                </w:rPr>
                <w:delText>BATTVLTGCORRLNSTS1</w:delText>
              </w:r>
            </w:del>
          </w:p>
        </w:tc>
        <w:tc>
          <w:tcPr>
            <w:tcW w:w="1225" w:type="dxa"/>
            <w:tcBorders>
              <w:top w:val="single" w:sz="6" w:space="0" w:color="auto"/>
              <w:left w:val="single" w:sz="6" w:space="0" w:color="auto"/>
              <w:bottom w:val="single" w:sz="6" w:space="0" w:color="auto"/>
              <w:right w:val="single" w:sz="6" w:space="0" w:color="auto"/>
            </w:tcBorders>
            <w:vAlign w:val="center"/>
          </w:tcPr>
          <w:p w:rsidR="00A514F8" w:rsidDel="00524148" w:rsidRDefault="00A514F8" w:rsidP="00336158">
            <w:pPr>
              <w:spacing w:before="60"/>
              <w:jc w:val="center"/>
              <w:rPr>
                <w:del w:id="61" w:author="Brionna Spencer" w:date="2017-09-25T17:24:00Z"/>
                <w:rFonts w:cs="Calibri"/>
                <w:sz w:val="16"/>
                <w:szCs w:val="16"/>
              </w:rPr>
            </w:pPr>
            <w:del w:id="62" w:author="Brionna Spencer" w:date="2017-09-25T17:24:00Z">
              <w:r w:rsidDel="00524148">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vAlign w:val="center"/>
          </w:tcPr>
          <w:p w:rsidR="00A514F8" w:rsidDel="00524148" w:rsidRDefault="00A514F8" w:rsidP="00336158">
            <w:pPr>
              <w:spacing w:before="60"/>
              <w:jc w:val="center"/>
              <w:rPr>
                <w:del w:id="63" w:author="Brionna Spencer" w:date="2017-09-25T17:24:00Z"/>
                <w:rFonts w:cs="Calibri"/>
                <w:sz w:val="16"/>
                <w:szCs w:val="16"/>
              </w:rPr>
            </w:pPr>
            <w:del w:id="64" w:author="Brionna Spencer" w:date="2017-09-25T17:24:00Z">
              <w:r w:rsidDel="00524148">
                <w:rPr>
                  <w:rFonts w:cs="Calibri"/>
                  <w:sz w:val="16"/>
                  <w:szCs w:val="16"/>
                </w:rPr>
                <w:delText>1</w:delText>
              </w:r>
            </w:del>
          </w:p>
        </w:tc>
      </w:tr>
      <w:tr w:rsidR="00A514F8" w:rsidRPr="00AA38E8" w:rsidDel="00524148" w:rsidTr="00336158">
        <w:trPr>
          <w:del w:id="65" w:author="Brionna Spencer" w:date="2017-09-25T17:24:00Z"/>
        </w:trPr>
        <w:tc>
          <w:tcPr>
            <w:tcW w:w="3888" w:type="dxa"/>
            <w:tcBorders>
              <w:top w:val="single" w:sz="6" w:space="0" w:color="auto"/>
              <w:left w:val="single" w:sz="6" w:space="0" w:color="auto"/>
              <w:bottom w:val="single" w:sz="6" w:space="0" w:color="auto"/>
              <w:right w:val="single" w:sz="6" w:space="0" w:color="auto"/>
            </w:tcBorders>
            <w:vAlign w:val="center"/>
          </w:tcPr>
          <w:p w:rsidR="00A514F8" w:rsidDel="00524148" w:rsidRDefault="00A514F8" w:rsidP="001C4FDC">
            <w:pPr>
              <w:spacing w:before="60"/>
              <w:jc w:val="center"/>
              <w:rPr>
                <w:del w:id="66" w:author="Brionna Spencer" w:date="2017-09-25T17:24:00Z"/>
                <w:rFonts w:cs="Calibri"/>
                <w:sz w:val="16"/>
                <w:szCs w:val="16"/>
              </w:rPr>
            </w:pPr>
            <w:del w:id="67" w:author="Brionna Spencer" w:date="2017-09-25T17:24:00Z">
              <w:r w:rsidDel="00524148">
                <w:rPr>
                  <w:rFonts w:cs="Calibri"/>
                  <w:sz w:val="16"/>
                  <w:szCs w:val="16"/>
                </w:rPr>
                <w:delText>BATTVLTGCORRLNSTS2</w:delText>
              </w:r>
            </w:del>
          </w:p>
        </w:tc>
        <w:tc>
          <w:tcPr>
            <w:tcW w:w="1225" w:type="dxa"/>
            <w:tcBorders>
              <w:top w:val="single" w:sz="6" w:space="0" w:color="auto"/>
              <w:left w:val="single" w:sz="6" w:space="0" w:color="auto"/>
              <w:bottom w:val="single" w:sz="6" w:space="0" w:color="auto"/>
              <w:right w:val="single" w:sz="6" w:space="0" w:color="auto"/>
            </w:tcBorders>
            <w:vAlign w:val="center"/>
          </w:tcPr>
          <w:p w:rsidR="00A514F8" w:rsidDel="00524148" w:rsidRDefault="00A514F8" w:rsidP="00336158">
            <w:pPr>
              <w:spacing w:before="60"/>
              <w:jc w:val="center"/>
              <w:rPr>
                <w:del w:id="68" w:author="Brionna Spencer" w:date="2017-09-25T17:24:00Z"/>
                <w:rFonts w:cs="Calibri"/>
                <w:sz w:val="16"/>
                <w:szCs w:val="16"/>
              </w:rPr>
            </w:pPr>
            <w:del w:id="69" w:author="Brionna Spencer" w:date="2017-09-25T17:24:00Z">
              <w:r w:rsidDel="00524148">
                <w:rPr>
                  <w:rFonts w:cs="Calibri"/>
                  <w:sz w:val="16"/>
                  <w:szCs w:val="16"/>
                </w:rPr>
                <w:delText>CNT</w:delText>
              </w:r>
            </w:del>
          </w:p>
        </w:tc>
        <w:tc>
          <w:tcPr>
            <w:tcW w:w="1385" w:type="dxa"/>
            <w:tcBorders>
              <w:top w:val="single" w:sz="6" w:space="0" w:color="auto"/>
              <w:left w:val="single" w:sz="6" w:space="0" w:color="auto"/>
              <w:bottom w:val="single" w:sz="6" w:space="0" w:color="auto"/>
              <w:right w:val="single" w:sz="6" w:space="0" w:color="auto"/>
            </w:tcBorders>
            <w:vAlign w:val="center"/>
          </w:tcPr>
          <w:p w:rsidR="00A514F8" w:rsidDel="00524148" w:rsidRDefault="00A514F8" w:rsidP="00336158">
            <w:pPr>
              <w:spacing w:before="60"/>
              <w:jc w:val="center"/>
              <w:rPr>
                <w:del w:id="70" w:author="Brionna Spencer" w:date="2017-09-25T17:24:00Z"/>
                <w:rFonts w:cs="Calibri"/>
                <w:sz w:val="16"/>
                <w:szCs w:val="16"/>
              </w:rPr>
            </w:pPr>
            <w:del w:id="71" w:author="Brionna Spencer" w:date="2017-09-25T17:24:00Z">
              <w:r w:rsidDel="00524148">
                <w:rPr>
                  <w:rFonts w:cs="Calibri"/>
                  <w:sz w:val="16"/>
                  <w:szCs w:val="16"/>
                </w:rPr>
                <w:delText>2</w:delText>
              </w:r>
            </w:del>
          </w:p>
        </w:tc>
      </w:tr>
      <w:tr w:rsidR="008F7D0B" w:rsidRPr="00AA38E8" w:rsidTr="00336158">
        <w:tc>
          <w:tcPr>
            <w:tcW w:w="3888" w:type="dxa"/>
            <w:tcBorders>
              <w:top w:val="single" w:sz="6" w:space="0" w:color="auto"/>
              <w:left w:val="single" w:sz="6" w:space="0" w:color="auto"/>
              <w:bottom w:val="single" w:sz="6" w:space="0" w:color="auto"/>
              <w:right w:val="single" w:sz="6" w:space="0" w:color="auto"/>
            </w:tcBorders>
            <w:vAlign w:val="center"/>
          </w:tcPr>
          <w:p w:rsidR="008F7D0B" w:rsidRDefault="008F7D0B" w:rsidP="001C4FDC">
            <w:pPr>
              <w:spacing w:before="60"/>
              <w:jc w:val="center"/>
              <w:rPr>
                <w:rFonts w:cs="Calibri"/>
                <w:sz w:val="16"/>
                <w:szCs w:val="16"/>
              </w:rPr>
            </w:pPr>
            <w:r>
              <w:rPr>
                <w:rFonts w:cs="Calibri"/>
                <w:sz w:val="16"/>
                <w:szCs w:val="16"/>
              </w:rPr>
              <w:t>Refer .m file for other constants</w:t>
            </w:r>
          </w:p>
        </w:tc>
        <w:tc>
          <w:tcPr>
            <w:tcW w:w="1225" w:type="dxa"/>
            <w:tcBorders>
              <w:top w:val="single" w:sz="6" w:space="0" w:color="auto"/>
              <w:left w:val="single" w:sz="6" w:space="0" w:color="auto"/>
              <w:bottom w:val="single" w:sz="6" w:space="0" w:color="auto"/>
              <w:right w:val="single" w:sz="6" w:space="0" w:color="auto"/>
            </w:tcBorders>
            <w:vAlign w:val="center"/>
          </w:tcPr>
          <w:p w:rsidR="008F7D0B" w:rsidRDefault="008F7D0B" w:rsidP="00336158">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vAlign w:val="center"/>
          </w:tcPr>
          <w:p w:rsidR="008F7D0B" w:rsidRDefault="008F7D0B" w:rsidP="00336158">
            <w:pPr>
              <w:spacing w:before="60"/>
              <w:jc w:val="center"/>
              <w:rPr>
                <w:rFonts w:cs="Calibri"/>
                <w:sz w:val="16"/>
                <w:szCs w:val="16"/>
              </w:rPr>
            </w:pPr>
          </w:p>
        </w:tc>
      </w:tr>
    </w:tbl>
    <w:p w:rsidR="00AC4CD8" w:rsidRPr="00DA5500" w:rsidRDefault="00AC4CD8" w:rsidP="00AC4CD8">
      <w:pPr>
        <w:pStyle w:val="Heading1"/>
        <w:ind w:left="562" w:hanging="562"/>
        <w:rPr>
          <w:rFonts w:ascii="Calibri" w:hAnsi="Calibri" w:cs="Calibri"/>
        </w:rPr>
      </w:pPr>
      <w:bookmarkStart w:id="72" w:name="_Toc45134103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6"/>
      <w:bookmarkEnd w:id="47"/>
      <w:bookmarkEnd w:id="48"/>
      <w:bookmarkEnd w:id="49"/>
      <w:bookmarkEnd w:id="50"/>
      <w:bookmarkEnd w:id="72"/>
    </w:p>
    <w:p w:rsidR="002B094F" w:rsidRPr="00987B4A" w:rsidRDefault="002B094F" w:rsidP="00007584">
      <w:pPr>
        <w:pStyle w:val="Heading2"/>
        <w:spacing w:after="60"/>
        <w:rPr>
          <w:rFonts w:ascii="Calibri" w:hAnsi="Calibri"/>
        </w:rPr>
      </w:pPr>
      <w:bookmarkStart w:id="73" w:name="_Toc338170484"/>
      <w:bookmarkStart w:id="74" w:name="_Toc418080068"/>
      <w:bookmarkStart w:id="75" w:name="_Toc421709916"/>
      <w:bookmarkStart w:id="76" w:name="_Toc451341034"/>
      <w:r w:rsidRPr="00007584">
        <w:rPr>
          <w:rFonts w:ascii="Calibri" w:hAnsi="Calibri"/>
        </w:rPr>
        <w:t>Sub</w:t>
      </w:r>
      <w:r w:rsidRPr="00987B4A">
        <w:rPr>
          <w:rFonts w:ascii="Calibri" w:hAnsi="Calibri"/>
        </w:rPr>
        <w:t>-Module Functions</w:t>
      </w:r>
      <w:bookmarkEnd w:id="73"/>
      <w:bookmarkEnd w:id="74"/>
      <w:bookmarkEnd w:id="75"/>
      <w:bookmarkEnd w:id="76"/>
    </w:p>
    <w:p w:rsidR="002B094F" w:rsidRPr="0048012A" w:rsidDel="00692EDE" w:rsidRDefault="00BD2498" w:rsidP="002B094F">
      <w:pPr>
        <w:pStyle w:val="BodyText"/>
        <w:rPr>
          <w:del w:id="77" w:author="Brionna Spencer" w:date="2017-09-27T15:08:00Z"/>
          <w:rFonts w:ascii="Calibri" w:hAnsi="Calibri" w:cs="Calibri"/>
          <w:sz w:val="20"/>
        </w:rPr>
      </w:pPr>
      <w:del w:id="78" w:author="Brionna Spencer" w:date="2017-09-27T15:08:00Z">
        <w:r w:rsidRPr="0048012A" w:rsidDel="00692EDE">
          <w:rPr>
            <w:rFonts w:ascii="Calibri" w:hAnsi="Calibri" w:cs="Calibri"/>
            <w:sz w:val="20"/>
          </w:rPr>
          <w:delText>The sub-module functions are grouped based on similar functionality that needs to be executed in a given “State” of the system (refer States and Modes).  For a given module, the MDD will identify the type and number of sub-modules required.  The sub-module types are described below.</w:delText>
        </w:r>
        <w:bookmarkStart w:id="79" w:name="_GoBack"/>
        <w:bookmarkEnd w:id="79"/>
      </w:del>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80" w:name="_Toc421011518"/>
      <w:bookmarkStart w:id="81" w:name="_Toc451341035"/>
      <w:r w:rsidRPr="00AA38E8">
        <w:rPr>
          <w:rFonts w:ascii="Calibri" w:hAnsi="Calibri" w:cs="Calibri"/>
        </w:rPr>
        <w:t xml:space="preserve">Per: </w:t>
      </w:r>
      <w:r w:rsidR="000D4A05">
        <w:rPr>
          <w:rFonts w:ascii="Calibri" w:hAnsi="Calibri" w:cs="Calibri"/>
        </w:rPr>
        <w:t>BattVltg</w:t>
      </w:r>
      <w:r w:rsidRPr="00AA38E8">
        <w:rPr>
          <w:rFonts w:ascii="Calibri" w:hAnsi="Calibri" w:cs="Calibri"/>
        </w:rPr>
        <w:t>Per</w:t>
      </w:r>
      <w:bookmarkEnd w:id="80"/>
      <w:r w:rsidR="001872B0">
        <w:rPr>
          <w:rFonts w:ascii="Calibri" w:hAnsi="Calibri" w:cs="Calibri"/>
        </w:rPr>
        <w:t>1</w:t>
      </w:r>
      <w:bookmarkEnd w:id="81"/>
    </w:p>
    <w:p w:rsidR="00DB3C1D" w:rsidRPr="00AA38E8" w:rsidRDefault="00DB3C1D" w:rsidP="00DB3C1D">
      <w:pPr>
        <w:pStyle w:val="Heading2"/>
        <w:numPr>
          <w:ilvl w:val="3"/>
          <w:numId w:val="11"/>
        </w:numPr>
        <w:spacing w:after="60"/>
        <w:rPr>
          <w:rFonts w:ascii="Calibri" w:hAnsi="Calibri" w:cs="Calibri"/>
        </w:rPr>
      </w:pPr>
      <w:bookmarkStart w:id="82" w:name="_Toc421011519"/>
      <w:bookmarkStart w:id="83" w:name="_Toc451341036"/>
      <w:r w:rsidRPr="00AA38E8">
        <w:rPr>
          <w:rFonts w:ascii="Calibri" w:hAnsi="Calibri" w:cs="Calibri"/>
        </w:rPr>
        <w:t>Design Rationale</w:t>
      </w:r>
      <w:bookmarkEnd w:id="82"/>
      <w:bookmarkEnd w:id="83"/>
    </w:p>
    <w:p w:rsidR="004C008A" w:rsidRPr="00B85924" w:rsidRDefault="005428D8" w:rsidP="004C008A">
      <w:pPr>
        <w:rPr>
          <w:lang w:bidi="ar-SA"/>
        </w:rPr>
      </w:pPr>
      <w:bookmarkStart w:id="84" w:name="_Toc421011520"/>
      <w:r>
        <w:rPr>
          <w:lang w:bidi="ar-SA"/>
        </w:rPr>
        <w:t>Refer FDD</w:t>
      </w:r>
    </w:p>
    <w:p w:rsidR="00DB3C1D" w:rsidRPr="00AA38E8" w:rsidRDefault="00DB3C1D" w:rsidP="00DB3C1D">
      <w:pPr>
        <w:pStyle w:val="Heading2"/>
        <w:numPr>
          <w:ilvl w:val="3"/>
          <w:numId w:val="11"/>
        </w:numPr>
        <w:spacing w:after="60"/>
        <w:rPr>
          <w:rFonts w:ascii="Calibri" w:hAnsi="Calibri" w:cs="Calibri"/>
        </w:rPr>
      </w:pPr>
      <w:bookmarkStart w:id="85" w:name="_Toc451341037"/>
      <w:r w:rsidRPr="00AA38E8">
        <w:rPr>
          <w:rFonts w:ascii="Calibri" w:hAnsi="Calibri" w:cs="Calibri"/>
        </w:rPr>
        <w:t>Store Module Inputs to Local copies</w:t>
      </w:r>
      <w:bookmarkEnd w:id="84"/>
      <w:bookmarkEnd w:id="85"/>
    </w:p>
    <w:p w:rsidR="00DB3C1D" w:rsidRPr="00AA38E8" w:rsidRDefault="004C008A" w:rsidP="00DB3C1D">
      <w:pPr>
        <w:pStyle w:val="Heading2"/>
        <w:numPr>
          <w:ilvl w:val="3"/>
          <w:numId w:val="11"/>
        </w:numPr>
        <w:spacing w:after="60"/>
        <w:rPr>
          <w:rFonts w:ascii="Calibri" w:hAnsi="Calibri" w:cs="Calibri"/>
        </w:rPr>
      </w:pPr>
      <w:bookmarkStart w:id="86" w:name="_Toc421011521"/>
      <w:r w:rsidRPr="00AA38E8">
        <w:rPr>
          <w:rFonts w:ascii="Calibri" w:hAnsi="Calibri" w:cs="Calibri"/>
        </w:rPr>
        <w:t xml:space="preserve"> </w:t>
      </w:r>
      <w:bookmarkStart w:id="87" w:name="_Toc451341038"/>
      <w:r w:rsidR="00DB3C1D" w:rsidRPr="00AA38E8">
        <w:rPr>
          <w:rFonts w:ascii="Calibri" w:hAnsi="Calibri" w:cs="Calibri"/>
        </w:rPr>
        <w:t xml:space="preserve">(Processing of </w:t>
      </w:r>
      <w:proofErr w:type="gramStart"/>
      <w:r w:rsidR="00DB3C1D" w:rsidRPr="00AA38E8">
        <w:rPr>
          <w:rFonts w:ascii="Calibri" w:hAnsi="Calibri" w:cs="Calibri"/>
        </w:rPr>
        <w:t>function)…</w:t>
      </w:r>
      <w:proofErr w:type="gramEnd"/>
      <w:r w:rsidR="00DB3C1D" w:rsidRPr="00AA38E8">
        <w:rPr>
          <w:rFonts w:ascii="Calibri" w:hAnsi="Calibri" w:cs="Calibri"/>
        </w:rPr>
        <w:t>……</w:t>
      </w:r>
      <w:bookmarkEnd w:id="86"/>
      <w:bookmarkEnd w:id="87"/>
    </w:p>
    <w:p w:rsidR="00DB3C1D" w:rsidRPr="00AA38E8" w:rsidRDefault="00DB3C1D" w:rsidP="00DB3C1D">
      <w:pPr>
        <w:pStyle w:val="Heading2"/>
        <w:numPr>
          <w:ilvl w:val="3"/>
          <w:numId w:val="11"/>
        </w:numPr>
        <w:spacing w:after="60"/>
        <w:rPr>
          <w:rFonts w:ascii="Calibri" w:hAnsi="Calibri" w:cs="Calibri"/>
        </w:rPr>
      </w:pPr>
      <w:bookmarkStart w:id="88" w:name="_Toc421011522"/>
      <w:bookmarkStart w:id="89" w:name="_Toc451341039"/>
      <w:r w:rsidRPr="00AA38E8">
        <w:rPr>
          <w:rFonts w:ascii="Calibri" w:hAnsi="Calibri" w:cs="Calibri"/>
        </w:rPr>
        <w:t>Store Local copy of outputs into Module Outputs</w:t>
      </w:r>
      <w:bookmarkEnd w:id="88"/>
      <w:bookmarkEnd w:id="89"/>
    </w:p>
    <w:p w:rsidR="002B094F" w:rsidRDefault="008C6874" w:rsidP="008C6874">
      <w:pPr>
        <w:pStyle w:val="Heading2"/>
        <w:spacing w:after="60"/>
        <w:rPr>
          <w:rFonts w:ascii="Calibri" w:hAnsi="Calibri"/>
        </w:rPr>
      </w:pPr>
      <w:bookmarkStart w:id="90" w:name="_Toc451341040"/>
      <w:r>
        <w:rPr>
          <w:rFonts w:ascii="Calibri" w:hAnsi="Calibri"/>
        </w:rPr>
        <w:t>Server R</w:t>
      </w:r>
      <w:r w:rsidRPr="008C6874">
        <w:rPr>
          <w:rFonts w:ascii="Calibri" w:hAnsi="Calibri"/>
        </w:rPr>
        <w:t>un</w:t>
      </w:r>
      <w:ins w:id="91" w:author="Brionna Spencer" w:date="2017-09-25T17:24:00Z">
        <w:r w:rsidR="00524148">
          <w:rPr>
            <w:rFonts w:ascii="Calibri" w:hAnsi="Calibri"/>
          </w:rPr>
          <w:t>n</w:t>
        </w:r>
      </w:ins>
      <w:r w:rsidRPr="008C6874">
        <w:rPr>
          <w:rFonts w:ascii="Calibri" w:hAnsi="Calibri"/>
        </w:rPr>
        <w:t>ables</w:t>
      </w:r>
      <w:bookmarkEnd w:id="90"/>
      <w:r w:rsidR="002B094F" w:rsidRPr="008C6874">
        <w:rPr>
          <w:rFonts w:ascii="Calibri" w:hAnsi="Calibri"/>
        </w:rPr>
        <w:t xml:space="preserve"> </w:t>
      </w:r>
    </w:p>
    <w:p w:rsidR="001872B0" w:rsidRPr="001872B0" w:rsidRDefault="001872B0" w:rsidP="001872B0">
      <w:pPr>
        <w:rPr>
          <w:lang w:bidi="ar-SA"/>
        </w:rPr>
      </w:pPr>
      <w:r>
        <w:rPr>
          <w:lang w:bidi="ar-SA"/>
        </w:rPr>
        <w:t>None</w:t>
      </w:r>
    </w:p>
    <w:p w:rsidR="008C6874" w:rsidRDefault="008C6874" w:rsidP="008C6874">
      <w:pPr>
        <w:pStyle w:val="Heading2"/>
        <w:spacing w:after="60"/>
        <w:rPr>
          <w:rFonts w:ascii="Calibri" w:hAnsi="Calibri" w:cs="Calibri"/>
        </w:rPr>
      </w:pPr>
      <w:bookmarkStart w:id="92" w:name="_Toc382301471"/>
      <w:bookmarkStart w:id="93" w:name="_Toc383698997"/>
      <w:bookmarkStart w:id="94" w:name="_Ref382299966"/>
      <w:bookmarkStart w:id="95" w:name="_Toc421011529"/>
      <w:bookmarkStart w:id="96" w:name="_Toc451341041"/>
      <w:bookmarkEnd w:id="92"/>
      <w:bookmarkEnd w:id="93"/>
      <w:r w:rsidRPr="00AA38E8">
        <w:rPr>
          <w:rFonts w:ascii="Calibri" w:hAnsi="Calibri" w:cs="Calibri"/>
        </w:rPr>
        <w:t>Interrupt Functions</w:t>
      </w:r>
      <w:bookmarkEnd w:id="94"/>
      <w:bookmarkEnd w:id="95"/>
      <w:bookmarkEnd w:id="96"/>
    </w:p>
    <w:p w:rsidR="001872B0" w:rsidRPr="001872B0" w:rsidRDefault="001872B0" w:rsidP="001872B0">
      <w:pPr>
        <w:rPr>
          <w:lang w:bidi="ar-SA"/>
        </w:rPr>
      </w:pPr>
      <w:r>
        <w:rPr>
          <w:lang w:bidi="ar-SA"/>
        </w:rPr>
        <w:t>None</w:t>
      </w:r>
    </w:p>
    <w:p w:rsidR="002B094F" w:rsidRPr="008C6874" w:rsidRDefault="002B094F" w:rsidP="008C6874">
      <w:pPr>
        <w:pStyle w:val="Heading2"/>
        <w:spacing w:after="60"/>
        <w:rPr>
          <w:rFonts w:ascii="Calibri" w:hAnsi="Calibri" w:cs="Calibri"/>
        </w:rPr>
      </w:pPr>
      <w:bookmarkStart w:id="97" w:name="_Toc338170485"/>
      <w:bookmarkStart w:id="98" w:name="_Toc418080074"/>
      <w:bookmarkStart w:id="99" w:name="_Toc421709919"/>
      <w:bookmarkStart w:id="100" w:name="_Toc451341042"/>
      <w:r w:rsidRPr="008C6874">
        <w:rPr>
          <w:rFonts w:ascii="Calibri" w:hAnsi="Calibri" w:cs="Calibri"/>
        </w:rPr>
        <w:t>Module Internal (Local) Functions</w:t>
      </w:r>
      <w:bookmarkEnd w:id="97"/>
      <w:bookmarkEnd w:id="98"/>
      <w:bookmarkEnd w:id="99"/>
      <w:bookmarkEnd w:id="100"/>
    </w:p>
    <w:p w:rsidR="00186519" w:rsidRPr="00CE70AD" w:rsidRDefault="000D4A05" w:rsidP="00CE70AD">
      <w:pPr>
        <w:rPr>
          <w:lang w:bidi="ar-SA"/>
        </w:rPr>
      </w:pPr>
      <w:bookmarkStart w:id="101" w:name="_Toc421011542"/>
      <w:r>
        <w:rPr>
          <w:lang w:bidi="ar-SA"/>
        </w:rPr>
        <w:t>None</w:t>
      </w:r>
    </w:p>
    <w:p w:rsidR="008C6874" w:rsidRPr="00AA38E8" w:rsidRDefault="008C6874" w:rsidP="008C6874">
      <w:pPr>
        <w:pStyle w:val="Heading2"/>
        <w:spacing w:after="60"/>
        <w:rPr>
          <w:rFonts w:ascii="Calibri" w:hAnsi="Calibri" w:cs="Calibri"/>
        </w:rPr>
      </w:pPr>
      <w:bookmarkStart w:id="102" w:name="_Toc451341043"/>
      <w:r>
        <w:rPr>
          <w:rFonts w:ascii="Calibri" w:hAnsi="Calibri" w:cs="Calibri"/>
        </w:rPr>
        <w:t>GLOBAL</w:t>
      </w:r>
      <w:r w:rsidRPr="00AA38E8">
        <w:rPr>
          <w:rFonts w:ascii="Calibri" w:hAnsi="Calibri" w:cs="Calibri"/>
        </w:rPr>
        <w:t xml:space="preserve"> Function/Macro Definitions</w:t>
      </w:r>
      <w:bookmarkEnd w:id="101"/>
      <w:bookmarkEnd w:id="102"/>
    </w:p>
    <w:p w:rsidR="008C6874" w:rsidRDefault="006C7667"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03" w:name="_Toc418080076"/>
      <w:bookmarkStart w:id="104" w:name="_Toc421709921"/>
      <w:bookmarkStart w:id="105" w:name="_Toc451341044"/>
      <w:r w:rsidRPr="002E3F2E">
        <w:rPr>
          <w:rFonts w:ascii="Calibri" w:hAnsi="Calibri"/>
        </w:rPr>
        <w:lastRenderedPageBreak/>
        <w:t>Known</w:t>
      </w:r>
      <w:r w:rsidRPr="00AA38E8">
        <w:rPr>
          <w:rFonts w:ascii="Calibri" w:hAnsi="Calibri" w:cs="Calibri"/>
        </w:rPr>
        <w:t xml:space="preserve"> Limitations with Design</w:t>
      </w:r>
      <w:bookmarkEnd w:id="103"/>
      <w:bookmarkEnd w:id="104"/>
      <w:bookmarkEnd w:id="105"/>
    </w:p>
    <w:p w:rsidR="00531B8C" w:rsidRDefault="000D2429" w:rsidP="00531B8C">
      <w:pPr>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106" w:name="_Toc382297449"/>
      <w:bookmarkStart w:id="107" w:name="_Toc418080077"/>
      <w:bookmarkStart w:id="108" w:name="_Toc421709922"/>
      <w:bookmarkStart w:id="109" w:name="_Toc451341045"/>
      <w:r w:rsidRPr="00E75CFE">
        <w:rPr>
          <w:rFonts w:ascii="Calibri" w:hAnsi="Calibri" w:cs="Calibri"/>
        </w:rPr>
        <w:lastRenderedPageBreak/>
        <w:t>UNIT TEST CONSIDERATION</w:t>
      </w:r>
      <w:bookmarkEnd w:id="106"/>
      <w:bookmarkEnd w:id="107"/>
      <w:bookmarkEnd w:id="108"/>
      <w:bookmarkEnd w:id="109"/>
    </w:p>
    <w:p w:rsidR="008F7D0B" w:rsidRDefault="000D2429" w:rsidP="000D2429">
      <w:pPr>
        <w:rPr>
          <w:lang w:bidi="ar-SA"/>
        </w:rPr>
      </w:pPr>
      <w:r>
        <w:rPr>
          <w:lang w:bidi="ar-SA"/>
        </w:rPr>
        <w:t>None</w:t>
      </w:r>
    </w:p>
    <w:p w:rsidR="008F7D0B" w:rsidRPr="00B85924" w:rsidRDefault="008F7D0B" w:rsidP="00C213C6">
      <w:pPr>
        <w:rPr>
          <w:lang w:bidi="ar-SA"/>
        </w:rPr>
      </w:pPr>
    </w:p>
    <w:p w:rsidR="00531B8C" w:rsidRPr="00531B8C" w:rsidRDefault="00531B8C" w:rsidP="00531B8C">
      <w:pPr>
        <w:rPr>
          <w:lang w:bidi="ar-SA"/>
        </w:rPr>
      </w:pPr>
    </w:p>
    <w:p w:rsidR="00786BDF" w:rsidRPr="00A158C7" w:rsidRDefault="00786BDF" w:rsidP="000B37D5">
      <w:pPr>
        <w:pStyle w:val="Heading7"/>
      </w:pPr>
      <w:bookmarkStart w:id="110" w:name="_Toc451341046"/>
      <w:r w:rsidRPr="00A158C7">
        <w:lastRenderedPageBreak/>
        <w:t>Abbreviations and Acronyms</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524148" w:rsidRPr="00A158C7" w:rsidTr="00786BDF">
        <w:tc>
          <w:tcPr>
            <w:tcW w:w="3018" w:type="dxa"/>
            <w:shd w:val="clear" w:color="auto" w:fill="auto"/>
          </w:tcPr>
          <w:p w:rsidR="00524148" w:rsidRPr="00A158C7" w:rsidRDefault="00524148" w:rsidP="00524148">
            <w:pPr>
              <w:spacing w:before="60" w:after="60"/>
              <w:rPr>
                <w:szCs w:val="20"/>
              </w:rPr>
            </w:pPr>
            <w:ins w:id="111" w:author="Brionna Spencer" w:date="2017-09-25T17:25:00Z">
              <w:r>
                <w:rPr>
                  <w:sz w:val="19"/>
                </w:rPr>
                <w:t>MDD</w:t>
              </w:r>
            </w:ins>
          </w:p>
        </w:tc>
        <w:tc>
          <w:tcPr>
            <w:tcW w:w="6270" w:type="dxa"/>
            <w:shd w:val="clear" w:color="auto" w:fill="auto"/>
          </w:tcPr>
          <w:p w:rsidR="00524148" w:rsidRPr="00A158C7" w:rsidRDefault="00524148" w:rsidP="00524148">
            <w:pPr>
              <w:spacing w:before="60" w:after="60"/>
              <w:rPr>
                <w:szCs w:val="20"/>
              </w:rPr>
            </w:pPr>
            <w:ins w:id="112" w:author="Brionna Spencer" w:date="2017-09-25T17:25:00Z">
              <w:r>
                <w:rPr>
                  <w:sz w:val="19"/>
                </w:rPr>
                <w:t>Module Design Document</w:t>
              </w:r>
            </w:ins>
          </w:p>
        </w:tc>
      </w:tr>
      <w:tr w:rsidR="00524148" w:rsidRPr="00A158C7" w:rsidTr="00786BDF">
        <w:tc>
          <w:tcPr>
            <w:tcW w:w="3018" w:type="dxa"/>
            <w:shd w:val="clear" w:color="auto" w:fill="auto"/>
          </w:tcPr>
          <w:p w:rsidR="00524148" w:rsidRPr="00A158C7" w:rsidRDefault="00524148" w:rsidP="00524148">
            <w:pPr>
              <w:spacing w:before="60" w:after="60"/>
              <w:rPr>
                <w:szCs w:val="20"/>
              </w:rPr>
            </w:pPr>
            <w:ins w:id="113" w:author="Brionna Spencer" w:date="2017-09-25T17:25:00Z">
              <w:r>
                <w:rPr>
                  <w:sz w:val="19"/>
                </w:rPr>
                <w:t>DFD</w:t>
              </w:r>
            </w:ins>
          </w:p>
        </w:tc>
        <w:tc>
          <w:tcPr>
            <w:tcW w:w="6270" w:type="dxa"/>
            <w:shd w:val="clear" w:color="auto" w:fill="auto"/>
          </w:tcPr>
          <w:p w:rsidR="00524148" w:rsidRPr="00A158C7" w:rsidRDefault="00524148" w:rsidP="00524148">
            <w:pPr>
              <w:spacing w:before="60" w:after="60"/>
              <w:rPr>
                <w:szCs w:val="20"/>
              </w:rPr>
            </w:pPr>
            <w:ins w:id="114" w:author="Brionna Spencer" w:date="2017-09-25T17:25:00Z">
              <w:r>
                <w:rPr>
                  <w:sz w:val="19"/>
                </w:rPr>
                <w:t>Data Flow Diagram</w:t>
              </w:r>
            </w:ins>
          </w:p>
        </w:tc>
      </w:tr>
    </w:tbl>
    <w:p w:rsidR="0053510E" w:rsidRPr="00A158C7" w:rsidRDefault="005A77EF" w:rsidP="000B37D5">
      <w:pPr>
        <w:pStyle w:val="Heading7"/>
      </w:pPr>
      <w:bookmarkStart w:id="115" w:name="_Toc451341047"/>
      <w:r w:rsidRPr="00A158C7">
        <w:lastRenderedPageBreak/>
        <w:t>Glossary</w:t>
      </w:r>
      <w:bookmarkEnd w:id="115"/>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Del="00524148" w:rsidTr="00D60445">
        <w:trPr>
          <w:tblHeader/>
          <w:del w:id="116" w:author="Brionna Spencer" w:date="2017-09-25T17:25:00Z"/>
        </w:trPr>
        <w:tc>
          <w:tcPr>
            <w:tcW w:w="2358" w:type="dxa"/>
            <w:shd w:val="clear" w:color="auto" w:fill="E7E6E6" w:themeFill="background2"/>
            <w:vAlign w:val="center"/>
          </w:tcPr>
          <w:p w:rsidR="005A77EF" w:rsidRPr="00A158C7" w:rsidDel="00524148" w:rsidRDefault="005A77EF" w:rsidP="00540486">
            <w:pPr>
              <w:spacing w:before="60" w:after="60"/>
              <w:rPr>
                <w:del w:id="117" w:author="Brionna Spencer" w:date="2017-09-25T17:25:00Z"/>
                <w:b/>
                <w:szCs w:val="20"/>
              </w:rPr>
            </w:pPr>
            <w:del w:id="118" w:author="Brionna Spencer" w:date="2017-09-25T17:25:00Z">
              <w:r w:rsidRPr="00A158C7" w:rsidDel="00524148">
                <w:rPr>
                  <w:b/>
                  <w:szCs w:val="20"/>
                </w:rPr>
                <w:delText>Term</w:delText>
              </w:r>
            </w:del>
          </w:p>
        </w:tc>
        <w:tc>
          <w:tcPr>
            <w:tcW w:w="4950" w:type="dxa"/>
            <w:shd w:val="clear" w:color="auto" w:fill="E7E6E6" w:themeFill="background2"/>
            <w:vAlign w:val="center"/>
          </w:tcPr>
          <w:p w:rsidR="005A77EF" w:rsidRPr="00A158C7" w:rsidDel="00524148" w:rsidRDefault="005A77EF" w:rsidP="00540486">
            <w:pPr>
              <w:spacing w:before="60" w:after="60"/>
              <w:rPr>
                <w:del w:id="119" w:author="Brionna Spencer" w:date="2017-09-25T17:25:00Z"/>
                <w:b/>
                <w:szCs w:val="20"/>
              </w:rPr>
            </w:pPr>
            <w:del w:id="120" w:author="Brionna Spencer" w:date="2017-09-25T17:25:00Z">
              <w:r w:rsidRPr="00A158C7" w:rsidDel="00524148">
                <w:rPr>
                  <w:b/>
                  <w:szCs w:val="20"/>
                </w:rPr>
                <w:delText>Definition</w:delText>
              </w:r>
            </w:del>
          </w:p>
        </w:tc>
        <w:tc>
          <w:tcPr>
            <w:tcW w:w="1993" w:type="dxa"/>
            <w:shd w:val="clear" w:color="auto" w:fill="E7E6E6" w:themeFill="background2"/>
            <w:vAlign w:val="center"/>
          </w:tcPr>
          <w:p w:rsidR="005A77EF" w:rsidRPr="00A158C7" w:rsidDel="00524148" w:rsidRDefault="005A77EF" w:rsidP="00540486">
            <w:pPr>
              <w:spacing w:before="60" w:after="60"/>
              <w:rPr>
                <w:del w:id="121" w:author="Brionna Spencer" w:date="2017-09-25T17:25:00Z"/>
                <w:b/>
                <w:szCs w:val="20"/>
              </w:rPr>
            </w:pPr>
            <w:del w:id="122" w:author="Brionna Spencer" w:date="2017-09-25T17:25:00Z">
              <w:r w:rsidRPr="00A158C7" w:rsidDel="00524148">
                <w:rPr>
                  <w:b/>
                  <w:szCs w:val="20"/>
                </w:rPr>
                <w:delText>Source</w:delText>
              </w:r>
            </w:del>
          </w:p>
        </w:tc>
      </w:tr>
      <w:tr w:rsidR="00531B8C" w:rsidRPr="00A158C7" w:rsidDel="00524148" w:rsidTr="002D4CF3">
        <w:trPr>
          <w:del w:id="123" w:author="Brionna Spencer" w:date="2017-09-25T17:25:00Z"/>
        </w:trPr>
        <w:tc>
          <w:tcPr>
            <w:tcW w:w="2358" w:type="dxa"/>
          </w:tcPr>
          <w:p w:rsidR="00531B8C" w:rsidRPr="009643A3" w:rsidDel="00524148" w:rsidRDefault="00531B8C" w:rsidP="00B758D2">
            <w:pPr>
              <w:rPr>
                <w:del w:id="124" w:author="Brionna Spencer" w:date="2017-09-25T17:25:00Z"/>
                <w:sz w:val="19"/>
              </w:rPr>
            </w:pPr>
            <w:del w:id="125" w:author="Brionna Spencer" w:date="2017-09-25T17:25:00Z">
              <w:r w:rsidDel="00524148">
                <w:rPr>
                  <w:sz w:val="19"/>
                </w:rPr>
                <w:delText>MDD</w:delText>
              </w:r>
            </w:del>
          </w:p>
        </w:tc>
        <w:tc>
          <w:tcPr>
            <w:tcW w:w="4950" w:type="dxa"/>
          </w:tcPr>
          <w:p w:rsidR="00531B8C" w:rsidRPr="009643A3" w:rsidDel="00524148" w:rsidRDefault="00531B8C" w:rsidP="00B758D2">
            <w:pPr>
              <w:rPr>
                <w:del w:id="126" w:author="Brionna Spencer" w:date="2017-09-25T17:25:00Z"/>
                <w:sz w:val="19"/>
              </w:rPr>
            </w:pPr>
            <w:del w:id="127" w:author="Brionna Spencer" w:date="2017-09-25T17:25:00Z">
              <w:r w:rsidDel="00524148">
                <w:rPr>
                  <w:sz w:val="19"/>
                </w:rPr>
                <w:delText>Module Design Document</w:delText>
              </w:r>
            </w:del>
          </w:p>
        </w:tc>
        <w:tc>
          <w:tcPr>
            <w:tcW w:w="1993" w:type="dxa"/>
          </w:tcPr>
          <w:p w:rsidR="00531B8C" w:rsidRPr="00A158C7" w:rsidDel="00524148" w:rsidRDefault="00531B8C" w:rsidP="00541E2D">
            <w:pPr>
              <w:pStyle w:val="BodyText"/>
              <w:spacing w:before="60" w:after="60"/>
              <w:rPr>
                <w:del w:id="128" w:author="Brionna Spencer" w:date="2017-09-25T17:25:00Z"/>
                <w:rFonts w:ascii="Calibri" w:hAnsi="Calibri" w:cs="Calibri"/>
                <w:sz w:val="20"/>
                <w:szCs w:val="20"/>
              </w:rPr>
            </w:pPr>
          </w:p>
        </w:tc>
      </w:tr>
      <w:tr w:rsidR="00531B8C" w:rsidRPr="00A158C7" w:rsidDel="00524148" w:rsidTr="002D4CF3">
        <w:trPr>
          <w:del w:id="129" w:author="Brionna Spencer" w:date="2017-09-25T17:25:00Z"/>
        </w:trPr>
        <w:tc>
          <w:tcPr>
            <w:tcW w:w="2358" w:type="dxa"/>
          </w:tcPr>
          <w:p w:rsidR="00531B8C" w:rsidDel="00524148" w:rsidRDefault="00531B8C" w:rsidP="00B758D2">
            <w:pPr>
              <w:rPr>
                <w:del w:id="130" w:author="Brionna Spencer" w:date="2017-09-25T17:25:00Z"/>
                <w:sz w:val="19"/>
              </w:rPr>
            </w:pPr>
            <w:del w:id="131" w:author="Brionna Spencer" w:date="2017-09-25T17:25:00Z">
              <w:r w:rsidDel="00524148">
                <w:rPr>
                  <w:sz w:val="19"/>
                </w:rPr>
                <w:delText>DFD</w:delText>
              </w:r>
            </w:del>
          </w:p>
        </w:tc>
        <w:tc>
          <w:tcPr>
            <w:tcW w:w="4950" w:type="dxa"/>
          </w:tcPr>
          <w:p w:rsidR="00531B8C" w:rsidDel="00524148" w:rsidRDefault="00531B8C" w:rsidP="00B758D2">
            <w:pPr>
              <w:rPr>
                <w:del w:id="132" w:author="Brionna Spencer" w:date="2017-09-25T17:25:00Z"/>
                <w:sz w:val="19"/>
              </w:rPr>
            </w:pPr>
            <w:del w:id="133" w:author="Brionna Spencer" w:date="2017-09-25T17:25:00Z">
              <w:r w:rsidDel="00524148">
                <w:rPr>
                  <w:sz w:val="19"/>
                </w:rPr>
                <w:delText>Data Flow Diagram</w:delText>
              </w:r>
            </w:del>
          </w:p>
        </w:tc>
        <w:tc>
          <w:tcPr>
            <w:tcW w:w="1993" w:type="dxa"/>
          </w:tcPr>
          <w:p w:rsidR="00531B8C" w:rsidRPr="00A158C7" w:rsidDel="00524148" w:rsidRDefault="00531B8C" w:rsidP="00541E2D">
            <w:pPr>
              <w:pStyle w:val="BodyText"/>
              <w:spacing w:before="60" w:after="60"/>
              <w:rPr>
                <w:del w:id="134" w:author="Brionna Spencer" w:date="2017-09-25T17:25:00Z"/>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35" w:name="_Toc451341048"/>
      <w:r w:rsidRPr="00A158C7">
        <w:lastRenderedPageBreak/>
        <w:t>References</w:t>
      </w:r>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727243">
        <w:trPr>
          <w:tblHeader/>
        </w:trPr>
        <w:tc>
          <w:tcPr>
            <w:tcW w:w="738" w:type="dxa"/>
            <w:shd w:val="clear" w:color="auto" w:fill="E7E6E6" w:themeFill="background2"/>
            <w:vAlign w:val="center"/>
          </w:tcPr>
          <w:p w:rsidR="00A158C7" w:rsidRPr="00A158C7" w:rsidRDefault="0004234C" w:rsidP="00727243">
            <w:pPr>
              <w:spacing w:before="60" w:after="60"/>
              <w:rPr>
                <w:b/>
                <w:lang w:bidi="ar-SA"/>
              </w:rPr>
            </w:pPr>
            <w:r>
              <w:rPr>
                <w:b/>
                <w:lang w:bidi="ar-SA"/>
              </w:rPr>
              <w:t>Ref. #</w:t>
            </w:r>
          </w:p>
        </w:tc>
        <w:tc>
          <w:tcPr>
            <w:tcW w:w="6458" w:type="dxa"/>
            <w:shd w:val="clear" w:color="auto" w:fill="E7E6E6" w:themeFill="background2"/>
            <w:vAlign w:val="center"/>
          </w:tcPr>
          <w:p w:rsidR="00A158C7" w:rsidRPr="00A158C7" w:rsidRDefault="00A158C7" w:rsidP="00727243">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727243">
            <w:pPr>
              <w:spacing w:before="60" w:after="60"/>
              <w:rPr>
                <w:b/>
                <w:lang w:bidi="ar-SA"/>
              </w:rPr>
            </w:pPr>
            <w:r w:rsidRPr="00A158C7">
              <w:rPr>
                <w:b/>
                <w:lang w:bidi="ar-SA"/>
              </w:rPr>
              <w:t>Version</w:t>
            </w:r>
          </w:p>
        </w:tc>
      </w:tr>
      <w:tr w:rsidR="00531B8C" w:rsidRPr="00A158C7" w:rsidTr="00727243">
        <w:tc>
          <w:tcPr>
            <w:tcW w:w="738" w:type="dxa"/>
            <w:shd w:val="clear" w:color="auto" w:fill="auto"/>
            <w:vAlign w:val="center"/>
          </w:tcPr>
          <w:p w:rsidR="00531B8C" w:rsidRDefault="00531B8C" w:rsidP="00727243">
            <w:pPr>
              <w:rPr>
                <w:lang w:bidi="ar-SA"/>
              </w:rPr>
            </w:pPr>
            <w:r>
              <w:rPr>
                <w:lang w:bidi="ar-SA"/>
              </w:rPr>
              <w:t>1</w:t>
            </w:r>
          </w:p>
        </w:tc>
        <w:tc>
          <w:tcPr>
            <w:tcW w:w="6458" w:type="dxa"/>
            <w:shd w:val="clear" w:color="auto" w:fill="auto"/>
            <w:vAlign w:val="center"/>
          </w:tcPr>
          <w:p w:rsidR="00531B8C" w:rsidRDefault="00531B8C" w:rsidP="00727243">
            <w:pPr>
              <w:keepNext/>
            </w:pPr>
            <w:bookmarkStart w:id="136" w:name="_Ref313612389"/>
            <w:r>
              <w:t xml:space="preserve">AUTOSAR Specification of Memory Mapping </w:t>
            </w:r>
            <w:del w:id="137" w:author="Brionna Spencer" w:date="2017-09-25T17:26:00Z">
              <w:r w:rsidDel="00524148">
                <w:delText>(Link:</w:delText>
              </w:r>
              <w:r w:rsidR="009A0891" w:rsidDel="00524148">
                <w:fldChar w:fldCharType="begin"/>
              </w:r>
              <w:r w:rsidR="009A0891" w:rsidDel="00524148">
                <w:delInstrText xml:space="preserve"> HYPERLINK "http://www.autosar.org/download/R4.0/AUTOSAR_SWS_MemoryMapping.pdf" </w:delInstrText>
              </w:r>
              <w:r w:rsidR="009A0891" w:rsidDel="00524148">
                <w:fldChar w:fldCharType="separate"/>
              </w:r>
              <w:r w:rsidRPr="00F35C33" w:rsidDel="00524148">
                <w:rPr>
                  <w:rStyle w:val="Hyperlink"/>
                </w:rPr>
                <w:delText>AUTOSAR_SWS_MemoryMapping.pdf</w:delText>
              </w:r>
              <w:r w:rsidR="009A0891" w:rsidDel="00524148">
                <w:rPr>
                  <w:rStyle w:val="Hyperlink"/>
                </w:rPr>
                <w:fldChar w:fldCharType="end"/>
              </w:r>
              <w:r w:rsidDel="00524148">
                <w:delText>)</w:delText>
              </w:r>
            </w:del>
            <w:bookmarkEnd w:id="136"/>
          </w:p>
        </w:tc>
        <w:tc>
          <w:tcPr>
            <w:tcW w:w="2091" w:type="dxa"/>
            <w:shd w:val="clear" w:color="auto" w:fill="auto"/>
            <w:vAlign w:val="center"/>
          </w:tcPr>
          <w:p w:rsidR="00531B8C" w:rsidRDefault="00531B8C" w:rsidP="00727243">
            <w:pPr>
              <w:rPr>
                <w:lang w:bidi="ar-SA"/>
              </w:rPr>
            </w:pPr>
            <w:r>
              <w:t>v1.3.0 R4.0 Rev 2</w:t>
            </w:r>
          </w:p>
        </w:tc>
      </w:tr>
      <w:tr w:rsidR="00531B8C" w:rsidRPr="00A158C7" w:rsidTr="00727243">
        <w:tc>
          <w:tcPr>
            <w:tcW w:w="738" w:type="dxa"/>
            <w:shd w:val="clear" w:color="auto" w:fill="auto"/>
            <w:vAlign w:val="center"/>
          </w:tcPr>
          <w:p w:rsidR="00531B8C" w:rsidRDefault="00531B8C" w:rsidP="00727243">
            <w:pPr>
              <w:rPr>
                <w:lang w:bidi="ar-SA"/>
              </w:rPr>
            </w:pPr>
            <w:r>
              <w:rPr>
                <w:lang w:bidi="ar-SA"/>
              </w:rPr>
              <w:t>2</w:t>
            </w:r>
          </w:p>
        </w:tc>
        <w:tc>
          <w:tcPr>
            <w:tcW w:w="6458" w:type="dxa"/>
            <w:shd w:val="clear" w:color="auto" w:fill="auto"/>
            <w:vAlign w:val="center"/>
          </w:tcPr>
          <w:p w:rsidR="00531B8C" w:rsidRDefault="00531B8C" w:rsidP="00727243">
            <w:pPr>
              <w:rPr>
                <w:lang w:bidi="ar-SA"/>
              </w:rPr>
            </w:pPr>
            <w:r>
              <w:t xml:space="preserve">MDD Guideline </w:t>
            </w:r>
          </w:p>
        </w:tc>
        <w:tc>
          <w:tcPr>
            <w:tcW w:w="2091" w:type="dxa"/>
            <w:shd w:val="clear" w:color="auto" w:fill="auto"/>
            <w:vAlign w:val="center"/>
          </w:tcPr>
          <w:p w:rsidR="00531B8C" w:rsidRDefault="00AC4CD8" w:rsidP="00727243">
            <w:pPr>
              <w:rPr>
                <w:lang w:bidi="ar-SA"/>
              </w:rPr>
            </w:pPr>
            <w:r>
              <w:rPr>
                <w:lang w:bidi="ar-SA"/>
              </w:rPr>
              <w:t>EA4 01.00</w:t>
            </w:r>
            <w:r w:rsidR="00531B8C">
              <w:rPr>
                <w:lang w:bidi="ar-SA"/>
              </w:rPr>
              <w:t>.00</w:t>
            </w:r>
          </w:p>
        </w:tc>
      </w:tr>
      <w:tr w:rsidR="00531B8C" w:rsidRPr="00A158C7" w:rsidTr="00727243">
        <w:tc>
          <w:tcPr>
            <w:tcW w:w="738" w:type="dxa"/>
            <w:shd w:val="clear" w:color="auto" w:fill="auto"/>
            <w:vAlign w:val="center"/>
          </w:tcPr>
          <w:p w:rsidR="00531B8C" w:rsidRDefault="00531B8C" w:rsidP="00727243">
            <w:r>
              <w:t>3</w:t>
            </w:r>
          </w:p>
        </w:tc>
        <w:tc>
          <w:tcPr>
            <w:tcW w:w="6458" w:type="dxa"/>
            <w:shd w:val="clear" w:color="auto" w:fill="auto"/>
            <w:vAlign w:val="center"/>
          </w:tcPr>
          <w:p w:rsidR="00531B8C" w:rsidRDefault="00727243" w:rsidP="00727243">
            <w:pPr>
              <w:keepNext/>
            </w:pPr>
            <w:r>
              <w:t xml:space="preserve">EA4 </w:t>
            </w:r>
            <w:hyperlink r:id="rId14" w:history="1">
              <w:bookmarkStart w:id="138" w:name="_Ref335300243"/>
              <w:r w:rsidR="00531B8C" w:rsidRPr="00FC427F">
                <w:t>Software Naming Conventions.doc</w:t>
              </w:r>
              <w:bookmarkEnd w:id="138"/>
            </w:hyperlink>
          </w:p>
        </w:tc>
        <w:tc>
          <w:tcPr>
            <w:tcW w:w="2091" w:type="dxa"/>
            <w:shd w:val="clear" w:color="auto" w:fill="auto"/>
            <w:vAlign w:val="center"/>
          </w:tcPr>
          <w:p w:rsidR="00531B8C" w:rsidRDefault="00727243" w:rsidP="00727243">
            <w:pPr>
              <w:rPr>
                <w:lang w:bidi="ar-SA"/>
              </w:rPr>
            </w:pPr>
            <w:r>
              <w:rPr>
                <w:lang w:bidi="ar-SA"/>
              </w:rPr>
              <w:t>01.00.00</w:t>
            </w:r>
          </w:p>
        </w:tc>
      </w:tr>
      <w:tr w:rsidR="00531B8C" w:rsidRPr="00A158C7" w:rsidTr="00727243">
        <w:tc>
          <w:tcPr>
            <w:tcW w:w="738" w:type="dxa"/>
            <w:shd w:val="clear" w:color="auto" w:fill="auto"/>
            <w:vAlign w:val="center"/>
          </w:tcPr>
          <w:p w:rsidR="00531B8C" w:rsidRDefault="00531B8C" w:rsidP="00727243">
            <w:r>
              <w:t>4</w:t>
            </w:r>
          </w:p>
        </w:tc>
        <w:bookmarkStart w:id="139" w:name="0AL0_1a67a9"/>
        <w:tc>
          <w:tcPr>
            <w:tcW w:w="6458" w:type="dxa"/>
            <w:shd w:val="clear" w:color="auto" w:fill="auto"/>
            <w:vAlign w:val="center"/>
          </w:tcPr>
          <w:p w:rsidR="00531B8C" w:rsidRDefault="00531B8C" w:rsidP="00727243">
            <w:pPr>
              <w:keepNext/>
            </w:pPr>
            <w:del w:id="140" w:author="Brionna Spencer" w:date="2017-09-25T17:26:00Z">
              <w:r w:rsidDel="00524148">
                <w:fldChar w:fldCharType="begin"/>
              </w:r>
              <w:r w:rsidDel="00524148">
                <w:delInstrText xml:space="preserve"> HYPERLINK "http://eroom1.nexteer.com/eRoomReq/Files/erooms8/NextGeneration/0_1a67a9/Software%20Design%20and%20Coding%20Standards.doc" </w:delInstrText>
              </w:r>
              <w:r w:rsidDel="00524148">
                <w:fldChar w:fldCharType="separate"/>
              </w:r>
              <w:r w:rsidRPr="00524148" w:rsidDel="00524148">
                <w:rPr>
                  <w:rFonts w:ascii="Trebuchet MS" w:hAnsi="Trebuchet MS"/>
                  <w:sz w:val="18"/>
                  <w:szCs w:val="18"/>
                  <w:shd w:val="clear" w:color="auto" w:fill="F0F0F0"/>
                </w:rPr>
                <w:delText>Software Design and Coding Standards.doc</w:delText>
              </w:r>
              <w:r w:rsidDel="00524148">
                <w:fldChar w:fldCharType="end"/>
              </w:r>
            </w:del>
            <w:bookmarkEnd w:id="139"/>
            <w:ins w:id="141" w:author="Brionna Spencer" w:date="2017-09-25T17:26:00Z">
              <w:r w:rsidR="00524148" w:rsidRPr="00524148">
                <w:rPr>
                  <w:rFonts w:ascii="Trebuchet MS" w:hAnsi="Trebuchet MS"/>
                  <w:sz w:val="18"/>
                  <w:szCs w:val="18"/>
                  <w:shd w:val="clear" w:color="auto" w:fill="F0F0F0"/>
                </w:rPr>
                <w:t>Software Design and Coding Standards</w:t>
              </w:r>
            </w:ins>
          </w:p>
        </w:tc>
        <w:tc>
          <w:tcPr>
            <w:tcW w:w="2091" w:type="dxa"/>
            <w:shd w:val="clear" w:color="auto" w:fill="auto"/>
            <w:vAlign w:val="center"/>
          </w:tcPr>
          <w:p w:rsidR="00531B8C" w:rsidRDefault="00531B8C" w:rsidP="00727243">
            <w:pPr>
              <w:rPr>
                <w:lang w:bidi="ar-SA"/>
              </w:rPr>
            </w:pPr>
            <w:r>
              <w:rPr>
                <w:lang w:bidi="ar-SA"/>
              </w:rPr>
              <w:t>2.</w:t>
            </w:r>
            <w:r w:rsidR="00727243">
              <w:rPr>
                <w:lang w:bidi="ar-SA"/>
              </w:rPr>
              <w:t>1</w:t>
            </w:r>
          </w:p>
        </w:tc>
      </w:tr>
      <w:tr w:rsidR="00727243" w:rsidRPr="00A158C7" w:rsidTr="00727243">
        <w:tc>
          <w:tcPr>
            <w:tcW w:w="738" w:type="dxa"/>
            <w:shd w:val="clear" w:color="auto" w:fill="auto"/>
            <w:vAlign w:val="center"/>
          </w:tcPr>
          <w:p w:rsidR="00727243" w:rsidRDefault="00727243" w:rsidP="00727243">
            <w:r>
              <w:t>5</w:t>
            </w:r>
          </w:p>
        </w:tc>
        <w:tc>
          <w:tcPr>
            <w:tcW w:w="6458" w:type="dxa"/>
            <w:shd w:val="clear" w:color="auto" w:fill="auto"/>
            <w:vAlign w:val="center"/>
          </w:tcPr>
          <w:p w:rsidR="00727243" w:rsidRDefault="00053F20" w:rsidP="00372798">
            <w:pPr>
              <w:keepNext/>
            </w:pPr>
            <w:r>
              <w:t>ES250B_BattVltg</w:t>
            </w:r>
            <w:r w:rsidR="00727243">
              <w:t>_Design</w:t>
            </w:r>
          </w:p>
        </w:tc>
        <w:tc>
          <w:tcPr>
            <w:tcW w:w="2091" w:type="dxa"/>
            <w:shd w:val="clear" w:color="auto" w:fill="auto"/>
            <w:vAlign w:val="center"/>
          </w:tcPr>
          <w:p w:rsidR="00727243" w:rsidRDefault="00727243" w:rsidP="00727243">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179" w:rsidRDefault="00992179">
      <w:r>
        <w:separator/>
      </w:r>
    </w:p>
  </w:endnote>
  <w:endnote w:type="continuationSeparator" w:id="0">
    <w:p w:rsidR="00992179" w:rsidRDefault="0099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283AE6" w:rsidRPr="00B10816" w:rsidTr="00866672">
      <w:tc>
        <w:tcPr>
          <w:tcW w:w="1667" w:type="pct"/>
          <w:vAlign w:val="center"/>
        </w:tcPr>
        <w:p w:rsidR="00283AE6" w:rsidRPr="00B10816" w:rsidRDefault="00283AE6" w:rsidP="00B10816">
          <w:pPr>
            <w:pStyle w:val="Footer"/>
            <w:spacing w:after="0"/>
            <w:rPr>
              <w:sz w:val="16"/>
              <w:szCs w:val="16"/>
            </w:rPr>
          </w:pPr>
          <w:r w:rsidRPr="00B10816">
            <w:rPr>
              <w:sz w:val="16"/>
              <w:szCs w:val="16"/>
            </w:rPr>
            <w:t xml:space="preserve">Document: </w:t>
          </w:r>
          <w:proofErr w:type="spellStart"/>
          <w:r w:rsidR="008B253E">
            <w:rPr>
              <w:sz w:val="16"/>
              <w:szCs w:val="16"/>
            </w:rPr>
            <w:t>BattVltg</w:t>
          </w:r>
          <w:proofErr w:type="spellEnd"/>
        </w:p>
        <w:p w:rsidR="00283AE6" w:rsidRPr="00B10816" w:rsidRDefault="00283AE6"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283AE6" w:rsidRDefault="00B55C17" w:rsidP="00B10816">
          <w:pPr>
            <w:pStyle w:val="Footer"/>
            <w:spacing w:after="0"/>
            <w:jc w:val="center"/>
            <w:rPr>
              <w:sz w:val="16"/>
              <w:szCs w:val="16"/>
            </w:rPr>
          </w:pPr>
          <w:del w:id="142" w:author="Brionna Spencer" w:date="2017-09-25T17:24:00Z">
            <w:r w:rsidDel="00524148">
              <w:rPr>
                <w:sz w:val="16"/>
                <w:szCs w:val="16"/>
              </w:rPr>
              <w:delText>May 18</w:delText>
            </w:r>
            <w:r w:rsidR="00283AE6" w:rsidDel="00524148">
              <w:rPr>
                <w:sz w:val="16"/>
                <w:szCs w:val="16"/>
              </w:rPr>
              <w:delText>, 2016</w:delText>
            </w:r>
          </w:del>
          <w:ins w:id="143" w:author="Brionna Spencer" w:date="2017-09-25T17:24:00Z">
            <w:r w:rsidR="003119E1">
              <w:rPr>
                <w:sz w:val="16"/>
                <w:szCs w:val="16"/>
              </w:rPr>
              <w:t>27</w:t>
            </w:r>
            <w:r w:rsidR="00524148">
              <w:rPr>
                <w:sz w:val="16"/>
                <w:szCs w:val="16"/>
              </w:rPr>
              <w:t>-Sep-2017</w:t>
            </w:r>
          </w:ins>
        </w:p>
        <w:p w:rsidR="00283AE6" w:rsidRPr="00B10816" w:rsidRDefault="00283AE6"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283AE6" w:rsidRPr="00B10816" w:rsidRDefault="00283AE6" w:rsidP="00B10816">
              <w:pPr>
                <w:pStyle w:val="Footer"/>
                <w:spacing w:after="0"/>
                <w:jc w:val="right"/>
                <w:rPr>
                  <w:sz w:val="16"/>
                  <w:szCs w:val="16"/>
                </w:rPr>
              </w:pPr>
              <w:r>
                <w:rPr>
                  <w:sz w:val="16"/>
                  <w:szCs w:val="16"/>
                </w:rPr>
                <w:t>Module Design Document</w:t>
              </w:r>
            </w:p>
          </w:sdtContent>
        </w:sdt>
        <w:p w:rsidR="00283AE6" w:rsidRPr="00B10816" w:rsidRDefault="00283AE6"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692EDE">
            <w:rPr>
              <w:b/>
              <w:noProof/>
              <w:sz w:val="16"/>
              <w:szCs w:val="16"/>
            </w:rPr>
            <w:t>7</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692EDE">
            <w:rPr>
              <w:b/>
              <w:noProof/>
              <w:sz w:val="16"/>
              <w:szCs w:val="16"/>
            </w:rPr>
            <w:t>12</w:t>
          </w:r>
          <w:r w:rsidRPr="00B10816">
            <w:rPr>
              <w:b/>
              <w:sz w:val="16"/>
              <w:szCs w:val="16"/>
            </w:rPr>
            <w:fldChar w:fldCharType="end"/>
          </w:r>
        </w:p>
      </w:tc>
    </w:tr>
  </w:tbl>
  <w:p w:rsidR="00283AE6" w:rsidRPr="00B10816" w:rsidRDefault="00283AE6"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179" w:rsidRDefault="00992179">
      <w:r>
        <w:separator/>
      </w:r>
    </w:p>
  </w:footnote>
  <w:footnote w:type="continuationSeparator" w:id="0">
    <w:p w:rsidR="00992179" w:rsidRDefault="00992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283AE6" w:rsidRPr="008969C4" w:rsidTr="00866672">
      <w:trPr>
        <w:trHeight w:val="438"/>
      </w:trPr>
      <w:tc>
        <w:tcPr>
          <w:tcW w:w="1443" w:type="pct"/>
        </w:tcPr>
        <w:p w:rsidR="00283AE6" w:rsidRPr="008969C4" w:rsidRDefault="00283AE6" w:rsidP="00B10816">
          <w:pPr>
            <w:pStyle w:val="Header"/>
            <w:spacing w:after="0"/>
          </w:pPr>
          <w:r w:rsidRPr="008969C4">
            <w:rPr>
              <w:noProof/>
              <w:lang w:bidi="ar-SA"/>
            </w:rPr>
            <w:drawing>
              <wp:inline distT="0" distB="0" distL="0" distR="0" wp14:anchorId="79073F83" wp14:editId="261C70B7">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283AE6" w:rsidRPr="00891F29" w:rsidRDefault="00283AE6" w:rsidP="00B10816">
          <w:pPr>
            <w:pStyle w:val="Header"/>
            <w:spacing w:after="0"/>
            <w:jc w:val="right"/>
            <w:rPr>
              <w:sz w:val="16"/>
              <w:szCs w:val="20"/>
            </w:rPr>
          </w:pPr>
          <w:r w:rsidRPr="00891F29">
            <w:rPr>
              <w:sz w:val="16"/>
              <w:szCs w:val="20"/>
            </w:rPr>
            <w:t>Nexteer Automotive Confidential Proprietary Information</w:t>
          </w:r>
        </w:p>
        <w:p w:rsidR="00283AE6" w:rsidRDefault="00283AE6" w:rsidP="00B10816">
          <w:pPr>
            <w:pStyle w:val="Header"/>
            <w:spacing w:after="0"/>
            <w:jc w:val="right"/>
            <w:rPr>
              <w:sz w:val="16"/>
              <w:szCs w:val="20"/>
            </w:rPr>
          </w:pPr>
          <w:r w:rsidRPr="00891F29">
            <w:rPr>
              <w:sz w:val="16"/>
              <w:szCs w:val="20"/>
            </w:rPr>
            <w:t>Do Not Copy/Distribute Without Prior Permission</w:t>
          </w:r>
        </w:p>
        <w:p w:rsidR="00283AE6" w:rsidRPr="008969C4" w:rsidRDefault="00283AE6" w:rsidP="00B10816">
          <w:pPr>
            <w:pStyle w:val="Header"/>
            <w:spacing w:after="0"/>
            <w:jc w:val="right"/>
            <w:rPr>
              <w:szCs w:val="20"/>
            </w:rPr>
          </w:pPr>
          <w:r w:rsidRPr="000B0DB8">
            <w:rPr>
              <w:sz w:val="16"/>
              <w:szCs w:val="20"/>
            </w:rPr>
            <w:t>This Document Is Uncontrolled When Printed – Verify Version Before Use</w:t>
          </w:r>
        </w:p>
      </w:tc>
    </w:tr>
  </w:tbl>
  <w:p w:rsidR="00283AE6" w:rsidRDefault="00283AE6">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B318A2"/>
    <w:multiLevelType w:val="hybridMultilevel"/>
    <w:tmpl w:val="849A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D3E1680"/>
    <w:multiLevelType w:val="hybridMultilevel"/>
    <w:tmpl w:val="0D245A78"/>
    <w:lvl w:ilvl="0" w:tplc="3350EB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B77AC7"/>
    <w:multiLevelType w:val="hybridMultilevel"/>
    <w:tmpl w:val="036C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6"/>
  </w:num>
  <w:num w:numId="23">
    <w:abstractNumId w:val="17"/>
  </w:num>
  <w:num w:numId="24">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onna Spencer">
    <w15:presenceInfo w15:providerId="AD" w15:userId="S-1-5-21-1993528211-2586143117-3253031534-49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2B0"/>
    <w:rsid w:val="000040A2"/>
    <w:rsid w:val="00004F00"/>
    <w:rsid w:val="00007584"/>
    <w:rsid w:val="00010BFD"/>
    <w:rsid w:val="00015232"/>
    <w:rsid w:val="000201AB"/>
    <w:rsid w:val="00030567"/>
    <w:rsid w:val="00030607"/>
    <w:rsid w:val="000318E7"/>
    <w:rsid w:val="000330D6"/>
    <w:rsid w:val="00036207"/>
    <w:rsid w:val="0004234C"/>
    <w:rsid w:val="00044B15"/>
    <w:rsid w:val="000515DF"/>
    <w:rsid w:val="00053F20"/>
    <w:rsid w:val="000558D3"/>
    <w:rsid w:val="000573ED"/>
    <w:rsid w:val="00057E0F"/>
    <w:rsid w:val="00063444"/>
    <w:rsid w:val="00063A7A"/>
    <w:rsid w:val="0006733C"/>
    <w:rsid w:val="000718C3"/>
    <w:rsid w:val="00076DD2"/>
    <w:rsid w:val="00096B85"/>
    <w:rsid w:val="000A5FB2"/>
    <w:rsid w:val="000B01C4"/>
    <w:rsid w:val="000B0DB8"/>
    <w:rsid w:val="000B15E2"/>
    <w:rsid w:val="000B37D5"/>
    <w:rsid w:val="000B5C1E"/>
    <w:rsid w:val="000B6648"/>
    <w:rsid w:val="000D0D5A"/>
    <w:rsid w:val="000D2429"/>
    <w:rsid w:val="000D4A05"/>
    <w:rsid w:val="000E0B71"/>
    <w:rsid w:val="000E102A"/>
    <w:rsid w:val="000E3512"/>
    <w:rsid w:val="000E548A"/>
    <w:rsid w:val="000F7013"/>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45EDC"/>
    <w:rsid w:val="00152830"/>
    <w:rsid w:val="00177B86"/>
    <w:rsid w:val="00180DD1"/>
    <w:rsid w:val="00181748"/>
    <w:rsid w:val="00182DBD"/>
    <w:rsid w:val="001833C5"/>
    <w:rsid w:val="0018502E"/>
    <w:rsid w:val="00186519"/>
    <w:rsid w:val="00186C07"/>
    <w:rsid w:val="001872B0"/>
    <w:rsid w:val="00194117"/>
    <w:rsid w:val="00196283"/>
    <w:rsid w:val="001A069D"/>
    <w:rsid w:val="001A6A75"/>
    <w:rsid w:val="001B11CC"/>
    <w:rsid w:val="001B1516"/>
    <w:rsid w:val="001B15E2"/>
    <w:rsid w:val="001B4CA5"/>
    <w:rsid w:val="001B716A"/>
    <w:rsid w:val="001C3CBB"/>
    <w:rsid w:val="001C4FDC"/>
    <w:rsid w:val="001D2F1D"/>
    <w:rsid w:val="001D6053"/>
    <w:rsid w:val="001E4877"/>
    <w:rsid w:val="001F0A02"/>
    <w:rsid w:val="001F7A45"/>
    <w:rsid w:val="00203950"/>
    <w:rsid w:val="00206564"/>
    <w:rsid w:val="00210877"/>
    <w:rsid w:val="00213F47"/>
    <w:rsid w:val="00216E0A"/>
    <w:rsid w:val="00217199"/>
    <w:rsid w:val="0022572C"/>
    <w:rsid w:val="00226086"/>
    <w:rsid w:val="0023634D"/>
    <w:rsid w:val="002366F0"/>
    <w:rsid w:val="00237876"/>
    <w:rsid w:val="00241551"/>
    <w:rsid w:val="00246432"/>
    <w:rsid w:val="00246474"/>
    <w:rsid w:val="00246930"/>
    <w:rsid w:val="002518E0"/>
    <w:rsid w:val="00252485"/>
    <w:rsid w:val="002540D9"/>
    <w:rsid w:val="00256656"/>
    <w:rsid w:val="00256D7F"/>
    <w:rsid w:val="00260133"/>
    <w:rsid w:val="00273A0B"/>
    <w:rsid w:val="00283AE6"/>
    <w:rsid w:val="002905EB"/>
    <w:rsid w:val="002A3DCD"/>
    <w:rsid w:val="002A4407"/>
    <w:rsid w:val="002A46ED"/>
    <w:rsid w:val="002A6127"/>
    <w:rsid w:val="002A678C"/>
    <w:rsid w:val="002B094F"/>
    <w:rsid w:val="002B1587"/>
    <w:rsid w:val="002B2B02"/>
    <w:rsid w:val="002B50FC"/>
    <w:rsid w:val="002B6E4E"/>
    <w:rsid w:val="002B7D4B"/>
    <w:rsid w:val="002C02FB"/>
    <w:rsid w:val="002D2079"/>
    <w:rsid w:val="002D2CF2"/>
    <w:rsid w:val="002D4CF3"/>
    <w:rsid w:val="002D7C01"/>
    <w:rsid w:val="002E08B6"/>
    <w:rsid w:val="002E0FEE"/>
    <w:rsid w:val="002E3467"/>
    <w:rsid w:val="002E4849"/>
    <w:rsid w:val="002E7E59"/>
    <w:rsid w:val="002F0EAE"/>
    <w:rsid w:val="00307A0F"/>
    <w:rsid w:val="003119E1"/>
    <w:rsid w:val="00312179"/>
    <w:rsid w:val="003129E3"/>
    <w:rsid w:val="00314939"/>
    <w:rsid w:val="003267EF"/>
    <w:rsid w:val="00326A13"/>
    <w:rsid w:val="00327A5B"/>
    <w:rsid w:val="00330ED1"/>
    <w:rsid w:val="003313B5"/>
    <w:rsid w:val="00333C6D"/>
    <w:rsid w:val="00336158"/>
    <w:rsid w:val="0034184E"/>
    <w:rsid w:val="00341ED6"/>
    <w:rsid w:val="00347652"/>
    <w:rsid w:val="00361921"/>
    <w:rsid w:val="00362B86"/>
    <w:rsid w:val="00362CE5"/>
    <w:rsid w:val="00364BF7"/>
    <w:rsid w:val="00364F00"/>
    <w:rsid w:val="00372798"/>
    <w:rsid w:val="00383474"/>
    <w:rsid w:val="003849A4"/>
    <w:rsid w:val="00385119"/>
    <w:rsid w:val="00387BF4"/>
    <w:rsid w:val="00393C22"/>
    <w:rsid w:val="00393DBF"/>
    <w:rsid w:val="00396753"/>
    <w:rsid w:val="003A5B2A"/>
    <w:rsid w:val="003B4A55"/>
    <w:rsid w:val="003D11F8"/>
    <w:rsid w:val="003D456D"/>
    <w:rsid w:val="003E0AFB"/>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008A"/>
    <w:rsid w:val="004C1331"/>
    <w:rsid w:val="004D0FAD"/>
    <w:rsid w:val="004D5D37"/>
    <w:rsid w:val="004E39D0"/>
    <w:rsid w:val="004F1990"/>
    <w:rsid w:val="004F3C64"/>
    <w:rsid w:val="00507960"/>
    <w:rsid w:val="00510DB3"/>
    <w:rsid w:val="00511B80"/>
    <w:rsid w:val="00514FCB"/>
    <w:rsid w:val="005200B6"/>
    <w:rsid w:val="00524148"/>
    <w:rsid w:val="00527EC6"/>
    <w:rsid w:val="00531B8C"/>
    <w:rsid w:val="0053510E"/>
    <w:rsid w:val="005366FA"/>
    <w:rsid w:val="00540486"/>
    <w:rsid w:val="00540749"/>
    <w:rsid w:val="00541D9D"/>
    <w:rsid w:val="00541E2D"/>
    <w:rsid w:val="005428D8"/>
    <w:rsid w:val="0054769F"/>
    <w:rsid w:val="00551E95"/>
    <w:rsid w:val="00553CD9"/>
    <w:rsid w:val="00567005"/>
    <w:rsid w:val="00580C6B"/>
    <w:rsid w:val="00585674"/>
    <w:rsid w:val="0058629C"/>
    <w:rsid w:val="00591CEF"/>
    <w:rsid w:val="00592519"/>
    <w:rsid w:val="005955D1"/>
    <w:rsid w:val="005A1C6A"/>
    <w:rsid w:val="005A3EDE"/>
    <w:rsid w:val="005A77EF"/>
    <w:rsid w:val="005B3586"/>
    <w:rsid w:val="005B6300"/>
    <w:rsid w:val="005B6345"/>
    <w:rsid w:val="005C0552"/>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376B2"/>
    <w:rsid w:val="00646455"/>
    <w:rsid w:val="00660449"/>
    <w:rsid w:val="00665E4E"/>
    <w:rsid w:val="00667AE7"/>
    <w:rsid w:val="00673A6E"/>
    <w:rsid w:val="0067654E"/>
    <w:rsid w:val="006811FF"/>
    <w:rsid w:val="00681E5A"/>
    <w:rsid w:val="006845E9"/>
    <w:rsid w:val="00686ED4"/>
    <w:rsid w:val="00692EDE"/>
    <w:rsid w:val="0069657C"/>
    <w:rsid w:val="006A61EA"/>
    <w:rsid w:val="006A6688"/>
    <w:rsid w:val="006A7C28"/>
    <w:rsid w:val="006B5229"/>
    <w:rsid w:val="006B5F56"/>
    <w:rsid w:val="006C12CB"/>
    <w:rsid w:val="006C2D7D"/>
    <w:rsid w:val="006C7667"/>
    <w:rsid w:val="006D634C"/>
    <w:rsid w:val="006E1C97"/>
    <w:rsid w:val="006E64FD"/>
    <w:rsid w:val="006F2855"/>
    <w:rsid w:val="006F3CF4"/>
    <w:rsid w:val="00702C1E"/>
    <w:rsid w:val="00704BA1"/>
    <w:rsid w:val="00706A6B"/>
    <w:rsid w:val="00707BA6"/>
    <w:rsid w:val="00715441"/>
    <w:rsid w:val="007219DD"/>
    <w:rsid w:val="00722EA8"/>
    <w:rsid w:val="00725671"/>
    <w:rsid w:val="00727243"/>
    <w:rsid w:val="00727610"/>
    <w:rsid w:val="00737A19"/>
    <w:rsid w:val="00751961"/>
    <w:rsid w:val="0075721A"/>
    <w:rsid w:val="00761FD1"/>
    <w:rsid w:val="00765195"/>
    <w:rsid w:val="00767585"/>
    <w:rsid w:val="00770295"/>
    <w:rsid w:val="00773CA8"/>
    <w:rsid w:val="00784FF5"/>
    <w:rsid w:val="00786BDF"/>
    <w:rsid w:val="00795E62"/>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5082"/>
    <w:rsid w:val="008068A5"/>
    <w:rsid w:val="008119C7"/>
    <w:rsid w:val="00820AE5"/>
    <w:rsid w:val="0082456E"/>
    <w:rsid w:val="0082534B"/>
    <w:rsid w:val="00832905"/>
    <w:rsid w:val="008363FE"/>
    <w:rsid w:val="00836552"/>
    <w:rsid w:val="00837F94"/>
    <w:rsid w:val="0084459F"/>
    <w:rsid w:val="00846CCB"/>
    <w:rsid w:val="00847EDF"/>
    <w:rsid w:val="00853A5D"/>
    <w:rsid w:val="008619A0"/>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97B73"/>
    <w:rsid w:val="008A0BF7"/>
    <w:rsid w:val="008A1CA9"/>
    <w:rsid w:val="008A3325"/>
    <w:rsid w:val="008A3DEA"/>
    <w:rsid w:val="008B253E"/>
    <w:rsid w:val="008B2A08"/>
    <w:rsid w:val="008C31B1"/>
    <w:rsid w:val="008C4FBE"/>
    <w:rsid w:val="008C6874"/>
    <w:rsid w:val="008D1A6A"/>
    <w:rsid w:val="008D1AD3"/>
    <w:rsid w:val="008D3DCA"/>
    <w:rsid w:val="008D5D1E"/>
    <w:rsid w:val="008D69B7"/>
    <w:rsid w:val="008F09CA"/>
    <w:rsid w:val="008F11FD"/>
    <w:rsid w:val="008F1C9A"/>
    <w:rsid w:val="008F38B3"/>
    <w:rsid w:val="008F402B"/>
    <w:rsid w:val="008F4A9B"/>
    <w:rsid w:val="008F7506"/>
    <w:rsid w:val="008F7D0B"/>
    <w:rsid w:val="009017D0"/>
    <w:rsid w:val="0090337A"/>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6BA3"/>
    <w:rsid w:val="00947A9A"/>
    <w:rsid w:val="00947EA9"/>
    <w:rsid w:val="00954055"/>
    <w:rsid w:val="00957855"/>
    <w:rsid w:val="009639FC"/>
    <w:rsid w:val="00963FCD"/>
    <w:rsid w:val="00964105"/>
    <w:rsid w:val="009643A3"/>
    <w:rsid w:val="009667C6"/>
    <w:rsid w:val="00970DBB"/>
    <w:rsid w:val="0097381A"/>
    <w:rsid w:val="009839AF"/>
    <w:rsid w:val="00986520"/>
    <w:rsid w:val="009877AA"/>
    <w:rsid w:val="00992179"/>
    <w:rsid w:val="00992EB9"/>
    <w:rsid w:val="009A0891"/>
    <w:rsid w:val="009B0C02"/>
    <w:rsid w:val="009B754B"/>
    <w:rsid w:val="009C457F"/>
    <w:rsid w:val="009C5629"/>
    <w:rsid w:val="009C5E90"/>
    <w:rsid w:val="009C71A3"/>
    <w:rsid w:val="009C7F7D"/>
    <w:rsid w:val="009D1773"/>
    <w:rsid w:val="009D493A"/>
    <w:rsid w:val="009E371E"/>
    <w:rsid w:val="009E6A87"/>
    <w:rsid w:val="009F3119"/>
    <w:rsid w:val="009F687C"/>
    <w:rsid w:val="009F7A8B"/>
    <w:rsid w:val="00A049EB"/>
    <w:rsid w:val="00A05B7E"/>
    <w:rsid w:val="00A158C7"/>
    <w:rsid w:val="00A25B61"/>
    <w:rsid w:val="00A365F0"/>
    <w:rsid w:val="00A37E34"/>
    <w:rsid w:val="00A514F8"/>
    <w:rsid w:val="00A639FF"/>
    <w:rsid w:val="00A6463B"/>
    <w:rsid w:val="00A656E4"/>
    <w:rsid w:val="00A71A73"/>
    <w:rsid w:val="00A72ADF"/>
    <w:rsid w:val="00A75159"/>
    <w:rsid w:val="00A75452"/>
    <w:rsid w:val="00A831DF"/>
    <w:rsid w:val="00A85DD5"/>
    <w:rsid w:val="00A90F28"/>
    <w:rsid w:val="00A92C6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1213"/>
    <w:rsid w:val="00AF6D2A"/>
    <w:rsid w:val="00AF7DDD"/>
    <w:rsid w:val="00B0024F"/>
    <w:rsid w:val="00B10816"/>
    <w:rsid w:val="00B11BE8"/>
    <w:rsid w:val="00B154E6"/>
    <w:rsid w:val="00B21802"/>
    <w:rsid w:val="00B25D10"/>
    <w:rsid w:val="00B35242"/>
    <w:rsid w:val="00B35F84"/>
    <w:rsid w:val="00B4718D"/>
    <w:rsid w:val="00B50E68"/>
    <w:rsid w:val="00B52330"/>
    <w:rsid w:val="00B557BA"/>
    <w:rsid w:val="00B55C17"/>
    <w:rsid w:val="00B5628C"/>
    <w:rsid w:val="00B629B6"/>
    <w:rsid w:val="00B647EA"/>
    <w:rsid w:val="00B717D6"/>
    <w:rsid w:val="00B72FDD"/>
    <w:rsid w:val="00B758D2"/>
    <w:rsid w:val="00B81B39"/>
    <w:rsid w:val="00B81C1B"/>
    <w:rsid w:val="00B85D5F"/>
    <w:rsid w:val="00B92F19"/>
    <w:rsid w:val="00B9722C"/>
    <w:rsid w:val="00BA089B"/>
    <w:rsid w:val="00BA0D62"/>
    <w:rsid w:val="00BA3255"/>
    <w:rsid w:val="00BA5041"/>
    <w:rsid w:val="00BA7BCD"/>
    <w:rsid w:val="00BB166E"/>
    <w:rsid w:val="00BB4210"/>
    <w:rsid w:val="00BC03B1"/>
    <w:rsid w:val="00BC45C7"/>
    <w:rsid w:val="00BC6B0F"/>
    <w:rsid w:val="00BD17E2"/>
    <w:rsid w:val="00BD2498"/>
    <w:rsid w:val="00BD29F5"/>
    <w:rsid w:val="00BD7322"/>
    <w:rsid w:val="00BE7F06"/>
    <w:rsid w:val="00BF1F4B"/>
    <w:rsid w:val="00BF2DA6"/>
    <w:rsid w:val="00BF5242"/>
    <w:rsid w:val="00C01863"/>
    <w:rsid w:val="00C0276C"/>
    <w:rsid w:val="00C04F32"/>
    <w:rsid w:val="00C145F2"/>
    <w:rsid w:val="00C213C6"/>
    <w:rsid w:val="00C22A00"/>
    <w:rsid w:val="00C2356B"/>
    <w:rsid w:val="00C373E0"/>
    <w:rsid w:val="00C375E8"/>
    <w:rsid w:val="00C43D95"/>
    <w:rsid w:val="00C44377"/>
    <w:rsid w:val="00C53F02"/>
    <w:rsid w:val="00C54CBD"/>
    <w:rsid w:val="00C62193"/>
    <w:rsid w:val="00C642B0"/>
    <w:rsid w:val="00C64761"/>
    <w:rsid w:val="00C70668"/>
    <w:rsid w:val="00C71EF8"/>
    <w:rsid w:val="00C728E9"/>
    <w:rsid w:val="00C7430F"/>
    <w:rsid w:val="00C74FE6"/>
    <w:rsid w:val="00C77D0E"/>
    <w:rsid w:val="00C8041D"/>
    <w:rsid w:val="00C845F5"/>
    <w:rsid w:val="00C91D32"/>
    <w:rsid w:val="00C93030"/>
    <w:rsid w:val="00CA5A53"/>
    <w:rsid w:val="00CA5BBE"/>
    <w:rsid w:val="00CB03C3"/>
    <w:rsid w:val="00CB0B31"/>
    <w:rsid w:val="00CB724F"/>
    <w:rsid w:val="00CC44B7"/>
    <w:rsid w:val="00CC622C"/>
    <w:rsid w:val="00CC6EFC"/>
    <w:rsid w:val="00CE1AE1"/>
    <w:rsid w:val="00CE70AD"/>
    <w:rsid w:val="00CF089D"/>
    <w:rsid w:val="00CF0E43"/>
    <w:rsid w:val="00CF107F"/>
    <w:rsid w:val="00CF1D1D"/>
    <w:rsid w:val="00CF2A9A"/>
    <w:rsid w:val="00CF5BE3"/>
    <w:rsid w:val="00D00A39"/>
    <w:rsid w:val="00D16229"/>
    <w:rsid w:val="00D229A6"/>
    <w:rsid w:val="00D23CB7"/>
    <w:rsid w:val="00D24904"/>
    <w:rsid w:val="00D26802"/>
    <w:rsid w:val="00D30924"/>
    <w:rsid w:val="00D37A6A"/>
    <w:rsid w:val="00D4065B"/>
    <w:rsid w:val="00D42EF2"/>
    <w:rsid w:val="00D443E7"/>
    <w:rsid w:val="00D511CD"/>
    <w:rsid w:val="00D51275"/>
    <w:rsid w:val="00D5270B"/>
    <w:rsid w:val="00D57071"/>
    <w:rsid w:val="00D57F9F"/>
    <w:rsid w:val="00D60445"/>
    <w:rsid w:val="00D70B1D"/>
    <w:rsid w:val="00D757BC"/>
    <w:rsid w:val="00D762B8"/>
    <w:rsid w:val="00D775AC"/>
    <w:rsid w:val="00D77952"/>
    <w:rsid w:val="00D82097"/>
    <w:rsid w:val="00D8298E"/>
    <w:rsid w:val="00D86FC4"/>
    <w:rsid w:val="00DA1B90"/>
    <w:rsid w:val="00DA5C5C"/>
    <w:rsid w:val="00DB0311"/>
    <w:rsid w:val="00DB1985"/>
    <w:rsid w:val="00DB213C"/>
    <w:rsid w:val="00DB3574"/>
    <w:rsid w:val="00DB3C1D"/>
    <w:rsid w:val="00DB4619"/>
    <w:rsid w:val="00DC0959"/>
    <w:rsid w:val="00DC598C"/>
    <w:rsid w:val="00DD3B65"/>
    <w:rsid w:val="00DE23CE"/>
    <w:rsid w:val="00DE2FDE"/>
    <w:rsid w:val="00DF4415"/>
    <w:rsid w:val="00DF7D2D"/>
    <w:rsid w:val="00E020FC"/>
    <w:rsid w:val="00E03151"/>
    <w:rsid w:val="00E036F0"/>
    <w:rsid w:val="00E044C8"/>
    <w:rsid w:val="00E06EE0"/>
    <w:rsid w:val="00E14178"/>
    <w:rsid w:val="00E16D14"/>
    <w:rsid w:val="00E176AB"/>
    <w:rsid w:val="00E23E66"/>
    <w:rsid w:val="00E31AE9"/>
    <w:rsid w:val="00E3395D"/>
    <w:rsid w:val="00E35A9F"/>
    <w:rsid w:val="00E3609B"/>
    <w:rsid w:val="00E36420"/>
    <w:rsid w:val="00E37566"/>
    <w:rsid w:val="00E46EBF"/>
    <w:rsid w:val="00E51408"/>
    <w:rsid w:val="00E52161"/>
    <w:rsid w:val="00E61FD9"/>
    <w:rsid w:val="00E6550B"/>
    <w:rsid w:val="00E9004B"/>
    <w:rsid w:val="00EA2B5D"/>
    <w:rsid w:val="00EB1228"/>
    <w:rsid w:val="00EC076E"/>
    <w:rsid w:val="00ED3D2B"/>
    <w:rsid w:val="00EE263E"/>
    <w:rsid w:val="00EE26AB"/>
    <w:rsid w:val="00EE3BBC"/>
    <w:rsid w:val="00EF190F"/>
    <w:rsid w:val="00EF243B"/>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3E23"/>
    <w:rsid w:val="00F95E33"/>
    <w:rsid w:val="00FA6B27"/>
    <w:rsid w:val="00FB39DC"/>
    <w:rsid w:val="00FB7342"/>
    <w:rsid w:val="00FC02CC"/>
    <w:rsid w:val="00FC45EA"/>
    <w:rsid w:val="00FC5A02"/>
    <w:rsid w:val="00FD098F"/>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6D2C53"/>
  <w15:docId w15:val="{9F442ABA-89BC-44E0-A03A-753F9DCF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F016A_GmVehSpdArbn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248DA4CAEB4199A535DF13888DF483"/>
        <w:category>
          <w:name w:val="General"/>
          <w:gallery w:val="placeholder"/>
        </w:category>
        <w:types>
          <w:type w:val="bbPlcHdr"/>
        </w:types>
        <w:behaviors>
          <w:behavior w:val="content"/>
        </w:behaviors>
        <w:guid w:val="{41DA4291-894E-4479-A3EC-E97F6D4FAD6E}"/>
      </w:docPartPr>
      <w:docPartBody>
        <w:p w:rsidR="005D41FE" w:rsidRDefault="00513299">
          <w:pPr>
            <w:pStyle w:val="6C248DA4CAEB4199A535DF13888DF48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299"/>
    <w:rsid w:val="00011058"/>
    <w:rsid w:val="000402FC"/>
    <w:rsid w:val="000439B5"/>
    <w:rsid w:val="001058CB"/>
    <w:rsid w:val="00152F96"/>
    <w:rsid w:val="00346D0B"/>
    <w:rsid w:val="00390036"/>
    <w:rsid w:val="0041072E"/>
    <w:rsid w:val="004A1174"/>
    <w:rsid w:val="00513299"/>
    <w:rsid w:val="0056389D"/>
    <w:rsid w:val="005D41FE"/>
    <w:rsid w:val="008377F4"/>
    <w:rsid w:val="008C3BDD"/>
    <w:rsid w:val="00B307AC"/>
    <w:rsid w:val="00B31CDC"/>
    <w:rsid w:val="00BE476C"/>
    <w:rsid w:val="00C009B5"/>
    <w:rsid w:val="00D06AFB"/>
    <w:rsid w:val="00E1265C"/>
    <w:rsid w:val="00E3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248DA4CAEB4199A535DF13888DF483">
    <w:name w:val="6C248DA4CAEB4199A535DF13888DF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9C2290B7-31D4-48C4-AA17-D1A376EE0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863</TotalTime>
  <Pages>12</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5613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Nexteer Employee</dc:creator>
  <cp:lastModifiedBy>Brionna Spencer</cp:lastModifiedBy>
  <cp:revision>92</cp:revision>
  <cp:lastPrinted>2014-12-17T17:01:00Z</cp:lastPrinted>
  <dcterms:created xsi:type="dcterms:W3CDTF">2015-09-03T17:24:00Z</dcterms:created>
  <dcterms:modified xsi:type="dcterms:W3CDTF">2017-09-27T19:08:00Z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