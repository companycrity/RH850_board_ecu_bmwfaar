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b/>
          <w:sz w:val="48"/>
          <w:szCs w:val="48"/>
        </w:rPr>
        <w:alias w:val="Title"/>
        <w:tag w:val=""/>
        <w:id w:val="-74908585"/>
        <w:placeholder>
          <w:docPart w:val="B59DBEF513E146D186F6713D68E74096"/>
        </w:placeholder>
        <w:dataBinding w:prefixMappings="xmlns:ns0='http://purl.org/dc/elements/1.1/' xmlns:ns1='http://schemas.openxmlformats.org/package/2006/metadata/core-properties' " w:xpath="/ns1:coreProperties[1]/ns0:title[1]" w:storeItemID="{6C3C8BC8-F283-45AE-878A-BAB7291924A1}"/>
        <w:text/>
      </w:sdtPr>
      <w:sdtEndPr/>
      <w:sdtContent>
        <w:p w14:paraId="05BAC4AD" w14:textId="77777777" w:rsidR="00947A9A" w:rsidRDefault="00D229A6" w:rsidP="00665E4E">
          <w:pPr>
            <w:tabs>
              <w:tab w:val="left" w:pos="4320"/>
              <w:tab w:val="left" w:pos="8640"/>
            </w:tabs>
            <w:spacing w:before="1440" w:after="600"/>
            <w:jc w:val="center"/>
            <w:rPr>
              <w:b/>
              <w:sz w:val="48"/>
              <w:szCs w:val="48"/>
            </w:rPr>
          </w:pPr>
          <w:r>
            <w:rPr>
              <w:b/>
              <w:sz w:val="48"/>
              <w:szCs w:val="48"/>
            </w:rPr>
            <w:t>Module Design Document</w:t>
          </w:r>
        </w:p>
      </w:sdtContent>
    </w:sdt>
    <w:p w14:paraId="6917C410" w14:textId="77777777" w:rsidR="00D229A6" w:rsidRPr="00D229A6" w:rsidRDefault="00D229A6" w:rsidP="00D229A6">
      <w:pPr>
        <w:tabs>
          <w:tab w:val="left" w:pos="4320"/>
          <w:tab w:val="left" w:pos="8640"/>
        </w:tabs>
        <w:spacing w:after="0"/>
        <w:jc w:val="center"/>
        <w:rPr>
          <w:rFonts w:cs="Calibri"/>
          <w:b/>
          <w:sz w:val="48"/>
          <w:szCs w:val="48"/>
        </w:rPr>
      </w:pPr>
      <w:r w:rsidRPr="00D229A6">
        <w:rPr>
          <w:rFonts w:cs="Calibri"/>
          <w:b/>
          <w:sz w:val="48"/>
          <w:szCs w:val="48"/>
        </w:rPr>
        <w:t>For</w:t>
      </w:r>
    </w:p>
    <w:p w14:paraId="4FC981E3" w14:textId="77777777" w:rsidR="00D229A6" w:rsidRDefault="007C4A1B" w:rsidP="007E0373">
      <w:pPr>
        <w:tabs>
          <w:tab w:val="left" w:pos="4320"/>
          <w:tab w:val="left" w:pos="8640"/>
        </w:tabs>
        <w:spacing w:before="120" w:after="360"/>
        <w:jc w:val="center"/>
        <w:rPr>
          <w:b/>
          <w:sz w:val="36"/>
        </w:rPr>
      </w:pPr>
      <w:r>
        <w:rPr>
          <w:rFonts w:cs="Calibri"/>
          <w:b/>
          <w:sz w:val="48"/>
          <w:szCs w:val="48"/>
        </w:rPr>
        <w:fldChar w:fldCharType="begin"/>
      </w:r>
      <w:r>
        <w:rPr>
          <w:rFonts w:cs="Calibri"/>
          <w:b/>
          <w:sz w:val="48"/>
          <w:szCs w:val="48"/>
        </w:rPr>
        <w:instrText xml:space="preserve"> DOCPROPERTY  "Document Version"  \* MERGEFORMAT </w:instrText>
      </w:r>
      <w:r>
        <w:rPr>
          <w:rFonts w:cs="Calibri"/>
          <w:b/>
          <w:sz w:val="48"/>
          <w:szCs w:val="48"/>
        </w:rPr>
        <w:fldChar w:fldCharType="separate"/>
      </w:r>
      <w:proofErr w:type="spellStart"/>
      <w:r w:rsidR="00AC7171">
        <w:rPr>
          <w:rFonts w:cs="Calibri"/>
          <w:b/>
          <w:sz w:val="48"/>
          <w:szCs w:val="48"/>
        </w:rPr>
        <w:t>BmwStReqMgr</w:t>
      </w:r>
      <w:proofErr w:type="spellEnd"/>
      <w:r>
        <w:rPr>
          <w:rFonts w:cs="Calibri"/>
          <w:b/>
          <w:sz w:val="48"/>
          <w:szCs w:val="48"/>
        </w:rPr>
        <w:fldChar w:fldCharType="end"/>
      </w:r>
    </w:p>
    <w:p w14:paraId="0088C6C6" w14:textId="77777777" w:rsidR="005E61CD" w:rsidRPr="007E0373" w:rsidRDefault="005E61CD" w:rsidP="007E0373">
      <w:pPr>
        <w:tabs>
          <w:tab w:val="left" w:pos="4320"/>
          <w:tab w:val="left" w:pos="8640"/>
        </w:tabs>
        <w:spacing w:before="120" w:after="360"/>
        <w:jc w:val="center"/>
        <w:rPr>
          <w:b/>
          <w:sz w:val="36"/>
        </w:rPr>
      </w:pPr>
    </w:p>
    <w:p w14:paraId="1A3E3D39" w14:textId="44C551FB" w:rsidR="005E61CD" w:rsidRPr="007E0373" w:rsidRDefault="0035244F" w:rsidP="007E0373">
      <w:pPr>
        <w:tabs>
          <w:tab w:val="left" w:pos="4320"/>
          <w:tab w:val="left" w:pos="8640"/>
        </w:tabs>
        <w:spacing w:before="120" w:after="360"/>
        <w:jc w:val="center"/>
        <w:rPr>
          <w:b/>
          <w:sz w:val="36"/>
        </w:rPr>
      </w:pPr>
      <w:r w:rsidRPr="0035244F">
        <w:rPr>
          <w:b/>
          <w:sz w:val="36"/>
        </w:rPr>
        <w:fldChar w:fldCharType="begin"/>
      </w:r>
      <w:r w:rsidRPr="0035244F">
        <w:rPr>
          <w:b/>
          <w:sz w:val="36"/>
        </w:rPr>
        <w:instrText xml:space="preserve"> DOCPROPERTY  "Release Date"  \* MERGEFORMAT </w:instrText>
      </w:r>
      <w:r w:rsidRPr="0035244F">
        <w:rPr>
          <w:b/>
          <w:sz w:val="36"/>
        </w:rPr>
        <w:fldChar w:fldCharType="separate"/>
      </w:r>
      <w:ins w:id="0" w:author="Byrski, Krzysztof" w:date="2018-05-22T12:17:00Z">
        <w:r w:rsidR="00AC7171">
          <w:rPr>
            <w:b/>
            <w:sz w:val="36"/>
          </w:rPr>
          <w:t>May 22, 2018</w:t>
        </w:r>
      </w:ins>
      <w:del w:id="1" w:author="Byrski, Krzysztof" w:date="2018-05-22T12:17:00Z">
        <w:r w:rsidDel="00AC7171">
          <w:rPr>
            <w:b/>
            <w:sz w:val="36"/>
          </w:rPr>
          <w:delText>March 22, 2018</w:delText>
        </w:r>
      </w:del>
      <w:r w:rsidRPr="0035244F">
        <w:rPr>
          <w:b/>
          <w:sz w:val="36"/>
        </w:rPr>
        <w:fldChar w:fldCharType="end"/>
      </w:r>
    </w:p>
    <w:p w14:paraId="49AED6A4" w14:textId="77777777" w:rsidR="00B81C1B" w:rsidRPr="00A158C7" w:rsidRDefault="00B81C1B" w:rsidP="007E0373">
      <w:pPr>
        <w:tabs>
          <w:tab w:val="left" w:pos="4320"/>
          <w:tab w:val="left" w:pos="8640"/>
        </w:tabs>
        <w:spacing w:before="960"/>
        <w:jc w:val="center"/>
        <w:rPr>
          <w:b/>
          <w:sz w:val="24"/>
        </w:rPr>
      </w:pPr>
      <w:r w:rsidRPr="00A158C7">
        <w:rPr>
          <w:b/>
          <w:sz w:val="24"/>
        </w:rPr>
        <w:t xml:space="preserve">Prepared By: </w:t>
      </w:r>
    </w:p>
    <w:p w14:paraId="536D2127" w14:textId="77777777" w:rsidR="00891F29" w:rsidRPr="00A158C7" w:rsidRDefault="0054769F" w:rsidP="00891F29">
      <w:pPr>
        <w:tabs>
          <w:tab w:val="left" w:pos="4320"/>
          <w:tab w:val="left" w:pos="8640"/>
        </w:tabs>
        <w:jc w:val="center"/>
        <w:rPr>
          <w:b/>
          <w:sz w:val="24"/>
        </w:rPr>
      </w:pPr>
      <w:r>
        <w:rPr>
          <w:b/>
          <w:sz w:val="24"/>
        </w:rPr>
        <w:fldChar w:fldCharType="begin"/>
      </w:r>
      <w:r>
        <w:rPr>
          <w:b/>
          <w:sz w:val="24"/>
        </w:rPr>
        <w:instrText xml:space="preserve"> DOCPROPERTY  "Prepared by Group"  \* MERGEFORMAT </w:instrText>
      </w:r>
      <w:r>
        <w:rPr>
          <w:b/>
          <w:sz w:val="24"/>
        </w:rPr>
        <w:fldChar w:fldCharType="separate"/>
      </w:r>
      <w:r w:rsidR="00AC7171">
        <w:rPr>
          <w:b/>
          <w:sz w:val="24"/>
        </w:rPr>
        <w:t>Software Group</w:t>
      </w:r>
      <w:r>
        <w:rPr>
          <w:b/>
          <w:sz w:val="24"/>
        </w:rPr>
        <w:fldChar w:fldCharType="end"/>
      </w:r>
      <w:r w:rsidR="00891F29" w:rsidRPr="00A158C7">
        <w:rPr>
          <w:b/>
          <w:sz w:val="24"/>
        </w:rPr>
        <w:t>,</w:t>
      </w:r>
    </w:p>
    <w:p w14:paraId="1C9DAB43" w14:textId="77777777" w:rsidR="0091328D" w:rsidRPr="00A158C7" w:rsidRDefault="007E0373" w:rsidP="0091328D">
      <w:pPr>
        <w:tabs>
          <w:tab w:val="left" w:pos="4320"/>
          <w:tab w:val="left" w:pos="8640"/>
        </w:tabs>
        <w:jc w:val="center"/>
        <w:rPr>
          <w:b/>
          <w:sz w:val="24"/>
        </w:rPr>
      </w:pPr>
      <w:r>
        <w:rPr>
          <w:b/>
          <w:sz w:val="24"/>
        </w:rPr>
        <w:fldChar w:fldCharType="begin"/>
      </w:r>
      <w:r>
        <w:rPr>
          <w:b/>
          <w:sz w:val="24"/>
        </w:rPr>
        <w:instrText xml:space="preserve"> DOCPROPERTY  Company  \* MERGEFORMAT </w:instrText>
      </w:r>
      <w:r>
        <w:rPr>
          <w:b/>
          <w:sz w:val="24"/>
        </w:rPr>
        <w:fldChar w:fldCharType="separate"/>
      </w:r>
      <w:r w:rsidR="00AC7171">
        <w:rPr>
          <w:b/>
          <w:sz w:val="24"/>
        </w:rPr>
        <w:t>Nexteer Automotive</w:t>
      </w:r>
      <w:r>
        <w:rPr>
          <w:b/>
          <w:sz w:val="24"/>
        </w:rPr>
        <w:fldChar w:fldCharType="end"/>
      </w:r>
      <w:r w:rsidR="00A365F0" w:rsidRPr="00A158C7">
        <w:rPr>
          <w:b/>
          <w:sz w:val="24"/>
        </w:rPr>
        <w:t>,</w:t>
      </w:r>
    </w:p>
    <w:p w14:paraId="67BFF7DD" w14:textId="77777777" w:rsidR="00B81C1B" w:rsidRPr="006C2D7D" w:rsidRDefault="007E0373" w:rsidP="00480A9D">
      <w:pPr>
        <w:tabs>
          <w:tab w:val="left" w:pos="4320"/>
          <w:tab w:val="left" w:pos="8640"/>
        </w:tabs>
        <w:jc w:val="center"/>
        <w:rPr>
          <w:b/>
          <w:sz w:val="28"/>
          <w:szCs w:val="28"/>
          <w:u w:val="single"/>
        </w:rPr>
      </w:pPr>
      <w:r>
        <w:rPr>
          <w:b/>
          <w:sz w:val="24"/>
        </w:rPr>
        <w:fldChar w:fldCharType="begin"/>
      </w:r>
      <w:r>
        <w:rPr>
          <w:b/>
          <w:sz w:val="24"/>
        </w:rPr>
        <w:instrText xml:space="preserve"> DOCPROPERTY  Location  \* MERGEFORMAT </w:instrText>
      </w:r>
      <w:r>
        <w:rPr>
          <w:b/>
          <w:sz w:val="24"/>
        </w:rPr>
        <w:fldChar w:fldCharType="separate"/>
      </w:r>
      <w:r w:rsidR="00AC7171">
        <w:rPr>
          <w:b/>
          <w:sz w:val="24"/>
        </w:rPr>
        <w:t>Saginaw, MI, USA</w:t>
      </w:r>
      <w:r>
        <w:rPr>
          <w:b/>
          <w:sz w:val="24"/>
        </w:rPr>
        <w:fldChar w:fldCharType="end"/>
      </w:r>
      <w:r w:rsidR="00B81C1B" w:rsidRPr="00A158C7">
        <w:rPr>
          <w:b/>
          <w:sz w:val="23"/>
        </w:rPr>
        <w:br w:type="page"/>
      </w:r>
      <w:r w:rsidR="00393DBF">
        <w:rPr>
          <w:b/>
          <w:sz w:val="28"/>
          <w:szCs w:val="28"/>
          <w:u w:val="single"/>
        </w:rPr>
        <w:lastRenderedPageBreak/>
        <w:t>Change</w:t>
      </w:r>
      <w:r w:rsidR="00B81C1B" w:rsidRPr="006C2D7D">
        <w:rPr>
          <w:b/>
          <w:sz w:val="28"/>
          <w:szCs w:val="28"/>
          <w:u w:val="single"/>
        </w:rPr>
        <w:t xml:space="preserve"> History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44"/>
        <w:gridCol w:w="2552"/>
        <w:gridCol w:w="1417"/>
        <w:gridCol w:w="1539"/>
      </w:tblGrid>
      <w:tr w:rsidR="004029F0" w:rsidRPr="00AA38E8" w14:paraId="0F6737B9" w14:textId="77777777" w:rsidTr="00210A18">
        <w:tc>
          <w:tcPr>
            <w:tcW w:w="2287" w:type="pct"/>
          </w:tcPr>
          <w:p w14:paraId="4A94C0E9" w14:textId="77777777" w:rsidR="004029F0" w:rsidRPr="00AA38E8" w:rsidRDefault="004029F0" w:rsidP="00D229A6">
            <w:pPr>
              <w:jc w:val="center"/>
              <w:rPr>
                <w:rFonts w:cs="Calibri"/>
                <w:b/>
              </w:rPr>
            </w:pPr>
            <w:r w:rsidRPr="00AA38E8">
              <w:rPr>
                <w:rFonts w:cs="Calibri"/>
                <w:b/>
              </w:rPr>
              <w:t>Description</w:t>
            </w:r>
          </w:p>
        </w:tc>
        <w:tc>
          <w:tcPr>
            <w:tcW w:w="1257" w:type="pct"/>
          </w:tcPr>
          <w:p w14:paraId="47B98C80" w14:textId="77777777" w:rsidR="004029F0" w:rsidRPr="00AA38E8" w:rsidRDefault="004029F0" w:rsidP="00D229A6">
            <w:pPr>
              <w:jc w:val="center"/>
              <w:rPr>
                <w:rFonts w:cs="Calibri"/>
                <w:b/>
              </w:rPr>
            </w:pPr>
            <w:r w:rsidRPr="00AA38E8">
              <w:rPr>
                <w:rFonts w:cs="Calibri"/>
                <w:b/>
              </w:rPr>
              <w:t>Author</w:t>
            </w:r>
          </w:p>
        </w:tc>
        <w:tc>
          <w:tcPr>
            <w:tcW w:w="698" w:type="pct"/>
          </w:tcPr>
          <w:p w14:paraId="344FECE2" w14:textId="77777777" w:rsidR="004029F0" w:rsidRPr="00AA38E8" w:rsidRDefault="004029F0" w:rsidP="00D229A6">
            <w:pPr>
              <w:jc w:val="center"/>
              <w:rPr>
                <w:rFonts w:cs="Calibri"/>
                <w:b/>
              </w:rPr>
            </w:pPr>
            <w:r w:rsidRPr="00AA38E8">
              <w:rPr>
                <w:rFonts w:cs="Calibri"/>
                <w:b/>
              </w:rPr>
              <w:t>Version</w:t>
            </w:r>
          </w:p>
        </w:tc>
        <w:tc>
          <w:tcPr>
            <w:tcW w:w="758" w:type="pct"/>
          </w:tcPr>
          <w:p w14:paraId="793F6088" w14:textId="77777777" w:rsidR="004029F0" w:rsidRPr="00AA38E8" w:rsidRDefault="004029F0" w:rsidP="00D229A6">
            <w:pPr>
              <w:jc w:val="center"/>
              <w:rPr>
                <w:rFonts w:cs="Calibri"/>
                <w:b/>
              </w:rPr>
            </w:pPr>
            <w:r w:rsidRPr="00AA38E8">
              <w:rPr>
                <w:rFonts w:cs="Calibri"/>
                <w:b/>
              </w:rPr>
              <w:t>Date</w:t>
            </w:r>
          </w:p>
        </w:tc>
      </w:tr>
      <w:tr w:rsidR="004029F0" w:rsidRPr="00AA38E8" w14:paraId="5A109A25" w14:textId="77777777" w:rsidTr="00210A18">
        <w:tc>
          <w:tcPr>
            <w:tcW w:w="2287" w:type="pct"/>
          </w:tcPr>
          <w:p w14:paraId="05D1607E" w14:textId="77777777" w:rsidR="004029F0" w:rsidRPr="00AA38E8" w:rsidRDefault="004029F0" w:rsidP="00D229A6">
            <w:pPr>
              <w:rPr>
                <w:rFonts w:cs="Calibri"/>
              </w:rPr>
            </w:pPr>
            <w:r>
              <w:rPr>
                <w:rFonts w:cs="Calibri"/>
              </w:rPr>
              <w:t>Initial Version</w:t>
            </w:r>
          </w:p>
        </w:tc>
        <w:tc>
          <w:tcPr>
            <w:tcW w:w="1257" w:type="pct"/>
          </w:tcPr>
          <w:p w14:paraId="4C6F82A9" w14:textId="77777777" w:rsidR="004029F0" w:rsidRPr="00AA38E8" w:rsidRDefault="004029F0" w:rsidP="004029F0">
            <w:pPr>
              <w:rPr>
                <w:rFonts w:cs="Calibri"/>
              </w:rPr>
            </w:pPr>
            <w:r>
              <w:rPr>
                <w:rFonts w:cs="Calibri"/>
              </w:rPr>
              <w:t>Krzysztof Byrski</w:t>
            </w:r>
          </w:p>
        </w:tc>
        <w:tc>
          <w:tcPr>
            <w:tcW w:w="698" w:type="pct"/>
          </w:tcPr>
          <w:p w14:paraId="6CF472C5" w14:textId="77777777" w:rsidR="004029F0" w:rsidRPr="00AA38E8" w:rsidRDefault="004029F0" w:rsidP="00D229A6">
            <w:pPr>
              <w:rPr>
                <w:rFonts w:cs="Calibri"/>
              </w:rPr>
            </w:pPr>
            <w:r>
              <w:rPr>
                <w:rFonts w:cs="Calibri"/>
              </w:rPr>
              <w:t>1</w:t>
            </w:r>
          </w:p>
        </w:tc>
        <w:tc>
          <w:tcPr>
            <w:tcW w:w="758" w:type="pct"/>
          </w:tcPr>
          <w:p w14:paraId="78E3E68D" w14:textId="77777777" w:rsidR="004029F0" w:rsidRPr="00AA38E8" w:rsidRDefault="00483F20" w:rsidP="00F21A35">
            <w:pPr>
              <w:rPr>
                <w:rFonts w:cs="Calibri"/>
              </w:rPr>
            </w:pPr>
            <w:r>
              <w:rPr>
                <w:rFonts w:cs="Calibri"/>
              </w:rPr>
              <w:t>24</w:t>
            </w:r>
            <w:r w:rsidR="004029F0">
              <w:rPr>
                <w:rFonts w:cs="Calibri"/>
              </w:rPr>
              <w:t>-</w:t>
            </w:r>
            <w:r w:rsidR="00F21A35">
              <w:rPr>
                <w:rFonts w:cs="Calibri"/>
              </w:rPr>
              <w:t>Oct</w:t>
            </w:r>
            <w:r w:rsidR="004029F0">
              <w:rPr>
                <w:rFonts w:cs="Calibri"/>
              </w:rPr>
              <w:t>-2017</w:t>
            </w:r>
          </w:p>
        </w:tc>
      </w:tr>
      <w:tr w:rsidR="006D3F06" w:rsidRPr="00AA38E8" w14:paraId="1DE706DB" w14:textId="77777777" w:rsidTr="00210A18">
        <w:tc>
          <w:tcPr>
            <w:tcW w:w="2287" w:type="pct"/>
          </w:tcPr>
          <w:p w14:paraId="49F65F13" w14:textId="77777777" w:rsidR="006D3F06" w:rsidRDefault="006D3F06" w:rsidP="00D229A6">
            <w:pPr>
              <w:rPr>
                <w:rFonts w:cs="Calibri"/>
              </w:rPr>
            </w:pPr>
            <w:r>
              <w:rPr>
                <w:rFonts w:cs="Calibri"/>
              </w:rPr>
              <w:t>Update to FDD 2.0.0</w:t>
            </w:r>
          </w:p>
        </w:tc>
        <w:tc>
          <w:tcPr>
            <w:tcW w:w="1257" w:type="pct"/>
          </w:tcPr>
          <w:p w14:paraId="0BAA2962" w14:textId="77777777" w:rsidR="006D3F06" w:rsidRDefault="006D3F06" w:rsidP="004029F0">
            <w:pPr>
              <w:rPr>
                <w:rFonts w:cs="Calibri"/>
              </w:rPr>
            </w:pPr>
            <w:r>
              <w:rPr>
                <w:rFonts w:cs="Calibri"/>
              </w:rPr>
              <w:t xml:space="preserve">Mateusz </w:t>
            </w:r>
            <w:proofErr w:type="spellStart"/>
            <w:r>
              <w:rPr>
                <w:rFonts w:cs="Calibri"/>
              </w:rPr>
              <w:t>Bartocha</w:t>
            </w:r>
            <w:proofErr w:type="spellEnd"/>
          </w:p>
        </w:tc>
        <w:tc>
          <w:tcPr>
            <w:tcW w:w="698" w:type="pct"/>
          </w:tcPr>
          <w:p w14:paraId="1A024109" w14:textId="77777777" w:rsidR="006D3F06" w:rsidRDefault="006D3F06" w:rsidP="00D229A6">
            <w:pPr>
              <w:rPr>
                <w:rFonts w:cs="Calibri"/>
              </w:rPr>
            </w:pPr>
            <w:r>
              <w:rPr>
                <w:rFonts w:cs="Calibri"/>
              </w:rPr>
              <w:t>2</w:t>
            </w:r>
          </w:p>
        </w:tc>
        <w:tc>
          <w:tcPr>
            <w:tcW w:w="758" w:type="pct"/>
          </w:tcPr>
          <w:p w14:paraId="6385C518" w14:textId="77777777" w:rsidR="006D3F06" w:rsidRDefault="006D3F06" w:rsidP="00F21A35">
            <w:pPr>
              <w:rPr>
                <w:rFonts w:cs="Calibri"/>
              </w:rPr>
            </w:pPr>
            <w:r>
              <w:rPr>
                <w:rFonts w:cs="Calibri"/>
              </w:rPr>
              <w:t>14-Nov-17</w:t>
            </w:r>
          </w:p>
        </w:tc>
      </w:tr>
      <w:tr w:rsidR="004626A5" w:rsidRPr="00AA38E8" w14:paraId="5E9CC446" w14:textId="77777777" w:rsidTr="00210A18">
        <w:tc>
          <w:tcPr>
            <w:tcW w:w="2287" w:type="pct"/>
          </w:tcPr>
          <w:p w14:paraId="42FED0EE" w14:textId="77777777" w:rsidR="004626A5" w:rsidRDefault="004626A5" w:rsidP="00D229A6">
            <w:pPr>
              <w:rPr>
                <w:rFonts w:cs="Calibri"/>
              </w:rPr>
            </w:pPr>
            <w:r>
              <w:rPr>
                <w:rFonts w:cs="Calibri"/>
              </w:rPr>
              <w:t>Updated Diagram</w:t>
            </w:r>
          </w:p>
        </w:tc>
        <w:tc>
          <w:tcPr>
            <w:tcW w:w="1257" w:type="pct"/>
          </w:tcPr>
          <w:p w14:paraId="44A21E57" w14:textId="77777777" w:rsidR="004626A5" w:rsidRDefault="004626A5" w:rsidP="004029F0">
            <w:pPr>
              <w:rPr>
                <w:rFonts w:cs="Calibri"/>
              </w:rPr>
            </w:pPr>
            <w:r>
              <w:rPr>
                <w:rFonts w:cs="Calibri"/>
              </w:rPr>
              <w:t xml:space="preserve">Matthew </w:t>
            </w:r>
            <w:proofErr w:type="spellStart"/>
            <w:r>
              <w:rPr>
                <w:rFonts w:cs="Calibri"/>
              </w:rPr>
              <w:t>Leser</w:t>
            </w:r>
            <w:proofErr w:type="spellEnd"/>
          </w:p>
        </w:tc>
        <w:tc>
          <w:tcPr>
            <w:tcW w:w="698" w:type="pct"/>
          </w:tcPr>
          <w:p w14:paraId="1A72CE51" w14:textId="77777777" w:rsidR="004626A5" w:rsidRDefault="004626A5" w:rsidP="00D229A6">
            <w:pPr>
              <w:rPr>
                <w:rFonts w:cs="Calibri"/>
              </w:rPr>
            </w:pPr>
            <w:r>
              <w:rPr>
                <w:rFonts w:cs="Calibri"/>
              </w:rPr>
              <w:t>3</w:t>
            </w:r>
          </w:p>
        </w:tc>
        <w:tc>
          <w:tcPr>
            <w:tcW w:w="758" w:type="pct"/>
          </w:tcPr>
          <w:p w14:paraId="4161C3AE" w14:textId="77777777" w:rsidR="004626A5" w:rsidRDefault="004626A5" w:rsidP="00F21A35">
            <w:pPr>
              <w:rPr>
                <w:rFonts w:cs="Calibri"/>
              </w:rPr>
            </w:pPr>
            <w:r>
              <w:rPr>
                <w:rFonts w:cs="Calibri"/>
              </w:rPr>
              <w:t>10-Jan-18</w:t>
            </w:r>
          </w:p>
        </w:tc>
      </w:tr>
      <w:tr w:rsidR="00EE4219" w:rsidRPr="00AA38E8" w14:paraId="6F5C804E" w14:textId="77777777" w:rsidTr="00210A18">
        <w:tc>
          <w:tcPr>
            <w:tcW w:w="2287" w:type="pct"/>
          </w:tcPr>
          <w:p w14:paraId="177712AC" w14:textId="0AB56BCC" w:rsidR="00EE4219" w:rsidRDefault="00EE4219" w:rsidP="00D229A6">
            <w:pPr>
              <w:rPr>
                <w:rFonts w:cs="Calibri"/>
              </w:rPr>
            </w:pPr>
            <w:r>
              <w:rPr>
                <w:rFonts w:cs="Calibri"/>
              </w:rPr>
              <w:t xml:space="preserve">Updated </w:t>
            </w:r>
            <w:proofErr w:type="spellStart"/>
            <w:r>
              <w:rPr>
                <w:rFonts w:cs="Calibri"/>
              </w:rPr>
              <w:t>TargetECUState</w:t>
            </w:r>
            <w:proofErr w:type="spellEnd"/>
            <w:r>
              <w:rPr>
                <w:rFonts w:cs="Calibri"/>
              </w:rPr>
              <w:t xml:space="preserve"> function inputs</w:t>
            </w:r>
          </w:p>
        </w:tc>
        <w:tc>
          <w:tcPr>
            <w:tcW w:w="1257" w:type="pct"/>
          </w:tcPr>
          <w:p w14:paraId="4E1421DB" w14:textId="4A72E71A" w:rsidR="00EE4219" w:rsidRDefault="00EE4219" w:rsidP="004029F0">
            <w:pPr>
              <w:rPr>
                <w:rFonts w:cs="Calibri"/>
              </w:rPr>
            </w:pPr>
            <w:r>
              <w:rPr>
                <w:rFonts w:cs="Calibri"/>
              </w:rPr>
              <w:t xml:space="preserve">Matthew </w:t>
            </w:r>
            <w:proofErr w:type="spellStart"/>
            <w:r>
              <w:rPr>
                <w:rFonts w:cs="Calibri"/>
              </w:rPr>
              <w:t>Leser</w:t>
            </w:r>
            <w:proofErr w:type="spellEnd"/>
          </w:p>
        </w:tc>
        <w:tc>
          <w:tcPr>
            <w:tcW w:w="698" w:type="pct"/>
          </w:tcPr>
          <w:p w14:paraId="7563B26F" w14:textId="07446B70" w:rsidR="00EE4219" w:rsidRDefault="00EE4219" w:rsidP="00D229A6">
            <w:pPr>
              <w:rPr>
                <w:rFonts w:cs="Calibri"/>
              </w:rPr>
            </w:pPr>
            <w:r>
              <w:rPr>
                <w:rFonts w:cs="Calibri"/>
              </w:rPr>
              <w:t>4</w:t>
            </w:r>
          </w:p>
        </w:tc>
        <w:tc>
          <w:tcPr>
            <w:tcW w:w="758" w:type="pct"/>
          </w:tcPr>
          <w:p w14:paraId="0CC15166" w14:textId="2347486E" w:rsidR="00EE4219" w:rsidRDefault="00EE4219" w:rsidP="00F21A35">
            <w:pPr>
              <w:rPr>
                <w:rFonts w:cs="Calibri"/>
              </w:rPr>
            </w:pPr>
            <w:r>
              <w:rPr>
                <w:rFonts w:cs="Calibri"/>
              </w:rPr>
              <w:t>23-Feb-18</w:t>
            </w:r>
          </w:p>
        </w:tc>
      </w:tr>
      <w:tr w:rsidR="0035244F" w:rsidRPr="00AA38E8" w14:paraId="425C418D" w14:textId="77777777" w:rsidTr="00210A18">
        <w:tc>
          <w:tcPr>
            <w:tcW w:w="2287" w:type="pct"/>
          </w:tcPr>
          <w:p w14:paraId="25AD3462" w14:textId="62A3D8A7" w:rsidR="0035244F" w:rsidRDefault="0035244F" w:rsidP="00D229A6">
            <w:pPr>
              <w:rPr>
                <w:rFonts w:cs="Calibri"/>
              </w:rPr>
            </w:pPr>
            <w:r>
              <w:rPr>
                <w:rFonts w:cs="Calibri"/>
              </w:rPr>
              <w:t>Updated local functions</w:t>
            </w:r>
          </w:p>
        </w:tc>
        <w:tc>
          <w:tcPr>
            <w:tcW w:w="1257" w:type="pct"/>
          </w:tcPr>
          <w:p w14:paraId="00BF49B4" w14:textId="73D2F27D" w:rsidR="0035244F" w:rsidRDefault="0035244F" w:rsidP="004029F0">
            <w:pPr>
              <w:rPr>
                <w:rFonts w:cs="Calibri"/>
              </w:rPr>
            </w:pPr>
            <w:r>
              <w:rPr>
                <w:rFonts w:cs="Calibri"/>
              </w:rPr>
              <w:t>Krzysztof Byrski</w:t>
            </w:r>
          </w:p>
        </w:tc>
        <w:tc>
          <w:tcPr>
            <w:tcW w:w="698" w:type="pct"/>
          </w:tcPr>
          <w:p w14:paraId="457B3769" w14:textId="7EAD8A69" w:rsidR="0035244F" w:rsidRDefault="0035244F" w:rsidP="00D229A6">
            <w:pPr>
              <w:rPr>
                <w:rFonts w:cs="Calibri"/>
              </w:rPr>
            </w:pPr>
            <w:r>
              <w:rPr>
                <w:rFonts w:cs="Calibri"/>
              </w:rPr>
              <w:t>5</w:t>
            </w:r>
          </w:p>
        </w:tc>
        <w:tc>
          <w:tcPr>
            <w:tcW w:w="758" w:type="pct"/>
          </w:tcPr>
          <w:p w14:paraId="230999C1" w14:textId="4168C976" w:rsidR="0035244F" w:rsidRDefault="0035244F" w:rsidP="00AC7171">
            <w:pPr>
              <w:rPr>
                <w:rFonts w:cs="Calibri"/>
              </w:rPr>
            </w:pPr>
            <w:r>
              <w:rPr>
                <w:rFonts w:cs="Calibri"/>
              </w:rPr>
              <w:t>22-</w:t>
            </w:r>
            <w:del w:id="2" w:author="Byrski, Krzysztof" w:date="2018-05-22T12:17:00Z">
              <w:r w:rsidDel="00AC7171">
                <w:rPr>
                  <w:rFonts w:cs="Calibri"/>
                </w:rPr>
                <w:delText>mar</w:delText>
              </w:r>
            </w:del>
            <w:ins w:id="3" w:author="Byrski, Krzysztof" w:date="2018-05-22T12:17:00Z">
              <w:r w:rsidR="00AC7171">
                <w:rPr>
                  <w:rFonts w:cs="Calibri"/>
                </w:rPr>
                <w:t>Mar</w:t>
              </w:r>
            </w:ins>
            <w:r>
              <w:rPr>
                <w:rFonts w:cs="Calibri"/>
              </w:rPr>
              <w:t>-2018</w:t>
            </w:r>
          </w:p>
        </w:tc>
      </w:tr>
      <w:tr w:rsidR="00AC7171" w:rsidRPr="00AA38E8" w14:paraId="374C1D2C" w14:textId="77777777" w:rsidTr="00210A18">
        <w:trPr>
          <w:ins w:id="4" w:author="Byrski, Krzysztof" w:date="2018-05-22T12:17:00Z"/>
        </w:trPr>
        <w:tc>
          <w:tcPr>
            <w:tcW w:w="2287" w:type="pct"/>
          </w:tcPr>
          <w:p w14:paraId="38A55596" w14:textId="6507C2C6" w:rsidR="00AC7171" w:rsidRDefault="00AC7171" w:rsidP="00AC7171">
            <w:pPr>
              <w:rPr>
                <w:ins w:id="5" w:author="Byrski, Krzysztof" w:date="2018-05-22T12:17:00Z"/>
                <w:rFonts w:cs="Calibri"/>
              </w:rPr>
            </w:pPr>
            <w:ins w:id="6" w:author="Byrski, Krzysztof" w:date="2018-05-22T12:17:00Z">
              <w:r>
                <w:rPr>
                  <w:rFonts w:cs="Calibri"/>
                </w:rPr>
                <w:t>Update to FDD 4.0.0</w:t>
              </w:r>
            </w:ins>
          </w:p>
        </w:tc>
        <w:tc>
          <w:tcPr>
            <w:tcW w:w="1257" w:type="pct"/>
          </w:tcPr>
          <w:p w14:paraId="39D11D48" w14:textId="02A312F9" w:rsidR="00AC7171" w:rsidRDefault="00AC7171" w:rsidP="004029F0">
            <w:pPr>
              <w:rPr>
                <w:ins w:id="7" w:author="Byrski, Krzysztof" w:date="2018-05-22T12:17:00Z"/>
                <w:rFonts w:cs="Calibri"/>
              </w:rPr>
            </w:pPr>
            <w:ins w:id="8" w:author="Byrski, Krzysztof" w:date="2018-05-22T12:17:00Z">
              <w:r>
                <w:rPr>
                  <w:rFonts w:cs="Calibri"/>
                </w:rPr>
                <w:t>Krzysztof Byrski</w:t>
              </w:r>
            </w:ins>
          </w:p>
        </w:tc>
        <w:tc>
          <w:tcPr>
            <w:tcW w:w="698" w:type="pct"/>
          </w:tcPr>
          <w:p w14:paraId="265D1911" w14:textId="451B7EDF" w:rsidR="00AC7171" w:rsidRDefault="00AC7171" w:rsidP="00D229A6">
            <w:pPr>
              <w:rPr>
                <w:ins w:id="9" w:author="Byrski, Krzysztof" w:date="2018-05-22T12:17:00Z"/>
                <w:rFonts w:cs="Calibri"/>
              </w:rPr>
            </w:pPr>
            <w:ins w:id="10" w:author="Byrski, Krzysztof" w:date="2018-05-22T12:17:00Z">
              <w:r>
                <w:rPr>
                  <w:rFonts w:cs="Calibri"/>
                </w:rPr>
                <w:t>6</w:t>
              </w:r>
            </w:ins>
          </w:p>
        </w:tc>
        <w:tc>
          <w:tcPr>
            <w:tcW w:w="758" w:type="pct"/>
          </w:tcPr>
          <w:p w14:paraId="5C9766B5" w14:textId="2E6BAA27" w:rsidR="00AC7171" w:rsidRDefault="00AC7171" w:rsidP="00AC7171">
            <w:pPr>
              <w:rPr>
                <w:ins w:id="11" w:author="Byrski, Krzysztof" w:date="2018-05-22T12:17:00Z"/>
                <w:rFonts w:cs="Calibri"/>
              </w:rPr>
            </w:pPr>
            <w:ins w:id="12" w:author="Byrski, Krzysztof" w:date="2018-05-22T12:17:00Z">
              <w:r>
                <w:rPr>
                  <w:rFonts w:cs="Calibri"/>
                </w:rPr>
                <w:t>22-May-2018</w:t>
              </w:r>
            </w:ins>
          </w:p>
        </w:tc>
      </w:tr>
    </w:tbl>
    <w:p w14:paraId="3F229802" w14:textId="77777777" w:rsidR="00EE3BBC" w:rsidRPr="0060359A" w:rsidRDefault="00EE3BBC">
      <w:pPr>
        <w:spacing w:after="0"/>
        <w:rPr>
          <w:b/>
          <w:sz w:val="28"/>
          <w:szCs w:val="28"/>
        </w:rPr>
      </w:pPr>
      <w:r w:rsidRPr="0060359A">
        <w:rPr>
          <w:b/>
          <w:sz w:val="28"/>
          <w:szCs w:val="28"/>
        </w:rPr>
        <w:br w:type="page"/>
      </w:r>
    </w:p>
    <w:p w14:paraId="2D2E51C1" w14:textId="77777777" w:rsidR="0060359A" w:rsidRDefault="0060359A">
      <w:pPr>
        <w:spacing w:after="0"/>
        <w:rPr>
          <w:b/>
          <w:sz w:val="28"/>
          <w:szCs w:val="28"/>
          <w:u w:val="single"/>
        </w:rPr>
      </w:pPr>
    </w:p>
    <w:p w14:paraId="637CBE00" w14:textId="77777777" w:rsidR="00B568DA" w:rsidRDefault="00891F29">
      <w:pPr>
        <w:pStyle w:val="TOC1"/>
        <w:rPr>
          <w:rFonts w:eastAsiaTheme="minorEastAsia"/>
          <w:b w:val="0"/>
          <w:color w:val="auto"/>
          <w:kern w:val="0"/>
          <w:sz w:val="22"/>
          <w:szCs w:val="22"/>
          <w:lang w:val="en-US"/>
        </w:rPr>
      </w:pPr>
      <w:r w:rsidRPr="00C728E9">
        <w:rPr>
          <w:sz w:val="32"/>
          <w:szCs w:val="32"/>
          <w:u w:val="single"/>
        </w:rPr>
        <w:t>Table of Contents</w:t>
      </w:r>
      <w:r w:rsidR="00E16D14">
        <w:rPr>
          <w:caps/>
          <w:sz w:val="32"/>
          <w:szCs w:val="32"/>
        </w:rPr>
        <w:fldChar w:fldCharType="begin"/>
      </w:r>
      <w:r w:rsidR="007501B9">
        <w:rPr>
          <w:caps/>
          <w:sz w:val="32"/>
          <w:szCs w:val="32"/>
        </w:rPr>
        <w:instrText xml:space="preserve"> TOC \o "1-3" \h \z </w:instrText>
      </w:r>
      <w:r w:rsidR="00E16D14">
        <w:rPr>
          <w:caps/>
          <w:sz w:val="32"/>
          <w:szCs w:val="32"/>
        </w:rPr>
        <w:fldChar w:fldCharType="separate"/>
      </w:r>
      <w:hyperlink w:anchor="_Toc509488730" w:history="1">
        <w:r w:rsidR="00B568DA" w:rsidRPr="00463DCB">
          <w:rPr>
            <w:rStyle w:val="Hyperlink"/>
          </w:rPr>
          <w:t>1</w:t>
        </w:r>
        <w:r w:rsidR="00B568DA">
          <w:rPr>
            <w:rFonts w:eastAsiaTheme="minorEastAsia"/>
            <w:b w:val="0"/>
            <w:color w:val="auto"/>
            <w:kern w:val="0"/>
            <w:sz w:val="22"/>
            <w:szCs w:val="22"/>
            <w:lang w:val="en-US"/>
          </w:rPr>
          <w:tab/>
        </w:r>
        <w:r w:rsidR="00B568DA" w:rsidRPr="00463DCB">
          <w:rPr>
            <w:rStyle w:val="Hyperlink"/>
          </w:rPr>
          <w:t>Introduction</w:t>
        </w:r>
        <w:r w:rsidR="00B568DA">
          <w:rPr>
            <w:webHidden/>
          </w:rPr>
          <w:tab/>
        </w:r>
        <w:r w:rsidR="00B568DA">
          <w:rPr>
            <w:webHidden/>
          </w:rPr>
          <w:fldChar w:fldCharType="begin"/>
        </w:r>
        <w:r w:rsidR="00B568DA">
          <w:rPr>
            <w:webHidden/>
          </w:rPr>
          <w:instrText xml:space="preserve"> PAGEREF _Toc509488730 \h </w:instrText>
        </w:r>
        <w:r w:rsidR="00B568DA">
          <w:rPr>
            <w:webHidden/>
          </w:rPr>
        </w:r>
        <w:r w:rsidR="00B568DA">
          <w:rPr>
            <w:webHidden/>
          </w:rPr>
          <w:fldChar w:fldCharType="separate"/>
        </w:r>
        <w:r w:rsidR="00B568DA">
          <w:rPr>
            <w:webHidden/>
          </w:rPr>
          <w:t>4</w:t>
        </w:r>
        <w:r w:rsidR="00B568DA">
          <w:rPr>
            <w:webHidden/>
          </w:rPr>
          <w:fldChar w:fldCharType="end"/>
        </w:r>
      </w:hyperlink>
    </w:p>
    <w:p w14:paraId="4391F352" w14:textId="77777777" w:rsidR="00B568DA" w:rsidRDefault="00F0706D">
      <w:pPr>
        <w:pStyle w:val="TOC2"/>
        <w:rPr>
          <w:rFonts w:asciiTheme="minorHAnsi" w:eastAsiaTheme="minorEastAsia" w:hAnsiTheme="minorHAnsi"/>
          <w:color w:val="auto"/>
          <w:kern w:val="0"/>
          <w:szCs w:val="22"/>
        </w:rPr>
      </w:pPr>
      <w:hyperlink w:anchor="_Toc509488731" w:history="1">
        <w:r w:rsidR="00B568DA" w:rsidRPr="00463DCB">
          <w:rPr>
            <w:rStyle w:val="Hyperlink"/>
          </w:rPr>
          <w:t>1.1</w:t>
        </w:r>
        <w:r w:rsidR="00B568DA">
          <w:rPr>
            <w:rFonts w:asciiTheme="minorHAnsi" w:eastAsiaTheme="minorEastAsia" w:hAnsiTheme="minorHAnsi"/>
            <w:color w:val="auto"/>
            <w:kern w:val="0"/>
            <w:szCs w:val="22"/>
          </w:rPr>
          <w:tab/>
        </w:r>
        <w:r w:rsidR="00B568DA" w:rsidRPr="00463DCB">
          <w:rPr>
            <w:rStyle w:val="Hyperlink"/>
          </w:rPr>
          <w:t>Purpose</w:t>
        </w:r>
        <w:r w:rsidR="00B568DA">
          <w:rPr>
            <w:webHidden/>
          </w:rPr>
          <w:tab/>
        </w:r>
        <w:r w:rsidR="00B568DA">
          <w:rPr>
            <w:webHidden/>
          </w:rPr>
          <w:fldChar w:fldCharType="begin"/>
        </w:r>
        <w:r w:rsidR="00B568DA">
          <w:rPr>
            <w:webHidden/>
          </w:rPr>
          <w:instrText xml:space="preserve"> PAGEREF _Toc509488731 \h </w:instrText>
        </w:r>
        <w:r w:rsidR="00B568DA">
          <w:rPr>
            <w:webHidden/>
          </w:rPr>
        </w:r>
        <w:r w:rsidR="00B568DA">
          <w:rPr>
            <w:webHidden/>
          </w:rPr>
          <w:fldChar w:fldCharType="separate"/>
        </w:r>
        <w:r w:rsidR="00B568DA">
          <w:rPr>
            <w:webHidden/>
          </w:rPr>
          <w:t>4</w:t>
        </w:r>
        <w:r w:rsidR="00B568DA">
          <w:rPr>
            <w:webHidden/>
          </w:rPr>
          <w:fldChar w:fldCharType="end"/>
        </w:r>
      </w:hyperlink>
    </w:p>
    <w:p w14:paraId="51306B27" w14:textId="77777777" w:rsidR="00B568DA" w:rsidRDefault="00F0706D">
      <w:pPr>
        <w:pStyle w:val="TOC2"/>
        <w:rPr>
          <w:rFonts w:asciiTheme="minorHAnsi" w:eastAsiaTheme="minorEastAsia" w:hAnsiTheme="minorHAnsi"/>
          <w:color w:val="auto"/>
          <w:kern w:val="0"/>
          <w:szCs w:val="22"/>
        </w:rPr>
      </w:pPr>
      <w:hyperlink w:anchor="_Toc509488732" w:history="1">
        <w:r w:rsidR="00B568DA" w:rsidRPr="00463DCB">
          <w:rPr>
            <w:rStyle w:val="Hyperlink"/>
          </w:rPr>
          <w:t>1.2</w:t>
        </w:r>
        <w:r w:rsidR="00B568DA">
          <w:rPr>
            <w:rFonts w:asciiTheme="minorHAnsi" w:eastAsiaTheme="minorEastAsia" w:hAnsiTheme="minorHAnsi"/>
            <w:color w:val="auto"/>
            <w:kern w:val="0"/>
            <w:szCs w:val="22"/>
          </w:rPr>
          <w:tab/>
        </w:r>
        <w:r w:rsidR="00B568DA" w:rsidRPr="00463DCB">
          <w:rPr>
            <w:rStyle w:val="Hyperlink"/>
          </w:rPr>
          <w:t>Scope</w:t>
        </w:r>
        <w:r w:rsidR="00B568DA">
          <w:rPr>
            <w:webHidden/>
          </w:rPr>
          <w:tab/>
        </w:r>
        <w:r w:rsidR="00B568DA">
          <w:rPr>
            <w:webHidden/>
          </w:rPr>
          <w:fldChar w:fldCharType="begin"/>
        </w:r>
        <w:r w:rsidR="00B568DA">
          <w:rPr>
            <w:webHidden/>
          </w:rPr>
          <w:instrText xml:space="preserve"> PAGEREF _Toc509488732 \h </w:instrText>
        </w:r>
        <w:r w:rsidR="00B568DA">
          <w:rPr>
            <w:webHidden/>
          </w:rPr>
        </w:r>
        <w:r w:rsidR="00B568DA">
          <w:rPr>
            <w:webHidden/>
          </w:rPr>
          <w:fldChar w:fldCharType="separate"/>
        </w:r>
        <w:r w:rsidR="00B568DA">
          <w:rPr>
            <w:webHidden/>
          </w:rPr>
          <w:t>4</w:t>
        </w:r>
        <w:r w:rsidR="00B568DA">
          <w:rPr>
            <w:webHidden/>
          </w:rPr>
          <w:fldChar w:fldCharType="end"/>
        </w:r>
      </w:hyperlink>
    </w:p>
    <w:p w14:paraId="498B9341" w14:textId="77777777" w:rsidR="00B568DA" w:rsidRDefault="00F0706D">
      <w:pPr>
        <w:pStyle w:val="TOC1"/>
        <w:rPr>
          <w:rFonts w:eastAsiaTheme="minorEastAsia"/>
          <w:b w:val="0"/>
          <w:color w:val="auto"/>
          <w:kern w:val="0"/>
          <w:sz w:val="22"/>
          <w:szCs w:val="22"/>
          <w:lang w:val="en-US"/>
        </w:rPr>
      </w:pPr>
      <w:hyperlink w:anchor="_Toc509488733" w:history="1">
        <w:r w:rsidR="00B568DA" w:rsidRPr="00463DCB">
          <w:rPr>
            <w:rStyle w:val="Hyperlink"/>
            <w:rFonts w:ascii="Calibri" w:hAnsi="Calibri" w:cs="Calibri"/>
          </w:rPr>
          <w:t>2</w:t>
        </w:r>
        <w:r w:rsidR="00B568DA">
          <w:rPr>
            <w:rFonts w:eastAsiaTheme="minorEastAsia"/>
            <w:b w:val="0"/>
            <w:color w:val="auto"/>
            <w:kern w:val="0"/>
            <w:sz w:val="22"/>
            <w:szCs w:val="22"/>
            <w:lang w:val="en-US"/>
          </w:rPr>
          <w:tab/>
        </w:r>
        <w:r w:rsidR="00B568DA" w:rsidRPr="00463DCB">
          <w:rPr>
            <w:rStyle w:val="Hyperlink"/>
            <w:rFonts w:ascii="Calibri" w:hAnsi="Calibri" w:cs="Calibri"/>
          </w:rPr>
          <w:t>BmwStReqMgr &amp; High-Level Description</w:t>
        </w:r>
        <w:r w:rsidR="00B568DA">
          <w:rPr>
            <w:webHidden/>
          </w:rPr>
          <w:tab/>
        </w:r>
        <w:r w:rsidR="00B568DA">
          <w:rPr>
            <w:webHidden/>
          </w:rPr>
          <w:fldChar w:fldCharType="begin"/>
        </w:r>
        <w:r w:rsidR="00B568DA">
          <w:rPr>
            <w:webHidden/>
          </w:rPr>
          <w:instrText xml:space="preserve"> PAGEREF _Toc509488733 \h </w:instrText>
        </w:r>
        <w:r w:rsidR="00B568DA">
          <w:rPr>
            <w:webHidden/>
          </w:rPr>
        </w:r>
        <w:r w:rsidR="00B568DA">
          <w:rPr>
            <w:webHidden/>
          </w:rPr>
          <w:fldChar w:fldCharType="separate"/>
        </w:r>
        <w:r w:rsidR="00B568DA">
          <w:rPr>
            <w:webHidden/>
          </w:rPr>
          <w:t>5</w:t>
        </w:r>
        <w:r w:rsidR="00B568DA">
          <w:rPr>
            <w:webHidden/>
          </w:rPr>
          <w:fldChar w:fldCharType="end"/>
        </w:r>
      </w:hyperlink>
    </w:p>
    <w:p w14:paraId="0A9D0786" w14:textId="77777777" w:rsidR="00B568DA" w:rsidRDefault="00F0706D">
      <w:pPr>
        <w:pStyle w:val="TOC1"/>
        <w:rPr>
          <w:rFonts w:eastAsiaTheme="minorEastAsia"/>
          <w:b w:val="0"/>
          <w:color w:val="auto"/>
          <w:kern w:val="0"/>
          <w:sz w:val="22"/>
          <w:szCs w:val="22"/>
          <w:lang w:val="en-US"/>
        </w:rPr>
      </w:pPr>
      <w:hyperlink w:anchor="_Toc509488734" w:history="1">
        <w:r w:rsidR="00B568DA" w:rsidRPr="00463DCB">
          <w:rPr>
            <w:rStyle w:val="Hyperlink"/>
            <w:rFonts w:ascii="Calibri" w:hAnsi="Calibri" w:cs="Calibri"/>
          </w:rPr>
          <w:t>3</w:t>
        </w:r>
        <w:r w:rsidR="00B568DA">
          <w:rPr>
            <w:rFonts w:eastAsiaTheme="minorEastAsia"/>
            <w:b w:val="0"/>
            <w:color w:val="auto"/>
            <w:kern w:val="0"/>
            <w:sz w:val="22"/>
            <w:szCs w:val="22"/>
            <w:lang w:val="en-US"/>
          </w:rPr>
          <w:tab/>
        </w:r>
        <w:r w:rsidR="00B568DA" w:rsidRPr="00463DCB">
          <w:rPr>
            <w:rStyle w:val="Hyperlink"/>
            <w:rFonts w:ascii="Calibri" w:hAnsi="Calibri" w:cs="Calibri"/>
          </w:rPr>
          <w:t>Design details of software module</w:t>
        </w:r>
        <w:r w:rsidR="00B568DA">
          <w:rPr>
            <w:webHidden/>
          </w:rPr>
          <w:tab/>
        </w:r>
        <w:r w:rsidR="00B568DA">
          <w:rPr>
            <w:webHidden/>
          </w:rPr>
          <w:fldChar w:fldCharType="begin"/>
        </w:r>
        <w:r w:rsidR="00B568DA">
          <w:rPr>
            <w:webHidden/>
          </w:rPr>
          <w:instrText xml:space="preserve"> PAGEREF _Toc509488734 \h </w:instrText>
        </w:r>
        <w:r w:rsidR="00B568DA">
          <w:rPr>
            <w:webHidden/>
          </w:rPr>
        </w:r>
        <w:r w:rsidR="00B568DA">
          <w:rPr>
            <w:webHidden/>
          </w:rPr>
          <w:fldChar w:fldCharType="separate"/>
        </w:r>
        <w:r w:rsidR="00B568DA">
          <w:rPr>
            <w:webHidden/>
          </w:rPr>
          <w:t>6</w:t>
        </w:r>
        <w:r w:rsidR="00B568DA">
          <w:rPr>
            <w:webHidden/>
          </w:rPr>
          <w:fldChar w:fldCharType="end"/>
        </w:r>
      </w:hyperlink>
    </w:p>
    <w:p w14:paraId="45364A2A" w14:textId="77777777" w:rsidR="00B568DA" w:rsidRDefault="00F0706D">
      <w:pPr>
        <w:pStyle w:val="TOC2"/>
        <w:rPr>
          <w:rFonts w:asciiTheme="minorHAnsi" w:eastAsiaTheme="minorEastAsia" w:hAnsiTheme="minorHAnsi"/>
          <w:color w:val="auto"/>
          <w:kern w:val="0"/>
          <w:szCs w:val="22"/>
        </w:rPr>
      </w:pPr>
      <w:hyperlink w:anchor="_Toc509488735" w:history="1">
        <w:r w:rsidR="00B568DA" w:rsidRPr="00463DCB">
          <w:rPr>
            <w:rStyle w:val="Hyperlink"/>
            <w:rFonts w:cs="Calibri"/>
          </w:rPr>
          <w:t>3.1</w:t>
        </w:r>
        <w:r w:rsidR="00B568DA">
          <w:rPr>
            <w:rFonts w:asciiTheme="minorHAnsi" w:eastAsiaTheme="minorEastAsia" w:hAnsiTheme="minorHAnsi"/>
            <w:color w:val="auto"/>
            <w:kern w:val="0"/>
            <w:szCs w:val="22"/>
          </w:rPr>
          <w:tab/>
        </w:r>
        <w:r w:rsidR="00B568DA" w:rsidRPr="00463DCB">
          <w:rPr>
            <w:rStyle w:val="Hyperlink"/>
          </w:rPr>
          <w:t>Graphical</w:t>
        </w:r>
        <w:r w:rsidR="00B568DA" w:rsidRPr="00463DCB">
          <w:rPr>
            <w:rStyle w:val="Hyperlink"/>
            <w:rFonts w:cs="Calibri"/>
          </w:rPr>
          <w:t xml:space="preserve"> representation of BmwStReqMgr</w:t>
        </w:r>
        <w:r w:rsidR="00B568DA">
          <w:rPr>
            <w:webHidden/>
          </w:rPr>
          <w:tab/>
        </w:r>
        <w:r w:rsidR="00B568DA">
          <w:rPr>
            <w:webHidden/>
          </w:rPr>
          <w:fldChar w:fldCharType="begin"/>
        </w:r>
        <w:r w:rsidR="00B568DA">
          <w:rPr>
            <w:webHidden/>
          </w:rPr>
          <w:instrText xml:space="preserve"> PAGEREF _Toc509488735 \h </w:instrText>
        </w:r>
        <w:r w:rsidR="00B568DA">
          <w:rPr>
            <w:webHidden/>
          </w:rPr>
        </w:r>
        <w:r w:rsidR="00B568DA">
          <w:rPr>
            <w:webHidden/>
          </w:rPr>
          <w:fldChar w:fldCharType="separate"/>
        </w:r>
        <w:r w:rsidR="00B568DA">
          <w:rPr>
            <w:webHidden/>
          </w:rPr>
          <w:t>6</w:t>
        </w:r>
        <w:r w:rsidR="00B568DA">
          <w:rPr>
            <w:webHidden/>
          </w:rPr>
          <w:fldChar w:fldCharType="end"/>
        </w:r>
      </w:hyperlink>
    </w:p>
    <w:p w14:paraId="4EC806B9" w14:textId="77777777" w:rsidR="00B568DA" w:rsidRDefault="00F0706D">
      <w:pPr>
        <w:pStyle w:val="TOC2"/>
        <w:rPr>
          <w:rFonts w:asciiTheme="minorHAnsi" w:eastAsiaTheme="minorEastAsia" w:hAnsiTheme="minorHAnsi"/>
          <w:color w:val="auto"/>
          <w:kern w:val="0"/>
          <w:szCs w:val="22"/>
        </w:rPr>
      </w:pPr>
      <w:hyperlink w:anchor="_Toc509488736" w:history="1">
        <w:r w:rsidR="00B568DA" w:rsidRPr="00463DCB">
          <w:rPr>
            <w:rStyle w:val="Hyperlink"/>
            <w:rFonts w:cs="Calibri"/>
          </w:rPr>
          <w:t>3.2</w:t>
        </w:r>
        <w:r w:rsidR="00B568DA">
          <w:rPr>
            <w:rFonts w:asciiTheme="minorHAnsi" w:eastAsiaTheme="minorEastAsia" w:hAnsiTheme="minorHAnsi"/>
            <w:color w:val="auto"/>
            <w:kern w:val="0"/>
            <w:szCs w:val="22"/>
          </w:rPr>
          <w:tab/>
        </w:r>
        <w:r w:rsidR="00B568DA" w:rsidRPr="00463DCB">
          <w:rPr>
            <w:rStyle w:val="Hyperlink"/>
            <w:rFonts w:cs="Calibri"/>
          </w:rPr>
          <w:t>Data Flow Diagram</w:t>
        </w:r>
        <w:r w:rsidR="00B568DA">
          <w:rPr>
            <w:webHidden/>
          </w:rPr>
          <w:tab/>
        </w:r>
        <w:r w:rsidR="00B568DA">
          <w:rPr>
            <w:webHidden/>
          </w:rPr>
          <w:fldChar w:fldCharType="begin"/>
        </w:r>
        <w:r w:rsidR="00B568DA">
          <w:rPr>
            <w:webHidden/>
          </w:rPr>
          <w:instrText xml:space="preserve"> PAGEREF _Toc509488736 \h </w:instrText>
        </w:r>
        <w:r w:rsidR="00B568DA">
          <w:rPr>
            <w:webHidden/>
          </w:rPr>
        </w:r>
        <w:r w:rsidR="00B568DA">
          <w:rPr>
            <w:webHidden/>
          </w:rPr>
          <w:fldChar w:fldCharType="separate"/>
        </w:r>
        <w:r w:rsidR="00B568DA">
          <w:rPr>
            <w:webHidden/>
          </w:rPr>
          <w:t>6</w:t>
        </w:r>
        <w:r w:rsidR="00B568DA">
          <w:rPr>
            <w:webHidden/>
          </w:rPr>
          <w:fldChar w:fldCharType="end"/>
        </w:r>
      </w:hyperlink>
    </w:p>
    <w:p w14:paraId="6AB6BC66" w14:textId="77777777" w:rsidR="00B568DA" w:rsidRDefault="00F0706D">
      <w:pPr>
        <w:pStyle w:val="TOC3"/>
        <w:tabs>
          <w:tab w:val="left" w:pos="1200"/>
        </w:tabs>
        <w:rPr>
          <w:rFonts w:asciiTheme="minorHAnsi" w:eastAsiaTheme="minorEastAsia" w:hAnsiTheme="minorHAnsi"/>
          <w:color w:val="auto"/>
          <w:kern w:val="0"/>
          <w:sz w:val="22"/>
          <w:szCs w:val="22"/>
        </w:rPr>
      </w:pPr>
      <w:hyperlink w:anchor="_Toc509488737" w:history="1">
        <w:r w:rsidR="00B568DA" w:rsidRPr="00463DCB">
          <w:rPr>
            <w:rStyle w:val="Hyperlink"/>
            <w:rFonts w:cs="Calibri"/>
          </w:rPr>
          <w:t>3.2.1</w:t>
        </w:r>
        <w:r w:rsidR="00B568DA">
          <w:rPr>
            <w:rFonts w:asciiTheme="minorHAnsi" w:eastAsiaTheme="minorEastAsia" w:hAnsiTheme="minorHAnsi"/>
            <w:color w:val="auto"/>
            <w:kern w:val="0"/>
            <w:sz w:val="22"/>
            <w:szCs w:val="22"/>
          </w:rPr>
          <w:tab/>
        </w:r>
        <w:r w:rsidR="00B568DA" w:rsidRPr="00463DCB">
          <w:rPr>
            <w:rStyle w:val="Hyperlink"/>
          </w:rPr>
          <w:t xml:space="preserve">Component </w:t>
        </w:r>
        <w:r w:rsidR="00B568DA" w:rsidRPr="00463DCB">
          <w:rPr>
            <w:rStyle w:val="Hyperlink"/>
            <w:rFonts w:cs="Calibri"/>
          </w:rPr>
          <w:t>level DFD</w:t>
        </w:r>
        <w:r w:rsidR="00B568DA">
          <w:rPr>
            <w:webHidden/>
          </w:rPr>
          <w:tab/>
        </w:r>
        <w:r w:rsidR="00B568DA">
          <w:rPr>
            <w:webHidden/>
          </w:rPr>
          <w:fldChar w:fldCharType="begin"/>
        </w:r>
        <w:r w:rsidR="00B568DA">
          <w:rPr>
            <w:webHidden/>
          </w:rPr>
          <w:instrText xml:space="preserve"> PAGEREF _Toc509488737 \h </w:instrText>
        </w:r>
        <w:r w:rsidR="00B568DA">
          <w:rPr>
            <w:webHidden/>
          </w:rPr>
        </w:r>
        <w:r w:rsidR="00B568DA">
          <w:rPr>
            <w:webHidden/>
          </w:rPr>
          <w:fldChar w:fldCharType="separate"/>
        </w:r>
        <w:r w:rsidR="00B568DA">
          <w:rPr>
            <w:webHidden/>
          </w:rPr>
          <w:t>6</w:t>
        </w:r>
        <w:r w:rsidR="00B568DA">
          <w:rPr>
            <w:webHidden/>
          </w:rPr>
          <w:fldChar w:fldCharType="end"/>
        </w:r>
      </w:hyperlink>
    </w:p>
    <w:p w14:paraId="7F66830C" w14:textId="77777777" w:rsidR="00B568DA" w:rsidRDefault="00F0706D">
      <w:pPr>
        <w:pStyle w:val="TOC3"/>
        <w:tabs>
          <w:tab w:val="left" w:pos="1200"/>
        </w:tabs>
        <w:rPr>
          <w:rFonts w:asciiTheme="minorHAnsi" w:eastAsiaTheme="minorEastAsia" w:hAnsiTheme="minorHAnsi"/>
          <w:color w:val="auto"/>
          <w:kern w:val="0"/>
          <w:sz w:val="22"/>
          <w:szCs w:val="22"/>
        </w:rPr>
      </w:pPr>
      <w:hyperlink w:anchor="_Toc509488738" w:history="1">
        <w:r w:rsidR="00B568DA" w:rsidRPr="00463DCB">
          <w:rPr>
            <w:rStyle w:val="Hyperlink"/>
          </w:rPr>
          <w:t>3.2.2</w:t>
        </w:r>
        <w:r w:rsidR="00B568DA">
          <w:rPr>
            <w:rFonts w:asciiTheme="minorHAnsi" w:eastAsiaTheme="minorEastAsia" w:hAnsiTheme="minorHAnsi"/>
            <w:color w:val="auto"/>
            <w:kern w:val="0"/>
            <w:sz w:val="22"/>
            <w:szCs w:val="22"/>
          </w:rPr>
          <w:tab/>
        </w:r>
        <w:r w:rsidR="00B568DA" w:rsidRPr="00463DCB">
          <w:rPr>
            <w:rStyle w:val="Hyperlink"/>
          </w:rPr>
          <w:t>Function level DFD</w:t>
        </w:r>
        <w:r w:rsidR="00B568DA">
          <w:rPr>
            <w:webHidden/>
          </w:rPr>
          <w:tab/>
        </w:r>
        <w:r w:rsidR="00B568DA">
          <w:rPr>
            <w:webHidden/>
          </w:rPr>
          <w:fldChar w:fldCharType="begin"/>
        </w:r>
        <w:r w:rsidR="00B568DA">
          <w:rPr>
            <w:webHidden/>
          </w:rPr>
          <w:instrText xml:space="preserve"> PAGEREF _Toc509488738 \h </w:instrText>
        </w:r>
        <w:r w:rsidR="00B568DA">
          <w:rPr>
            <w:webHidden/>
          </w:rPr>
        </w:r>
        <w:r w:rsidR="00B568DA">
          <w:rPr>
            <w:webHidden/>
          </w:rPr>
          <w:fldChar w:fldCharType="separate"/>
        </w:r>
        <w:r w:rsidR="00B568DA">
          <w:rPr>
            <w:webHidden/>
          </w:rPr>
          <w:t>6</w:t>
        </w:r>
        <w:r w:rsidR="00B568DA">
          <w:rPr>
            <w:webHidden/>
          </w:rPr>
          <w:fldChar w:fldCharType="end"/>
        </w:r>
      </w:hyperlink>
    </w:p>
    <w:p w14:paraId="1ABE5614" w14:textId="77777777" w:rsidR="00B568DA" w:rsidRDefault="00F0706D">
      <w:pPr>
        <w:pStyle w:val="TOC1"/>
        <w:rPr>
          <w:rFonts w:eastAsiaTheme="minorEastAsia"/>
          <w:b w:val="0"/>
          <w:color w:val="auto"/>
          <w:kern w:val="0"/>
          <w:sz w:val="22"/>
          <w:szCs w:val="22"/>
          <w:lang w:val="en-US"/>
        </w:rPr>
      </w:pPr>
      <w:hyperlink w:anchor="_Toc509488739" w:history="1">
        <w:r w:rsidR="00B568DA" w:rsidRPr="00463DCB">
          <w:rPr>
            <w:rStyle w:val="Hyperlink"/>
            <w:rFonts w:ascii="Calibri" w:hAnsi="Calibri" w:cs="Calibri"/>
          </w:rPr>
          <w:t>4</w:t>
        </w:r>
        <w:r w:rsidR="00B568DA">
          <w:rPr>
            <w:rFonts w:eastAsiaTheme="minorEastAsia"/>
            <w:b w:val="0"/>
            <w:color w:val="auto"/>
            <w:kern w:val="0"/>
            <w:sz w:val="22"/>
            <w:szCs w:val="22"/>
            <w:lang w:val="en-US"/>
          </w:rPr>
          <w:tab/>
        </w:r>
        <w:r w:rsidR="00B568DA" w:rsidRPr="00463DCB">
          <w:rPr>
            <w:rStyle w:val="Hyperlink"/>
            <w:rFonts w:ascii="Calibri" w:hAnsi="Calibri" w:cs="Calibri"/>
          </w:rPr>
          <w:t>Constant Data Dictionary</w:t>
        </w:r>
        <w:r w:rsidR="00B568DA">
          <w:rPr>
            <w:webHidden/>
          </w:rPr>
          <w:tab/>
        </w:r>
        <w:r w:rsidR="00B568DA">
          <w:rPr>
            <w:webHidden/>
          </w:rPr>
          <w:fldChar w:fldCharType="begin"/>
        </w:r>
        <w:r w:rsidR="00B568DA">
          <w:rPr>
            <w:webHidden/>
          </w:rPr>
          <w:instrText xml:space="preserve"> PAGEREF _Toc509488739 \h </w:instrText>
        </w:r>
        <w:r w:rsidR="00B568DA">
          <w:rPr>
            <w:webHidden/>
          </w:rPr>
        </w:r>
        <w:r w:rsidR="00B568DA">
          <w:rPr>
            <w:webHidden/>
          </w:rPr>
          <w:fldChar w:fldCharType="separate"/>
        </w:r>
        <w:r w:rsidR="00B568DA">
          <w:rPr>
            <w:webHidden/>
          </w:rPr>
          <w:t>7</w:t>
        </w:r>
        <w:r w:rsidR="00B568DA">
          <w:rPr>
            <w:webHidden/>
          </w:rPr>
          <w:fldChar w:fldCharType="end"/>
        </w:r>
      </w:hyperlink>
    </w:p>
    <w:p w14:paraId="12F8F457" w14:textId="77777777" w:rsidR="00B568DA" w:rsidRDefault="00F0706D">
      <w:pPr>
        <w:pStyle w:val="TOC2"/>
        <w:rPr>
          <w:rFonts w:asciiTheme="minorHAnsi" w:eastAsiaTheme="minorEastAsia" w:hAnsiTheme="minorHAnsi"/>
          <w:color w:val="auto"/>
          <w:kern w:val="0"/>
          <w:szCs w:val="22"/>
        </w:rPr>
      </w:pPr>
      <w:hyperlink w:anchor="_Toc509488740" w:history="1">
        <w:r w:rsidR="00B568DA" w:rsidRPr="00463DCB">
          <w:rPr>
            <w:rStyle w:val="Hyperlink"/>
          </w:rPr>
          <w:t>4.1</w:t>
        </w:r>
        <w:r w:rsidR="00B568DA">
          <w:rPr>
            <w:rFonts w:asciiTheme="minorHAnsi" w:eastAsiaTheme="minorEastAsia" w:hAnsiTheme="minorHAnsi"/>
            <w:color w:val="auto"/>
            <w:kern w:val="0"/>
            <w:szCs w:val="22"/>
          </w:rPr>
          <w:tab/>
        </w:r>
        <w:r w:rsidR="00B568DA" w:rsidRPr="00463DCB">
          <w:rPr>
            <w:rStyle w:val="Hyperlink"/>
          </w:rPr>
          <w:t>Program (fixed) Constants</w:t>
        </w:r>
        <w:r w:rsidR="00B568DA">
          <w:rPr>
            <w:webHidden/>
          </w:rPr>
          <w:tab/>
        </w:r>
        <w:r w:rsidR="00B568DA">
          <w:rPr>
            <w:webHidden/>
          </w:rPr>
          <w:fldChar w:fldCharType="begin"/>
        </w:r>
        <w:r w:rsidR="00B568DA">
          <w:rPr>
            <w:webHidden/>
          </w:rPr>
          <w:instrText xml:space="preserve"> PAGEREF _Toc509488740 \h </w:instrText>
        </w:r>
        <w:r w:rsidR="00B568DA">
          <w:rPr>
            <w:webHidden/>
          </w:rPr>
        </w:r>
        <w:r w:rsidR="00B568DA">
          <w:rPr>
            <w:webHidden/>
          </w:rPr>
          <w:fldChar w:fldCharType="separate"/>
        </w:r>
        <w:r w:rsidR="00B568DA">
          <w:rPr>
            <w:webHidden/>
          </w:rPr>
          <w:t>7</w:t>
        </w:r>
        <w:r w:rsidR="00B568DA">
          <w:rPr>
            <w:webHidden/>
          </w:rPr>
          <w:fldChar w:fldCharType="end"/>
        </w:r>
      </w:hyperlink>
    </w:p>
    <w:p w14:paraId="73C2747C" w14:textId="77777777" w:rsidR="00B568DA" w:rsidRDefault="00F0706D">
      <w:pPr>
        <w:pStyle w:val="TOC3"/>
        <w:tabs>
          <w:tab w:val="left" w:pos="1200"/>
        </w:tabs>
        <w:rPr>
          <w:rFonts w:asciiTheme="minorHAnsi" w:eastAsiaTheme="minorEastAsia" w:hAnsiTheme="minorHAnsi"/>
          <w:color w:val="auto"/>
          <w:kern w:val="0"/>
          <w:sz w:val="22"/>
          <w:szCs w:val="22"/>
        </w:rPr>
      </w:pPr>
      <w:hyperlink w:anchor="_Toc509488741" w:history="1">
        <w:r w:rsidR="00B568DA" w:rsidRPr="00463DCB">
          <w:rPr>
            <w:rStyle w:val="Hyperlink"/>
          </w:rPr>
          <w:t>4.1.1</w:t>
        </w:r>
        <w:r w:rsidR="00B568DA">
          <w:rPr>
            <w:rFonts w:asciiTheme="minorHAnsi" w:eastAsiaTheme="minorEastAsia" w:hAnsiTheme="minorHAnsi"/>
            <w:color w:val="auto"/>
            <w:kern w:val="0"/>
            <w:sz w:val="22"/>
            <w:szCs w:val="22"/>
          </w:rPr>
          <w:tab/>
        </w:r>
        <w:r w:rsidR="00B568DA" w:rsidRPr="00463DCB">
          <w:rPr>
            <w:rStyle w:val="Hyperlink"/>
          </w:rPr>
          <w:t>Embedded Constants</w:t>
        </w:r>
        <w:r w:rsidR="00B568DA">
          <w:rPr>
            <w:webHidden/>
          </w:rPr>
          <w:tab/>
        </w:r>
        <w:r w:rsidR="00B568DA">
          <w:rPr>
            <w:webHidden/>
          </w:rPr>
          <w:fldChar w:fldCharType="begin"/>
        </w:r>
        <w:r w:rsidR="00B568DA">
          <w:rPr>
            <w:webHidden/>
          </w:rPr>
          <w:instrText xml:space="preserve"> PAGEREF _Toc509488741 \h </w:instrText>
        </w:r>
        <w:r w:rsidR="00B568DA">
          <w:rPr>
            <w:webHidden/>
          </w:rPr>
        </w:r>
        <w:r w:rsidR="00B568DA">
          <w:rPr>
            <w:webHidden/>
          </w:rPr>
          <w:fldChar w:fldCharType="separate"/>
        </w:r>
        <w:r w:rsidR="00B568DA">
          <w:rPr>
            <w:webHidden/>
          </w:rPr>
          <w:t>7</w:t>
        </w:r>
        <w:r w:rsidR="00B568DA">
          <w:rPr>
            <w:webHidden/>
          </w:rPr>
          <w:fldChar w:fldCharType="end"/>
        </w:r>
      </w:hyperlink>
    </w:p>
    <w:p w14:paraId="05FBB2CF" w14:textId="77777777" w:rsidR="00B568DA" w:rsidRDefault="00F0706D">
      <w:pPr>
        <w:pStyle w:val="TOC1"/>
        <w:rPr>
          <w:rFonts w:eastAsiaTheme="minorEastAsia"/>
          <w:b w:val="0"/>
          <w:color w:val="auto"/>
          <w:kern w:val="0"/>
          <w:sz w:val="22"/>
          <w:szCs w:val="22"/>
          <w:lang w:val="en-US"/>
        </w:rPr>
      </w:pPr>
      <w:hyperlink w:anchor="_Toc509488742" w:history="1">
        <w:r w:rsidR="00B568DA" w:rsidRPr="00463DCB">
          <w:rPr>
            <w:rStyle w:val="Hyperlink"/>
            <w:rFonts w:ascii="Calibri" w:hAnsi="Calibri" w:cs="Calibri"/>
          </w:rPr>
          <w:t>5</w:t>
        </w:r>
        <w:r w:rsidR="00B568DA">
          <w:rPr>
            <w:rFonts w:eastAsiaTheme="minorEastAsia"/>
            <w:b w:val="0"/>
            <w:color w:val="auto"/>
            <w:kern w:val="0"/>
            <w:sz w:val="22"/>
            <w:szCs w:val="22"/>
            <w:lang w:val="en-US"/>
          </w:rPr>
          <w:tab/>
        </w:r>
        <w:r w:rsidR="00B568DA" w:rsidRPr="00463DCB">
          <w:rPr>
            <w:rStyle w:val="Hyperlink"/>
            <w:rFonts w:ascii="Calibri" w:hAnsi="Calibri" w:cs="Calibri"/>
          </w:rPr>
          <w:t>Software Component Implementation</w:t>
        </w:r>
        <w:r w:rsidR="00B568DA">
          <w:rPr>
            <w:webHidden/>
          </w:rPr>
          <w:tab/>
        </w:r>
        <w:r w:rsidR="00B568DA">
          <w:rPr>
            <w:webHidden/>
          </w:rPr>
          <w:fldChar w:fldCharType="begin"/>
        </w:r>
        <w:r w:rsidR="00B568DA">
          <w:rPr>
            <w:webHidden/>
          </w:rPr>
          <w:instrText xml:space="preserve"> PAGEREF _Toc509488742 \h </w:instrText>
        </w:r>
        <w:r w:rsidR="00B568DA">
          <w:rPr>
            <w:webHidden/>
          </w:rPr>
        </w:r>
        <w:r w:rsidR="00B568DA">
          <w:rPr>
            <w:webHidden/>
          </w:rPr>
          <w:fldChar w:fldCharType="separate"/>
        </w:r>
        <w:r w:rsidR="00B568DA">
          <w:rPr>
            <w:webHidden/>
          </w:rPr>
          <w:t>8</w:t>
        </w:r>
        <w:r w:rsidR="00B568DA">
          <w:rPr>
            <w:webHidden/>
          </w:rPr>
          <w:fldChar w:fldCharType="end"/>
        </w:r>
      </w:hyperlink>
    </w:p>
    <w:p w14:paraId="2407691F" w14:textId="77777777" w:rsidR="00B568DA" w:rsidRDefault="00F0706D">
      <w:pPr>
        <w:pStyle w:val="TOC2"/>
        <w:rPr>
          <w:rFonts w:asciiTheme="minorHAnsi" w:eastAsiaTheme="minorEastAsia" w:hAnsiTheme="minorHAnsi"/>
          <w:color w:val="auto"/>
          <w:kern w:val="0"/>
          <w:szCs w:val="22"/>
        </w:rPr>
      </w:pPr>
      <w:hyperlink w:anchor="_Toc509488743" w:history="1">
        <w:r w:rsidR="00B568DA" w:rsidRPr="00463DCB">
          <w:rPr>
            <w:rStyle w:val="Hyperlink"/>
          </w:rPr>
          <w:t>5.1</w:t>
        </w:r>
        <w:r w:rsidR="00B568DA">
          <w:rPr>
            <w:rFonts w:asciiTheme="minorHAnsi" w:eastAsiaTheme="minorEastAsia" w:hAnsiTheme="minorHAnsi"/>
            <w:color w:val="auto"/>
            <w:kern w:val="0"/>
            <w:szCs w:val="22"/>
          </w:rPr>
          <w:tab/>
        </w:r>
        <w:r w:rsidR="00B568DA" w:rsidRPr="00463DCB">
          <w:rPr>
            <w:rStyle w:val="Hyperlink"/>
          </w:rPr>
          <w:t>Sub-Module Functions</w:t>
        </w:r>
        <w:r w:rsidR="00B568DA">
          <w:rPr>
            <w:webHidden/>
          </w:rPr>
          <w:tab/>
        </w:r>
        <w:r w:rsidR="00B568DA">
          <w:rPr>
            <w:webHidden/>
          </w:rPr>
          <w:fldChar w:fldCharType="begin"/>
        </w:r>
        <w:r w:rsidR="00B568DA">
          <w:rPr>
            <w:webHidden/>
          </w:rPr>
          <w:instrText xml:space="preserve"> PAGEREF _Toc509488743 \h </w:instrText>
        </w:r>
        <w:r w:rsidR="00B568DA">
          <w:rPr>
            <w:webHidden/>
          </w:rPr>
        </w:r>
        <w:r w:rsidR="00B568DA">
          <w:rPr>
            <w:webHidden/>
          </w:rPr>
          <w:fldChar w:fldCharType="separate"/>
        </w:r>
        <w:r w:rsidR="00B568DA">
          <w:rPr>
            <w:webHidden/>
          </w:rPr>
          <w:t>8</w:t>
        </w:r>
        <w:r w:rsidR="00B568DA">
          <w:rPr>
            <w:webHidden/>
          </w:rPr>
          <w:fldChar w:fldCharType="end"/>
        </w:r>
      </w:hyperlink>
    </w:p>
    <w:p w14:paraId="4B588D66" w14:textId="77777777" w:rsidR="00B568DA" w:rsidRDefault="00F0706D">
      <w:pPr>
        <w:pStyle w:val="TOC3"/>
        <w:tabs>
          <w:tab w:val="left" w:pos="1200"/>
        </w:tabs>
        <w:rPr>
          <w:rFonts w:asciiTheme="minorHAnsi" w:eastAsiaTheme="minorEastAsia" w:hAnsiTheme="minorHAnsi"/>
          <w:color w:val="auto"/>
          <w:kern w:val="0"/>
          <w:sz w:val="22"/>
          <w:szCs w:val="22"/>
        </w:rPr>
      </w:pPr>
      <w:hyperlink w:anchor="_Toc509488744" w:history="1">
        <w:r w:rsidR="00B568DA" w:rsidRPr="00463DCB">
          <w:rPr>
            <w:rStyle w:val="Hyperlink"/>
          </w:rPr>
          <w:t>5.1.1</w:t>
        </w:r>
        <w:r w:rsidR="00B568DA">
          <w:rPr>
            <w:rFonts w:asciiTheme="minorHAnsi" w:eastAsiaTheme="minorEastAsia" w:hAnsiTheme="minorHAnsi"/>
            <w:color w:val="auto"/>
            <w:kern w:val="0"/>
            <w:sz w:val="22"/>
            <w:szCs w:val="22"/>
          </w:rPr>
          <w:tab/>
        </w:r>
        <w:r w:rsidR="00B568DA" w:rsidRPr="00463DCB">
          <w:rPr>
            <w:rStyle w:val="Hyperlink"/>
          </w:rPr>
          <w:t>Init: BmwStReqMgrInit1</w:t>
        </w:r>
        <w:r w:rsidR="00B568DA">
          <w:rPr>
            <w:webHidden/>
          </w:rPr>
          <w:tab/>
        </w:r>
        <w:r w:rsidR="00B568DA">
          <w:rPr>
            <w:webHidden/>
          </w:rPr>
          <w:fldChar w:fldCharType="begin"/>
        </w:r>
        <w:r w:rsidR="00B568DA">
          <w:rPr>
            <w:webHidden/>
          </w:rPr>
          <w:instrText xml:space="preserve"> PAGEREF _Toc509488744 \h </w:instrText>
        </w:r>
        <w:r w:rsidR="00B568DA">
          <w:rPr>
            <w:webHidden/>
          </w:rPr>
        </w:r>
        <w:r w:rsidR="00B568DA">
          <w:rPr>
            <w:webHidden/>
          </w:rPr>
          <w:fldChar w:fldCharType="separate"/>
        </w:r>
        <w:r w:rsidR="00B568DA">
          <w:rPr>
            <w:webHidden/>
          </w:rPr>
          <w:t>8</w:t>
        </w:r>
        <w:r w:rsidR="00B568DA">
          <w:rPr>
            <w:webHidden/>
          </w:rPr>
          <w:fldChar w:fldCharType="end"/>
        </w:r>
      </w:hyperlink>
    </w:p>
    <w:p w14:paraId="1F35524E" w14:textId="77777777" w:rsidR="00B568DA" w:rsidRDefault="00F0706D">
      <w:pPr>
        <w:pStyle w:val="TOC3"/>
        <w:tabs>
          <w:tab w:val="left" w:pos="1200"/>
        </w:tabs>
        <w:rPr>
          <w:rFonts w:asciiTheme="minorHAnsi" w:eastAsiaTheme="minorEastAsia" w:hAnsiTheme="minorHAnsi"/>
          <w:color w:val="auto"/>
          <w:kern w:val="0"/>
          <w:sz w:val="22"/>
          <w:szCs w:val="22"/>
        </w:rPr>
      </w:pPr>
      <w:hyperlink w:anchor="_Toc509488745" w:history="1">
        <w:r w:rsidR="00B568DA" w:rsidRPr="00463DCB">
          <w:rPr>
            <w:rStyle w:val="Hyperlink"/>
          </w:rPr>
          <w:t>5.1.2</w:t>
        </w:r>
        <w:r w:rsidR="00B568DA">
          <w:rPr>
            <w:rFonts w:asciiTheme="minorHAnsi" w:eastAsiaTheme="minorEastAsia" w:hAnsiTheme="minorHAnsi"/>
            <w:color w:val="auto"/>
            <w:kern w:val="0"/>
            <w:sz w:val="22"/>
            <w:szCs w:val="22"/>
          </w:rPr>
          <w:tab/>
        </w:r>
        <w:r w:rsidR="00B568DA" w:rsidRPr="00463DCB">
          <w:rPr>
            <w:rStyle w:val="Hyperlink"/>
          </w:rPr>
          <w:t>Per: BmwStReqMgrPer1</w:t>
        </w:r>
        <w:r w:rsidR="00B568DA">
          <w:rPr>
            <w:webHidden/>
          </w:rPr>
          <w:tab/>
        </w:r>
        <w:r w:rsidR="00B568DA">
          <w:rPr>
            <w:webHidden/>
          </w:rPr>
          <w:fldChar w:fldCharType="begin"/>
        </w:r>
        <w:r w:rsidR="00B568DA">
          <w:rPr>
            <w:webHidden/>
          </w:rPr>
          <w:instrText xml:space="preserve"> PAGEREF _Toc509488745 \h </w:instrText>
        </w:r>
        <w:r w:rsidR="00B568DA">
          <w:rPr>
            <w:webHidden/>
          </w:rPr>
        </w:r>
        <w:r w:rsidR="00B568DA">
          <w:rPr>
            <w:webHidden/>
          </w:rPr>
          <w:fldChar w:fldCharType="separate"/>
        </w:r>
        <w:r w:rsidR="00B568DA">
          <w:rPr>
            <w:webHidden/>
          </w:rPr>
          <w:t>8</w:t>
        </w:r>
        <w:r w:rsidR="00B568DA">
          <w:rPr>
            <w:webHidden/>
          </w:rPr>
          <w:fldChar w:fldCharType="end"/>
        </w:r>
      </w:hyperlink>
    </w:p>
    <w:p w14:paraId="5BA3426A" w14:textId="77777777" w:rsidR="00B568DA" w:rsidRDefault="00F0706D">
      <w:pPr>
        <w:pStyle w:val="TOC2"/>
        <w:rPr>
          <w:rFonts w:asciiTheme="minorHAnsi" w:eastAsiaTheme="minorEastAsia" w:hAnsiTheme="minorHAnsi"/>
          <w:color w:val="auto"/>
          <w:kern w:val="0"/>
          <w:szCs w:val="22"/>
        </w:rPr>
      </w:pPr>
      <w:hyperlink w:anchor="_Toc509488746" w:history="1">
        <w:r w:rsidR="00B568DA" w:rsidRPr="00463DCB">
          <w:rPr>
            <w:rStyle w:val="Hyperlink"/>
          </w:rPr>
          <w:t>5.2</w:t>
        </w:r>
        <w:r w:rsidR="00B568DA">
          <w:rPr>
            <w:rFonts w:asciiTheme="minorHAnsi" w:eastAsiaTheme="minorEastAsia" w:hAnsiTheme="minorHAnsi"/>
            <w:color w:val="auto"/>
            <w:kern w:val="0"/>
            <w:szCs w:val="22"/>
          </w:rPr>
          <w:tab/>
        </w:r>
        <w:r w:rsidR="00B568DA" w:rsidRPr="00463DCB">
          <w:rPr>
            <w:rStyle w:val="Hyperlink"/>
          </w:rPr>
          <w:t>Server Runables</w:t>
        </w:r>
        <w:r w:rsidR="00B568DA">
          <w:rPr>
            <w:webHidden/>
          </w:rPr>
          <w:tab/>
        </w:r>
        <w:r w:rsidR="00B568DA">
          <w:rPr>
            <w:webHidden/>
          </w:rPr>
          <w:fldChar w:fldCharType="begin"/>
        </w:r>
        <w:r w:rsidR="00B568DA">
          <w:rPr>
            <w:webHidden/>
          </w:rPr>
          <w:instrText xml:space="preserve"> PAGEREF _Toc509488746 \h </w:instrText>
        </w:r>
        <w:r w:rsidR="00B568DA">
          <w:rPr>
            <w:webHidden/>
          </w:rPr>
        </w:r>
        <w:r w:rsidR="00B568DA">
          <w:rPr>
            <w:webHidden/>
          </w:rPr>
          <w:fldChar w:fldCharType="separate"/>
        </w:r>
        <w:r w:rsidR="00B568DA">
          <w:rPr>
            <w:webHidden/>
          </w:rPr>
          <w:t>8</w:t>
        </w:r>
        <w:r w:rsidR="00B568DA">
          <w:rPr>
            <w:webHidden/>
          </w:rPr>
          <w:fldChar w:fldCharType="end"/>
        </w:r>
      </w:hyperlink>
    </w:p>
    <w:p w14:paraId="2137D2AC" w14:textId="77777777" w:rsidR="00B568DA" w:rsidRDefault="00F0706D">
      <w:pPr>
        <w:pStyle w:val="TOC2"/>
        <w:rPr>
          <w:rFonts w:asciiTheme="minorHAnsi" w:eastAsiaTheme="minorEastAsia" w:hAnsiTheme="minorHAnsi"/>
          <w:color w:val="auto"/>
          <w:kern w:val="0"/>
          <w:szCs w:val="22"/>
        </w:rPr>
      </w:pPr>
      <w:hyperlink w:anchor="_Toc509488747" w:history="1">
        <w:r w:rsidR="00B568DA" w:rsidRPr="00463DCB">
          <w:rPr>
            <w:rStyle w:val="Hyperlink"/>
            <w:rFonts w:cs="Calibri"/>
          </w:rPr>
          <w:t>5.3</w:t>
        </w:r>
        <w:r w:rsidR="00B568DA">
          <w:rPr>
            <w:rFonts w:asciiTheme="minorHAnsi" w:eastAsiaTheme="minorEastAsia" w:hAnsiTheme="minorHAnsi"/>
            <w:color w:val="auto"/>
            <w:kern w:val="0"/>
            <w:szCs w:val="22"/>
          </w:rPr>
          <w:tab/>
        </w:r>
        <w:r w:rsidR="00B568DA" w:rsidRPr="00463DCB">
          <w:rPr>
            <w:rStyle w:val="Hyperlink"/>
            <w:rFonts w:cs="Calibri"/>
          </w:rPr>
          <w:t>Interrupt Functions</w:t>
        </w:r>
        <w:r w:rsidR="00B568DA">
          <w:rPr>
            <w:webHidden/>
          </w:rPr>
          <w:tab/>
        </w:r>
        <w:r w:rsidR="00B568DA">
          <w:rPr>
            <w:webHidden/>
          </w:rPr>
          <w:fldChar w:fldCharType="begin"/>
        </w:r>
        <w:r w:rsidR="00B568DA">
          <w:rPr>
            <w:webHidden/>
          </w:rPr>
          <w:instrText xml:space="preserve"> PAGEREF _Toc509488747 \h </w:instrText>
        </w:r>
        <w:r w:rsidR="00B568DA">
          <w:rPr>
            <w:webHidden/>
          </w:rPr>
        </w:r>
        <w:r w:rsidR="00B568DA">
          <w:rPr>
            <w:webHidden/>
          </w:rPr>
          <w:fldChar w:fldCharType="separate"/>
        </w:r>
        <w:r w:rsidR="00B568DA">
          <w:rPr>
            <w:webHidden/>
          </w:rPr>
          <w:t>8</w:t>
        </w:r>
        <w:r w:rsidR="00B568DA">
          <w:rPr>
            <w:webHidden/>
          </w:rPr>
          <w:fldChar w:fldCharType="end"/>
        </w:r>
      </w:hyperlink>
    </w:p>
    <w:p w14:paraId="7599D51E" w14:textId="77777777" w:rsidR="00B568DA" w:rsidRDefault="00F0706D">
      <w:pPr>
        <w:pStyle w:val="TOC2"/>
        <w:rPr>
          <w:rFonts w:asciiTheme="minorHAnsi" w:eastAsiaTheme="minorEastAsia" w:hAnsiTheme="minorHAnsi"/>
          <w:color w:val="auto"/>
          <w:kern w:val="0"/>
          <w:szCs w:val="22"/>
        </w:rPr>
      </w:pPr>
      <w:hyperlink w:anchor="_Toc509488748" w:history="1">
        <w:r w:rsidR="00B568DA" w:rsidRPr="00463DCB">
          <w:rPr>
            <w:rStyle w:val="Hyperlink"/>
            <w:rFonts w:cs="Calibri"/>
          </w:rPr>
          <w:t>5.4</w:t>
        </w:r>
        <w:r w:rsidR="00B568DA">
          <w:rPr>
            <w:rFonts w:asciiTheme="minorHAnsi" w:eastAsiaTheme="minorEastAsia" w:hAnsiTheme="minorHAnsi"/>
            <w:color w:val="auto"/>
            <w:kern w:val="0"/>
            <w:szCs w:val="22"/>
          </w:rPr>
          <w:tab/>
        </w:r>
        <w:r w:rsidR="00B568DA" w:rsidRPr="00463DCB">
          <w:rPr>
            <w:rStyle w:val="Hyperlink"/>
            <w:rFonts w:cs="Calibri"/>
          </w:rPr>
          <w:t>Module Internal (Local) Functions</w:t>
        </w:r>
        <w:r w:rsidR="00B568DA">
          <w:rPr>
            <w:webHidden/>
          </w:rPr>
          <w:tab/>
        </w:r>
        <w:r w:rsidR="00B568DA">
          <w:rPr>
            <w:webHidden/>
          </w:rPr>
          <w:fldChar w:fldCharType="begin"/>
        </w:r>
        <w:r w:rsidR="00B568DA">
          <w:rPr>
            <w:webHidden/>
          </w:rPr>
          <w:instrText xml:space="preserve"> PAGEREF _Toc509488748 \h </w:instrText>
        </w:r>
        <w:r w:rsidR="00B568DA">
          <w:rPr>
            <w:webHidden/>
          </w:rPr>
        </w:r>
        <w:r w:rsidR="00B568DA">
          <w:rPr>
            <w:webHidden/>
          </w:rPr>
          <w:fldChar w:fldCharType="separate"/>
        </w:r>
        <w:r w:rsidR="00B568DA">
          <w:rPr>
            <w:webHidden/>
          </w:rPr>
          <w:t>9</w:t>
        </w:r>
        <w:r w:rsidR="00B568DA">
          <w:rPr>
            <w:webHidden/>
          </w:rPr>
          <w:fldChar w:fldCharType="end"/>
        </w:r>
      </w:hyperlink>
    </w:p>
    <w:p w14:paraId="2991C86D" w14:textId="77777777" w:rsidR="00B568DA" w:rsidRDefault="00F0706D">
      <w:pPr>
        <w:pStyle w:val="TOC3"/>
        <w:tabs>
          <w:tab w:val="left" w:pos="1200"/>
        </w:tabs>
        <w:rPr>
          <w:rFonts w:asciiTheme="minorHAnsi" w:eastAsiaTheme="minorEastAsia" w:hAnsiTheme="minorHAnsi"/>
          <w:color w:val="auto"/>
          <w:kern w:val="0"/>
          <w:sz w:val="22"/>
          <w:szCs w:val="22"/>
        </w:rPr>
      </w:pPr>
      <w:hyperlink w:anchor="_Toc509488749" w:history="1">
        <w:r w:rsidR="00B568DA" w:rsidRPr="00463DCB">
          <w:rPr>
            <w:rStyle w:val="Hyperlink"/>
          </w:rPr>
          <w:t>5.4.1</w:t>
        </w:r>
        <w:r w:rsidR="00B568DA">
          <w:rPr>
            <w:rFonts w:asciiTheme="minorHAnsi" w:eastAsiaTheme="minorEastAsia" w:hAnsiTheme="minorHAnsi"/>
            <w:color w:val="auto"/>
            <w:kern w:val="0"/>
            <w:sz w:val="22"/>
            <w:szCs w:val="22"/>
          </w:rPr>
          <w:tab/>
        </w:r>
        <w:r w:rsidR="00B568DA" w:rsidRPr="00463DCB">
          <w:rPr>
            <w:rStyle w:val="Hyperlink"/>
          </w:rPr>
          <w:t>Local Function Override</w:t>
        </w:r>
        <w:r w:rsidR="00B568DA">
          <w:rPr>
            <w:webHidden/>
          </w:rPr>
          <w:tab/>
        </w:r>
        <w:r w:rsidR="00B568DA">
          <w:rPr>
            <w:webHidden/>
          </w:rPr>
          <w:fldChar w:fldCharType="begin"/>
        </w:r>
        <w:r w:rsidR="00B568DA">
          <w:rPr>
            <w:webHidden/>
          </w:rPr>
          <w:instrText xml:space="preserve"> PAGEREF _Toc509488749 \h </w:instrText>
        </w:r>
        <w:r w:rsidR="00B568DA">
          <w:rPr>
            <w:webHidden/>
          </w:rPr>
        </w:r>
        <w:r w:rsidR="00B568DA">
          <w:rPr>
            <w:webHidden/>
          </w:rPr>
          <w:fldChar w:fldCharType="separate"/>
        </w:r>
        <w:r w:rsidR="00B568DA">
          <w:rPr>
            <w:webHidden/>
          </w:rPr>
          <w:t>9</w:t>
        </w:r>
        <w:r w:rsidR="00B568DA">
          <w:rPr>
            <w:webHidden/>
          </w:rPr>
          <w:fldChar w:fldCharType="end"/>
        </w:r>
      </w:hyperlink>
    </w:p>
    <w:p w14:paraId="58C2C00F" w14:textId="77777777" w:rsidR="00B568DA" w:rsidRDefault="00F0706D">
      <w:pPr>
        <w:pStyle w:val="TOC3"/>
        <w:tabs>
          <w:tab w:val="left" w:pos="1200"/>
        </w:tabs>
        <w:rPr>
          <w:rFonts w:asciiTheme="minorHAnsi" w:eastAsiaTheme="minorEastAsia" w:hAnsiTheme="minorHAnsi"/>
          <w:color w:val="auto"/>
          <w:kern w:val="0"/>
          <w:sz w:val="22"/>
          <w:szCs w:val="22"/>
        </w:rPr>
      </w:pPr>
      <w:hyperlink w:anchor="_Toc509488750" w:history="1">
        <w:r w:rsidR="00B568DA" w:rsidRPr="00463DCB">
          <w:rPr>
            <w:rStyle w:val="Hyperlink"/>
          </w:rPr>
          <w:t>5.4.2</w:t>
        </w:r>
        <w:r w:rsidR="00B568DA">
          <w:rPr>
            <w:rFonts w:asciiTheme="minorHAnsi" w:eastAsiaTheme="minorEastAsia" w:hAnsiTheme="minorHAnsi"/>
            <w:color w:val="auto"/>
            <w:kern w:val="0"/>
            <w:sz w:val="22"/>
            <w:szCs w:val="22"/>
          </w:rPr>
          <w:tab/>
        </w:r>
        <w:r w:rsidR="00B568DA" w:rsidRPr="00463DCB">
          <w:rPr>
            <w:rStyle w:val="Hyperlink"/>
          </w:rPr>
          <w:t>Local Function CalcOfStsSteerAssiAndEpsFctSts</w:t>
        </w:r>
        <w:r w:rsidR="00B568DA">
          <w:rPr>
            <w:webHidden/>
          </w:rPr>
          <w:tab/>
        </w:r>
        <w:r w:rsidR="00B568DA">
          <w:rPr>
            <w:webHidden/>
          </w:rPr>
          <w:fldChar w:fldCharType="begin"/>
        </w:r>
        <w:r w:rsidR="00B568DA">
          <w:rPr>
            <w:webHidden/>
          </w:rPr>
          <w:instrText xml:space="preserve"> PAGEREF _Toc509488750 \h </w:instrText>
        </w:r>
        <w:r w:rsidR="00B568DA">
          <w:rPr>
            <w:webHidden/>
          </w:rPr>
        </w:r>
        <w:r w:rsidR="00B568DA">
          <w:rPr>
            <w:webHidden/>
          </w:rPr>
          <w:fldChar w:fldCharType="separate"/>
        </w:r>
        <w:r w:rsidR="00B568DA">
          <w:rPr>
            <w:webHidden/>
          </w:rPr>
          <w:t>9</w:t>
        </w:r>
        <w:r w:rsidR="00B568DA">
          <w:rPr>
            <w:webHidden/>
          </w:rPr>
          <w:fldChar w:fldCharType="end"/>
        </w:r>
      </w:hyperlink>
    </w:p>
    <w:p w14:paraId="424EDDB6" w14:textId="77777777" w:rsidR="00B568DA" w:rsidRDefault="00F0706D">
      <w:pPr>
        <w:pStyle w:val="TOC3"/>
        <w:tabs>
          <w:tab w:val="left" w:pos="1200"/>
        </w:tabs>
        <w:rPr>
          <w:rFonts w:asciiTheme="minorHAnsi" w:eastAsiaTheme="minorEastAsia" w:hAnsiTheme="minorHAnsi"/>
          <w:color w:val="auto"/>
          <w:kern w:val="0"/>
          <w:sz w:val="22"/>
          <w:szCs w:val="22"/>
        </w:rPr>
      </w:pPr>
      <w:hyperlink w:anchor="_Toc509488751" w:history="1">
        <w:r w:rsidR="00B568DA" w:rsidRPr="00463DCB">
          <w:rPr>
            <w:rStyle w:val="Hyperlink"/>
          </w:rPr>
          <w:t>5.4.3</w:t>
        </w:r>
        <w:r w:rsidR="00B568DA">
          <w:rPr>
            <w:rFonts w:asciiTheme="minorHAnsi" w:eastAsiaTheme="minorEastAsia" w:hAnsiTheme="minorHAnsi"/>
            <w:color w:val="auto"/>
            <w:kern w:val="0"/>
            <w:sz w:val="22"/>
            <w:szCs w:val="22"/>
          </w:rPr>
          <w:tab/>
        </w:r>
        <w:r w:rsidR="00B568DA" w:rsidRPr="00463DCB">
          <w:rPr>
            <w:rStyle w:val="Hyperlink"/>
          </w:rPr>
          <w:t>Local Function StsDrvrActvyTmr</w:t>
        </w:r>
        <w:r w:rsidR="00B568DA">
          <w:rPr>
            <w:webHidden/>
          </w:rPr>
          <w:tab/>
        </w:r>
        <w:r w:rsidR="00B568DA">
          <w:rPr>
            <w:webHidden/>
          </w:rPr>
          <w:fldChar w:fldCharType="begin"/>
        </w:r>
        <w:r w:rsidR="00B568DA">
          <w:rPr>
            <w:webHidden/>
          </w:rPr>
          <w:instrText xml:space="preserve"> PAGEREF _Toc509488751 \h </w:instrText>
        </w:r>
        <w:r w:rsidR="00B568DA">
          <w:rPr>
            <w:webHidden/>
          </w:rPr>
        </w:r>
        <w:r w:rsidR="00B568DA">
          <w:rPr>
            <w:webHidden/>
          </w:rPr>
          <w:fldChar w:fldCharType="separate"/>
        </w:r>
        <w:r w:rsidR="00B568DA">
          <w:rPr>
            <w:webHidden/>
          </w:rPr>
          <w:t>10</w:t>
        </w:r>
        <w:r w:rsidR="00B568DA">
          <w:rPr>
            <w:webHidden/>
          </w:rPr>
          <w:fldChar w:fldCharType="end"/>
        </w:r>
      </w:hyperlink>
    </w:p>
    <w:p w14:paraId="669C55EC" w14:textId="77777777" w:rsidR="00B568DA" w:rsidRDefault="00F0706D">
      <w:pPr>
        <w:pStyle w:val="TOC3"/>
        <w:tabs>
          <w:tab w:val="left" w:pos="1200"/>
        </w:tabs>
        <w:rPr>
          <w:rFonts w:asciiTheme="minorHAnsi" w:eastAsiaTheme="minorEastAsia" w:hAnsiTheme="minorHAnsi"/>
          <w:color w:val="auto"/>
          <w:kern w:val="0"/>
          <w:sz w:val="22"/>
          <w:szCs w:val="22"/>
        </w:rPr>
      </w:pPr>
      <w:hyperlink w:anchor="_Toc509488752" w:history="1">
        <w:r w:rsidR="00B568DA" w:rsidRPr="00463DCB">
          <w:rPr>
            <w:rStyle w:val="Hyperlink"/>
          </w:rPr>
          <w:t>5.4.4</w:t>
        </w:r>
        <w:r w:rsidR="00B568DA">
          <w:rPr>
            <w:rFonts w:asciiTheme="minorHAnsi" w:eastAsiaTheme="minorEastAsia" w:hAnsiTheme="minorHAnsi"/>
            <w:color w:val="auto"/>
            <w:kern w:val="0"/>
            <w:sz w:val="22"/>
            <w:szCs w:val="22"/>
          </w:rPr>
          <w:tab/>
        </w:r>
        <w:r w:rsidR="00B568DA" w:rsidRPr="00463DCB">
          <w:rPr>
            <w:rStyle w:val="Hyperlink"/>
          </w:rPr>
          <w:t>Local Function AssiOnToOffFlg</w:t>
        </w:r>
        <w:r w:rsidR="00B568DA">
          <w:rPr>
            <w:webHidden/>
          </w:rPr>
          <w:tab/>
        </w:r>
        <w:r w:rsidR="00B568DA">
          <w:rPr>
            <w:webHidden/>
          </w:rPr>
          <w:fldChar w:fldCharType="begin"/>
        </w:r>
        <w:r w:rsidR="00B568DA">
          <w:rPr>
            <w:webHidden/>
          </w:rPr>
          <w:instrText xml:space="preserve"> PAGEREF _Toc509488752 \h </w:instrText>
        </w:r>
        <w:r w:rsidR="00B568DA">
          <w:rPr>
            <w:webHidden/>
          </w:rPr>
        </w:r>
        <w:r w:rsidR="00B568DA">
          <w:rPr>
            <w:webHidden/>
          </w:rPr>
          <w:fldChar w:fldCharType="separate"/>
        </w:r>
        <w:r w:rsidR="00B568DA">
          <w:rPr>
            <w:webHidden/>
          </w:rPr>
          <w:t>10</w:t>
        </w:r>
        <w:r w:rsidR="00B568DA">
          <w:rPr>
            <w:webHidden/>
          </w:rPr>
          <w:fldChar w:fldCharType="end"/>
        </w:r>
      </w:hyperlink>
    </w:p>
    <w:p w14:paraId="16993187" w14:textId="77777777" w:rsidR="00B568DA" w:rsidRDefault="00F0706D">
      <w:pPr>
        <w:pStyle w:val="TOC3"/>
        <w:tabs>
          <w:tab w:val="left" w:pos="1200"/>
        </w:tabs>
        <w:rPr>
          <w:rFonts w:asciiTheme="minorHAnsi" w:eastAsiaTheme="minorEastAsia" w:hAnsiTheme="minorHAnsi"/>
          <w:color w:val="auto"/>
          <w:kern w:val="0"/>
          <w:sz w:val="22"/>
          <w:szCs w:val="22"/>
        </w:rPr>
      </w:pPr>
      <w:hyperlink w:anchor="_Toc509488753" w:history="1">
        <w:r w:rsidR="00B568DA" w:rsidRPr="00463DCB">
          <w:rPr>
            <w:rStyle w:val="Hyperlink"/>
          </w:rPr>
          <w:t>5.4.5</w:t>
        </w:r>
        <w:r w:rsidR="00B568DA">
          <w:rPr>
            <w:rFonts w:asciiTheme="minorHAnsi" w:eastAsiaTheme="minorEastAsia" w:hAnsiTheme="minorHAnsi"/>
            <w:color w:val="auto"/>
            <w:kern w:val="0"/>
            <w:sz w:val="22"/>
            <w:szCs w:val="22"/>
          </w:rPr>
          <w:tab/>
        </w:r>
        <w:r w:rsidR="00B568DA" w:rsidRPr="00463DCB">
          <w:rPr>
            <w:rStyle w:val="Hyperlink"/>
          </w:rPr>
          <w:t>Local Function AllwToOff</w:t>
        </w:r>
        <w:r w:rsidR="00B568DA">
          <w:rPr>
            <w:webHidden/>
          </w:rPr>
          <w:tab/>
        </w:r>
        <w:r w:rsidR="00B568DA">
          <w:rPr>
            <w:webHidden/>
          </w:rPr>
          <w:fldChar w:fldCharType="begin"/>
        </w:r>
        <w:r w:rsidR="00B568DA">
          <w:rPr>
            <w:webHidden/>
          </w:rPr>
          <w:instrText xml:space="preserve"> PAGEREF _Toc509488753 \h </w:instrText>
        </w:r>
        <w:r w:rsidR="00B568DA">
          <w:rPr>
            <w:webHidden/>
          </w:rPr>
        </w:r>
        <w:r w:rsidR="00B568DA">
          <w:rPr>
            <w:webHidden/>
          </w:rPr>
          <w:fldChar w:fldCharType="separate"/>
        </w:r>
        <w:r w:rsidR="00B568DA">
          <w:rPr>
            <w:webHidden/>
          </w:rPr>
          <w:t>11</w:t>
        </w:r>
        <w:r w:rsidR="00B568DA">
          <w:rPr>
            <w:webHidden/>
          </w:rPr>
          <w:fldChar w:fldCharType="end"/>
        </w:r>
      </w:hyperlink>
    </w:p>
    <w:p w14:paraId="0E0DC603" w14:textId="77777777" w:rsidR="00B568DA" w:rsidRDefault="00F0706D">
      <w:pPr>
        <w:pStyle w:val="TOC3"/>
        <w:tabs>
          <w:tab w:val="left" w:pos="1200"/>
        </w:tabs>
        <w:rPr>
          <w:rFonts w:asciiTheme="minorHAnsi" w:eastAsiaTheme="minorEastAsia" w:hAnsiTheme="minorHAnsi"/>
          <w:color w:val="auto"/>
          <w:kern w:val="0"/>
          <w:sz w:val="22"/>
          <w:szCs w:val="22"/>
        </w:rPr>
      </w:pPr>
      <w:hyperlink w:anchor="_Toc509488754" w:history="1">
        <w:r w:rsidR="00B568DA" w:rsidRPr="00463DCB">
          <w:rPr>
            <w:rStyle w:val="Hyperlink"/>
          </w:rPr>
          <w:t>5.4.6</w:t>
        </w:r>
        <w:r w:rsidR="00B568DA">
          <w:rPr>
            <w:rFonts w:asciiTheme="minorHAnsi" w:eastAsiaTheme="minorEastAsia" w:hAnsiTheme="minorHAnsi"/>
            <w:color w:val="auto"/>
            <w:kern w:val="0"/>
            <w:sz w:val="22"/>
            <w:szCs w:val="22"/>
          </w:rPr>
          <w:tab/>
        </w:r>
        <w:r w:rsidR="00B568DA" w:rsidRPr="00463DCB">
          <w:rPr>
            <w:rStyle w:val="Hyperlink"/>
          </w:rPr>
          <w:t>Local Function TargetECUState</w:t>
        </w:r>
        <w:r w:rsidR="00B568DA">
          <w:rPr>
            <w:webHidden/>
          </w:rPr>
          <w:tab/>
        </w:r>
        <w:r w:rsidR="00B568DA">
          <w:rPr>
            <w:webHidden/>
          </w:rPr>
          <w:fldChar w:fldCharType="begin"/>
        </w:r>
        <w:r w:rsidR="00B568DA">
          <w:rPr>
            <w:webHidden/>
          </w:rPr>
          <w:instrText xml:space="preserve"> PAGEREF _Toc509488754 \h </w:instrText>
        </w:r>
        <w:r w:rsidR="00B568DA">
          <w:rPr>
            <w:webHidden/>
          </w:rPr>
        </w:r>
        <w:r w:rsidR="00B568DA">
          <w:rPr>
            <w:webHidden/>
          </w:rPr>
          <w:fldChar w:fldCharType="separate"/>
        </w:r>
        <w:r w:rsidR="00B568DA">
          <w:rPr>
            <w:webHidden/>
          </w:rPr>
          <w:t>11</w:t>
        </w:r>
        <w:r w:rsidR="00B568DA">
          <w:rPr>
            <w:webHidden/>
          </w:rPr>
          <w:fldChar w:fldCharType="end"/>
        </w:r>
      </w:hyperlink>
    </w:p>
    <w:p w14:paraId="41721CE2" w14:textId="77777777" w:rsidR="00B568DA" w:rsidRDefault="00F0706D">
      <w:pPr>
        <w:pStyle w:val="TOC2"/>
        <w:rPr>
          <w:rFonts w:asciiTheme="minorHAnsi" w:eastAsiaTheme="minorEastAsia" w:hAnsiTheme="minorHAnsi"/>
          <w:color w:val="auto"/>
          <w:kern w:val="0"/>
          <w:szCs w:val="22"/>
        </w:rPr>
      </w:pPr>
      <w:hyperlink w:anchor="_Toc509488755" w:history="1">
        <w:r w:rsidR="00B568DA" w:rsidRPr="00463DCB">
          <w:rPr>
            <w:rStyle w:val="Hyperlink"/>
            <w:rFonts w:cs="Calibri"/>
          </w:rPr>
          <w:t>5.5</w:t>
        </w:r>
        <w:r w:rsidR="00B568DA">
          <w:rPr>
            <w:rFonts w:asciiTheme="minorHAnsi" w:eastAsiaTheme="minorEastAsia" w:hAnsiTheme="minorHAnsi"/>
            <w:color w:val="auto"/>
            <w:kern w:val="0"/>
            <w:szCs w:val="22"/>
          </w:rPr>
          <w:tab/>
        </w:r>
        <w:r w:rsidR="00B568DA" w:rsidRPr="00463DCB">
          <w:rPr>
            <w:rStyle w:val="Hyperlink"/>
            <w:rFonts w:cs="Calibri"/>
          </w:rPr>
          <w:t>GLOBAL Function/Macro Definitions</w:t>
        </w:r>
        <w:r w:rsidR="00B568DA">
          <w:rPr>
            <w:webHidden/>
          </w:rPr>
          <w:tab/>
        </w:r>
        <w:r w:rsidR="00B568DA">
          <w:rPr>
            <w:webHidden/>
          </w:rPr>
          <w:fldChar w:fldCharType="begin"/>
        </w:r>
        <w:r w:rsidR="00B568DA">
          <w:rPr>
            <w:webHidden/>
          </w:rPr>
          <w:instrText xml:space="preserve"> PAGEREF _Toc509488755 \h </w:instrText>
        </w:r>
        <w:r w:rsidR="00B568DA">
          <w:rPr>
            <w:webHidden/>
          </w:rPr>
        </w:r>
        <w:r w:rsidR="00B568DA">
          <w:rPr>
            <w:webHidden/>
          </w:rPr>
          <w:fldChar w:fldCharType="separate"/>
        </w:r>
        <w:r w:rsidR="00B568DA">
          <w:rPr>
            <w:webHidden/>
          </w:rPr>
          <w:t>12</w:t>
        </w:r>
        <w:r w:rsidR="00B568DA">
          <w:rPr>
            <w:webHidden/>
          </w:rPr>
          <w:fldChar w:fldCharType="end"/>
        </w:r>
      </w:hyperlink>
    </w:p>
    <w:p w14:paraId="51CAE1FE" w14:textId="77777777" w:rsidR="00B568DA" w:rsidRDefault="00F0706D">
      <w:pPr>
        <w:pStyle w:val="TOC1"/>
        <w:rPr>
          <w:rFonts w:eastAsiaTheme="minorEastAsia"/>
          <w:b w:val="0"/>
          <w:color w:val="auto"/>
          <w:kern w:val="0"/>
          <w:sz w:val="22"/>
          <w:szCs w:val="22"/>
          <w:lang w:val="en-US"/>
        </w:rPr>
      </w:pPr>
      <w:hyperlink w:anchor="_Toc509488756" w:history="1">
        <w:r w:rsidR="00B568DA" w:rsidRPr="00463DCB">
          <w:rPr>
            <w:rStyle w:val="Hyperlink"/>
            <w:rFonts w:ascii="Calibri" w:hAnsi="Calibri" w:cs="Calibri"/>
          </w:rPr>
          <w:t>6</w:t>
        </w:r>
        <w:r w:rsidR="00B568DA">
          <w:rPr>
            <w:rFonts w:eastAsiaTheme="minorEastAsia"/>
            <w:b w:val="0"/>
            <w:color w:val="auto"/>
            <w:kern w:val="0"/>
            <w:sz w:val="22"/>
            <w:szCs w:val="22"/>
            <w:lang w:val="en-US"/>
          </w:rPr>
          <w:tab/>
        </w:r>
        <w:r w:rsidR="00B568DA" w:rsidRPr="00463DCB">
          <w:rPr>
            <w:rStyle w:val="Hyperlink"/>
            <w:rFonts w:ascii="Calibri" w:hAnsi="Calibri"/>
          </w:rPr>
          <w:t>Known</w:t>
        </w:r>
        <w:r w:rsidR="00B568DA" w:rsidRPr="00463DCB">
          <w:rPr>
            <w:rStyle w:val="Hyperlink"/>
            <w:rFonts w:ascii="Calibri" w:hAnsi="Calibri" w:cs="Calibri"/>
          </w:rPr>
          <w:t xml:space="preserve"> Limitations with Design</w:t>
        </w:r>
        <w:r w:rsidR="00B568DA">
          <w:rPr>
            <w:webHidden/>
          </w:rPr>
          <w:tab/>
        </w:r>
        <w:r w:rsidR="00B568DA">
          <w:rPr>
            <w:webHidden/>
          </w:rPr>
          <w:fldChar w:fldCharType="begin"/>
        </w:r>
        <w:r w:rsidR="00B568DA">
          <w:rPr>
            <w:webHidden/>
          </w:rPr>
          <w:instrText xml:space="preserve"> PAGEREF _Toc509488756 \h </w:instrText>
        </w:r>
        <w:r w:rsidR="00B568DA">
          <w:rPr>
            <w:webHidden/>
          </w:rPr>
        </w:r>
        <w:r w:rsidR="00B568DA">
          <w:rPr>
            <w:webHidden/>
          </w:rPr>
          <w:fldChar w:fldCharType="separate"/>
        </w:r>
        <w:r w:rsidR="00B568DA">
          <w:rPr>
            <w:webHidden/>
          </w:rPr>
          <w:t>13</w:t>
        </w:r>
        <w:r w:rsidR="00B568DA">
          <w:rPr>
            <w:webHidden/>
          </w:rPr>
          <w:fldChar w:fldCharType="end"/>
        </w:r>
      </w:hyperlink>
    </w:p>
    <w:p w14:paraId="6F4CA995" w14:textId="77777777" w:rsidR="00B568DA" w:rsidRDefault="00F0706D">
      <w:pPr>
        <w:pStyle w:val="TOC1"/>
        <w:rPr>
          <w:rFonts w:eastAsiaTheme="minorEastAsia"/>
          <w:b w:val="0"/>
          <w:color w:val="auto"/>
          <w:kern w:val="0"/>
          <w:sz w:val="22"/>
          <w:szCs w:val="22"/>
          <w:lang w:val="en-US"/>
        </w:rPr>
      </w:pPr>
      <w:hyperlink w:anchor="_Toc509488757" w:history="1">
        <w:r w:rsidR="00B568DA" w:rsidRPr="00463DCB">
          <w:rPr>
            <w:rStyle w:val="Hyperlink"/>
            <w:rFonts w:ascii="Calibri" w:hAnsi="Calibri" w:cs="Calibri"/>
          </w:rPr>
          <w:t>7</w:t>
        </w:r>
        <w:r w:rsidR="00B568DA">
          <w:rPr>
            <w:rFonts w:eastAsiaTheme="minorEastAsia"/>
            <w:b w:val="0"/>
            <w:color w:val="auto"/>
            <w:kern w:val="0"/>
            <w:sz w:val="22"/>
            <w:szCs w:val="22"/>
            <w:lang w:val="en-US"/>
          </w:rPr>
          <w:tab/>
        </w:r>
        <w:r w:rsidR="00B568DA" w:rsidRPr="00463DCB">
          <w:rPr>
            <w:rStyle w:val="Hyperlink"/>
            <w:rFonts w:ascii="Calibri" w:hAnsi="Calibri" w:cs="Calibri"/>
          </w:rPr>
          <w:t>UNIT TEST CONSIDERATION</w:t>
        </w:r>
        <w:r w:rsidR="00B568DA">
          <w:rPr>
            <w:webHidden/>
          </w:rPr>
          <w:tab/>
        </w:r>
        <w:r w:rsidR="00B568DA">
          <w:rPr>
            <w:webHidden/>
          </w:rPr>
          <w:fldChar w:fldCharType="begin"/>
        </w:r>
        <w:r w:rsidR="00B568DA">
          <w:rPr>
            <w:webHidden/>
          </w:rPr>
          <w:instrText xml:space="preserve"> PAGEREF _Toc509488757 \h </w:instrText>
        </w:r>
        <w:r w:rsidR="00B568DA">
          <w:rPr>
            <w:webHidden/>
          </w:rPr>
        </w:r>
        <w:r w:rsidR="00B568DA">
          <w:rPr>
            <w:webHidden/>
          </w:rPr>
          <w:fldChar w:fldCharType="separate"/>
        </w:r>
        <w:r w:rsidR="00B568DA">
          <w:rPr>
            <w:webHidden/>
          </w:rPr>
          <w:t>14</w:t>
        </w:r>
        <w:r w:rsidR="00B568DA">
          <w:rPr>
            <w:webHidden/>
          </w:rPr>
          <w:fldChar w:fldCharType="end"/>
        </w:r>
      </w:hyperlink>
    </w:p>
    <w:p w14:paraId="6B12B0F0" w14:textId="77777777" w:rsidR="00B568DA" w:rsidRDefault="00F0706D">
      <w:pPr>
        <w:pStyle w:val="TOC1"/>
        <w:tabs>
          <w:tab w:val="left" w:pos="1400"/>
        </w:tabs>
        <w:rPr>
          <w:rFonts w:eastAsiaTheme="minorEastAsia"/>
          <w:b w:val="0"/>
          <w:color w:val="auto"/>
          <w:kern w:val="0"/>
          <w:sz w:val="22"/>
          <w:szCs w:val="22"/>
          <w:lang w:val="en-US"/>
        </w:rPr>
      </w:pPr>
      <w:hyperlink w:anchor="_Toc509488758" w:history="1">
        <w:r w:rsidR="00B568DA" w:rsidRPr="00463DCB">
          <w:rPr>
            <w:rStyle w:val="Hyperlink"/>
          </w:rPr>
          <w:t>Appendix A</w:t>
        </w:r>
        <w:r w:rsidR="00B568DA">
          <w:rPr>
            <w:rFonts w:eastAsiaTheme="minorEastAsia"/>
            <w:b w:val="0"/>
            <w:color w:val="auto"/>
            <w:kern w:val="0"/>
            <w:sz w:val="22"/>
            <w:szCs w:val="22"/>
            <w:lang w:val="en-US"/>
          </w:rPr>
          <w:tab/>
        </w:r>
        <w:r w:rsidR="00B568DA" w:rsidRPr="00463DCB">
          <w:rPr>
            <w:rStyle w:val="Hyperlink"/>
          </w:rPr>
          <w:t>Abbreviations and Acronyms</w:t>
        </w:r>
        <w:r w:rsidR="00B568DA">
          <w:rPr>
            <w:webHidden/>
          </w:rPr>
          <w:tab/>
        </w:r>
        <w:r w:rsidR="00B568DA">
          <w:rPr>
            <w:webHidden/>
          </w:rPr>
          <w:fldChar w:fldCharType="begin"/>
        </w:r>
        <w:r w:rsidR="00B568DA">
          <w:rPr>
            <w:webHidden/>
          </w:rPr>
          <w:instrText xml:space="preserve"> PAGEREF _Toc509488758 \h </w:instrText>
        </w:r>
        <w:r w:rsidR="00B568DA">
          <w:rPr>
            <w:webHidden/>
          </w:rPr>
        </w:r>
        <w:r w:rsidR="00B568DA">
          <w:rPr>
            <w:webHidden/>
          </w:rPr>
          <w:fldChar w:fldCharType="separate"/>
        </w:r>
        <w:r w:rsidR="00B568DA">
          <w:rPr>
            <w:webHidden/>
          </w:rPr>
          <w:t>15</w:t>
        </w:r>
        <w:r w:rsidR="00B568DA">
          <w:rPr>
            <w:webHidden/>
          </w:rPr>
          <w:fldChar w:fldCharType="end"/>
        </w:r>
      </w:hyperlink>
    </w:p>
    <w:p w14:paraId="471AD21C" w14:textId="77777777" w:rsidR="00B568DA" w:rsidRDefault="00F0706D">
      <w:pPr>
        <w:pStyle w:val="TOC1"/>
        <w:tabs>
          <w:tab w:val="left" w:pos="1400"/>
        </w:tabs>
        <w:rPr>
          <w:rFonts w:eastAsiaTheme="minorEastAsia"/>
          <w:b w:val="0"/>
          <w:color w:val="auto"/>
          <w:kern w:val="0"/>
          <w:sz w:val="22"/>
          <w:szCs w:val="22"/>
          <w:lang w:val="en-US"/>
        </w:rPr>
      </w:pPr>
      <w:hyperlink w:anchor="_Toc509488759" w:history="1">
        <w:r w:rsidR="00B568DA" w:rsidRPr="00463DCB">
          <w:rPr>
            <w:rStyle w:val="Hyperlink"/>
          </w:rPr>
          <w:t>Appendix B</w:t>
        </w:r>
        <w:r w:rsidR="00B568DA">
          <w:rPr>
            <w:rFonts w:eastAsiaTheme="minorEastAsia"/>
            <w:b w:val="0"/>
            <w:color w:val="auto"/>
            <w:kern w:val="0"/>
            <w:sz w:val="22"/>
            <w:szCs w:val="22"/>
            <w:lang w:val="en-US"/>
          </w:rPr>
          <w:tab/>
        </w:r>
        <w:r w:rsidR="00B568DA" w:rsidRPr="00463DCB">
          <w:rPr>
            <w:rStyle w:val="Hyperlink"/>
          </w:rPr>
          <w:t>Glossary</w:t>
        </w:r>
        <w:r w:rsidR="00B568DA">
          <w:rPr>
            <w:webHidden/>
          </w:rPr>
          <w:tab/>
        </w:r>
        <w:r w:rsidR="00B568DA">
          <w:rPr>
            <w:webHidden/>
          </w:rPr>
          <w:fldChar w:fldCharType="begin"/>
        </w:r>
        <w:r w:rsidR="00B568DA">
          <w:rPr>
            <w:webHidden/>
          </w:rPr>
          <w:instrText xml:space="preserve"> PAGEREF _Toc509488759 \h </w:instrText>
        </w:r>
        <w:r w:rsidR="00B568DA">
          <w:rPr>
            <w:webHidden/>
          </w:rPr>
        </w:r>
        <w:r w:rsidR="00B568DA">
          <w:rPr>
            <w:webHidden/>
          </w:rPr>
          <w:fldChar w:fldCharType="separate"/>
        </w:r>
        <w:r w:rsidR="00B568DA">
          <w:rPr>
            <w:webHidden/>
          </w:rPr>
          <w:t>16</w:t>
        </w:r>
        <w:r w:rsidR="00B568DA">
          <w:rPr>
            <w:webHidden/>
          </w:rPr>
          <w:fldChar w:fldCharType="end"/>
        </w:r>
      </w:hyperlink>
    </w:p>
    <w:p w14:paraId="6AFB5DCD" w14:textId="77777777" w:rsidR="00B568DA" w:rsidRDefault="00F0706D">
      <w:pPr>
        <w:pStyle w:val="TOC1"/>
        <w:tabs>
          <w:tab w:val="left" w:pos="1400"/>
        </w:tabs>
        <w:rPr>
          <w:rFonts w:eastAsiaTheme="minorEastAsia"/>
          <w:b w:val="0"/>
          <w:color w:val="auto"/>
          <w:kern w:val="0"/>
          <w:sz w:val="22"/>
          <w:szCs w:val="22"/>
          <w:lang w:val="en-US"/>
        </w:rPr>
      </w:pPr>
      <w:hyperlink w:anchor="_Toc509488760" w:history="1">
        <w:r w:rsidR="00B568DA" w:rsidRPr="00463DCB">
          <w:rPr>
            <w:rStyle w:val="Hyperlink"/>
          </w:rPr>
          <w:t>Appendix C</w:t>
        </w:r>
        <w:r w:rsidR="00B568DA">
          <w:rPr>
            <w:rFonts w:eastAsiaTheme="minorEastAsia"/>
            <w:b w:val="0"/>
            <w:color w:val="auto"/>
            <w:kern w:val="0"/>
            <w:sz w:val="22"/>
            <w:szCs w:val="22"/>
            <w:lang w:val="en-US"/>
          </w:rPr>
          <w:tab/>
        </w:r>
        <w:r w:rsidR="00B568DA" w:rsidRPr="00463DCB">
          <w:rPr>
            <w:rStyle w:val="Hyperlink"/>
          </w:rPr>
          <w:t>References</w:t>
        </w:r>
        <w:r w:rsidR="00B568DA">
          <w:rPr>
            <w:webHidden/>
          </w:rPr>
          <w:tab/>
        </w:r>
        <w:r w:rsidR="00B568DA">
          <w:rPr>
            <w:webHidden/>
          </w:rPr>
          <w:fldChar w:fldCharType="begin"/>
        </w:r>
        <w:r w:rsidR="00B568DA">
          <w:rPr>
            <w:webHidden/>
          </w:rPr>
          <w:instrText xml:space="preserve"> PAGEREF _Toc509488760 \h </w:instrText>
        </w:r>
        <w:r w:rsidR="00B568DA">
          <w:rPr>
            <w:webHidden/>
          </w:rPr>
        </w:r>
        <w:r w:rsidR="00B568DA">
          <w:rPr>
            <w:webHidden/>
          </w:rPr>
          <w:fldChar w:fldCharType="separate"/>
        </w:r>
        <w:r w:rsidR="00B568DA">
          <w:rPr>
            <w:webHidden/>
          </w:rPr>
          <w:t>17</w:t>
        </w:r>
        <w:r w:rsidR="00B568DA">
          <w:rPr>
            <w:webHidden/>
          </w:rPr>
          <w:fldChar w:fldCharType="end"/>
        </w:r>
      </w:hyperlink>
    </w:p>
    <w:p w14:paraId="16A12DAB" w14:textId="77777777" w:rsidR="00707BA6" w:rsidRPr="00A158C7" w:rsidRDefault="00E16D14" w:rsidP="00E16D14">
      <w:pPr>
        <w:jc w:val="center"/>
      </w:pPr>
      <w:r>
        <w:rPr>
          <w:caps/>
        </w:rPr>
        <w:fldChar w:fldCharType="end"/>
      </w:r>
    </w:p>
    <w:p w14:paraId="4061B0DE" w14:textId="77777777" w:rsidR="00B81C1B" w:rsidRPr="00A158C7" w:rsidRDefault="00FE5DF5" w:rsidP="00B0024F">
      <w:pPr>
        <w:pStyle w:val="Heading1"/>
      </w:pPr>
      <w:bookmarkStart w:id="13" w:name="_Toc509488730"/>
      <w:r w:rsidRPr="00A158C7">
        <w:lastRenderedPageBreak/>
        <w:t>Introduction</w:t>
      </w:r>
      <w:bookmarkEnd w:id="13"/>
    </w:p>
    <w:p w14:paraId="7ECB13E1" w14:textId="77777777" w:rsidR="00063A7A" w:rsidRPr="00A158C7" w:rsidRDefault="00FE5DF5" w:rsidP="000B37D5">
      <w:pPr>
        <w:pStyle w:val="Heading2"/>
      </w:pPr>
      <w:bookmarkStart w:id="14" w:name="_Toc509488731"/>
      <w:r w:rsidRPr="00A158C7">
        <w:t>Purpose</w:t>
      </w:r>
      <w:bookmarkEnd w:id="14"/>
    </w:p>
    <w:p w14:paraId="4FC699C5" w14:textId="77777777" w:rsidR="00DC0959" w:rsidRPr="00A158C7" w:rsidRDefault="00AB37A0" w:rsidP="00DC0959">
      <w:pPr>
        <w:rPr>
          <w:lang w:bidi="ar-SA"/>
        </w:rPr>
      </w:pPr>
      <w:r>
        <w:rPr>
          <w:lang w:bidi="ar-SA"/>
        </w:rPr>
        <w:t xml:space="preserve">Module Design Document for </w:t>
      </w:r>
      <w:r w:rsidRPr="00AB37A0">
        <w:rPr>
          <w:lang w:bidi="ar-SA"/>
        </w:rPr>
        <w:t>CF069A_BmwStReqMgr_Impl</w:t>
      </w:r>
    </w:p>
    <w:p w14:paraId="1105FE4D" w14:textId="77777777" w:rsidR="00DC0959" w:rsidRDefault="00FE5DF5" w:rsidP="00DC0959">
      <w:pPr>
        <w:pStyle w:val="Heading2"/>
      </w:pPr>
      <w:bookmarkStart w:id="15" w:name="_Toc509488732"/>
      <w:r w:rsidRPr="00A158C7">
        <w:t>Scope</w:t>
      </w:r>
      <w:bookmarkEnd w:id="15"/>
    </w:p>
    <w:p w14:paraId="2DF97A62" w14:textId="77777777" w:rsidR="00DC0959" w:rsidRPr="008C412D" w:rsidRDefault="00DC0959" w:rsidP="00DC0959">
      <w:pPr>
        <w:jc w:val="both"/>
        <w:rPr>
          <w:rFonts w:cs="Calibri"/>
        </w:rPr>
      </w:pPr>
      <w:r w:rsidRPr="008C412D">
        <w:rPr>
          <w:rFonts w:cs="Calibri"/>
        </w:rPr>
        <w:t>The following definitions are used throughout this document:</w:t>
      </w:r>
    </w:p>
    <w:p w14:paraId="56D8D419" w14:textId="77777777" w:rsidR="00DC0959" w:rsidRPr="008C412D" w:rsidRDefault="00DC0959" w:rsidP="00C93030">
      <w:pPr>
        <w:keepNext/>
        <w:numPr>
          <w:ilvl w:val="0"/>
          <w:numId w:val="14"/>
        </w:numPr>
        <w:jc w:val="both"/>
        <w:rPr>
          <w:rFonts w:cs="Calibri"/>
        </w:rPr>
      </w:pPr>
      <w:r w:rsidRPr="008C412D">
        <w:rPr>
          <w:rFonts w:cs="Calibri"/>
          <w:b/>
          <w:bCs/>
          <w:u w:val="single"/>
        </w:rPr>
        <w:t>Shall</w:t>
      </w:r>
      <w:r w:rsidRPr="008C412D">
        <w:rPr>
          <w:rFonts w:cs="Calibri"/>
        </w:rPr>
        <w:t xml:space="preserve">: indicates a mandatory requirement without exception in compliance. </w:t>
      </w:r>
    </w:p>
    <w:p w14:paraId="574D9C65" w14:textId="77777777" w:rsidR="00DC0959" w:rsidRPr="008C412D" w:rsidRDefault="00DC0959" w:rsidP="00C93030">
      <w:pPr>
        <w:keepNext/>
        <w:numPr>
          <w:ilvl w:val="0"/>
          <w:numId w:val="14"/>
        </w:numPr>
        <w:jc w:val="both"/>
        <w:rPr>
          <w:rFonts w:cs="Calibri"/>
        </w:rPr>
      </w:pPr>
      <w:r w:rsidRPr="008C412D">
        <w:rPr>
          <w:rFonts w:cs="Calibri"/>
          <w:b/>
          <w:bCs/>
          <w:u w:val="single"/>
        </w:rPr>
        <w:t>Should</w:t>
      </w:r>
      <w:r w:rsidRPr="008C412D">
        <w:rPr>
          <w:rFonts w:cs="Calibri"/>
        </w:rPr>
        <w:t>: indicates a mandatory requirement</w:t>
      </w:r>
      <w:r>
        <w:rPr>
          <w:rFonts w:cs="Calibri"/>
        </w:rPr>
        <w:t>;</w:t>
      </w:r>
      <w:r w:rsidRPr="008C412D">
        <w:rPr>
          <w:rFonts w:cs="Calibri"/>
        </w:rPr>
        <w:t xml:space="preserve"> </w:t>
      </w:r>
      <w:r>
        <w:rPr>
          <w:rFonts w:cs="Calibri"/>
        </w:rPr>
        <w:t>exceptions</w:t>
      </w:r>
      <w:r w:rsidRPr="008C412D">
        <w:rPr>
          <w:rFonts w:cs="Calibri"/>
        </w:rPr>
        <w:t xml:space="preserve"> allowed </w:t>
      </w:r>
      <w:r>
        <w:rPr>
          <w:rFonts w:cs="Calibri"/>
        </w:rPr>
        <w:t>only with documented justification</w:t>
      </w:r>
      <w:r w:rsidRPr="008C412D">
        <w:rPr>
          <w:rFonts w:cs="Calibri"/>
        </w:rPr>
        <w:t xml:space="preserve">.  </w:t>
      </w:r>
    </w:p>
    <w:p w14:paraId="5775BC4F" w14:textId="77777777" w:rsidR="00DC0959" w:rsidRPr="008C412D" w:rsidRDefault="00DC0959" w:rsidP="00C93030">
      <w:pPr>
        <w:keepNext/>
        <w:numPr>
          <w:ilvl w:val="0"/>
          <w:numId w:val="14"/>
        </w:numPr>
        <w:jc w:val="both"/>
        <w:rPr>
          <w:rFonts w:cs="Calibri"/>
        </w:rPr>
      </w:pPr>
      <w:r w:rsidRPr="008C412D">
        <w:rPr>
          <w:rFonts w:cs="Calibri"/>
          <w:b/>
          <w:bCs/>
          <w:u w:val="single"/>
        </w:rPr>
        <w:t>May</w:t>
      </w:r>
      <w:r w:rsidRPr="008C412D">
        <w:rPr>
          <w:rFonts w:cs="Calibri"/>
        </w:rPr>
        <w:t>: indicates an optional action.</w:t>
      </w:r>
    </w:p>
    <w:p w14:paraId="5AC618EF" w14:textId="77777777" w:rsidR="00F95E33" w:rsidRPr="00A158C7" w:rsidRDefault="00F95E33" w:rsidP="00E16D14"/>
    <w:bookmarkStart w:id="16" w:name="_Toc406065228"/>
    <w:p w14:paraId="7CB77AC9" w14:textId="77777777" w:rsidR="00312179" w:rsidRDefault="002B094F" w:rsidP="00F43F8E">
      <w:pPr>
        <w:pStyle w:val="Heading1"/>
        <w:rPr>
          <w:rFonts w:ascii="Calibri" w:hAnsi="Calibri" w:cs="Calibri"/>
        </w:rPr>
      </w:pPr>
      <w:r>
        <w:rPr>
          <w:rFonts w:ascii="Calibri" w:hAnsi="Calibri" w:cs="Calibri"/>
        </w:rPr>
        <w:lastRenderedPageBreak/>
        <w:fldChar w:fldCharType="begin"/>
      </w:r>
      <w:r>
        <w:rPr>
          <w:rFonts w:ascii="Calibri" w:hAnsi="Calibri" w:cs="Calibri"/>
        </w:rPr>
        <w:instrText xml:space="preserve"> DOCPROPERTY  "Document Version"  \* MERGEFORMAT </w:instrText>
      </w:r>
      <w:r>
        <w:rPr>
          <w:rFonts w:ascii="Calibri" w:hAnsi="Calibri" w:cs="Calibri"/>
        </w:rPr>
        <w:fldChar w:fldCharType="separate"/>
      </w:r>
      <w:bookmarkStart w:id="17" w:name="_Toc509488733"/>
      <w:proofErr w:type="spellStart"/>
      <w:r w:rsidR="00BE5E39">
        <w:rPr>
          <w:rFonts w:ascii="Calibri" w:hAnsi="Calibri" w:cs="Calibri"/>
        </w:rPr>
        <w:t>BmwStReqMgr</w:t>
      </w:r>
      <w:proofErr w:type="spellEnd"/>
      <w:r>
        <w:rPr>
          <w:rFonts w:ascii="Calibri" w:hAnsi="Calibri" w:cs="Calibri"/>
        </w:rPr>
        <w:fldChar w:fldCharType="end"/>
      </w:r>
      <w:r>
        <w:rPr>
          <w:rFonts w:ascii="Calibri" w:hAnsi="Calibri" w:cs="Calibri"/>
        </w:rPr>
        <w:t xml:space="preserve"> </w:t>
      </w:r>
      <w:r w:rsidR="00D229A6">
        <w:rPr>
          <w:rFonts w:ascii="Calibri" w:hAnsi="Calibri" w:cs="Calibri"/>
        </w:rPr>
        <w:t xml:space="preserve">&amp; </w:t>
      </w:r>
      <w:r w:rsidR="00D229A6" w:rsidRPr="00AA38E8">
        <w:rPr>
          <w:rFonts w:ascii="Calibri" w:hAnsi="Calibri" w:cs="Calibri"/>
        </w:rPr>
        <w:t>High-Level Description</w:t>
      </w:r>
      <w:bookmarkEnd w:id="16"/>
      <w:bookmarkEnd w:id="17"/>
    </w:p>
    <w:p w14:paraId="25EE7BCA" w14:textId="77777777" w:rsidR="00D229A6" w:rsidRPr="00483F20" w:rsidRDefault="00483F20" w:rsidP="00D229A6">
      <w:pPr>
        <w:rPr>
          <w:rFonts w:cs="Calibri"/>
        </w:rPr>
      </w:pPr>
      <w:r w:rsidRPr="00483F20">
        <w:rPr>
          <w:rFonts w:cs="Calibri"/>
        </w:rPr>
        <w:t>This function will be responsible for requesting transitions between the states and modes of the steering system based on vehicle signals.</w:t>
      </w:r>
    </w:p>
    <w:p w14:paraId="490FB725" w14:textId="77777777" w:rsidR="00D229A6" w:rsidRPr="00AA38E8" w:rsidRDefault="00D229A6" w:rsidP="00D229A6">
      <w:pPr>
        <w:pStyle w:val="Heading1"/>
        <w:ind w:left="562" w:hanging="562"/>
        <w:rPr>
          <w:rFonts w:ascii="Calibri" w:hAnsi="Calibri" w:cs="Calibri"/>
        </w:rPr>
      </w:pPr>
      <w:bookmarkStart w:id="18" w:name="_Toc406065229"/>
      <w:bookmarkStart w:id="19" w:name="_Toc509488734"/>
      <w:r w:rsidRPr="00AA38E8">
        <w:rPr>
          <w:rFonts w:ascii="Calibri" w:hAnsi="Calibri" w:cs="Calibri"/>
        </w:rPr>
        <w:lastRenderedPageBreak/>
        <w:t>Design details of software module</w:t>
      </w:r>
      <w:bookmarkEnd w:id="18"/>
      <w:bookmarkEnd w:id="19"/>
    </w:p>
    <w:p w14:paraId="7AF1DA35" w14:textId="77777777" w:rsidR="00D229A6" w:rsidRPr="00AA38E8" w:rsidRDefault="00D229A6" w:rsidP="00D229A6">
      <w:pPr>
        <w:pStyle w:val="Heading2"/>
        <w:rPr>
          <w:rFonts w:ascii="Calibri" w:hAnsi="Calibri" w:cs="Calibri"/>
        </w:rPr>
      </w:pPr>
      <w:bookmarkStart w:id="20" w:name="_Toc406065230"/>
      <w:bookmarkStart w:id="21" w:name="_Toc509488735"/>
      <w:r w:rsidRPr="00D229A6">
        <w:lastRenderedPageBreak/>
        <w:t>Graphical</w:t>
      </w:r>
      <w:r>
        <w:rPr>
          <w:rFonts w:ascii="Calibri" w:hAnsi="Calibri" w:cs="Calibri"/>
        </w:rPr>
        <w:t xml:space="preserve"> representation of </w:t>
      </w:r>
      <w:bookmarkEnd w:id="20"/>
      <w:r w:rsidR="00AE55D3">
        <w:rPr>
          <w:rFonts w:ascii="Calibri" w:hAnsi="Calibri" w:cs="Calibri"/>
        </w:rPr>
        <w:fldChar w:fldCharType="begin"/>
      </w:r>
      <w:r w:rsidR="00AE55D3">
        <w:rPr>
          <w:rFonts w:ascii="Calibri" w:hAnsi="Calibri" w:cs="Calibri"/>
        </w:rPr>
        <w:instrText xml:space="preserve"> DOCPROPERTY  "Document Version"  \* MERGEFORMAT </w:instrText>
      </w:r>
      <w:r w:rsidR="00AE55D3">
        <w:rPr>
          <w:rFonts w:ascii="Calibri" w:hAnsi="Calibri" w:cs="Calibri"/>
        </w:rPr>
        <w:fldChar w:fldCharType="separate"/>
      </w:r>
      <w:proofErr w:type="spellStart"/>
      <w:r w:rsidR="00BE5E39">
        <w:rPr>
          <w:rFonts w:ascii="Calibri" w:hAnsi="Calibri" w:cs="Calibri"/>
        </w:rPr>
        <w:t>BmwStReqMgr</w:t>
      </w:r>
      <w:bookmarkEnd w:id="21"/>
      <w:proofErr w:type="spellEnd"/>
      <w:r w:rsidR="00AE55D3">
        <w:rPr>
          <w:rFonts w:ascii="Calibri" w:hAnsi="Calibri" w:cs="Calibri"/>
        </w:rPr>
        <w:fldChar w:fldCharType="end"/>
      </w:r>
    </w:p>
    <w:p w14:paraId="2B4D264E" w14:textId="12C0FDD7" w:rsidR="00D229A6" w:rsidRDefault="0035244F" w:rsidP="004330D6">
      <w:pPr>
        <w:jc w:val="center"/>
        <w:rPr>
          <w:rFonts w:cs="Calibri"/>
          <w:i/>
        </w:rPr>
      </w:pPr>
      <w:r w:rsidRPr="0035244F">
        <w:rPr>
          <w:noProof/>
          <w:lang w:bidi="ar-SA"/>
        </w:rPr>
        <w:lastRenderedPageBreak/>
        <w:t xml:space="preserve"> </w:t>
      </w:r>
      <w:del w:id="22" w:author="Byrski, Krzysztof" w:date="2018-05-22T12:17:00Z">
        <w:r w:rsidDel="00AC7171">
          <w:rPr>
            <w:noProof/>
            <w:lang w:bidi="ar-SA"/>
          </w:rPr>
          <w:drawing>
            <wp:inline distT="0" distB="0" distL="0" distR="0" wp14:anchorId="26006B58" wp14:editId="2DA6D895">
              <wp:extent cx="3819525" cy="533912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819525" cy="5339121"/>
                      </a:xfrm>
                      <a:prstGeom prst="rect">
                        <a:avLst/>
                      </a:prstGeom>
                    </pic:spPr>
                  </pic:pic>
                </a:graphicData>
              </a:graphic>
            </wp:inline>
          </w:drawing>
        </w:r>
      </w:del>
      <w:ins w:id="23" w:author="Byrski, Krzysztof" w:date="2018-05-22T12:18:00Z">
        <w:r w:rsidR="00AC7171">
          <w:rPr>
            <w:noProof/>
            <w:lang w:bidi="ar-SA"/>
          </w:rPr>
          <w:lastRenderedPageBreak/>
          <w:drawing>
            <wp:inline distT="0" distB="0" distL="0" distR="0" wp14:anchorId="10D6C9DF" wp14:editId="40EAE07F">
              <wp:extent cx="3829050" cy="546891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829050" cy="5468917"/>
                      </a:xfrm>
                      <a:prstGeom prst="rect">
                        <a:avLst/>
                      </a:prstGeom>
                    </pic:spPr>
                  </pic:pic>
                </a:graphicData>
              </a:graphic>
            </wp:inline>
          </w:drawing>
        </w:r>
      </w:ins>
    </w:p>
    <w:p w14:paraId="49C34C56" w14:textId="77777777" w:rsidR="00D229A6" w:rsidRPr="002D6391" w:rsidRDefault="00D229A6" w:rsidP="00D229A6">
      <w:pPr>
        <w:pStyle w:val="Heading2"/>
        <w:rPr>
          <w:rFonts w:ascii="Calibri" w:hAnsi="Calibri" w:cs="Calibri"/>
        </w:rPr>
      </w:pPr>
      <w:bookmarkStart w:id="24" w:name="_Toc406065231"/>
      <w:bookmarkStart w:id="25" w:name="_Toc509488736"/>
      <w:r w:rsidRPr="002D6391">
        <w:rPr>
          <w:rFonts w:ascii="Calibri" w:hAnsi="Calibri" w:cs="Calibri"/>
        </w:rPr>
        <w:t>Data Flow Diagram</w:t>
      </w:r>
      <w:bookmarkEnd w:id="24"/>
      <w:bookmarkEnd w:id="25"/>
    </w:p>
    <w:p w14:paraId="64545C73" w14:textId="77777777" w:rsidR="00D229A6" w:rsidRPr="00AB37A0" w:rsidRDefault="00AB37A0" w:rsidP="00D229A6">
      <w:pPr>
        <w:rPr>
          <w:lang w:bidi="ar-SA"/>
        </w:rPr>
      </w:pPr>
      <w:r>
        <w:rPr>
          <w:lang w:bidi="ar-SA"/>
        </w:rPr>
        <w:t>Refer FDD</w:t>
      </w:r>
    </w:p>
    <w:p w14:paraId="136BA67C" w14:textId="77777777" w:rsidR="00D229A6" w:rsidRPr="002D6391" w:rsidRDefault="00AC4CD8" w:rsidP="00F527E9">
      <w:pPr>
        <w:pStyle w:val="Heading3"/>
        <w:rPr>
          <w:rFonts w:cs="Calibri"/>
        </w:rPr>
      </w:pPr>
      <w:bookmarkStart w:id="26" w:name="_Toc375924736"/>
      <w:bookmarkStart w:id="27" w:name="_Toc406065232"/>
      <w:bookmarkStart w:id="28" w:name="_Toc509488737"/>
      <w:r w:rsidRPr="00305C34">
        <w:t xml:space="preserve">Component </w:t>
      </w:r>
      <w:r w:rsidR="00D229A6" w:rsidRPr="002B094F">
        <w:rPr>
          <w:rFonts w:cs="Calibri"/>
        </w:rPr>
        <w:t>level</w:t>
      </w:r>
      <w:r w:rsidR="00D229A6" w:rsidRPr="002D6391">
        <w:rPr>
          <w:rFonts w:cs="Calibri"/>
        </w:rPr>
        <w:t xml:space="preserve"> DFD</w:t>
      </w:r>
      <w:bookmarkEnd w:id="26"/>
      <w:bookmarkEnd w:id="27"/>
      <w:bookmarkEnd w:id="28"/>
    </w:p>
    <w:p w14:paraId="23DE9C72" w14:textId="77777777" w:rsidR="00982C25" w:rsidRDefault="00982C25" w:rsidP="00982C25">
      <w:pPr>
        <w:rPr>
          <w:lang w:bidi="ar-SA"/>
        </w:rPr>
      </w:pPr>
      <w:bookmarkStart w:id="29" w:name="_Toc375924737"/>
      <w:bookmarkStart w:id="30" w:name="_Toc406065233"/>
      <w:r>
        <w:rPr>
          <w:lang w:bidi="ar-SA"/>
        </w:rPr>
        <w:t>None</w:t>
      </w:r>
    </w:p>
    <w:p w14:paraId="2E247A23" w14:textId="77777777" w:rsidR="00D229A6" w:rsidRPr="00A32585" w:rsidRDefault="00AC4CD8" w:rsidP="00F527E9">
      <w:pPr>
        <w:pStyle w:val="Heading3"/>
      </w:pPr>
      <w:bookmarkStart w:id="31" w:name="_Toc509488738"/>
      <w:r>
        <w:t>Function</w:t>
      </w:r>
      <w:r w:rsidRPr="00231F0B">
        <w:t xml:space="preserve"> </w:t>
      </w:r>
      <w:r w:rsidR="00D229A6" w:rsidRPr="00A32585">
        <w:t>level DFD</w:t>
      </w:r>
      <w:bookmarkEnd w:id="29"/>
      <w:bookmarkEnd w:id="30"/>
      <w:bookmarkEnd w:id="31"/>
    </w:p>
    <w:p w14:paraId="486E5772" w14:textId="77777777" w:rsidR="00982C25" w:rsidRDefault="00982C25" w:rsidP="00982C25">
      <w:pPr>
        <w:rPr>
          <w:lang w:bidi="ar-SA"/>
        </w:rPr>
      </w:pPr>
      <w:bookmarkStart w:id="32" w:name="_Toc338170479"/>
      <w:bookmarkStart w:id="33" w:name="_Toc375678228"/>
      <w:bookmarkStart w:id="34" w:name="_Toc418080062"/>
      <w:bookmarkStart w:id="35" w:name="_Toc421709912"/>
      <w:r>
        <w:rPr>
          <w:lang w:bidi="ar-SA"/>
        </w:rPr>
        <w:t>None</w:t>
      </w:r>
    </w:p>
    <w:p w14:paraId="4C1D9C3C" w14:textId="77777777" w:rsidR="002B094F" w:rsidRPr="00AC4CD8" w:rsidRDefault="002B094F" w:rsidP="00AC4CD8">
      <w:pPr>
        <w:pStyle w:val="Heading1"/>
        <w:ind w:left="562" w:hanging="562"/>
        <w:rPr>
          <w:rFonts w:ascii="Calibri" w:hAnsi="Calibri" w:cs="Calibri"/>
        </w:rPr>
      </w:pPr>
      <w:bookmarkStart w:id="36" w:name="_Toc509488739"/>
      <w:r w:rsidRPr="00AC4CD8">
        <w:rPr>
          <w:rFonts w:ascii="Calibri" w:hAnsi="Calibri" w:cs="Calibri"/>
        </w:rPr>
        <w:lastRenderedPageBreak/>
        <w:t>Constant Data Dictionary</w:t>
      </w:r>
      <w:bookmarkEnd w:id="32"/>
      <w:bookmarkEnd w:id="33"/>
      <w:bookmarkEnd w:id="34"/>
      <w:bookmarkEnd w:id="35"/>
      <w:bookmarkEnd w:id="36"/>
    </w:p>
    <w:p w14:paraId="26FF9240" w14:textId="77777777" w:rsidR="00AC4CD8" w:rsidRPr="00DA5500" w:rsidRDefault="00AC4CD8" w:rsidP="00AC4CD8">
      <w:pPr>
        <w:pStyle w:val="Heading2"/>
        <w:spacing w:after="60"/>
        <w:rPr>
          <w:rFonts w:ascii="Calibri" w:hAnsi="Calibri"/>
        </w:rPr>
      </w:pPr>
      <w:bookmarkStart w:id="37" w:name="_Toc421011506"/>
      <w:bookmarkStart w:id="38" w:name="_Toc421786527"/>
      <w:bookmarkStart w:id="39" w:name="_Toc509488740"/>
      <w:bookmarkStart w:id="40" w:name="_Toc418080064"/>
      <w:r w:rsidRPr="00DA5500">
        <w:rPr>
          <w:rFonts w:ascii="Calibri" w:hAnsi="Calibri"/>
        </w:rPr>
        <w:t>Program (fixed) Constants</w:t>
      </w:r>
      <w:bookmarkEnd w:id="37"/>
      <w:bookmarkEnd w:id="38"/>
      <w:bookmarkEnd w:id="39"/>
    </w:p>
    <w:p w14:paraId="359A5CAB" w14:textId="77777777" w:rsidR="00AC4CD8" w:rsidRPr="00DA5500" w:rsidRDefault="00AC4CD8" w:rsidP="00F527E9">
      <w:pPr>
        <w:pStyle w:val="Heading3"/>
      </w:pPr>
      <w:bookmarkStart w:id="41" w:name="_Toc509488741"/>
      <w:bookmarkEnd w:id="40"/>
      <w:r w:rsidRPr="00DA5500">
        <w:t>Embedded Constants</w:t>
      </w:r>
      <w:bookmarkEnd w:id="41"/>
    </w:p>
    <w:p w14:paraId="7DE1E788" w14:textId="77777777" w:rsidR="00AC4CD8" w:rsidRPr="00987B4A" w:rsidRDefault="00AC4CD8" w:rsidP="00AC4CD8">
      <w:pPr>
        <w:pStyle w:val="Heading4"/>
        <w:rPr>
          <w:rFonts w:ascii="Calibri" w:hAnsi="Calibri"/>
        </w:rPr>
      </w:pPr>
      <w:r w:rsidRPr="00987B4A">
        <w:rPr>
          <w:rFonts w:ascii="Calibri" w:hAnsi="Calibri"/>
        </w:rPr>
        <w:t>Loc</w:t>
      </w:r>
      <w:r w:rsidRPr="002E3F2E">
        <w:rPr>
          <w:rFonts w:ascii="Calibri" w:hAnsi="Calibri"/>
        </w:rPr>
        <w:t>a</w:t>
      </w:r>
      <w:r w:rsidRPr="00987B4A">
        <w:rPr>
          <w:rFonts w:ascii="Calibri" w:hAnsi="Calibri"/>
        </w:rPr>
        <w:t>l Constants</w:t>
      </w:r>
    </w:p>
    <w:tbl>
      <w:tblPr>
        <w:tblW w:w="5000" w:type="pct"/>
        <w:tblBorders>
          <w:top w:val="single" w:sz="6" w:space="0" w:color="000000"/>
          <w:left w:val="single" w:sz="12" w:space="0" w:color="000000"/>
          <w:bottom w:val="single" w:sz="6" w:space="0" w:color="000000"/>
          <w:right w:val="single" w:sz="12" w:space="0" w:color="000000"/>
          <w:insideH w:val="nil"/>
          <w:insideV w:val="single" w:sz="6" w:space="0" w:color="000000"/>
        </w:tblBorders>
        <w:tblLook w:val="00A0" w:firstRow="1" w:lastRow="0" w:firstColumn="1" w:lastColumn="0" w:noHBand="0" w:noVBand="0"/>
      </w:tblPr>
      <w:tblGrid>
        <w:gridCol w:w="4807"/>
        <w:gridCol w:w="2116"/>
        <w:gridCol w:w="1515"/>
        <w:gridCol w:w="1714"/>
      </w:tblGrid>
      <w:tr w:rsidR="00007584" w:rsidRPr="00AA38E8" w14:paraId="03424EFD" w14:textId="77777777" w:rsidTr="00540080">
        <w:tc>
          <w:tcPr>
            <w:tcW w:w="2368" w:type="pct"/>
            <w:tcBorders>
              <w:top w:val="single" w:sz="6" w:space="0" w:color="auto"/>
              <w:left w:val="single" w:sz="6" w:space="0" w:color="auto"/>
              <w:bottom w:val="single" w:sz="6" w:space="0" w:color="auto"/>
              <w:right w:val="single" w:sz="6" w:space="0" w:color="auto"/>
            </w:tcBorders>
            <w:shd w:val="pct30" w:color="FFFF00" w:fill="FFFFFF"/>
          </w:tcPr>
          <w:p w14:paraId="5E7C3D52" w14:textId="77777777" w:rsidR="00007584" w:rsidRPr="00AA38E8" w:rsidRDefault="00007584" w:rsidP="00F4318C">
            <w:pPr>
              <w:spacing w:before="60"/>
              <w:jc w:val="center"/>
              <w:rPr>
                <w:rFonts w:cs="Calibri"/>
                <w:sz w:val="16"/>
                <w:szCs w:val="16"/>
              </w:rPr>
            </w:pPr>
            <w:r w:rsidRPr="00AA38E8">
              <w:rPr>
                <w:rFonts w:cs="Calibri"/>
                <w:sz w:val="16"/>
                <w:szCs w:val="16"/>
              </w:rPr>
              <w:t>Constant Name</w:t>
            </w:r>
          </w:p>
        </w:tc>
        <w:tc>
          <w:tcPr>
            <w:tcW w:w="1042" w:type="pct"/>
            <w:tcBorders>
              <w:top w:val="single" w:sz="6" w:space="0" w:color="auto"/>
              <w:left w:val="single" w:sz="6" w:space="0" w:color="auto"/>
              <w:bottom w:val="single" w:sz="6" w:space="0" w:color="auto"/>
              <w:right w:val="single" w:sz="6" w:space="0" w:color="auto"/>
            </w:tcBorders>
            <w:shd w:val="pct30" w:color="FFFF00" w:fill="FFFFFF"/>
          </w:tcPr>
          <w:p w14:paraId="5F4968CD" w14:textId="77777777" w:rsidR="00007584" w:rsidRPr="00AA38E8" w:rsidRDefault="00007584" w:rsidP="00F4318C">
            <w:pPr>
              <w:spacing w:before="60"/>
              <w:jc w:val="center"/>
              <w:rPr>
                <w:rFonts w:cs="Calibri"/>
                <w:sz w:val="16"/>
                <w:szCs w:val="16"/>
              </w:rPr>
            </w:pPr>
            <w:r w:rsidRPr="00AA38E8">
              <w:rPr>
                <w:rFonts w:cs="Calibri"/>
                <w:sz w:val="16"/>
                <w:szCs w:val="16"/>
              </w:rPr>
              <w:t>Resolution</w:t>
            </w:r>
          </w:p>
        </w:tc>
        <w:tc>
          <w:tcPr>
            <w:tcW w:w="746" w:type="pct"/>
            <w:tcBorders>
              <w:top w:val="single" w:sz="6" w:space="0" w:color="auto"/>
              <w:left w:val="single" w:sz="6" w:space="0" w:color="auto"/>
              <w:bottom w:val="single" w:sz="6" w:space="0" w:color="auto"/>
              <w:right w:val="single" w:sz="6" w:space="0" w:color="auto"/>
            </w:tcBorders>
            <w:shd w:val="pct30" w:color="FFFF00" w:fill="FFFFFF"/>
          </w:tcPr>
          <w:p w14:paraId="1E465D89" w14:textId="77777777" w:rsidR="00007584" w:rsidRPr="00AA38E8" w:rsidRDefault="00007584" w:rsidP="00F4318C">
            <w:pPr>
              <w:spacing w:before="60"/>
              <w:jc w:val="center"/>
              <w:rPr>
                <w:rFonts w:cs="Calibri"/>
                <w:sz w:val="16"/>
                <w:szCs w:val="16"/>
              </w:rPr>
            </w:pPr>
            <w:r w:rsidRPr="00AA38E8">
              <w:rPr>
                <w:rFonts w:cs="Calibri"/>
                <w:sz w:val="16"/>
                <w:szCs w:val="16"/>
              </w:rPr>
              <w:t>Units</w:t>
            </w:r>
          </w:p>
        </w:tc>
        <w:tc>
          <w:tcPr>
            <w:tcW w:w="844" w:type="pct"/>
            <w:tcBorders>
              <w:top w:val="single" w:sz="6" w:space="0" w:color="auto"/>
              <w:left w:val="single" w:sz="6" w:space="0" w:color="auto"/>
              <w:bottom w:val="single" w:sz="6" w:space="0" w:color="auto"/>
              <w:right w:val="single" w:sz="6" w:space="0" w:color="auto"/>
            </w:tcBorders>
            <w:shd w:val="pct30" w:color="FFFF00" w:fill="FFFFFF"/>
          </w:tcPr>
          <w:p w14:paraId="0C7F1B2D" w14:textId="77777777" w:rsidR="00007584" w:rsidRPr="00AA38E8" w:rsidRDefault="00007584" w:rsidP="00F4318C">
            <w:pPr>
              <w:spacing w:before="60"/>
              <w:jc w:val="center"/>
              <w:rPr>
                <w:rFonts w:cs="Calibri"/>
                <w:sz w:val="16"/>
                <w:szCs w:val="16"/>
              </w:rPr>
            </w:pPr>
            <w:r w:rsidRPr="00AA38E8">
              <w:rPr>
                <w:rFonts w:cs="Calibri"/>
                <w:sz w:val="16"/>
                <w:szCs w:val="16"/>
              </w:rPr>
              <w:t>Value</w:t>
            </w:r>
          </w:p>
        </w:tc>
      </w:tr>
      <w:tr w:rsidR="00007584" w:rsidRPr="00AA38E8" w14:paraId="5DA74E18" w14:textId="77777777" w:rsidTr="00540080">
        <w:tc>
          <w:tcPr>
            <w:tcW w:w="2368" w:type="pct"/>
            <w:tcBorders>
              <w:top w:val="single" w:sz="6" w:space="0" w:color="auto"/>
              <w:left w:val="single" w:sz="6" w:space="0" w:color="auto"/>
              <w:bottom w:val="single" w:sz="6" w:space="0" w:color="auto"/>
              <w:right w:val="single" w:sz="6" w:space="0" w:color="auto"/>
            </w:tcBorders>
          </w:tcPr>
          <w:p w14:paraId="21DCF7E2" w14:textId="0F0E43A2" w:rsidR="00007584" w:rsidRPr="00AA38E8" w:rsidRDefault="00AC7171">
            <w:pPr>
              <w:spacing w:before="60"/>
              <w:jc w:val="center"/>
              <w:rPr>
                <w:rFonts w:cs="Calibri"/>
                <w:sz w:val="16"/>
                <w:szCs w:val="16"/>
              </w:rPr>
            </w:pPr>
            <w:ins w:id="42" w:author="Byrski, Krzysztof" w:date="2018-05-22T12:21:00Z">
              <w:r>
                <w:rPr>
                  <w:rFonts w:cs="Calibri"/>
                  <w:sz w:val="16"/>
                  <w:szCs w:val="16"/>
                </w:rPr>
                <w:t>-</w:t>
              </w:r>
            </w:ins>
            <w:del w:id="43" w:author="Byrski, Krzysztof" w:date="2018-05-22T12:20:00Z">
              <w:r w:rsidR="00AE2D24" w:rsidRPr="00AE2D24" w:rsidDel="00AC7171">
                <w:rPr>
                  <w:rFonts w:cs="Calibri"/>
                  <w:sz w:val="16"/>
                  <w:szCs w:val="16"/>
                </w:rPr>
                <w:delText>CNVMILLISECTOCNT_CNTPERMILLISEC_U16</w:delText>
              </w:r>
            </w:del>
          </w:p>
        </w:tc>
        <w:tc>
          <w:tcPr>
            <w:tcW w:w="1042" w:type="pct"/>
            <w:tcBorders>
              <w:top w:val="single" w:sz="6" w:space="0" w:color="auto"/>
              <w:left w:val="single" w:sz="6" w:space="0" w:color="auto"/>
              <w:bottom w:val="single" w:sz="6" w:space="0" w:color="auto"/>
              <w:right w:val="single" w:sz="6" w:space="0" w:color="auto"/>
            </w:tcBorders>
          </w:tcPr>
          <w:p w14:paraId="351E66E1" w14:textId="2A1F47B9" w:rsidR="00007584" w:rsidRPr="00AA38E8" w:rsidRDefault="00AE2D24" w:rsidP="00F4318C">
            <w:pPr>
              <w:spacing w:before="60"/>
              <w:jc w:val="center"/>
              <w:rPr>
                <w:rFonts w:cs="Calibri"/>
                <w:sz w:val="16"/>
                <w:szCs w:val="16"/>
              </w:rPr>
            </w:pPr>
            <w:del w:id="44" w:author="Byrski, Krzysztof" w:date="2018-05-22T12:20:00Z">
              <w:r w:rsidDel="00AC7171">
                <w:rPr>
                  <w:rFonts w:cs="Calibri"/>
                  <w:sz w:val="16"/>
                  <w:szCs w:val="16"/>
                </w:rPr>
                <w:delText>-</w:delText>
              </w:r>
            </w:del>
          </w:p>
        </w:tc>
        <w:tc>
          <w:tcPr>
            <w:tcW w:w="746" w:type="pct"/>
            <w:tcBorders>
              <w:top w:val="single" w:sz="6" w:space="0" w:color="auto"/>
              <w:left w:val="single" w:sz="6" w:space="0" w:color="auto"/>
              <w:bottom w:val="single" w:sz="6" w:space="0" w:color="auto"/>
              <w:right w:val="single" w:sz="6" w:space="0" w:color="auto"/>
            </w:tcBorders>
          </w:tcPr>
          <w:p w14:paraId="6A5DA50B" w14:textId="0C54BE90" w:rsidR="00007584" w:rsidRPr="00AA38E8" w:rsidRDefault="00AE2D24" w:rsidP="00F4318C">
            <w:pPr>
              <w:spacing w:before="60"/>
              <w:jc w:val="center"/>
              <w:rPr>
                <w:rFonts w:cs="Calibri"/>
                <w:sz w:val="16"/>
                <w:szCs w:val="16"/>
              </w:rPr>
            </w:pPr>
            <w:del w:id="45" w:author="Byrski, Krzysztof" w:date="2018-05-22T12:20:00Z">
              <w:r w:rsidRPr="00AE2D24" w:rsidDel="00AC7171">
                <w:rPr>
                  <w:rFonts w:cs="Calibri"/>
                  <w:sz w:val="16"/>
                  <w:szCs w:val="16"/>
                </w:rPr>
                <w:delText>CntPerMilliSec</w:delText>
              </w:r>
            </w:del>
          </w:p>
        </w:tc>
        <w:tc>
          <w:tcPr>
            <w:tcW w:w="844" w:type="pct"/>
            <w:tcBorders>
              <w:top w:val="single" w:sz="6" w:space="0" w:color="auto"/>
              <w:left w:val="single" w:sz="6" w:space="0" w:color="auto"/>
              <w:bottom w:val="single" w:sz="6" w:space="0" w:color="auto"/>
              <w:right w:val="single" w:sz="6" w:space="0" w:color="auto"/>
            </w:tcBorders>
          </w:tcPr>
          <w:p w14:paraId="25919900" w14:textId="008F163C" w:rsidR="00007584" w:rsidRPr="00AA38E8" w:rsidRDefault="00AE2D24" w:rsidP="00F4318C">
            <w:pPr>
              <w:spacing w:before="60"/>
              <w:jc w:val="center"/>
              <w:rPr>
                <w:rFonts w:cs="Calibri"/>
                <w:sz w:val="16"/>
                <w:szCs w:val="16"/>
              </w:rPr>
            </w:pPr>
            <w:del w:id="46" w:author="Byrski, Krzysztof" w:date="2018-05-22T12:20:00Z">
              <w:r w:rsidDel="00AC7171">
                <w:rPr>
                  <w:rFonts w:cs="Calibri"/>
                  <w:sz w:val="16"/>
                  <w:szCs w:val="16"/>
                </w:rPr>
                <w:delText>10</w:delText>
              </w:r>
            </w:del>
          </w:p>
        </w:tc>
      </w:tr>
      <w:tr w:rsidR="00136BD4" w:rsidRPr="00AA38E8" w:rsidDel="00AC7171" w14:paraId="5D553FEE" w14:textId="193426CD" w:rsidTr="00540080">
        <w:trPr>
          <w:del w:id="47" w:author="Byrski, Krzysztof" w:date="2018-05-22T12:21:00Z"/>
        </w:trPr>
        <w:tc>
          <w:tcPr>
            <w:tcW w:w="2368" w:type="pct"/>
            <w:tcBorders>
              <w:top w:val="single" w:sz="6" w:space="0" w:color="auto"/>
              <w:left w:val="single" w:sz="6" w:space="0" w:color="auto"/>
              <w:bottom w:val="single" w:sz="6" w:space="0" w:color="auto"/>
              <w:right w:val="single" w:sz="6" w:space="0" w:color="auto"/>
            </w:tcBorders>
          </w:tcPr>
          <w:p w14:paraId="766BD84A" w14:textId="0E6C40BC" w:rsidR="00136BD4" w:rsidRPr="00AE2D24" w:rsidDel="00AC7171" w:rsidRDefault="00136BD4" w:rsidP="00F4318C">
            <w:pPr>
              <w:spacing w:before="60"/>
              <w:jc w:val="center"/>
              <w:rPr>
                <w:del w:id="48" w:author="Byrski, Krzysztof" w:date="2018-05-22T12:21:00Z"/>
                <w:rFonts w:cs="Calibri"/>
                <w:sz w:val="16"/>
                <w:szCs w:val="16"/>
              </w:rPr>
            </w:pPr>
            <w:del w:id="49" w:author="Byrski, Krzysztof" w:date="2018-05-22T12:20:00Z">
              <w:r w:rsidRPr="00136BD4" w:rsidDel="00AC7171">
                <w:rPr>
                  <w:rFonts w:cs="Calibri"/>
                  <w:sz w:val="16"/>
                  <w:szCs w:val="16"/>
                </w:rPr>
                <w:delText>ONE_CNT_U08</w:delText>
              </w:r>
            </w:del>
          </w:p>
        </w:tc>
        <w:tc>
          <w:tcPr>
            <w:tcW w:w="1042" w:type="pct"/>
            <w:tcBorders>
              <w:top w:val="single" w:sz="6" w:space="0" w:color="auto"/>
              <w:left w:val="single" w:sz="6" w:space="0" w:color="auto"/>
              <w:bottom w:val="single" w:sz="6" w:space="0" w:color="auto"/>
              <w:right w:val="single" w:sz="6" w:space="0" w:color="auto"/>
            </w:tcBorders>
          </w:tcPr>
          <w:p w14:paraId="22558C77" w14:textId="69FC1881" w:rsidR="00136BD4" w:rsidDel="00AC7171" w:rsidRDefault="00136BD4" w:rsidP="00F4318C">
            <w:pPr>
              <w:spacing w:before="60"/>
              <w:jc w:val="center"/>
              <w:rPr>
                <w:del w:id="50" w:author="Byrski, Krzysztof" w:date="2018-05-22T12:21:00Z"/>
                <w:rFonts w:cs="Calibri"/>
                <w:sz w:val="16"/>
                <w:szCs w:val="16"/>
              </w:rPr>
            </w:pPr>
            <w:del w:id="51" w:author="Byrski, Krzysztof" w:date="2018-05-22T12:20:00Z">
              <w:r w:rsidDel="00AC7171">
                <w:rPr>
                  <w:rFonts w:cs="Calibri"/>
                  <w:sz w:val="16"/>
                  <w:szCs w:val="16"/>
                </w:rPr>
                <w:delText>1</w:delText>
              </w:r>
            </w:del>
          </w:p>
        </w:tc>
        <w:tc>
          <w:tcPr>
            <w:tcW w:w="746" w:type="pct"/>
            <w:tcBorders>
              <w:top w:val="single" w:sz="6" w:space="0" w:color="auto"/>
              <w:left w:val="single" w:sz="6" w:space="0" w:color="auto"/>
              <w:bottom w:val="single" w:sz="6" w:space="0" w:color="auto"/>
              <w:right w:val="single" w:sz="6" w:space="0" w:color="auto"/>
            </w:tcBorders>
          </w:tcPr>
          <w:p w14:paraId="46FA7531" w14:textId="0744ED26" w:rsidR="00136BD4" w:rsidRPr="00AE2D24" w:rsidDel="00AC7171" w:rsidRDefault="00136BD4" w:rsidP="00F4318C">
            <w:pPr>
              <w:spacing w:before="60"/>
              <w:jc w:val="center"/>
              <w:rPr>
                <w:del w:id="52" w:author="Byrski, Krzysztof" w:date="2018-05-22T12:21:00Z"/>
                <w:rFonts w:cs="Calibri"/>
                <w:sz w:val="16"/>
                <w:szCs w:val="16"/>
              </w:rPr>
            </w:pPr>
            <w:del w:id="53" w:author="Byrski, Krzysztof" w:date="2018-05-22T12:20:00Z">
              <w:r w:rsidDel="00AC7171">
                <w:rPr>
                  <w:rFonts w:cs="Calibri"/>
                  <w:sz w:val="16"/>
                  <w:szCs w:val="16"/>
                </w:rPr>
                <w:delText>Cnt</w:delText>
              </w:r>
            </w:del>
          </w:p>
        </w:tc>
        <w:tc>
          <w:tcPr>
            <w:tcW w:w="844" w:type="pct"/>
            <w:tcBorders>
              <w:top w:val="single" w:sz="6" w:space="0" w:color="auto"/>
              <w:left w:val="single" w:sz="6" w:space="0" w:color="auto"/>
              <w:bottom w:val="single" w:sz="6" w:space="0" w:color="auto"/>
              <w:right w:val="single" w:sz="6" w:space="0" w:color="auto"/>
            </w:tcBorders>
          </w:tcPr>
          <w:p w14:paraId="116EA8FA" w14:textId="7A4A8DF0" w:rsidR="00136BD4" w:rsidDel="00AC7171" w:rsidRDefault="00136BD4" w:rsidP="00F4318C">
            <w:pPr>
              <w:spacing w:before="60"/>
              <w:jc w:val="center"/>
              <w:rPr>
                <w:del w:id="54" w:author="Byrski, Krzysztof" w:date="2018-05-22T12:21:00Z"/>
                <w:rFonts w:cs="Calibri"/>
                <w:sz w:val="16"/>
                <w:szCs w:val="16"/>
              </w:rPr>
            </w:pPr>
            <w:del w:id="55" w:author="Byrski, Krzysztof" w:date="2018-05-22T12:20:00Z">
              <w:r w:rsidDel="00AC7171">
                <w:rPr>
                  <w:rFonts w:cs="Calibri"/>
                  <w:sz w:val="16"/>
                  <w:szCs w:val="16"/>
                </w:rPr>
                <w:delText>1</w:delText>
              </w:r>
            </w:del>
          </w:p>
        </w:tc>
      </w:tr>
      <w:tr w:rsidR="00AE2D24" w:rsidRPr="00AA38E8" w:rsidDel="00AC7171" w14:paraId="4A8CA614" w14:textId="2366D11E" w:rsidTr="00540080">
        <w:trPr>
          <w:del w:id="56" w:author="Byrski, Krzysztof" w:date="2018-05-22T12:21:00Z"/>
        </w:trPr>
        <w:tc>
          <w:tcPr>
            <w:tcW w:w="2368" w:type="pct"/>
            <w:tcBorders>
              <w:top w:val="single" w:sz="6" w:space="0" w:color="auto"/>
              <w:left w:val="single" w:sz="6" w:space="0" w:color="auto"/>
              <w:bottom w:val="single" w:sz="6" w:space="0" w:color="auto"/>
              <w:right w:val="single" w:sz="6" w:space="0" w:color="auto"/>
            </w:tcBorders>
          </w:tcPr>
          <w:p w14:paraId="2A8287BF" w14:textId="00C14EA2" w:rsidR="00AE2D24" w:rsidRPr="00AE2D24" w:rsidDel="00AC7171" w:rsidRDefault="00AE2D24" w:rsidP="00F4318C">
            <w:pPr>
              <w:spacing w:before="60"/>
              <w:jc w:val="center"/>
              <w:rPr>
                <w:del w:id="57" w:author="Byrski, Krzysztof" w:date="2018-05-22T12:21:00Z"/>
                <w:rFonts w:cs="Calibri"/>
                <w:sz w:val="16"/>
                <w:szCs w:val="16"/>
              </w:rPr>
            </w:pPr>
            <w:del w:id="58" w:author="Byrski, Krzysztof" w:date="2018-05-22T12:20:00Z">
              <w:r w:rsidRPr="00AE2D24" w:rsidDel="00AC7171">
                <w:rPr>
                  <w:rFonts w:cs="Calibri"/>
                  <w:sz w:val="16"/>
                  <w:szCs w:val="16"/>
                </w:rPr>
                <w:delText>SYSOPTERAMPRATEMAX_ULSPERSEC_F32</w:delText>
              </w:r>
            </w:del>
          </w:p>
        </w:tc>
        <w:tc>
          <w:tcPr>
            <w:tcW w:w="1042" w:type="pct"/>
            <w:tcBorders>
              <w:top w:val="single" w:sz="6" w:space="0" w:color="auto"/>
              <w:left w:val="single" w:sz="6" w:space="0" w:color="auto"/>
              <w:bottom w:val="single" w:sz="6" w:space="0" w:color="auto"/>
              <w:right w:val="single" w:sz="6" w:space="0" w:color="auto"/>
            </w:tcBorders>
          </w:tcPr>
          <w:p w14:paraId="6C9E6EA5" w14:textId="12F24D42" w:rsidR="00AE2D24" w:rsidDel="00AC7171" w:rsidRDefault="00AE2D24" w:rsidP="00F4318C">
            <w:pPr>
              <w:spacing w:before="60"/>
              <w:jc w:val="center"/>
              <w:rPr>
                <w:del w:id="59" w:author="Byrski, Krzysztof" w:date="2018-05-22T12:21:00Z"/>
                <w:rFonts w:cs="Calibri"/>
                <w:sz w:val="16"/>
                <w:szCs w:val="16"/>
              </w:rPr>
            </w:pPr>
            <w:del w:id="60" w:author="Byrski, Krzysztof" w:date="2018-05-22T12:20:00Z">
              <w:r w:rsidDel="00AC7171">
                <w:rPr>
                  <w:rFonts w:cs="Calibri"/>
                  <w:sz w:val="16"/>
                  <w:szCs w:val="16"/>
                </w:rPr>
                <w:delText>Single float</w:delText>
              </w:r>
            </w:del>
          </w:p>
        </w:tc>
        <w:tc>
          <w:tcPr>
            <w:tcW w:w="746" w:type="pct"/>
            <w:tcBorders>
              <w:top w:val="single" w:sz="6" w:space="0" w:color="auto"/>
              <w:left w:val="single" w:sz="6" w:space="0" w:color="auto"/>
              <w:bottom w:val="single" w:sz="6" w:space="0" w:color="auto"/>
              <w:right w:val="single" w:sz="6" w:space="0" w:color="auto"/>
            </w:tcBorders>
          </w:tcPr>
          <w:p w14:paraId="15079BFE" w14:textId="748A9D7D" w:rsidR="00AE2D24" w:rsidRPr="00AE2D24" w:rsidDel="00AC7171" w:rsidRDefault="00AE2D24" w:rsidP="00F4318C">
            <w:pPr>
              <w:spacing w:before="60"/>
              <w:jc w:val="center"/>
              <w:rPr>
                <w:del w:id="61" w:author="Byrski, Krzysztof" w:date="2018-05-22T12:21:00Z"/>
                <w:rFonts w:cs="Calibri"/>
                <w:sz w:val="16"/>
                <w:szCs w:val="16"/>
              </w:rPr>
            </w:pPr>
            <w:del w:id="62" w:author="Byrski, Krzysztof" w:date="2018-05-22T12:20:00Z">
              <w:r w:rsidRPr="00AE2D24" w:rsidDel="00AC7171">
                <w:rPr>
                  <w:rFonts w:cs="Calibri"/>
                  <w:sz w:val="16"/>
                  <w:szCs w:val="16"/>
                </w:rPr>
                <w:delText>UlsPerSec</w:delText>
              </w:r>
            </w:del>
          </w:p>
        </w:tc>
        <w:tc>
          <w:tcPr>
            <w:tcW w:w="844" w:type="pct"/>
            <w:tcBorders>
              <w:top w:val="single" w:sz="6" w:space="0" w:color="auto"/>
              <w:left w:val="single" w:sz="6" w:space="0" w:color="auto"/>
              <w:bottom w:val="single" w:sz="6" w:space="0" w:color="auto"/>
              <w:right w:val="single" w:sz="6" w:space="0" w:color="auto"/>
            </w:tcBorders>
          </w:tcPr>
          <w:p w14:paraId="5FF8100D" w14:textId="04C8B8D1" w:rsidR="00AE2D24" w:rsidDel="00AC7171" w:rsidRDefault="00AE2D24" w:rsidP="00F4318C">
            <w:pPr>
              <w:spacing w:before="60"/>
              <w:jc w:val="center"/>
              <w:rPr>
                <w:del w:id="63" w:author="Byrski, Krzysztof" w:date="2018-05-22T12:21:00Z"/>
                <w:rFonts w:cs="Calibri"/>
                <w:sz w:val="16"/>
                <w:szCs w:val="16"/>
              </w:rPr>
            </w:pPr>
            <w:del w:id="64" w:author="Byrski, Krzysztof" w:date="2018-05-22T12:20:00Z">
              <w:r w:rsidDel="00AC7171">
                <w:rPr>
                  <w:rFonts w:cs="Calibri"/>
                  <w:sz w:val="16"/>
                  <w:szCs w:val="16"/>
                </w:rPr>
                <w:delText>1.0</w:delText>
              </w:r>
            </w:del>
          </w:p>
        </w:tc>
      </w:tr>
      <w:tr w:rsidR="00AE2D24" w:rsidRPr="00AA38E8" w:rsidDel="00AC7171" w14:paraId="091DEE71" w14:textId="6FADB4B4" w:rsidTr="00540080">
        <w:trPr>
          <w:del w:id="65" w:author="Byrski, Krzysztof" w:date="2018-05-22T12:21:00Z"/>
        </w:trPr>
        <w:tc>
          <w:tcPr>
            <w:tcW w:w="2368" w:type="pct"/>
            <w:tcBorders>
              <w:top w:val="single" w:sz="6" w:space="0" w:color="auto"/>
              <w:left w:val="single" w:sz="6" w:space="0" w:color="auto"/>
              <w:bottom w:val="single" w:sz="6" w:space="0" w:color="auto"/>
              <w:right w:val="single" w:sz="6" w:space="0" w:color="auto"/>
            </w:tcBorders>
          </w:tcPr>
          <w:p w14:paraId="10CC2190" w14:textId="3A711F4D" w:rsidR="00AE2D24" w:rsidRPr="00AE2D24" w:rsidDel="00AC7171" w:rsidRDefault="00AE2D24" w:rsidP="00F4318C">
            <w:pPr>
              <w:spacing w:before="60"/>
              <w:jc w:val="center"/>
              <w:rPr>
                <w:del w:id="66" w:author="Byrski, Krzysztof" w:date="2018-05-22T12:21:00Z"/>
                <w:rFonts w:cs="Calibri"/>
                <w:sz w:val="16"/>
                <w:szCs w:val="16"/>
              </w:rPr>
            </w:pPr>
            <w:del w:id="67" w:author="Byrski, Krzysztof" w:date="2018-05-22T12:20:00Z">
              <w:r w:rsidRPr="00AE2D24" w:rsidDel="00AC7171">
                <w:rPr>
                  <w:rFonts w:cs="Calibri"/>
                  <w:sz w:val="16"/>
                  <w:szCs w:val="16"/>
                </w:rPr>
                <w:delText>SYSOPTERAMPRATEMIN_ULSPERSEC_F32</w:delText>
              </w:r>
            </w:del>
          </w:p>
        </w:tc>
        <w:tc>
          <w:tcPr>
            <w:tcW w:w="1042" w:type="pct"/>
            <w:tcBorders>
              <w:top w:val="single" w:sz="6" w:space="0" w:color="auto"/>
              <w:left w:val="single" w:sz="6" w:space="0" w:color="auto"/>
              <w:bottom w:val="single" w:sz="6" w:space="0" w:color="auto"/>
              <w:right w:val="single" w:sz="6" w:space="0" w:color="auto"/>
            </w:tcBorders>
          </w:tcPr>
          <w:p w14:paraId="0230520E" w14:textId="20CA97AE" w:rsidR="00AE2D24" w:rsidDel="00AC7171" w:rsidRDefault="00AE2D24" w:rsidP="00F4318C">
            <w:pPr>
              <w:spacing w:before="60"/>
              <w:jc w:val="center"/>
              <w:rPr>
                <w:del w:id="68" w:author="Byrski, Krzysztof" w:date="2018-05-22T12:21:00Z"/>
                <w:rFonts w:cs="Calibri"/>
                <w:sz w:val="16"/>
                <w:szCs w:val="16"/>
              </w:rPr>
            </w:pPr>
            <w:del w:id="69" w:author="Byrski, Krzysztof" w:date="2018-05-22T12:20:00Z">
              <w:r w:rsidDel="00AC7171">
                <w:rPr>
                  <w:rFonts w:cs="Calibri"/>
                  <w:sz w:val="16"/>
                  <w:szCs w:val="16"/>
                </w:rPr>
                <w:delText>Single float</w:delText>
              </w:r>
            </w:del>
          </w:p>
        </w:tc>
        <w:tc>
          <w:tcPr>
            <w:tcW w:w="746" w:type="pct"/>
            <w:tcBorders>
              <w:top w:val="single" w:sz="6" w:space="0" w:color="auto"/>
              <w:left w:val="single" w:sz="6" w:space="0" w:color="auto"/>
              <w:bottom w:val="single" w:sz="6" w:space="0" w:color="auto"/>
              <w:right w:val="single" w:sz="6" w:space="0" w:color="auto"/>
            </w:tcBorders>
          </w:tcPr>
          <w:p w14:paraId="12C8942B" w14:textId="1729A55C" w:rsidR="00AE2D24" w:rsidRPr="00AE2D24" w:rsidDel="00AC7171" w:rsidRDefault="00AE2D24" w:rsidP="00F4318C">
            <w:pPr>
              <w:spacing w:before="60"/>
              <w:jc w:val="center"/>
              <w:rPr>
                <w:del w:id="70" w:author="Byrski, Krzysztof" w:date="2018-05-22T12:21:00Z"/>
                <w:rFonts w:cs="Calibri"/>
                <w:sz w:val="16"/>
                <w:szCs w:val="16"/>
              </w:rPr>
            </w:pPr>
            <w:del w:id="71" w:author="Byrski, Krzysztof" w:date="2018-05-22T12:20:00Z">
              <w:r w:rsidRPr="00AE2D24" w:rsidDel="00AC7171">
                <w:rPr>
                  <w:rFonts w:cs="Calibri"/>
                  <w:sz w:val="16"/>
                  <w:szCs w:val="16"/>
                </w:rPr>
                <w:delText>UlsPerSec</w:delText>
              </w:r>
            </w:del>
          </w:p>
        </w:tc>
        <w:tc>
          <w:tcPr>
            <w:tcW w:w="844" w:type="pct"/>
            <w:tcBorders>
              <w:top w:val="single" w:sz="6" w:space="0" w:color="auto"/>
              <w:left w:val="single" w:sz="6" w:space="0" w:color="auto"/>
              <w:bottom w:val="single" w:sz="6" w:space="0" w:color="auto"/>
              <w:right w:val="single" w:sz="6" w:space="0" w:color="auto"/>
            </w:tcBorders>
          </w:tcPr>
          <w:p w14:paraId="33E8E820" w14:textId="33B98846" w:rsidR="00AE2D24" w:rsidDel="00AC7171" w:rsidRDefault="00AE2D24">
            <w:pPr>
              <w:spacing w:before="60"/>
              <w:jc w:val="center"/>
              <w:rPr>
                <w:del w:id="72" w:author="Byrski, Krzysztof" w:date="2018-05-22T12:21:00Z"/>
                <w:rFonts w:cs="Calibri"/>
                <w:sz w:val="16"/>
                <w:szCs w:val="16"/>
              </w:rPr>
            </w:pPr>
            <w:del w:id="73" w:author="Byrski, Krzysztof" w:date="2018-05-22T12:20:00Z">
              <w:r w:rsidDel="00AC7171">
                <w:rPr>
                  <w:rFonts w:cs="Calibri"/>
                  <w:sz w:val="16"/>
                  <w:szCs w:val="16"/>
                </w:rPr>
                <w:delText>0.0</w:delText>
              </w:r>
            </w:del>
          </w:p>
        </w:tc>
      </w:tr>
      <w:tr w:rsidR="00883ADB" w:rsidRPr="00AA38E8" w:rsidDel="00AC7171" w14:paraId="138795F6" w14:textId="70D2942B" w:rsidTr="00540080">
        <w:trPr>
          <w:del w:id="74" w:author="Byrski, Krzysztof" w:date="2018-05-22T12:21:00Z"/>
        </w:trPr>
        <w:tc>
          <w:tcPr>
            <w:tcW w:w="2368" w:type="pct"/>
            <w:tcBorders>
              <w:top w:val="single" w:sz="6" w:space="0" w:color="auto"/>
              <w:left w:val="single" w:sz="6" w:space="0" w:color="auto"/>
              <w:bottom w:val="single" w:sz="6" w:space="0" w:color="auto"/>
              <w:right w:val="single" w:sz="6" w:space="0" w:color="auto"/>
            </w:tcBorders>
          </w:tcPr>
          <w:p w14:paraId="5C511E38" w14:textId="75FA3DF8" w:rsidR="00883ADB" w:rsidRPr="00AE2D24" w:rsidDel="00AC7171" w:rsidRDefault="00883ADB" w:rsidP="00B568DA">
            <w:pPr>
              <w:spacing w:before="60"/>
              <w:jc w:val="center"/>
              <w:rPr>
                <w:del w:id="75" w:author="Byrski, Krzysztof" w:date="2018-05-22T12:21:00Z"/>
                <w:rFonts w:cs="Calibri"/>
                <w:sz w:val="16"/>
                <w:szCs w:val="16"/>
              </w:rPr>
            </w:pPr>
            <w:del w:id="76" w:author="Byrski, Krzysztof" w:date="2018-05-22T12:20:00Z">
              <w:r w:rsidDel="00AC7171">
                <w:rPr>
                  <w:rFonts w:cs="Calibri"/>
                  <w:sz w:val="16"/>
                  <w:szCs w:val="16"/>
                </w:rPr>
                <w:delText>ZERO_ULS_F32</w:delText>
              </w:r>
            </w:del>
          </w:p>
        </w:tc>
        <w:tc>
          <w:tcPr>
            <w:tcW w:w="1042" w:type="pct"/>
            <w:tcBorders>
              <w:top w:val="single" w:sz="6" w:space="0" w:color="auto"/>
              <w:left w:val="single" w:sz="6" w:space="0" w:color="auto"/>
              <w:bottom w:val="single" w:sz="6" w:space="0" w:color="auto"/>
              <w:right w:val="single" w:sz="6" w:space="0" w:color="auto"/>
            </w:tcBorders>
          </w:tcPr>
          <w:p w14:paraId="2F013AE3" w14:textId="1C28588B" w:rsidR="00883ADB" w:rsidDel="00AC7171" w:rsidRDefault="00883ADB" w:rsidP="00F4318C">
            <w:pPr>
              <w:spacing w:before="60"/>
              <w:jc w:val="center"/>
              <w:rPr>
                <w:del w:id="77" w:author="Byrski, Krzysztof" w:date="2018-05-22T12:21:00Z"/>
                <w:rFonts w:cs="Calibri"/>
                <w:sz w:val="16"/>
                <w:szCs w:val="16"/>
              </w:rPr>
            </w:pPr>
            <w:del w:id="78" w:author="Byrski, Krzysztof" w:date="2018-05-22T12:20:00Z">
              <w:r w:rsidDel="00AC7171">
                <w:rPr>
                  <w:rFonts w:cs="Calibri"/>
                  <w:sz w:val="16"/>
                  <w:szCs w:val="16"/>
                </w:rPr>
                <w:delText>Single float</w:delText>
              </w:r>
            </w:del>
          </w:p>
        </w:tc>
        <w:tc>
          <w:tcPr>
            <w:tcW w:w="746" w:type="pct"/>
            <w:tcBorders>
              <w:top w:val="single" w:sz="6" w:space="0" w:color="auto"/>
              <w:left w:val="single" w:sz="6" w:space="0" w:color="auto"/>
              <w:bottom w:val="single" w:sz="6" w:space="0" w:color="auto"/>
              <w:right w:val="single" w:sz="6" w:space="0" w:color="auto"/>
            </w:tcBorders>
          </w:tcPr>
          <w:p w14:paraId="5D3CE98F" w14:textId="52D9934D" w:rsidR="00883ADB" w:rsidRPr="00AE2D24" w:rsidDel="00AC7171" w:rsidRDefault="00883ADB" w:rsidP="00F4318C">
            <w:pPr>
              <w:spacing w:before="60"/>
              <w:jc w:val="center"/>
              <w:rPr>
                <w:del w:id="79" w:author="Byrski, Krzysztof" w:date="2018-05-22T12:21:00Z"/>
                <w:rFonts w:cs="Calibri"/>
                <w:sz w:val="16"/>
                <w:szCs w:val="16"/>
              </w:rPr>
            </w:pPr>
            <w:del w:id="80" w:author="Byrski, Krzysztof" w:date="2018-05-22T12:20:00Z">
              <w:r w:rsidDel="00AC7171">
                <w:rPr>
                  <w:rFonts w:cs="Calibri"/>
                  <w:sz w:val="16"/>
                  <w:szCs w:val="16"/>
                </w:rPr>
                <w:delText>Uls</w:delText>
              </w:r>
            </w:del>
          </w:p>
        </w:tc>
        <w:tc>
          <w:tcPr>
            <w:tcW w:w="844" w:type="pct"/>
            <w:tcBorders>
              <w:top w:val="single" w:sz="6" w:space="0" w:color="auto"/>
              <w:left w:val="single" w:sz="6" w:space="0" w:color="auto"/>
              <w:bottom w:val="single" w:sz="6" w:space="0" w:color="auto"/>
              <w:right w:val="single" w:sz="6" w:space="0" w:color="auto"/>
            </w:tcBorders>
          </w:tcPr>
          <w:p w14:paraId="04D8FDA7" w14:textId="7FF4E3C2" w:rsidR="00883ADB" w:rsidDel="00AC7171" w:rsidRDefault="00883ADB" w:rsidP="00F4318C">
            <w:pPr>
              <w:spacing w:before="60"/>
              <w:jc w:val="center"/>
              <w:rPr>
                <w:del w:id="81" w:author="Byrski, Krzysztof" w:date="2018-05-22T12:21:00Z"/>
                <w:rFonts w:cs="Calibri"/>
                <w:sz w:val="16"/>
                <w:szCs w:val="16"/>
              </w:rPr>
            </w:pPr>
            <w:del w:id="82" w:author="Byrski, Krzysztof" w:date="2018-05-22T12:20:00Z">
              <w:r w:rsidDel="00AC7171">
                <w:rPr>
                  <w:rFonts w:cs="Calibri"/>
                  <w:sz w:val="16"/>
                  <w:szCs w:val="16"/>
                </w:rPr>
                <w:delText>0.0</w:delText>
              </w:r>
            </w:del>
          </w:p>
        </w:tc>
      </w:tr>
      <w:tr w:rsidR="00883ADB" w:rsidRPr="00AA38E8" w:rsidDel="00AC7171" w14:paraId="0F952ABA" w14:textId="517EF190" w:rsidTr="00540080">
        <w:trPr>
          <w:del w:id="83" w:author="Byrski, Krzysztof" w:date="2018-05-22T12:21:00Z"/>
        </w:trPr>
        <w:tc>
          <w:tcPr>
            <w:tcW w:w="2368" w:type="pct"/>
            <w:tcBorders>
              <w:top w:val="single" w:sz="6" w:space="0" w:color="auto"/>
              <w:left w:val="single" w:sz="6" w:space="0" w:color="auto"/>
              <w:bottom w:val="single" w:sz="6" w:space="0" w:color="auto"/>
              <w:right w:val="single" w:sz="6" w:space="0" w:color="auto"/>
            </w:tcBorders>
          </w:tcPr>
          <w:p w14:paraId="5390AAE0" w14:textId="598B17DA" w:rsidR="00883ADB" w:rsidRPr="00AE2D24" w:rsidDel="00AC7171" w:rsidRDefault="00883ADB" w:rsidP="00F4318C">
            <w:pPr>
              <w:spacing w:before="60"/>
              <w:jc w:val="center"/>
              <w:rPr>
                <w:del w:id="84" w:author="Byrski, Krzysztof" w:date="2018-05-22T12:21:00Z"/>
                <w:rFonts w:cs="Calibri"/>
                <w:sz w:val="16"/>
                <w:szCs w:val="16"/>
              </w:rPr>
            </w:pPr>
            <w:del w:id="85" w:author="Byrski, Krzysztof" w:date="2018-05-22T12:20:00Z">
              <w:r w:rsidDel="00AC7171">
                <w:rPr>
                  <w:rFonts w:cs="Calibri"/>
                  <w:sz w:val="16"/>
                  <w:szCs w:val="16"/>
                </w:rPr>
                <w:delText>ONE_ULS_F32</w:delText>
              </w:r>
            </w:del>
          </w:p>
        </w:tc>
        <w:tc>
          <w:tcPr>
            <w:tcW w:w="1042" w:type="pct"/>
            <w:tcBorders>
              <w:top w:val="single" w:sz="6" w:space="0" w:color="auto"/>
              <w:left w:val="single" w:sz="6" w:space="0" w:color="auto"/>
              <w:bottom w:val="single" w:sz="6" w:space="0" w:color="auto"/>
              <w:right w:val="single" w:sz="6" w:space="0" w:color="auto"/>
            </w:tcBorders>
          </w:tcPr>
          <w:p w14:paraId="6FF8292A" w14:textId="481EE521" w:rsidR="00883ADB" w:rsidDel="00AC7171" w:rsidRDefault="00883ADB" w:rsidP="00F4318C">
            <w:pPr>
              <w:spacing w:before="60"/>
              <w:jc w:val="center"/>
              <w:rPr>
                <w:del w:id="86" w:author="Byrski, Krzysztof" w:date="2018-05-22T12:21:00Z"/>
                <w:rFonts w:cs="Calibri"/>
                <w:sz w:val="16"/>
                <w:szCs w:val="16"/>
              </w:rPr>
            </w:pPr>
            <w:del w:id="87" w:author="Byrski, Krzysztof" w:date="2018-05-22T12:20:00Z">
              <w:r w:rsidDel="00AC7171">
                <w:rPr>
                  <w:rFonts w:cs="Calibri"/>
                  <w:sz w:val="16"/>
                  <w:szCs w:val="16"/>
                </w:rPr>
                <w:delText>Single float</w:delText>
              </w:r>
            </w:del>
          </w:p>
        </w:tc>
        <w:tc>
          <w:tcPr>
            <w:tcW w:w="746" w:type="pct"/>
            <w:tcBorders>
              <w:top w:val="single" w:sz="6" w:space="0" w:color="auto"/>
              <w:left w:val="single" w:sz="6" w:space="0" w:color="auto"/>
              <w:bottom w:val="single" w:sz="6" w:space="0" w:color="auto"/>
              <w:right w:val="single" w:sz="6" w:space="0" w:color="auto"/>
            </w:tcBorders>
          </w:tcPr>
          <w:p w14:paraId="1E502FA3" w14:textId="64490225" w:rsidR="00883ADB" w:rsidRPr="00AE2D24" w:rsidDel="00AC7171" w:rsidRDefault="00883ADB" w:rsidP="00F4318C">
            <w:pPr>
              <w:spacing w:before="60"/>
              <w:jc w:val="center"/>
              <w:rPr>
                <w:del w:id="88" w:author="Byrski, Krzysztof" w:date="2018-05-22T12:21:00Z"/>
                <w:rFonts w:cs="Calibri"/>
                <w:sz w:val="16"/>
                <w:szCs w:val="16"/>
              </w:rPr>
            </w:pPr>
            <w:del w:id="89" w:author="Byrski, Krzysztof" w:date="2018-05-22T12:20:00Z">
              <w:r w:rsidDel="00AC7171">
                <w:rPr>
                  <w:rFonts w:cs="Calibri"/>
                  <w:sz w:val="16"/>
                  <w:szCs w:val="16"/>
                </w:rPr>
                <w:delText>Uls</w:delText>
              </w:r>
            </w:del>
          </w:p>
        </w:tc>
        <w:tc>
          <w:tcPr>
            <w:tcW w:w="844" w:type="pct"/>
            <w:tcBorders>
              <w:top w:val="single" w:sz="6" w:space="0" w:color="auto"/>
              <w:left w:val="single" w:sz="6" w:space="0" w:color="auto"/>
              <w:bottom w:val="single" w:sz="6" w:space="0" w:color="auto"/>
              <w:right w:val="single" w:sz="6" w:space="0" w:color="auto"/>
            </w:tcBorders>
          </w:tcPr>
          <w:p w14:paraId="054051F7" w14:textId="5FE43981" w:rsidR="00883ADB" w:rsidDel="00AC7171" w:rsidRDefault="00883ADB" w:rsidP="00F4318C">
            <w:pPr>
              <w:spacing w:before="60"/>
              <w:jc w:val="center"/>
              <w:rPr>
                <w:del w:id="90" w:author="Byrski, Krzysztof" w:date="2018-05-22T12:21:00Z"/>
                <w:rFonts w:cs="Calibri"/>
                <w:sz w:val="16"/>
                <w:szCs w:val="16"/>
              </w:rPr>
            </w:pPr>
            <w:del w:id="91" w:author="Byrski, Krzysztof" w:date="2018-05-22T12:20:00Z">
              <w:r w:rsidDel="00AC7171">
                <w:rPr>
                  <w:rFonts w:cs="Calibri"/>
                  <w:sz w:val="16"/>
                  <w:szCs w:val="16"/>
                </w:rPr>
                <w:delText>1.0</w:delText>
              </w:r>
            </w:del>
          </w:p>
        </w:tc>
      </w:tr>
    </w:tbl>
    <w:p w14:paraId="6894EBAC" w14:textId="467B9768" w:rsidR="002B094F" w:rsidRPr="0048012A" w:rsidRDefault="00AC7171" w:rsidP="002518E0">
      <w:pPr>
        <w:pStyle w:val="BodyText3"/>
        <w:rPr>
          <w:rFonts w:cs="Calibri"/>
          <w:sz w:val="20"/>
          <w:szCs w:val="20"/>
        </w:rPr>
      </w:pPr>
      <w:ins w:id="92" w:author="Byrski, Krzysztof" w:date="2018-05-22T12:20:00Z">
        <w:r>
          <w:rPr>
            <w:rFonts w:cs="Calibri"/>
            <w:sz w:val="20"/>
            <w:szCs w:val="20"/>
          </w:rPr>
          <w:t>*Refer FDD for local constants</w:t>
        </w:r>
      </w:ins>
    </w:p>
    <w:p w14:paraId="342217FA" w14:textId="77777777" w:rsidR="00AC4CD8" w:rsidRPr="00DA5500" w:rsidRDefault="00AC4CD8" w:rsidP="00AC4CD8">
      <w:pPr>
        <w:pStyle w:val="Heading1"/>
        <w:ind w:left="562" w:hanging="562"/>
        <w:rPr>
          <w:rFonts w:ascii="Calibri" w:hAnsi="Calibri" w:cs="Calibri"/>
        </w:rPr>
      </w:pPr>
      <w:bookmarkStart w:id="93" w:name="_Ref87065593"/>
      <w:bookmarkStart w:id="94" w:name="_Toc338170483"/>
      <w:bookmarkStart w:id="95" w:name="_Toc375678229"/>
      <w:bookmarkStart w:id="96" w:name="_Toc418080067"/>
      <w:bookmarkStart w:id="97" w:name="_Toc421786702"/>
      <w:bookmarkStart w:id="98" w:name="_Toc509488742"/>
      <w:r w:rsidRPr="00DA5500">
        <w:rPr>
          <w:rFonts w:ascii="Calibri" w:hAnsi="Calibri" w:cs="Calibri"/>
        </w:rPr>
        <w:lastRenderedPageBreak/>
        <w:t xml:space="preserve">Software </w:t>
      </w:r>
      <w:r>
        <w:rPr>
          <w:rFonts w:ascii="Calibri" w:hAnsi="Calibri" w:cs="Calibri"/>
        </w:rPr>
        <w:t>Component</w:t>
      </w:r>
      <w:r w:rsidRPr="00DA5500">
        <w:rPr>
          <w:rFonts w:ascii="Calibri" w:hAnsi="Calibri" w:cs="Calibri"/>
        </w:rPr>
        <w:t xml:space="preserve"> Implementation</w:t>
      </w:r>
      <w:bookmarkEnd w:id="93"/>
      <w:bookmarkEnd w:id="94"/>
      <w:bookmarkEnd w:id="95"/>
      <w:bookmarkEnd w:id="96"/>
      <w:bookmarkEnd w:id="97"/>
      <w:bookmarkEnd w:id="98"/>
    </w:p>
    <w:p w14:paraId="1AFE9A47" w14:textId="77777777" w:rsidR="002B094F" w:rsidRPr="00987B4A" w:rsidRDefault="002B094F" w:rsidP="00007584">
      <w:pPr>
        <w:pStyle w:val="Heading2"/>
        <w:spacing w:after="60"/>
        <w:rPr>
          <w:rFonts w:ascii="Calibri" w:hAnsi="Calibri"/>
        </w:rPr>
      </w:pPr>
      <w:bookmarkStart w:id="99" w:name="_Toc338170484"/>
      <w:bookmarkStart w:id="100" w:name="_Toc418080068"/>
      <w:bookmarkStart w:id="101" w:name="_Toc421709916"/>
      <w:bookmarkStart w:id="102" w:name="_Toc509488743"/>
      <w:r w:rsidRPr="00007584">
        <w:rPr>
          <w:rFonts w:ascii="Calibri" w:hAnsi="Calibri"/>
        </w:rPr>
        <w:t>Sub</w:t>
      </w:r>
      <w:r w:rsidRPr="00987B4A">
        <w:rPr>
          <w:rFonts w:ascii="Calibri" w:hAnsi="Calibri"/>
        </w:rPr>
        <w:t>-Module Functions</w:t>
      </w:r>
      <w:bookmarkEnd w:id="99"/>
      <w:bookmarkEnd w:id="100"/>
      <w:bookmarkEnd w:id="101"/>
      <w:bookmarkEnd w:id="102"/>
    </w:p>
    <w:p w14:paraId="34716212" w14:textId="77777777" w:rsidR="002B094F" w:rsidRPr="0048012A" w:rsidRDefault="00BD2498" w:rsidP="000E646E">
      <w:r w:rsidRPr="0048012A">
        <w:t>The sub-module functions are grouped based on similar functionality that needs to be executed in a given “State” of the system (refer States and Modes).  For a given module, the MDD will identify the type and number of sub-modules required.  The sub-module types are described below.</w:t>
      </w:r>
    </w:p>
    <w:p w14:paraId="7CCC22EE" w14:textId="77777777" w:rsidR="00007584" w:rsidRPr="00AA38E8" w:rsidRDefault="00007584" w:rsidP="00E040B8">
      <w:pPr>
        <w:pStyle w:val="Heading3"/>
      </w:pPr>
      <w:bookmarkStart w:id="103" w:name="_Toc421011514"/>
      <w:bookmarkStart w:id="104" w:name="_Toc509488744"/>
      <w:proofErr w:type="spellStart"/>
      <w:r w:rsidRPr="00AA38E8">
        <w:t>Init</w:t>
      </w:r>
      <w:proofErr w:type="spellEnd"/>
      <w:r w:rsidRPr="00AA38E8">
        <w:t xml:space="preserve">: </w:t>
      </w:r>
      <w:fldSimple w:instr=" DOCPROPERTY  &quot;Document Version&quot;  \* MERGEFORMAT ">
        <w:r w:rsidR="00BE5E39">
          <w:t>BmwStReqMgr</w:t>
        </w:r>
      </w:fldSimple>
      <w:bookmarkEnd w:id="103"/>
      <w:r w:rsidR="00E040B8" w:rsidRPr="00E040B8">
        <w:t>Init1</w:t>
      </w:r>
      <w:bookmarkEnd w:id="104"/>
    </w:p>
    <w:p w14:paraId="3E64EEDC" w14:textId="77777777" w:rsidR="00007584" w:rsidRPr="00AA38E8" w:rsidRDefault="00007584" w:rsidP="00F527E9">
      <w:pPr>
        <w:pStyle w:val="Heading4"/>
      </w:pPr>
      <w:bookmarkStart w:id="105" w:name="_Toc421011515"/>
      <w:r w:rsidRPr="00AA38E8">
        <w:t>Design Rationale</w:t>
      </w:r>
      <w:bookmarkEnd w:id="105"/>
    </w:p>
    <w:p w14:paraId="412C4510" w14:textId="77777777" w:rsidR="00007584" w:rsidRPr="00A26934" w:rsidRDefault="00AB37A0" w:rsidP="00F527E9">
      <w:r>
        <w:t>Refer FDD</w:t>
      </w:r>
    </w:p>
    <w:p w14:paraId="5A625A2B" w14:textId="77777777" w:rsidR="00007584" w:rsidRPr="00AA38E8" w:rsidRDefault="00007584" w:rsidP="00F527E9">
      <w:pPr>
        <w:pStyle w:val="Heading4"/>
      </w:pPr>
      <w:bookmarkStart w:id="106" w:name="_Toc421011516"/>
      <w:r w:rsidRPr="00AA38E8">
        <w:t>Module Outputs</w:t>
      </w:r>
      <w:bookmarkEnd w:id="106"/>
    </w:p>
    <w:p w14:paraId="0A29F7EB" w14:textId="77777777" w:rsidR="00007584" w:rsidRPr="00A26934" w:rsidRDefault="00AB37A0" w:rsidP="00F527E9">
      <w:r>
        <w:t>Refer FDD</w:t>
      </w:r>
    </w:p>
    <w:p w14:paraId="0718B31D" w14:textId="77777777" w:rsidR="002B094F" w:rsidRPr="00007584" w:rsidRDefault="002B094F" w:rsidP="00AB37A0">
      <w:pPr>
        <w:pStyle w:val="Heading3"/>
        <w:numPr>
          <w:ilvl w:val="0"/>
          <w:numId w:val="0"/>
        </w:numPr>
        <w:ind w:left="567" w:hanging="567"/>
      </w:pPr>
    </w:p>
    <w:p w14:paraId="599C109D" w14:textId="77777777" w:rsidR="00DB3C1D" w:rsidRPr="00AA38E8" w:rsidRDefault="00DB3C1D" w:rsidP="00E040B8">
      <w:pPr>
        <w:pStyle w:val="Heading3"/>
      </w:pPr>
      <w:bookmarkStart w:id="107" w:name="_Toc421011518"/>
      <w:bookmarkStart w:id="108" w:name="_Toc509488745"/>
      <w:r w:rsidRPr="00AA38E8">
        <w:t xml:space="preserve">Per: </w:t>
      </w:r>
      <w:fldSimple w:instr=" DOCPROPERTY  &quot;Document Version&quot;  \* MERGEFORMAT ">
        <w:r w:rsidR="00BE5E39">
          <w:t>BmwStReqMgr</w:t>
        </w:r>
      </w:fldSimple>
      <w:bookmarkEnd w:id="107"/>
      <w:r w:rsidR="00E040B8">
        <w:t>Per1</w:t>
      </w:r>
      <w:bookmarkEnd w:id="108"/>
    </w:p>
    <w:p w14:paraId="53362FE6" w14:textId="77777777" w:rsidR="00DB3C1D" w:rsidRPr="00AA38E8" w:rsidRDefault="00DB3C1D" w:rsidP="00F527E9">
      <w:pPr>
        <w:pStyle w:val="Heading4"/>
      </w:pPr>
      <w:bookmarkStart w:id="109" w:name="_Toc421011519"/>
      <w:r w:rsidRPr="00AA38E8">
        <w:t>Design Rationale</w:t>
      </w:r>
      <w:bookmarkEnd w:id="109"/>
    </w:p>
    <w:p w14:paraId="60D874BA" w14:textId="77777777" w:rsidR="00DB3C1D" w:rsidRPr="0033680E" w:rsidRDefault="00AB37A0" w:rsidP="00F527E9">
      <w:r>
        <w:t>Refer FDD</w:t>
      </w:r>
    </w:p>
    <w:p w14:paraId="6B02EC2B" w14:textId="77777777" w:rsidR="00DB3C1D" w:rsidRPr="00AA38E8" w:rsidRDefault="00DB3C1D" w:rsidP="00F527E9">
      <w:pPr>
        <w:pStyle w:val="Heading4"/>
      </w:pPr>
      <w:bookmarkStart w:id="110" w:name="_Toc421011520"/>
      <w:r w:rsidRPr="00AA38E8">
        <w:t>Store Module Inputs to Local copies</w:t>
      </w:r>
      <w:bookmarkEnd w:id="110"/>
    </w:p>
    <w:p w14:paraId="6A2B1D56" w14:textId="77777777" w:rsidR="00DB3C1D" w:rsidRPr="0033680E" w:rsidRDefault="00AB37A0" w:rsidP="00F527E9">
      <w:r>
        <w:t>Refer FDD</w:t>
      </w:r>
    </w:p>
    <w:p w14:paraId="131165DB" w14:textId="77777777" w:rsidR="00DB3C1D" w:rsidRPr="00AA38E8" w:rsidRDefault="00DB3C1D" w:rsidP="00F527E9">
      <w:pPr>
        <w:pStyle w:val="Heading4"/>
      </w:pPr>
      <w:bookmarkStart w:id="111" w:name="_Toc421011521"/>
      <w:r w:rsidRPr="00AA38E8">
        <w:t>(Processing of function)………</w:t>
      </w:r>
      <w:bookmarkEnd w:id="111"/>
    </w:p>
    <w:p w14:paraId="1D7D2E78" w14:textId="77777777" w:rsidR="00DB3C1D" w:rsidRPr="0033680E" w:rsidRDefault="00AB37A0" w:rsidP="00F527E9">
      <w:r>
        <w:t>Refer FDD</w:t>
      </w:r>
    </w:p>
    <w:p w14:paraId="666C7600" w14:textId="77777777" w:rsidR="00DB3C1D" w:rsidRPr="00AA38E8" w:rsidRDefault="00DB3C1D" w:rsidP="00F527E9">
      <w:pPr>
        <w:pStyle w:val="Heading4"/>
      </w:pPr>
      <w:bookmarkStart w:id="112" w:name="_Toc421011522"/>
      <w:r w:rsidRPr="00AA38E8">
        <w:t>Store Local copy of outputs into Module Outputs</w:t>
      </w:r>
      <w:bookmarkEnd w:id="112"/>
    </w:p>
    <w:p w14:paraId="69F7D7FB" w14:textId="77777777" w:rsidR="00DB3C1D" w:rsidRPr="0033680E" w:rsidRDefault="00AB37A0" w:rsidP="00F527E9">
      <w:r>
        <w:t>Refer FDD</w:t>
      </w:r>
    </w:p>
    <w:p w14:paraId="6425AD4B" w14:textId="77777777" w:rsidR="008C6874" w:rsidRDefault="008C6874" w:rsidP="002B094F">
      <w:pPr>
        <w:pStyle w:val="BodyText"/>
        <w:rPr>
          <w:rFonts w:ascii="Calibri" w:hAnsi="Calibri" w:cs="Calibri"/>
          <w:sz w:val="20"/>
        </w:rPr>
      </w:pPr>
    </w:p>
    <w:p w14:paraId="147612C8" w14:textId="77777777" w:rsidR="002B094F" w:rsidRDefault="008C6874" w:rsidP="008C6874">
      <w:pPr>
        <w:pStyle w:val="Heading2"/>
        <w:spacing w:after="60"/>
        <w:rPr>
          <w:rFonts w:ascii="Calibri" w:hAnsi="Calibri"/>
        </w:rPr>
      </w:pPr>
      <w:bookmarkStart w:id="113" w:name="_Toc509488746"/>
      <w:r>
        <w:rPr>
          <w:rFonts w:ascii="Calibri" w:hAnsi="Calibri"/>
        </w:rPr>
        <w:t xml:space="preserve">Server </w:t>
      </w:r>
      <w:proofErr w:type="spellStart"/>
      <w:r>
        <w:rPr>
          <w:rFonts w:ascii="Calibri" w:hAnsi="Calibri"/>
        </w:rPr>
        <w:t>R</w:t>
      </w:r>
      <w:r w:rsidRPr="008C6874">
        <w:rPr>
          <w:rFonts w:ascii="Calibri" w:hAnsi="Calibri"/>
        </w:rPr>
        <w:t>unables</w:t>
      </w:r>
      <w:bookmarkEnd w:id="113"/>
      <w:proofErr w:type="spellEnd"/>
      <w:r w:rsidR="002B094F" w:rsidRPr="008C6874">
        <w:rPr>
          <w:rFonts w:ascii="Calibri" w:hAnsi="Calibri"/>
        </w:rPr>
        <w:t xml:space="preserve"> </w:t>
      </w:r>
    </w:p>
    <w:p w14:paraId="10BB31CA" w14:textId="77777777" w:rsidR="00AB37A0" w:rsidRPr="00AB37A0" w:rsidRDefault="00AB37A0" w:rsidP="00AB37A0">
      <w:pPr>
        <w:rPr>
          <w:lang w:bidi="ar-SA"/>
        </w:rPr>
      </w:pPr>
      <w:r>
        <w:rPr>
          <w:lang w:bidi="ar-SA"/>
        </w:rPr>
        <w:t>None</w:t>
      </w:r>
    </w:p>
    <w:p w14:paraId="7871CF85" w14:textId="77777777" w:rsidR="008C6874" w:rsidRPr="00AA38E8" w:rsidRDefault="008C6874" w:rsidP="008C6874">
      <w:pPr>
        <w:pStyle w:val="Heading2"/>
        <w:spacing w:after="60"/>
        <w:rPr>
          <w:rFonts w:ascii="Calibri" w:hAnsi="Calibri" w:cs="Calibri"/>
        </w:rPr>
      </w:pPr>
      <w:bookmarkStart w:id="114" w:name="_Toc382301471"/>
      <w:bookmarkStart w:id="115" w:name="_Toc383698997"/>
      <w:bookmarkStart w:id="116" w:name="_Ref382299966"/>
      <w:bookmarkStart w:id="117" w:name="_Toc421011529"/>
      <w:bookmarkStart w:id="118" w:name="_Toc509488747"/>
      <w:bookmarkEnd w:id="114"/>
      <w:bookmarkEnd w:id="115"/>
      <w:r w:rsidRPr="00AA38E8">
        <w:rPr>
          <w:rFonts w:ascii="Calibri" w:hAnsi="Calibri" w:cs="Calibri"/>
        </w:rPr>
        <w:t>Interrupt Functions</w:t>
      </w:r>
      <w:bookmarkEnd w:id="116"/>
      <w:bookmarkEnd w:id="117"/>
      <w:bookmarkEnd w:id="118"/>
    </w:p>
    <w:p w14:paraId="413329E9" w14:textId="77777777" w:rsidR="002B094F" w:rsidRPr="008C6874" w:rsidRDefault="00AB37A0" w:rsidP="000E646E">
      <w:r>
        <w:t>None</w:t>
      </w:r>
    </w:p>
    <w:p w14:paraId="62DBAE94" w14:textId="77777777" w:rsidR="0043746E" w:rsidRDefault="0043746E">
      <w:pPr>
        <w:spacing w:after="0"/>
        <w:rPr>
          <w:rFonts w:cs="Calibri"/>
          <w:b/>
          <w:kern w:val="28"/>
          <w:sz w:val="28"/>
          <w:szCs w:val="20"/>
          <w:lang w:bidi="ar-SA"/>
        </w:rPr>
      </w:pPr>
      <w:bookmarkStart w:id="119" w:name="_Toc338170485"/>
      <w:bookmarkStart w:id="120" w:name="_Toc418080074"/>
      <w:bookmarkStart w:id="121" w:name="_Toc421709919"/>
      <w:r>
        <w:rPr>
          <w:rFonts w:cs="Calibri"/>
        </w:rPr>
        <w:br w:type="page"/>
      </w:r>
    </w:p>
    <w:p w14:paraId="20C542ED" w14:textId="77777777" w:rsidR="002B094F" w:rsidRDefault="002B094F" w:rsidP="008C6874">
      <w:pPr>
        <w:pStyle w:val="Heading2"/>
        <w:spacing w:after="60"/>
        <w:rPr>
          <w:rFonts w:ascii="Calibri" w:hAnsi="Calibri" w:cs="Calibri"/>
        </w:rPr>
      </w:pPr>
      <w:bookmarkStart w:id="122" w:name="_Toc509488748"/>
      <w:r w:rsidRPr="008C6874">
        <w:rPr>
          <w:rFonts w:ascii="Calibri" w:hAnsi="Calibri" w:cs="Calibri"/>
        </w:rPr>
        <w:lastRenderedPageBreak/>
        <w:t>Module Internal (Local) Functions</w:t>
      </w:r>
      <w:bookmarkEnd w:id="119"/>
      <w:bookmarkEnd w:id="120"/>
      <w:bookmarkEnd w:id="121"/>
      <w:bookmarkEnd w:id="122"/>
    </w:p>
    <w:p w14:paraId="70D5BA7C" w14:textId="14BC7CAF" w:rsidR="0035244F" w:rsidRPr="00AA38E8" w:rsidRDefault="0035244F" w:rsidP="0035244F">
      <w:pPr>
        <w:pStyle w:val="Heading3"/>
      </w:pPr>
      <w:bookmarkStart w:id="123" w:name="_Toc509488749"/>
      <w:r w:rsidRPr="00AA38E8">
        <w:t xml:space="preserve">Local Function </w:t>
      </w:r>
      <w:r w:rsidRPr="0035244F">
        <w:t>Override</w:t>
      </w:r>
      <w:bookmarkEnd w:id="123"/>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94"/>
        <w:gridCol w:w="4615"/>
        <w:gridCol w:w="936"/>
        <w:gridCol w:w="903"/>
        <w:gridCol w:w="880"/>
      </w:tblGrid>
      <w:tr w:rsidR="0035244F" w:rsidRPr="00AA38E8" w14:paraId="33E09D43" w14:textId="77777777" w:rsidTr="00B568DA">
        <w:tc>
          <w:tcPr>
            <w:tcW w:w="1594" w:type="dxa"/>
          </w:tcPr>
          <w:p w14:paraId="526012B8" w14:textId="77777777" w:rsidR="0035244F" w:rsidRPr="00AA38E8" w:rsidRDefault="0035244F" w:rsidP="00B568DA">
            <w:pPr>
              <w:spacing w:before="60"/>
              <w:rPr>
                <w:rFonts w:cs="Calibri"/>
                <w:b/>
                <w:bCs/>
                <w:sz w:val="16"/>
              </w:rPr>
            </w:pPr>
            <w:r w:rsidRPr="00AA38E8">
              <w:rPr>
                <w:rFonts w:cs="Calibri"/>
                <w:b/>
                <w:bCs/>
                <w:sz w:val="16"/>
              </w:rPr>
              <w:t>Function Name</w:t>
            </w:r>
          </w:p>
        </w:tc>
        <w:tc>
          <w:tcPr>
            <w:tcW w:w="4615" w:type="dxa"/>
          </w:tcPr>
          <w:p w14:paraId="4ABAF76F" w14:textId="25E50D0D" w:rsidR="0035244F" w:rsidRPr="00AA38E8" w:rsidRDefault="0035244F" w:rsidP="00B568DA">
            <w:pPr>
              <w:spacing w:before="60"/>
              <w:rPr>
                <w:rFonts w:cs="Calibri"/>
                <w:sz w:val="16"/>
              </w:rPr>
            </w:pPr>
            <w:r w:rsidRPr="0035244F">
              <w:rPr>
                <w:rFonts w:cs="Calibri"/>
                <w:sz w:val="16"/>
              </w:rPr>
              <w:t>Override</w:t>
            </w:r>
          </w:p>
        </w:tc>
        <w:tc>
          <w:tcPr>
            <w:tcW w:w="936" w:type="dxa"/>
            <w:shd w:val="pct30" w:color="FFFF00" w:fill="auto"/>
          </w:tcPr>
          <w:p w14:paraId="01B327F5" w14:textId="77777777" w:rsidR="0035244F" w:rsidRPr="00AA38E8" w:rsidRDefault="0035244F" w:rsidP="00B568DA">
            <w:pPr>
              <w:spacing w:before="60"/>
              <w:jc w:val="center"/>
              <w:rPr>
                <w:rFonts w:cs="Calibri"/>
                <w:sz w:val="16"/>
              </w:rPr>
            </w:pPr>
            <w:r w:rsidRPr="00AA38E8">
              <w:rPr>
                <w:rFonts w:cs="Calibri"/>
                <w:sz w:val="16"/>
              </w:rPr>
              <w:t>Type</w:t>
            </w:r>
          </w:p>
        </w:tc>
        <w:tc>
          <w:tcPr>
            <w:tcW w:w="903" w:type="dxa"/>
            <w:shd w:val="pct30" w:color="FFFF00" w:fill="auto"/>
          </w:tcPr>
          <w:p w14:paraId="5110922F" w14:textId="77777777" w:rsidR="0035244F" w:rsidRPr="00AA38E8" w:rsidRDefault="0035244F" w:rsidP="00B568DA">
            <w:pPr>
              <w:spacing w:before="60"/>
              <w:jc w:val="center"/>
              <w:rPr>
                <w:rFonts w:cs="Calibri"/>
                <w:sz w:val="16"/>
              </w:rPr>
            </w:pPr>
            <w:r w:rsidRPr="00AA38E8">
              <w:rPr>
                <w:rFonts w:cs="Calibri"/>
                <w:sz w:val="16"/>
              </w:rPr>
              <w:t>Min</w:t>
            </w:r>
          </w:p>
        </w:tc>
        <w:tc>
          <w:tcPr>
            <w:tcW w:w="880" w:type="dxa"/>
            <w:shd w:val="pct30" w:color="FFFF00" w:fill="auto"/>
          </w:tcPr>
          <w:p w14:paraId="03C4E70D" w14:textId="77777777" w:rsidR="0035244F" w:rsidRPr="00AA38E8" w:rsidRDefault="0035244F" w:rsidP="00B568DA">
            <w:pPr>
              <w:spacing w:before="60"/>
              <w:jc w:val="center"/>
              <w:rPr>
                <w:rFonts w:cs="Calibri"/>
                <w:sz w:val="16"/>
              </w:rPr>
            </w:pPr>
            <w:r w:rsidRPr="00AA38E8">
              <w:rPr>
                <w:rFonts w:cs="Calibri"/>
                <w:sz w:val="16"/>
              </w:rPr>
              <w:t>Max</w:t>
            </w:r>
          </w:p>
        </w:tc>
      </w:tr>
      <w:tr w:rsidR="0035244F" w:rsidRPr="00AA38E8" w14:paraId="7009B82F" w14:textId="77777777" w:rsidTr="00B568DA">
        <w:tc>
          <w:tcPr>
            <w:tcW w:w="1594" w:type="dxa"/>
          </w:tcPr>
          <w:p w14:paraId="6186945B" w14:textId="4CD8FCA6" w:rsidR="0035244F" w:rsidRPr="00AA38E8" w:rsidRDefault="0035244F" w:rsidP="00B568DA">
            <w:pPr>
              <w:spacing w:before="60"/>
              <w:rPr>
                <w:rFonts w:cs="Calibri"/>
                <w:b/>
                <w:bCs/>
                <w:sz w:val="16"/>
              </w:rPr>
            </w:pPr>
            <w:r w:rsidRPr="00AA38E8">
              <w:rPr>
                <w:rFonts w:cs="Calibri"/>
                <w:b/>
                <w:bCs/>
                <w:sz w:val="16"/>
              </w:rPr>
              <w:t>Arguments Passed</w:t>
            </w:r>
          </w:p>
        </w:tc>
        <w:tc>
          <w:tcPr>
            <w:tcW w:w="4615" w:type="dxa"/>
          </w:tcPr>
          <w:p w14:paraId="02F662B2" w14:textId="77777777" w:rsidR="0035244F" w:rsidRPr="00AA38E8" w:rsidRDefault="0035244F" w:rsidP="00B568DA">
            <w:pPr>
              <w:spacing w:before="60"/>
              <w:rPr>
                <w:rFonts w:cs="Calibri"/>
                <w:sz w:val="16"/>
              </w:rPr>
            </w:pPr>
            <w:proofErr w:type="spellStart"/>
            <w:r w:rsidRPr="003E01E7">
              <w:rPr>
                <w:rFonts w:cs="Calibri"/>
                <w:sz w:val="16"/>
              </w:rPr>
              <w:t>BmwVehCdnVld_Cnt_T_logl</w:t>
            </w:r>
            <w:proofErr w:type="spellEnd"/>
          </w:p>
        </w:tc>
        <w:tc>
          <w:tcPr>
            <w:tcW w:w="936" w:type="dxa"/>
          </w:tcPr>
          <w:p w14:paraId="4134EEE7" w14:textId="77777777" w:rsidR="0035244F" w:rsidRPr="00AA38E8" w:rsidRDefault="0035244F" w:rsidP="00B568DA">
            <w:pPr>
              <w:spacing w:before="60"/>
              <w:rPr>
                <w:rFonts w:cs="Calibri"/>
                <w:sz w:val="16"/>
              </w:rPr>
            </w:pPr>
            <w:r>
              <w:rPr>
                <w:rFonts w:cs="Calibri"/>
                <w:sz w:val="16"/>
              </w:rPr>
              <w:t>boolean</w:t>
            </w:r>
          </w:p>
        </w:tc>
        <w:tc>
          <w:tcPr>
            <w:tcW w:w="903" w:type="dxa"/>
          </w:tcPr>
          <w:p w14:paraId="26BDDC27" w14:textId="77777777" w:rsidR="0035244F" w:rsidRPr="00AA38E8" w:rsidRDefault="0035244F" w:rsidP="00B568DA">
            <w:pPr>
              <w:spacing w:before="60"/>
              <w:rPr>
                <w:rFonts w:cs="Calibri"/>
                <w:sz w:val="16"/>
              </w:rPr>
            </w:pPr>
            <w:r>
              <w:rPr>
                <w:rFonts w:cs="Calibri"/>
                <w:sz w:val="16"/>
              </w:rPr>
              <w:t>FALSE</w:t>
            </w:r>
          </w:p>
        </w:tc>
        <w:tc>
          <w:tcPr>
            <w:tcW w:w="880" w:type="dxa"/>
          </w:tcPr>
          <w:p w14:paraId="5CB3928B" w14:textId="77777777" w:rsidR="0035244F" w:rsidRPr="00AA38E8" w:rsidRDefault="0035244F" w:rsidP="00B568DA">
            <w:pPr>
              <w:spacing w:before="60"/>
              <w:rPr>
                <w:rFonts w:cs="Calibri"/>
                <w:sz w:val="16"/>
              </w:rPr>
            </w:pPr>
            <w:r>
              <w:rPr>
                <w:rFonts w:cs="Calibri"/>
                <w:sz w:val="16"/>
              </w:rPr>
              <w:t>TRUE</w:t>
            </w:r>
          </w:p>
        </w:tc>
      </w:tr>
      <w:tr w:rsidR="0035244F" w:rsidRPr="00AA38E8" w14:paraId="1245298A" w14:textId="77777777" w:rsidTr="00B568DA">
        <w:tc>
          <w:tcPr>
            <w:tcW w:w="1594" w:type="dxa"/>
          </w:tcPr>
          <w:p w14:paraId="3D2845D8" w14:textId="77777777" w:rsidR="0035244F" w:rsidRPr="00AA38E8" w:rsidRDefault="0035244F" w:rsidP="00B568DA">
            <w:pPr>
              <w:spacing w:before="60"/>
              <w:rPr>
                <w:rFonts w:cs="Calibri"/>
                <w:b/>
                <w:bCs/>
                <w:sz w:val="16"/>
              </w:rPr>
            </w:pPr>
          </w:p>
        </w:tc>
        <w:tc>
          <w:tcPr>
            <w:tcW w:w="4615" w:type="dxa"/>
          </w:tcPr>
          <w:p w14:paraId="4D0C3ED1" w14:textId="77777777" w:rsidR="0035244F" w:rsidRPr="003E01E7" w:rsidRDefault="0035244F" w:rsidP="00B568DA">
            <w:pPr>
              <w:spacing w:before="60"/>
              <w:rPr>
                <w:rFonts w:cs="Calibri"/>
                <w:sz w:val="16"/>
              </w:rPr>
            </w:pPr>
            <w:proofErr w:type="spellStart"/>
            <w:r w:rsidRPr="003E01E7">
              <w:rPr>
                <w:rFonts w:cs="Calibri"/>
                <w:sz w:val="16"/>
              </w:rPr>
              <w:t>BmwVehCdn_Cnt_T_enum</w:t>
            </w:r>
            <w:proofErr w:type="spellEnd"/>
          </w:p>
        </w:tc>
        <w:tc>
          <w:tcPr>
            <w:tcW w:w="936" w:type="dxa"/>
          </w:tcPr>
          <w:p w14:paraId="69D2BF79" w14:textId="77777777" w:rsidR="0035244F" w:rsidRDefault="0035244F" w:rsidP="00B568DA">
            <w:pPr>
              <w:spacing w:before="60"/>
              <w:rPr>
                <w:rFonts w:cs="Calibri"/>
                <w:sz w:val="16"/>
              </w:rPr>
            </w:pPr>
            <w:proofErr w:type="spellStart"/>
            <w:r>
              <w:rPr>
                <w:rFonts w:cs="Calibri"/>
                <w:sz w:val="16"/>
              </w:rPr>
              <w:t>enum</w:t>
            </w:r>
            <w:proofErr w:type="spellEnd"/>
          </w:p>
        </w:tc>
        <w:tc>
          <w:tcPr>
            <w:tcW w:w="903" w:type="dxa"/>
          </w:tcPr>
          <w:p w14:paraId="55088635" w14:textId="77777777" w:rsidR="0035244F" w:rsidRDefault="0035244F" w:rsidP="00B568DA">
            <w:pPr>
              <w:spacing w:before="60"/>
              <w:rPr>
                <w:rFonts w:cs="Calibri"/>
                <w:sz w:val="16"/>
              </w:rPr>
            </w:pPr>
            <w:r>
              <w:rPr>
                <w:rFonts w:cs="Calibri"/>
                <w:sz w:val="16"/>
              </w:rPr>
              <w:t>1</w:t>
            </w:r>
          </w:p>
        </w:tc>
        <w:tc>
          <w:tcPr>
            <w:tcW w:w="880" w:type="dxa"/>
          </w:tcPr>
          <w:p w14:paraId="431185C2" w14:textId="77777777" w:rsidR="0035244F" w:rsidRDefault="0035244F" w:rsidP="00B568DA">
            <w:pPr>
              <w:spacing w:before="60"/>
              <w:rPr>
                <w:rFonts w:cs="Calibri"/>
                <w:sz w:val="16"/>
              </w:rPr>
            </w:pPr>
            <w:r>
              <w:rPr>
                <w:rFonts w:cs="Calibri"/>
                <w:sz w:val="16"/>
              </w:rPr>
              <w:t>15</w:t>
            </w:r>
          </w:p>
        </w:tc>
      </w:tr>
      <w:tr w:rsidR="0035244F" w:rsidRPr="00AA38E8" w14:paraId="794EF004" w14:textId="77777777" w:rsidTr="00B568DA">
        <w:tc>
          <w:tcPr>
            <w:tcW w:w="1594" w:type="dxa"/>
          </w:tcPr>
          <w:p w14:paraId="6566EE78" w14:textId="77777777" w:rsidR="0035244F" w:rsidRPr="00AA38E8" w:rsidRDefault="0035244F" w:rsidP="00B568DA">
            <w:pPr>
              <w:spacing w:before="60"/>
              <w:rPr>
                <w:rFonts w:cs="Calibri"/>
                <w:b/>
                <w:bCs/>
                <w:sz w:val="16"/>
              </w:rPr>
            </w:pPr>
            <w:r w:rsidRPr="00AA38E8">
              <w:rPr>
                <w:rFonts w:cs="Calibri"/>
                <w:b/>
                <w:bCs/>
                <w:sz w:val="16"/>
              </w:rPr>
              <w:t>Return Value</w:t>
            </w:r>
          </w:p>
        </w:tc>
        <w:tc>
          <w:tcPr>
            <w:tcW w:w="4615" w:type="dxa"/>
          </w:tcPr>
          <w:p w14:paraId="38D761E9" w14:textId="1AD5BEA4" w:rsidR="0035244F" w:rsidRPr="00AA38E8" w:rsidRDefault="0035244F" w:rsidP="00B568DA">
            <w:pPr>
              <w:spacing w:before="60"/>
              <w:rPr>
                <w:rFonts w:cs="Calibri"/>
                <w:sz w:val="16"/>
              </w:rPr>
            </w:pPr>
            <w:proofErr w:type="spellStart"/>
            <w:r w:rsidRPr="003E01E7">
              <w:rPr>
                <w:rFonts w:cs="Calibri"/>
                <w:sz w:val="16"/>
              </w:rPr>
              <w:t>BmwVehCdnVld_Cnt_T_logl</w:t>
            </w:r>
            <w:proofErr w:type="spellEnd"/>
          </w:p>
        </w:tc>
        <w:tc>
          <w:tcPr>
            <w:tcW w:w="936" w:type="dxa"/>
          </w:tcPr>
          <w:p w14:paraId="39D40C33" w14:textId="77777777" w:rsidR="0035244F" w:rsidRPr="00AA38E8" w:rsidRDefault="0035244F" w:rsidP="00B568DA">
            <w:pPr>
              <w:spacing w:before="60"/>
              <w:rPr>
                <w:rFonts w:cs="Calibri"/>
                <w:sz w:val="16"/>
              </w:rPr>
            </w:pPr>
            <w:r>
              <w:rPr>
                <w:rFonts w:cs="Calibri"/>
                <w:sz w:val="16"/>
              </w:rPr>
              <w:t>boolean</w:t>
            </w:r>
          </w:p>
        </w:tc>
        <w:tc>
          <w:tcPr>
            <w:tcW w:w="903" w:type="dxa"/>
          </w:tcPr>
          <w:p w14:paraId="16E4D13A" w14:textId="77777777" w:rsidR="0035244F" w:rsidRPr="00AA38E8" w:rsidRDefault="0035244F" w:rsidP="00B568DA">
            <w:pPr>
              <w:spacing w:before="60"/>
              <w:rPr>
                <w:rFonts w:cs="Calibri"/>
                <w:sz w:val="16"/>
              </w:rPr>
            </w:pPr>
            <w:r>
              <w:rPr>
                <w:rFonts w:cs="Calibri"/>
                <w:sz w:val="16"/>
              </w:rPr>
              <w:t>FALSE</w:t>
            </w:r>
          </w:p>
        </w:tc>
        <w:tc>
          <w:tcPr>
            <w:tcW w:w="880" w:type="dxa"/>
          </w:tcPr>
          <w:p w14:paraId="633B6999" w14:textId="77777777" w:rsidR="0035244F" w:rsidRPr="00AA38E8" w:rsidRDefault="0035244F" w:rsidP="00B568DA">
            <w:pPr>
              <w:spacing w:before="60"/>
              <w:rPr>
                <w:rFonts w:cs="Calibri"/>
                <w:sz w:val="16"/>
              </w:rPr>
            </w:pPr>
            <w:r>
              <w:rPr>
                <w:rFonts w:cs="Calibri"/>
                <w:sz w:val="16"/>
              </w:rPr>
              <w:t>TRUE</w:t>
            </w:r>
          </w:p>
        </w:tc>
      </w:tr>
      <w:tr w:rsidR="0035244F" w:rsidRPr="00AA38E8" w14:paraId="1560CA43" w14:textId="77777777" w:rsidTr="00B568DA">
        <w:tc>
          <w:tcPr>
            <w:tcW w:w="1594" w:type="dxa"/>
          </w:tcPr>
          <w:p w14:paraId="000A77F0" w14:textId="77777777" w:rsidR="0035244F" w:rsidRPr="00AA38E8" w:rsidRDefault="0035244F" w:rsidP="00B568DA">
            <w:pPr>
              <w:spacing w:before="60"/>
              <w:rPr>
                <w:rFonts w:cs="Calibri"/>
                <w:b/>
                <w:bCs/>
                <w:sz w:val="16"/>
              </w:rPr>
            </w:pPr>
          </w:p>
        </w:tc>
        <w:tc>
          <w:tcPr>
            <w:tcW w:w="4615" w:type="dxa"/>
          </w:tcPr>
          <w:p w14:paraId="2CA7EBA9" w14:textId="56C7B593" w:rsidR="0035244F" w:rsidRPr="003E01E7" w:rsidRDefault="0035244F" w:rsidP="00B568DA">
            <w:pPr>
              <w:spacing w:before="60"/>
              <w:rPr>
                <w:rFonts w:cs="Calibri"/>
                <w:sz w:val="16"/>
              </w:rPr>
            </w:pPr>
            <w:proofErr w:type="spellStart"/>
            <w:r w:rsidRPr="003E01E7">
              <w:rPr>
                <w:rFonts w:cs="Calibri"/>
                <w:sz w:val="16"/>
              </w:rPr>
              <w:t>BmwVehCdn_Cnt_T_enum</w:t>
            </w:r>
            <w:proofErr w:type="spellEnd"/>
          </w:p>
        </w:tc>
        <w:tc>
          <w:tcPr>
            <w:tcW w:w="936" w:type="dxa"/>
          </w:tcPr>
          <w:p w14:paraId="41087216" w14:textId="2E38F97F" w:rsidR="0035244F" w:rsidRDefault="0035244F" w:rsidP="00B568DA">
            <w:pPr>
              <w:spacing w:before="60"/>
              <w:rPr>
                <w:rFonts w:cs="Calibri"/>
                <w:sz w:val="16"/>
              </w:rPr>
            </w:pPr>
            <w:proofErr w:type="spellStart"/>
            <w:r>
              <w:rPr>
                <w:rFonts w:cs="Calibri"/>
                <w:sz w:val="16"/>
              </w:rPr>
              <w:t>enum</w:t>
            </w:r>
            <w:proofErr w:type="spellEnd"/>
          </w:p>
        </w:tc>
        <w:tc>
          <w:tcPr>
            <w:tcW w:w="903" w:type="dxa"/>
          </w:tcPr>
          <w:p w14:paraId="7C0D863D" w14:textId="5AC83675" w:rsidR="0035244F" w:rsidRDefault="0035244F" w:rsidP="00B568DA">
            <w:pPr>
              <w:spacing w:before="60"/>
              <w:rPr>
                <w:rFonts w:cs="Calibri"/>
                <w:sz w:val="16"/>
              </w:rPr>
            </w:pPr>
            <w:r>
              <w:rPr>
                <w:rFonts w:cs="Calibri"/>
                <w:sz w:val="16"/>
              </w:rPr>
              <w:t>1</w:t>
            </w:r>
          </w:p>
        </w:tc>
        <w:tc>
          <w:tcPr>
            <w:tcW w:w="880" w:type="dxa"/>
          </w:tcPr>
          <w:p w14:paraId="2DE3C09B" w14:textId="4DDDFE9E" w:rsidR="0035244F" w:rsidRDefault="0035244F" w:rsidP="00B568DA">
            <w:pPr>
              <w:spacing w:before="60"/>
              <w:rPr>
                <w:rFonts w:cs="Calibri"/>
                <w:sz w:val="16"/>
              </w:rPr>
            </w:pPr>
            <w:r>
              <w:rPr>
                <w:rFonts w:cs="Calibri"/>
                <w:sz w:val="16"/>
              </w:rPr>
              <w:t>15</w:t>
            </w:r>
          </w:p>
        </w:tc>
      </w:tr>
    </w:tbl>
    <w:p w14:paraId="0EC5C380" w14:textId="77777777" w:rsidR="0035244F" w:rsidRDefault="0035244F" w:rsidP="0035244F">
      <w:pPr>
        <w:pStyle w:val="Heading4"/>
      </w:pPr>
      <w:r>
        <w:t>Design Rationale</w:t>
      </w:r>
    </w:p>
    <w:p w14:paraId="53E9B72D" w14:textId="77777777" w:rsidR="0035244F" w:rsidRPr="0091438B" w:rsidRDefault="0035244F" w:rsidP="0035244F">
      <w:pPr>
        <w:rPr>
          <w:lang w:bidi="ar-SA"/>
        </w:rPr>
      </w:pPr>
      <w:r>
        <w:rPr>
          <w:lang w:bidi="ar-SA"/>
        </w:rPr>
        <w:t>Refer FDD</w:t>
      </w:r>
    </w:p>
    <w:p w14:paraId="48252399" w14:textId="77777777" w:rsidR="0035244F" w:rsidRPr="00AA38E8" w:rsidRDefault="0035244F" w:rsidP="0035244F">
      <w:pPr>
        <w:pStyle w:val="Heading4"/>
      </w:pPr>
      <w:r>
        <w:t>Processing</w:t>
      </w:r>
    </w:p>
    <w:p w14:paraId="53D36DC9" w14:textId="1AE986C6" w:rsidR="0035244F" w:rsidRDefault="0035244F" w:rsidP="0035244F">
      <w:r>
        <w:rPr>
          <w:lang w:bidi="ar-SA"/>
        </w:rPr>
        <w:t xml:space="preserve">Implementation of Simulink block </w:t>
      </w:r>
      <w:r w:rsidRPr="0035244F">
        <w:t>Override</w:t>
      </w:r>
    </w:p>
    <w:p w14:paraId="4F2D513C" w14:textId="77777777" w:rsidR="0035244F" w:rsidRPr="00B568DA" w:rsidRDefault="0035244F" w:rsidP="00AC7171"/>
    <w:p w14:paraId="4AA54BCC" w14:textId="77777777" w:rsidR="008C6874" w:rsidRPr="00AA38E8" w:rsidRDefault="008C6874" w:rsidP="0091438B">
      <w:pPr>
        <w:pStyle w:val="Heading3"/>
      </w:pPr>
      <w:bookmarkStart w:id="124" w:name="_Toc421011540"/>
      <w:bookmarkStart w:id="125" w:name="_Toc509488750"/>
      <w:r w:rsidRPr="00AA38E8">
        <w:t xml:space="preserve">Local Function </w:t>
      </w:r>
      <w:bookmarkEnd w:id="124"/>
      <w:proofErr w:type="spellStart"/>
      <w:r w:rsidR="0091438B" w:rsidRPr="0091438B">
        <w:t>CalcOfStsSteerAssiAndEpsFctSts</w:t>
      </w:r>
      <w:bookmarkEnd w:id="125"/>
      <w:proofErr w:type="spellEnd"/>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9"/>
        <w:gridCol w:w="4179"/>
        <w:gridCol w:w="990"/>
        <w:gridCol w:w="990"/>
        <w:gridCol w:w="990"/>
      </w:tblGrid>
      <w:tr w:rsidR="008C6874" w:rsidRPr="00AA38E8" w14:paraId="59FA05A9" w14:textId="77777777" w:rsidTr="00F4318C">
        <w:tc>
          <w:tcPr>
            <w:tcW w:w="1779" w:type="dxa"/>
          </w:tcPr>
          <w:p w14:paraId="4259B8CF" w14:textId="77777777" w:rsidR="008C6874" w:rsidRPr="00AA38E8" w:rsidRDefault="008C6874" w:rsidP="00F4318C">
            <w:pPr>
              <w:spacing w:before="60"/>
              <w:rPr>
                <w:rFonts w:cs="Calibri"/>
                <w:b/>
                <w:bCs/>
                <w:sz w:val="16"/>
              </w:rPr>
            </w:pPr>
            <w:r w:rsidRPr="00AA38E8">
              <w:rPr>
                <w:rFonts w:cs="Calibri"/>
                <w:b/>
                <w:bCs/>
                <w:sz w:val="16"/>
              </w:rPr>
              <w:t>Function Name</w:t>
            </w:r>
          </w:p>
        </w:tc>
        <w:tc>
          <w:tcPr>
            <w:tcW w:w="4179" w:type="dxa"/>
          </w:tcPr>
          <w:p w14:paraId="0713C607" w14:textId="77777777" w:rsidR="008C6874" w:rsidRPr="00AA38E8" w:rsidRDefault="0091438B" w:rsidP="00F4318C">
            <w:pPr>
              <w:spacing w:before="60"/>
              <w:rPr>
                <w:rFonts w:cs="Calibri"/>
                <w:sz w:val="16"/>
              </w:rPr>
            </w:pPr>
            <w:proofErr w:type="spellStart"/>
            <w:r w:rsidRPr="0091438B">
              <w:rPr>
                <w:rFonts w:cs="Calibri"/>
                <w:sz w:val="16"/>
              </w:rPr>
              <w:t>CalcOfStsSteerAssiAndEpsFctSts</w:t>
            </w:r>
            <w:proofErr w:type="spellEnd"/>
          </w:p>
        </w:tc>
        <w:tc>
          <w:tcPr>
            <w:tcW w:w="990" w:type="dxa"/>
            <w:shd w:val="pct30" w:color="FFFF00" w:fill="auto"/>
          </w:tcPr>
          <w:p w14:paraId="1CA0B271" w14:textId="77777777" w:rsidR="008C6874" w:rsidRPr="00AA38E8" w:rsidRDefault="008C6874" w:rsidP="00F4318C">
            <w:pPr>
              <w:spacing w:before="60"/>
              <w:jc w:val="center"/>
              <w:rPr>
                <w:rFonts w:cs="Calibri"/>
                <w:sz w:val="16"/>
              </w:rPr>
            </w:pPr>
            <w:r w:rsidRPr="00AA38E8">
              <w:rPr>
                <w:rFonts w:cs="Calibri"/>
                <w:sz w:val="16"/>
              </w:rPr>
              <w:t>Type</w:t>
            </w:r>
          </w:p>
        </w:tc>
        <w:tc>
          <w:tcPr>
            <w:tcW w:w="990" w:type="dxa"/>
            <w:shd w:val="pct30" w:color="FFFF00" w:fill="auto"/>
          </w:tcPr>
          <w:p w14:paraId="5BEA5FDB" w14:textId="77777777" w:rsidR="008C6874" w:rsidRPr="00AA38E8" w:rsidRDefault="008C6874" w:rsidP="00F4318C">
            <w:pPr>
              <w:spacing w:before="60"/>
              <w:jc w:val="center"/>
              <w:rPr>
                <w:rFonts w:cs="Calibri"/>
                <w:sz w:val="16"/>
              </w:rPr>
            </w:pPr>
            <w:r w:rsidRPr="00AA38E8">
              <w:rPr>
                <w:rFonts w:cs="Calibri"/>
                <w:sz w:val="16"/>
              </w:rPr>
              <w:t>Min</w:t>
            </w:r>
          </w:p>
        </w:tc>
        <w:tc>
          <w:tcPr>
            <w:tcW w:w="990" w:type="dxa"/>
            <w:shd w:val="pct30" w:color="FFFF00" w:fill="auto"/>
          </w:tcPr>
          <w:p w14:paraId="496C4759" w14:textId="77777777" w:rsidR="008C6874" w:rsidRPr="00AA38E8" w:rsidRDefault="008C6874" w:rsidP="00F4318C">
            <w:pPr>
              <w:spacing w:before="60"/>
              <w:jc w:val="center"/>
              <w:rPr>
                <w:rFonts w:cs="Calibri"/>
                <w:sz w:val="16"/>
              </w:rPr>
            </w:pPr>
            <w:r w:rsidRPr="00AA38E8">
              <w:rPr>
                <w:rFonts w:cs="Calibri"/>
                <w:sz w:val="16"/>
              </w:rPr>
              <w:t>Max</w:t>
            </w:r>
          </w:p>
        </w:tc>
      </w:tr>
      <w:tr w:rsidR="008C6874" w:rsidRPr="00AA38E8" w14:paraId="6E85652A" w14:textId="77777777" w:rsidTr="00F4318C">
        <w:tc>
          <w:tcPr>
            <w:tcW w:w="1779" w:type="dxa"/>
          </w:tcPr>
          <w:p w14:paraId="67B8068C" w14:textId="77777777" w:rsidR="008C6874" w:rsidRPr="00AA38E8" w:rsidRDefault="008C6874" w:rsidP="00F4318C">
            <w:pPr>
              <w:spacing w:before="60"/>
              <w:rPr>
                <w:rFonts w:cs="Calibri"/>
                <w:b/>
                <w:bCs/>
                <w:sz w:val="16"/>
              </w:rPr>
            </w:pPr>
            <w:r w:rsidRPr="00AA38E8">
              <w:rPr>
                <w:rFonts w:cs="Calibri"/>
                <w:b/>
                <w:bCs/>
                <w:sz w:val="16"/>
              </w:rPr>
              <w:t xml:space="preserve">Arguments Passed </w:t>
            </w:r>
          </w:p>
        </w:tc>
        <w:tc>
          <w:tcPr>
            <w:tcW w:w="4179" w:type="dxa"/>
          </w:tcPr>
          <w:p w14:paraId="19E0271E" w14:textId="77777777" w:rsidR="008C6874" w:rsidRPr="00AA38E8" w:rsidRDefault="0091438B" w:rsidP="00F4318C">
            <w:pPr>
              <w:spacing w:before="60"/>
              <w:rPr>
                <w:rFonts w:cs="Calibri"/>
                <w:sz w:val="16"/>
              </w:rPr>
            </w:pPr>
            <w:proofErr w:type="spellStart"/>
            <w:r w:rsidRPr="0091438B">
              <w:rPr>
                <w:rFonts w:cs="Calibri"/>
                <w:sz w:val="16"/>
              </w:rPr>
              <w:t>SysSt_Cnt_T_enum</w:t>
            </w:r>
            <w:proofErr w:type="spellEnd"/>
          </w:p>
        </w:tc>
        <w:tc>
          <w:tcPr>
            <w:tcW w:w="990" w:type="dxa"/>
          </w:tcPr>
          <w:p w14:paraId="47495FD9" w14:textId="77777777" w:rsidR="008C6874" w:rsidRPr="00AA38E8" w:rsidRDefault="0091438B" w:rsidP="00F4318C">
            <w:pPr>
              <w:spacing w:before="60"/>
              <w:rPr>
                <w:rFonts w:cs="Calibri"/>
                <w:sz w:val="16"/>
              </w:rPr>
            </w:pPr>
            <w:proofErr w:type="spellStart"/>
            <w:r>
              <w:rPr>
                <w:rFonts w:cs="Calibri"/>
                <w:sz w:val="16"/>
              </w:rPr>
              <w:t>enum</w:t>
            </w:r>
            <w:proofErr w:type="spellEnd"/>
          </w:p>
        </w:tc>
        <w:tc>
          <w:tcPr>
            <w:tcW w:w="990" w:type="dxa"/>
          </w:tcPr>
          <w:p w14:paraId="64EED947" w14:textId="77777777" w:rsidR="008C6874" w:rsidRPr="00AA38E8" w:rsidRDefault="0091438B" w:rsidP="00F4318C">
            <w:pPr>
              <w:spacing w:before="60"/>
              <w:rPr>
                <w:rFonts w:cs="Calibri"/>
                <w:sz w:val="16"/>
              </w:rPr>
            </w:pPr>
            <w:r>
              <w:rPr>
                <w:rFonts w:cs="Calibri"/>
                <w:sz w:val="16"/>
              </w:rPr>
              <w:t>0</w:t>
            </w:r>
          </w:p>
        </w:tc>
        <w:tc>
          <w:tcPr>
            <w:tcW w:w="990" w:type="dxa"/>
          </w:tcPr>
          <w:p w14:paraId="3A1263A4" w14:textId="77777777" w:rsidR="008C6874" w:rsidRPr="00AA38E8" w:rsidRDefault="0091438B" w:rsidP="00F4318C">
            <w:pPr>
              <w:spacing w:before="60"/>
              <w:rPr>
                <w:rFonts w:cs="Calibri"/>
                <w:sz w:val="16"/>
              </w:rPr>
            </w:pPr>
            <w:r>
              <w:rPr>
                <w:rFonts w:cs="Calibri"/>
                <w:sz w:val="16"/>
              </w:rPr>
              <w:t>3</w:t>
            </w:r>
          </w:p>
        </w:tc>
      </w:tr>
      <w:tr w:rsidR="008C6874" w:rsidRPr="00AA38E8" w14:paraId="16D7483E" w14:textId="77777777" w:rsidTr="00F4318C">
        <w:tc>
          <w:tcPr>
            <w:tcW w:w="1779" w:type="dxa"/>
          </w:tcPr>
          <w:p w14:paraId="0E86ED41" w14:textId="77777777" w:rsidR="008C6874" w:rsidRPr="00AA38E8" w:rsidRDefault="008C6874" w:rsidP="00F4318C">
            <w:pPr>
              <w:spacing w:before="60"/>
              <w:rPr>
                <w:rFonts w:cs="Calibri"/>
                <w:b/>
                <w:bCs/>
                <w:sz w:val="16"/>
              </w:rPr>
            </w:pPr>
          </w:p>
        </w:tc>
        <w:tc>
          <w:tcPr>
            <w:tcW w:w="4179" w:type="dxa"/>
          </w:tcPr>
          <w:p w14:paraId="694886CA" w14:textId="0EA4BE10" w:rsidR="008C6874" w:rsidRPr="00AA38E8" w:rsidRDefault="00A2453A" w:rsidP="00F4318C">
            <w:pPr>
              <w:spacing w:before="60"/>
              <w:rPr>
                <w:rFonts w:cs="Calibri"/>
                <w:sz w:val="16"/>
              </w:rPr>
            </w:pPr>
            <w:ins w:id="126" w:author="Byrski, Krzysztof" w:date="2018-05-22T13:34:00Z">
              <w:r w:rsidRPr="00A2453A">
                <w:rPr>
                  <w:rFonts w:cs="Calibri"/>
                  <w:sz w:val="16"/>
                </w:rPr>
                <w:t>ThermRednFac_Uls_T_f32</w:t>
              </w:r>
            </w:ins>
            <w:del w:id="127" w:author="Byrski, Krzysztof" w:date="2018-05-22T13:34:00Z">
              <w:r w:rsidR="0091438B" w:rsidRPr="0091438B" w:rsidDel="00A2453A">
                <w:rPr>
                  <w:rFonts w:cs="Calibri"/>
                  <w:sz w:val="16"/>
                </w:rPr>
                <w:delText>SysProtnRednFac_Uls_T_f32</w:delText>
              </w:r>
            </w:del>
          </w:p>
        </w:tc>
        <w:tc>
          <w:tcPr>
            <w:tcW w:w="990" w:type="dxa"/>
          </w:tcPr>
          <w:p w14:paraId="1E67EBB8" w14:textId="77777777" w:rsidR="008C6874" w:rsidRPr="00AA38E8" w:rsidRDefault="0091438B" w:rsidP="00F4318C">
            <w:pPr>
              <w:spacing w:before="60"/>
              <w:rPr>
                <w:rFonts w:cs="Calibri"/>
                <w:sz w:val="16"/>
              </w:rPr>
            </w:pPr>
            <w:r>
              <w:rPr>
                <w:rFonts w:cs="Calibri"/>
                <w:sz w:val="16"/>
              </w:rPr>
              <w:t>float32</w:t>
            </w:r>
          </w:p>
        </w:tc>
        <w:tc>
          <w:tcPr>
            <w:tcW w:w="990" w:type="dxa"/>
          </w:tcPr>
          <w:p w14:paraId="13CAC0BF" w14:textId="0F9E4369" w:rsidR="008C6874" w:rsidRPr="00AA38E8" w:rsidRDefault="008F5D8C" w:rsidP="00F4318C">
            <w:pPr>
              <w:spacing w:before="60"/>
              <w:rPr>
                <w:rFonts w:cs="Calibri"/>
                <w:sz w:val="16"/>
              </w:rPr>
            </w:pPr>
            <w:r>
              <w:rPr>
                <w:rFonts w:cs="Calibri"/>
                <w:sz w:val="16"/>
              </w:rPr>
              <w:t>0</w:t>
            </w:r>
          </w:p>
        </w:tc>
        <w:tc>
          <w:tcPr>
            <w:tcW w:w="990" w:type="dxa"/>
          </w:tcPr>
          <w:p w14:paraId="64511D20" w14:textId="51FC7E72" w:rsidR="008C6874" w:rsidRPr="00AA38E8" w:rsidRDefault="008F5D8C" w:rsidP="00F4318C">
            <w:pPr>
              <w:spacing w:before="60"/>
              <w:rPr>
                <w:rFonts w:cs="Calibri"/>
                <w:sz w:val="16"/>
              </w:rPr>
            </w:pPr>
            <w:r>
              <w:rPr>
                <w:rFonts w:cs="Calibri"/>
                <w:sz w:val="16"/>
              </w:rPr>
              <w:t>1</w:t>
            </w:r>
          </w:p>
        </w:tc>
      </w:tr>
      <w:tr w:rsidR="0091438B" w:rsidRPr="00AA38E8" w14:paraId="184C7727" w14:textId="77777777" w:rsidTr="00F4318C">
        <w:tc>
          <w:tcPr>
            <w:tcW w:w="1779" w:type="dxa"/>
          </w:tcPr>
          <w:p w14:paraId="5BFB306A" w14:textId="77777777" w:rsidR="0091438B" w:rsidRPr="00AA38E8" w:rsidRDefault="0091438B" w:rsidP="00F4318C">
            <w:pPr>
              <w:spacing w:before="60"/>
              <w:rPr>
                <w:rFonts w:cs="Calibri"/>
                <w:b/>
                <w:bCs/>
                <w:sz w:val="16"/>
              </w:rPr>
            </w:pPr>
          </w:p>
        </w:tc>
        <w:tc>
          <w:tcPr>
            <w:tcW w:w="4179" w:type="dxa"/>
          </w:tcPr>
          <w:p w14:paraId="4E7D2DB2" w14:textId="77777777" w:rsidR="0091438B" w:rsidRPr="0091438B" w:rsidRDefault="00F11ABD" w:rsidP="00F4318C">
            <w:pPr>
              <w:spacing w:before="60"/>
              <w:rPr>
                <w:rFonts w:cs="Calibri"/>
                <w:sz w:val="16"/>
              </w:rPr>
            </w:pPr>
            <w:proofErr w:type="spellStart"/>
            <w:r w:rsidRPr="00F11ABD">
              <w:rPr>
                <w:rFonts w:cs="Calibri"/>
                <w:sz w:val="16"/>
              </w:rPr>
              <w:t>RcvrlFltPrsnt_Cnt_T_logl</w:t>
            </w:r>
            <w:proofErr w:type="spellEnd"/>
          </w:p>
        </w:tc>
        <w:tc>
          <w:tcPr>
            <w:tcW w:w="990" w:type="dxa"/>
          </w:tcPr>
          <w:p w14:paraId="334EE1AD" w14:textId="77777777" w:rsidR="0091438B" w:rsidRPr="00AA38E8" w:rsidRDefault="0091438B" w:rsidP="00F4318C">
            <w:pPr>
              <w:spacing w:before="60"/>
              <w:rPr>
                <w:rFonts w:cs="Calibri"/>
                <w:sz w:val="16"/>
              </w:rPr>
            </w:pPr>
            <w:r>
              <w:rPr>
                <w:rFonts w:cs="Calibri"/>
                <w:sz w:val="16"/>
              </w:rPr>
              <w:t>boolean</w:t>
            </w:r>
          </w:p>
        </w:tc>
        <w:tc>
          <w:tcPr>
            <w:tcW w:w="990" w:type="dxa"/>
          </w:tcPr>
          <w:p w14:paraId="743485C8" w14:textId="77777777" w:rsidR="0091438B" w:rsidRPr="00AA38E8" w:rsidRDefault="0091438B" w:rsidP="00F4318C">
            <w:pPr>
              <w:spacing w:before="60"/>
              <w:rPr>
                <w:rFonts w:cs="Calibri"/>
                <w:sz w:val="16"/>
              </w:rPr>
            </w:pPr>
            <w:r>
              <w:rPr>
                <w:rFonts w:cs="Calibri"/>
                <w:sz w:val="16"/>
              </w:rPr>
              <w:t>FALSE</w:t>
            </w:r>
          </w:p>
        </w:tc>
        <w:tc>
          <w:tcPr>
            <w:tcW w:w="990" w:type="dxa"/>
          </w:tcPr>
          <w:p w14:paraId="1DFD44FE" w14:textId="77777777" w:rsidR="0091438B" w:rsidRPr="00AA38E8" w:rsidRDefault="0091438B" w:rsidP="00F4318C">
            <w:pPr>
              <w:spacing w:before="60"/>
              <w:rPr>
                <w:rFonts w:cs="Calibri"/>
                <w:sz w:val="16"/>
              </w:rPr>
            </w:pPr>
            <w:r>
              <w:rPr>
                <w:rFonts w:cs="Calibri"/>
                <w:sz w:val="16"/>
              </w:rPr>
              <w:t>TRUE</w:t>
            </w:r>
          </w:p>
        </w:tc>
      </w:tr>
      <w:tr w:rsidR="0091438B" w:rsidRPr="00AA38E8" w14:paraId="0AB0B8C3" w14:textId="77777777" w:rsidTr="00F4318C">
        <w:tc>
          <w:tcPr>
            <w:tcW w:w="1779" w:type="dxa"/>
          </w:tcPr>
          <w:p w14:paraId="4883D375" w14:textId="77777777" w:rsidR="0091438B" w:rsidRPr="00AA38E8" w:rsidRDefault="0091438B" w:rsidP="00F4318C">
            <w:pPr>
              <w:spacing w:before="60"/>
              <w:rPr>
                <w:rFonts w:cs="Calibri"/>
                <w:b/>
                <w:bCs/>
                <w:sz w:val="16"/>
              </w:rPr>
            </w:pPr>
          </w:p>
        </w:tc>
        <w:tc>
          <w:tcPr>
            <w:tcW w:w="4179" w:type="dxa"/>
          </w:tcPr>
          <w:p w14:paraId="04540381" w14:textId="77777777" w:rsidR="0091438B" w:rsidRPr="0091438B" w:rsidRDefault="0091438B" w:rsidP="00F4318C">
            <w:pPr>
              <w:spacing w:before="60"/>
              <w:rPr>
                <w:rFonts w:cs="Calibri"/>
                <w:sz w:val="16"/>
              </w:rPr>
            </w:pPr>
            <w:proofErr w:type="spellStart"/>
            <w:r w:rsidRPr="0091438B">
              <w:rPr>
                <w:rFonts w:cs="Calibri"/>
                <w:sz w:val="16"/>
              </w:rPr>
              <w:t>DiagcStsNonRcvrlReqDiFltPrsnt_Cnt_T_logl</w:t>
            </w:r>
            <w:proofErr w:type="spellEnd"/>
          </w:p>
        </w:tc>
        <w:tc>
          <w:tcPr>
            <w:tcW w:w="990" w:type="dxa"/>
          </w:tcPr>
          <w:p w14:paraId="261710BB" w14:textId="77777777" w:rsidR="0091438B" w:rsidRPr="00AA38E8" w:rsidRDefault="0091438B" w:rsidP="00F4318C">
            <w:pPr>
              <w:spacing w:before="60"/>
              <w:rPr>
                <w:rFonts w:cs="Calibri"/>
                <w:sz w:val="16"/>
              </w:rPr>
            </w:pPr>
            <w:r>
              <w:rPr>
                <w:rFonts w:cs="Calibri"/>
                <w:sz w:val="16"/>
              </w:rPr>
              <w:t>boolean</w:t>
            </w:r>
          </w:p>
        </w:tc>
        <w:tc>
          <w:tcPr>
            <w:tcW w:w="990" w:type="dxa"/>
          </w:tcPr>
          <w:p w14:paraId="5DE9977F" w14:textId="77777777" w:rsidR="0091438B" w:rsidRPr="00AA38E8" w:rsidRDefault="0091438B" w:rsidP="00F4318C">
            <w:pPr>
              <w:spacing w:before="60"/>
              <w:rPr>
                <w:rFonts w:cs="Calibri"/>
                <w:sz w:val="16"/>
              </w:rPr>
            </w:pPr>
            <w:r>
              <w:rPr>
                <w:rFonts w:cs="Calibri"/>
                <w:sz w:val="16"/>
              </w:rPr>
              <w:t>FALSE</w:t>
            </w:r>
          </w:p>
        </w:tc>
        <w:tc>
          <w:tcPr>
            <w:tcW w:w="990" w:type="dxa"/>
          </w:tcPr>
          <w:p w14:paraId="6565BA80" w14:textId="77777777" w:rsidR="0091438B" w:rsidRPr="00AA38E8" w:rsidRDefault="0091438B" w:rsidP="00F4318C">
            <w:pPr>
              <w:spacing w:before="60"/>
              <w:rPr>
                <w:rFonts w:cs="Calibri"/>
                <w:sz w:val="16"/>
              </w:rPr>
            </w:pPr>
            <w:r>
              <w:rPr>
                <w:rFonts w:cs="Calibri"/>
                <w:sz w:val="16"/>
              </w:rPr>
              <w:t>TRUE</w:t>
            </w:r>
          </w:p>
        </w:tc>
      </w:tr>
      <w:tr w:rsidR="00A2453A" w:rsidRPr="00AA38E8" w14:paraId="6F949927" w14:textId="77777777" w:rsidTr="00F4318C">
        <w:trPr>
          <w:ins w:id="128" w:author="Byrski, Krzysztof" w:date="2018-05-22T13:34:00Z"/>
        </w:trPr>
        <w:tc>
          <w:tcPr>
            <w:tcW w:w="1779" w:type="dxa"/>
          </w:tcPr>
          <w:p w14:paraId="76C222A1" w14:textId="77777777" w:rsidR="00A2453A" w:rsidRPr="00AA38E8" w:rsidRDefault="00A2453A" w:rsidP="00F4318C">
            <w:pPr>
              <w:spacing w:before="60"/>
              <w:rPr>
                <w:ins w:id="129" w:author="Byrski, Krzysztof" w:date="2018-05-22T13:34:00Z"/>
                <w:rFonts w:cs="Calibri"/>
                <w:b/>
                <w:bCs/>
                <w:sz w:val="16"/>
              </w:rPr>
            </w:pPr>
          </w:p>
        </w:tc>
        <w:tc>
          <w:tcPr>
            <w:tcW w:w="4179" w:type="dxa"/>
          </w:tcPr>
          <w:p w14:paraId="10B76F3B" w14:textId="2A7DDB29" w:rsidR="00A2453A" w:rsidRPr="0091438B" w:rsidRDefault="00A2453A" w:rsidP="00F4318C">
            <w:pPr>
              <w:spacing w:before="60"/>
              <w:rPr>
                <w:ins w:id="130" w:author="Byrski, Krzysztof" w:date="2018-05-22T13:34:00Z"/>
                <w:rFonts w:cs="Calibri"/>
                <w:sz w:val="16"/>
              </w:rPr>
            </w:pPr>
            <w:ins w:id="131" w:author="Byrski, Krzysztof" w:date="2018-05-22T13:34:00Z">
              <w:r w:rsidRPr="00A2453A">
                <w:rPr>
                  <w:rFonts w:cs="Calibri"/>
                  <w:sz w:val="16"/>
                </w:rPr>
                <w:t>PwrLimrRednFac_Uls_T_f32</w:t>
              </w:r>
            </w:ins>
          </w:p>
        </w:tc>
        <w:tc>
          <w:tcPr>
            <w:tcW w:w="990" w:type="dxa"/>
          </w:tcPr>
          <w:p w14:paraId="6832DDE8" w14:textId="400A86C6" w:rsidR="00A2453A" w:rsidRDefault="00A2453A" w:rsidP="00F4318C">
            <w:pPr>
              <w:spacing w:before="60"/>
              <w:rPr>
                <w:ins w:id="132" w:author="Byrski, Krzysztof" w:date="2018-05-22T13:34:00Z"/>
                <w:rFonts w:cs="Calibri"/>
                <w:sz w:val="16"/>
              </w:rPr>
            </w:pPr>
            <w:ins w:id="133" w:author="Byrski, Krzysztof" w:date="2018-05-22T13:34:00Z">
              <w:r>
                <w:rPr>
                  <w:rFonts w:cs="Calibri"/>
                  <w:sz w:val="16"/>
                </w:rPr>
                <w:t>float32</w:t>
              </w:r>
            </w:ins>
          </w:p>
        </w:tc>
        <w:tc>
          <w:tcPr>
            <w:tcW w:w="990" w:type="dxa"/>
          </w:tcPr>
          <w:p w14:paraId="02780552" w14:textId="2C98B6F3" w:rsidR="00A2453A" w:rsidRDefault="00A2453A" w:rsidP="00F4318C">
            <w:pPr>
              <w:spacing w:before="60"/>
              <w:rPr>
                <w:ins w:id="134" w:author="Byrski, Krzysztof" w:date="2018-05-22T13:34:00Z"/>
                <w:rFonts w:cs="Calibri"/>
                <w:sz w:val="16"/>
              </w:rPr>
            </w:pPr>
            <w:ins w:id="135" w:author="Byrski, Krzysztof" w:date="2018-05-22T13:34:00Z">
              <w:r>
                <w:rPr>
                  <w:rFonts w:cs="Calibri"/>
                  <w:sz w:val="16"/>
                </w:rPr>
                <w:t>0</w:t>
              </w:r>
            </w:ins>
          </w:p>
        </w:tc>
        <w:tc>
          <w:tcPr>
            <w:tcW w:w="990" w:type="dxa"/>
          </w:tcPr>
          <w:p w14:paraId="5170CDD1" w14:textId="79AF5873" w:rsidR="00A2453A" w:rsidRDefault="00A2453A" w:rsidP="00F4318C">
            <w:pPr>
              <w:spacing w:before="60"/>
              <w:rPr>
                <w:ins w:id="136" w:author="Byrski, Krzysztof" w:date="2018-05-22T13:34:00Z"/>
                <w:rFonts w:cs="Calibri"/>
                <w:sz w:val="16"/>
              </w:rPr>
            </w:pPr>
            <w:ins w:id="137" w:author="Byrski, Krzysztof" w:date="2018-05-22T13:34:00Z">
              <w:r>
                <w:rPr>
                  <w:rFonts w:cs="Calibri"/>
                  <w:sz w:val="16"/>
                </w:rPr>
                <w:t>1</w:t>
              </w:r>
              <w:bookmarkStart w:id="138" w:name="_GoBack"/>
              <w:bookmarkEnd w:id="138"/>
            </w:ins>
          </w:p>
        </w:tc>
      </w:tr>
      <w:tr w:rsidR="008C6874" w:rsidRPr="00AA38E8" w14:paraId="6A948973" w14:textId="77777777" w:rsidTr="00F4318C">
        <w:tc>
          <w:tcPr>
            <w:tcW w:w="1779" w:type="dxa"/>
          </w:tcPr>
          <w:p w14:paraId="38ACD8C6" w14:textId="77777777" w:rsidR="008C6874" w:rsidRPr="00AA38E8" w:rsidRDefault="008C6874" w:rsidP="00F4318C">
            <w:pPr>
              <w:spacing w:before="60"/>
              <w:rPr>
                <w:rFonts w:cs="Calibri"/>
                <w:b/>
                <w:bCs/>
                <w:sz w:val="16"/>
              </w:rPr>
            </w:pPr>
            <w:r w:rsidRPr="00AA38E8">
              <w:rPr>
                <w:rFonts w:cs="Calibri"/>
                <w:b/>
                <w:bCs/>
                <w:sz w:val="16"/>
              </w:rPr>
              <w:t>Return Value</w:t>
            </w:r>
          </w:p>
        </w:tc>
        <w:tc>
          <w:tcPr>
            <w:tcW w:w="4179" w:type="dxa"/>
          </w:tcPr>
          <w:p w14:paraId="5A04E5CA" w14:textId="77777777" w:rsidR="008C6874" w:rsidRPr="00AA38E8" w:rsidRDefault="0091438B" w:rsidP="00F4318C">
            <w:pPr>
              <w:spacing w:before="60"/>
              <w:rPr>
                <w:rFonts w:cs="Calibri"/>
                <w:sz w:val="16"/>
              </w:rPr>
            </w:pPr>
            <w:proofErr w:type="spellStart"/>
            <w:r w:rsidRPr="0091438B">
              <w:rPr>
                <w:rFonts w:cs="Calibri"/>
                <w:sz w:val="16"/>
              </w:rPr>
              <w:t>StsSteerAssi_Cnt_T_enum</w:t>
            </w:r>
            <w:proofErr w:type="spellEnd"/>
          </w:p>
        </w:tc>
        <w:tc>
          <w:tcPr>
            <w:tcW w:w="990" w:type="dxa"/>
          </w:tcPr>
          <w:p w14:paraId="08F069A0" w14:textId="77777777" w:rsidR="008C6874" w:rsidRPr="00AA38E8" w:rsidRDefault="0091438B" w:rsidP="00F4318C">
            <w:pPr>
              <w:spacing w:before="60"/>
              <w:rPr>
                <w:rFonts w:cs="Calibri"/>
                <w:sz w:val="16"/>
              </w:rPr>
            </w:pPr>
            <w:proofErr w:type="spellStart"/>
            <w:r>
              <w:rPr>
                <w:rFonts w:cs="Calibri"/>
                <w:sz w:val="16"/>
              </w:rPr>
              <w:t>enum</w:t>
            </w:r>
            <w:proofErr w:type="spellEnd"/>
          </w:p>
        </w:tc>
        <w:tc>
          <w:tcPr>
            <w:tcW w:w="990" w:type="dxa"/>
          </w:tcPr>
          <w:p w14:paraId="0A10E08B" w14:textId="77777777" w:rsidR="008C6874" w:rsidRPr="00AA38E8" w:rsidRDefault="0091438B" w:rsidP="00F4318C">
            <w:pPr>
              <w:spacing w:before="60"/>
              <w:rPr>
                <w:rFonts w:cs="Calibri"/>
                <w:sz w:val="16"/>
              </w:rPr>
            </w:pPr>
            <w:r>
              <w:rPr>
                <w:rFonts w:cs="Calibri"/>
                <w:sz w:val="16"/>
              </w:rPr>
              <w:t>0</w:t>
            </w:r>
          </w:p>
        </w:tc>
        <w:tc>
          <w:tcPr>
            <w:tcW w:w="990" w:type="dxa"/>
          </w:tcPr>
          <w:p w14:paraId="4482D790" w14:textId="77777777" w:rsidR="008C6874" w:rsidRPr="00AA38E8" w:rsidRDefault="0091438B" w:rsidP="00F4318C">
            <w:pPr>
              <w:spacing w:before="60"/>
              <w:rPr>
                <w:rFonts w:cs="Calibri"/>
                <w:sz w:val="16"/>
              </w:rPr>
            </w:pPr>
            <w:r>
              <w:rPr>
                <w:rFonts w:cs="Calibri"/>
                <w:sz w:val="16"/>
              </w:rPr>
              <w:t>1</w:t>
            </w:r>
          </w:p>
        </w:tc>
      </w:tr>
      <w:tr w:rsidR="0091438B" w:rsidRPr="00AA38E8" w14:paraId="055A1DAD" w14:textId="77777777" w:rsidTr="00F4318C">
        <w:tc>
          <w:tcPr>
            <w:tcW w:w="1779" w:type="dxa"/>
          </w:tcPr>
          <w:p w14:paraId="5F69EE52" w14:textId="77777777" w:rsidR="0091438B" w:rsidRPr="00AA38E8" w:rsidRDefault="0091438B" w:rsidP="00F4318C">
            <w:pPr>
              <w:spacing w:before="60"/>
              <w:rPr>
                <w:rFonts w:cs="Calibri"/>
                <w:b/>
                <w:bCs/>
                <w:sz w:val="16"/>
              </w:rPr>
            </w:pPr>
          </w:p>
        </w:tc>
        <w:tc>
          <w:tcPr>
            <w:tcW w:w="4179" w:type="dxa"/>
          </w:tcPr>
          <w:p w14:paraId="7DE8AF0E" w14:textId="77777777" w:rsidR="0091438B" w:rsidRPr="00AA38E8" w:rsidRDefault="0091438B" w:rsidP="00F4318C">
            <w:pPr>
              <w:spacing w:before="60"/>
              <w:rPr>
                <w:rFonts w:cs="Calibri"/>
                <w:sz w:val="16"/>
              </w:rPr>
            </w:pPr>
            <w:proofErr w:type="spellStart"/>
            <w:r w:rsidRPr="0091438B">
              <w:rPr>
                <w:rFonts w:cs="Calibri"/>
                <w:sz w:val="16"/>
              </w:rPr>
              <w:t>BmwEpsFctSts_Cnt_T_enum</w:t>
            </w:r>
            <w:proofErr w:type="spellEnd"/>
          </w:p>
        </w:tc>
        <w:tc>
          <w:tcPr>
            <w:tcW w:w="990" w:type="dxa"/>
          </w:tcPr>
          <w:p w14:paraId="6290A22C" w14:textId="77777777" w:rsidR="0091438B" w:rsidRPr="00AA38E8" w:rsidRDefault="0091438B" w:rsidP="00F4318C">
            <w:pPr>
              <w:spacing w:before="60"/>
              <w:rPr>
                <w:rFonts w:cs="Calibri"/>
                <w:sz w:val="16"/>
              </w:rPr>
            </w:pPr>
            <w:proofErr w:type="spellStart"/>
            <w:r>
              <w:rPr>
                <w:rFonts w:cs="Calibri"/>
                <w:sz w:val="16"/>
              </w:rPr>
              <w:t>enum</w:t>
            </w:r>
            <w:proofErr w:type="spellEnd"/>
          </w:p>
        </w:tc>
        <w:tc>
          <w:tcPr>
            <w:tcW w:w="990" w:type="dxa"/>
          </w:tcPr>
          <w:p w14:paraId="61AA5603" w14:textId="77777777" w:rsidR="0091438B" w:rsidRPr="00AA38E8" w:rsidRDefault="00224310" w:rsidP="00F4318C">
            <w:pPr>
              <w:spacing w:before="60"/>
              <w:rPr>
                <w:rFonts w:cs="Calibri"/>
                <w:sz w:val="16"/>
              </w:rPr>
            </w:pPr>
            <w:r>
              <w:rPr>
                <w:rFonts w:cs="Calibri"/>
                <w:sz w:val="16"/>
              </w:rPr>
              <w:t>96</w:t>
            </w:r>
          </w:p>
        </w:tc>
        <w:tc>
          <w:tcPr>
            <w:tcW w:w="990" w:type="dxa"/>
          </w:tcPr>
          <w:p w14:paraId="5EB29DBC" w14:textId="77777777" w:rsidR="0091438B" w:rsidRPr="00AA38E8" w:rsidRDefault="00224310" w:rsidP="00F4318C">
            <w:pPr>
              <w:spacing w:before="60"/>
              <w:rPr>
                <w:rFonts w:cs="Calibri"/>
                <w:sz w:val="16"/>
              </w:rPr>
            </w:pPr>
            <w:r>
              <w:rPr>
                <w:rFonts w:cs="Calibri"/>
                <w:sz w:val="16"/>
              </w:rPr>
              <w:t>224</w:t>
            </w:r>
          </w:p>
        </w:tc>
      </w:tr>
    </w:tbl>
    <w:p w14:paraId="6D312A4C" w14:textId="77777777" w:rsidR="008C6874" w:rsidRDefault="008C6874" w:rsidP="00F527E9">
      <w:pPr>
        <w:pStyle w:val="Heading4"/>
      </w:pPr>
      <w:bookmarkStart w:id="139" w:name="_Toc421011541"/>
      <w:r>
        <w:t>Design Rationale</w:t>
      </w:r>
    </w:p>
    <w:p w14:paraId="12308525" w14:textId="77777777" w:rsidR="0091438B" w:rsidRPr="0091438B" w:rsidRDefault="0091438B" w:rsidP="0091438B">
      <w:pPr>
        <w:rPr>
          <w:lang w:bidi="ar-SA"/>
        </w:rPr>
      </w:pPr>
      <w:r>
        <w:rPr>
          <w:lang w:bidi="ar-SA"/>
        </w:rPr>
        <w:t>Refer FDD</w:t>
      </w:r>
    </w:p>
    <w:p w14:paraId="6A70A6B1" w14:textId="77777777" w:rsidR="008C6874" w:rsidRPr="00AA38E8" w:rsidRDefault="008C6874" w:rsidP="00F527E9">
      <w:pPr>
        <w:pStyle w:val="Heading4"/>
      </w:pPr>
      <w:r>
        <w:t>Processing</w:t>
      </w:r>
      <w:bookmarkEnd w:id="139"/>
    </w:p>
    <w:p w14:paraId="7EB7D4B9" w14:textId="77777777" w:rsidR="0091438B" w:rsidRDefault="007702FC" w:rsidP="0091438B">
      <w:bookmarkStart w:id="140" w:name="_Toc421011542"/>
      <w:r>
        <w:rPr>
          <w:lang w:bidi="ar-SA"/>
        </w:rPr>
        <w:t xml:space="preserve">Implementation of </w:t>
      </w:r>
      <w:r w:rsidR="0091438B">
        <w:rPr>
          <w:lang w:bidi="ar-SA"/>
        </w:rPr>
        <w:t xml:space="preserve">Simulink block </w:t>
      </w:r>
      <w:proofErr w:type="spellStart"/>
      <w:r w:rsidR="0091438B">
        <w:t>DeterminationOfStatusSteeringAssistAndEpsFctSts</w:t>
      </w:r>
      <w:proofErr w:type="spellEnd"/>
    </w:p>
    <w:p w14:paraId="47FFB3A6" w14:textId="77777777" w:rsidR="0035244F" w:rsidRDefault="0035244F">
      <w:pPr>
        <w:spacing w:after="0"/>
        <w:rPr>
          <w:b/>
          <w:kern w:val="28"/>
          <w:sz w:val="24"/>
          <w:szCs w:val="20"/>
          <w:lang w:bidi="ar-SA"/>
        </w:rPr>
      </w:pPr>
      <w:r>
        <w:br w:type="page"/>
      </w:r>
    </w:p>
    <w:p w14:paraId="6D68CA25" w14:textId="0BE414D4" w:rsidR="0043746E" w:rsidRPr="00AA38E8" w:rsidRDefault="0043746E" w:rsidP="003E01E7">
      <w:pPr>
        <w:pStyle w:val="Heading3"/>
      </w:pPr>
      <w:bookmarkStart w:id="141" w:name="_Toc509488751"/>
      <w:r w:rsidRPr="00AA38E8">
        <w:lastRenderedPageBreak/>
        <w:t xml:space="preserve">Local Function </w:t>
      </w:r>
      <w:proofErr w:type="spellStart"/>
      <w:r w:rsidR="003E01E7" w:rsidRPr="003E01E7">
        <w:t>StsDrvrActvyTmr</w:t>
      </w:r>
      <w:bookmarkEnd w:id="141"/>
      <w:proofErr w:type="spellEnd"/>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9"/>
        <w:gridCol w:w="4179"/>
        <w:gridCol w:w="990"/>
        <w:gridCol w:w="990"/>
        <w:gridCol w:w="990"/>
      </w:tblGrid>
      <w:tr w:rsidR="0043746E" w:rsidRPr="00AA38E8" w14:paraId="13516BE8" w14:textId="77777777" w:rsidTr="0043746E">
        <w:tc>
          <w:tcPr>
            <w:tcW w:w="1779" w:type="dxa"/>
          </w:tcPr>
          <w:p w14:paraId="681FE0E7" w14:textId="77777777" w:rsidR="0043746E" w:rsidRPr="00AA38E8" w:rsidRDefault="0043746E" w:rsidP="0043746E">
            <w:pPr>
              <w:spacing w:before="60"/>
              <w:rPr>
                <w:rFonts w:cs="Calibri"/>
                <w:b/>
                <w:bCs/>
                <w:sz w:val="16"/>
              </w:rPr>
            </w:pPr>
            <w:r w:rsidRPr="00AA38E8">
              <w:rPr>
                <w:rFonts w:cs="Calibri"/>
                <w:b/>
                <w:bCs/>
                <w:sz w:val="16"/>
              </w:rPr>
              <w:t>Function Name</w:t>
            </w:r>
          </w:p>
        </w:tc>
        <w:tc>
          <w:tcPr>
            <w:tcW w:w="4179" w:type="dxa"/>
          </w:tcPr>
          <w:p w14:paraId="2A03FAAD" w14:textId="77777777" w:rsidR="0043746E" w:rsidRPr="00AA38E8" w:rsidRDefault="003E01E7" w:rsidP="0043746E">
            <w:pPr>
              <w:spacing w:before="60"/>
              <w:rPr>
                <w:rFonts w:cs="Calibri"/>
                <w:sz w:val="16"/>
              </w:rPr>
            </w:pPr>
            <w:proofErr w:type="spellStart"/>
            <w:r w:rsidRPr="003E01E7">
              <w:rPr>
                <w:rFonts w:cs="Calibri"/>
                <w:sz w:val="16"/>
              </w:rPr>
              <w:t>StsDrvrActvyTmr</w:t>
            </w:r>
            <w:proofErr w:type="spellEnd"/>
          </w:p>
        </w:tc>
        <w:tc>
          <w:tcPr>
            <w:tcW w:w="990" w:type="dxa"/>
            <w:shd w:val="pct30" w:color="FFFF00" w:fill="auto"/>
          </w:tcPr>
          <w:p w14:paraId="75B482E1" w14:textId="77777777" w:rsidR="0043746E" w:rsidRPr="00AA38E8" w:rsidRDefault="0043746E" w:rsidP="0043746E">
            <w:pPr>
              <w:spacing w:before="60"/>
              <w:jc w:val="center"/>
              <w:rPr>
                <w:rFonts w:cs="Calibri"/>
                <w:sz w:val="16"/>
              </w:rPr>
            </w:pPr>
            <w:r w:rsidRPr="00AA38E8">
              <w:rPr>
                <w:rFonts w:cs="Calibri"/>
                <w:sz w:val="16"/>
              </w:rPr>
              <w:t>Type</w:t>
            </w:r>
          </w:p>
        </w:tc>
        <w:tc>
          <w:tcPr>
            <w:tcW w:w="990" w:type="dxa"/>
            <w:shd w:val="pct30" w:color="FFFF00" w:fill="auto"/>
          </w:tcPr>
          <w:p w14:paraId="290DEF3F" w14:textId="77777777" w:rsidR="0043746E" w:rsidRPr="00AA38E8" w:rsidRDefault="0043746E" w:rsidP="0043746E">
            <w:pPr>
              <w:spacing w:before="60"/>
              <w:jc w:val="center"/>
              <w:rPr>
                <w:rFonts w:cs="Calibri"/>
                <w:sz w:val="16"/>
              </w:rPr>
            </w:pPr>
            <w:r w:rsidRPr="00AA38E8">
              <w:rPr>
                <w:rFonts w:cs="Calibri"/>
                <w:sz w:val="16"/>
              </w:rPr>
              <w:t>Min</w:t>
            </w:r>
          </w:p>
        </w:tc>
        <w:tc>
          <w:tcPr>
            <w:tcW w:w="990" w:type="dxa"/>
            <w:shd w:val="pct30" w:color="FFFF00" w:fill="auto"/>
          </w:tcPr>
          <w:p w14:paraId="16A000F5" w14:textId="77777777" w:rsidR="0043746E" w:rsidRPr="00AA38E8" w:rsidRDefault="0043746E" w:rsidP="0043746E">
            <w:pPr>
              <w:spacing w:before="60"/>
              <w:jc w:val="center"/>
              <w:rPr>
                <w:rFonts w:cs="Calibri"/>
                <w:sz w:val="16"/>
              </w:rPr>
            </w:pPr>
            <w:r w:rsidRPr="00AA38E8">
              <w:rPr>
                <w:rFonts w:cs="Calibri"/>
                <w:sz w:val="16"/>
              </w:rPr>
              <w:t>Max</w:t>
            </w:r>
          </w:p>
        </w:tc>
      </w:tr>
      <w:tr w:rsidR="0043746E" w:rsidRPr="00AA38E8" w14:paraId="2DBBA132" w14:textId="77777777" w:rsidTr="0043746E">
        <w:tc>
          <w:tcPr>
            <w:tcW w:w="1779" w:type="dxa"/>
          </w:tcPr>
          <w:p w14:paraId="35A55FE6" w14:textId="77777777" w:rsidR="0043746E" w:rsidRPr="00AA38E8" w:rsidRDefault="0043746E" w:rsidP="0043746E">
            <w:pPr>
              <w:spacing w:before="60"/>
              <w:rPr>
                <w:rFonts w:cs="Calibri"/>
                <w:b/>
                <w:bCs/>
                <w:sz w:val="16"/>
              </w:rPr>
            </w:pPr>
            <w:r w:rsidRPr="00AA38E8">
              <w:rPr>
                <w:rFonts w:cs="Calibri"/>
                <w:b/>
                <w:bCs/>
                <w:sz w:val="16"/>
              </w:rPr>
              <w:t xml:space="preserve">Arguments Passed </w:t>
            </w:r>
          </w:p>
        </w:tc>
        <w:tc>
          <w:tcPr>
            <w:tcW w:w="4179" w:type="dxa"/>
          </w:tcPr>
          <w:p w14:paraId="245CD25F" w14:textId="77777777" w:rsidR="0043746E" w:rsidRPr="00AA38E8" w:rsidRDefault="003E01E7" w:rsidP="0043746E">
            <w:pPr>
              <w:spacing w:before="60"/>
              <w:rPr>
                <w:rFonts w:cs="Calibri"/>
                <w:sz w:val="16"/>
              </w:rPr>
            </w:pPr>
            <w:r w:rsidRPr="003E01E7">
              <w:rPr>
                <w:rFonts w:cs="Calibri"/>
                <w:sz w:val="16"/>
              </w:rPr>
              <w:t>HwTq_HwNwtMtr_T_f32</w:t>
            </w:r>
          </w:p>
        </w:tc>
        <w:tc>
          <w:tcPr>
            <w:tcW w:w="990" w:type="dxa"/>
          </w:tcPr>
          <w:p w14:paraId="17FF5BDC" w14:textId="77777777" w:rsidR="0043746E" w:rsidRPr="00AA38E8" w:rsidRDefault="003E01E7" w:rsidP="0043746E">
            <w:pPr>
              <w:spacing w:before="60"/>
              <w:rPr>
                <w:rFonts w:cs="Calibri"/>
                <w:sz w:val="16"/>
              </w:rPr>
            </w:pPr>
            <w:r w:rsidRPr="003E01E7">
              <w:rPr>
                <w:rFonts w:cs="Calibri"/>
                <w:sz w:val="16"/>
              </w:rPr>
              <w:t>float32</w:t>
            </w:r>
          </w:p>
        </w:tc>
        <w:tc>
          <w:tcPr>
            <w:tcW w:w="990" w:type="dxa"/>
          </w:tcPr>
          <w:p w14:paraId="3A73B621" w14:textId="77777777" w:rsidR="0043746E" w:rsidRPr="00AA38E8" w:rsidRDefault="008F5D8C" w:rsidP="0043746E">
            <w:pPr>
              <w:spacing w:before="60"/>
              <w:rPr>
                <w:rFonts w:cs="Calibri"/>
                <w:sz w:val="16"/>
              </w:rPr>
            </w:pPr>
            <w:r>
              <w:rPr>
                <w:rFonts w:cs="Calibri"/>
                <w:sz w:val="16"/>
              </w:rPr>
              <w:t>-10</w:t>
            </w:r>
          </w:p>
        </w:tc>
        <w:tc>
          <w:tcPr>
            <w:tcW w:w="990" w:type="dxa"/>
          </w:tcPr>
          <w:p w14:paraId="041ED41A" w14:textId="77777777" w:rsidR="0043746E" w:rsidRPr="00AA38E8" w:rsidRDefault="008F5D8C" w:rsidP="0043746E">
            <w:pPr>
              <w:spacing w:before="60"/>
              <w:rPr>
                <w:rFonts w:cs="Calibri"/>
                <w:sz w:val="16"/>
              </w:rPr>
            </w:pPr>
            <w:r>
              <w:rPr>
                <w:rFonts w:cs="Calibri"/>
                <w:sz w:val="16"/>
              </w:rPr>
              <w:t>10</w:t>
            </w:r>
          </w:p>
        </w:tc>
      </w:tr>
      <w:tr w:rsidR="0043746E" w:rsidRPr="00AA38E8" w14:paraId="7F292DDB" w14:textId="77777777" w:rsidTr="0043746E">
        <w:tc>
          <w:tcPr>
            <w:tcW w:w="1779" w:type="dxa"/>
          </w:tcPr>
          <w:p w14:paraId="1223B40A" w14:textId="77777777" w:rsidR="0043746E" w:rsidRPr="00AA38E8" w:rsidRDefault="0043746E" w:rsidP="0043746E">
            <w:pPr>
              <w:spacing w:before="60"/>
              <w:rPr>
                <w:rFonts w:cs="Calibri"/>
                <w:b/>
                <w:bCs/>
                <w:sz w:val="16"/>
              </w:rPr>
            </w:pPr>
            <w:r w:rsidRPr="00AA38E8">
              <w:rPr>
                <w:rFonts w:cs="Calibri"/>
                <w:b/>
                <w:bCs/>
                <w:sz w:val="16"/>
              </w:rPr>
              <w:t>Return Value</w:t>
            </w:r>
          </w:p>
        </w:tc>
        <w:tc>
          <w:tcPr>
            <w:tcW w:w="4179" w:type="dxa"/>
          </w:tcPr>
          <w:p w14:paraId="7EBE91EF" w14:textId="77777777" w:rsidR="0043746E" w:rsidRPr="00AA38E8" w:rsidRDefault="003E01E7" w:rsidP="0043746E">
            <w:pPr>
              <w:spacing w:before="60"/>
              <w:rPr>
                <w:rFonts w:cs="Calibri"/>
                <w:sz w:val="16"/>
              </w:rPr>
            </w:pPr>
            <w:proofErr w:type="spellStart"/>
            <w:r w:rsidRPr="003E01E7">
              <w:rPr>
                <w:rFonts w:cs="Calibri"/>
                <w:sz w:val="16"/>
              </w:rPr>
              <w:t>StsDrvrActvy_Cnt_T_enum</w:t>
            </w:r>
            <w:proofErr w:type="spellEnd"/>
          </w:p>
        </w:tc>
        <w:tc>
          <w:tcPr>
            <w:tcW w:w="990" w:type="dxa"/>
          </w:tcPr>
          <w:p w14:paraId="6FF187C4" w14:textId="77777777" w:rsidR="0043746E" w:rsidRPr="00AA38E8" w:rsidRDefault="0043746E" w:rsidP="0043746E">
            <w:pPr>
              <w:spacing w:before="60"/>
              <w:rPr>
                <w:rFonts w:cs="Calibri"/>
                <w:sz w:val="16"/>
              </w:rPr>
            </w:pPr>
            <w:proofErr w:type="spellStart"/>
            <w:r>
              <w:rPr>
                <w:rFonts w:cs="Calibri"/>
                <w:sz w:val="16"/>
              </w:rPr>
              <w:t>enum</w:t>
            </w:r>
            <w:proofErr w:type="spellEnd"/>
          </w:p>
        </w:tc>
        <w:tc>
          <w:tcPr>
            <w:tcW w:w="990" w:type="dxa"/>
          </w:tcPr>
          <w:p w14:paraId="1FF2537B" w14:textId="77777777" w:rsidR="0043746E" w:rsidRPr="00AA38E8" w:rsidRDefault="008F5D8C" w:rsidP="0043746E">
            <w:pPr>
              <w:spacing w:before="60"/>
              <w:rPr>
                <w:rFonts w:cs="Calibri"/>
                <w:sz w:val="16"/>
              </w:rPr>
            </w:pPr>
            <w:r>
              <w:rPr>
                <w:rFonts w:cs="Calibri"/>
                <w:sz w:val="16"/>
              </w:rPr>
              <w:t>0</w:t>
            </w:r>
          </w:p>
        </w:tc>
        <w:tc>
          <w:tcPr>
            <w:tcW w:w="990" w:type="dxa"/>
          </w:tcPr>
          <w:p w14:paraId="2E79511A" w14:textId="77777777" w:rsidR="0043746E" w:rsidRPr="00AA38E8" w:rsidRDefault="008F5D8C" w:rsidP="0043746E">
            <w:pPr>
              <w:spacing w:before="60"/>
              <w:rPr>
                <w:rFonts w:cs="Calibri"/>
                <w:sz w:val="16"/>
              </w:rPr>
            </w:pPr>
            <w:r>
              <w:rPr>
                <w:rFonts w:cs="Calibri"/>
                <w:sz w:val="16"/>
              </w:rPr>
              <w:t>1</w:t>
            </w:r>
          </w:p>
        </w:tc>
      </w:tr>
    </w:tbl>
    <w:p w14:paraId="69D11B79" w14:textId="77777777" w:rsidR="0043746E" w:rsidRDefault="0043746E" w:rsidP="0043746E">
      <w:pPr>
        <w:pStyle w:val="Heading4"/>
      </w:pPr>
      <w:r>
        <w:t>Design Rationale</w:t>
      </w:r>
    </w:p>
    <w:p w14:paraId="1617E6F9" w14:textId="77777777" w:rsidR="0043746E" w:rsidRPr="0091438B" w:rsidRDefault="0043746E" w:rsidP="0043746E">
      <w:pPr>
        <w:rPr>
          <w:lang w:bidi="ar-SA"/>
        </w:rPr>
      </w:pPr>
      <w:r>
        <w:rPr>
          <w:lang w:bidi="ar-SA"/>
        </w:rPr>
        <w:t>Refer FDD</w:t>
      </w:r>
    </w:p>
    <w:p w14:paraId="2E049528" w14:textId="77777777" w:rsidR="0043746E" w:rsidRPr="00AA38E8" w:rsidRDefault="0043746E" w:rsidP="0043746E">
      <w:pPr>
        <w:pStyle w:val="Heading4"/>
      </w:pPr>
      <w:r>
        <w:t>Processing</w:t>
      </w:r>
    </w:p>
    <w:p w14:paraId="00DAE9F0" w14:textId="77777777" w:rsidR="0043746E" w:rsidRDefault="007702FC" w:rsidP="0043746E">
      <w:r>
        <w:rPr>
          <w:lang w:bidi="ar-SA"/>
        </w:rPr>
        <w:t xml:space="preserve">Implementation of </w:t>
      </w:r>
      <w:r w:rsidR="0043746E">
        <w:rPr>
          <w:lang w:bidi="ar-SA"/>
        </w:rPr>
        <w:t xml:space="preserve">Simulink block </w:t>
      </w:r>
      <w:proofErr w:type="spellStart"/>
      <w:r>
        <w:t>StsDrvrActvyTmr</w:t>
      </w:r>
      <w:proofErr w:type="spellEnd"/>
    </w:p>
    <w:p w14:paraId="694D5DD3" w14:textId="6818373A" w:rsidR="00924857" w:rsidRDefault="00924857">
      <w:pPr>
        <w:spacing w:after="0"/>
        <w:rPr>
          <w:b/>
          <w:kern w:val="28"/>
          <w:sz w:val="24"/>
          <w:szCs w:val="20"/>
          <w:lang w:bidi="ar-SA"/>
        </w:rPr>
      </w:pPr>
    </w:p>
    <w:p w14:paraId="581545FD" w14:textId="77777777" w:rsidR="0043746E" w:rsidRPr="00AA38E8" w:rsidRDefault="0043746E" w:rsidP="003E01E7">
      <w:pPr>
        <w:pStyle w:val="Heading3"/>
      </w:pPr>
      <w:bookmarkStart w:id="142" w:name="_Toc509488752"/>
      <w:r w:rsidRPr="00AA38E8">
        <w:t xml:space="preserve">Local Function </w:t>
      </w:r>
      <w:proofErr w:type="spellStart"/>
      <w:r w:rsidR="003E01E7" w:rsidRPr="003E01E7">
        <w:t>AssiOnToOffFlg</w:t>
      </w:r>
      <w:bookmarkEnd w:id="142"/>
      <w:proofErr w:type="spellEnd"/>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94"/>
        <w:gridCol w:w="4615"/>
        <w:gridCol w:w="936"/>
        <w:gridCol w:w="903"/>
        <w:gridCol w:w="880"/>
      </w:tblGrid>
      <w:tr w:rsidR="0043746E" w:rsidRPr="00AA38E8" w14:paraId="178DD382" w14:textId="77777777" w:rsidTr="003E01E7">
        <w:tc>
          <w:tcPr>
            <w:tcW w:w="1594" w:type="dxa"/>
          </w:tcPr>
          <w:p w14:paraId="432AD426" w14:textId="77777777" w:rsidR="0043746E" w:rsidRPr="00AA38E8" w:rsidRDefault="0043746E" w:rsidP="0043746E">
            <w:pPr>
              <w:spacing w:before="60"/>
              <w:rPr>
                <w:rFonts w:cs="Calibri"/>
                <w:b/>
                <w:bCs/>
                <w:sz w:val="16"/>
              </w:rPr>
            </w:pPr>
            <w:r w:rsidRPr="00AA38E8">
              <w:rPr>
                <w:rFonts w:cs="Calibri"/>
                <w:b/>
                <w:bCs/>
                <w:sz w:val="16"/>
              </w:rPr>
              <w:t>Function Name</w:t>
            </w:r>
          </w:p>
        </w:tc>
        <w:tc>
          <w:tcPr>
            <w:tcW w:w="4615" w:type="dxa"/>
          </w:tcPr>
          <w:p w14:paraId="5D199C74" w14:textId="77777777" w:rsidR="0043746E" w:rsidRPr="00AA38E8" w:rsidRDefault="003E01E7" w:rsidP="0043746E">
            <w:pPr>
              <w:spacing w:before="60"/>
              <w:rPr>
                <w:rFonts w:cs="Calibri"/>
                <w:sz w:val="16"/>
              </w:rPr>
            </w:pPr>
            <w:proofErr w:type="spellStart"/>
            <w:r w:rsidRPr="003E01E7">
              <w:rPr>
                <w:rFonts w:cs="Calibri"/>
                <w:sz w:val="16"/>
              </w:rPr>
              <w:t>AssiOnToOffFlg</w:t>
            </w:r>
            <w:proofErr w:type="spellEnd"/>
          </w:p>
        </w:tc>
        <w:tc>
          <w:tcPr>
            <w:tcW w:w="936" w:type="dxa"/>
            <w:shd w:val="pct30" w:color="FFFF00" w:fill="auto"/>
          </w:tcPr>
          <w:p w14:paraId="3A940880" w14:textId="77777777" w:rsidR="0043746E" w:rsidRPr="00AA38E8" w:rsidRDefault="0043746E" w:rsidP="0043746E">
            <w:pPr>
              <w:spacing w:before="60"/>
              <w:jc w:val="center"/>
              <w:rPr>
                <w:rFonts w:cs="Calibri"/>
                <w:sz w:val="16"/>
              </w:rPr>
            </w:pPr>
            <w:r w:rsidRPr="00AA38E8">
              <w:rPr>
                <w:rFonts w:cs="Calibri"/>
                <w:sz w:val="16"/>
              </w:rPr>
              <w:t>Type</w:t>
            </w:r>
          </w:p>
        </w:tc>
        <w:tc>
          <w:tcPr>
            <w:tcW w:w="903" w:type="dxa"/>
            <w:shd w:val="pct30" w:color="FFFF00" w:fill="auto"/>
          </w:tcPr>
          <w:p w14:paraId="5C16E1BA" w14:textId="77777777" w:rsidR="0043746E" w:rsidRPr="00AA38E8" w:rsidRDefault="0043746E" w:rsidP="0043746E">
            <w:pPr>
              <w:spacing w:before="60"/>
              <w:jc w:val="center"/>
              <w:rPr>
                <w:rFonts w:cs="Calibri"/>
                <w:sz w:val="16"/>
              </w:rPr>
            </w:pPr>
            <w:r w:rsidRPr="00AA38E8">
              <w:rPr>
                <w:rFonts w:cs="Calibri"/>
                <w:sz w:val="16"/>
              </w:rPr>
              <w:t>Min</w:t>
            </w:r>
          </w:p>
        </w:tc>
        <w:tc>
          <w:tcPr>
            <w:tcW w:w="880" w:type="dxa"/>
            <w:shd w:val="pct30" w:color="FFFF00" w:fill="auto"/>
          </w:tcPr>
          <w:p w14:paraId="74DE847E" w14:textId="77777777" w:rsidR="0043746E" w:rsidRPr="00AA38E8" w:rsidRDefault="0043746E" w:rsidP="0043746E">
            <w:pPr>
              <w:spacing w:before="60"/>
              <w:jc w:val="center"/>
              <w:rPr>
                <w:rFonts w:cs="Calibri"/>
                <w:sz w:val="16"/>
              </w:rPr>
            </w:pPr>
            <w:r w:rsidRPr="00AA38E8">
              <w:rPr>
                <w:rFonts w:cs="Calibri"/>
                <w:sz w:val="16"/>
              </w:rPr>
              <w:t>Max</w:t>
            </w:r>
          </w:p>
        </w:tc>
      </w:tr>
      <w:tr w:rsidR="0043746E" w:rsidRPr="00AA38E8" w14:paraId="4C89CE60" w14:textId="77777777" w:rsidTr="003E01E7">
        <w:tc>
          <w:tcPr>
            <w:tcW w:w="1594" w:type="dxa"/>
          </w:tcPr>
          <w:p w14:paraId="36F7CDE9" w14:textId="77777777" w:rsidR="0043746E" w:rsidRPr="00AA38E8" w:rsidRDefault="0043746E" w:rsidP="0043746E">
            <w:pPr>
              <w:spacing w:before="60"/>
              <w:rPr>
                <w:rFonts w:cs="Calibri"/>
                <w:b/>
                <w:bCs/>
                <w:sz w:val="16"/>
              </w:rPr>
            </w:pPr>
            <w:r w:rsidRPr="00AA38E8">
              <w:rPr>
                <w:rFonts w:cs="Calibri"/>
                <w:b/>
                <w:bCs/>
                <w:sz w:val="16"/>
              </w:rPr>
              <w:t xml:space="preserve">Arguments Passed </w:t>
            </w:r>
          </w:p>
        </w:tc>
        <w:tc>
          <w:tcPr>
            <w:tcW w:w="4615" w:type="dxa"/>
          </w:tcPr>
          <w:p w14:paraId="5BA33983" w14:textId="77777777" w:rsidR="0043746E" w:rsidRPr="00AA38E8" w:rsidRDefault="003E01E7" w:rsidP="0043746E">
            <w:pPr>
              <w:spacing w:before="60"/>
              <w:rPr>
                <w:rFonts w:cs="Calibri"/>
                <w:sz w:val="16"/>
              </w:rPr>
            </w:pPr>
            <w:proofErr w:type="spellStart"/>
            <w:r w:rsidRPr="003E01E7">
              <w:rPr>
                <w:rFonts w:cs="Calibri"/>
                <w:sz w:val="16"/>
              </w:rPr>
              <w:t>DiagcStsNonRcvrlReqDiFltPrsnt_Cnt_T_logl</w:t>
            </w:r>
            <w:proofErr w:type="spellEnd"/>
          </w:p>
        </w:tc>
        <w:tc>
          <w:tcPr>
            <w:tcW w:w="936" w:type="dxa"/>
          </w:tcPr>
          <w:p w14:paraId="1FE23693" w14:textId="77777777" w:rsidR="0043746E" w:rsidRPr="00AA38E8" w:rsidRDefault="003E01E7" w:rsidP="0043746E">
            <w:pPr>
              <w:spacing w:before="60"/>
              <w:rPr>
                <w:rFonts w:cs="Calibri"/>
                <w:sz w:val="16"/>
              </w:rPr>
            </w:pPr>
            <w:r>
              <w:rPr>
                <w:rFonts w:cs="Calibri"/>
                <w:sz w:val="16"/>
              </w:rPr>
              <w:t>boolean</w:t>
            </w:r>
          </w:p>
        </w:tc>
        <w:tc>
          <w:tcPr>
            <w:tcW w:w="903" w:type="dxa"/>
          </w:tcPr>
          <w:p w14:paraId="44547307" w14:textId="77777777" w:rsidR="0043746E" w:rsidRPr="00AA38E8" w:rsidRDefault="003E01E7" w:rsidP="0043746E">
            <w:pPr>
              <w:spacing w:before="60"/>
              <w:rPr>
                <w:rFonts w:cs="Calibri"/>
                <w:sz w:val="16"/>
              </w:rPr>
            </w:pPr>
            <w:r>
              <w:rPr>
                <w:rFonts w:cs="Calibri"/>
                <w:sz w:val="16"/>
              </w:rPr>
              <w:t>FALSE</w:t>
            </w:r>
          </w:p>
        </w:tc>
        <w:tc>
          <w:tcPr>
            <w:tcW w:w="880" w:type="dxa"/>
          </w:tcPr>
          <w:p w14:paraId="76CDB446" w14:textId="77777777" w:rsidR="0043746E" w:rsidRPr="00AA38E8" w:rsidRDefault="003E01E7" w:rsidP="0043746E">
            <w:pPr>
              <w:spacing w:before="60"/>
              <w:rPr>
                <w:rFonts w:cs="Calibri"/>
                <w:sz w:val="16"/>
              </w:rPr>
            </w:pPr>
            <w:r>
              <w:rPr>
                <w:rFonts w:cs="Calibri"/>
                <w:sz w:val="16"/>
              </w:rPr>
              <w:t>TRUE</w:t>
            </w:r>
          </w:p>
        </w:tc>
      </w:tr>
      <w:tr w:rsidR="0043746E" w:rsidRPr="00AA38E8" w14:paraId="7EBF4F2E" w14:textId="77777777" w:rsidTr="003E01E7">
        <w:tc>
          <w:tcPr>
            <w:tcW w:w="1594" w:type="dxa"/>
          </w:tcPr>
          <w:p w14:paraId="5DBF16E9" w14:textId="77777777" w:rsidR="0043746E" w:rsidRPr="00AA38E8" w:rsidRDefault="0043746E" w:rsidP="0043746E">
            <w:pPr>
              <w:spacing w:before="60"/>
              <w:rPr>
                <w:rFonts w:cs="Calibri"/>
                <w:b/>
                <w:bCs/>
                <w:sz w:val="16"/>
              </w:rPr>
            </w:pPr>
          </w:p>
        </w:tc>
        <w:tc>
          <w:tcPr>
            <w:tcW w:w="4615" w:type="dxa"/>
          </w:tcPr>
          <w:p w14:paraId="06DEC0EA" w14:textId="77777777" w:rsidR="0043746E" w:rsidRPr="00AA38E8" w:rsidRDefault="003E01E7" w:rsidP="0043746E">
            <w:pPr>
              <w:spacing w:before="60"/>
              <w:rPr>
                <w:rFonts w:cs="Calibri"/>
                <w:sz w:val="16"/>
              </w:rPr>
            </w:pPr>
            <w:proofErr w:type="spellStart"/>
            <w:r w:rsidRPr="003E01E7">
              <w:rPr>
                <w:rFonts w:cs="Calibri"/>
                <w:sz w:val="16"/>
              </w:rPr>
              <w:t>BmwVehCdnVld_Cnt_T_logl</w:t>
            </w:r>
            <w:proofErr w:type="spellEnd"/>
          </w:p>
        </w:tc>
        <w:tc>
          <w:tcPr>
            <w:tcW w:w="936" w:type="dxa"/>
          </w:tcPr>
          <w:p w14:paraId="2A9B8370" w14:textId="77777777" w:rsidR="0043746E" w:rsidRPr="00AA38E8" w:rsidRDefault="003E01E7" w:rsidP="0043746E">
            <w:pPr>
              <w:spacing w:before="60"/>
              <w:rPr>
                <w:rFonts w:cs="Calibri"/>
                <w:sz w:val="16"/>
              </w:rPr>
            </w:pPr>
            <w:r>
              <w:rPr>
                <w:rFonts w:cs="Calibri"/>
                <w:sz w:val="16"/>
              </w:rPr>
              <w:t>boolean</w:t>
            </w:r>
          </w:p>
        </w:tc>
        <w:tc>
          <w:tcPr>
            <w:tcW w:w="903" w:type="dxa"/>
          </w:tcPr>
          <w:p w14:paraId="2B0E1C88" w14:textId="77777777" w:rsidR="0043746E" w:rsidRPr="00AA38E8" w:rsidRDefault="003E01E7" w:rsidP="0043746E">
            <w:pPr>
              <w:spacing w:before="60"/>
              <w:rPr>
                <w:rFonts w:cs="Calibri"/>
                <w:sz w:val="16"/>
              </w:rPr>
            </w:pPr>
            <w:r>
              <w:rPr>
                <w:rFonts w:cs="Calibri"/>
                <w:sz w:val="16"/>
              </w:rPr>
              <w:t>FALSE</w:t>
            </w:r>
          </w:p>
        </w:tc>
        <w:tc>
          <w:tcPr>
            <w:tcW w:w="880" w:type="dxa"/>
          </w:tcPr>
          <w:p w14:paraId="576953C3" w14:textId="77777777" w:rsidR="0043746E" w:rsidRPr="00AA38E8" w:rsidRDefault="003E01E7" w:rsidP="0043746E">
            <w:pPr>
              <w:spacing w:before="60"/>
              <w:rPr>
                <w:rFonts w:cs="Calibri"/>
                <w:sz w:val="16"/>
              </w:rPr>
            </w:pPr>
            <w:r>
              <w:rPr>
                <w:rFonts w:cs="Calibri"/>
                <w:sz w:val="16"/>
              </w:rPr>
              <w:t>TRUE</w:t>
            </w:r>
          </w:p>
        </w:tc>
      </w:tr>
      <w:tr w:rsidR="0043746E" w:rsidRPr="00AA38E8" w14:paraId="0DA74DF0" w14:textId="77777777" w:rsidTr="003E01E7">
        <w:tc>
          <w:tcPr>
            <w:tcW w:w="1594" w:type="dxa"/>
          </w:tcPr>
          <w:p w14:paraId="0C4D94C5" w14:textId="77777777" w:rsidR="0043746E" w:rsidRPr="00AA38E8" w:rsidRDefault="0043746E" w:rsidP="0043746E">
            <w:pPr>
              <w:spacing w:before="60"/>
              <w:rPr>
                <w:rFonts w:cs="Calibri"/>
                <w:b/>
                <w:bCs/>
                <w:sz w:val="16"/>
              </w:rPr>
            </w:pPr>
          </w:p>
        </w:tc>
        <w:tc>
          <w:tcPr>
            <w:tcW w:w="4615" w:type="dxa"/>
          </w:tcPr>
          <w:p w14:paraId="17510330" w14:textId="54D12438" w:rsidR="0043746E" w:rsidRPr="0091438B" w:rsidRDefault="0035244F" w:rsidP="0043746E">
            <w:pPr>
              <w:spacing w:before="60"/>
              <w:rPr>
                <w:rFonts w:cs="Calibri"/>
                <w:sz w:val="16"/>
              </w:rPr>
            </w:pPr>
            <w:proofErr w:type="spellStart"/>
            <w:r>
              <w:rPr>
                <w:rFonts w:cs="Calibri"/>
                <w:sz w:val="16"/>
              </w:rPr>
              <w:t>Bmw</w:t>
            </w:r>
            <w:r w:rsidR="003E01E7" w:rsidRPr="003E01E7">
              <w:rPr>
                <w:rFonts w:cs="Calibri"/>
                <w:sz w:val="16"/>
              </w:rPr>
              <w:t>VehSpdSts_Cnt_T_enum</w:t>
            </w:r>
            <w:proofErr w:type="spellEnd"/>
          </w:p>
        </w:tc>
        <w:tc>
          <w:tcPr>
            <w:tcW w:w="936" w:type="dxa"/>
          </w:tcPr>
          <w:p w14:paraId="19F41611" w14:textId="77777777" w:rsidR="0043746E" w:rsidRPr="00AA38E8" w:rsidRDefault="003E01E7" w:rsidP="0043746E">
            <w:pPr>
              <w:spacing w:before="60"/>
              <w:rPr>
                <w:rFonts w:cs="Calibri"/>
                <w:sz w:val="16"/>
              </w:rPr>
            </w:pPr>
            <w:proofErr w:type="spellStart"/>
            <w:r>
              <w:rPr>
                <w:rFonts w:cs="Calibri"/>
                <w:sz w:val="16"/>
              </w:rPr>
              <w:t>enum</w:t>
            </w:r>
            <w:proofErr w:type="spellEnd"/>
          </w:p>
        </w:tc>
        <w:tc>
          <w:tcPr>
            <w:tcW w:w="903" w:type="dxa"/>
          </w:tcPr>
          <w:p w14:paraId="43FF448C" w14:textId="77777777" w:rsidR="0043746E" w:rsidRPr="00AA38E8" w:rsidRDefault="003E01E7" w:rsidP="0043746E">
            <w:pPr>
              <w:spacing w:before="60"/>
              <w:rPr>
                <w:rFonts w:cs="Calibri"/>
                <w:sz w:val="16"/>
              </w:rPr>
            </w:pPr>
            <w:r>
              <w:rPr>
                <w:rFonts w:cs="Calibri"/>
                <w:sz w:val="16"/>
              </w:rPr>
              <w:t>1</w:t>
            </w:r>
          </w:p>
        </w:tc>
        <w:tc>
          <w:tcPr>
            <w:tcW w:w="880" w:type="dxa"/>
          </w:tcPr>
          <w:p w14:paraId="32F57571" w14:textId="77777777" w:rsidR="0043746E" w:rsidRPr="00AA38E8" w:rsidRDefault="003E01E7" w:rsidP="0043746E">
            <w:pPr>
              <w:spacing w:before="60"/>
              <w:rPr>
                <w:rFonts w:cs="Calibri"/>
                <w:sz w:val="16"/>
              </w:rPr>
            </w:pPr>
            <w:r>
              <w:rPr>
                <w:rFonts w:cs="Calibri"/>
                <w:sz w:val="16"/>
              </w:rPr>
              <w:t>15</w:t>
            </w:r>
          </w:p>
        </w:tc>
      </w:tr>
      <w:tr w:rsidR="0043746E" w:rsidRPr="00AA38E8" w14:paraId="770707D9" w14:textId="77777777" w:rsidTr="003E01E7">
        <w:tc>
          <w:tcPr>
            <w:tcW w:w="1594" w:type="dxa"/>
          </w:tcPr>
          <w:p w14:paraId="6665BA84" w14:textId="77777777" w:rsidR="0043746E" w:rsidRPr="00AA38E8" w:rsidRDefault="0043746E" w:rsidP="0043746E">
            <w:pPr>
              <w:spacing w:before="60"/>
              <w:rPr>
                <w:rFonts w:cs="Calibri"/>
                <w:b/>
                <w:bCs/>
                <w:sz w:val="16"/>
              </w:rPr>
            </w:pPr>
          </w:p>
        </w:tc>
        <w:tc>
          <w:tcPr>
            <w:tcW w:w="4615" w:type="dxa"/>
          </w:tcPr>
          <w:p w14:paraId="67B13AFC" w14:textId="77777777" w:rsidR="0043746E" w:rsidRPr="0091438B" w:rsidRDefault="003E01E7" w:rsidP="0043746E">
            <w:pPr>
              <w:spacing w:before="60"/>
              <w:rPr>
                <w:rFonts w:cs="Calibri"/>
                <w:sz w:val="16"/>
              </w:rPr>
            </w:pPr>
            <w:r w:rsidRPr="003E01E7">
              <w:rPr>
                <w:rFonts w:cs="Calibri"/>
                <w:sz w:val="16"/>
              </w:rPr>
              <w:t>VehSpd_Kph_T_f32</w:t>
            </w:r>
          </w:p>
        </w:tc>
        <w:tc>
          <w:tcPr>
            <w:tcW w:w="936" w:type="dxa"/>
          </w:tcPr>
          <w:p w14:paraId="1530B801" w14:textId="77777777" w:rsidR="0043746E" w:rsidRPr="00AA38E8" w:rsidRDefault="003E01E7" w:rsidP="0043746E">
            <w:pPr>
              <w:spacing w:before="60"/>
              <w:rPr>
                <w:rFonts w:cs="Calibri"/>
                <w:sz w:val="16"/>
              </w:rPr>
            </w:pPr>
            <w:r>
              <w:rPr>
                <w:rFonts w:cs="Calibri"/>
                <w:sz w:val="16"/>
              </w:rPr>
              <w:t>float32</w:t>
            </w:r>
          </w:p>
        </w:tc>
        <w:tc>
          <w:tcPr>
            <w:tcW w:w="903" w:type="dxa"/>
          </w:tcPr>
          <w:p w14:paraId="090FCBC5" w14:textId="77777777" w:rsidR="0043746E" w:rsidRPr="00AA38E8" w:rsidRDefault="003E01E7" w:rsidP="0043746E">
            <w:pPr>
              <w:spacing w:before="60"/>
              <w:rPr>
                <w:rFonts w:cs="Calibri"/>
                <w:sz w:val="16"/>
              </w:rPr>
            </w:pPr>
            <w:r>
              <w:rPr>
                <w:rFonts w:cs="Calibri"/>
                <w:sz w:val="16"/>
              </w:rPr>
              <w:t>0</w:t>
            </w:r>
          </w:p>
        </w:tc>
        <w:tc>
          <w:tcPr>
            <w:tcW w:w="880" w:type="dxa"/>
          </w:tcPr>
          <w:p w14:paraId="3E08EA08" w14:textId="77777777" w:rsidR="0043746E" w:rsidRPr="00AA38E8" w:rsidRDefault="003E01E7" w:rsidP="0043746E">
            <w:pPr>
              <w:spacing w:before="60"/>
              <w:rPr>
                <w:rFonts w:cs="Calibri"/>
                <w:sz w:val="16"/>
              </w:rPr>
            </w:pPr>
            <w:r>
              <w:rPr>
                <w:rFonts w:cs="Calibri"/>
                <w:sz w:val="16"/>
              </w:rPr>
              <w:t>350</w:t>
            </w:r>
          </w:p>
        </w:tc>
      </w:tr>
      <w:tr w:rsidR="003E01E7" w:rsidRPr="00AA38E8" w14:paraId="3686496D" w14:textId="77777777" w:rsidTr="003E01E7">
        <w:tc>
          <w:tcPr>
            <w:tcW w:w="1594" w:type="dxa"/>
          </w:tcPr>
          <w:p w14:paraId="63C512F4" w14:textId="77777777" w:rsidR="003E01E7" w:rsidRPr="00AA38E8" w:rsidRDefault="003E01E7" w:rsidP="0043746E">
            <w:pPr>
              <w:spacing w:before="60"/>
              <w:rPr>
                <w:rFonts w:cs="Calibri"/>
                <w:b/>
                <w:bCs/>
                <w:sz w:val="16"/>
              </w:rPr>
            </w:pPr>
          </w:p>
        </w:tc>
        <w:tc>
          <w:tcPr>
            <w:tcW w:w="4615" w:type="dxa"/>
          </w:tcPr>
          <w:p w14:paraId="1A75160D" w14:textId="77777777" w:rsidR="003E01E7" w:rsidRPr="003E01E7" w:rsidRDefault="003E01E7" w:rsidP="0043746E">
            <w:pPr>
              <w:spacing w:before="60"/>
              <w:rPr>
                <w:rFonts w:cs="Calibri"/>
                <w:sz w:val="16"/>
              </w:rPr>
            </w:pPr>
            <w:proofErr w:type="spellStart"/>
            <w:r w:rsidRPr="003E01E7">
              <w:rPr>
                <w:rFonts w:cs="Calibri"/>
                <w:sz w:val="16"/>
              </w:rPr>
              <w:t>BmwVehCdn_Cnt_T_enum</w:t>
            </w:r>
            <w:proofErr w:type="spellEnd"/>
          </w:p>
        </w:tc>
        <w:tc>
          <w:tcPr>
            <w:tcW w:w="936" w:type="dxa"/>
          </w:tcPr>
          <w:p w14:paraId="18DBAA6C" w14:textId="77777777" w:rsidR="003E01E7" w:rsidRDefault="003E01E7" w:rsidP="0043746E">
            <w:pPr>
              <w:spacing w:before="60"/>
              <w:rPr>
                <w:rFonts w:cs="Calibri"/>
                <w:sz w:val="16"/>
              </w:rPr>
            </w:pPr>
            <w:proofErr w:type="spellStart"/>
            <w:r>
              <w:rPr>
                <w:rFonts w:cs="Calibri"/>
                <w:sz w:val="16"/>
              </w:rPr>
              <w:t>enum</w:t>
            </w:r>
            <w:proofErr w:type="spellEnd"/>
          </w:p>
        </w:tc>
        <w:tc>
          <w:tcPr>
            <w:tcW w:w="903" w:type="dxa"/>
          </w:tcPr>
          <w:p w14:paraId="3E259F77" w14:textId="77777777" w:rsidR="003E01E7" w:rsidRDefault="003E01E7" w:rsidP="0043746E">
            <w:pPr>
              <w:spacing w:before="60"/>
              <w:rPr>
                <w:rFonts w:cs="Calibri"/>
                <w:sz w:val="16"/>
              </w:rPr>
            </w:pPr>
            <w:r>
              <w:rPr>
                <w:rFonts w:cs="Calibri"/>
                <w:sz w:val="16"/>
              </w:rPr>
              <w:t>1</w:t>
            </w:r>
          </w:p>
        </w:tc>
        <w:tc>
          <w:tcPr>
            <w:tcW w:w="880" w:type="dxa"/>
          </w:tcPr>
          <w:p w14:paraId="446374D8" w14:textId="77777777" w:rsidR="003E01E7" w:rsidRDefault="003E01E7" w:rsidP="0043746E">
            <w:pPr>
              <w:spacing w:before="60"/>
              <w:rPr>
                <w:rFonts w:cs="Calibri"/>
                <w:sz w:val="16"/>
              </w:rPr>
            </w:pPr>
            <w:r>
              <w:rPr>
                <w:rFonts w:cs="Calibri"/>
                <w:sz w:val="16"/>
              </w:rPr>
              <w:t>15</w:t>
            </w:r>
          </w:p>
        </w:tc>
      </w:tr>
      <w:tr w:rsidR="003E01E7" w:rsidRPr="00AA38E8" w14:paraId="6A901509" w14:textId="77777777" w:rsidTr="003E01E7">
        <w:tc>
          <w:tcPr>
            <w:tcW w:w="1594" w:type="dxa"/>
          </w:tcPr>
          <w:p w14:paraId="58BBB4F6" w14:textId="77777777" w:rsidR="003E01E7" w:rsidRPr="00AA38E8" w:rsidRDefault="003E01E7" w:rsidP="0043746E">
            <w:pPr>
              <w:spacing w:before="60"/>
              <w:rPr>
                <w:rFonts w:cs="Calibri"/>
                <w:b/>
                <w:bCs/>
                <w:sz w:val="16"/>
              </w:rPr>
            </w:pPr>
          </w:p>
        </w:tc>
        <w:tc>
          <w:tcPr>
            <w:tcW w:w="4615" w:type="dxa"/>
          </w:tcPr>
          <w:p w14:paraId="341A1D75" w14:textId="77777777" w:rsidR="003E01E7" w:rsidRPr="003E01E7" w:rsidRDefault="003E01E7" w:rsidP="0043746E">
            <w:pPr>
              <w:spacing w:before="60"/>
              <w:rPr>
                <w:rFonts w:cs="Calibri"/>
                <w:sz w:val="16"/>
              </w:rPr>
            </w:pPr>
            <w:proofErr w:type="spellStart"/>
            <w:r w:rsidRPr="003E01E7">
              <w:rPr>
                <w:rFonts w:cs="Calibri"/>
                <w:sz w:val="16"/>
              </w:rPr>
              <w:t>StsDrvrActvy_Cnt_T_enum</w:t>
            </w:r>
            <w:proofErr w:type="spellEnd"/>
          </w:p>
        </w:tc>
        <w:tc>
          <w:tcPr>
            <w:tcW w:w="936" w:type="dxa"/>
          </w:tcPr>
          <w:p w14:paraId="68E8CE0B" w14:textId="77777777" w:rsidR="003E01E7" w:rsidRDefault="003E01E7" w:rsidP="0043746E">
            <w:pPr>
              <w:spacing w:before="60"/>
              <w:rPr>
                <w:rFonts w:cs="Calibri"/>
                <w:sz w:val="16"/>
              </w:rPr>
            </w:pPr>
            <w:proofErr w:type="spellStart"/>
            <w:r>
              <w:rPr>
                <w:rFonts w:cs="Calibri"/>
                <w:sz w:val="16"/>
              </w:rPr>
              <w:t>enum</w:t>
            </w:r>
            <w:proofErr w:type="spellEnd"/>
          </w:p>
        </w:tc>
        <w:tc>
          <w:tcPr>
            <w:tcW w:w="903" w:type="dxa"/>
          </w:tcPr>
          <w:p w14:paraId="46357335" w14:textId="77777777" w:rsidR="003E01E7" w:rsidRDefault="003E01E7" w:rsidP="0043746E">
            <w:pPr>
              <w:spacing w:before="60"/>
              <w:rPr>
                <w:rFonts w:cs="Calibri"/>
                <w:sz w:val="16"/>
              </w:rPr>
            </w:pPr>
            <w:r>
              <w:rPr>
                <w:rFonts w:cs="Calibri"/>
                <w:sz w:val="16"/>
              </w:rPr>
              <w:t>0</w:t>
            </w:r>
          </w:p>
        </w:tc>
        <w:tc>
          <w:tcPr>
            <w:tcW w:w="880" w:type="dxa"/>
          </w:tcPr>
          <w:p w14:paraId="0B9191B9" w14:textId="77777777" w:rsidR="003E01E7" w:rsidRDefault="003E01E7" w:rsidP="0043746E">
            <w:pPr>
              <w:spacing w:before="60"/>
              <w:rPr>
                <w:rFonts w:cs="Calibri"/>
                <w:sz w:val="16"/>
              </w:rPr>
            </w:pPr>
            <w:r>
              <w:rPr>
                <w:rFonts w:cs="Calibri"/>
                <w:sz w:val="16"/>
              </w:rPr>
              <w:t>1</w:t>
            </w:r>
          </w:p>
        </w:tc>
      </w:tr>
      <w:tr w:rsidR="0043746E" w:rsidRPr="00AA38E8" w14:paraId="25A830C3" w14:textId="77777777" w:rsidTr="003E01E7">
        <w:tc>
          <w:tcPr>
            <w:tcW w:w="1594" w:type="dxa"/>
          </w:tcPr>
          <w:p w14:paraId="3483E844" w14:textId="77777777" w:rsidR="0043746E" w:rsidRPr="00AA38E8" w:rsidRDefault="0043746E" w:rsidP="0043746E">
            <w:pPr>
              <w:spacing w:before="60"/>
              <w:rPr>
                <w:rFonts w:cs="Calibri"/>
                <w:b/>
                <w:bCs/>
                <w:sz w:val="16"/>
              </w:rPr>
            </w:pPr>
            <w:r w:rsidRPr="00AA38E8">
              <w:rPr>
                <w:rFonts w:cs="Calibri"/>
                <w:b/>
                <w:bCs/>
                <w:sz w:val="16"/>
              </w:rPr>
              <w:t>Return Value</w:t>
            </w:r>
          </w:p>
        </w:tc>
        <w:tc>
          <w:tcPr>
            <w:tcW w:w="4615" w:type="dxa"/>
          </w:tcPr>
          <w:p w14:paraId="4372450E" w14:textId="77777777" w:rsidR="0043746E" w:rsidRPr="00AA38E8" w:rsidRDefault="003E01E7" w:rsidP="0043746E">
            <w:pPr>
              <w:spacing w:before="60"/>
              <w:rPr>
                <w:rFonts w:cs="Calibri"/>
                <w:sz w:val="16"/>
              </w:rPr>
            </w:pPr>
            <w:proofErr w:type="spellStart"/>
            <w:r w:rsidRPr="003E01E7">
              <w:rPr>
                <w:rFonts w:cs="Calibri"/>
                <w:sz w:val="16"/>
              </w:rPr>
              <w:t>AssiOnToOffFlg_Cnt_T_logl</w:t>
            </w:r>
            <w:proofErr w:type="spellEnd"/>
          </w:p>
        </w:tc>
        <w:tc>
          <w:tcPr>
            <w:tcW w:w="936" w:type="dxa"/>
          </w:tcPr>
          <w:p w14:paraId="11D00773" w14:textId="77777777" w:rsidR="0043746E" w:rsidRPr="00AA38E8" w:rsidRDefault="003E01E7" w:rsidP="0043746E">
            <w:pPr>
              <w:spacing w:before="60"/>
              <w:rPr>
                <w:rFonts w:cs="Calibri"/>
                <w:sz w:val="16"/>
              </w:rPr>
            </w:pPr>
            <w:r>
              <w:rPr>
                <w:rFonts w:cs="Calibri"/>
                <w:sz w:val="16"/>
              </w:rPr>
              <w:t>boolean</w:t>
            </w:r>
          </w:p>
        </w:tc>
        <w:tc>
          <w:tcPr>
            <w:tcW w:w="903" w:type="dxa"/>
          </w:tcPr>
          <w:p w14:paraId="74BA86B0" w14:textId="77777777" w:rsidR="0043746E" w:rsidRPr="00AA38E8" w:rsidRDefault="003E01E7" w:rsidP="0043746E">
            <w:pPr>
              <w:spacing w:before="60"/>
              <w:rPr>
                <w:rFonts w:cs="Calibri"/>
                <w:sz w:val="16"/>
              </w:rPr>
            </w:pPr>
            <w:r>
              <w:rPr>
                <w:rFonts w:cs="Calibri"/>
                <w:sz w:val="16"/>
              </w:rPr>
              <w:t>FALSE</w:t>
            </w:r>
          </w:p>
        </w:tc>
        <w:tc>
          <w:tcPr>
            <w:tcW w:w="880" w:type="dxa"/>
          </w:tcPr>
          <w:p w14:paraId="32CE0BD1" w14:textId="77777777" w:rsidR="0043746E" w:rsidRPr="00AA38E8" w:rsidRDefault="003E01E7" w:rsidP="0043746E">
            <w:pPr>
              <w:spacing w:before="60"/>
              <w:rPr>
                <w:rFonts w:cs="Calibri"/>
                <w:sz w:val="16"/>
              </w:rPr>
            </w:pPr>
            <w:r>
              <w:rPr>
                <w:rFonts w:cs="Calibri"/>
                <w:sz w:val="16"/>
              </w:rPr>
              <w:t>TRUE</w:t>
            </w:r>
          </w:p>
        </w:tc>
      </w:tr>
    </w:tbl>
    <w:p w14:paraId="40636887" w14:textId="77777777" w:rsidR="0043746E" w:rsidRDefault="0043746E" w:rsidP="0043746E">
      <w:pPr>
        <w:pStyle w:val="Heading4"/>
      </w:pPr>
      <w:r>
        <w:t>Design Rationale</w:t>
      </w:r>
    </w:p>
    <w:p w14:paraId="40ADEC05" w14:textId="77777777" w:rsidR="0043746E" w:rsidRPr="0091438B" w:rsidRDefault="0043746E" w:rsidP="0043746E">
      <w:pPr>
        <w:rPr>
          <w:lang w:bidi="ar-SA"/>
        </w:rPr>
      </w:pPr>
      <w:r>
        <w:rPr>
          <w:lang w:bidi="ar-SA"/>
        </w:rPr>
        <w:t>Refer FDD</w:t>
      </w:r>
    </w:p>
    <w:p w14:paraId="6B4441A6" w14:textId="77777777" w:rsidR="0043746E" w:rsidRPr="00AA38E8" w:rsidRDefault="0043746E" w:rsidP="0043746E">
      <w:pPr>
        <w:pStyle w:val="Heading4"/>
      </w:pPr>
      <w:r>
        <w:t>Processing</w:t>
      </w:r>
    </w:p>
    <w:p w14:paraId="3497623C" w14:textId="77777777" w:rsidR="0043746E" w:rsidRDefault="007702FC" w:rsidP="0043746E">
      <w:r>
        <w:rPr>
          <w:lang w:bidi="ar-SA"/>
        </w:rPr>
        <w:t xml:space="preserve">Implementation of </w:t>
      </w:r>
      <w:r w:rsidR="0043746E">
        <w:rPr>
          <w:lang w:bidi="ar-SA"/>
        </w:rPr>
        <w:t xml:space="preserve">Simulink block </w:t>
      </w:r>
      <w:proofErr w:type="spellStart"/>
      <w:r>
        <w:t>AssiOnToOffFlg</w:t>
      </w:r>
      <w:proofErr w:type="spellEnd"/>
    </w:p>
    <w:p w14:paraId="3F5E0802" w14:textId="77777777" w:rsidR="0035244F" w:rsidRDefault="0035244F" w:rsidP="0043746E"/>
    <w:p w14:paraId="6C9F3060" w14:textId="77777777" w:rsidR="0035244F" w:rsidRDefault="0035244F">
      <w:pPr>
        <w:spacing w:after="0"/>
        <w:rPr>
          <w:b/>
          <w:kern w:val="28"/>
          <w:sz w:val="24"/>
          <w:szCs w:val="20"/>
          <w:lang w:bidi="ar-SA"/>
        </w:rPr>
      </w:pPr>
      <w:r>
        <w:br w:type="page"/>
      </w:r>
    </w:p>
    <w:p w14:paraId="6FDDD39F" w14:textId="3A190345" w:rsidR="0035244F" w:rsidRPr="00AA38E8" w:rsidRDefault="0035244F" w:rsidP="0035244F">
      <w:pPr>
        <w:pStyle w:val="Heading3"/>
      </w:pPr>
      <w:bookmarkStart w:id="143" w:name="_Toc509488753"/>
      <w:r w:rsidRPr="00AA38E8">
        <w:lastRenderedPageBreak/>
        <w:t xml:space="preserve">Local Function </w:t>
      </w:r>
      <w:proofErr w:type="spellStart"/>
      <w:r w:rsidRPr="0035244F">
        <w:t>AllwToOff</w:t>
      </w:r>
      <w:bookmarkEnd w:id="143"/>
      <w:proofErr w:type="spellEnd"/>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9"/>
        <w:gridCol w:w="4179"/>
        <w:gridCol w:w="990"/>
        <w:gridCol w:w="990"/>
        <w:gridCol w:w="990"/>
      </w:tblGrid>
      <w:tr w:rsidR="0035244F" w:rsidRPr="00AA38E8" w14:paraId="7EB38689" w14:textId="77777777" w:rsidTr="00B568DA">
        <w:tc>
          <w:tcPr>
            <w:tcW w:w="1779" w:type="dxa"/>
          </w:tcPr>
          <w:p w14:paraId="2C0C7B7D" w14:textId="77777777" w:rsidR="0035244F" w:rsidRPr="00AA38E8" w:rsidRDefault="0035244F" w:rsidP="00B568DA">
            <w:pPr>
              <w:spacing w:before="60"/>
              <w:rPr>
                <w:rFonts w:cs="Calibri"/>
                <w:b/>
                <w:bCs/>
                <w:sz w:val="16"/>
              </w:rPr>
            </w:pPr>
            <w:r w:rsidRPr="00AA38E8">
              <w:rPr>
                <w:rFonts w:cs="Calibri"/>
                <w:b/>
                <w:bCs/>
                <w:sz w:val="16"/>
              </w:rPr>
              <w:t>Function Name</w:t>
            </w:r>
          </w:p>
        </w:tc>
        <w:tc>
          <w:tcPr>
            <w:tcW w:w="4179" w:type="dxa"/>
          </w:tcPr>
          <w:p w14:paraId="75EA46A5" w14:textId="2DD1CEAD" w:rsidR="0035244F" w:rsidRPr="00AA38E8" w:rsidRDefault="0035244F" w:rsidP="00B568DA">
            <w:pPr>
              <w:spacing w:before="60"/>
              <w:rPr>
                <w:rFonts w:cs="Calibri"/>
                <w:sz w:val="16"/>
              </w:rPr>
            </w:pPr>
            <w:proofErr w:type="spellStart"/>
            <w:r w:rsidRPr="0035244F">
              <w:rPr>
                <w:rFonts w:cs="Calibri"/>
                <w:sz w:val="16"/>
              </w:rPr>
              <w:t>AllwToOff</w:t>
            </w:r>
            <w:proofErr w:type="spellEnd"/>
          </w:p>
        </w:tc>
        <w:tc>
          <w:tcPr>
            <w:tcW w:w="990" w:type="dxa"/>
            <w:shd w:val="pct30" w:color="FFFF00" w:fill="auto"/>
          </w:tcPr>
          <w:p w14:paraId="37A518C9" w14:textId="77777777" w:rsidR="0035244F" w:rsidRPr="00AA38E8" w:rsidRDefault="0035244F" w:rsidP="00B568DA">
            <w:pPr>
              <w:spacing w:before="60"/>
              <w:jc w:val="center"/>
              <w:rPr>
                <w:rFonts w:cs="Calibri"/>
                <w:sz w:val="16"/>
              </w:rPr>
            </w:pPr>
            <w:r w:rsidRPr="00AA38E8">
              <w:rPr>
                <w:rFonts w:cs="Calibri"/>
                <w:sz w:val="16"/>
              </w:rPr>
              <w:t>Type</w:t>
            </w:r>
          </w:p>
        </w:tc>
        <w:tc>
          <w:tcPr>
            <w:tcW w:w="990" w:type="dxa"/>
            <w:shd w:val="pct30" w:color="FFFF00" w:fill="auto"/>
          </w:tcPr>
          <w:p w14:paraId="53B49FC6" w14:textId="77777777" w:rsidR="0035244F" w:rsidRPr="00AA38E8" w:rsidRDefault="0035244F" w:rsidP="00B568DA">
            <w:pPr>
              <w:spacing w:before="60"/>
              <w:jc w:val="center"/>
              <w:rPr>
                <w:rFonts w:cs="Calibri"/>
                <w:sz w:val="16"/>
              </w:rPr>
            </w:pPr>
            <w:r w:rsidRPr="00AA38E8">
              <w:rPr>
                <w:rFonts w:cs="Calibri"/>
                <w:sz w:val="16"/>
              </w:rPr>
              <w:t>Min</w:t>
            </w:r>
          </w:p>
        </w:tc>
        <w:tc>
          <w:tcPr>
            <w:tcW w:w="990" w:type="dxa"/>
            <w:shd w:val="pct30" w:color="FFFF00" w:fill="auto"/>
          </w:tcPr>
          <w:p w14:paraId="53625714" w14:textId="77777777" w:rsidR="0035244F" w:rsidRPr="00AA38E8" w:rsidRDefault="0035244F" w:rsidP="00B568DA">
            <w:pPr>
              <w:spacing w:before="60"/>
              <w:jc w:val="center"/>
              <w:rPr>
                <w:rFonts w:cs="Calibri"/>
                <w:sz w:val="16"/>
              </w:rPr>
            </w:pPr>
            <w:r w:rsidRPr="00AA38E8">
              <w:rPr>
                <w:rFonts w:cs="Calibri"/>
                <w:sz w:val="16"/>
              </w:rPr>
              <w:t>Max</w:t>
            </w:r>
          </w:p>
        </w:tc>
      </w:tr>
      <w:tr w:rsidR="0035244F" w:rsidRPr="00AA38E8" w14:paraId="474481F4" w14:textId="77777777" w:rsidTr="00B568DA">
        <w:tc>
          <w:tcPr>
            <w:tcW w:w="1779" w:type="dxa"/>
          </w:tcPr>
          <w:p w14:paraId="27A5D41D" w14:textId="372AF2BA" w:rsidR="0035244F" w:rsidRPr="00AA38E8" w:rsidRDefault="0035244F" w:rsidP="00B568DA">
            <w:pPr>
              <w:spacing w:before="60"/>
              <w:rPr>
                <w:rFonts w:cs="Calibri"/>
                <w:b/>
                <w:bCs/>
                <w:sz w:val="16"/>
              </w:rPr>
            </w:pPr>
            <w:r w:rsidRPr="00AA38E8">
              <w:rPr>
                <w:rFonts w:cs="Calibri"/>
                <w:b/>
                <w:bCs/>
                <w:sz w:val="16"/>
              </w:rPr>
              <w:t>Arguments Passed</w:t>
            </w:r>
          </w:p>
        </w:tc>
        <w:tc>
          <w:tcPr>
            <w:tcW w:w="4179" w:type="dxa"/>
          </w:tcPr>
          <w:p w14:paraId="1FC71269" w14:textId="77777777" w:rsidR="0035244F" w:rsidRPr="00AA38E8" w:rsidRDefault="0035244F" w:rsidP="00B568DA">
            <w:pPr>
              <w:spacing w:before="60"/>
              <w:rPr>
                <w:rFonts w:cs="Calibri"/>
                <w:sz w:val="16"/>
              </w:rPr>
            </w:pPr>
            <w:proofErr w:type="spellStart"/>
            <w:r w:rsidRPr="003E01E7">
              <w:rPr>
                <w:rFonts w:cs="Calibri"/>
                <w:sz w:val="16"/>
              </w:rPr>
              <w:t>BmwVehCdn_Cnt_T_enum</w:t>
            </w:r>
            <w:proofErr w:type="spellEnd"/>
          </w:p>
        </w:tc>
        <w:tc>
          <w:tcPr>
            <w:tcW w:w="990" w:type="dxa"/>
          </w:tcPr>
          <w:p w14:paraId="331A10A0" w14:textId="77777777" w:rsidR="0035244F" w:rsidRPr="00AA38E8" w:rsidRDefault="0035244F" w:rsidP="00B568DA">
            <w:pPr>
              <w:spacing w:before="60"/>
              <w:rPr>
                <w:rFonts w:cs="Calibri"/>
                <w:sz w:val="16"/>
              </w:rPr>
            </w:pPr>
            <w:proofErr w:type="spellStart"/>
            <w:r>
              <w:rPr>
                <w:rFonts w:cs="Calibri"/>
                <w:sz w:val="16"/>
              </w:rPr>
              <w:t>enum</w:t>
            </w:r>
            <w:proofErr w:type="spellEnd"/>
          </w:p>
        </w:tc>
        <w:tc>
          <w:tcPr>
            <w:tcW w:w="990" w:type="dxa"/>
          </w:tcPr>
          <w:p w14:paraId="09FC92BC" w14:textId="77777777" w:rsidR="0035244F" w:rsidRPr="00AA38E8" w:rsidRDefault="0035244F" w:rsidP="00B568DA">
            <w:pPr>
              <w:spacing w:before="60"/>
              <w:rPr>
                <w:rFonts w:cs="Calibri"/>
                <w:sz w:val="16"/>
              </w:rPr>
            </w:pPr>
            <w:r>
              <w:rPr>
                <w:rFonts w:cs="Calibri"/>
                <w:sz w:val="16"/>
              </w:rPr>
              <w:t>1</w:t>
            </w:r>
          </w:p>
        </w:tc>
        <w:tc>
          <w:tcPr>
            <w:tcW w:w="990" w:type="dxa"/>
          </w:tcPr>
          <w:p w14:paraId="3995EA26" w14:textId="77777777" w:rsidR="0035244F" w:rsidRPr="00AA38E8" w:rsidRDefault="0035244F" w:rsidP="00B568DA">
            <w:pPr>
              <w:spacing w:before="60"/>
              <w:rPr>
                <w:rFonts w:cs="Calibri"/>
                <w:sz w:val="16"/>
              </w:rPr>
            </w:pPr>
            <w:r>
              <w:rPr>
                <w:rFonts w:cs="Calibri"/>
                <w:sz w:val="16"/>
              </w:rPr>
              <w:t>15</w:t>
            </w:r>
          </w:p>
        </w:tc>
      </w:tr>
      <w:tr w:rsidR="0035244F" w:rsidRPr="00AA38E8" w14:paraId="178E00FE" w14:textId="77777777" w:rsidTr="00B568DA">
        <w:tc>
          <w:tcPr>
            <w:tcW w:w="1779" w:type="dxa"/>
          </w:tcPr>
          <w:p w14:paraId="773BAEBF" w14:textId="77777777" w:rsidR="0035244F" w:rsidRPr="00AA38E8" w:rsidRDefault="0035244F" w:rsidP="00B568DA">
            <w:pPr>
              <w:spacing w:before="60"/>
              <w:rPr>
                <w:rFonts w:cs="Calibri"/>
                <w:b/>
                <w:bCs/>
                <w:sz w:val="16"/>
              </w:rPr>
            </w:pPr>
          </w:p>
        </w:tc>
        <w:tc>
          <w:tcPr>
            <w:tcW w:w="4179" w:type="dxa"/>
          </w:tcPr>
          <w:p w14:paraId="47ABD1B1" w14:textId="77777777" w:rsidR="0035244F" w:rsidRPr="003E01E7" w:rsidRDefault="0035244F" w:rsidP="00B568DA">
            <w:pPr>
              <w:spacing w:before="60"/>
              <w:rPr>
                <w:rFonts w:cs="Calibri"/>
                <w:sz w:val="16"/>
              </w:rPr>
            </w:pPr>
            <w:proofErr w:type="spellStart"/>
            <w:r>
              <w:rPr>
                <w:rFonts w:cs="Calibri"/>
                <w:sz w:val="16"/>
              </w:rPr>
              <w:t>IgnLine_Cnt_T_logl</w:t>
            </w:r>
            <w:proofErr w:type="spellEnd"/>
          </w:p>
        </w:tc>
        <w:tc>
          <w:tcPr>
            <w:tcW w:w="990" w:type="dxa"/>
          </w:tcPr>
          <w:p w14:paraId="25985A54" w14:textId="77777777" w:rsidR="0035244F" w:rsidRDefault="0035244F" w:rsidP="00B568DA">
            <w:pPr>
              <w:spacing w:before="60"/>
              <w:rPr>
                <w:rFonts w:cs="Calibri"/>
                <w:sz w:val="16"/>
              </w:rPr>
            </w:pPr>
            <w:r>
              <w:rPr>
                <w:rFonts w:cs="Calibri"/>
                <w:sz w:val="16"/>
              </w:rPr>
              <w:t>boolean</w:t>
            </w:r>
          </w:p>
        </w:tc>
        <w:tc>
          <w:tcPr>
            <w:tcW w:w="990" w:type="dxa"/>
          </w:tcPr>
          <w:p w14:paraId="60CE18FD" w14:textId="77777777" w:rsidR="0035244F" w:rsidRDefault="0035244F" w:rsidP="00B568DA">
            <w:pPr>
              <w:spacing w:before="60"/>
              <w:rPr>
                <w:rFonts w:cs="Calibri"/>
                <w:sz w:val="16"/>
              </w:rPr>
            </w:pPr>
            <w:r>
              <w:rPr>
                <w:rFonts w:cs="Calibri"/>
                <w:sz w:val="16"/>
              </w:rPr>
              <w:t>FALSE</w:t>
            </w:r>
          </w:p>
        </w:tc>
        <w:tc>
          <w:tcPr>
            <w:tcW w:w="990" w:type="dxa"/>
          </w:tcPr>
          <w:p w14:paraId="5DA17EE5" w14:textId="77777777" w:rsidR="0035244F" w:rsidRDefault="0035244F" w:rsidP="00B568DA">
            <w:pPr>
              <w:spacing w:before="60"/>
              <w:rPr>
                <w:rFonts w:cs="Calibri"/>
                <w:sz w:val="16"/>
              </w:rPr>
            </w:pPr>
            <w:r>
              <w:rPr>
                <w:rFonts w:cs="Calibri"/>
                <w:sz w:val="16"/>
              </w:rPr>
              <w:t>TRUE</w:t>
            </w:r>
          </w:p>
        </w:tc>
      </w:tr>
      <w:tr w:rsidR="0035244F" w:rsidRPr="00AA38E8" w14:paraId="5C9996F8" w14:textId="77777777" w:rsidTr="00B568DA">
        <w:tc>
          <w:tcPr>
            <w:tcW w:w="1779" w:type="dxa"/>
          </w:tcPr>
          <w:p w14:paraId="56014BAF" w14:textId="77777777" w:rsidR="0035244F" w:rsidRPr="00AA38E8" w:rsidRDefault="0035244F" w:rsidP="00B568DA">
            <w:pPr>
              <w:spacing w:before="60"/>
              <w:rPr>
                <w:rFonts w:cs="Calibri"/>
                <w:b/>
                <w:bCs/>
                <w:sz w:val="16"/>
              </w:rPr>
            </w:pPr>
            <w:r w:rsidRPr="00AA38E8">
              <w:rPr>
                <w:rFonts w:cs="Calibri"/>
                <w:b/>
                <w:bCs/>
                <w:sz w:val="16"/>
              </w:rPr>
              <w:t>Return Value</w:t>
            </w:r>
          </w:p>
        </w:tc>
        <w:tc>
          <w:tcPr>
            <w:tcW w:w="4179" w:type="dxa"/>
          </w:tcPr>
          <w:p w14:paraId="0AC158DC" w14:textId="79E67787" w:rsidR="0035244F" w:rsidRPr="00AA38E8" w:rsidRDefault="0035244F" w:rsidP="00B568DA">
            <w:pPr>
              <w:spacing w:before="60"/>
              <w:rPr>
                <w:rFonts w:cs="Calibri"/>
                <w:sz w:val="16"/>
              </w:rPr>
            </w:pPr>
            <w:proofErr w:type="spellStart"/>
            <w:r w:rsidRPr="0035244F">
              <w:rPr>
                <w:rFonts w:cs="Calibri"/>
                <w:sz w:val="16"/>
              </w:rPr>
              <w:t>AllwToOff_Cnt_T_logl</w:t>
            </w:r>
            <w:proofErr w:type="spellEnd"/>
          </w:p>
        </w:tc>
        <w:tc>
          <w:tcPr>
            <w:tcW w:w="990" w:type="dxa"/>
          </w:tcPr>
          <w:p w14:paraId="367AB30F" w14:textId="2B414757" w:rsidR="0035244F" w:rsidRPr="00AA38E8" w:rsidRDefault="0035244F" w:rsidP="00B568DA">
            <w:pPr>
              <w:spacing w:before="60"/>
              <w:rPr>
                <w:rFonts w:cs="Calibri"/>
                <w:sz w:val="16"/>
              </w:rPr>
            </w:pPr>
            <w:r>
              <w:rPr>
                <w:rFonts w:cs="Calibri"/>
                <w:sz w:val="16"/>
              </w:rPr>
              <w:t>boolean</w:t>
            </w:r>
          </w:p>
        </w:tc>
        <w:tc>
          <w:tcPr>
            <w:tcW w:w="990" w:type="dxa"/>
          </w:tcPr>
          <w:p w14:paraId="1C3416B3" w14:textId="6922DCC5" w:rsidR="0035244F" w:rsidRPr="00AA38E8" w:rsidRDefault="0035244F" w:rsidP="00B568DA">
            <w:pPr>
              <w:spacing w:before="60"/>
              <w:rPr>
                <w:rFonts w:cs="Calibri"/>
                <w:sz w:val="16"/>
              </w:rPr>
            </w:pPr>
            <w:r>
              <w:rPr>
                <w:rFonts w:cs="Calibri"/>
                <w:sz w:val="16"/>
              </w:rPr>
              <w:t>FALSE</w:t>
            </w:r>
          </w:p>
        </w:tc>
        <w:tc>
          <w:tcPr>
            <w:tcW w:w="990" w:type="dxa"/>
          </w:tcPr>
          <w:p w14:paraId="1557991C" w14:textId="32290927" w:rsidR="0035244F" w:rsidRPr="00AA38E8" w:rsidRDefault="0035244F" w:rsidP="00B568DA">
            <w:pPr>
              <w:spacing w:before="60"/>
              <w:rPr>
                <w:rFonts w:cs="Calibri"/>
                <w:sz w:val="16"/>
              </w:rPr>
            </w:pPr>
            <w:r>
              <w:rPr>
                <w:rFonts w:cs="Calibri"/>
                <w:sz w:val="16"/>
              </w:rPr>
              <w:t>TRUE</w:t>
            </w:r>
          </w:p>
        </w:tc>
      </w:tr>
    </w:tbl>
    <w:p w14:paraId="3A6B9ABE" w14:textId="77777777" w:rsidR="0035244F" w:rsidRDefault="0035244F" w:rsidP="0035244F">
      <w:pPr>
        <w:pStyle w:val="Heading4"/>
      </w:pPr>
      <w:r>
        <w:t>Design Rationale</w:t>
      </w:r>
    </w:p>
    <w:p w14:paraId="4D1C31AE" w14:textId="77777777" w:rsidR="0035244F" w:rsidRPr="0091438B" w:rsidRDefault="0035244F" w:rsidP="0035244F">
      <w:pPr>
        <w:rPr>
          <w:lang w:bidi="ar-SA"/>
        </w:rPr>
      </w:pPr>
      <w:r>
        <w:rPr>
          <w:lang w:bidi="ar-SA"/>
        </w:rPr>
        <w:t>Refer FDD</w:t>
      </w:r>
    </w:p>
    <w:p w14:paraId="4DAAC510" w14:textId="77777777" w:rsidR="0035244F" w:rsidRPr="00AA38E8" w:rsidRDefault="0035244F" w:rsidP="0035244F">
      <w:pPr>
        <w:pStyle w:val="Heading4"/>
      </w:pPr>
      <w:r>
        <w:t>Processing</w:t>
      </w:r>
    </w:p>
    <w:p w14:paraId="19286243" w14:textId="5FE1D63D" w:rsidR="0035244F" w:rsidRDefault="0035244F" w:rsidP="00AC7171">
      <w:r>
        <w:rPr>
          <w:lang w:bidi="ar-SA"/>
        </w:rPr>
        <w:t xml:space="preserve">Implementation of Simulink block </w:t>
      </w:r>
      <w:proofErr w:type="spellStart"/>
      <w:r w:rsidRPr="0035244F">
        <w:t>AllwToOff</w:t>
      </w:r>
      <w:proofErr w:type="spellEnd"/>
    </w:p>
    <w:p w14:paraId="75E4BD58" w14:textId="77777777" w:rsidR="0035244F" w:rsidRDefault="0035244F" w:rsidP="00AC7171">
      <w:pPr>
        <w:rPr>
          <w:b/>
          <w:kern w:val="28"/>
          <w:sz w:val="24"/>
          <w:szCs w:val="20"/>
          <w:lang w:bidi="ar-SA"/>
        </w:rPr>
      </w:pPr>
    </w:p>
    <w:p w14:paraId="2EA0650D" w14:textId="0774713A" w:rsidR="0043746E" w:rsidRPr="00AA38E8" w:rsidRDefault="0043746E" w:rsidP="003E01E7">
      <w:pPr>
        <w:pStyle w:val="Heading3"/>
      </w:pPr>
      <w:bookmarkStart w:id="144" w:name="_Toc509488754"/>
      <w:r w:rsidRPr="00AA38E8">
        <w:t xml:space="preserve">Local Function </w:t>
      </w:r>
      <w:proofErr w:type="spellStart"/>
      <w:r w:rsidR="003E01E7" w:rsidRPr="003E01E7">
        <w:t>TargetECUState</w:t>
      </w:r>
      <w:bookmarkEnd w:id="144"/>
      <w:proofErr w:type="spellEnd"/>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9"/>
        <w:gridCol w:w="4179"/>
        <w:gridCol w:w="990"/>
        <w:gridCol w:w="990"/>
        <w:gridCol w:w="990"/>
      </w:tblGrid>
      <w:tr w:rsidR="0043746E" w:rsidRPr="00AA38E8" w14:paraId="3DE37737" w14:textId="77777777" w:rsidTr="0043746E">
        <w:tc>
          <w:tcPr>
            <w:tcW w:w="1779" w:type="dxa"/>
          </w:tcPr>
          <w:p w14:paraId="5A51619D" w14:textId="77777777" w:rsidR="0043746E" w:rsidRPr="00AA38E8" w:rsidRDefault="0043746E" w:rsidP="0043746E">
            <w:pPr>
              <w:spacing w:before="60"/>
              <w:rPr>
                <w:rFonts w:cs="Calibri"/>
                <w:b/>
                <w:bCs/>
                <w:sz w:val="16"/>
              </w:rPr>
            </w:pPr>
            <w:r w:rsidRPr="00AA38E8">
              <w:rPr>
                <w:rFonts w:cs="Calibri"/>
                <w:b/>
                <w:bCs/>
                <w:sz w:val="16"/>
              </w:rPr>
              <w:t>Function Name</w:t>
            </w:r>
          </w:p>
        </w:tc>
        <w:tc>
          <w:tcPr>
            <w:tcW w:w="4179" w:type="dxa"/>
          </w:tcPr>
          <w:p w14:paraId="7F1A9F38" w14:textId="77777777" w:rsidR="0043746E" w:rsidRPr="00AA38E8" w:rsidRDefault="003E01E7" w:rsidP="0043746E">
            <w:pPr>
              <w:spacing w:before="60"/>
              <w:rPr>
                <w:rFonts w:cs="Calibri"/>
                <w:sz w:val="16"/>
              </w:rPr>
            </w:pPr>
            <w:proofErr w:type="spellStart"/>
            <w:r w:rsidRPr="003E01E7">
              <w:rPr>
                <w:rFonts w:cs="Calibri"/>
                <w:sz w:val="16"/>
              </w:rPr>
              <w:t>TargetECUState</w:t>
            </w:r>
            <w:proofErr w:type="spellEnd"/>
          </w:p>
        </w:tc>
        <w:tc>
          <w:tcPr>
            <w:tcW w:w="990" w:type="dxa"/>
            <w:shd w:val="pct30" w:color="FFFF00" w:fill="auto"/>
          </w:tcPr>
          <w:p w14:paraId="3B5B29B8" w14:textId="77777777" w:rsidR="0043746E" w:rsidRPr="00AA38E8" w:rsidRDefault="0043746E" w:rsidP="0043746E">
            <w:pPr>
              <w:spacing w:before="60"/>
              <w:jc w:val="center"/>
              <w:rPr>
                <w:rFonts w:cs="Calibri"/>
                <w:sz w:val="16"/>
              </w:rPr>
            </w:pPr>
            <w:r w:rsidRPr="00AA38E8">
              <w:rPr>
                <w:rFonts w:cs="Calibri"/>
                <w:sz w:val="16"/>
              </w:rPr>
              <w:t>Type</w:t>
            </w:r>
          </w:p>
        </w:tc>
        <w:tc>
          <w:tcPr>
            <w:tcW w:w="990" w:type="dxa"/>
            <w:shd w:val="pct30" w:color="FFFF00" w:fill="auto"/>
          </w:tcPr>
          <w:p w14:paraId="335C53C8" w14:textId="77777777" w:rsidR="0043746E" w:rsidRPr="00AA38E8" w:rsidRDefault="0043746E" w:rsidP="0043746E">
            <w:pPr>
              <w:spacing w:before="60"/>
              <w:jc w:val="center"/>
              <w:rPr>
                <w:rFonts w:cs="Calibri"/>
                <w:sz w:val="16"/>
              </w:rPr>
            </w:pPr>
            <w:r w:rsidRPr="00AA38E8">
              <w:rPr>
                <w:rFonts w:cs="Calibri"/>
                <w:sz w:val="16"/>
              </w:rPr>
              <w:t>Min</w:t>
            </w:r>
          </w:p>
        </w:tc>
        <w:tc>
          <w:tcPr>
            <w:tcW w:w="990" w:type="dxa"/>
            <w:shd w:val="pct30" w:color="FFFF00" w:fill="auto"/>
          </w:tcPr>
          <w:p w14:paraId="7806F49F" w14:textId="77777777" w:rsidR="0043746E" w:rsidRPr="00AA38E8" w:rsidRDefault="0043746E" w:rsidP="0043746E">
            <w:pPr>
              <w:spacing w:before="60"/>
              <w:jc w:val="center"/>
              <w:rPr>
                <w:rFonts w:cs="Calibri"/>
                <w:sz w:val="16"/>
              </w:rPr>
            </w:pPr>
            <w:r w:rsidRPr="00AA38E8">
              <w:rPr>
                <w:rFonts w:cs="Calibri"/>
                <w:sz w:val="16"/>
              </w:rPr>
              <w:t>Max</w:t>
            </w:r>
          </w:p>
        </w:tc>
      </w:tr>
      <w:tr w:rsidR="0043746E" w:rsidRPr="00AA38E8" w14:paraId="296C47BC" w14:textId="77777777" w:rsidTr="0043746E">
        <w:tc>
          <w:tcPr>
            <w:tcW w:w="1779" w:type="dxa"/>
          </w:tcPr>
          <w:p w14:paraId="5A6151C5" w14:textId="77777777" w:rsidR="0043746E" w:rsidRPr="00AA38E8" w:rsidRDefault="0043746E" w:rsidP="0043746E">
            <w:pPr>
              <w:spacing w:before="60"/>
              <w:rPr>
                <w:rFonts w:cs="Calibri"/>
                <w:b/>
                <w:bCs/>
                <w:sz w:val="16"/>
              </w:rPr>
            </w:pPr>
            <w:r w:rsidRPr="00AA38E8">
              <w:rPr>
                <w:rFonts w:cs="Calibri"/>
                <w:b/>
                <w:bCs/>
                <w:sz w:val="16"/>
              </w:rPr>
              <w:t xml:space="preserve">Arguments Passed </w:t>
            </w:r>
          </w:p>
        </w:tc>
        <w:tc>
          <w:tcPr>
            <w:tcW w:w="4179" w:type="dxa"/>
          </w:tcPr>
          <w:p w14:paraId="628AD5C5" w14:textId="77777777" w:rsidR="0043746E" w:rsidRPr="00AA38E8" w:rsidRDefault="003E01E7" w:rsidP="0043746E">
            <w:pPr>
              <w:spacing w:before="60"/>
              <w:rPr>
                <w:rFonts w:cs="Calibri"/>
                <w:sz w:val="16"/>
              </w:rPr>
            </w:pPr>
            <w:proofErr w:type="spellStart"/>
            <w:r w:rsidRPr="003E01E7">
              <w:rPr>
                <w:rFonts w:cs="Calibri"/>
                <w:sz w:val="16"/>
              </w:rPr>
              <w:t>DiagcStsNonRcvrlReqDiFltPrsnt_Cnt_T_logl</w:t>
            </w:r>
            <w:proofErr w:type="spellEnd"/>
          </w:p>
        </w:tc>
        <w:tc>
          <w:tcPr>
            <w:tcW w:w="990" w:type="dxa"/>
          </w:tcPr>
          <w:p w14:paraId="0337D34B" w14:textId="77777777" w:rsidR="0043746E" w:rsidRPr="00AA38E8" w:rsidRDefault="0043746E" w:rsidP="0043746E">
            <w:pPr>
              <w:spacing w:before="60"/>
              <w:rPr>
                <w:rFonts w:cs="Calibri"/>
                <w:sz w:val="16"/>
              </w:rPr>
            </w:pPr>
            <w:proofErr w:type="spellStart"/>
            <w:r>
              <w:rPr>
                <w:rFonts w:cs="Calibri"/>
                <w:sz w:val="16"/>
              </w:rPr>
              <w:t>enum</w:t>
            </w:r>
            <w:proofErr w:type="spellEnd"/>
          </w:p>
        </w:tc>
        <w:tc>
          <w:tcPr>
            <w:tcW w:w="990" w:type="dxa"/>
          </w:tcPr>
          <w:p w14:paraId="0FB186DE" w14:textId="77777777" w:rsidR="0043746E" w:rsidRPr="00AA38E8" w:rsidRDefault="003E01E7" w:rsidP="0043746E">
            <w:pPr>
              <w:spacing w:before="60"/>
              <w:rPr>
                <w:rFonts w:cs="Calibri"/>
                <w:sz w:val="16"/>
              </w:rPr>
            </w:pPr>
            <w:r>
              <w:rPr>
                <w:rFonts w:cs="Calibri"/>
                <w:sz w:val="16"/>
              </w:rPr>
              <w:t>FALSE</w:t>
            </w:r>
          </w:p>
        </w:tc>
        <w:tc>
          <w:tcPr>
            <w:tcW w:w="990" w:type="dxa"/>
          </w:tcPr>
          <w:p w14:paraId="288FA2FB" w14:textId="77777777" w:rsidR="0043746E" w:rsidRPr="00AA38E8" w:rsidRDefault="003E01E7" w:rsidP="0043746E">
            <w:pPr>
              <w:spacing w:before="60"/>
              <w:rPr>
                <w:rFonts w:cs="Calibri"/>
                <w:sz w:val="16"/>
              </w:rPr>
            </w:pPr>
            <w:r>
              <w:rPr>
                <w:rFonts w:cs="Calibri"/>
                <w:sz w:val="16"/>
              </w:rPr>
              <w:t>TRUE</w:t>
            </w:r>
          </w:p>
        </w:tc>
      </w:tr>
      <w:tr w:rsidR="0043746E" w:rsidRPr="00AA38E8" w14:paraId="7B4CBEAD" w14:textId="77777777" w:rsidTr="0043746E">
        <w:tc>
          <w:tcPr>
            <w:tcW w:w="1779" w:type="dxa"/>
          </w:tcPr>
          <w:p w14:paraId="3A08B4E3" w14:textId="77777777" w:rsidR="0043746E" w:rsidRPr="00AA38E8" w:rsidRDefault="0043746E" w:rsidP="0043746E">
            <w:pPr>
              <w:spacing w:before="60"/>
              <w:rPr>
                <w:rFonts w:cs="Calibri"/>
                <w:b/>
                <w:bCs/>
                <w:sz w:val="16"/>
              </w:rPr>
            </w:pPr>
          </w:p>
        </w:tc>
        <w:tc>
          <w:tcPr>
            <w:tcW w:w="4179" w:type="dxa"/>
          </w:tcPr>
          <w:p w14:paraId="7B104E24" w14:textId="77777777" w:rsidR="0043746E" w:rsidRPr="00AA38E8" w:rsidRDefault="003E01E7" w:rsidP="0043746E">
            <w:pPr>
              <w:spacing w:before="60"/>
              <w:rPr>
                <w:rFonts w:cs="Calibri"/>
                <w:sz w:val="16"/>
              </w:rPr>
            </w:pPr>
            <w:proofErr w:type="spellStart"/>
            <w:r w:rsidRPr="003E01E7">
              <w:rPr>
                <w:rFonts w:cs="Calibri"/>
                <w:sz w:val="16"/>
              </w:rPr>
              <w:t>BmwVehCdn_Cnt_T_enum</w:t>
            </w:r>
            <w:proofErr w:type="spellEnd"/>
          </w:p>
        </w:tc>
        <w:tc>
          <w:tcPr>
            <w:tcW w:w="990" w:type="dxa"/>
          </w:tcPr>
          <w:p w14:paraId="3B92A793" w14:textId="77777777" w:rsidR="0043746E" w:rsidRPr="00AA38E8" w:rsidRDefault="003E01E7" w:rsidP="0043746E">
            <w:pPr>
              <w:spacing w:before="60"/>
              <w:rPr>
                <w:rFonts w:cs="Calibri"/>
                <w:sz w:val="16"/>
              </w:rPr>
            </w:pPr>
            <w:proofErr w:type="spellStart"/>
            <w:r>
              <w:rPr>
                <w:rFonts w:cs="Calibri"/>
                <w:sz w:val="16"/>
              </w:rPr>
              <w:t>enum</w:t>
            </w:r>
            <w:proofErr w:type="spellEnd"/>
          </w:p>
        </w:tc>
        <w:tc>
          <w:tcPr>
            <w:tcW w:w="990" w:type="dxa"/>
          </w:tcPr>
          <w:p w14:paraId="04338CD8" w14:textId="77777777" w:rsidR="0043746E" w:rsidRPr="00AA38E8" w:rsidRDefault="003E01E7" w:rsidP="0043746E">
            <w:pPr>
              <w:spacing w:before="60"/>
              <w:rPr>
                <w:rFonts w:cs="Calibri"/>
                <w:sz w:val="16"/>
              </w:rPr>
            </w:pPr>
            <w:r>
              <w:rPr>
                <w:rFonts w:cs="Calibri"/>
                <w:sz w:val="16"/>
              </w:rPr>
              <w:t>1</w:t>
            </w:r>
          </w:p>
        </w:tc>
        <w:tc>
          <w:tcPr>
            <w:tcW w:w="990" w:type="dxa"/>
          </w:tcPr>
          <w:p w14:paraId="48AEF729" w14:textId="77777777" w:rsidR="0043746E" w:rsidRPr="00AA38E8" w:rsidRDefault="003E01E7" w:rsidP="0043746E">
            <w:pPr>
              <w:spacing w:before="60"/>
              <w:rPr>
                <w:rFonts w:cs="Calibri"/>
                <w:sz w:val="16"/>
              </w:rPr>
            </w:pPr>
            <w:r>
              <w:rPr>
                <w:rFonts w:cs="Calibri"/>
                <w:sz w:val="16"/>
              </w:rPr>
              <w:t>15</w:t>
            </w:r>
          </w:p>
        </w:tc>
      </w:tr>
      <w:tr w:rsidR="0043746E" w:rsidRPr="00AA38E8" w14:paraId="73CF2973" w14:textId="77777777" w:rsidTr="0043746E">
        <w:tc>
          <w:tcPr>
            <w:tcW w:w="1779" w:type="dxa"/>
          </w:tcPr>
          <w:p w14:paraId="4A3BEA6F" w14:textId="77777777" w:rsidR="0043746E" w:rsidRPr="00AA38E8" w:rsidRDefault="0043746E" w:rsidP="0043746E">
            <w:pPr>
              <w:spacing w:before="60"/>
              <w:rPr>
                <w:rFonts w:cs="Calibri"/>
                <w:b/>
                <w:bCs/>
                <w:sz w:val="16"/>
              </w:rPr>
            </w:pPr>
          </w:p>
        </w:tc>
        <w:tc>
          <w:tcPr>
            <w:tcW w:w="4179" w:type="dxa"/>
          </w:tcPr>
          <w:p w14:paraId="779D7A44" w14:textId="77777777" w:rsidR="0043746E" w:rsidRPr="0091438B" w:rsidRDefault="003E01E7" w:rsidP="0043746E">
            <w:pPr>
              <w:spacing w:before="60"/>
              <w:rPr>
                <w:rFonts w:cs="Calibri"/>
                <w:sz w:val="16"/>
              </w:rPr>
            </w:pPr>
            <w:proofErr w:type="spellStart"/>
            <w:r w:rsidRPr="003E01E7">
              <w:rPr>
                <w:rFonts w:cs="Calibri"/>
                <w:sz w:val="16"/>
              </w:rPr>
              <w:t>AssiOnToOffFlg_Cnt_T_logl</w:t>
            </w:r>
            <w:proofErr w:type="spellEnd"/>
          </w:p>
        </w:tc>
        <w:tc>
          <w:tcPr>
            <w:tcW w:w="990" w:type="dxa"/>
          </w:tcPr>
          <w:p w14:paraId="6F6869A7" w14:textId="77777777" w:rsidR="0043746E" w:rsidRPr="00AA38E8" w:rsidRDefault="0043746E" w:rsidP="0043746E">
            <w:pPr>
              <w:spacing w:before="60"/>
              <w:rPr>
                <w:rFonts w:cs="Calibri"/>
                <w:sz w:val="16"/>
              </w:rPr>
            </w:pPr>
            <w:r>
              <w:rPr>
                <w:rFonts w:cs="Calibri"/>
                <w:sz w:val="16"/>
              </w:rPr>
              <w:t>boolean</w:t>
            </w:r>
          </w:p>
        </w:tc>
        <w:tc>
          <w:tcPr>
            <w:tcW w:w="990" w:type="dxa"/>
          </w:tcPr>
          <w:p w14:paraId="13AA1BB0" w14:textId="77777777" w:rsidR="0043746E" w:rsidRPr="00AA38E8" w:rsidRDefault="0043746E" w:rsidP="0043746E">
            <w:pPr>
              <w:spacing w:before="60"/>
              <w:rPr>
                <w:rFonts w:cs="Calibri"/>
                <w:sz w:val="16"/>
              </w:rPr>
            </w:pPr>
            <w:r>
              <w:rPr>
                <w:rFonts w:cs="Calibri"/>
                <w:sz w:val="16"/>
              </w:rPr>
              <w:t>FALSE</w:t>
            </w:r>
          </w:p>
        </w:tc>
        <w:tc>
          <w:tcPr>
            <w:tcW w:w="990" w:type="dxa"/>
          </w:tcPr>
          <w:p w14:paraId="7FF4F7B0" w14:textId="77777777" w:rsidR="0043746E" w:rsidRPr="00AA38E8" w:rsidRDefault="0043746E" w:rsidP="0043746E">
            <w:pPr>
              <w:spacing w:before="60"/>
              <w:rPr>
                <w:rFonts w:cs="Calibri"/>
                <w:sz w:val="16"/>
              </w:rPr>
            </w:pPr>
            <w:r>
              <w:rPr>
                <w:rFonts w:cs="Calibri"/>
                <w:sz w:val="16"/>
              </w:rPr>
              <w:t>TRUE</w:t>
            </w:r>
          </w:p>
        </w:tc>
      </w:tr>
      <w:tr w:rsidR="0043746E" w:rsidRPr="00AA38E8" w14:paraId="7A02F9A5" w14:textId="77777777" w:rsidTr="0043746E">
        <w:tc>
          <w:tcPr>
            <w:tcW w:w="1779" w:type="dxa"/>
          </w:tcPr>
          <w:p w14:paraId="6D760D32" w14:textId="77777777" w:rsidR="0043746E" w:rsidRPr="00AA38E8" w:rsidRDefault="0043746E" w:rsidP="0043746E">
            <w:pPr>
              <w:spacing w:before="60"/>
              <w:rPr>
                <w:rFonts w:cs="Calibri"/>
                <w:b/>
                <w:bCs/>
                <w:sz w:val="16"/>
              </w:rPr>
            </w:pPr>
          </w:p>
        </w:tc>
        <w:tc>
          <w:tcPr>
            <w:tcW w:w="4179" w:type="dxa"/>
          </w:tcPr>
          <w:p w14:paraId="64E53112" w14:textId="77777777" w:rsidR="0043746E" w:rsidRPr="0091438B" w:rsidRDefault="003E01E7" w:rsidP="0043746E">
            <w:pPr>
              <w:spacing w:before="60"/>
              <w:rPr>
                <w:rFonts w:cs="Calibri"/>
                <w:sz w:val="16"/>
              </w:rPr>
            </w:pPr>
            <w:proofErr w:type="spellStart"/>
            <w:r w:rsidRPr="003E01E7">
              <w:rPr>
                <w:rFonts w:cs="Calibri"/>
                <w:sz w:val="16"/>
              </w:rPr>
              <w:t>AllwTranToDi_Cnt_T_logl</w:t>
            </w:r>
            <w:proofErr w:type="spellEnd"/>
          </w:p>
        </w:tc>
        <w:tc>
          <w:tcPr>
            <w:tcW w:w="990" w:type="dxa"/>
          </w:tcPr>
          <w:p w14:paraId="47986DC2" w14:textId="77777777" w:rsidR="0043746E" w:rsidRPr="00AA38E8" w:rsidRDefault="0043746E" w:rsidP="0043746E">
            <w:pPr>
              <w:spacing w:before="60"/>
              <w:rPr>
                <w:rFonts w:cs="Calibri"/>
                <w:sz w:val="16"/>
              </w:rPr>
            </w:pPr>
            <w:r>
              <w:rPr>
                <w:rFonts w:cs="Calibri"/>
                <w:sz w:val="16"/>
              </w:rPr>
              <w:t>boolean</w:t>
            </w:r>
          </w:p>
        </w:tc>
        <w:tc>
          <w:tcPr>
            <w:tcW w:w="990" w:type="dxa"/>
          </w:tcPr>
          <w:p w14:paraId="3DB78CBC" w14:textId="77777777" w:rsidR="0043746E" w:rsidRPr="00AA38E8" w:rsidRDefault="0043746E" w:rsidP="0043746E">
            <w:pPr>
              <w:spacing w:before="60"/>
              <w:rPr>
                <w:rFonts w:cs="Calibri"/>
                <w:sz w:val="16"/>
              </w:rPr>
            </w:pPr>
            <w:r>
              <w:rPr>
                <w:rFonts w:cs="Calibri"/>
                <w:sz w:val="16"/>
              </w:rPr>
              <w:t>FALSE</w:t>
            </w:r>
          </w:p>
        </w:tc>
        <w:tc>
          <w:tcPr>
            <w:tcW w:w="990" w:type="dxa"/>
          </w:tcPr>
          <w:p w14:paraId="459ED94B" w14:textId="77777777" w:rsidR="0043746E" w:rsidRPr="00AA38E8" w:rsidRDefault="0043746E" w:rsidP="0043746E">
            <w:pPr>
              <w:spacing w:before="60"/>
              <w:rPr>
                <w:rFonts w:cs="Calibri"/>
                <w:sz w:val="16"/>
              </w:rPr>
            </w:pPr>
            <w:r>
              <w:rPr>
                <w:rFonts w:cs="Calibri"/>
                <w:sz w:val="16"/>
              </w:rPr>
              <w:t>TRUE</w:t>
            </w:r>
          </w:p>
        </w:tc>
      </w:tr>
      <w:tr w:rsidR="00EE4219" w:rsidRPr="00AA38E8" w14:paraId="187605B7" w14:textId="77777777" w:rsidTr="0043746E">
        <w:tc>
          <w:tcPr>
            <w:tcW w:w="1779" w:type="dxa"/>
          </w:tcPr>
          <w:p w14:paraId="67A34C98" w14:textId="77777777" w:rsidR="00EE4219" w:rsidRPr="00AA38E8" w:rsidRDefault="00EE4219" w:rsidP="0043746E">
            <w:pPr>
              <w:spacing w:before="60"/>
              <w:rPr>
                <w:rFonts w:cs="Calibri"/>
                <w:b/>
                <w:bCs/>
                <w:sz w:val="16"/>
              </w:rPr>
            </w:pPr>
          </w:p>
        </w:tc>
        <w:tc>
          <w:tcPr>
            <w:tcW w:w="4179" w:type="dxa"/>
          </w:tcPr>
          <w:p w14:paraId="7EBE4FF0" w14:textId="7D819BF6" w:rsidR="00EE4219" w:rsidRPr="003E01E7" w:rsidRDefault="00E938A2" w:rsidP="0043746E">
            <w:pPr>
              <w:spacing w:before="60"/>
              <w:rPr>
                <w:rFonts w:cs="Calibri"/>
                <w:sz w:val="16"/>
              </w:rPr>
            </w:pPr>
            <w:proofErr w:type="spellStart"/>
            <w:r>
              <w:rPr>
                <w:rFonts w:cs="Calibri"/>
                <w:sz w:val="16"/>
              </w:rPr>
              <w:t>IgnLine_Cnt_T_logl</w:t>
            </w:r>
            <w:proofErr w:type="spellEnd"/>
          </w:p>
        </w:tc>
        <w:tc>
          <w:tcPr>
            <w:tcW w:w="990" w:type="dxa"/>
          </w:tcPr>
          <w:p w14:paraId="660D9987" w14:textId="28394A7F" w:rsidR="00EE4219" w:rsidRDefault="00E938A2" w:rsidP="0043746E">
            <w:pPr>
              <w:spacing w:before="60"/>
              <w:rPr>
                <w:rFonts w:cs="Calibri"/>
                <w:sz w:val="16"/>
              </w:rPr>
            </w:pPr>
            <w:r>
              <w:rPr>
                <w:rFonts w:cs="Calibri"/>
                <w:sz w:val="16"/>
              </w:rPr>
              <w:t>boolean</w:t>
            </w:r>
          </w:p>
        </w:tc>
        <w:tc>
          <w:tcPr>
            <w:tcW w:w="990" w:type="dxa"/>
          </w:tcPr>
          <w:p w14:paraId="32C7CD40" w14:textId="39AC4165" w:rsidR="00EE4219" w:rsidRDefault="00E938A2" w:rsidP="0043746E">
            <w:pPr>
              <w:spacing w:before="60"/>
              <w:rPr>
                <w:rFonts w:cs="Calibri"/>
                <w:sz w:val="16"/>
              </w:rPr>
            </w:pPr>
            <w:r>
              <w:rPr>
                <w:rFonts w:cs="Calibri"/>
                <w:sz w:val="16"/>
              </w:rPr>
              <w:t>FALSE</w:t>
            </w:r>
          </w:p>
        </w:tc>
        <w:tc>
          <w:tcPr>
            <w:tcW w:w="990" w:type="dxa"/>
          </w:tcPr>
          <w:p w14:paraId="3619D7BC" w14:textId="1B607A5F" w:rsidR="00EE4219" w:rsidRDefault="00E938A2" w:rsidP="0043746E">
            <w:pPr>
              <w:spacing w:before="60"/>
              <w:rPr>
                <w:rFonts w:cs="Calibri"/>
                <w:sz w:val="16"/>
              </w:rPr>
            </w:pPr>
            <w:r>
              <w:rPr>
                <w:rFonts w:cs="Calibri"/>
                <w:sz w:val="16"/>
              </w:rPr>
              <w:t>TRUE</w:t>
            </w:r>
          </w:p>
        </w:tc>
      </w:tr>
      <w:tr w:rsidR="00EE4219" w:rsidRPr="00AA38E8" w14:paraId="580B4B76" w14:textId="77777777" w:rsidTr="0043746E">
        <w:tc>
          <w:tcPr>
            <w:tcW w:w="1779" w:type="dxa"/>
          </w:tcPr>
          <w:p w14:paraId="7747E6EC" w14:textId="77777777" w:rsidR="00EE4219" w:rsidRPr="00AA38E8" w:rsidRDefault="00EE4219" w:rsidP="0043746E">
            <w:pPr>
              <w:spacing w:before="60"/>
              <w:rPr>
                <w:rFonts w:cs="Calibri"/>
                <w:b/>
                <w:bCs/>
                <w:sz w:val="16"/>
              </w:rPr>
            </w:pPr>
          </w:p>
        </w:tc>
        <w:tc>
          <w:tcPr>
            <w:tcW w:w="4179" w:type="dxa"/>
          </w:tcPr>
          <w:p w14:paraId="1C72EB44" w14:textId="13D53D37" w:rsidR="00EE4219" w:rsidRPr="003E01E7" w:rsidRDefault="00E938A2" w:rsidP="0043746E">
            <w:pPr>
              <w:spacing w:before="60"/>
              <w:rPr>
                <w:rFonts w:cs="Calibri"/>
                <w:sz w:val="16"/>
              </w:rPr>
            </w:pPr>
            <w:proofErr w:type="spellStart"/>
            <w:r>
              <w:rPr>
                <w:rFonts w:cs="Calibri"/>
                <w:sz w:val="16"/>
              </w:rPr>
              <w:t>AllwToOff_Cnt_T_logl</w:t>
            </w:r>
            <w:proofErr w:type="spellEnd"/>
          </w:p>
        </w:tc>
        <w:tc>
          <w:tcPr>
            <w:tcW w:w="990" w:type="dxa"/>
          </w:tcPr>
          <w:p w14:paraId="7FB8492B" w14:textId="67E2F52A" w:rsidR="00EE4219" w:rsidRDefault="00E938A2" w:rsidP="0043746E">
            <w:pPr>
              <w:spacing w:before="60"/>
              <w:rPr>
                <w:rFonts w:cs="Calibri"/>
                <w:sz w:val="16"/>
              </w:rPr>
            </w:pPr>
            <w:r>
              <w:rPr>
                <w:rFonts w:cs="Calibri"/>
                <w:sz w:val="16"/>
              </w:rPr>
              <w:t>boolean</w:t>
            </w:r>
          </w:p>
        </w:tc>
        <w:tc>
          <w:tcPr>
            <w:tcW w:w="990" w:type="dxa"/>
          </w:tcPr>
          <w:p w14:paraId="5BDC0309" w14:textId="686A6644" w:rsidR="00EE4219" w:rsidRDefault="00E938A2" w:rsidP="0043746E">
            <w:pPr>
              <w:spacing w:before="60"/>
              <w:rPr>
                <w:rFonts w:cs="Calibri"/>
                <w:sz w:val="16"/>
              </w:rPr>
            </w:pPr>
            <w:r>
              <w:rPr>
                <w:rFonts w:cs="Calibri"/>
                <w:sz w:val="16"/>
              </w:rPr>
              <w:t>FALSE</w:t>
            </w:r>
          </w:p>
        </w:tc>
        <w:tc>
          <w:tcPr>
            <w:tcW w:w="990" w:type="dxa"/>
          </w:tcPr>
          <w:p w14:paraId="226D5965" w14:textId="2DB0FD7E" w:rsidR="00EE4219" w:rsidRDefault="00E938A2" w:rsidP="0043746E">
            <w:pPr>
              <w:spacing w:before="60"/>
              <w:rPr>
                <w:rFonts w:cs="Calibri"/>
                <w:sz w:val="16"/>
              </w:rPr>
            </w:pPr>
            <w:r>
              <w:rPr>
                <w:rFonts w:cs="Calibri"/>
                <w:sz w:val="16"/>
              </w:rPr>
              <w:t>TRUE</w:t>
            </w:r>
          </w:p>
        </w:tc>
      </w:tr>
      <w:tr w:rsidR="0043746E" w:rsidRPr="00AA38E8" w14:paraId="31AB8997" w14:textId="77777777" w:rsidTr="0043746E">
        <w:tc>
          <w:tcPr>
            <w:tcW w:w="1779" w:type="dxa"/>
          </w:tcPr>
          <w:p w14:paraId="5F302241" w14:textId="77777777" w:rsidR="0043746E" w:rsidRPr="00AA38E8" w:rsidRDefault="0043746E" w:rsidP="0043746E">
            <w:pPr>
              <w:spacing w:before="60"/>
              <w:rPr>
                <w:rFonts w:cs="Calibri"/>
                <w:b/>
                <w:bCs/>
                <w:sz w:val="16"/>
              </w:rPr>
            </w:pPr>
            <w:r w:rsidRPr="00AA38E8">
              <w:rPr>
                <w:rFonts w:cs="Calibri"/>
                <w:b/>
                <w:bCs/>
                <w:sz w:val="16"/>
              </w:rPr>
              <w:t>Return Value</w:t>
            </w:r>
          </w:p>
        </w:tc>
        <w:tc>
          <w:tcPr>
            <w:tcW w:w="4179" w:type="dxa"/>
          </w:tcPr>
          <w:p w14:paraId="549F066E" w14:textId="77777777" w:rsidR="0043746E" w:rsidRPr="00AA38E8" w:rsidRDefault="003E01E7" w:rsidP="0043746E">
            <w:pPr>
              <w:spacing w:before="60"/>
              <w:rPr>
                <w:rFonts w:cs="Calibri"/>
                <w:sz w:val="16"/>
              </w:rPr>
            </w:pPr>
            <w:proofErr w:type="spellStart"/>
            <w:r w:rsidRPr="003E01E7">
              <w:rPr>
                <w:rFonts w:cs="Calibri"/>
                <w:sz w:val="16"/>
              </w:rPr>
              <w:t>TarEcuSt_Cnt_T_enum</w:t>
            </w:r>
            <w:proofErr w:type="spellEnd"/>
          </w:p>
        </w:tc>
        <w:tc>
          <w:tcPr>
            <w:tcW w:w="990" w:type="dxa"/>
          </w:tcPr>
          <w:p w14:paraId="73C69C99" w14:textId="77777777" w:rsidR="0043746E" w:rsidRPr="00AA38E8" w:rsidRDefault="0043746E" w:rsidP="0043746E">
            <w:pPr>
              <w:spacing w:before="60"/>
              <w:rPr>
                <w:rFonts w:cs="Calibri"/>
                <w:sz w:val="16"/>
              </w:rPr>
            </w:pPr>
            <w:proofErr w:type="spellStart"/>
            <w:r>
              <w:rPr>
                <w:rFonts w:cs="Calibri"/>
                <w:sz w:val="16"/>
              </w:rPr>
              <w:t>enum</w:t>
            </w:r>
            <w:proofErr w:type="spellEnd"/>
          </w:p>
        </w:tc>
        <w:tc>
          <w:tcPr>
            <w:tcW w:w="990" w:type="dxa"/>
          </w:tcPr>
          <w:p w14:paraId="25729657" w14:textId="77777777" w:rsidR="0043746E" w:rsidRPr="00AA38E8" w:rsidRDefault="003E01E7" w:rsidP="0043746E">
            <w:pPr>
              <w:spacing w:before="60"/>
              <w:rPr>
                <w:rFonts w:cs="Calibri"/>
                <w:sz w:val="16"/>
              </w:rPr>
            </w:pPr>
            <w:r>
              <w:rPr>
                <w:rFonts w:cs="Calibri"/>
                <w:sz w:val="16"/>
              </w:rPr>
              <w:t>0</w:t>
            </w:r>
          </w:p>
        </w:tc>
        <w:tc>
          <w:tcPr>
            <w:tcW w:w="990" w:type="dxa"/>
          </w:tcPr>
          <w:p w14:paraId="37FE4BB7" w14:textId="77777777" w:rsidR="0043746E" w:rsidRPr="00AA38E8" w:rsidRDefault="00224310" w:rsidP="0043746E">
            <w:pPr>
              <w:spacing w:before="60"/>
              <w:rPr>
                <w:rFonts w:cs="Calibri"/>
                <w:sz w:val="16"/>
              </w:rPr>
            </w:pPr>
            <w:r>
              <w:rPr>
                <w:rFonts w:cs="Calibri"/>
                <w:sz w:val="16"/>
              </w:rPr>
              <w:t>3</w:t>
            </w:r>
          </w:p>
        </w:tc>
      </w:tr>
      <w:tr w:rsidR="0043746E" w:rsidRPr="00AA38E8" w14:paraId="651E760E" w14:textId="77777777" w:rsidTr="0043746E">
        <w:tc>
          <w:tcPr>
            <w:tcW w:w="1779" w:type="dxa"/>
          </w:tcPr>
          <w:p w14:paraId="1CCA4518" w14:textId="77777777" w:rsidR="0043746E" w:rsidRPr="00AA38E8" w:rsidRDefault="0043746E" w:rsidP="0043746E">
            <w:pPr>
              <w:spacing w:before="60"/>
              <w:rPr>
                <w:rFonts w:cs="Calibri"/>
                <w:b/>
                <w:bCs/>
                <w:sz w:val="16"/>
              </w:rPr>
            </w:pPr>
          </w:p>
        </w:tc>
        <w:tc>
          <w:tcPr>
            <w:tcW w:w="4179" w:type="dxa"/>
          </w:tcPr>
          <w:p w14:paraId="16C95807" w14:textId="77777777" w:rsidR="0043746E" w:rsidRPr="00AA38E8" w:rsidRDefault="003E01E7" w:rsidP="0043746E">
            <w:pPr>
              <w:spacing w:before="60"/>
              <w:rPr>
                <w:rFonts w:cs="Calibri"/>
                <w:sz w:val="16"/>
              </w:rPr>
            </w:pPr>
            <w:proofErr w:type="spellStart"/>
            <w:r w:rsidRPr="003E01E7">
              <w:rPr>
                <w:rFonts w:cs="Calibri"/>
                <w:sz w:val="16"/>
              </w:rPr>
              <w:t>PwrSplyEnaReq_Cnt_T_logl</w:t>
            </w:r>
            <w:proofErr w:type="spellEnd"/>
          </w:p>
        </w:tc>
        <w:tc>
          <w:tcPr>
            <w:tcW w:w="990" w:type="dxa"/>
          </w:tcPr>
          <w:p w14:paraId="4542C1C2" w14:textId="77777777" w:rsidR="0043746E" w:rsidRPr="00AA38E8" w:rsidRDefault="003E01E7" w:rsidP="0043746E">
            <w:pPr>
              <w:spacing w:before="60"/>
              <w:rPr>
                <w:rFonts w:cs="Calibri"/>
                <w:sz w:val="16"/>
              </w:rPr>
            </w:pPr>
            <w:r>
              <w:rPr>
                <w:rFonts w:cs="Calibri"/>
                <w:sz w:val="16"/>
              </w:rPr>
              <w:t>boolean</w:t>
            </w:r>
          </w:p>
        </w:tc>
        <w:tc>
          <w:tcPr>
            <w:tcW w:w="990" w:type="dxa"/>
          </w:tcPr>
          <w:p w14:paraId="2D1018AD" w14:textId="77777777" w:rsidR="0043746E" w:rsidRPr="00AA38E8" w:rsidRDefault="003E01E7" w:rsidP="0043746E">
            <w:pPr>
              <w:spacing w:before="60"/>
              <w:rPr>
                <w:rFonts w:cs="Calibri"/>
                <w:sz w:val="16"/>
              </w:rPr>
            </w:pPr>
            <w:r>
              <w:rPr>
                <w:rFonts w:cs="Calibri"/>
                <w:sz w:val="16"/>
              </w:rPr>
              <w:t>FALSE</w:t>
            </w:r>
          </w:p>
        </w:tc>
        <w:tc>
          <w:tcPr>
            <w:tcW w:w="990" w:type="dxa"/>
          </w:tcPr>
          <w:p w14:paraId="5D8F7F96" w14:textId="77777777" w:rsidR="0043746E" w:rsidRPr="00AA38E8" w:rsidRDefault="003E01E7" w:rsidP="0043746E">
            <w:pPr>
              <w:spacing w:before="60"/>
              <w:rPr>
                <w:rFonts w:cs="Calibri"/>
                <w:sz w:val="16"/>
              </w:rPr>
            </w:pPr>
            <w:r>
              <w:rPr>
                <w:rFonts w:cs="Calibri"/>
                <w:sz w:val="16"/>
              </w:rPr>
              <w:t>TRUE</w:t>
            </w:r>
          </w:p>
        </w:tc>
      </w:tr>
      <w:tr w:rsidR="003E01E7" w:rsidRPr="00AA38E8" w14:paraId="5B89FCEB" w14:textId="77777777" w:rsidTr="0043746E">
        <w:tc>
          <w:tcPr>
            <w:tcW w:w="1779" w:type="dxa"/>
          </w:tcPr>
          <w:p w14:paraId="5CA3EBBF" w14:textId="77777777" w:rsidR="003E01E7" w:rsidRPr="00AA38E8" w:rsidRDefault="003E01E7" w:rsidP="0043746E">
            <w:pPr>
              <w:spacing w:before="60"/>
              <w:rPr>
                <w:rFonts w:cs="Calibri"/>
                <w:b/>
                <w:bCs/>
                <w:sz w:val="16"/>
              </w:rPr>
            </w:pPr>
          </w:p>
        </w:tc>
        <w:tc>
          <w:tcPr>
            <w:tcW w:w="4179" w:type="dxa"/>
          </w:tcPr>
          <w:p w14:paraId="1797F779" w14:textId="77777777" w:rsidR="003E01E7" w:rsidRPr="003E01E7" w:rsidRDefault="003E01E7" w:rsidP="0043746E">
            <w:pPr>
              <w:spacing w:before="60"/>
              <w:rPr>
                <w:rFonts w:cs="Calibri"/>
                <w:sz w:val="16"/>
              </w:rPr>
            </w:pPr>
            <w:proofErr w:type="spellStart"/>
            <w:r w:rsidRPr="003E01E7">
              <w:rPr>
                <w:rFonts w:cs="Calibri"/>
                <w:sz w:val="16"/>
              </w:rPr>
              <w:t>SysStReqEna_Cnt_T_logl</w:t>
            </w:r>
            <w:proofErr w:type="spellEnd"/>
          </w:p>
        </w:tc>
        <w:tc>
          <w:tcPr>
            <w:tcW w:w="990" w:type="dxa"/>
          </w:tcPr>
          <w:p w14:paraId="3BFDA4D0" w14:textId="77777777" w:rsidR="003E01E7" w:rsidRDefault="003E01E7" w:rsidP="0043746E">
            <w:pPr>
              <w:spacing w:before="60"/>
              <w:rPr>
                <w:rFonts w:cs="Calibri"/>
                <w:sz w:val="16"/>
              </w:rPr>
            </w:pPr>
            <w:r>
              <w:rPr>
                <w:rFonts w:cs="Calibri"/>
                <w:sz w:val="16"/>
              </w:rPr>
              <w:t>boolean</w:t>
            </w:r>
          </w:p>
        </w:tc>
        <w:tc>
          <w:tcPr>
            <w:tcW w:w="990" w:type="dxa"/>
          </w:tcPr>
          <w:p w14:paraId="0CA8A0D3" w14:textId="77777777" w:rsidR="003E01E7" w:rsidRDefault="003E01E7" w:rsidP="0043746E">
            <w:pPr>
              <w:spacing w:before="60"/>
              <w:rPr>
                <w:rFonts w:cs="Calibri"/>
                <w:sz w:val="16"/>
              </w:rPr>
            </w:pPr>
            <w:r>
              <w:rPr>
                <w:rFonts w:cs="Calibri"/>
                <w:sz w:val="16"/>
              </w:rPr>
              <w:t>FALSE</w:t>
            </w:r>
          </w:p>
        </w:tc>
        <w:tc>
          <w:tcPr>
            <w:tcW w:w="990" w:type="dxa"/>
          </w:tcPr>
          <w:p w14:paraId="3C2E6949" w14:textId="77777777" w:rsidR="003E01E7" w:rsidRDefault="003E01E7" w:rsidP="0043746E">
            <w:pPr>
              <w:spacing w:before="60"/>
              <w:rPr>
                <w:rFonts w:cs="Calibri"/>
                <w:sz w:val="16"/>
              </w:rPr>
            </w:pPr>
            <w:r>
              <w:rPr>
                <w:rFonts w:cs="Calibri"/>
                <w:sz w:val="16"/>
              </w:rPr>
              <w:t>TRUE</w:t>
            </w:r>
          </w:p>
        </w:tc>
      </w:tr>
      <w:tr w:rsidR="003E01E7" w:rsidRPr="00AA38E8" w14:paraId="5F3E042F" w14:textId="77777777" w:rsidTr="0043746E">
        <w:tc>
          <w:tcPr>
            <w:tcW w:w="1779" w:type="dxa"/>
          </w:tcPr>
          <w:p w14:paraId="57B8B6AF" w14:textId="77777777" w:rsidR="003E01E7" w:rsidRPr="00AA38E8" w:rsidRDefault="003E01E7" w:rsidP="0043746E">
            <w:pPr>
              <w:spacing w:before="60"/>
              <w:rPr>
                <w:rFonts w:cs="Calibri"/>
                <w:b/>
                <w:bCs/>
                <w:sz w:val="16"/>
              </w:rPr>
            </w:pPr>
          </w:p>
        </w:tc>
        <w:tc>
          <w:tcPr>
            <w:tcW w:w="4179" w:type="dxa"/>
          </w:tcPr>
          <w:p w14:paraId="64454651" w14:textId="1C762FBA" w:rsidR="003E01E7" w:rsidRPr="003E01E7" w:rsidRDefault="00A66423" w:rsidP="0043746E">
            <w:pPr>
              <w:spacing w:before="60"/>
              <w:rPr>
                <w:rFonts w:cs="Calibri"/>
                <w:sz w:val="16"/>
              </w:rPr>
            </w:pPr>
            <w:r w:rsidRPr="00A66423">
              <w:rPr>
                <w:rFonts w:cs="Calibri"/>
                <w:sz w:val="16"/>
              </w:rPr>
              <w:t>SysOperMotTqCmdSca_Uls_T_f32</w:t>
            </w:r>
          </w:p>
        </w:tc>
        <w:tc>
          <w:tcPr>
            <w:tcW w:w="990" w:type="dxa"/>
          </w:tcPr>
          <w:p w14:paraId="50A77D19" w14:textId="7D11B45B" w:rsidR="003E01E7" w:rsidRDefault="00A66423" w:rsidP="0043746E">
            <w:pPr>
              <w:spacing w:before="60"/>
              <w:rPr>
                <w:rFonts w:cs="Calibri"/>
                <w:sz w:val="16"/>
              </w:rPr>
            </w:pPr>
            <w:r>
              <w:rPr>
                <w:rFonts w:cs="Calibri"/>
                <w:sz w:val="16"/>
              </w:rPr>
              <w:t>float</w:t>
            </w:r>
          </w:p>
        </w:tc>
        <w:tc>
          <w:tcPr>
            <w:tcW w:w="990" w:type="dxa"/>
          </w:tcPr>
          <w:p w14:paraId="44770298" w14:textId="2B40F355" w:rsidR="003E01E7" w:rsidRDefault="00A66423" w:rsidP="0043746E">
            <w:pPr>
              <w:spacing w:before="60"/>
              <w:rPr>
                <w:rFonts w:cs="Calibri"/>
                <w:sz w:val="16"/>
              </w:rPr>
            </w:pPr>
            <w:r>
              <w:rPr>
                <w:rFonts w:cs="Calibri"/>
                <w:sz w:val="16"/>
              </w:rPr>
              <w:t>0</w:t>
            </w:r>
          </w:p>
        </w:tc>
        <w:tc>
          <w:tcPr>
            <w:tcW w:w="990" w:type="dxa"/>
          </w:tcPr>
          <w:p w14:paraId="24AB6B3F" w14:textId="75C3C97C" w:rsidR="003E01E7" w:rsidRDefault="00A66423" w:rsidP="0043746E">
            <w:pPr>
              <w:spacing w:before="60"/>
              <w:rPr>
                <w:rFonts w:cs="Calibri"/>
                <w:sz w:val="16"/>
              </w:rPr>
            </w:pPr>
            <w:r>
              <w:rPr>
                <w:rFonts w:cs="Calibri"/>
                <w:sz w:val="16"/>
              </w:rPr>
              <w:t>1</w:t>
            </w:r>
          </w:p>
        </w:tc>
      </w:tr>
    </w:tbl>
    <w:p w14:paraId="69337708" w14:textId="77777777" w:rsidR="0043746E" w:rsidRDefault="0043746E" w:rsidP="0043746E">
      <w:pPr>
        <w:pStyle w:val="Heading4"/>
      </w:pPr>
      <w:r>
        <w:t>Design Rationale</w:t>
      </w:r>
    </w:p>
    <w:p w14:paraId="766A66B0" w14:textId="77777777" w:rsidR="0043746E" w:rsidRPr="0091438B" w:rsidRDefault="0043746E" w:rsidP="0043746E">
      <w:pPr>
        <w:rPr>
          <w:lang w:bidi="ar-SA"/>
        </w:rPr>
      </w:pPr>
      <w:r>
        <w:rPr>
          <w:lang w:bidi="ar-SA"/>
        </w:rPr>
        <w:t>Refer FDD</w:t>
      </w:r>
    </w:p>
    <w:p w14:paraId="6AF266A5" w14:textId="77777777" w:rsidR="0043746E" w:rsidRPr="00AA38E8" w:rsidRDefault="0043746E" w:rsidP="0043746E">
      <w:pPr>
        <w:pStyle w:val="Heading4"/>
      </w:pPr>
      <w:r>
        <w:t>Processing</w:t>
      </w:r>
    </w:p>
    <w:p w14:paraId="7058B9C1" w14:textId="77777777" w:rsidR="0043746E" w:rsidRDefault="007702FC" w:rsidP="0043746E">
      <w:r>
        <w:rPr>
          <w:lang w:bidi="ar-SA"/>
        </w:rPr>
        <w:t xml:space="preserve">Implementation of </w:t>
      </w:r>
      <w:r w:rsidR="0043746E">
        <w:rPr>
          <w:lang w:bidi="ar-SA"/>
        </w:rPr>
        <w:t xml:space="preserve">Simulink block </w:t>
      </w:r>
      <w:proofErr w:type="spellStart"/>
      <w:r>
        <w:t>TargetECUState</w:t>
      </w:r>
      <w:proofErr w:type="spellEnd"/>
    </w:p>
    <w:p w14:paraId="16DB1E06" w14:textId="77777777" w:rsidR="0043746E" w:rsidRPr="0091438B" w:rsidRDefault="0043746E" w:rsidP="0091438B">
      <w:pPr>
        <w:rPr>
          <w:lang w:bidi="ar-SA"/>
        </w:rPr>
      </w:pPr>
    </w:p>
    <w:p w14:paraId="6F1B77DC" w14:textId="77777777" w:rsidR="00924857" w:rsidRDefault="00924857">
      <w:pPr>
        <w:spacing w:after="0"/>
        <w:rPr>
          <w:rFonts w:cs="Calibri"/>
          <w:b/>
          <w:kern w:val="28"/>
          <w:sz w:val="28"/>
          <w:szCs w:val="20"/>
          <w:lang w:bidi="ar-SA"/>
        </w:rPr>
      </w:pPr>
      <w:r>
        <w:rPr>
          <w:rFonts w:cs="Calibri"/>
        </w:rPr>
        <w:br w:type="page"/>
      </w:r>
    </w:p>
    <w:p w14:paraId="0BD22F28" w14:textId="77777777" w:rsidR="008C6874" w:rsidRPr="00AA38E8" w:rsidRDefault="008C6874" w:rsidP="008C6874">
      <w:pPr>
        <w:pStyle w:val="Heading2"/>
        <w:spacing w:after="60"/>
        <w:rPr>
          <w:rFonts w:ascii="Calibri" w:hAnsi="Calibri" w:cs="Calibri"/>
        </w:rPr>
      </w:pPr>
      <w:bookmarkStart w:id="145" w:name="_Toc509488755"/>
      <w:r>
        <w:rPr>
          <w:rFonts w:ascii="Calibri" w:hAnsi="Calibri" w:cs="Calibri"/>
        </w:rPr>
        <w:lastRenderedPageBreak/>
        <w:t>GLOBAL</w:t>
      </w:r>
      <w:r w:rsidRPr="00AA38E8">
        <w:rPr>
          <w:rFonts w:ascii="Calibri" w:hAnsi="Calibri" w:cs="Calibri"/>
        </w:rPr>
        <w:t xml:space="preserve"> Function/Macro Definitions</w:t>
      </w:r>
      <w:bookmarkEnd w:id="140"/>
      <w:bookmarkEnd w:id="145"/>
    </w:p>
    <w:p w14:paraId="1967CB4E" w14:textId="77777777" w:rsidR="002B094F" w:rsidRDefault="00AB37A0" w:rsidP="002B094F">
      <w:pPr>
        <w:rPr>
          <w:lang w:bidi="ar-SA"/>
        </w:rPr>
      </w:pPr>
      <w:r>
        <w:rPr>
          <w:lang w:bidi="ar-SA"/>
        </w:rPr>
        <w:t>None</w:t>
      </w:r>
    </w:p>
    <w:p w14:paraId="3DEF2489" w14:textId="77777777" w:rsidR="002B094F" w:rsidRDefault="002B094F" w:rsidP="002B094F">
      <w:pPr>
        <w:rPr>
          <w:lang w:bidi="ar-SA"/>
        </w:rPr>
      </w:pPr>
    </w:p>
    <w:p w14:paraId="1A597443" w14:textId="77777777" w:rsidR="002B094F" w:rsidRDefault="002B094F" w:rsidP="002B094F">
      <w:pPr>
        <w:rPr>
          <w:lang w:bidi="ar-SA"/>
        </w:rPr>
      </w:pPr>
    </w:p>
    <w:p w14:paraId="74CDF5AB" w14:textId="77777777" w:rsidR="002B094F" w:rsidRPr="002B094F" w:rsidRDefault="002B094F" w:rsidP="002B094F">
      <w:pPr>
        <w:rPr>
          <w:lang w:bidi="ar-SA"/>
        </w:rPr>
      </w:pPr>
    </w:p>
    <w:p w14:paraId="1C569E54" w14:textId="77777777" w:rsidR="00C728E9" w:rsidRPr="00C728E9" w:rsidRDefault="00C728E9" w:rsidP="00C728E9">
      <w:pPr>
        <w:rPr>
          <w:lang w:bidi="ar-SA"/>
        </w:rPr>
      </w:pPr>
    </w:p>
    <w:p w14:paraId="4204C413" w14:textId="77777777" w:rsidR="00531B8C" w:rsidRDefault="00531B8C" w:rsidP="00531B8C">
      <w:pPr>
        <w:pStyle w:val="Heading1"/>
        <w:ind w:left="562" w:hanging="562"/>
        <w:rPr>
          <w:rFonts w:ascii="Calibri" w:hAnsi="Calibri" w:cs="Calibri"/>
        </w:rPr>
      </w:pPr>
      <w:bookmarkStart w:id="146" w:name="_Toc418080076"/>
      <w:bookmarkStart w:id="147" w:name="_Toc421709921"/>
      <w:bookmarkStart w:id="148" w:name="_Toc509488756"/>
      <w:r w:rsidRPr="002E3F2E">
        <w:rPr>
          <w:rFonts w:ascii="Calibri" w:hAnsi="Calibri"/>
        </w:rPr>
        <w:lastRenderedPageBreak/>
        <w:t>Known</w:t>
      </w:r>
      <w:r w:rsidRPr="00AA38E8">
        <w:rPr>
          <w:rFonts w:ascii="Calibri" w:hAnsi="Calibri" w:cs="Calibri"/>
        </w:rPr>
        <w:t xml:space="preserve"> Limitations with Design</w:t>
      </w:r>
      <w:bookmarkEnd w:id="146"/>
      <w:bookmarkEnd w:id="147"/>
      <w:bookmarkEnd w:id="148"/>
    </w:p>
    <w:p w14:paraId="4BE2D249" w14:textId="77777777" w:rsidR="00531B8C" w:rsidRDefault="00AB37A0" w:rsidP="00531B8C">
      <w:pPr>
        <w:rPr>
          <w:rFonts w:cs="Calibri"/>
        </w:rPr>
      </w:pPr>
      <w:r>
        <w:rPr>
          <w:rFonts w:cs="Calibri"/>
        </w:rPr>
        <w:t>None</w:t>
      </w:r>
    </w:p>
    <w:p w14:paraId="57AA1C00" w14:textId="77777777" w:rsidR="00531B8C" w:rsidRDefault="00531B8C" w:rsidP="00531B8C">
      <w:pPr>
        <w:rPr>
          <w:rFonts w:cs="Calibri"/>
        </w:rPr>
      </w:pPr>
    </w:p>
    <w:p w14:paraId="340111E7" w14:textId="77777777" w:rsidR="00531B8C" w:rsidRPr="00E75CFE" w:rsidRDefault="00531B8C" w:rsidP="00531B8C">
      <w:pPr>
        <w:pStyle w:val="Heading1"/>
        <w:ind w:left="562" w:hanging="562"/>
        <w:rPr>
          <w:rFonts w:ascii="Calibri" w:hAnsi="Calibri" w:cs="Calibri"/>
        </w:rPr>
      </w:pPr>
      <w:bookmarkStart w:id="149" w:name="_Toc382297449"/>
      <w:bookmarkStart w:id="150" w:name="_Toc418080077"/>
      <w:bookmarkStart w:id="151" w:name="_Toc421709922"/>
      <w:bookmarkStart w:id="152" w:name="_Toc509488757"/>
      <w:r w:rsidRPr="00E75CFE">
        <w:rPr>
          <w:rFonts w:ascii="Calibri" w:hAnsi="Calibri" w:cs="Calibri"/>
        </w:rPr>
        <w:lastRenderedPageBreak/>
        <w:t>UNIT TEST CONSIDERATION</w:t>
      </w:r>
      <w:bookmarkEnd w:id="149"/>
      <w:bookmarkEnd w:id="150"/>
      <w:bookmarkEnd w:id="151"/>
      <w:bookmarkEnd w:id="152"/>
    </w:p>
    <w:p w14:paraId="2818A5F5" w14:textId="77777777" w:rsidR="00531B8C" w:rsidRPr="00531B8C" w:rsidRDefault="00AB37A0" w:rsidP="00531B8C">
      <w:pPr>
        <w:rPr>
          <w:lang w:bidi="ar-SA"/>
        </w:rPr>
      </w:pPr>
      <w:r>
        <w:rPr>
          <w:rFonts w:cs="Calibri"/>
        </w:rPr>
        <w:t>None</w:t>
      </w:r>
    </w:p>
    <w:p w14:paraId="54A37614" w14:textId="77777777" w:rsidR="00786BDF" w:rsidRPr="00A158C7" w:rsidRDefault="00786BDF" w:rsidP="00383598">
      <w:pPr>
        <w:pStyle w:val="Heading1A"/>
      </w:pPr>
      <w:bookmarkStart w:id="153" w:name="_Toc509488758"/>
      <w:r w:rsidRPr="00A158C7">
        <w:lastRenderedPageBreak/>
        <w:t>Abbreviations and Acronyms</w:t>
      </w:r>
      <w:bookmarkEnd w:id="15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8"/>
        <w:gridCol w:w="6270"/>
      </w:tblGrid>
      <w:tr w:rsidR="00786BDF" w:rsidRPr="00A158C7" w14:paraId="5A0A54FC" w14:textId="77777777" w:rsidTr="00D60445">
        <w:trPr>
          <w:tblHeader/>
        </w:trPr>
        <w:tc>
          <w:tcPr>
            <w:tcW w:w="3018" w:type="dxa"/>
            <w:shd w:val="clear" w:color="auto" w:fill="E7E6E6" w:themeFill="background2"/>
          </w:tcPr>
          <w:p w14:paraId="1DF5C172" w14:textId="77777777" w:rsidR="00786BDF" w:rsidRPr="00A158C7" w:rsidRDefault="00786BDF" w:rsidP="00540486">
            <w:pPr>
              <w:spacing w:before="60" w:after="60"/>
              <w:rPr>
                <w:b/>
                <w:szCs w:val="20"/>
              </w:rPr>
            </w:pPr>
            <w:r w:rsidRPr="00A158C7">
              <w:rPr>
                <w:b/>
                <w:szCs w:val="20"/>
              </w:rPr>
              <w:t>Abbreviation</w:t>
            </w:r>
            <w:r w:rsidR="00F43F8E">
              <w:rPr>
                <w:b/>
                <w:szCs w:val="20"/>
              </w:rPr>
              <w:t xml:space="preserve"> or Acronym</w:t>
            </w:r>
          </w:p>
        </w:tc>
        <w:tc>
          <w:tcPr>
            <w:tcW w:w="6270" w:type="dxa"/>
            <w:shd w:val="clear" w:color="auto" w:fill="E7E6E6" w:themeFill="background2"/>
          </w:tcPr>
          <w:p w14:paraId="780B06A1" w14:textId="77777777" w:rsidR="00786BDF" w:rsidRPr="00A158C7" w:rsidRDefault="00786BDF" w:rsidP="00540486">
            <w:pPr>
              <w:spacing w:before="60" w:after="60"/>
              <w:rPr>
                <w:b/>
                <w:szCs w:val="20"/>
              </w:rPr>
            </w:pPr>
            <w:r w:rsidRPr="00A158C7">
              <w:rPr>
                <w:b/>
                <w:szCs w:val="20"/>
              </w:rPr>
              <w:t>Description</w:t>
            </w:r>
          </w:p>
        </w:tc>
      </w:tr>
      <w:tr w:rsidR="00786BDF" w:rsidRPr="00A158C7" w14:paraId="510EC7FB" w14:textId="77777777" w:rsidTr="00786BDF">
        <w:tc>
          <w:tcPr>
            <w:tcW w:w="3018" w:type="dxa"/>
            <w:shd w:val="clear" w:color="auto" w:fill="auto"/>
          </w:tcPr>
          <w:p w14:paraId="596B232F" w14:textId="77777777" w:rsidR="00786BDF" w:rsidRPr="00A158C7" w:rsidRDefault="00103D59" w:rsidP="00540486">
            <w:pPr>
              <w:spacing w:before="60" w:after="60"/>
              <w:rPr>
                <w:szCs w:val="20"/>
              </w:rPr>
            </w:pPr>
            <w:r w:rsidRPr="00103D59">
              <w:rPr>
                <w:szCs w:val="20"/>
              </w:rPr>
              <w:t>FDD</w:t>
            </w:r>
          </w:p>
        </w:tc>
        <w:tc>
          <w:tcPr>
            <w:tcW w:w="6270" w:type="dxa"/>
            <w:shd w:val="clear" w:color="auto" w:fill="auto"/>
          </w:tcPr>
          <w:p w14:paraId="7E31A188" w14:textId="77777777" w:rsidR="00786BDF" w:rsidRPr="00A158C7" w:rsidRDefault="00103D59" w:rsidP="00540486">
            <w:pPr>
              <w:spacing w:before="60" w:after="60"/>
              <w:rPr>
                <w:szCs w:val="20"/>
              </w:rPr>
            </w:pPr>
            <w:r w:rsidRPr="00103D59">
              <w:rPr>
                <w:szCs w:val="20"/>
              </w:rPr>
              <w:t>Functional Design Document. (See references)</w:t>
            </w:r>
          </w:p>
        </w:tc>
      </w:tr>
    </w:tbl>
    <w:p w14:paraId="3F1ABF7A" w14:textId="77777777" w:rsidR="0053510E" w:rsidRPr="00A158C7" w:rsidRDefault="005A77EF" w:rsidP="00383598">
      <w:pPr>
        <w:pStyle w:val="Heading1A"/>
      </w:pPr>
      <w:bookmarkStart w:id="154" w:name="_Toc509488759"/>
      <w:r w:rsidRPr="00A158C7">
        <w:lastRenderedPageBreak/>
        <w:t>Glossary</w:t>
      </w:r>
      <w:bookmarkEnd w:id="154"/>
    </w:p>
    <w:p w14:paraId="00307641" w14:textId="77777777" w:rsidR="009B0C02" w:rsidRPr="00A158C7" w:rsidRDefault="009B0C02" w:rsidP="00A158C7">
      <w:pPr>
        <w:jc w:val="both"/>
        <w:rPr>
          <w:lang w:bidi="ar-SA"/>
        </w:rPr>
      </w:pPr>
      <w:r w:rsidRPr="00A158C7">
        <w:rPr>
          <w:b/>
          <w:lang w:bidi="ar-SA"/>
        </w:rPr>
        <w:t>Note</w:t>
      </w:r>
      <w:r w:rsidRPr="00A158C7">
        <w:rPr>
          <w:lang w:bidi="ar-SA"/>
        </w:rPr>
        <w:t>: Terms and definitions from the source “Nexteer Automotive” take precedence over all other definitions of the same term.  Terms and definitions from the source “Nexteer Automotive” are formulated from multiple sources, including the following:</w:t>
      </w:r>
    </w:p>
    <w:p w14:paraId="5E35414D" w14:textId="77777777" w:rsidR="001E4877" w:rsidRPr="00A158C7" w:rsidRDefault="001E4877" w:rsidP="007E1C02">
      <w:pPr>
        <w:pStyle w:val="ListParagraph"/>
        <w:numPr>
          <w:ilvl w:val="0"/>
          <w:numId w:val="12"/>
        </w:numPr>
        <w:rPr>
          <w:lang w:bidi="ar-SA"/>
        </w:rPr>
      </w:pPr>
      <w:r w:rsidRPr="00A158C7">
        <w:rPr>
          <w:lang w:bidi="ar-SA"/>
        </w:rPr>
        <w:t>ISO 9000</w:t>
      </w:r>
    </w:p>
    <w:p w14:paraId="3C170ED3" w14:textId="77777777" w:rsidR="001E4877" w:rsidRPr="00A158C7" w:rsidRDefault="001E4877" w:rsidP="007E1C02">
      <w:pPr>
        <w:pStyle w:val="ListParagraph"/>
        <w:numPr>
          <w:ilvl w:val="0"/>
          <w:numId w:val="12"/>
        </w:numPr>
        <w:rPr>
          <w:lang w:bidi="ar-SA"/>
        </w:rPr>
      </w:pPr>
      <w:r w:rsidRPr="00A158C7">
        <w:rPr>
          <w:lang w:bidi="ar-SA"/>
        </w:rPr>
        <w:t>ISO/IEC 12207</w:t>
      </w:r>
    </w:p>
    <w:p w14:paraId="5BA0936F" w14:textId="77777777" w:rsidR="001E4877" w:rsidRPr="00A158C7" w:rsidRDefault="001E4877" w:rsidP="007E1C02">
      <w:pPr>
        <w:pStyle w:val="ListParagraph"/>
        <w:numPr>
          <w:ilvl w:val="0"/>
          <w:numId w:val="12"/>
        </w:numPr>
        <w:rPr>
          <w:lang w:bidi="ar-SA"/>
        </w:rPr>
      </w:pPr>
      <w:r w:rsidRPr="00A158C7">
        <w:rPr>
          <w:lang w:bidi="ar-SA"/>
        </w:rPr>
        <w:t>ISO/IEC 15504</w:t>
      </w:r>
    </w:p>
    <w:p w14:paraId="3A4500E9" w14:textId="77777777" w:rsidR="001E4877" w:rsidRPr="00A158C7" w:rsidRDefault="001E4877" w:rsidP="007E1C02">
      <w:pPr>
        <w:pStyle w:val="ListParagraph"/>
        <w:numPr>
          <w:ilvl w:val="0"/>
          <w:numId w:val="12"/>
        </w:numPr>
        <w:rPr>
          <w:lang w:bidi="ar-SA"/>
        </w:rPr>
      </w:pPr>
      <w:r w:rsidRPr="00A158C7">
        <w:rPr>
          <w:lang w:bidi="ar-SA"/>
        </w:rPr>
        <w:t>Automotive SPICE® Process Reference Model (PRM)</w:t>
      </w:r>
    </w:p>
    <w:p w14:paraId="0440C097" w14:textId="77777777" w:rsidR="001E4877" w:rsidRPr="00A158C7" w:rsidRDefault="001E4877" w:rsidP="007E1C02">
      <w:pPr>
        <w:pStyle w:val="ListParagraph"/>
        <w:numPr>
          <w:ilvl w:val="0"/>
          <w:numId w:val="12"/>
        </w:numPr>
        <w:rPr>
          <w:lang w:bidi="ar-SA"/>
        </w:rPr>
      </w:pPr>
      <w:r w:rsidRPr="00A158C7">
        <w:rPr>
          <w:lang w:bidi="ar-SA"/>
        </w:rPr>
        <w:t>Automotive SPICE® Process Assessment Model (PAM)</w:t>
      </w:r>
    </w:p>
    <w:p w14:paraId="43292172" w14:textId="77777777" w:rsidR="001E4877" w:rsidRPr="00A158C7" w:rsidRDefault="001E4877" w:rsidP="007E1C02">
      <w:pPr>
        <w:pStyle w:val="ListParagraph"/>
        <w:numPr>
          <w:ilvl w:val="0"/>
          <w:numId w:val="12"/>
        </w:numPr>
        <w:rPr>
          <w:lang w:bidi="ar-SA"/>
        </w:rPr>
      </w:pPr>
      <w:r w:rsidRPr="00A158C7">
        <w:rPr>
          <w:lang w:bidi="ar-SA"/>
        </w:rPr>
        <w:t>ISO/IEC 15288</w:t>
      </w:r>
    </w:p>
    <w:p w14:paraId="1BF4DBEC" w14:textId="77777777" w:rsidR="00431255" w:rsidRPr="00A158C7" w:rsidRDefault="00431255" w:rsidP="007E1C02">
      <w:pPr>
        <w:pStyle w:val="ListParagraph"/>
        <w:numPr>
          <w:ilvl w:val="0"/>
          <w:numId w:val="12"/>
        </w:numPr>
        <w:rPr>
          <w:lang w:bidi="ar-SA"/>
        </w:rPr>
      </w:pPr>
      <w:r w:rsidRPr="00A158C7">
        <w:rPr>
          <w:lang w:bidi="ar-SA"/>
        </w:rPr>
        <w:t>ISO 26262</w:t>
      </w:r>
    </w:p>
    <w:p w14:paraId="1BA5A77B" w14:textId="77777777" w:rsidR="009B0C02" w:rsidRPr="00A158C7" w:rsidRDefault="001E4877" w:rsidP="007E1C02">
      <w:pPr>
        <w:pStyle w:val="ListParagraph"/>
        <w:numPr>
          <w:ilvl w:val="0"/>
          <w:numId w:val="12"/>
        </w:numPr>
        <w:rPr>
          <w:lang w:bidi="ar-SA"/>
        </w:rPr>
      </w:pPr>
      <w:r w:rsidRPr="00A158C7">
        <w:rPr>
          <w:lang w:bidi="ar-SA"/>
        </w:rPr>
        <w:t>IEEE Standards</w:t>
      </w:r>
    </w:p>
    <w:p w14:paraId="3D16DCBF" w14:textId="77777777" w:rsidR="001E4877" w:rsidRPr="00A158C7" w:rsidRDefault="001E4877" w:rsidP="007E1C02">
      <w:pPr>
        <w:pStyle w:val="ListParagraph"/>
        <w:numPr>
          <w:ilvl w:val="0"/>
          <w:numId w:val="12"/>
        </w:numPr>
        <w:rPr>
          <w:lang w:bidi="ar-SA"/>
        </w:rPr>
      </w:pPr>
      <w:r w:rsidRPr="00A158C7">
        <w:rPr>
          <w:lang w:bidi="ar-SA"/>
        </w:rPr>
        <w:t>SWEBOK</w:t>
      </w:r>
    </w:p>
    <w:p w14:paraId="311F54AB" w14:textId="77777777" w:rsidR="001E4877" w:rsidRPr="00A158C7" w:rsidRDefault="001E4877" w:rsidP="007E1C02">
      <w:pPr>
        <w:pStyle w:val="ListParagraph"/>
        <w:numPr>
          <w:ilvl w:val="0"/>
          <w:numId w:val="12"/>
        </w:numPr>
        <w:spacing w:after="240"/>
        <w:rPr>
          <w:lang w:bidi="ar-SA"/>
        </w:rPr>
      </w:pPr>
      <w:r w:rsidRPr="00A158C7">
        <w:rPr>
          <w:lang w:bidi="ar-SA"/>
        </w:rPr>
        <w:t>PMBOK</w:t>
      </w:r>
    </w:p>
    <w:p w14:paraId="19FFF053" w14:textId="77777777" w:rsidR="00786BDF" w:rsidRPr="00A158C7" w:rsidRDefault="00786BDF" w:rsidP="007E1C02">
      <w:pPr>
        <w:pStyle w:val="ListParagraph"/>
        <w:numPr>
          <w:ilvl w:val="0"/>
          <w:numId w:val="12"/>
        </w:numPr>
        <w:spacing w:after="240"/>
        <w:rPr>
          <w:lang w:bidi="ar-SA"/>
        </w:rPr>
      </w:pPr>
      <w:r w:rsidRPr="00A158C7">
        <w:rPr>
          <w:lang w:bidi="ar-SA"/>
        </w:rPr>
        <w:t>Existing Nexteer Automotive documentation</w:t>
      </w:r>
    </w:p>
    <w:tbl>
      <w:tblPr>
        <w:tblStyle w:val="TableGrid"/>
        <w:tblW w:w="0" w:type="auto"/>
        <w:tblLook w:val="04A0" w:firstRow="1" w:lastRow="0" w:firstColumn="1" w:lastColumn="0" w:noHBand="0" w:noVBand="1"/>
      </w:tblPr>
      <w:tblGrid>
        <w:gridCol w:w="2358"/>
        <w:gridCol w:w="4950"/>
        <w:gridCol w:w="1993"/>
      </w:tblGrid>
      <w:tr w:rsidR="005A77EF" w:rsidRPr="00A158C7" w14:paraId="6CE78160" w14:textId="77777777" w:rsidTr="00D60445">
        <w:trPr>
          <w:tblHeader/>
        </w:trPr>
        <w:tc>
          <w:tcPr>
            <w:tcW w:w="2358" w:type="dxa"/>
            <w:shd w:val="clear" w:color="auto" w:fill="E7E6E6" w:themeFill="background2"/>
            <w:vAlign w:val="center"/>
          </w:tcPr>
          <w:p w14:paraId="0AB36F94" w14:textId="77777777" w:rsidR="005A77EF" w:rsidRPr="00A158C7" w:rsidRDefault="005A77EF" w:rsidP="00540486">
            <w:pPr>
              <w:spacing w:before="60" w:after="60"/>
              <w:rPr>
                <w:b/>
                <w:szCs w:val="20"/>
              </w:rPr>
            </w:pPr>
            <w:r w:rsidRPr="00A158C7">
              <w:rPr>
                <w:b/>
                <w:szCs w:val="20"/>
              </w:rPr>
              <w:t>Term</w:t>
            </w:r>
          </w:p>
        </w:tc>
        <w:tc>
          <w:tcPr>
            <w:tcW w:w="4950" w:type="dxa"/>
            <w:shd w:val="clear" w:color="auto" w:fill="E7E6E6" w:themeFill="background2"/>
            <w:vAlign w:val="center"/>
          </w:tcPr>
          <w:p w14:paraId="20CC48EC" w14:textId="77777777" w:rsidR="005A77EF" w:rsidRPr="00A158C7" w:rsidRDefault="005A77EF" w:rsidP="00540486">
            <w:pPr>
              <w:spacing w:before="60" w:after="60"/>
              <w:rPr>
                <w:b/>
                <w:szCs w:val="20"/>
              </w:rPr>
            </w:pPr>
            <w:r w:rsidRPr="00A158C7">
              <w:rPr>
                <w:b/>
                <w:szCs w:val="20"/>
              </w:rPr>
              <w:t>Definition</w:t>
            </w:r>
          </w:p>
        </w:tc>
        <w:tc>
          <w:tcPr>
            <w:tcW w:w="1993" w:type="dxa"/>
            <w:shd w:val="clear" w:color="auto" w:fill="E7E6E6" w:themeFill="background2"/>
            <w:vAlign w:val="center"/>
          </w:tcPr>
          <w:p w14:paraId="58165C80" w14:textId="77777777" w:rsidR="005A77EF" w:rsidRPr="00A158C7" w:rsidRDefault="005A77EF" w:rsidP="00540486">
            <w:pPr>
              <w:spacing w:before="60" w:after="60"/>
              <w:rPr>
                <w:b/>
                <w:szCs w:val="20"/>
              </w:rPr>
            </w:pPr>
            <w:r w:rsidRPr="00A158C7">
              <w:rPr>
                <w:b/>
                <w:szCs w:val="20"/>
              </w:rPr>
              <w:t>Source</w:t>
            </w:r>
          </w:p>
        </w:tc>
      </w:tr>
      <w:tr w:rsidR="00531B8C" w:rsidRPr="00A158C7" w14:paraId="08CBACEF" w14:textId="77777777" w:rsidTr="002D4CF3">
        <w:tc>
          <w:tcPr>
            <w:tcW w:w="2358" w:type="dxa"/>
          </w:tcPr>
          <w:p w14:paraId="085B28C7" w14:textId="77777777" w:rsidR="00531B8C" w:rsidRPr="009643A3" w:rsidRDefault="00531B8C" w:rsidP="00B758D2">
            <w:pPr>
              <w:rPr>
                <w:sz w:val="19"/>
              </w:rPr>
            </w:pPr>
            <w:r>
              <w:rPr>
                <w:sz w:val="19"/>
              </w:rPr>
              <w:t>MDD</w:t>
            </w:r>
          </w:p>
        </w:tc>
        <w:tc>
          <w:tcPr>
            <w:tcW w:w="4950" w:type="dxa"/>
          </w:tcPr>
          <w:p w14:paraId="2C381929" w14:textId="77777777" w:rsidR="00531B8C" w:rsidRPr="009643A3" w:rsidRDefault="00531B8C" w:rsidP="00B758D2">
            <w:pPr>
              <w:rPr>
                <w:sz w:val="19"/>
              </w:rPr>
            </w:pPr>
            <w:r>
              <w:rPr>
                <w:sz w:val="19"/>
              </w:rPr>
              <w:t>Module Design Document</w:t>
            </w:r>
          </w:p>
        </w:tc>
        <w:tc>
          <w:tcPr>
            <w:tcW w:w="1993" w:type="dxa"/>
          </w:tcPr>
          <w:p w14:paraId="7F29FC94" w14:textId="77777777" w:rsidR="00531B8C" w:rsidRPr="00A158C7" w:rsidRDefault="00531B8C" w:rsidP="00541E2D">
            <w:pPr>
              <w:pStyle w:val="BodyText"/>
              <w:spacing w:before="60" w:after="60"/>
              <w:rPr>
                <w:rFonts w:ascii="Calibri" w:hAnsi="Calibri" w:cs="Calibri"/>
                <w:sz w:val="20"/>
                <w:szCs w:val="20"/>
              </w:rPr>
            </w:pPr>
          </w:p>
        </w:tc>
      </w:tr>
      <w:tr w:rsidR="00531B8C" w:rsidRPr="00A158C7" w14:paraId="4373D82A" w14:textId="77777777" w:rsidTr="002D4CF3">
        <w:tc>
          <w:tcPr>
            <w:tcW w:w="2358" w:type="dxa"/>
          </w:tcPr>
          <w:p w14:paraId="08B60759" w14:textId="77777777" w:rsidR="00531B8C" w:rsidRDefault="00531B8C" w:rsidP="00B758D2">
            <w:pPr>
              <w:rPr>
                <w:sz w:val="19"/>
              </w:rPr>
            </w:pPr>
            <w:r>
              <w:rPr>
                <w:sz w:val="19"/>
              </w:rPr>
              <w:t>DFD</w:t>
            </w:r>
          </w:p>
        </w:tc>
        <w:tc>
          <w:tcPr>
            <w:tcW w:w="4950" w:type="dxa"/>
          </w:tcPr>
          <w:p w14:paraId="4A448F7D" w14:textId="77777777" w:rsidR="00531B8C" w:rsidRDefault="00531B8C" w:rsidP="00B758D2">
            <w:pPr>
              <w:rPr>
                <w:sz w:val="19"/>
              </w:rPr>
            </w:pPr>
            <w:r>
              <w:rPr>
                <w:sz w:val="19"/>
              </w:rPr>
              <w:t>Data Flow Diagram</w:t>
            </w:r>
          </w:p>
        </w:tc>
        <w:tc>
          <w:tcPr>
            <w:tcW w:w="1993" w:type="dxa"/>
          </w:tcPr>
          <w:p w14:paraId="4341840E" w14:textId="77777777" w:rsidR="00531B8C" w:rsidRPr="00A158C7" w:rsidRDefault="00531B8C" w:rsidP="00541E2D">
            <w:pPr>
              <w:pStyle w:val="BodyText"/>
              <w:spacing w:before="60" w:after="60"/>
              <w:rPr>
                <w:rFonts w:ascii="Calibri" w:hAnsi="Calibri" w:cs="Calibri"/>
                <w:sz w:val="20"/>
                <w:szCs w:val="20"/>
              </w:rPr>
            </w:pPr>
          </w:p>
        </w:tc>
      </w:tr>
    </w:tbl>
    <w:p w14:paraId="4E389D3F" w14:textId="77777777" w:rsidR="00AA2199" w:rsidRPr="00A158C7" w:rsidRDefault="00AA2199" w:rsidP="00AA2199">
      <w:pPr>
        <w:rPr>
          <w:rFonts w:ascii="Arial" w:hAnsi="Arial"/>
          <w:sz w:val="24"/>
          <w:szCs w:val="20"/>
          <w:lang w:bidi="ar-SA"/>
        </w:rPr>
      </w:pPr>
      <w:r w:rsidRPr="00A158C7">
        <w:br w:type="page"/>
      </w:r>
    </w:p>
    <w:p w14:paraId="6CF5597E" w14:textId="77777777" w:rsidR="00A158C7" w:rsidRPr="00A158C7" w:rsidRDefault="00A158C7" w:rsidP="00383598">
      <w:pPr>
        <w:pStyle w:val="Heading1A"/>
      </w:pPr>
      <w:bookmarkStart w:id="155" w:name="_Toc509488760"/>
      <w:r w:rsidRPr="00A158C7">
        <w:lastRenderedPageBreak/>
        <w:t>References</w:t>
      </w:r>
      <w:bookmarkEnd w:id="15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8"/>
        <w:gridCol w:w="6458"/>
        <w:gridCol w:w="2091"/>
      </w:tblGrid>
      <w:tr w:rsidR="00A158C7" w:rsidRPr="00A158C7" w14:paraId="7A34B0D9" w14:textId="77777777" w:rsidTr="00D60445">
        <w:trPr>
          <w:tblHeader/>
        </w:trPr>
        <w:tc>
          <w:tcPr>
            <w:tcW w:w="738" w:type="dxa"/>
            <w:shd w:val="clear" w:color="auto" w:fill="E7E6E6" w:themeFill="background2"/>
            <w:vAlign w:val="center"/>
          </w:tcPr>
          <w:p w14:paraId="1B772E49" w14:textId="77777777" w:rsidR="00A158C7" w:rsidRPr="00A158C7" w:rsidRDefault="0004234C" w:rsidP="00D229A6">
            <w:pPr>
              <w:spacing w:before="60" w:after="60"/>
              <w:jc w:val="center"/>
              <w:rPr>
                <w:b/>
                <w:lang w:bidi="ar-SA"/>
              </w:rPr>
            </w:pPr>
            <w:r>
              <w:rPr>
                <w:b/>
                <w:lang w:bidi="ar-SA"/>
              </w:rPr>
              <w:t>Ref. #</w:t>
            </w:r>
          </w:p>
        </w:tc>
        <w:tc>
          <w:tcPr>
            <w:tcW w:w="6458" w:type="dxa"/>
            <w:shd w:val="clear" w:color="auto" w:fill="E7E6E6" w:themeFill="background2"/>
            <w:vAlign w:val="center"/>
          </w:tcPr>
          <w:p w14:paraId="46377592" w14:textId="77777777" w:rsidR="00A158C7" w:rsidRPr="00A158C7" w:rsidRDefault="00A158C7" w:rsidP="00D229A6">
            <w:pPr>
              <w:spacing w:before="60" w:after="60"/>
              <w:rPr>
                <w:b/>
                <w:lang w:bidi="ar-SA"/>
              </w:rPr>
            </w:pPr>
            <w:r w:rsidRPr="00A158C7">
              <w:rPr>
                <w:b/>
                <w:lang w:bidi="ar-SA"/>
              </w:rPr>
              <w:t>Title</w:t>
            </w:r>
          </w:p>
        </w:tc>
        <w:tc>
          <w:tcPr>
            <w:tcW w:w="2091" w:type="dxa"/>
            <w:shd w:val="clear" w:color="auto" w:fill="E7E6E6" w:themeFill="background2"/>
            <w:vAlign w:val="center"/>
          </w:tcPr>
          <w:p w14:paraId="58A62DB7" w14:textId="77777777" w:rsidR="00A158C7" w:rsidRPr="00A158C7" w:rsidRDefault="00A158C7" w:rsidP="00D229A6">
            <w:pPr>
              <w:spacing w:before="60" w:after="60"/>
              <w:rPr>
                <w:b/>
                <w:lang w:bidi="ar-SA"/>
              </w:rPr>
            </w:pPr>
            <w:r w:rsidRPr="00A158C7">
              <w:rPr>
                <w:b/>
                <w:lang w:bidi="ar-SA"/>
              </w:rPr>
              <w:t>Version</w:t>
            </w:r>
          </w:p>
        </w:tc>
      </w:tr>
      <w:tr w:rsidR="00531B8C" w:rsidRPr="00A158C7" w14:paraId="63A93AFC" w14:textId="77777777" w:rsidTr="00B758D2">
        <w:tc>
          <w:tcPr>
            <w:tcW w:w="738" w:type="dxa"/>
            <w:shd w:val="clear" w:color="auto" w:fill="auto"/>
          </w:tcPr>
          <w:p w14:paraId="52718033" w14:textId="77777777" w:rsidR="00531B8C" w:rsidRDefault="00531B8C" w:rsidP="00B758D2">
            <w:pPr>
              <w:jc w:val="center"/>
              <w:rPr>
                <w:lang w:bidi="ar-SA"/>
              </w:rPr>
            </w:pPr>
            <w:r>
              <w:rPr>
                <w:lang w:bidi="ar-SA"/>
              </w:rPr>
              <w:t>1</w:t>
            </w:r>
          </w:p>
        </w:tc>
        <w:tc>
          <w:tcPr>
            <w:tcW w:w="6458" w:type="dxa"/>
            <w:shd w:val="clear" w:color="auto" w:fill="auto"/>
          </w:tcPr>
          <w:p w14:paraId="674FF8AB" w14:textId="77777777" w:rsidR="00531B8C" w:rsidRDefault="00531B8C" w:rsidP="00B758D2">
            <w:pPr>
              <w:keepNext/>
            </w:pPr>
            <w:bookmarkStart w:id="156" w:name="_Ref313612389"/>
            <w:r>
              <w:t xml:space="preserve">AUTOSAR Specification of Memory Mapping </w:t>
            </w:r>
            <w:r w:rsidR="00103D59">
              <w:t>(</w:t>
            </w:r>
            <w:proofErr w:type="spellStart"/>
            <w:r w:rsidR="00103D59">
              <w:t>Link:</w:t>
            </w:r>
            <w:hyperlink r:id="rId15" w:history="1">
              <w:r w:rsidR="00103D59" w:rsidRPr="00F35C33">
                <w:rPr>
                  <w:rStyle w:val="Hyperlink"/>
                </w:rPr>
                <w:t>AUTOSAR_SWS_MemoryMapping.pdf</w:t>
              </w:r>
              <w:proofErr w:type="spellEnd"/>
            </w:hyperlink>
            <w:r w:rsidR="00103D59">
              <w:t>)</w:t>
            </w:r>
            <w:bookmarkEnd w:id="156"/>
          </w:p>
        </w:tc>
        <w:tc>
          <w:tcPr>
            <w:tcW w:w="2091" w:type="dxa"/>
            <w:shd w:val="clear" w:color="auto" w:fill="auto"/>
          </w:tcPr>
          <w:p w14:paraId="0203B7A7" w14:textId="77777777" w:rsidR="00531B8C" w:rsidRDefault="00103D59" w:rsidP="00B758D2">
            <w:pPr>
              <w:rPr>
                <w:lang w:bidi="ar-SA"/>
              </w:rPr>
            </w:pPr>
            <w:r w:rsidRPr="00103D59">
              <w:t>v1.4.0 R4.0 Rev 3</w:t>
            </w:r>
          </w:p>
        </w:tc>
      </w:tr>
      <w:tr w:rsidR="00531B8C" w:rsidRPr="00A158C7" w14:paraId="0472EFF1" w14:textId="77777777" w:rsidTr="00B758D2">
        <w:tc>
          <w:tcPr>
            <w:tcW w:w="738" w:type="dxa"/>
            <w:shd w:val="clear" w:color="auto" w:fill="auto"/>
          </w:tcPr>
          <w:p w14:paraId="6E48D407" w14:textId="77777777" w:rsidR="00531B8C" w:rsidRDefault="00531B8C" w:rsidP="00B758D2">
            <w:pPr>
              <w:jc w:val="center"/>
              <w:rPr>
                <w:lang w:bidi="ar-SA"/>
              </w:rPr>
            </w:pPr>
            <w:r>
              <w:rPr>
                <w:lang w:bidi="ar-SA"/>
              </w:rPr>
              <w:t>2</w:t>
            </w:r>
          </w:p>
        </w:tc>
        <w:tc>
          <w:tcPr>
            <w:tcW w:w="6458" w:type="dxa"/>
            <w:shd w:val="clear" w:color="auto" w:fill="auto"/>
          </w:tcPr>
          <w:p w14:paraId="7AFAF265" w14:textId="77777777" w:rsidR="00531B8C" w:rsidRDefault="00531B8C" w:rsidP="00B758D2">
            <w:pPr>
              <w:rPr>
                <w:lang w:bidi="ar-SA"/>
              </w:rPr>
            </w:pPr>
            <w:r>
              <w:t xml:space="preserve">MDD Guideline </w:t>
            </w:r>
            <w:r w:rsidR="0025340D">
              <w:t>EA4</w:t>
            </w:r>
          </w:p>
        </w:tc>
        <w:tc>
          <w:tcPr>
            <w:tcW w:w="2091" w:type="dxa"/>
            <w:shd w:val="clear" w:color="auto" w:fill="auto"/>
          </w:tcPr>
          <w:p w14:paraId="08321597" w14:textId="48F78167" w:rsidR="00531B8C" w:rsidRDefault="00B568DA" w:rsidP="00B758D2">
            <w:pPr>
              <w:rPr>
                <w:lang w:bidi="ar-SA"/>
              </w:rPr>
            </w:pPr>
            <w:r>
              <w:rPr>
                <w:lang w:bidi="ar-SA"/>
              </w:rPr>
              <w:t>1.02</w:t>
            </w:r>
          </w:p>
        </w:tc>
      </w:tr>
      <w:tr w:rsidR="00531B8C" w:rsidRPr="00A158C7" w14:paraId="72C73986" w14:textId="77777777" w:rsidTr="00B758D2">
        <w:tc>
          <w:tcPr>
            <w:tcW w:w="738" w:type="dxa"/>
            <w:shd w:val="clear" w:color="auto" w:fill="auto"/>
          </w:tcPr>
          <w:p w14:paraId="486B98DD" w14:textId="77777777" w:rsidR="00531B8C" w:rsidRDefault="00531B8C" w:rsidP="00B758D2">
            <w:pPr>
              <w:jc w:val="center"/>
            </w:pPr>
            <w:r>
              <w:t>3</w:t>
            </w:r>
          </w:p>
        </w:tc>
        <w:tc>
          <w:tcPr>
            <w:tcW w:w="6458" w:type="dxa"/>
            <w:shd w:val="clear" w:color="auto" w:fill="auto"/>
          </w:tcPr>
          <w:p w14:paraId="62D4257C" w14:textId="77777777" w:rsidR="00531B8C" w:rsidRDefault="0025340D" w:rsidP="00B758D2">
            <w:pPr>
              <w:keepNext/>
            </w:pPr>
            <w:bookmarkStart w:id="157" w:name="_Ref335300243"/>
            <w:r>
              <w:t xml:space="preserve">EA4 </w:t>
            </w:r>
            <w:r w:rsidR="00531B8C" w:rsidRPr="00FC427F">
              <w:t>Software Naming Conventions</w:t>
            </w:r>
            <w:bookmarkEnd w:id="157"/>
          </w:p>
        </w:tc>
        <w:tc>
          <w:tcPr>
            <w:tcW w:w="2091" w:type="dxa"/>
            <w:shd w:val="clear" w:color="auto" w:fill="auto"/>
          </w:tcPr>
          <w:p w14:paraId="7FAEDFA8" w14:textId="399F9D88" w:rsidR="00531B8C" w:rsidRDefault="00B568DA" w:rsidP="00B758D2">
            <w:pPr>
              <w:rPr>
                <w:lang w:bidi="ar-SA"/>
              </w:rPr>
            </w:pPr>
            <w:r>
              <w:rPr>
                <w:lang w:bidi="ar-SA"/>
              </w:rPr>
              <w:t>1.01</w:t>
            </w:r>
          </w:p>
        </w:tc>
      </w:tr>
      <w:tr w:rsidR="00531B8C" w:rsidRPr="00A158C7" w14:paraId="6655DF87" w14:textId="77777777" w:rsidTr="00B758D2">
        <w:tc>
          <w:tcPr>
            <w:tcW w:w="738" w:type="dxa"/>
            <w:shd w:val="clear" w:color="auto" w:fill="auto"/>
          </w:tcPr>
          <w:p w14:paraId="5FF6AF81" w14:textId="77777777" w:rsidR="00531B8C" w:rsidRDefault="00531B8C" w:rsidP="00B758D2">
            <w:pPr>
              <w:jc w:val="center"/>
            </w:pPr>
            <w:r>
              <w:t>4</w:t>
            </w:r>
          </w:p>
        </w:tc>
        <w:tc>
          <w:tcPr>
            <w:tcW w:w="6458" w:type="dxa"/>
            <w:shd w:val="clear" w:color="auto" w:fill="auto"/>
          </w:tcPr>
          <w:p w14:paraId="15B7E260" w14:textId="77777777" w:rsidR="00531B8C" w:rsidRDefault="00531B8C" w:rsidP="00B758D2">
            <w:pPr>
              <w:keepNext/>
            </w:pPr>
            <w:bookmarkStart w:id="158" w:name="0AL0_1a67a9"/>
            <w:r w:rsidRPr="0025340D">
              <w:t>Software Design and Coding Standards</w:t>
            </w:r>
            <w:bookmarkEnd w:id="158"/>
          </w:p>
        </w:tc>
        <w:tc>
          <w:tcPr>
            <w:tcW w:w="2091" w:type="dxa"/>
            <w:shd w:val="clear" w:color="auto" w:fill="auto"/>
          </w:tcPr>
          <w:p w14:paraId="4A742FAD" w14:textId="3B6B4BAA" w:rsidR="00531B8C" w:rsidRDefault="00531B8C" w:rsidP="00B758D2">
            <w:pPr>
              <w:rPr>
                <w:lang w:bidi="ar-SA"/>
              </w:rPr>
            </w:pPr>
            <w:r>
              <w:rPr>
                <w:lang w:bidi="ar-SA"/>
              </w:rPr>
              <w:t>2.</w:t>
            </w:r>
            <w:r w:rsidR="00B568DA">
              <w:rPr>
                <w:lang w:bidi="ar-SA"/>
              </w:rPr>
              <w:t>01</w:t>
            </w:r>
          </w:p>
        </w:tc>
      </w:tr>
      <w:tr w:rsidR="000E646E" w:rsidRPr="00A158C7" w14:paraId="4A02762B" w14:textId="77777777" w:rsidTr="00B758D2">
        <w:tc>
          <w:tcPr>
            <w:tcW w:w="738" w:type="dxa"/>
            <w:shd w:val="clear" w:color="auto" w:fill="auto"/>
          </w:tcPr>
          <w:p w14:paraId="076D3C87" w14:textId="77777777" w:rsidR="000E646E" w:rsidRDefault="000E646E" w:rsidP="00B758D2">
            <w:pPr>
              <w:jc w:val="center"/>
            </w:pPr>
            <w:r>
              <w:t>5</w:t>
            </w:r>
          </w:p>
        </w:tc>
        <w:tc>
          <w:tcPr>
            <w:tcW w:w="6458" w:type="dxa"/>
            <w:shd w:val="clear" w:color="auto" w:fill="auto"/>
          </w:tcPr>
          <w:p w14:paraId="04B7AB89" w14:textId="77777777" w:rsidR="000E646E" w:rsidRDefault="00C506E7" w:rsidP="00B758D2">
            <w:pPr>
              <w:keepNext/>
            </w:pPr>
            <w:r w:rsidRPr="00C506E7">
              <w:t>CF069A_BmwStReqMgr_Design</w:t>
            </w:r>
          </w:p>
        </w:tc>
        <w:tc>
          <w:tcPr>
            <w:tcW w:w="2091" w:type="dxa"/>
            <w:shd w:val="clear" w:color="auto" w:fill="auto"/>
          </w:tcPr>
          <w:p w14:paraId="153C6BDB" w14:textId="77777777" w:rsidR="000E646E" w:rsidRDefault="0025340D" w:rsidP="00B758D2">
            <w:pPr>
              <w:rPr>
                <w:lang w:bidi="ar-SA"/>
              </w:rPr>
            </w:pPr>
            <w:r w:rsidRPr="0025340D">
              <w:rPr>
                <w:lang w:bidi="ar-SA"/>
              </w:rPr>
              <w:t>See Synergy Sub Project Version</w:t>
            </w:r>
          </w:p>
        </w:tc>
      </w:tr>
    </w:tbl>
    <w:p w14:paraId="5B7C1FA5" w14:textId="77777777" w:rsidR="003A5B2A" w:rsidRDefault="003A5B2A">
      <w:pPr>
        <w:spacing w:after="0"/>
        <w:rPr>
          <w:rFonts w:ascii="Arial" w:hAnsi="Arial"/>
          <w:kern w:val="28"/>
          <w:sz w:val="24"/>
          <w:szCs w:val="20"/>
          <w:lang w:bidi="ar-SA"/>
        </w:rPr>
      </w:pPr>
    </w:p>
    <w:sectPr w:rsidR="003A5B2A" w:rsidSect="00866672">
      <w:headerReference w:type="default" r:id="rId16"/>
      <w:footerReference w:type="default" r:id="rId17"/>
      <w:pgSz w:w="12240" w:h="15840" w:code="1"/>
      <w:pgMar w:top="720" w:right="1152" w:bottom="720" w:left="1152" w:header="576"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0BEE50" w14:textId="77777777" w:rsidR="00F0706D" w:rsidRDefault="00F0706D">
      <w:r>
        <w:separator/>
      </w:r>
    </w:p>
  </w:endnote>
  <w:endnote w:type="continuationSeparator" w:id="0">
    <w:p w14:paraId="39642143" w14:textId="77777777" w:rsidR="00F0706D" w:rsidRDefault="00F070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5000" w:type="pct"/>
      <w:tblBorders>
        <w:insideH w:val="none" w:sz="0" w:space="0" w:color="auto"/>
        <w:insideV w:val="none" w:sz="0" w:space="0" w:color="auto"/>
      </w:tblBorders>
      <w:tblLook w:val="04A0" w:firstRow="1" w:lastRow="0" w:firstColumn="1" w:lastColumn="0" w:noHBand="0" w:noVBand="1"/>
    </w:tblPr>
    <w:tblGrid>
      <w:gridCol w:w="3384"/>
      <w:gridCol w:w="3385"/>
      <w:gridCol w:w="3383"/>
    </w:tblGrid>
    <w:tr w:rsidR="00B568DA" w:rsidRPr="00B10816" w14:paraId="50BD4623" w14:textId="77777777" w:rsidTr="00866672">
      <w:tc>
        <w:tcPr>
          <w:tcW w:w="1667" w:type="pct"/>
          <w:vAlign w:val="center"/>
        </w:tcPr>
        <w:p w14:paraId="5020C5F6" w14:textId="77777777" w:rsidR="00B568DA" w:rsidRPr="00B10816" w:rsidRDefault="00B568DA" w:rsidP="00B10816">
          <w:pPr>
            <w:pStyle w:val="Footer"/>
            <w:spacing w:after="0"/>
            <w:rPr>
              <w:sz w:val="16"/>
              <w:szCs w:val="16"/>
            </w:rPr>
          </w:pPr>
          <w:r w:rsidRPr="00B10816">
            <w:rPr>
              <w:sz w:val="16"/>
              <w:szCs w:val="16"/>
            </w:rPr>
            <w:t xml:space="preserve">Document: </w:t>
          </w:r>
          <w:r>
            <w:rPr>
              <w:sz w:val="16"/>
              <w:szCs w:val="16"/>
            </w:rPr>
            <w:fldChar w:fldCharType="begin"/>
          </w:r>
          <w:r>
            <w:rPr>
              <w:sz w:val="16"/>
              <w:szCs w:val="16"/>
            </w:rPr>
            <w:instrText xml:space="preserve"> DOCPROPERTY  "Document Version"  \* MERGEFORMAT </w:instrText>
          </w:r>
          <w:r>
            <w:rPr>
              <w:sz w:val="16"/>
              <w:szCs w:val="16"/>
            </w:rPr>
            <w:fldChar w:fldCharType="separate"/>
          </w:r>
          <w:proofErr w:type="spellStart"/>
          <w:r w:rsidR="00AC7171">
            <w:rPr>
              <w:sz w:val="16"/>
              <w:szCs w:val="16"/>
            </w:rPr>
            <w:t>BmwStReqMgr</w:t>
          </w:r>
          <w:proofErr w:type="spellEnd"/>
          <w:r>
            <w:rPr>
              <w:sz w:val="16"/>
              <w:szCs w:val="16"/>
            </w:rPr>
            <w:fldChar w:fldCharType="end"/>
          </w:r>
          <w:r>
            <w:rPr>
              <w:sz w:val="16"/>
              <w:szCs w:val="16"/>
            </w:rPr>
            <w:t xml:space="preserve"> MDD</w:t>
          </w:r>
        </w:p>
        <w:p w14:paraId="14575CE4" w14:textId="77777777" w:rsidR="00B568DA" w:rsidRPr="00B10816" w:rsidRDefault="00B568DA" w:rsidP="00AC4CD8">
          <w:pPr>
            <w:pStyle w:val="Footer"/>
            <w:spacing w:after="0"/>
            <w:rPr>
              <w:sz w:val="16"/>
              <w:szCs w:val="16"/>
            </w:rPr>
          </w:pPr>
          <w:r>
            <w:rPr>
              <w:sz w:val="16"/>
              <w:szCs w:val="16"/>
            </w:rPr>
            <w:t>Template:</w:t>
          </w:r>
          <w:r w:rsidRPr="00B10816">
            <w:rPr>
              <w:sz w:val="16"/>
              <w:szCs w:val="16"/>
            </w:rPr>
            <w:t xml:space="preserve"> </w:t>
          </w:r>
          <w:r>
            <w:rPr>
              <w:sz w:val="16"/>
              <w:szCs w:val="16"/>
            </w:rPr>
            <w:fldChar w:fldCharType="begin"/>
          </w:r>
          <w:r>
            <w:rPr>
              <w:sz w:val="16"/>
              <w:szCs w:val="16"/>
            </w:rPr>
            <w:instrText xml:space="preserve"> DOCPROPERTY  "Template Version"  \* MERGEFORMAT </w:instrText>
          </w:r>
          <w:r>
            <w:rPr>
              <w:sz w:val="16"/>
              <w:szCs w:val="16"/>
            </w:rPr>
            <w:fldChar w:fldCharType="separate"/>
          </w:r>
          <w:r w:rsidR="00AC7171">
            <w:rPr>
              <w:sz w:val="16"/>
              <w:szCs w:val="16"/>
            </w:rPr>
            <w:t>EA4 01.00.01</w:t>
          </w:r>
          <w:r>
            <w:rPr>
              <w:sz w:val="16"/>
              <w:szCs w:val="16"/>
            </w:rPr>
            <w:fldChar w:fldCharType="end"/>
          </w:r>
        </w:p>
      </w:tc>
      <w:tc>
        <w:tcPr>
          <w:tcW w:w="1667" w:type="pct"/>
          <w:vAlign w:val="center"/>
        </w:tcPr>
        <w:p w14:paraId="7693473B" w14:textId="77777777" w:rsidR="00B568DA" w:rsidRDefault="00B568DA" w:rsidP="00B10816">
          <w:pPr>
            <w:pStyle w:val="Footer"/>
            <w:spacing w:after="0"/>
            <w:jc w:val="center"/>
            <w:rPr>
              <w:sz w:val="16"/>
              <w:szCs w:val="16"/>
            </w:rPr>
          </w:pPr>
          <w:r>
            <w:rPr>
              <w:sz w:val="16"/>
              <w:szCs w:val="16"/>
            </w:rPr>
            <w:fldChar w:fldCharType="begin"/>
          </w:r>
          <w:r>
            <w:rPr>
              <w:sz w:val="16"/>
              <w:szCs w:val="16"/>
            </w:rPr>
            <w:instrText xml:space="preserve"> DOCPROPERTY  "Release Date"  \* MERGEFORMAT </w:instrText>
          </w:r>
          <w:r>
            <w:rPr>
              <w:sz w:val="16"/>
              <w:szCs w:val="16"/>
            </w:rPr>
            <w:fldChar w:fldCharType="separate"/>
          </w:r>
          <w:ins w:id="159" w:author="Byrski, Krzysztof" w:date="2018-05-22T12:17:00Z">
            <w:r w:rsidR="00AC7171">
              <w:rPr>
                <w:sz w:val="16"/>
                <w:szCs w:val="16"/>
              </w:rPr>
              <w:t>May 22, 2018</w:t>
            </w:r>
          </w:ins>
          <w:del w:id="160" w:author="Byrski, Krzysztof" w:date="2018-05-22T12:17:00Z">
            <w:r w:rsidDel="00AC7171">
              <w:rPr>
                <w:sz w:val="16"/>
                <w:szCs w:val="16"/>
              </w:rPr>
              <w:delText>October 24, 2017</w:delText>
            </w:r>
          </w:del>
          <w:r>
            <w:rPr>
              <w:sz w:val="16"/>
              <w:szCs w:val="16"/>
            </w:rPr>
            <w:fldChar w:fldCharType="end"/>
          </w:r>
        </w:p>
        <w:p w14:paraId="0B208950" w14:textId="77777777" w:rsidR="00B568DA" w:rsidRPr="00B10816" w:rsidRDefault="00B568DA" w:rsidP="00B10816">
          <w:pPr>
            <w:pStyle w:val="Footer"/>
            <w:spacing w:after="0"/>
            <w:jc w:val="center"/>
            <w:rPr>
              <w:sz w:val="16"/>
              <w:szCs w:val="16"/>
            </w:rPr>
          </w:pPr>
          <w:r w:rsidRPr="00B10816">
            <w:rPr>
              <w:sz w:val="16"/>
              <w:szCs w:val="16"/>
            </w:rPr>
            <w:t xml:space="preserve">© </w:t>
          </w:r>
          <w:sdt>
            <w:sdtPr>
              <w:rPr>
                <w:sz w:val="16"/>
                <w:szCs w:val="16"/>
              </w:rPr>
              <w:alias w:val="Company"/>
              <w:tag w:val=""/>
              <w:id w:val="-1988849111"/>
              <w:dataBinding w:prefixMappings="xmlns:ns0='http://schemas.openxmlformats.org/officeDocument/2006/extended-properties' " w:xpath="/ns0:Properties[1]/ns0:Company[1]" w:storeItemID="{6668398D-A668-4E3E-A5EB-62B293D839F1}"/>
              <w:text/>
            </w:sdtPr>
            <w:sdtEndPr/>
            <w:sdtContent>
              <w:r w:rsidRPr="00B10816">
                <w:rPr>
                  <w:sz w:val="16"/>
                  <w:szCs w:val="16"/>
                </w:rPr>
                <w:t>Nexteer Automotive</w:t>
              </w:r>
            </w:sdtContent>
          </w:sdt>
        </w:p>
      </w:tc>
      <w:tc>
        <w:tcPr>
          <w:tcW w:w="1667" w:type="pct"/>
          <w:vAlign w:val="center"/>
        </w:tcPr>
        <w:sdt>
          <w:sdtPr>
            <w:rPr>
              <w:sz w:val="16"/>
              <w:szCs w:val="16"/>
            </w:rPr>
            <w:alias w:val="Title"/>
            <w:tag w:val=""/>
            <w:id w:val="-1806686059"/>
            <w:dataBinding w:prefixMappings="xmlns:ns0='http://purl.org/dc/elements/1.1/' xmlns:ns1='http://schemas.openxmlformats.org/package/2006/metadata/core-properties' " w:xpath="/ns1:coreProperties[1]/ns0:title[1]" w:storeItemID="{6C3C8BC8-F283-45AE-878A-BAB7291924A1}"/>
            <w:text/>
          </w:sdtPr>
          <w:sdtEndPr/>
          <w:sdtContent>
            <w:p w14:paraId="7A4084AC" w14:textId="77777777" w:rsidR="00B568DA" w:rsidRPr="00B10816" w:rsidRDefault="00B568DA" w:rsidP="00B10816">
              <w:pPr>
                <w:pStyle w:val="Footer"/>
                <w:spacing w:after="0"/>
                <w:jc w:val="right"/>
                <w:rPr>
                  <w:sz w:val="16"/>
                  <w:szCs w:val="16"/>
                </w:rPr>
              </w:pPr>
              <w:r>
                <w:rPr>
                  <w:sz w:val="16"/>
                  <w:szCs w:val="16"/>
                </w:rPr>
                <w:t>Module Design Document</w:t>
              </w:r>
            </w:p>
          </w:sdtContent>
        </w:sdt>
        <w:p w14:paraId="182EA6AF" w14:textId="7A7BEE2E" w:rsidR="00B568DA" w:rsidRPr="00B10816" w:rsidRDefault="00B568DA" w:rsidP="00B10816">
          <w:pPr>
            <w:pStyle w:val="Footer"/>
            <w:spacing w:after="0"/>
            <w:jc w:val="right"/>
            <w:rPr>
              <w:sz w:val="16"/>
              <w:szCs w:val="16"/>
            </w:rPr>
          </w:pPr>
          <w:r w:rsidRPr="00B10816">
            <w:rPr>
              <w:sz w:val="16"/>
              <w:szCs w:val="16"/>
            </w:rPr>
            <w:t xml:space="preserve">Page </w:t>
          </w:r>
          <w:r w:rsidRPr="00B10816">
            <w:rPr>
              <w:b/>
              <w:sz w:val="16"/>
              <w:szCs w:val="16"/>
            </w:rPr>
            <w:fldChar w:fldCharType="begin"/>
          </w:r>
          <w:r w:rsidRPr="00B10816">
            <w:rPr>
              <w:b/>
              <w:sz w:val="16"/>
              <w:szCs w:val="16"/>
            </w:rPr>
            <w:instrText xml:space="preserve"> PAGE  \* Arabic  \* MERGEFORMAT </w:instrText>
          </w:r>
          <w:r w:rsidRPr="00B10816">
            <w:rPr>
              <w:b/>
              <w:sz w:val="16"/>
              <w:szCs w:val="16"/>
            </w:rPr>
            <w:fldChar w:fldCharType="separate"/>
          </w:r>
          <w:r w:rsidR="00A2453A">
            <w:rPr>
              <w:b/>
              <w:noProof/>
              <w:sz w:val="16"/>
              <w:szCs w:val="16"/>
            </w:rPr>
            <w:t>12</w:t>
          </w:r>
          <w:r w:rsidRPr="00B10816">
            <w:rPr>
              <w:b/>
              <w:sz w:val="16"/>
              <w:szCs w:val="16"/>
            </w:rPr>
            <w:fldChar w:fldCharType="end"/>
          </w:r>
          <w:r w:rsidRPr="00B10816">
            <w:rPr>
              <w:sz w:val="16"/>
              <w:szCs w:val="16"/>
            </w:rPr>
            <w:t xml:space="preserve"> of </w:t>
          </w:r>
          <w:r w:rsidRPr="00B10816">
            <w:rPr>
              <w:b/>
              <w:sz w:val="16"/>
              <w:szCs w:val="16"/>
            </w:rPr>
            <w:fldChar w:fldCharType="begin"/>
          </w:r>
          <w:r w:rsidRPr="00B10816">
            <w:rPr>
              <w:b/>
              <w:sz w:val="16"/>
              <w:szCs w:val="16"/>
            </w:rPr>
            <w:instrText xml:space="preserve"> NUMPAGES  \* Arabic  \* MERGEFORMAT </w:instrText>
          </w:r>
          <w:r w:rsidRPr="00B10816">
            <w:rPr>
              <w:b/>
              <w:sz w:val="16"/>
              <w:szCs w:val="16"/>
            </w:rPr>
            <w:fldChar w:fldCharType="separate"/>
          </w:r>
          <w:r w:rsidR="00A2453A">
            <w:rPr>
              <w:b/>
              <w:noProof/>
              <w:sz w:val="16"/>
              <w:szCs w:val="16"/>
            </w:rPr>
            <w:t>20</w:t>
          </w:r>
          <w:r w:rsidRPr="00B10816">
            <w:rPr>
              <w:b/>
              <w:sz w:val="16"/>
              <w:szCs w:val="16"/>
            </w:rPr>
            <w:fldChar w:fldCharType="end"/>
          </w:r>
        </w:p>
      </w:tc>
    </w:tr>
  </w:tbl>
  <w:p w14:paraId="0838A042" w14:textId="77777777" w:rsidR="00B568DA" w:rsidRPr="00B10816" w:rsidRDefault="00B568DA" w:rsidP="0054769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1A9BB1" w14:textId="77777777" w:rsidR="00F0706D" w:rsidRDefault="00F0706D">
      <w:r>
        <w:separator/>
      </w:r>
    </w:p>
  </w:footnote>
  <w:footnote w:type="continuationSeparator" w:id="0">
    <w:p w14:paraId="701AB0EB" w14:textId="77777777" w:rsidR="00F0706D" w:rsidRDefault="00F0706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930"/>
      <w:gridCol w:w="7222"/>
    </w:tblGrid>
    <w:tr w:rsidR="00B568DA" w:rsidRPr="008969C4" w14:paraId="0EEBD606" w14:textId="77777777" w:rsidTr="00866672">
      <w:trPr>
        <w:trHeight w:val="438"/>
      </w:trPr>
      <w:tc>
        <w:tcPr>
          <w:tcW w:w="1443" w:type="pct"/>
        </w:tcPr>
        <w:p w14:paraId="2D673FD5" w14:textId="77777777" w:rsidR="00B568DA" w:rsidRPr="008969C4" w:rsidRDefault="00B568DA" w:rsidP="00B10816">
          <w:pPr>
            <w:pStyle w:val="Header"/>
            <w:spacing w:after="0"/>
          </w:pPr>
          <w:r w:rsidRPr="008969C4">
            <w:rPr>
              <w:noProof/>
              <w:lang w:bidi="ar-SA"/>
            </w:rPr>
            <w:drawing>
              <wp:inline distT="0" distB="0" distL="0" distR="0" wp14:anchorId="22B041ED" wp14:editId="5EDDDA44">
                <wp:extent cx="1066800" cy="438150"/>
                <wp:effectExtent l="0" t="0" r="0" b="0"/>
                <wp:docPr id="2" name="Picture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6800" cy="438150"/>
                        </a:xfrm>
                        <a:prstGeom prst="rect">
                          <a:avLst/>
                        </a:prstGeom>
                        <a:noFill/>
                        <a:ln>
                          <a:noFill/>
                        </a:ln>
                      </pic:spPr>
                    </pic:pic>
                  </a:graphicData>
                </a:graphic>
              </wp:inline>
            </w:drawing>
          </w:r>
        </w:p>
      </w:tc>
      <w:tc>
        <w:tcPr>
          <w:tcW w:w="3557" w:type="pct"/>
          <w:vAlign w:val="center"/>
        </w:tcPr>
        <w:p w14:paraId="6D089CE7" w14:textId="77777777" w:rsidR="00B568DA" w:rsidRPr="00891F29" w:rsidRDefault="00B568DA" w:rsidP="00B10816">
          <w:pPr>
            <w:pStyle w:val="Header"/>
            <w:spacing w:after="0"/>
            <w:jc w:val="right"/>
            <w:rPr>
              <w:sz w:val="16"/>
              <w:szCs w:val="20"/>
            </w:rPr>
          </w:pPr>
          <w:r w:rsidRPr="00891F29">
            <w:rPr>
              <w:sz w:val="16"/>
              <w:szCs w:val="20"/>
            </w:rPr>
            <w:t>Nexteer Automotive Confidential Proprietary Information</w:t>
          </w:r>
        </w:p>
        <w:p w14:paraId="7E78318A" w14:textId="77777777" w:rsidR="00B568DA" w:rsidRDefault="00B568DA" w:rsidP="00B10816">
          <w:pPr>
            <w:pStyle w:val="Header"/>
            <w:spacing w:after="0"/>
            <w:jc w:val="right"/>
            <w:rPr>
              <w:sz w:val="16"/>
              <w:szCs w:val="20"/>
            </w:rPr>
          </w:pPr>
          <w:r w:rsidRPr="00891F29">
            <w:rPr>
              <w:sz w:val="16"/>
              <w:szCs w:val="20"/>
            </w:rPr>
            <w:t>Do Not Copy/Distribute Without Prior Permission</w:t>
          </w:r>
        </w:p>
        <w:p w14:paraId="6411836D" w14:textId="77777777" w:rsidR="00B568DA" w:rsidRPr="008969C4" w:rsidRDefault="00B568DA" w:rsidP="00B10816">
          <w:pPr>
            <w:pStyle w:val="Header"/>
            <w:spacing w:after="0"/>
            <w:jc w:val="right"/>
            <w:rPr>
              <w:szCs w:val="20"/>
            </w:rPr>
          </w:pPr>
          <w:r w:rsidRPr="000B0DB8">
            <w:rPr>
              <w:sz w:val="16"/>
              <w:szCs w:val="20"/>
            </w:rPr>
            <w:t>This Document Is Uncontrolled When Printed – Verify Version Before Use</w:t>
          </w:r>
        </w:p>
      </w:tc>
    </w:tr>
  </w:tbl>
  <w:p w14:paraId="087E6D77" w14:textId="77777777" w:rsidR="00B568DA" w:rsidRDefault="00B568DA">
    <w:pPr>
      <w:pStyle w:val="Header"/>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F483882"/>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0DC6B5B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12E085D4"/>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9D2AFEE0"/>
    <w:lvl w:ilvl="0">
      <w:start w:val="1"/>
      <w:numFmt w:val="decimal"/>
      <w:pStyle w:val="ListNumber2"/>
      <w:lvlText w:val="%1."/>
      <w:lvlJc w:val="left"/>
      <w:pPr>
        <w:tabs>
          <w:tab w:val="num" w:pos="720"/>
        </w:tabs>
        <w:ind w:left="720" w:hanging="360"/>
      </w:pPr>
    </w:lvl>
  </w:abstractNum>
  <w:abstractNum w:abstractNumId="4">
    <w:nsid w:val="FFFFFF80"/>
    <w:multiLevelType w:val="singleLevel"/>
    <w:tmpl w:val="A64AE62A"/>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64BE2AA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9B1E3822"/>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538C7C06"/>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5C02213A"/>
    <w:lvl w:ilvl="0">
      <w:start w:val="1"/>
      <w:numFmt w:val="decimal"/>
      <w:pStyle w:val="ListNumber"/>
      <w:lvlText w:val="%1."/>
      <w:lvlJc w:val="left"/>
      <w:pPr>
        <w:tabs>
          <w:tab w:val="num" w:pos="360"/>
        </w:tabs>
        <w:ind w:left="360" w:hanging="360"/>
      </w:pPr>
    </w:lvl>
  </w:abstractNum>
  <w:abstractNum w:abstractNumId="9">
    <w:nsid w:val="FFFFFF89"/>
    <w:multiLevelType w:val="singleLevel"/>
    <w:tmpl w:val="A3AA617A"/>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B00894"/>
    <w:multiLevelType w:val="hybridMultilevel"/>
    <w:tmpl w:val="AF70F1AA"/>
    <w:lvl w:ilvl="0" w:tplc="04090007">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14B76741"/>
    <w:multiLevelType w:val="multilevel"/>
    <w:tmpl w:val="38149F5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upperLetter"/>
      <w:pStyle w:val="Heading7"/>
      <w:lvlText w:val="Appendix %7  "/>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28FD2F18"/>
    <w:multiLevelType w:val="multilevel"/>
    <w:tmpl w:val="9BF0B50C"/>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017"/>
        </w:tabs>
        <w:ind w:left="1017" w:hanging="567"/>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nsid w:val="34A978CB"/>
    <w:multiLevelType w:val="hybridMultilevel"/>
    <w:tmpl w:val="9E886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87D4433"/>
    <w:multiLevelType w:val="multilevel"/>
    <w:tmpl w:val="25C6A65E"/>
    <w:name w:val="heading"/>
    <w:lvl w:ilvl="0">
      <w:start w:val="1"/>
      <w:numFmt w:val="bullet"/>
      <w:lvlText w:val=""/>
      <w:lvlJc w:val="left"/>
      <w:pPr>
        <w:ind w:left="400" w:hanging="400"/>
      </w:pPr>
      <w:rPr>
        <w:rFonts w:ascii="Symbol" w:hAnsi="Symbol"/>
      </w:rPr>
    </w:lvl>
    <w:lvl w:ilvl="1">
      <w:start w:val="1"/>
      <w:numFmt w:val="bullet"/>
      <w:lvlText w:val=""/>
      <w:lvlJc w:val="left"/>
      <w:pPr>
        <w:ind w:left="800" w:hanging="400"/>
      </w:pPr>
      <w:rPr>
        <w:rFonts w:ascii="Symbol" w:hAnsi="Symbol"/>
      </w:rPr>
    </w:lvl>
    <w:lvl w:ilvl="2">
      <w:start w:val="1"/>
      <w:numFmt w:val="bullet"/>
      <w:lvlText w:val=""/>
      <w:lvlJc w:val="left"/>
      <w:pPr>
        <w:ind w:left="1200" w:hanging="400"/>
      </w:pPr>
      <w:rPr>
        <w:rFonts w:ascii="Symbol" w:hAnsi="Symbol"/>
      </w:rPr>
    </w:lvl>
    <w:lvl w:ilvl="3">
      <w:start w:val="1"/>
      <w:numFmt w:val="bullet"/>
      <w:lvlText w:val=""/>
      <w:lvlJc w:val="left"/>
      <w:pPr>
        <w:ind w:left="1600" w:hanging="400"/>
      </w:pPr>
      <w:rPr>
        <w:rFonts w:ascii="Symbol" w:hAnsi="Symbol"/>
      </w:rPr>
    </w:lvl>
    <w:lvl w:ilvl="4">
      <w:start w:val="1"/>
      <w:numFmt w:val="bullet"/>
      <w:lvlText w:val=" "/>
      <w:lvlJc w:val="left"/>
      <w:pPr>
        <w:ind w:left="0" w:firstLine="0"/>
      </w:pPr>
    </w:lvl>
    <w:lvl w:ilvl="5">
      <w:start w:val="1"/>
      <w:numFmt w:val="bullet"/>
      <w:lvlText w:val=" "/>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5">
    <w:nsid w:val="7299355E"/>
    <w:multiLevelType w:val="hybridMultilevel"/>
    <w:tmpl w:val="230E4388"/>
    <w:lvl w:ilvl="0" w:tplc="87D80D3A">
      <w:start w:val="1"/>
      <w:numFmt w:val="upperLetter"/>
      <w:pStyle w:val="Heading1A"/>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3"/>
  </w:num>
  <w:num w:numId="13">
    <w:abstractNumId w:val="11"/>
  </w:num>
  <w:num w:numId="14">
    <w:abstractNumId w:val="10"/>
  </w:num>
  <w:num w:numId="15">
    <w:abstractNumId w:val="12"/>
  </w:num>
  <w:num w:numId="16">
    <w:abstractNumId w:val="12"/>
  </w:num>
  <w:num w:numId="17">
    <w:abstractNumId w:val="12"/>
  </w:num>
  <w:num w:numId="18">
    <w:abstractNumId w:val="12"/>
  </w:num>
  <w:num w:numId="19">
    <w:abstractNumId w:val="12"/>
  </w:num>
  <w:num w:numId="20">
    <w:abstractNumId w:val="12"/>
  </w:num>
  <w:num w:numId="21">
    <w:abstractNumId w:val="12"/>
  </w:num>
  <w:num w:numId="22">
    <w:abstractNumId w:val="15"/>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tt Leser">
    <w15:presenceInfo w15:providerId="AD" w15:userId="S-1-5-21-1993528211-2586143117-3253031534-5082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attachedTemplate r:id="rId1"/>
  <w:stylePaneFormatFilter w:val="B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1"/>
  <w:stylePaneSortMethod w:val="0000"/>
  <w:trackRevisions/>
  <w:defaultTabStop w:val="864"/>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6C0"/>
    <w:rsid w:val="000040A2"/>
    <w:rsid w:val="00007584"/>
    <w:rsid w:val="00010BFD"/>
    <w:rsid w:val="00015232"/>
    <w:rsid w:val="000201AB"/>
    <w:rsid w:val="00030567"/>
    <w:rsid w:val="00030607"/>
    <w:rsid w:val="000318E7"/>
    <w:rsid w:val="0004234C"/>
    <w:rsid w:val="000515DF"/>
    <w:rsid w:val="000558D3"/>
    <w:rsid w:val="000573ED"/>
    <w:rsid w:val="00057E0F"/>
    <w:rsid w:val="00063A7A"/>
    <w:rsid w:val="0006733C"/>
    <w:rsid w:val="000718C3"/>
    <w:rsid w:val="00076DD2"/>
    <w:rsid w:val="00096B85"/>
    <w:rsid w:val="000A11FE"/>
    <w:rsid w:val="000A3A3E"/>
    <w:rsid w:val="000A5FB2"/>
    <w:rsid w:val="000B01C4"/>
    <w:rsid w:val="000B0DB8"/>
    <w:rsid w:val="000B37D5"/>
    <w:rsid w:val="000B5C1E"/>
    <w:rsid w:val="000B6648"/>
    <w:rsid w:val="000E0B71"/>
    <w:rsid w:val="000E102A"/>
    <w:rsid w:val="000E3512"/>
    <w:rsid w:val="000E548A"/>
    <w:rsid w:val="000E646E"/>
    <w:rsid w:val="00101127"/>
    <w:rsid w:val="00102C25"/>
    <w:rsid w:val="00103D59"/>
    <w:rsid w:val="00105535"/>
    <w:rsid w:val="00105C99"/>
    <w:rsid w:val="001063C7"/>
    <w:rsid w:val="00107593"/>
    <w:rsid w:val="00113021"/>
    <w:rsid w:val="00114319"/>
    <w:rsid w:val="00114979"/>
    <w:rsid w:val="001161D2"/>
    <w:rsid w:val="001278D4"/>
    <w:rsid w:val="00133350"/>
    <w:rsid w:val="00135743"/>
    <w:rsid w:val="00136BD4"/>
    <w:rsid w:val="001449F2"/>
    <w:rsid w:val="00144BD1"/>
    <w:rsid w:val="00145E51"/>
    <w:rsid w:val="00152830"/>
    <w:rsid w:val="00156E30"/>
    <w:rsid w:val="00180DD1"/>
    <w:rsid w:val="00181748"/>
    <w:rsid w:val="001833C5"/>
    <w:rsid w:val="00186C07"/>
    <w:rsid w:val="00194117"/>
    <w:rsid w:val="00196283"/>
    <w:rsid w:val="001A069D"/>
    <w:rsid w:val="001A6A75"/>
    <w:rsid w:val="001B11CC"/>
    <w:rsid w:val="001B1516"/>
    <w:rsid w:val="001B15E2"/>
    <w:rsid w:val="001B4CA5"/>
    <w:rsid w:val="001B716A"/>
    <w:rsid w:val="001C30EF"/>
    <w:rsid w:val="001C3CBB"/>
    <w:rsid w:val="001D2F1D"/>
    <w:rsid w:val="001D6053"/>
    <w:rsid w:val="001D7776"/>
    <w:rsid w:val="001E4877"/>
    <w:rsid w:val="001F0A02"/>
    <w:rsid w:val="001F7A45"/>
    <w:rsid w:val="00203950"/>
    <w:rsid w:val="00206564"/>
    <w:rsid w:val="0020703E"/>
    <w:rsid w:val="00210877"/>
    <w:rsid w:val="00210A18"/>
    <w:rsid w:val="00213F47"/>
    <w:rsid w:val="00216E0A"/>
    <w:rsid w:val="00217199"/>
    <w:rsid w:val="00224310"/>
    <w:rsid w:val="0022572C"/>
    <w:rsid w:val="00226086"/>
    <w:rsid w:val="002366F0"/>
    <w:rsid w:val="00237876"/>
    <w:rsid w:val="00241551"/>
    <w:rsid w:val="00246432"/>
    <w:rsid w:val="00246474"/>
    <w:rsid w:val="00246930"/>
    <w:rsid w:val="002518E0"/>
    <w:rsid w:val="00252485"/>
    <w:rsid w:val="0025340D"/>
    <w:rsid w:val="002540D9"/>
    <w:rsid w:val="00256656"/>
    <w:rsid w:val="00256CCC"/>
    <w:rsid w:val="00256D7F"/>
    <w:rsid w:val="00260133"/>
    <w:rsid w:val="00273A0B"/>
    <w:rsid w:val="00276E6F"/>
    <w:rsid w:val="002905EB"/>
    <w:rsid w:val="002A3DCD"/>
    <w:rsid w:val="002A4407"/>
    <w:rsid w:val="002A46ED"/>
    <w:rsid w:val="002A6127"/>
    <w:rsid w:val="002B094F"/>
    <w:rsid w:val="002B1587"/>
    <w:rsid w:val="002B2B02"/>
    <w:rsid w:val="002B6E4E"/>
    <w:rsid w:val="002B7D4B"/>
    <w:rsid w:val="002D2079"/>
    <w:rsid w:val="002D4CF3"/>
    <w:rsid w:val="002D7C01"/>
    <w:rsid w:val="002E08B6"/>
    <w:rsid w:val="002E0FEE"/>
    <w:rsid w:val="002E3467"/>
    <w:rsid w:val="002E4849"/>
    <w:rsid w:val="002E7E59"/>
    <w:rsid w:val="00307A0F"/>
    <w:rsid w:val="00312179"/>
    <w:rsid w:val="003129E3"/>
    <w:rsid w:val="00314939"/>
    <w:rsid w:val="003267EF"/>
    <w:rsid w:val="00326A13"/>
    <w:rsid w:val="00327A5B"/>
    <w:rsid w:val="00330ED1"/>
    <w:rsid w:val="003313B5"/>
    <w:rsid w:val="0034184E"/>
    <w:rsid w:val="00341ED6"/>
    <w:rsid w:val="00347652"/>
    <w:rsid w:val="0035244F"/>
    <w:rsid w:val="00361921"/>
    <w:rsid w:val="00362B86"/>
    <w:rsid w:val="00362CE5"/>
    <w:rsid w:val="00364BF7"/>
    <w:rsid w:val="00364F00"/>
    <w:rsid w:val="00383598"/>
    <w:rsid w:val="003849A4"/>
    <w:rsid w:val="00385119"/>
    <w:rsid w:val="00387BF4"/>
    <w:rsid w:val="00393DBF"/>
    <w:rsid w:val="003A5B2A"/>
    <w:rsid w:val="003B197F"/>
    <w:rsid w:val="003B4A55"/>
    <w:rsid w:val="003D456D"/>
    <w:rsid w:val="003E01E7"/>
    <w:rsid w:val="003F18D9"/>
    <w:rsid w:val="003F3205"/>
    <w:rsid w:val="004029F0"/>
    <w:rsid w:val="00405E64"/>
    <w:rsid w:val="00410E30"/>
    <w:rsid w:val="004147D1"/>
    <w:rsid w:val="00431255"/>
    <w:rsid w:val="004330D6"/>
    <w:rsid w:val="00436F3E"/>
    <w:rsid w:val="0043746E"/>
    <w:rsid w:val="004377FE"/>
    <w:rsid w:val="00444F99"/>
    <w:rsid w:val="004526E6"/>
    <w:rsid w:val="004538E2"/>
    <w:rsid w:val="00453CBC"/>
    <w:rsid w:val="00460D68"/>
    <w:rsid w:val="004610FA"/>
    <w:rsid w:val="004626A5"/>
    <w:rsid w:val="00462B18"/>
    <w:rsid w:val="00462D3A"/>
    <w:rsid w:val="00467BB2"/>
    <w:rsid w:val="00480A9D"/>
    <w:rsid w:val="00482BAD"/>
    <w:rsid w:val="00483F20"/>
    <w:rsid w:val="004863BF"/>
    <w:rsid w:val="004907B4"/>
    <w:rsid w:val="00496E46"/>
    <w:rsid w:val="00496E7C"/>
    <w:rsid w:val="00497491"/>
    <w:rsid w:val="004A0EA5"/>
    <w:rsid w:val="004A3AD6"/>
    <w:rsid w:val="004C1331"/>
    <w:rsid w:val="004D0FAD"/>
    <w:rsid w:val="004D5D37"/>
    <w:rsid w:val="004E018F"/>
    <w:rsid w:val="004E39D0"/>
    <w:rsid w:val="004F3C64"/>
    <w:rsid w:val="004F61E8"/>
    <w:rsid w:val="00507960"/>
    <w:rsid w:val="00510DB3"/>
    <w:rsid w:val="00514FCB"/>
    <w:rsid w:val="005200B6"/>
    <w:rsid w:val="00527EC6"/>
    <w:rsid w:val="00531B8C"/>
    <w:rsid w:val="0053510E"/>
    <w:rsid w:val="005366FA"/>
    <w:rsid w:val="00540080"/>
    <w:rsid w:val="00540486"/>
    <w:rsid w:val="00540749"/>
    <w:rsid w:val="00541D9D"/>
    <w:rsid w:val="00541E2D"/>
    <w:rsid w:val="0054769F"/>
    <w:rsid w:val="00551E95"/>
    <w:rsid w:val="00553CD9"/>
    <w:rsid w:val="00580C6B"/>
    <w:rsid w:val="00585674"/>
    <w:rsid w:val="0058629C"/>
    <w:rsid w:val="00591CEF"/>
    <w:rsid w:val="00592519"/>
    <w:rsid w:val="005955D1"/>
    <w:rsid w:val="005A1C6A"/>
    <w:rsid w:val="005A3EDE"/>
    <w:rsid w:val="005A77EF"/>
    <w:rsid w:val="005B3586"/>
    <w:rsid w:val="005B6300"/>
    <w:rsid w:val="005B6345"/>
    <w:rsid w:val="005C3AC2"/>
    <w:rsid w:val="005C6795"/>
    <w:rsid w:val="005C7490"/>
    <w:rsid w:val="005D297B"/>
    <w:rsid w:val="005E1F2C"/>
    <w:rsid w:val="005E4680"/>
    <w:rsid w:val="005E57D6"/>
    <w:rsid w:val="005E61CD"/>
    <w:rsid w:val="005F2D10"/>
    <w:rsid w:val="005F3880"/>
    <w:rsid w:val="00600104"/>
    <w:rsid w:val="00600C6A"/>
    <w:rsid w:val="00601D3E"/>
    <w:rsid w:val="0060359A"/>
    <w:rsid w:val="006041A1"/>
    <w:rsid w:val="006114E3"/>
    <w:rsid w:val="00614D08"/>
    <w:rsid w:val="006171B3"/>
    <w:rsid w:val="006224AE"/>
    <w:rsid w:val="00633FE1"/>
    <w:rsid w:val="00635297"/>
    <w:rsid w:val="006374FA"/>
    <w:rsid w:val="00646455"/>
    <w:rsid w:val="006518E5"/>
    <w:rsid w:val="00660449"/>
    <w:rsid w:val="00665E4E"/>
    <w:rsid w:val="00667AE7"/>
    <w:rsid w:val="00673A6E"/>
    <w:rsid w:val="0067654E"/>
    <w:rsid w:val="006811FF"/>
    <w:rsid w:val="00681E5A"/>
    <w:rsid w:val="006845E9"/>
    <w:rsid w:val="00686ED4"/>
    <w:rsid w:val="0069657C"/>
    <w:rsid w:val="006974C8"/>
    <w:rsid w:val="006A61EA"/>
    <w:rsid w:val="006A7C28"/>
    <w:rsid w:val="006B5229"/>
    <w:rsid w:val="006B5F56"/>
    <w:rsid w:val="006C12CB"/>
    <w:rsid w:val="006C2D7D"/>
    <w:rsid w:val="006D3F06"/>
    <w:rsid w:val="006D633A"/>
    <w:rsid w:val="006D634C"/>
    <w:rsid w:val="006E1C97"/>
    <w:rsid w:val="006F2855"/>
    <w:rsid w:val="006F3CF4"/>
    <w:rsid w:val="00702C1E"/>
    <w:rsid w:val="00707BA6"/>
    <w:rsid w:val="00715441"/>
    <w:rsid w:val="007219DD"/>
    <w:rsid w:val="00722EA8"/>
    <w:rsid w:val="00725671"/>
    <w:rsid w:val="00727610"/>
    <w:rsid w:val="00737A19"/>
    <w:rsid w:val="007501B9"/>
    <w:rsid w:val="00751961"/>
    <w:rsid w:val="0075721A"/>
    <w:rsid w:val="00765195"/>
    <w:rsid w:val="00767585"/>
    <w:rsid w:val="00770295"/>
    <w:rsid w:val="007702FC"/>
    <w:rsid w:val="00773CA8"/>
    <w:rsid w:val="00784FF5"/>
    <w:rsid w:val="00786BDF"/>
    <w:rsid w:val="007A2CEC"/>
    <w:rsid w:val="007A3BEB"/>
    <w:rsid w:val="007A3D19"/>
    <w:rsid w:val="007B71B8"/>
    <w:rsid w:val="007C0067"/>
    <w:rsid w:val="007C3A2E"/>
    <w:rsid w:val="007C4A1B"/>
    <w:rsid w:val="007C4B48"/>
    <w:rsid w:val="007D326F"/>
    <w:rsid w:val="007E00D7"/>
    <w:rsid w:val="007E0373"/>
    <w:rsid w:val="007E1C02"/>
    <w:rsid w:val="007E4EF4"/>
    <w:rsid w:val="007E625F"/>
    <w:rsid w:val="007E6421"/>
    <w:rsid w:val="007F746C"/>
    <w:rsid w:val="008068A5"/>
    <w:rsid w:val="008119C7"/>
    <w:rsid w:val="00820AE5"/>
    <w:rsid w:val="0082456E"/>
    <w:rsid w:val="0082534B"/>
    <w:rsid w:val="00832905"/>
    <w:rsid w:val="00836552"/>
    <w:rsid w:val="0084459F"/>
    <w:rsid w:val="00847EDF"/>
    <w:rsid w:val="00862735"/>
    <w:rsid w:val="00865ACA"/>
    <w:rsid w:val="00866672"/>
    <w:rsid w:val="00866C6E"/>
    <w:rsid w:val="00871C89"/>
    <w:rsid w:val="008721B1"/>
    <w:rsid w:val="008721C3"/>
    <w:rsid w:val="00881135"/>
    <w:rsid w:val="00881279"/>
    <w:rsid w:val="00883ADB"/>
    <w:rsid w:val="00891F29"/>
    <w:rsid w:val="008943A3"/>
    <w:rsid w:val="00895757"/>
    <w:rsid w:val="008969C4"/>
    <w:rsid w:val="00897591"/>
    <w:rsid w:val="008A0BF7"/>
    <w:rsid w:val="008A1CA9"/>
    <w:rsid w:val="008A3325"/>
    <w:rsid w:val="008A3DEA"/>
    <w:rsid w:val="008B2A08"/>
    <w:rsid w:val="008C31B1"/>
    <w:rsid w:val="008C4FBE"/>
    <w:rsid w:val="008C6874"/>
    <w:rsid w:val="008D1A6A"/>
    <w:rsid w:val="008D3DCA"/>
    <w:rsid w:val="008D69B7"/>
    <w:rsid w:val="008F09CA"/>
    <w:rsid w:val="008F11FD"/>
    <w:rsid w:val="008F1C9A"/>
    <w:rsid w:val="008F38B3"/>
    <w:rsid w:val="008F402B"/>
    <w:rsid w:val="008F4A9B"/>
    <w:rsid w:val="008F5D8C"/>
    <w:rsid w:val="008F7506"/>
    <w:rsid w:val="009017D0"/>
    <w:rsid w:val="009026C0"/>
    <w:rsid w:val="00905396"/>
    <w:rsid w:val="00912AE0"/>
    <w:rsid w:val="0091328D"/>
    <w:rsid w:val="009132C7"/>
    <w:rsid w:val="0091423E"/>
    <w:rsid w:val="0091438B"/>
    <w:rsid w:val="00921DE0"/>
    <w:rsid w:val="00924857"/>
    <w:rsid w:val="009253B7"/>
    <w:rsid w:val="00926383"/>
    <w:rsid w:val="0092752F"/>
    <w:rsid w:val="00930893"/>
    <w:rsid w:val="009318C4"/>
    <w:rsid w:val="009358E8"/>
    <w:rsid w:val="00942D04"/>
    <w:rsid w:val="00945677"/>
    <w:rsid w:val="00947A9A"/>
    <w:rsid w:val="00947EA9"/>
    <w:rsid w:val="00957855"/>
    <w:rsid w:val="00964105"/>
    <w:rsid w:val="009643A3"/>
    <w:rsid w:val="00970DBB"/>
    <w:rsid w:val="0097381A"/>
    <w:rsid w:val="00982C25"/>
    <w:rsid w:val="009839AF"/>
    <w:rsid w:val="009877AA"/>
    <w:rsid w:val="00992EB9"/>
    <w:rsid w:val="009B0C02"/>
    <w:rsid w:val="009B754B"/>
    <w:rsid w:val="009C5629"/>
    <w:rsid w:val="009C5E90"/>
    <w:rsid w:val="009C71A3"/>
    <w:rsid w:val="009C7F7D"/>
    <w:rsid w:val="009D1773"/>
    <w:rsid w:val="009D493A"/>
    <w:rsid w:val="009E371E"/>
    <w:rsid w:val="009E6A87"/>
    <w:rsid w:val="009F3119"/>
    <w:rsid w:val="00A049EB"/>
    <w:rsid w:val="00A05B7E"/>
    <w:rsid w:val="00A158C7"/>
    <w:rsid w:val="00A2453A"/>
    <w:rsid w:val="00A25B61"/>
    <w:rsid w:val="00A365F0"/>
    <w:rsid w:val="00A37E34"/>
    <w:rsid w:val="00A639FF"/>
    <w:rsid w:val="00A6463B"/>
    <w:rsid w:val="00A656E4"/>
    <w:rsid w:val="00A66423"/>
    <w:rsid w:val="00A71A73"/>
    <w:rsid w:val="00A72ADF"/>
    <w:rsid w:val="00A75159"/>
    <w:rsid w:val="00A75452"/>
    <w:rsid w:val="00A85DD5"/>
    <w:rsid w:val="00A90F28"/>
    <w:rsid w:val="00A92EE5"/>
    <w:rsid w:val="00AA2199"/>
    <w:rsid w:val="00AA266A"/>
    <w:rsid w:val="00AA3A38"/>
    <w:rsid w:val="00AA61A8"/>
    <w:rsid w:val="00AB1565"/>
    <w:rsid w:val="00AB200C"/>
    <w:rsid w:val="00AB2785"/>
    <w:rsid w:val="00AB37A0"/>
    <w:rsid w:val="00AC1BE0"/>
    <w:rsid w:val="00AC40DF"/>
    <w:rsid w:val="00AC4A58"/>
    <w:rsid w:val="00AC4CD8"/>
    <w:rsid w:val="00AC6E5E"/>
    <w:rsid w:val="00AC7171"/>
    <w:rsid w:val="00AD135E"/>
    <w:rsid w:val="00AD1F0E"/>
    <w:rsid w:val="00AD3866"/>
    <w:rsid w:val="00AD3DBF"/>
    <w:rsid w:val="00AD5DD8"/>
    <w:rsid w:val="00AE0435"/>
    <w:rsid w:val="00AE0DCB"/>
    <w:rsid w:val="00AE2D24"/>
    <w:rsid w:val="00AE41D4"/>
    <w:rsid w:val="00AE55D3"/>
    <w:rsid w:val="00AE5C76"/>
    <w:rsid w:val="00AE730D"/>
    <w:rsid w:val="00AF6D2A"/>
    <w:rsid w:val="00AF7DDD"/>
    <w:rsid w:val="00B0024F"/>
    <w:rsid w:val="00B04A06"/>
    <w:rsid w:val="00B10816"/>
    <w:rsid w:val="00B11BE8"/>
    <w:rsid w:val="00B154E6"/>
    <w:rsid w:val="00B21802"/>
    <w:rsid w:val="00B25D10"/>
    <w:rsid w:val="00B35242"/>
    <w:rsid w:val="00B35F84"/>
    <w:rsid w:val="00B372BB"/>
    <w:rsid w:val="00B42A38"/>
    <w:rsid w:val="00B52330"/>
    <w:rsid w:val="00B557BA"/>
    <w:rsid w:val="00B5628C"/>
    <w:rsid w:val="00B568DA"/>
    <w:rsid w:val="00B629B6"/>
    <w:rsid w:val="00B647EA"/>
    <w:rsid w:val="00B72FDD"/>
    <w:rsid w:val="00B758D2"/>
    <w:rsid w:val="00B81B39"/>
    <w:rsid w:val="00B81C1B"/>
    <w:rsid w:val="00B85D5F"/>
    <w:rsid w:val="00B92F19"/>
    <w:rsid w:val="00B9722C"/>
    <w:rsid w:val="00BA089B"/>
    <w:rsid w:val="00BA0D62"/>
    <w:rsid w:val="00BA3763"/>
    <w:rsid w:val="00BA5041"/>
    <w:rsid w:val="00BA7BCD"/>
    <w:rsid w:val="00BB166E"/>
    <w:rsid w:val="00BB4210"/>
    <w:rsid w:val="00BC45C7"/>
    <w:rsid w:val="00BC6B0F"/>
    <w:rsid w:val="00BD17E2"/>
    <w:rsid w:val="00BD2498"/>
    <w:rsid w:val="00BD29F5"/>
    <w:rsid w:val="00BD7322"/>
    <w:rsid w:val="00BE5E39"/>
    <w:rsid w:val="00BE7F06"/>
    <w:rsid w:val="00BF5242"/>
    <w:rsid w:val="00C0276C"/>
    <w:rsid w:val="00C04F32"/>
    <w:rsid w:val="00C145F2"/>
    <w:rsid w:val="00C22A00"/>
    <w:rsid w:val="00C2356B"/>
    <w:rsid w:val="00C275B9"/>
    <w:rsid w:val="00C373E0"/>
    <w:rsid w:val="00C375E8"/>
    <w:rsid w:val="00C506E7"/>
    <w:rsid w:val="00C53F02"/>
    <w:rsid w:val="00C54CBD"/>
    <w:rsid w:val="00C62193"/>
    <w:rsid w:val="00C642B0"/>
    <w:rsid w:val="00C64761"/>
    <w:rsid w:val="00C70668"/>
    <w:rsid w:val="00C71EF8"/>
    <w:rsid w:val="00C728E9"/>
    <w:rsid w:val="00C72EE4"/>
    <w:rsid w:val="00C7430F"/>
    <w:rsid w:val="00C74FE6"/>
    <w:rsid w:val="00C77D0E"/>
    <w:rsid w:val="00C8041D"/>
    <w:rsid w:val="00C845F5"/>
    <w:rsid w:val="00C93030"/>
    <w:rsid w:val="00CA5A53"/>
    <w:rsid w:val="00CA5BBE"/>
    <w:rsid w:val="00CB03C3"/>
    <w:rsid w:val="00CB0B31"/>
    <w:rsid w:val="00CB724F"/>
    <w:rsid w:val="00CC44B7"/>
    <w:rsid w:val="00CC6EFC"/>
    <w:rsid w:val="00CE1AE1"/>
    <w:rsid w:val="00CF089D"/>
    <w:rsid w:val="00CF0E43"/>
    <w:rsid w:val="00CF107F"/>
    <w:rsid w:val="00CF2A9A"/>
    <w:rsid w:val="00CF5BE3"/>
    <w:rsid w:val="00D00A39"/>
    <w:rsid w:val="00D10D71"/>
    <w:rsid w:val="00D16229"/>
    <w:rsid w:val="00D211FF"/>
    <w:rsid w:val="00D229A6"/>
    <w:rsid w:val="00D23CB7"/>
    <w:rsid w:val="00D26802"/>
    <w:rsid w:val="00D30924"/>
    <w:rsid w:val="00D4065B"/>
    <w:rsid w:val="00D42EF2"/>
    <w:rsid w:val="00D443E7"/>
    <w:rsid w:val="00D51275"/>
    <w:rsid w:val="00D57071"/>
    <w:rsid w:val="00D57F9F"/>
    <w:rsid w:val="00D60445"/>
    <w:rsid w:val="00D70B1D"/>
    <w:rsid w:val="00D757BC"/>
    <w:rsid w:val="00D762B8"/>
    <w:rsid w:val="00D775AC"/>
    <w:rsid w:val="00D77952"/>
    <w:rsid w:val="00D8298E"/>
    <w:rsid w:val="00DA5C5C"/>
    <w:rsid w:val="00DB0311"/>
    <w:rsid w:val="00DB1985"/>
    <w:rsid w:val="00DB213C"/>
    <w:rsid w:val="00DB3C1D"/>
    <w:rsid w:val="00DC0959"/>
    <w:rsid w:val="00DC598C"/>
    <w:rsid w:val="00DD3B65"/>
    <w:rsid w:val="00DE23CE"/>
    <w:rsid w:val="00DE2FDE"/>
    <w:rsid w:val="00DF4415"/>
    <w:rsid w:val="00E020FC"/>
    <w:rsid w:val="00E03151"/>
    <w:rsid w:val="00E040B8"/>
    <w:rsid w:val="00E044C8"/>
    <w:rsid w:val="00E16D14"/>
    <w:rsid w:val="00E176AB"/>
    <w:rsid w:val="00E23E66"/>
    <w:rsid w:val="00E31AE9"/>
    <w:rsid w:val="00E3395D"/>
    <w:rsid w:val="00E35A9F"/>
    <w:rsid w:val="00E3609B"/>
    <w:rsid w:val="00E36420"/>
    <w:rsid w:val="00E46EBF"/>
    <w:rsid w:val="00E51408"/>
    <w:rsid w:val="00E52161"/>
    <w:rsid w:val="00E57FC5"/>
    <w:rsid w:val="00E61FD9"/>
    <w:rsid w:val="00E6550B"/>
    <w:rsid w:val="00E9004B"/>
    <w:rsid w:val="00E938A2"/>
    <w:rsid w:val="00EB1228"/>
    <w:rsid w:val="00EB4E67"/>
    <w:rsid w:val="00ED1E45"/>
    <w:rsid w:val="00ED3D2B"/>
    <w:rsid w:val="00EE263E"/>
    <w:rsid w:val="00EE26AB"/>
    <w:rsid w:val="00EE3BBC"/>
    <w:rsid w:val="00EE4219"/>
    <w:rsid w:val="00EF190F"/>
    <w:rsid w:val="00F0706D"/>
    <w:rsid w:val="00F11ABD"/>
    <w:rsid w:val="00F1257A"/>
    <w:rsid w:val="00F21A35"/>
    <w:rsid w:val="00F33BD1"/>
    <w:rsid w:val="00F36729"/>
    <w:rsid w:val="00F36CC2"/>
    <w:rsid w:val="00F417BB"/>
    <w:rsid w:val="00F4318C"/>
    <w:rsid w:val="00F43F8E"/>
    <w:rsid w:val="00F51C8D"/>
    <w:rsid w:val="00F527E9"/>
    <w:rsid w:val="00F56F9A"/>
    <w:rsid w:val="00F602B0"/>
    <w:rsid w:val="00F6125B"/>
    <w:rsid w:val="00F651F5"/>
    <w:rsid w:val="00F727CE"/>
    <w:rsid w:val="00F737FE"/>
    <w:rsid w:val="00F803EF"/>
    <w:rsid w:val="00F90FCC"/>
    <w:rsid w:val="00F91518"/>
    <w:rsid w:val="00F95E33"/>
    <w:rsid w:val="00FB39DC"/>
    <w:rsid w:val="00FC02CC"/>
    <w:rsid w:val="00FC45EA"/>
    <w:rsid w:val="00FC5A02"/>
    <w:rsid w:val="00FD293C"/>
    <w:rsid w:val="00FD60F0"/>
    <w:rsid w:val="00FE1592"/>
    <w:rsid w:val="00FE5DF5"/>
    <w:rsid w:val="00FF01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856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I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7"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5B2A"/>
    <w:pPr>
      <w:spacing w:after="120"/>
    </w:pPr>
    <w:rPr>
      <w:rFonts w:ascii="Calibri" w:hAnsi="Calibri"/>
      <w:szCs w:val="24"/>
      <w:lang w:val="en-US" w:eastAsia="en-US" w:bidi="ur-PK"/>
    </w:rPr>
  </w:style>
  <w:style w:type="paragraph" w:styleId="Heading1">
    <w:name w:val="heading 1"/>
    <w:next w:val="Normal"/>
    <w:link w:val="Heading1Char"/>
    <w:qFormat/>
    <w:rsid w:val="000B37D5"/>
    <w:pPr>
      <w:pageBreakBefore/>
      <w:widowControl w:val="0"/>
      <w:numPr>
        <w:numId w:val="11"/>
      </w:numPr>
      <w:spacing w:after="240"/>
      <w:outlineLvl w:val="0"/>
    </w:pPr>
    <w:rPr>
      <w:rFonts w:ascii="Arial" w:hAnsi="Arial"/>
      <w:b/>
      <w:kern w:val="28"/>
      <w:sz w:val="32"/>
      <w:lang w:val="en-US" w:eastAsia="en-US"/>
    </w:rPr>
  </w:style>
  <w:style w:type="paragraph" w:styleId="Heading2">
    <w:name w:val="heading 2"/>
    <w:basedOn w:val="Heading1"/>
    <w:next w:val="Normal"/>
    <w:autoRedefine/>
    <w:qFormat/>
    <w:rsid w:val="000B37D5"/>
    <w:pPr>
      <w:keepNext/>
      <w:pageBreakBefore w:val="0"/>
      <w:numPr>
        <w:ilvl w:val="1"/>
      </w:numPr>
      <w:spacing w:before="240"/>
      <w:outlineLvl w:val="1"/>
    </w:pPr>
    <w:rPr>
      <w:sz w:val="28"/>
    </w:rPr>
  </w:style>
  <w:style w:type="paragraph" w:styleId="Heading3">
    <w:name w:val="heading 3"/>
    <w:basedOn w:val="Heading2"/>
    <w:next w:val="Normal"/>
    <w:autoRedefine/>
    <w:qFormat/>
    <w:rsid w:val="00F527E9"/>
    <w:pPr>
      <w:numPr>
        <w:ilvl w:val="2"/>
      </w:numPr>
      <w:tabs>
        <w:tab w:val="left" w:pos="864"/>
      </w:tabs>
      <w:ind w:left="567"/>
      <w:outlineLvl w:val="2"/>
    </w:pPr>
    <w:rPr>
      <w:rFonts w:ascii="Calibri" w:hAnsi="Calibri"/>
      <w:sz w:val="24"/>
    </w:rPr>
  </w:style>
  <w:style w:type="paragraph" w:styleId="Heading4">
    <w:name w:val="heading 4"/>
    <w:next w:val="Normal"/>
    <w:qFormat/>
    <w:rsid w:val="000B37D5"/>
    <w:pPr>
      <w:keepNext/>
      <w:numPr>
        <w:ilvl w:val="3"/>
        <w:numId w:val="11"/>
      </w:numPr>
      <w:spacing w:before="240" w:after="120"/>
      <w:outlineLvl w:val="3"/>
    </w:pPr>
    <w:rPr>
      <w:rFonts w:ascii="Arial" w:hAnsi="Arial"/>
      <w:b/>
      <w:lang w:val="en-US" w:eastAsia="en-US"/>
    </w:rPr>
  </w:style>
  <w:style w:type="paragraph" w:styleId="Heading5">
    <w:name w:val="heading 5"/>
    <w:next w:val="Normal"/>
    <w:qFormat/>
    <w:rsid w:val="000B37D5"/>
    <w:pPr>
      <w:keepNext/>
      <w:numPr>
        <w:ilvl w:val="4"/>
        <w:numId w:val="11"/>
      </w:numPr>
      <w:tabs>
        <w:tab w:val="left" w:pos="900"/>
      </w:tabs>
      <w:spacing w:before="120" w:after="120"/>
      <w:outlineLvl w:val="4"/>
    </w:pPr>
    <w:rPr>
      <w:rFonts w:ascii="Arial" w:hAnsi="Arial"/>
      <w:lang w:val="en-US" w:eastAsia="en-US"/>
    </w:rPr>
  </w:style>
  <w:style w:type="paragraph" w:styleId="Heading6">
    <w:name w:val="heading 6"/>
    <w:next w:val="Normal"/>
    <w:qFormat/>
    <w:rsid w:val="000B37D5"/>
    <w:pPr>
      <w:keepNext/>
      <w:numPr>
        <w:ilvl w:val="5"/>
        <w:numId w:val="11"/>
      </w:numPr>
      <w:tabs>
        <w:tab w:val="left" w:pos="4320"/>
        <w:tab w:val="left" w:pos="8640"/>
      </w:tabs>
      <w:spacing w:before="120" w:after="120"/>
      <w:outlineLvl w:val="5"/>
    </w:pPr>
    <w:rPr>
      <w:rFonts w:ascii="Arial" w:hAnsi="Arial"/>
      <w:lang w:val="en-US" w:eastAsia="en-US"/>
    </w:rPr>
  </w:style>
  <w:style w:type="paragraph" w:styleId="Heading7">
    <w:name w:val="heading 7"/>
    <w:basedOn w:val="Heading1"/>
    <w:next w:val="Normal"/>
    <w:autoRedefine/>
    <w:qFormat/>
    <w:rsid w:val="001A069D"/>
    <w:pPr>
      <w:numPr>
        <w:ilvl w:val="6"/>
        <w:numId w:val="13"/>
      </w:numPr>
      <w:tabs>
        <w:tab w:val="left" w:pos="864"/>
      </w:tabs>
      <w:ind w:left="360"/>
      <w:jc w:val="both"/>
      <w:outlineLvl w:val="6"/>
    </w:pPr>
    <w:rPr>
      <w:sz w:val="28"/>
    </w:rPr>
  </w:style>
  <w:style w:type="paragraph" w:styleId="Heading8">
    <w:name w:val="heading 8"/>
    <w:next w:val="Normal"/>
    <w:qFormat/>
    <w:rsid w:val="00DE23CE"/>
    <w:pPr>
      <w:numPr>
        <w:ilvl w:val="7"/>
        <w:numId w:val="11"/>
      </w:numPr>
      <w:spacing w:after="60"/>
      <w:outlineLvl w:val="7"/>
    </w:pPr>
    <w:rPr>
      <w:rFonts w:ascii="Arial" w:hAnsi="Arial"/>
      <w:lang w:val="en-US" w:eastAsia="en-US"/>
    </w:rPr>
  </w:style>
  <w:style w:type="paragraph" w:styleId="Heading9">
    <w:name w:val="heading 9"/>
    <w:next w:val="Normal"/>
    <w:qFormat/>
    <w:rsid w:val="00DE23CE"/>
    <w:pPr>
      <w:numPr>
        <w:ilvl w:val="8"/>
        <w:numId w:val="11"/>
      </w:numPr>
      <w:spacing w:after="60"/>
      <w:outlineLvl w:val="8"/>
    </w:pPr>
    <w:rPr>
      <w:rFonts w:ascii="Arial" w:hAnsi="Arial"/>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next w:val="Normal"/>
    <w:link w:val="TOC1Char"/>
    <w:autoRedefine/>
    <w:uiPriority w:val="39"/>
    <w:qFormat/>
    <w:rsid w:val="00A158C7"/>
    <w:pPr>
      <w:widowControl w:val="0"/>
      <w:tabs>
        <w:tab w:val="left" w:pos="600"/>
        <w:tab w:val="right" w:leader="dot" w:pos="9072"/>
      </w:tabs>
      <w:overflowPunct w:val="0"/>
      <w:autoSpaceDE w:val="0"/>
      <w:autoSpaceDN w:val="0"/>
      <w:adjustRightInd w:val="0"/>
      <w:spacing w:before="120" w:after="120"/>
      <w:textAlignment w:val="baseline"/>
      <w:outlineLvl w:val="0"/>
    </w:pPr>
    <w:rPr>
      <w:rFonts w:asciiTheme="minorHAnsi" w:hAnsiTheme="minorHAnsi" w:cstheme="minorBidi"/>
      <w:b/>
      <w:noProof/>
      <w:color w:val="000000" w:themeColor="text1"/>
      <w:kern w:val="24"/>
      <w:sz w:val="24"/>
      <w:lang w:val="en-GB" w:eastAsia="en-US"/>
    </w:rPr>
  </w:style>
  <w:style w:type="paragraph" w:styleId="TOC2">
    <w:name w:val="toc 2"/>
    <w:basedOn w:val="TOC1"/>
    <w:next w:val="Normal"/>
    <w:autoRedefine/>
    <w:uiPriority w:val="39"/>
    <w:qFormat/>
    <w:rsid w:val="00F43F8E"/>
    <w:pPr>
      <w:tabs>
        <w:tab w:val="left" w:pos="800"/>
      </w:tabs>
      <w:spacing w:after="60"/>
      <w:ind w:left="144"/>
    </w:pPr>
    <w:rPr>
      <w:rFonts w:ascii="Calibri" w:hAnsi="Calibri"/>
      <w:b w:val="0"/>
      <w:sz w:val="22"/>
      <w:lang w:val="en-US"/>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TOC3">
    <w:name w:val="toc 3"/>
    <w:basedOn w:val="TOC2"/>
    <w:next w:val="Normal"/>
    <w:autoRedefine/>
    <w:uiPriority w:val="39"/>
    <w:qFormat/>
    <w:rsid w:val="00F43F8E"/>
    <w:pPr>
      <w:tabs>
        <w:tab w:val="clear" w:pos="600"/>
        <w:tab w:val="clear" w:pos="800"/>
      </w:tabs>
      <w:ind w:left="432"/>
    </w:pPr>
    <w:rPr>
      <w:sz w:val="20"/>
    </w:rPr>
  </w:style>
  <w:style w:type="paragraph" w:styleId="TOC4">
    <w:name w:val="toc 4"/>
    <w:basedOn w:val="Normal"/>
    <w:next w:val="Normal"/>
    <w:autoRedefine/>
    <w:uiPriority w:val="39"/>
    <w:rsid w:val="00DE23CE"/>
    <w:pPr>
      <w:ind w:left="600"/>
    </w:pPr>
  </w:style>
  <w:style w:type="paragraph" w:styleId="TOC5">
    <w:name w:val="toc 5"/>
    <w:basedOn w:val="Normal"/>
    <w:next w:val="Normal"/>
    <w:autoRedefine/>
    <w:semiHidden/>
    <w:rsid w:val="00DE23CE"/>
    <w:pPr>
      <w:ind w:left="800"/>
    </w:pPr>
  </w:style>
  <w:style w:type="paragraph" w:styleId="TOC6">
    <w:name w:val="toc 6"/>
    <w:basedOn w:val="Normal"/>
    <w:next w:val="Normal"/>
    <w:autoRedefine/>
    <w:semiHidden/>
    <w:rsid w:val="00DE23CE"/>
    <w:pPr>
      <w:ind w:left="1000"/>
    </w:pPr>
  </w:style>
  <w:style w:type="paragraph" w:styleId="TOC7">
    <w:name w:val="toc 7"/>
    <w:basedOn w:val="TOC1"/>
    <w:next w:val="Normal"/>
    <w:autoRedefine/>
    <w:semiHidden/>
    <w:qFormat/>
    <w:rsid w:val="00F43F8E"/>
    <w:pPr>
      <w:ind w:left="1200"/>
    </w:pPr>
    <w:rPr>
      <w:b w:val="0"/>
    </w:rPr>
  </w:style>
  <w:style w:type="paragraph" w:styleId="TOC8">
    <w:name w:val="toc 8"/>
    <w:basedOn w:val="Normal"/>
    <w:next w:val="Normal"/>
    <w:autoRedefine/>
    <w:semiHidden/>
    <w:rsid w:val="00DE23CE"/>
    <w:pPr>
      <w:ind w:left="1400"/>
    </w:pPr>
  </w:style>
  <w:style w:type="paragraph" w:styleId="TOC9">
    <w:name w:val="toc 9"/>
    <w:basedOn w:val="Normal"/>
    <w:next w:val="Normal"/>
    <w:autoRedefine/>
    <w:semiHidden/>
    <w:rsid w:val="00DE23CE"/>
    <w:pPr>
      <w:ind w:left="1600"/>
    </w:pPr>
  </w:style>
  <w:style w:type="character" w:styleId="Hyperlink">
    <w:name w:val="Hyperlink"/>
    <w:uiPriority w:val="99"/>
    <w:rPr>
      <w:dstrike w:val="0"/>
      <w:color w:val="0000FF"/>
      <w:u w:val="single"/>
      <w:vertAlign w:val="baselin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FollowedHyperlink">
    <w:name w:val="FollowedHyperlink"/>
    <w:rPr>
      <w:color w:val="800080"/>
      <w:u w:val="single"/>
    </w:rPr>
  </w:style>
  <w:style w:type="paragraph" w:styleId="ListBullet">
    <w:name w:val="List Bullet"/>
    <w:basedOn w:val="Normal"/>
    <w:pPr>
      <w:numPr>
        <w:numId w:val="1"/>
      </w:numPr>
      <w:spacing w:before="20" w:after="20"/>
      <w:ind w:left="357" w:hanging="357"/>
    </w:pPr>
    <w:rPr>
      <w:lang w:val="en-GB"/>
    </w:rPr>
  </w:style>
  <w:style w:type="paragraph" w:styleId="ListBullet2">
    <w:name w:val="List Bullet 2"/>
    <w:basedOn w:val="Normal"/>
    <w:pPr>
      <w:numPr>
        <w:numId w:val="2"/>
      </w:numPr>
      <w:spacing w:before="20" w:after="20"/>
      <w:ind w:left="714" w:hanging="357"/>
    </w:pPr>
    <w:rPr>
      <w:lang w:val="en-GB"/>
    </w:rPr>
  </w:style>
  <w:style w:type="paragraph" w:styleId="ListBullet3">
    <w:name w:val="List Bullet 3"/>
    <w:basedOn w:val="Normal"/>
    <w:pPr>
      <w:numPr>
        <w:numId w:val="3"/>
      </w:numPr>
      <w:spacing w:before="20" w:after="20"/>
      <w:ind w:left="1077" w:hanging="357"/>
    </w:pPr>
    <w:rPr>
      <w:lang w:val="en-GB"/>
    </w:rPr>
  </w:style>
  <w:style w:type="paragraph" w:styleId="ListBullet4">
    <w:name w:val="List Bullet 4"/>
    <w:basedOn w:val="Normal"/>
    <w:pPr>
      <w:numPr>
        <w:numId w:val="4"/>
      </w:numPr>
      <w:spacing w:before="20" w:after="20"/>
      <w:ind w:left="1434" w:hanging="357"/>
    </w:pPr>
    <w:rPr>
      <w:lang w:val="en-GB"/>
    </w:rPr>
  </w:style>
  <w:style w:type="paragraph" w:styleId="ListBullet5">
    <w:name w:val="List Bullet 5"/>
    <w:basedOn w:val="Normal"/>
    <w:pPr>
      <w:numPr>
        <w:numId w:val="5"/>
      </w:numPr>
    </w:pPr>
    <w:rPr>
      <w:lang w:val="en-GB"/>
    </w:rPr>
  </w:style>
  <w:style w:type="paragraph" w:styleId="ListNumber">
    <w:name w:val="List Number"/>
    <w:basedOn w:val="Normal"/>
    <w:pPr>
      <w:numPr>
        <w:numId w:val="6"/>
      </w:numPr>
      <w:spacing w:before="20" w:after="20"/>
    </w:pPr>
    <w:rPr>
      <w:lang w:val="en-GB"/>
    </w:rPr>
  </w:style>
  <w:style w:type="paragraph" w:styleId="ListNumber2">
    <w:name w:val="List Number 2"/>
    <w:basedOn w:val="Normal"/>
    <w:pPr>
      <w:numPr>
        <w:numId w:val="7"/>
      </w:numPr>
      <w:spacing w:before="20" w:after="20"/>
      <w:ind w:left="714" w:hanging="357"/>
    </w:pPr>
    <w:rPr>
      <w:lang w:val="en-GB"/>
    </w:rPr>
  </w:style>
  <w:style w:type="paragraph" w:styleId="ListNumber3">
    <w:name w:val="List Number 3"/>
    <w:basedOn w:val="Normal"/>
    <w:pPr>
      <w:numPr>
        <w:numId w:val="8"/>
      </w:numPr>
      <w:spacing w:before="20" w:after="20"/>
      <w:ind w:left="1077" w:hanging="357"/>
    </w:pPr>
    <w:rPr>
      <w:lang w:val="en-GB"/>
    </w:rPr>
  </w:style>
  <w:style w:type="paragraph" w:styleId="ListNumber4">
    <w:name w:val="List Number 4"/>
    <w:basedOn w:val="Normal"/>
    <w:pPr>
      <w:numPr>
        <w:numId w:val="9"/>
      </w:numPr>
      <w:spacing w:before="20" w:after="20"/>
      <w:ind w:left="1434" w:hanging="357"/>
    </w:pPr>
    <w:rPr>
      <w:lang w:val="en-GB"/>
    </w:rPr>
  </w:style>
  <w:style w:type="paragraph" w:styleId="ListNumber5">
    <w:name w:val="List Number 5"/>
    <w:basedOn w:val="Normal"/>
    <w:pPr>
      <w:numPr>
        <w:numId w:val="10"/>
      </w:numPr>
    </w:pPr>
    <w:rPr>
      <w:lang w:val="en-GB"/>
    </w:rPr>
  </w:style>
  <w:style w:type="paragraph" w:styleId="Caption">
    <w:name w:val="caption"/>
    <w:basedOn w:val="Normal"/>
    <w:next w:val="Normal"/>
    <w:qFormat/>
    <w:pPr>
      <w:spacing w:before="120"/>
      <w:jc w:val="center"/>
    </w:pPr>
    <w:rPr>
      <w:b/>
    </w:rPr>
  </w:style>
  <w:style w:type="paragraph" w:styleId="BalloonText">
    <w:name w:val="Balloon Text"/>
    <w:basedOn w:val="Normal"/>
    <w:semiHidden/>
    <w:rPr>
      <w:rFonts w:ascii="Tahoma" w:hAnsi="Tahoma" w:cs="Tahoma"/>
      <w:sz w:val="16"/>
      <w:szCs w:val="16"/>
    </w:rPr>
  </w:style>
  <w:style w:type="paragraph" w:styleId="DocumentMap">
    <w:name w:val="Document Map"/>
    <w:basedOn w:val="Normal"/>
    <w:semiHidden/>
    <w:rsid w:val="00D8298E"/>
    <w:pPr>
      <w:shd w:val="clear" w:color="auto" w:fill="000080"/>
    </w:pPr>
    <w:rPr>
      <w:rFonts w:ascii="Tahoma" w:hAnsi="Tahoma" w:cs="Tahoma"/>
      <w:szCs w:val="20"/>
    </w:rPr>
  </w:style>
  <w:style w:type="character" w:styleId="Strong">
    <w:name w:val="Strong"/>
    <w:qFormat/>
    <w:rsid w:val="00707BA6"/>
    <w:rPr>
      <w:b/>
      <w:bCs/>
    </w:rPr>
  </w:style>
  <w:style w:type="table" w:styleId="TableGrid">
    <w:name w:val="Table Grid"/>
    <w:basedOn w:val="TableNormal"/>
    <w:rsid w:val="002E08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91F29"/>
    <w:pPr>
      <w:keepNext/>
      <w:keepLines/>
      <w:pageBreakBefore w:val="0"/>
      <w:widowControl/>
      <w:numPr>
        <w:numId w:val="0"/>
      </w:numPr>
      <w:spacing w:after="0" w:line="259" w:lineRule="auto"/>
      <w:outlineLvl w:val="9"/>
    </w:pPr>
    <w:rPr>
      <w:rFonts w:ascii="Calibri Light" w:hAnsi="Calibri Light"/>
      <w:b w:val="0"/>
      <w:caps/>
      <w:color w:val="2E74B5"/>
      <w:kern w:val="0"/>
      <w:szCs w:val="32"/>
    </w:rPr>
  </w:style>
  <w:style w:type="table" w:styleId="TableGrid3">
    <w:name w:val="Table Grid 3"/>
    <w:basedOn w:val="TableNormal"/>
    <w:rsid w:val="001161D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IndexHeading">
    <w:name w:val="index heading"/>
    <w:basedOn w:val="Normal"/>
    <w:next w:val="Index1"/>
    <w:rsid w:val="00751961"/>
    <w:pPr>
      <w:widowControl w:val="0"/>
      <w:tabs>
        <w:tab w:val="left" w:pos="864"/>
      </w:tabs>
      <w:overflowPunct w:val="0"/>
      <w:autoSpaceDE w:val="0"/>
      <w:autoSpaceDN w:val="0"/>
      <w:adjustRightInd w:val="0"/>
      <w:spacing w:before="20"/>
      <w:jc w:val="both"/>
      <w:textAlignment w:val="baseline"/>
    </w:pPr>
    <w:rPr>
      <w:rFonts w:ascii="Trebuchet MS" w:hAnsi="Trebuchet MS"/>
      <w:color w:val="000000"/>
      <w:szCs w:val="20"/>
      <w:lang w:bidi="ar-SA"/>
    </w:rPr>
  </w:style>
  <w:style w:type="paragraph" w:styleId="BodyText">
    <w:name w:val="Body Text"/>
    <w:aliases w:val="Char, Char"/>
    <w:basedOn w:val="Normal"/>
    <w:link w:val="BodyTextChar1"/>
    <w:rsid w:val="00BA0D62"/>
    <w:pPr>
      <w:spacing w:before="240"/>
    </w:pPr>
    <w:rPr>
      <w:rFonts w:ascii="Arial" w:hAnsi="Arial"/>
      <w:sz w:val="22"/>
      <w:lang w:bidi="ar-SA"/>
    </w:rPr>
  </w:style>
  <w:style w:type="character" w:customStyle="1" w:styleId="BodyTextChar">
    <w:name w:val="Body Text Char"/>
    <w:basedOn w:val="DefaultParagraphFont"/>
    <w:rsid w:val="00BA0D62"/>
    <w:rPr>
      <w:rFonts w:ascii="Calibri" w:hAnsi="Calibri"/>
      <w:szCs w:val="24"/>
      <w:lang w:val="en-US" w:eastAsia="en-US" w:bidi="ur-PK"/>
    </w:rPr>
  </w:style>
  <w:style w:type="character" w:customStyle="1" w:styleId="BodyTextChar1">
    <w:name w:val="Body Text Char1"/>
    <w:aliases w:val="Char Char, Char Char"/>
    <w:basedOn w:val="DefaultParagraphFont"/>
    <w:link w:val="BodyText"/>
    <w:rsid w:val="00BA0D62"/>
    <w:rPr>
      <w:rFonts w:ascii="Arial" w:hAnsi="Arial"/>
      <w:sz w:val="22"/>
      <w:szCs w:val="24"/>
      <w:lang w:val="en-US" w:eastAsia="en-US"/>
    </w:rPr>
  </w:style>
  <w:style w:type="paragraph" w:styleId="BodyTextIndent3">
    <w:name w:val="Body Text Indent 3"/>
    <w:basedOn w:val="Normal"/>
    <w:link w:val="BodyTextIndent3Char"/>
    <w:rsid w:val="00BA0D62"/>
    <w:pPr>
      <w:ind w:left="283"/>
    </w:pPr>
    <w:rPr>
      <w:rFonts w:ascii="Arial" w:hAnsi="Arial"/>
      <w:spacing w:val="-3"/>
      <w:sz w:val="16"/>
      <w:szCs w:val="20"/>
      <w:lang w:bidi="ar-SA"/>
    </w:rPr>
  </w:style>
  <w:style w:type="character" w:customStyle="1" w:styleId="BodyTextIndent3Char">
    <w:name w:val="Body Text Indent 3 Char"/>
    <w:basedOn w:val="DefaultParagraphFont"/>
    <w:link w:val="BodyTextIndent3"/>
    <w:rsid w:val="00BA0D62"/>
    <w:rPr>
      <w:rFonts w:ascii="Arial" w:hAnsi="Arial"/>
      <w:spacing w:val="-3"/>
      <w:sz w:val="16"/>
      <w:lang w:val="en-US" w:eastAsia="en-US"/>
    </w:rPr>
  </w:style>
  <w:style w:type="paragraph" w:styleId="ListParagraph">
    <w:name w:val="List Paragraph"/>
    <w:basedOn w:val="Normal"/>
    <w:uiPriority w:val="34"/>
    <w:qFormat/>
    <w:rsid w:val="00FE5DF5"/>
    <w:pPr>
      <w:ind w:left="720"/>
      <w:contextualSpacing/>
    </w:pPr>
  </w:style>
  <w:style w:type="paragraph" w:customStyle="1" w:styleId="Default">
    <w:name w:val="Default"/>
    <w:rsid w:val="008068A5"/>
    <w:pPr>
      <w:autoSpaceDE w:val="0"/>
      <w:autoSpaceDN w:val="0"/>
      <w:adjustRightInd w:val="0"/>
    </w:pPr>
    <w:rPr>
      <w:rFonts w:ascii="Arial" w:eastAsia="Calibri" w:hAnsi="Arial" w:cs="Arial"/>
      <w:color w:val="000000"/>
      <w:sz w:val="24"/>
      <w:szCs w:val="24"/>
      <w:lang w:val="en-US" w:eastAsia="en-US"/>
    </w:rPr>
  </w:style>
  <w:style w:type="paragraph" w:styleId="NormalWeb">
    <w:name w:val="Normal (Web)"/>
    <w:basedOn w:val="Normal"/>
    <w:uiPriority w:val="99"/>
    <w:semiHidden/>
    <w:unhideWhenUsed/>
    <w:rsid w:val="007F746C"/>
    <w:pPr>
      <w:spacing w:before="100" w:beforeAutospacing="1" w:after="100" w:afterAutospacing="1"/>
    </w:pPr>
    <w:rPr>
      <w:rFonts w:ascii="Times New Roman" w:eastAsiaTheme="minorEastAsia" w:hAnsi="Times New Roman"/>
      <w:sz w:val="24"/>
      <w:lang w:bidi="ar-SA"/>
    </w:rPr>
  </w:style>
  <w:style w:type="character" w:styleId="Emphasis">
    <w:name w:val="Emphasis"/>
    <w:basedOn w:val="DefaultParagraphFont"/>
    <w:qFormat/>
    <w:rsid w:val="00B21802"/>
    <w:rPr>
      <w:i/>
      <w:iCs/>
    </w:rPr>
  </w:style>
  <w:style w:type="paragraph" w:styleId="Subtitle">
    <w:name w:val="Subtitle"/>
    <w:basedOn w:val="Normal"/>
    <w:next w:val="Normal"/>
    <w:link w:val="SubtitleChar"/>
    <w:qFormat/>
    <w:rsid w:val="00EF190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EF190F"/>
    <w:rPr>
      <w:rFonts w:asciiTheme="minorHAnsi" w:eastAsiaTheme="minorEastAsia" w:hAnsiTheme="minorHAnsi" w:cstheme="minorBidi"/>
      <w:color w:val="5A5A5A" w:themeColor="text1" w:themeTint="A5"/>
      <w:spacing w:val="15"/>
      <w:sz w:val="22"/>
      <w:szCs w:val="22"/>
      <w:lang w:val="en-US" w:eastAsia="en-US" w:bidi="ur-PK"/>
    </w:rPr>
  </w:style>
  <w:style w:type="character" w:styleId="PlaceholderText">
    <w:name w:val="Placeholder Text"/>
    <w:basedOn w:val="DefaultParagraphFont"/>
    <w:uiPriority w:val="99"/>
    <w:semiHidden/>
    <w:rsid w:val="00B629B6"/>
    <w:rPr>
      <w:color w:val="808080"/>
    </w:rPr>
  </w:style>
  <w:style w:type="paragraph" w:customStyle="1" w:styleId="TOCAppendix">
    <w:name w:val="TOC Appendix"/>
    <w:basedOn w:val="TOC1"/>
    <w:next w:val="Normal"/>
    <w:link w:val="TOCAppendixChar"/>
    <w:autoRedefine/>
    <w:qFormat/>
    <w:rsid w:val="00E16D14"/>
    <w:pPr>
      <w:tabs>
        <w:tab w:val="left" w:pos="1400"/>
      </w:tabs>
    </w:pPr>
    <w:rPr>
      <w:b w:val="0"/>
    </w:rPr>
  </w:style>
  <w:style w:type="character" w:customStyle="1" w:styleId="TOC1Char">
    <w:name w:val="TOC 1 Char"/>
    <w:basedOn w:val="DefaultParagraphFont"/>
    <w:link w:val="TOC1"/>
    <w:uiPriority w:val="39"/>
    <w:rsid w:val="00E16D14"/>
    <w:rPr>
      <w:rFonts w:asciiTheme="minorHAnsi" w:hAnsiTheme="minorHAnsi" w:cstheme="minorBidi"/>
      <w:b/>
      <w:noProof/>
      <w:color w:val="000000" w:themeColor="text1"/>
      <w:kern w:val="24"/>
      <w:sz w:val="24"/>
      <w:lang w:val="en-GB" w:eastAsia="en-US"/>
    </w:rPr>
  </w:style>
  <w:style w:type="character" w:customStyle="1" w:styleId="TOCAppendixChar">
    <w:name w:val="TOC Appendix Char"/>
    <w:basedOn w:val="TOC1Char"/>
    <w:link w:val="TOCAppendix"/>
    <w:rsid w:val="00E16D14"/>
    <w:rPr>
      <w:rFonts w:asciiTheme="minorHAnsi" w:hAnsiTheme="minorHAnsi" w:cstheme="minorBidi"/>
      <w:b w:val="0"/>
      <w:noProof/>
      <w:color w:val="000000" w:themeColor="text1"/>
      <w:kern w:val="24"/>
      <w:sz w:val="24"/>
      <w:lang w:val="en-GB" w:eastAsia="en-US"/>
    </w:rPr>
  </w:style>
  <w:style w:type="character" w:styleId="CommentReference">
    <w:name w:val="annotation reference"/>
    <w:basedOn w:val="DefaultParagraphFont"/>
    <w:semiHidden/>
    <w:unhideWhenUsed/>
    <w:rsid w:val="001F0A02"/>
    <w:rPr>
      <w:sz w:val="16"/>
      <w:szCs w:val="16"/>
    </w:rPr>
  </w:style>
  <w:style w:type="paragraph" w:styleId="CommentText">
    <w:name w:val="annotation text"/>
    <w:basedOn w:val="Normal"/>
    <w:link w:val="CommentTextChar"/>
    <w:semiHidden/>
    <w:unhideWhenUsed/>
    <w:rsid w:val="001F0A02"/>
    <w:rPr>
      <w:szCs w:val="20"/>
    </w:rPr>
  </w:style>
  <w:style w:type="character" w:customStyle="1" w:styleId="CommentTextChar">
    <w:name w:val="Comment Text Char"/>
    <w:basedOn w:val="DefaultParagraphFont"/>
    <w:link w:val="CommentText"/>
    <w:semiHidden/>
    <w:rsid w:val="001F0A02"/>
    <w:rPr>
      <w:rFonts w:ascii="Calibri" w:hAnsi="Calibri"/>
      <w:lang w:val="en-US" w:eastAsia="en-US" w:bidi="ur-PK"/>
    </w:rPr>
  </w:style>
  <w:style w:type="paragraph" w:styleId="CommentSubject">
    <w:name w:val="annotation subject"/>
    <w:basedOn w:val="CommentText"/>
    <w:next w:val="CommentText"/>
    <w:link w:val="CommentSubjectChar"/>
    <w:semiHidden/>
    <w:unhideWhenUsed/>
    <w:rsid w:val="001F0A02"/>
    <w:rPr>
      <w:b/>
      <w:bCs/>
    </w:rPr>
  </w:style>
  <w:style w:type="character" w:customStyle="1" w:styleId="CommentSubjectChar">
    <w:name w:val="Comment Subject Char"/>
    <w:basedOn w:val="CommentTextChar"/>
    <w:link w:val="CommentSubject"/>
    <w:semiHidden/>
    <w:rsid w:val="001F0A02"/>
    <w:rPr>
      <w:rFonts w:ascii="Calibri" w:hAnsi="Calibri"/>
      <w:b/>
      <w:bCs/>
      <w:lang w:val="en-US" w:eastAsia="en-US" w:bidi="ur-PK"/>
    </w:rPr>
  </w:style>
  <w:style w:type="paragraph" w:styleId="BodyText3">
    <w:name w:val="Body Text 3"/>
    <w:basedOn w:val="Normal"/>
    <w:link w:val="BodyText3Char"/>
    <w:rsid w:val="002B094F"/>
    <w:rPr>
      <w:sz w:val="16"/>
      <w:szCs w:val="16"/>
    </w:rPr>
  </w:style>
  <w:style w:type="character" w:customStyle="1" w:styleId="BodyText3Char">
    <w:name w:val="Body Text 3 Char"/>
    <w:basedOn w:val="DefaultParagraphFont"/>
    <w:link w:val="BodyText3"/>
    <w:rsid w:val="002B094F"/>
    <w:rPr>
      <w:rFonts w:ascii="Calibri" w:hAnsi="Calibri"/>
      <w:sz w:val="16"/>
      <w:szCs w:val="16"/>
      <w:lang w:val="en-US" w:eastAsia="en-US" w:bidi="ur-PK"/>
    </w:rPr>
  </w:style>
  <w:style w:type="paragraph" w:customStyle="1" w:styleId="Heading1A">
    <w:name w:val="Heading 1 A"/>
    <w:basedOn w:val="Heading1"/>
    <w:link w:val="Heading1AChar"/>
    <w:qFormat/>
    <w:rsid w:val="00383598"/>
    <w:pPr>
      <w:numPr>
        <w:numId w:val="22"/>
      </w:numPr>
      <w:ind w:left="357" w:hanging="357"/>
    </w:pPr>
    <w:rPr>
      <w:sz w:val="28"/>
    </w:rPr>
  </w:style>
  <w:style w:type="character" w:customStyle="1" w:styleId="Heading1Char">
    <w:name w:val="Heading 1 Char"/>
    <w:basedOn w:val="DefaultParagraphFont"/>
    <w:link w:val="Heading1"/>
    <w:rsid w:val="00383598"/>
    <w:rPr>
      <w:rFonts w:ascii="Arial" w:hAnsi="Arial"/>
      <w:b/>
      <w:kern w:val="28"/>
      <w:sz w:val="32"/>
      <w:lang w:val="en-US" w:eastAsia="en-US"/>
    </w:rPr>
  </w:style>
  <w:style w:type="character" w:customStyle="1" w:styleId="Heading1AChar">
    <w:name w:val="Heading 1 A Char"/>
    <w:basedOn w:val="Heading1Char"/>
    <w:link w:val="Heading1A"/>
    <w:rsid w:val="00383598"/>
    <w:rPr>
      <w:rFonts w:ascii="Arial" w:hAnsi="Arial"/>
      <w:b/>
      <w:kern w:val="28"/>
      <w:sz w:val="28"/>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N" w:eastAsia="en-I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7"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5B2A"/>
    <w:pPr>
      <w:spacing w:after="120"/>
    </w:pPr>
    <w:rPr>
      <w:rFonts w:ascii="Calibri" w:hAnsi="Calibri"/>
      <w:szCs w:val="24"/>
      <w:lang w:val="en-US" w:eastAsia="en-US" w:bidi="ur-PK"/>
    </w:rPr>
  </w:style>
  <w:style w:type="paragraph" w:styleId="Heading1">
    <w:name w:val="heading 1"/>
    <w:next w:val="Normal"/>
    <w:link w:val="Heading1Char"/>
    <w:qFormat/>
    <w:rsid w:val="000B37D5"/>
    <w:pPr>
      <w:pageBreakBefore/>
      <w:widowControl w:val="0"/>
      <w:numPr>
        <w:numId w:val="11"/>
      </w:numPr>
      <w:spacing w:after="240"/>
      <w:outlineLvl w:val="0"/>
    </w:pPr>
    <w:rPr>
      <w:rFonts w:ascii="Arial" w:hAnsi="Arial"/>
      <w:b/>
      <w:kern w:val="28"/>
      <w:sz w:val="32"/>
      <w:lang w:val="en-US" w:eastAsia="en-US"/>
    </w:rPr>
  </w:style>
  <w:style w:type="paragraph" w:styleId="Heading2">
    <w:name w:val="heading 2"/>
    <w:basedOn w:val="Heading1"/>
    <w:next w:val="Normal"/>
    <w:autoRedefine/>
    <w:qFormat/>
    <w:rsid w:val="000B37D5"/>
    <w:pPr>
      <w:keepNext/>
      <w:pageBreakBefore w:val="0"/>
      <w:numPr>
        <w:ilvl w:val="1"/>
      </w:numPr>
      <w:spacing w:before="240"/>
      <w:outlineLvl w:val="1"/>
    </w:pPr>
    <w:rPr>
      <w:sz w:val="28"/>
    </w:rPr>
  </w:style>
  <w:style w:type="paragraph" w:styleId="Heading3">
    <w:name w:val="heading 3"/>
    <w:basedOn w:val="Heading2"/>
    <w:next w:val="Normal"/>
    <w:autoRedefine/>
    <w:qFormat/>
    <w:rsid w:val="00F527E9"/>
    <w:pPr>
      <w:numPr>
        <w:ilvl w:val="2"/>
      </w:numPr>
      <w:tabs>
        <w:tab w:val="left" w:pos="864"/>
      </w:tabs>
      <w:ind w:left="567"/>
      <w:outlineLvl w:val="2"/>
    </w:pPr>
    <w:rPr>
      <w:rFonts w:ascii="Calibri" w:hAnsi="Calibri"/>
      <w:sz w:val="24"/>
    </w:rPr>
  </w:style>
  <w:style w:type="paragraph" w:styleId="Heading4">
    <w:name w:val="heading 4"/>
    <w:next w:val="Normal"/>
    <w:qFormat/>
    <w:rsid w:val="000B37D5"/>
    <w:pPr>
      <w:keepNext/>
      <w:numPr>
        <w:ilvl w:val="3"/>
        <w:numId w:val="11"/>
      </w:numPr>
      <w:spacing w:before="240" w:after="120"/>
      <w:outlineLvl w:val="3"/>
    </w:pPr>
    <w:rPr>
      <w:rFonts w:ascii="Arial" w:hAnsi="Arial"/>
      <w:b/>
      <w:lang w:val="en-US" w:eastAsia="en-US"/>
    </w:rPr>
  </w:style>
  <w:style w:type="paragraph" w:styleId="Heading5">
    <w:name w:val="heading 5"/>
    <w:next w:val="Normal"/>
    <w:qFormat/>
    <w:rsid w:val="000B37D5"/>
    <w:pPr>
      <w:keepNext/>
      <w:numPr>
        <w:ilvl w:val="4"/>
        <w:numId w:val="11"/>
      </w:numPr>
      <w:tabs>
        <w:tab w:val="left" w:pos="900"/>
      </w:tabs>
      <w:spacing w:before="120" w:after="120"/>
      <w:outlineLvl w:val="4"/>
    </w:pPr>
    <w:rPr>
      <w:rFonts w:ascii="Arial" w:hAnsi="Arial"/>
      <w:lang w:val="en-US" w:eastAsia="en-US"/>
    </w:rPr>
  </w:style>
  <w:style w:type="paragraph" w:styleId="Heading6">
    <w:name w:val="heading 6"/>
    <w:next w:val="Normal"/>
    <w:qFormat/>
    <w:rsid w:val="000B37D5"/>
    <w:pPr>
      <w:keepNext/>
      <w:numPr>
        <w:ilvl w:val="5"/>
        <w:numId w:val="11"/>
      </w:numPr>
      <w:tabs>
        <w:tab w:val="left" w:pos="4320"/>
        <w:tab w:val="left" w:pos="8640"/>
      </w:tabs>
      <w:spacing w:before="120" w:after="120"/>
      <w:outlineLvl w:val="5"/>
    </w:pPr>
    <w:rPr>
      <w:rFonts w:ascii="Arial" w:hAnsi="Arial"/>
      <w:lang w:val="en-US" w:eastAsia="en-US"/>
    </w:rPr>
  </w:style>
  <w:style w:type="paragraph" w:styleId="Heading7">
    <w:name w:val="heading 7"/>
    <w:basedOn w:val="Heading1"/>
    <w:next w:val="Normal"/>
    <w:autoRedefine/>
    <w:qFormat/>
    <w:rsid w:val="001A069D"/>
    <w:pPr>
      <w:numPr>
        <w:ilvl w:val="6"/>
        <w:numId w:val="13"/>
      </w:numPr>
      <w:tabs>
        <w:tab w:val="left" w:pos="864"/>
      </w:tabs>
      <w:ind w:left="360"/>
      <w:jc w:val="both"/>
      <w:outlineLvl w:val="6"/>
    </w:pPr>
    <w:rPr>
      <w:sz w:val="28"/>
    </w:rPr>
  </w:style>
  <w:style w:type="paragraph" w:styleId="Heading8">
    <w:name w:val="heading 8"/>
    <w:next w:val="Normal"/>
    <w:qFormat/>
    <w:rsid w:val="00DE23CE"/>
    <w:pPr>
      <w:numPr>
        <w:ilvl w:val="7"/>
        <w:numId w:val="11"/>
      </w:numPr>
      <w:spacing w:after="60"/>
      <w:outlineLvl w:val="7"/>
    </w:pPr>
    <w:rPr>
      <w:rFonts w:ascii="Arial" w:hAnsi="Arial"/>
      <w:lang w:val="en-US" w:eastAsia="en-US"/>
    </w:rPr>
  </w:style>
  <w:style w:type="paragraph" w:styleId="Heading9">
    <w:name w:val="heading 9"/>
    <w:next w:val="Normal"/>
    <w:qFormat/>
    <w:rsid w:val="00DE23CE"/>
    <w:pPr>
      <w:numPr>
        <w:ilvl w:val="8"/>
        <w:numId w:val="11"/>
      </w:numPr>
      <w:spacing w:after="60"/>
      <w:outlineLvl w:val="8"/>
    </w:pPr>
    <w:rPr>
      <w:rFonts w:ascii="Arial" w:hAnsi="Arial"/>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next w:val="Normal"/>
    <w:link w:val="TOC1Char"/>
    <w:autoRedefine/>
    <w:uiPriority w:val="39"/>
    <w:qFormat/>
    <w:rsid w:val="00A158C7"/>
    <w:pPr>
      <w:widowControl w:val="0"/>
      <w:tabs>
        <w:tab w:val="left" w:pos="600"/>
        <w:tab w:val="right" w:leader="dot" w:pos="9072"/>
      </w:tabs>
      <w:overflowPunct w:val="0"/>
      <w:autoSpaceDE w:val="0"/>
      <w:autoSpaceDN w:val="0"/>
      <w:adjustRightInd w:val="0"/>
      <w:spacing w:before="120" w:after="120"/>
      <w:textAlignment w:val="baseline"/>
      <w:outlineLvl w:val="0"/>
    </w:pPr>
    <w:rPr>
      <w:rFonts w:asciiTheme="minorHAnsi" w:hAnsiTheme="minorHAnsi" w:cstheme="minorBidi"/>
      <w:b/>
      <w:noProof/>
      <w:color w:val="000000" w:themeColor="text1"/>
      <w:kern w:val="24"/>
      <w:sz w:val="24"/>
      <w:lang w:val="en-GB" w:eastAsia="en-US"/>
    </w:rPr>
  </w:style>
  <w:style w:type="paragraph" w:styleId="TOC2">
    <w:name w:val="toc 2"/>
    <w:basedOn w:val="TOC1"/>
    <w:next w:val="Normal"/>
    <w:autoRedefine/>
    <w:uiPriority w:val="39"/>
    <w:qFormat/>
    <w:rsid w:val="00F43F8E"/>
    <w:pPr>
      <w:tabs>
        <w:tab w:val="left" w:pos="800"/>
      </w:tabs>
      <w:spacing w:after="60"/>
      <w:ind w:left="144"/>
    </w:pPr>
    <w:rPr>
      <w:rFonts w:ascii="Calibri" w:hAnsi="Calibri"/>
      <w:b w:val="0"/>
      <w:sz w:val="22"/>
      <w:lang w:val="en-US"/>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TOC3">
    <w:name w:val="toc 3"/>
    <w:basedOn w:val="TOC2"/>
    <w:next w:val="Normal"/>
    <w:autoRedefine/>
    <w:uiPriority w:val="39"/>
    <w:qFormat/>
    <w:rsid w:val="00F43F8E"/>
    <w:pPr>
      <w:tabs>
        <w:tab w:val="clear" w:pos="600"/>
        <w:tab w:val="clear" w:pos="800"/>
      </w:tabs>
      <w:ind w:left="432"/>
    </w:pPr>
    <w:rPr>
      <w:sz w:val="20"/>
    </w:rPr>
  </w:style>
  <w:style w:type="paragraph" w:styleId="TOC4">
    <w:name w:val="toc 4"/>
    <w:basedOn w:val="Normal"/>
    <w:next w:val="Normal"/>
    <w:autoRedefine/>
    <w:uiPriority w:val="39"/>
    <w:rsid w:val="00DE23CE"/>
    <w:pPr>
      <w:ind w:left="600"/>
    </w:pPr>
  </w:style>
  <w:style w:type="paragraph" w:styleId="TOC5">
    <w:name w:val="toc 5"/>
    <w:basedOn w:val="Normal"/>
    <w:next w:val="Normal"/>
    <w:autoRedefine/>
    <w:semiHidden/>
    <w:rsid w:val="00DE23CE"/>
    <w:pPr>
      <w:ind w:left="800"/>
    </w:pPr>
  </w:style>
  <w:style w:type="paragraph" w:styleId="TOC6">
    <w:name w:val="toc 6"/>
    <w:basedOn w:val="Normal"/>
    <w:next w:val="Normal"/>
    <w:autoRedefine/>
    <w:semiHidden/>
    <w:rsid w:val="00DE23CE"/>
    <w:pPr>
      <w:ind w:left="1000"/>
    </w:pPr>
  </w:style>
  <w:style w:type="paragraph" w:styleId="TOC7">
    <w:name w:val="toc 7"/>
    <w:basedOn w:val="TOC1"/>
    <w:next w:val="Normal"/>
    <w:autoRedefine/>
    <w:semiHidden/>
    <w:qFormat/>
    <w:rsid w:val="00F43F8E"/>
    <w:pPr>
      <w:ind w:left="1200"/>
    </w:pPr>
    <w:rPr>
      <w:b w:val="0"/>
    </w:rPr>
  </w:style>
  <w:style w:type="paragraph" w:styleId="TOC8">
    <w:name w:val="toc 8"/>
    <w:basedOn w:val="Normal"/>
    <w:next w:val="Normal"/>
    <w:autoRedefine/>
    <w:semiHidden/>
    <w:rsid w:val="00DE23CE"/>
    <w:pPr>
      <w:ind w:left="1400"/>
    </w:pPr>
  </w:style>
  <w:style w:type="paragraph" w:styleId="TOC9">
    <w:name w:val="toc 9"/>
    <w:basedOn w:val="Normal"/>
    <w:next w:val="Normal"/>
    <w:autoRedefine/>
    <w:semiHidden/>
    <w:rsid w:val="00DE23CE"/>
    <w:pPr>
      <w:ind w:left="1600"/>
    </w:pPr>
  </w:style>
  <w:style w:type="character" w:styleId="Hyperlink">
    <w:name w:val="Hyperlink"/>
    <w:uiPriority w:val="99"/>
    <w:rPr>
      <w:dstrike w:val="0"/>
      <w:color w:val="0000FF"/>
      <w:u w:val="single"/>
      <w:vertAlign w:val="baselin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FollowedHyperlink">
    <w:name w:val="FollowedHyperlink"/>
    <w:rPr>
      <w:color w:val="800080"/>
      <w:u w:val="single"/>
    </w:rPr>
  </w:style>
  <w:style w:type="paragraph" w:styleId="ListBullet">
    <w:name w:val="List Bullet"/>
    <w:basedOn w:val="Normal"/>
    <w:pPr>
      <w:numPr>
        <w:numId w:val="1"/>
      </w:numPr>
      <w:spacing w:before="20" w:after="20"/>
      <w:ind w:left="357" w:hanging="357"/>
    </w:pPr>
    <w:rPr>
      <w:lang w:val="en-GB"/>
    </w:rPr>
  </w:style>
  <w:style w:type="paragraph" w:styleId="ListBullet2">
    <w:name w:val="List Bullet 2"/>
    <w:basedOn w:val="Normal"/>
    <w:pPr>
      <w:numPr>
        <w:numId w:val="2"/>
      </w:numPr>
      <w:spacing w:before="20" w:after="20"/>
      <w:ind w:left="714" w:hanging="357"/>
    </w:pPr>
    <w:rPr>
      <w:lang w:val="en-GB"/>
    </w:rPr>
  </w:style>
  <w:style w:type="paragraph" w:styleId="ListBullet3">
    <w:name w:val="List Bullet 3"/>
    <w:basedOn w:val="Normal"/>
    <w:pPr>
      <w:numPr>
        <w:numId w:val="3"/>
      </w:numPr>
      <w:spacing w:before="20" w:after="20"/>
      <w:ind w:left="1077" w:hanging="357"/>
    </w:pPr>
    <w:rPr>
      <w:lang w:val="en-GB"/>
    </w:rPr>
  </w:style>
  <w:style w:type="paragraph" w:styleId="ListBullet4">
    <w:name w:val="List Bullet 4"/>
    <w:basedOn w:val="Normal"/>
    <w:pPr>
      <w:numPr>
        <w:numId w:val="4"/>
      </w:numPr>
      <w:spacing w:before="20" w:after="20"/>
      <w:ind w:left="1434" w:hanging="357"/>
    </w:pPr>
    <w:rPr>
      <w:lang w:val="en-GB"/>
    </w:rPr>
  </w:style>
  <w:style w:type="paragraph" w:styleId="ListBullet5">
    <w:name w:val="List Bullet 5"/>
    <w:basedOn w:val="Normal"/>
    <w:pPr>
      <w:numPr>
        <w:numId w:val="5"/>
      </w:numPr>
    </w:pPr>
    <w:rPr>
      <w:lang w:val="en-GB"/>
    </w:rPr>
  </w:style>
  <w:style w:type="paragraph" w:styleId="ListNumber">
    <w:name w:val="List Number"/>
    <w:basedOn w:val="Normal"/>
    <w:pPr>
      <w:numPr>
        <w:numId w:val="6"/>
      </w:numPr>
      <w:spacing w:before="20" w:after="20"/>
    </w:pPr>
    <w:rPr>
      <w:lang w:val="en-GB"/>
    </w:rPr>
  </w:style>
  <w:style w:type="paragraph" w:styleId="ListNumber2">
    <w:name w:val="List Number 2"/>
    <w:basedOn w:val="Normal"/>
    <w:pPr>
      <w:numPr>
        <w:numId w:val="7"/>
      </w:numPr>
      <w:spacing w:before="20" w:after="20"/>
      <w:ind w:left="714" w:hanging="357"/>
    </w:pPr>
    <w:rPr>
      <w:lang w:val="en-GB"/>
    </w:rPr>
  </w:style>
  <w:style w:type="paragraph" w:styleId="ListNumber3">
    <w:name w:val="List Number 3"/>
    <w:basedOn w:val="Normal"/>
    <w:pPr>
      <w:numPr>
        <w:numId w:val="8"/>
      </w:numPr>
      <w:spacing w:before="20" w:after="20"/>
      <w:ind w:left="1077" w:hanging="357"/>
    </w:pPr>
    <w:rPr>
      <w:lang w:val="en-GB"/>
    </w:rPr>
  </w:style>
  <w:style w:type="paragraph" w:styleId="ListNumber4">
    <w:name w:val="List Number 4"/>
    <w:basedOn w:val="Normal"/>
    <w:pPr>
      <w:numPr>
        <w:numId w:val="9"/>
      </w:numPr>
      <w:spacing w:before="20" w:after="20"/>
      <w:ind w:left="1434" w:hanging="357"/>
    </w:pPr>
    <w:rPr>
      <w:lang w:val="en-GB"/>
    </w:rPr>
  </w:style>
  <w:style w:type="paragraph" w:styleId="ListNumber5">
    <w:name w:val="List Number 5"/>
    <w:basedOn w:val="Normal"/>
    <w:pPr>
      <w:numPr>
        <w:numId w:val="10"/>
      </w:numPr>
    </w:pPr>
    <w:rPr>
      <w:lang w:val="en-GB"/>
    </w:rPr>
  </w:style>
  <w:style w:type="paragraph" w:styleId="Caption">
    <w:name w:val="caption"/>
    <w:basedOn w:val="Normal"/>
    <w:next w:val="Normal"/>
    <w:qFormat/>
    <w:pPr>
      <w:spacing w:before="120"/>
      <w:jc w:val="center"/>
    </w:pPr>
    <w:rPr>
      <w:b/>
    </w:rPr>
  </w:style>
  <w:style w:type="paragraph" w:styleId="BalloonText">
    <w:name w:val="Balloon Text"/>
    <w:basedOn w:val="Normal"/>
    <w:semiHidden/>
    <w:rPr>
      <w:rFonts w:ascii="Tahoma" w:hAnsi="Tahoma" w:cs="Tahoma"/>
      <w:sz w:val="16"/>
      <w:szCs w:val="16"/>
    </w:rPr>
  </w:style>
  <w:style w:type="paragraph" w:styleId="DocumentMap">
    <w:name w:val="Document Map"/>
    <w:basedOn w:val="Normal"/>
    <w:semiHidden/>
    <w:rsid w:val="00D8298E"/>
    <w:pPr>
      <w:shd w:val="clear" w:color="auto" w:fill="000080"/>
    </w:pPr>
    <w:rPr>
      <w:rFonts w:ascii="Tahoma" w:hAnsi="Tahoma" w:cs="Tahoma"/>
      <w:szCs w:val="20"/>
    </w:rPr>
  </w:style>
  <w:style w:type="character" w:styleId="Strong">
    <w:name w:val="Strong"/>
    <w:qFormat/>
    <w:rsid w:val="00707BA6"/>
    <w:rPr>
      <w:b/>
      <w:bCs/>
    </w:rPr>
  </w:style>
  <w:style w:type="table" w:styleId="TableGrid">
    <w:name w:val="Table Grid"/>
    <w:basedOn w:val="TableNormal"/>
    <w:rsid w:val="002E08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91F29"/>
    <w:pPr>
      <w:keepNext/>
      <w:keepLines/>
      <w:pageBreakBefore w:val="0"/>
      <w:widowControl/>
      <w:numPr>
        <w:numId w:val="0"/>
      </w:numPr>
      <w:spacing w:after="0" w:line="259" w:lineRule="auto"/>
      <w:outlineLvl w:val="9"/>
    </w:pPr>
    <w:rPr>
      <w:rFonts w:ascii="Calibri Light" w:hAnsi="Calibri Light"/>
      <w:b w:val="0"/>
      <w:caps/>
      <w:color w:val="2E74B5"/>
      <w:kern w:val="0"/>
      <w:szCs w:val="32"/>
    </w:rPr>
  </w:style>
  <w:style w:type="table" w:styleId="TableGrid3">
    <w:name w:val="Table Grid 3"/>
    <w:basedOn w:val="TableNormal"/>
    <w:rsid w:val="001161D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IndexHeading">
    <w:name w:val="index heading"/>
    <w:basedOn w:val="Normal"/>
    <w:next w:val="Index1"/>
    <w:rsid w:val="00751961"/>
    <w:pPr>
      <w:widowControl w:val="0"/>
      <w:tabs>
        <w:tab w:val="left" w:pos="864"/>
      </w:tabs>
      <w:overflowPunct w:val="0"/>
      <w:autoSpaceDE w:val="0"/>
      <w:autoSpaceDN w:val="0"/>
      <w:adjustRightInd w:val="0"/>
      <w:spacing w:before="20"/>
      <w:jc w:val="both"/>
      <w:textAlignment w:val="baseline"/>
    </w:pPr>
    <w:rPr>
      <w:rFonts w:ascii="Trebuchet MS" w:hAnsi="Trebuchet MS"/>
      <w:color w:val="000000"/>
      <w:szCs w:val="20"/>
      <w:lang w:bidi="ar-SA"/>
    </w:rPr>
  </w:style>
  <w:style w:type="paragraph" w:styleId="BodyText">
    <w:name w:val="Body Text"/>
    <w:aliases w:val="Char, Char"/>
    <w:basedOn w:val="Normal"/>
    <w:link w:val="BodyTextChar1"/>
    <w:rsid w:val="00BA0D62"/>
    <w:pPr>
      <w:spacing w:before="240"/>
    </w:pPr>
    <w:rPr>
      <w:rFonts w:ascii="Arial" w:hAnsi="Arial"/>
      <w:sz w:val="22"/>
      <w:lang w:bidi="ar-SA"/>
    </w:rPr>
  </w:style>
  <w:style w:type="character" w:customStyle="1" w:styleId="BodyTextChar">
    <w:name w:val="Body Text Char"/>
    <w:basedOn w:val="DefaultParagraphFont"/>
    <w:rsid w:val="00BA0D62"/>
    <w:rPr>
      <w:rFonts w:ascii="Calibri" w:hAnsi="Calibri"/>
      <w:szCs w:val="24"/>
      <w:lang w:val="en-US" w:eastAsia="en-US" w:bidi="ur-PK"/>
    </w:rPr>
  </w:style>
  <w:style w:type="character" w:customStyle="1" w:styleId="BodyTextChar1">
    <w:name w:val="Body Text Char1"/>
    <w:aliases w:val="Char Char, Char Char"/>
    <w:basedOn w:val="DefaultParagraphFont"/>
    <w:link w:val="BodyText"/>
    <w:rsid w:val="00BA0D62"/>
    <w:rPr>
      <w:rFonts w:ascii="Arial" w:hAnsi="Arial"/>
      <w:sz w:val="22"/>
      <w:szCs w:val="24"/>
      <w:lang w:val="en-US" w:eastAsia="en-US"/>
    </w:rPr>
  </w:style>
  <w:style w:type="paragraph" w:styleId="BodyTextIndent3">
    <w:name w:val="Body Text Indent 3"/>
    <w:basedOn w:val="Normal"/>
    <w:link w:val="BodyTextIndent3Char"/>
    <w:rsid w:val="00BA0D62"/>
    <w:pPr>
      <w:ind w:left="283"/>
    </w:pPr>
    <w:rPr>
      <w:rFonts w:ascii="Arial" w:hAnsi="Arial"/>
      <w:spacing w:val="-3"/>
      <w:sz w:val="16"/>
      <w:szCs w:val="20"/>
      <w:lang w:bidi="ar-SA"/>
    </w:rPr>
  </w:style>
  <w:style w:type="character" w:customStyle="1" w:styleId="BodyTextIndent3Char">
    <w:name w:val="Body Text Indent 3 Char"/>
    <w:basedOn w:val="DefaultParagraphFont"/>
    <w:link w:val="BodyTextIndent3"/>
    <w:rsid w:val="00BA0D62"/>
    <w:rPr>
      <w:rFonts w:ascii="Arial" w:hAnsi="Arial"/>
      <w:spacing w:val="-3"/>
      <w:sz w:val="16"/>
      <w:lang w:val="en-US" w:eastAsia="en-US"/>
    </w:rPr>
  </w:style>
  <w:style w:type="paragraph" w:styleId="ListParagraph">
    <w:name w:val="List Paragraph"/>
    <w:basedOn w:val="Normal"/>
    <w:uiPriority w:val="34"/>
    <w:qFormat/>
    <w:rsid w:val="00FE5DF5"/>
    <w:pPr>
      <w:ind w:left="720"/>
      <w:contextualSpacing/>
    </w:pPr>
  </w:style>
  <w:style w:type="paragraph" w:customStyle="1" w:styleId="Default">
    <w:name w:val="Default"/>
    <w:rsid w:val="008068A5"/>
    <w:pPr>
      <w:autoSpaceDE w:val="0"/>
      <w:autoSpaceDN w:val="0"/>
      <w:adjustRightInd w:val="0"/>
    </w:pPr>
    <w:rPr>
      <w:rFonts w:ascii="Arial" w:eastAsia="Calibri" w:hAnsi="Arial" w:cs="Arial"/>
      <w:color w:val="000000"/>
      <w:sz w:val="24"/>
      <w:szCs w:val="24"/>
      <w:lang w:val="en-US" w:eastAsia="en-US"/>
    </w:rPr>
  </w:style>
  <w:style w:type="paragraph" w:styleId="NormalWeb">
    <w:name w:val="Normal (Web)"/>
    <w:basedOn w:val="Normal"/>
    <w:uiPriority w:val="99"/>
    <w:semiHidden/>
    <w:unhideWhenUsed/>
    <w:rsid w:val="007F746C"/>
    <w:pPr>
      <w:spacing w:before="100" w:beforeAutospacing="1" w:after="100" w:afterAutospacing="1"/>
    </w:pPr>
    <w:rPr>
      <w:rFonts w:ascii="Times New Roman" w:eastAsiaTheme="minorEastAsia" w:hAnsi="Times New Roman"/>
      <w:sz w:val="24"/>
      <w:lang w:bidi="ar-SA"/>
    </w:rPr>
  </w:style>
  <w:style w:type="character" w:styleId="Emphasis">
    <w:name w:val="Emphasis"/>
    <w:basedOn w:val="DefaultParagraphFont"/>
    <w:qFormat/>
    <w:rsid w:val="00B21802"/>
    <w:rPr>
      <w:i/>
      <w:iCs/>
    </w:rPr>
  </w:style>
  <w:style w:type="paragraph" w:styleId="Subtitle">
    <w:name w:val="Subtitle"/>
    <w:basedOn w:val="Normal"/>
    <w:next w:val="Normal"/>
    <w:link w:val="SubtitleChar"/>
    <w:qFormat/>
    <w:rsid w:val="00EF190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EF190F"/>
    <w:rPr>
      <w:rFonts w:asciiTheme="minorHAnsi" w:eastAsiaTheme="minorEastAsia" w:hAnsiTheme="minorHAnsi" w:cstheme="minorBidi"/>
      <w:color w:val="5A5A5A" w:themeColor="text1" w:themeTint="A5"/>
      <w:spacing w:val="15"/>
      <w:sz w:val="22"/>
      <w:szCs w:val="22"/>
      <w:lang w:val="en-US" w:eastAsia="en-US" w:bidi="ur-PK"/>
    </w:rPr>
  </w:style>
  <w:style w:type="character" w:styleId="PlaceholderText">
    <w:name w:val="Placeholder Text"/>
    <w:basedOn w:val="DefaultParagraphFont"/>
    <w:uiPriority w:val="99"/>
    <w:semiHidden/>
    <w:rsid w:val="00B629B6"/>
    <w:rPr>
      <w:color w:val="808080"/>
    </w:rPr>
  </w:style>
  <w:style w:type="paragraph" w:customStyle="1" w:styleId="TOCAppendix">
    <w:name w:val="TOC Appendix"/>
    <w:basedOn w:val="TOC1"/>
    <w:next w:val="Normal"/>
    <w:link w:val="TOCAppendixChar"/>
    <w:autoRedefine/>
    <w:qFormat/>
    <w:rsid w:val="00E16D14"/>
    <w:pPr>
      <w:tabs>
        <w:tab w:val="left" w:pos="1400"/>
      </w:tabs>
    </w:pPr>
    <w:rPr>
      <w:b w:val="0"/>
    </w:rPr>
  </w:style>
  <w:style w:type="character" w:customStyle="1" w:styleId="TOC1Char">
    <w:name w:val="TOC 1 Char"/>
    <w:basedOn w:val="DefaultParagraphFont"/>
    <w:link w:val="TOC1"/>
    <w:uiPriority w:val="39"/>
    <w:rsid w:val="00E16D14"/>
    <w:rPr>
      <w:rFonts w:asciiTheme="minorHAnsi" w:hAnsiTheme="minorHAnsi" w:cstheme="minorBidi"/>
      <w:b/>
      <w:noProof/>
      <w:color w:val="000000" w:themeColor="text1"/>
      <w:kern w:val="24"/>
      <w:sz w:val="24"/>
      <w:lang w:val="en-GB" w:eastAsia="en-US"/>
    </w:rPr>
  </w:style>
  <w:style w:type="character" w:customStyle="1" w:styleId="TOCAppendixChar">
    <w:name w:val="TOC Appendix Char"/>
    <w:basedOn w:val="TOC1Char"/>
    <w:link w:val="TOCAppendix"/>
    <w:rsid w:val="00E16D14"/>
    <w:rPr>
      <w:rFonts w:asciiTheme="minorHAnsi" w:hAnsiTheme="minorHAnsi" w:cstheme="minorBidi"/>
      <w:b w:val="0"/>
      <w:noProof/>
      <w:color w:val="000000" w:themeColor="text1"/>
      <w:kern w:val="24"/>
      <w:sz w:val="24"/>
      <w:lang w:val="en-GB" w:eastAsia="en-US"/>
    </w:rPr>
  </w:style>
  <w:style w:type="character" w:styleId="CommentReference">
    <w:name w:val="annotation reference"/>
    <w:basedOn w:val="DefaultParagraphFont"/>
    <w:semiHidden/>
    <w:unhideWhenUsed/>
    <w:rsid w:val="001F0A02"/>
    <w:rPr>
      <w:sz w:val="16"/>
      <w:szCs w:val="16"/>
    </w:rPr>
  </w:style>
  <w:style w:type="paragraph" w:styleId="CommentText">
    <w:name w:val="annotation text"/>
    <w:basedOn w:val="Normal"/>
    <w:link w:val="CommentTextChar"/>
    <w:semiHidden/>
    <w:unhideWhenUsed/>
    <w:rsid w:val="001F0A02"/>
    <w:rPr>
      <w:szCs w:val="20"/>
    </w:rPr>
  </w:style>
  <w:style w:type="character" w:customStyle="1" w:styleId="CommentTextChar">
    <w:name w:val="Comment Text Char"/>
    <w:basedOn w:val="DefaultParagraphFont"/>
    <w:link w:val="CommentText"/>
    <w:semiHidden/>
    <w:rsid w:val="001F0A02"/>
    <w:rPr>
      <w:rFonts w:ascii="Calibri" w:hAnsi="Calibri"/>
      <w:lang w:val="en-US" w:eastAsia="en-US" w:bidi="ur-PK"/>
    </w:rPr>
  </w:style>
  <w:style w:type="paragraph" w:styleId="CommentSubject">
    <w:name w:val="annotation subject"/>
    <w:basedOn w:val="CommentText"/>
    <w:next w:val="CommentText"/>
    <w:link w:val="CommentSubjectChar"/>
    <w:semiHidden/>
    <w:unhideWhenUsed/>
    <w:rsid w:val="001F0A02"/>
    <w:rPr>
      <w:b/>
      <w:bCs/>
    </w:rPr>
  </w:style>
  <w:style w:type="character" w:customStyle="1" w:styleId="CommentSubjectChar">
    <w:name w:val="Comment Subject Char"/>
    <w:basedOn w:val="CommentTextChar"/>
    <w:link w:val="CommentSubject"/>
    <w:semiHidden/>
    <w:rsid w:val="001F0A02"/>
    <w:rPr>
      <w:rFonts w:ascii="Calibri" w:hAnsi="Calibri"/>
      <w:b/>
      <w:bCs/>
      <w:lang w:val="en-US" w:eastAsia="en-US" w:bidi="ur-PK"/>
    </w:rPr>
  </w:style>
  <w:style w:type="paragraph" w:styleId="BodyText3">
    <w:name w:val="Body Text 3"/>
    <w:basedOn w:val="Normal"/>
    <w:link w:val="BodyText3Char"/>
    <w:rsid w:val="002B094F"/>
    <w:rPr>
      <w:sz w:val="16"/>
      <w:szCs w:val="16"/>
    </w:rPr>
  </w:style>
  <w:style w:type="character" w:customStyle="1" w:styleId="BodyText3Char">
    <w:name w:val="Body Text 3 Char"/>
    <w:basedOn w:val="DefaultParagraphFont"/>
    <w:link w:val="BodyText3"/>
    <w:rsid w:val="002B094F"/>
    <w:rPr>
      <w:rFonts w:ascii="Calibri" w:hAnsi="Calibri"/>
      <w:sz w:val="16"/>
      <w:szCs w:val="16"/>
      <w:lang w:val="en-US" w:eastAsia="en-US" w:bidi="ur-PK"/>
    </w:rPr>
  </w:style>
  <w:style w:type="paragraph" w:customStyle="1" w:styleId="Heading1A">
    <w:name w:val="Heading 1 A"/>
    <w:basedOn w:val="Heading1"/>
    <w:link w:val="Heading1AChar"/>
    <w:qFormat/>
    <w:rsid w:val="00383598"/>
    <w:pPr>
      <w:numPr>
        <w:numId w:val="22"/>
      </w:numPr>
      <w:ind w:left="357" w:hanging="357"/>
    </w:pPr>
    <w:rPr>
      <w:sz w:val="28"/>
    </w:rPr>
  </w:style>
  <w:style w:type="character" w:customStyle="1" w:styleId="Heading1Char">
    <w:name w:val="Heading 1 Char"/>
    <w:basedOn w:val="DefaultParagraphFont"/>
    <w:link w:val="Heading1"/>
    <w:rsid w:val="00383598"/>
    <w:rPr>
      <w:rFonts w:ascii="Arial" w:hAnsi="Arial"/>
      <w:b/>
      <w:kern w:val="28"/>
      <w:sz w:val="32"/>
      <w:lang w:val="en-US" w:eastAsia="en-US"/>
    </w:rPr>
  </w:style>
  <w:style w:type="character" w:customStyle="1" w:styleId="Heading1AChar">
    <w:name w:val="Heading 1 A Char"/>
    <w:basedOn w:val="Heading1Char"/>
    <w:link w:val="Heading1A"/>
    <w:rsid w:val="00383598"/>
    <w:rPr>
      <w:rFonts w:ascii="Arial" w:hAnsi="Arial"/>
      <w:b/>
      <w:kern w:val="28"/>
      <w:sz w:val="2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4126427">
      <w:bodyDiv w:val="1"/>
      <w:marLeft w:val="0"/>
      <w:marRight w:val="0"/>
      <w:marTop w:val="0"/>
      <w:marBottom w:val="0"/>
      <w:divBdr>
        <w:top w:val="none" w:sz="0" w:space="0" w:color="auto"/>
        <w:left w:val="none" w:sz="0" w:space="0" w:color="auto"/>
        <w:bottom w:val="none" w:sz="0" w:space="0" w:color="auto"/>
        <w:right w:val="none" w:sz="0" w:space="0" w:color="auto"/>
      </w:divBdr>
    </w:div>
    <w:div w:id="1578903609">
      <w:bodyDiv w:val="1"/>
      <w:marLeft w:val="0"/>
      <w:marRight w:val="0"/>
      <w:marTop w:val="0"/>
      <w:marBottom w:val="0"/>
      <w:divBdr>
        <w:top w:val="none" w:sz="0" w:space="0" w:color="auto"/>
        <w:left w:val="none" w:sz="0" w:space="0" w:color="auto"/>
        <w:bottom w:val="none" w:sz="0" w:space="0" w:color="auto"/>
        <w:right w:val="none" w:sz="0" w:space="0" w:color="auto"/>
      </w:divBdr>
    </w:div>
    <w:div w:id="1661274751">
      <w:bodyDiv w:val="1"/>
      <w:marLeft w:val="0"/>
      <w:marRight w:val="0"/>
      <w:marTop w:val="0"/>
      <w:marBottom w:val="0"/>
      <w:divBdr>
        <w:top w:val="none" w:sz="0" w:space="0" w:color="auto"/>
        <w:left w:val="none" w:sz="0" w:space="0" w:color="auto"/>
        <w:bottom w:val="none" w:sz="0" w:space="0" w:color="auto"/>
        <w:right w:val="none" w:sz="0" w:space="0" w:color="auto"/>
      </w:divBdr>
      <w:divsChild>
        <w:div w:id="1621759217">
          <w:marLeft w:val="0"/>
          <w:marRight w:val="0"/>
          <w:marTop w:val="0"/>
          <w:marBottom w:val="0"/>
          <w:divBdr>
            <w:top w:val="none" w:sz="0" w:space="0" w:color="auto"/>
            <w:left w:val="none" w:sz="0" w:space="0" w:color="auto"/>
            <w:bottom w:val="none" w:sz="0" w:space="0" w:color="auto"/>
            <w:right w:val="none" w:sz="0" w:space="0" w:color="auto"/>
          </w:divBdr>
        </w:div>
      </w:divsChild>
    </w:div>
    <w:div w:id="2046520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yperlink" Target="https://www.autosar.org/fileadmin/files/standards/classic/4-0/software-architecture/implementation-integration/standard/AUTOSAR_SWS_MemoryMapping.pdf" TargetMode="External"/><Relationship Id="rId10" Type="http://schemas.openxmlformats.org/officeDocument/2006/relationships/webSettings" Target="webSetting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z2999\Downloads\MDD%20Template%20EA4%2001.00.01%20(2).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59DBEF513E146D186F6713D68E74096"/>
        <w:category>
          <w:name w:val="General"/>
          <w:gallery w:val="placeholder"/>
        </w:category>
        <w:types>
          <w:type w:val="bbPlcHdr"/>
        </w:types>
        <w:behaviors>
          <w:behavior w:val="content"/>
        </w:behaviors>
        <w:guid w:val="{F1F785B8-7FD1-4B55-BA15-C8A22D59DBF7}"/>
      </w:docPartPr>
      <w:docPartBody>
        <w:p w:rsidR="00060A7A" w:rsidRDefault="00504006">
          <w:pPr>
            <w:pStyle w:val="B59DBEF513E146D186F6713D68E74096"/>
          </w:pPr>
          <w:r w:rsidRPr="008D63D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4006"/>
    <w:rsid w:val="0004325D"/>
    <w:rsid w:val="00060A7A"/>
    <w:rsid w:val="00194BCE"/>
    <w:rsid w:val="00435992"/>
    <w:rsid w:val="00496B82"/>
    <w:rsid w:val="00504006"/>
    <w:rsid w:val="00537C33"/>
    <w:rsid w:val="00547468"/>
    <w:rsid w:val="005C70BB"/>
    <w:rsid w:val="00650471"/>
    <w:rsid w:val="006E7693"/>
    <w:rsid w:val="008422F6"/>
    <w:rsid w:val="0096377A"/>
    <w:rsid w:val="00964F74"/>
    <w:rsid w:val="00976E9E"/>
    <w:rsid w:val="00CD1D42"/>
    <w:rsid w:val="00D01F4B"/>
    <w:rsid w:val="00F551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59DBEF513E146D186F6713D68E74096">
    <w:name w:val="B59DBEF513E146D186F6713D68E7409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59DBEF513E146D186F6713D68E74096">
    <w:name w:val="B59DBEF513E146D186F6713D68E7409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B76503A751F2B49816500A1D4503F72" ma:contentTypeVersion="0" ma:contentTypeDescription="Create a new document." ma:contentTypeScope="" ma:versionID="37deb97729d9ab30c43ca4bdca505e3d">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tns:customPropertyEditors xmlns:tns="http://schemas.microsoft.com/office/2006/customDocumentInformationPanel">
  <tns:showOnOpen>false</tns:showOnOpen>
  <tns:defaultPropertyEditorNamespace>Standard and SharePoint library properties</tns:defaultPropertyEditorNamespace>
</tns:customPropertyEdito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D0DF3F-2905-4B02-9975-638FCA073F64}">
  <ds:schemaRefs>
    <ds:schemaRef ds:uri="http://schemas.microsoft.com/sharepoint/v3/contenttype/forms"/>
  </ds:schemaRefs>
</ds:datastoreItem>
</file>

<file path=customXml/itemProps2.xml><?xml version="1.0" encoding="utf-8"?>
<ds:datastoreItem xmlns:ds="http://schemas.openxmlformats.org/officeDocument/2006/customXml" ds:itemID="{88C7E6C6-041E-4F69-9D2E-BF109F120C6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D6805E4-E5A8-49B5-BAB9-043760DDE5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EEB67F46-267C-4A45-8F5F-6E232FE560C8}">
  <ds:schemaRefs>
    <ds:schemaRef ds:uri="http://schemas.microsoft.com/office/2006/customDocumentInformationPanel"/>
  </ds:schemaRefs>
</ds:datastoreItem>
</file>

<file path=customXml/itemProps5.xml><?xml version="1.0" encoding="utf-8"?>
<ds:datastoreItem xmlns:ds="http://schemas.openxmlformats.org/officeDocument/2006/customXml" ds:itemID="{75BA4627-7E50-44BA-96E7-AC0D5D9225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MDD Template EA4 01.00.01 (2).dotx</Template>
  <TotalTime>107</TotalTime>
  <Pages>20</Pages>
  <Words>1420</Words>
  <Characters>8099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Module Design Document</vt:lpstr>
    </vt:vector>
  </TitlesOfParts>
  <Company>Nexteer Automotive</Company>
  <LinksUpToDate>false</LinksUpToDate>
  <CharactersWithSpaces>9501</CharactersWithSpaces>
  <SharedDoc>false</SharedDoc>
  <HLinks>
    <vt:vector size="54" baseType="variant">
      <vt:variant>
        <vt:i4>1310768</vt:i4>
      </vt:variant>
      <vt:variant>
        <vt:i4>50</vt:i4>
      </vt:variant>
      <vt:variant>
        <vt:i4>0</vt:i4>
      </vt:variant>
      <vt:variant>
        <vt:i4>5</vt:i4>
      </vt:variant>
      <vt:variant>
        <vt:lpwstr/>
      </vt:variant>
      <vt:variant>
        <vt:lpwstr>_Toc376968356</vt:lpwstr>
      </vt:variant>
      <vt:variant>
        <vt:i4>1310768</vt:i4>
      </vt:variant>
      <vt:variant>
        <vt:i4>44</vt:i4>
      </vt:variant>
      <vt:variant>
        <vt:i4>0</vt:i4>
      </vt:variant>
      <vt:variant>
        <vt:i4>5</vt:i4>
      </vt:variant>
      <vt:variant>
        <vt:lpwstr/>
      </vt:variant>
      <vt:variant>
        <vt:lpwstr>_Toc376968355</vt:lpwstr>
      </vt:variant>
      <vt:variant>
        <vt:i4>1310768</vt:i4>
      </vt:variant>
      <vt:variant>
        <vt:i4>38</vt:i4>
      </vt:variant>
      <vt:variant>
        <vt:i4>0</vt:i4>
      </vt:variant>
      <vt:variant>
        <vt:i4>5</vt:i4>
      </vt:variant>
      <vt:variant>
        <vt:lpwstr/>
      </vt:variant>
      <vt:variant>
        <vt:lpwstr>_Toc376968354</vt:lpwstr>
      </vt:variant>
      <vt:variant>
        <vt:i4>1310768</vt:i4>
      </vt:variant>
      <vt:variant>
        <vt:i4>32</vt:i4>
      </vt:variant>
      <vt:variant>
        <vt:i4>0</vt:i4>
      </vt:variant>
      <vt:variant>
        <vt:i4>5</vt:i4>
      </vt:variant>
      <vt:variant>
        <vt:lpwstr/>
      </vt:variant>
      <vt:variant>
        <vt:lpwstr>_Toc376968353</vt:lpwstr>
      </vt:variant>
      <vt:variant>
        <vt:i4>1310768</vt:i4>
      </vt:variant>
      <vt:variant>
        <vt:i4>26</vt:i4>
      </vt:variant>
      <vt:variant>
        <vt:i4>0</vt:i4>
      </vt:variant>
      <vt:variant>
        <vt:i4>5</vt:i4>
      </vt:variant>
      <vt:variant>
        <vt:lpwstr/>
      </vt:variant>
      <vt:variant>
        <vt:lpwstr>_Toc376968352</vt:lpwstr>
      </vt:variant>
      <vt:variant>
        <vt:i4>1310768</vt:i4>
      </vt:variant>
      <vt:variant>
        <vt:i4>20</vt:i4>
      </vt:variant>
      <vt:variant>
        <vt:i4>0</vt:i4>
      </vt:variant>
      <vt:variant>
        <vt:i4>5</vt:i4>
      </vt:variant>
      <vt:variant>
        <vt:lpwstr/>
      </vt:variant>
      <vt:variant>
        <vt:lpwstr>_Toc376968351</vt:lpwstr>
      </vt:variant>
      <vt:variant>
        <vt:i4>1310768</vt:i4>
      </vt:variant>
      <vt:variant>
        <vt:i4>14</vt:i4>
      </vt:variant>
      <vt:variant>
        <vt:i4>0</vt:i4>
      </vt:variant>
      <vt:variant>
        <vt:i4>5</vt:i4>
      </vt:variant>
      <vt:variant>
        <vt:lpwstr/>
      </vt:variant>
      <vt:variant>
        <vt:lpwstr>_Toc376968350</vt:lpwstr>
      </vt:variant>
      <vt:variant>
        <vt:i4>1376304</vt:i4>
      </vt:variant>
      <vt:variant>
        <vt:i4>8</vt:i4>
      </vt:variant>
      <vt:variant>
        <vt:i4>0</vt:i4>
      </vt:variant>
      <vt:variant>
        <vt:i4>5</vt:i4>
      </vt:variant>
      <vt:variant>
        <vt:lpwstr/>
      </vt:variant>
      <vt:variant>
        <vt:lpwstr>_Toc376968349</vt:lpwstr>
      </vt:variant>
      <vt:variant>
        <vt:i4>1376304</vt:i4>
      </vt:variant>
      <vt:variant>
        <vt:i4>2</vt:i4>
      </vt:variant>
      <vt:variant>
        <vt:i4>0</vt:i4>
      </vt:variant>
      <vt:variant>
        <vt:i4>5</vt:i4>
      </vt:variant>
      <vt:variant>
        <vt:lpwstr/>
      </vt:variant>
      <vt:variant>
        <vt:lpwstr>_Toc376968348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Design Document</dc:title>
  <dc:creator>Byrski, Krzysztof</dc:creator>
  <cp:lastModifiedBy>Byrski, Krzysztof</cp:lastModifiedBy>
  <cp:revision>51</cp:revision>
  <cp:lastPrinted>2014-12-17T17:01:00Z</cp:lastPrinted>
  <dcterms:created xsi:type="dcterms:W3CDTF">2017-05-19T07:49:00Z</dcterms:created>
  <dcterms:modified xsi:type="dcterms:W3CDTF">2018-05-22T17:34:00Z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Version">
    <vt:lpwstr>BmwStReqMgr</vt:lpwstr>
  </property>
  <property fmtid="{D5CDD505-2E9C-101B-9397-08002B2CF9AE}" pid="3" name="Template Version">
    <vt:lpwstr>EA4 01.00.01</vt:lpwstr>
  </property>
  <property fmtid="{D5CDD505-2E9C-101B-9397-08002B2CF9AE}" pid="4" name="Release Date">
    <vt:lpwstr>May 22, 2018</vt:lpwstr>
  </property>
  <property fmtid="{D5CDD505-2E9C-101B-9397-08002B2CF9AE}" pid="5" name="Location">
    <vt:lpwstr>Saginaw, MI, USA</vt:lpwstr>
  </property>
  <property fmtid="{D5CDD505-2E9C-101B-9397-08002B2CF9AE}" pid="6" name="Prepared by Group">
    <vt:lpwstr>Software Group</vt:lpwstr>
  </property>
  <property fmtid="{D5CDD505-2E9C-101B-9397-08002B2CF9AE}" pid="7" name="Prepared for Group">
    <vt:lpwstr>Software Engineering</vt:lpwstr>
  </property>
</Properties>
</file>