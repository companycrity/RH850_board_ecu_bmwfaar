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43892298C0BB4939871F98BBE7725FD1"/>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EF5ADE" w:rsidP="007E0373">
      <w:pPr>
        <w:tabs>
          <w:tab w:val="left" w:pos="4320"/>
          <w:tab w:val="left" w:pos="8640"/>
        </w:tabs>
        <w:spacing w:before="120" w:after="360"/>
        <w:jc w:val="center"/>
        <w:rPr>
          <w:b/>
          <w:sz w:val="36"/>
        </w:rPr>
      </w:pPr>
      <w:r>
        <w:rPr>
          <w:rFonts w:cs="Calibri"/>
          <w:b/>
          <w:sz w:val="48"/>
          <w:szCs w:val="48"/>
        </w:rPr>
        <w:t>AdcDiagc</w:t>
      </w:r>
    </w:p>
    <w:p w:rsidR="005E61CD" w:rsidRPr="007E0373" w:rsidRDefault="005E61CD" w:rsidP="007E0373">
      <w:pPr>
        <w:tabs>
          <w:tab w:val="left" w:pos="4320"/>
          <w:tab w:val="left" w:pos="8640"/>
        </w:tabs>
        <w:spacing w:before="120" w:after="360"/>
        <w:jc w:val="center"/>
        <w:rPr>
          <w:b/>
          <w:sz w:val="36"/>
        </w:rPr>
      </w:pPr>
    </w:p>
    <w:p w:rsidR="005E61CD" w:rsidRPr="007E0373" w:rsidRDefault="00395CDB" w:rsidP="007E0373">
      <w:pPr>
        <w:tabs>
          <w:tab w:val="left" w:pos="4320"/>
          <w:tab w:val="left" w:pos="8640"/>
        </w:tabs>
        <w:spacing w:before="120" w:after="360"/>
        <w:jc w:val="center"/>
        <w:rPr>
          <w:b/>
          <w:sz w:val="36"/>
        </w:rPr>
      </w:pPr>
      <w:del w:id="0" w:author="Avinash James" w:date="2017-03-13T15:33:00Z">
        <w:r w:rsidRPr="007E0373" w:rsidDel="00142ACA">
          <w:rPr>
            <w:b/>
            <w:sz w:val="36"/>
          </w:rPr>
          <w:fldChar w:fldCharType="begin"/>
        </w:r>
        <w:r w:rsidRPr="007E0373" w:rsidDel="00142ACA">
          <w:rPr>
            <w:b/>
            <w:sz w:val="36"/>
          </w:rPr>
          <w:delInstrText xml:space="preserve"> DOCPROPERTY  "Release Date"  \* MERGEFORMAT </w:delInstrText>
        </w:r>
        <w:r w:rsidRPr="007E0373" w:rsidDel="00142ACA">
          <w:rPr>
            <w:b/>
            <w:sz w:val="36"/>
          </w:rPr>
          <w:fldChar w:fldCharType="separate"/>
        </w:r>
        <w:r w:rsidDel="00142ACA">
          <w:rPr>
            <w:b/>
            <w:sz w:val="36"/>
          </w:rPr>
          <w:delText>Aug 25, 201</w:delText>
        </w:r>
        <w:r w:rsidRPr="007E0373" w:rsidDel="00142ACA">
          <w:rPr>
            <w:b/>
            <w:sz w:val="36"/>
          </w:rPr>
          <w:fldChar w:fldCharType="end"/>
        </w:r>
        <w:r w:rsidR="00EF5ADE" w:rsidDel="00142ACA">
          <w:rPr>
            <w:b/>
            <w:sz w:val="36"/>
          </w:rPr>
          <w:delText>6</w:delText>
        </w:r>
      </w:del>
      <w:ins w:id="1" w:author="Avinash James" w:date="2017-03-13T15:33:00Z">
        <w:r w:rsidR="00142ACA" w:rsidRPr="007E0373">
          <w:rPr>
            <w:b/>
            <w:sz w:val="36"/>
          </w:rPr>
          <w:fldChar w:fldCharType="begin"/>
        </w:r>
        <w:r w:rsidR="00142ACA" w:rsidRPr="007E0373">
          <w:rPr>
            <w:b/>
            <w:sz w:val="36"/>
          </w:rPr>
          <w:instrText xml:space="preserve"> DOCPROPERTY  "Release Date"  \* MERGEFORMAT </w:instrText>
        </w:r>
        <w:r w:rsidR="00142ACA" w:rsidRPr="007E0373">
          <w:rPr>
            <w:b/>
            <w:sz w:val="36"/>
          </w:rPr>
          <w:fldChar w:fldCharType="separate"/>
        </w:r>
        <w:r w:rsidR="00142ACA">
          <w:rPr>
            <w:b/>
            <w:sz w:val="36"/>
          </w:rPr>
          <w:t>Mar 13, 201</w:t>
        </w:r>
        <w:r w:rsidR="00142ACA" w:rsidRPr="007E0373">
          <w:rPr>
            <w:b/>
            <w:sz w:val="36"/>
          </w:rPr>
          <w:fldChar w:fldCharType="end"/>
        </w:r>
        <w:r w:rsidR="00142ACA">
          <w:rPr>
            <w:b/>
            <w:sz w:val="36"/>
          </w:rPr>
          <w:t>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8F7C5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8F7C5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8F7C5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EF5ADE" w:rsidP="00891F29">
      <w:pPr>
        <w:tabs>
          <w:tab w:val="left" w:pos="4320"/>
          <w:tab w:val="left" w:pos="8640"/>
        </w:tabs>
        <w:jc w:val="center"/>
        <w:rPr>
          <w:b/>
          <w:sz w:val="24"/>
        </w:rPr>
      </w:pPr>
      <w:r>
        <w:rPr>
          <w:b/>
          <w:sz w:val="24"/>
        </w:rPr>
        <w:t>Software Group</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8F7C5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8F7C5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2520"/>
        <w:gridCol w:w="1890"/>
        <w:gridCol w:w="1620"/>
      </w:tblGrid>
      <w:tr w:rsidR="00EF5ADE" w:rsidRPr="00AA38E8" w:rsidTr="00EF5ADE">
        <w:tc>
          <w:tcPr>
            <w:tcW w:w="3780" w:type="dxa"/>
          </w:tcPr>
          <w:p w:rsidR="00EF5ADE" w:rsidRPr="00AA38E8" w:rsidRDefault="00EF5ADE"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520" w:type="dxa"/>
          </w:tcPr>
          <w:p w:rsidR="00EF5ADE" w:rsidRPr="00AA38E8" w:rsidRDefault="00EF5ADE" w:rsidP="00D229A6">
            <w:pPr>
              <w:jc w:val="center"/>
              <w:rPr>
                <w:rFonts w:cs="Calibri"/>
                <w:b/>
              </w:rPr>
            </w:pPr>
            <w:r w:rsidRPr="00AA38E8">
              <w:rPr>
                <w:rFonts w:cs="Calibri"/>
                <w:b/>
              </w:rPr>
              <w:t>Author</w:t>
            </w:r>
          </w:p>
        </w:tc>
        <w:tc>
          <w:tcPr>
            <w:tcW w:w="1890" w:type="dxa"/>
          </w:tcPr>
          <w:p w:rsidR="00EF5ADE" w:rsidRPr="00AA38E8" w:rsidRDefault="00EF5ADE" w:rsidP="00D229A6">
            <w:pPr>
              <w:jc w:val="center"/>
              <w:rPr>
                <w:rFonts w:cs="Calibri"/>
                <w:b/>
              </w:rPr>
            </w:pPr>
            <w:r w:rsidRPr="00AA38E8">
              <w:rPr>
                <w:rFonts w:cs="Calibri"/>
                <w:b/>
              </w:rPr>
              <w:t>Version</w:t>
            </w:r>
          </w:p>
        </w:tc>
        <w:tc>
          <w:tcPr>
            <w:tcW w:w="1620" w:type="dxa"/>
          </w:tcPr>
          <w:p w:rsidR="00EF5ADE" w:rsidRPr="00AA38E8" w:rsidRDefault="00EF5ADE" w:rsidP="00D229A6">
            <w:pPr>
              <w:jc w:val="center"/>
              <w:rPr>
                <w:rFonts w:cs="Calibri"/>
                <w:b/>
              </w:rPr>
            </w:pPr>
            <w:r w:rsidRPr="00AA38E8">
              <w:rPr>
                <w:rFonts w:cs="Calibri"/>
                <w:b/>
              </w:rPr>
              <w:t>Date</w:t>
            </w:r>
          </w:p>
        </w:tc>
      </w:tr>
      <w:tr w:rsidR="00EF5ADE" w:rsidRPr="00AA38E8" w:rsidTr="00EF5ADE">
        <w:tc>
          <w:tcPr>
            <w:tcW w:w="3780" w:type="dxa"/>
          </w:tcPr>
          <w:p w:rsidR="00EF5ADE" w:rsidRPr="00AA38E8" w:rsidRDefault="00EF5ADE" w:rsidP="004C1284">
            <w:pPr>
              <w:rPr>
                <w:rFonts w:cs="Calibri"/>
              </w:rPr>
            </w:pPr>
            <w:r>
              <w:rPr>
                <w:rFonts w:cs="Calibri"/>
              </w:rPr>
              <w:t>Initial Version</w:t>
            </w:r>
          </w:p>
        </w:tc>
        <w:tc>
          <w:tcPr>
            <w:tcW w:w="2520" w:type="dxa"/>
          </w:tcPr>
          <w:p w:rsidR="00EF5ADE" w:rsidRPr="00AA38E8" w:rsidRDefault="00EF5ADE" w:rsidP="00EF5ADE">
            <w:pPr>
              <w:tabs>
                <w:tab w:val="left" w:pos="4320"/>
                <w:tab w:val="left" w:pos="8640"/>
              </w:tabs>
              <w:jc w:val="center"/>
              <w:rPr>
                <w:rFonts w:cs="Calibri"/>
              </w:rPr>
            </w:pPr>
            <w:r>
              <w:rPr>
                <w:rFonts w:cs="Calibri"/>
              </w:rPr>
              <w:t>Rijvi Ahmed</w:t>
            </w:r>
          </w:p>
        </w:tc>
        <w:tc>
          <w:tcPr>
            <w:tcW w:w="1890" w:type="dxa"/>
          </w:tcPr>
          <w:p w:rsidR="00EF5ADE" w:rsidRPr="00AA38E8" w:rsidRDefault="00EF5ADE" w:rsidP="004C1284">
            <w:pPr>
              <w:rPr>
                <w:rFonts w:cs="Calibri"/>
              </w:rPr>
            </w:pPr>
            <w:r>
              <w:rPr>
                <w:rFonts w:cs="Calibri"/>
              </w:rPr>
              <w:t>1.0</w:t>
            </w:r>
          </w:p>
        </w:tc>
        <w:tc>
          <w:tcPr>
            <w:tcW w:w="1620" w:type="dxa"/>
          </w:tcPr>
          <w:p w:rsidR="00EF5ADE" w:rsidRPr="00AA38E8" w:rsidRDefault="00EF5ADE" w:rsidP="004C1284">
            <w:pPr>
              <w:rPr>
                <w:rFonts w:cs="Calibri"/>
              </w:rPr>
            </w:pPr>
            <w:r>
              <w:rPr>
                <w:rFonts w:cs="Calibri"/>
              </w:rPr>
              <w:t>02-Feb-2016</w:t>
            </w:r>
          </w:p>
        </w:tc>
      </w:tr>
      <w:tr w:rsidR="00750CF2" w:rsidRPr="00AA38E8" w:rsidTr="00EF5ADE">
        <w:tc>
          <w:tcPr>
            <w:tcW w:w="3780" w:type="dxa"/>
          </w:tcPr>
          <w:p w:rsidR="00750CF2" w:rsidRDefault="00750CF2" w:rsidP="004C1284">
            <w:pPr>
              <w:rPr>
                <w:rFonts w:cs="Calibri"/>
              </w:rPr>
            </w:pPr>
            <w:r>
              <w:rPr>
                <w:rFonts w:cs="Calibri"/>
              </w:rPr>
              <w:t>Updated per design rev. 1.1.0</w:t>
            </w:r>
          </w:p>
        </w:tc>
        <w:tc>
          <w:tcPr>
            <w:tcW w:w="2520" w:type="dxa"/>
          </w:tcPr>
          <w:p w:rsidR="00750CF2" w:rsidRDefault="00750CF2" w:rsidP="00EF5ADE">
            <w:pPr>
              <w:tabs>
                <w:tab w:val="left" w:pos="4320"/>
                <w:tab w:val="left" w:pos="8640"/>
              </w:tabs>
              <w:jc w:val="center"/>
              <w:rPr>
                <w:rFonts w:cs="Calibri"/>
              </w:rPr>
            </w:pPr>
            <w:r>
              <w:rPr>
                <w:rFonts w:cs="Calibri"/>
              </w:rPr>
              <w:t>Rijvi Ahmed</w:t>
            </w:r>
          </w:p>
        </w:tc>
        <w:tc>
          <w:tcPr>
            <w:tcW w:w="1890" w:type="dxa"/>
          </w:tcPr>
          <w:p w:rsidR="00750CF2" w:rsidRDefault="00750CF2" w:rsidP="004C1284">
            <w:pPr>
              <w:rPr>
                <w:rFonts w:cs="Calibri"/>
              </w:rPr>
            </w:pPr>
            <w:r>
              <w:rPr>
                <w:rFonts w:cs="Calibri"/>
              </w:rPr>
              <w:t>2.0</w:t>
            </w:r>
          </w:p>
        </w:tc>
        <w:tc>
          <w:tcPr>
            <w:tcW w:w="1620" w:type="dxa"/>
          </w:tcPr>
          <w:p w:rsidR="00750CF2" w:rsidRDefault="00750CF2" w:rsidP="004C1284">
            <w:pPr>
              <w:rPr>
                <w:rFonts w:cs="Calibri"/>
              </w:rPr>
            </w:pPr>
            <w:r>
              <w:rPr>
                <w:rFonts w:cs="Calibri"/>
              </w:rPr>
              <w:t>23-Mar-2016</w:t>
            </w:r>
          </w:p>
        </w:tc>
      </w:tr>
      <w:tr w:rsidR="00A91ADD" w:rsidRPr="00AA38E8" w:rsidTr="00EF5ADE">
        <w:tc>
          <w:tcPr>
            <w:tcW w:w="3780" w:type="dxa"/>
          </w:tcPr>
          <w:p w:rsidR="00A91ADD" w:rsidRDefault="00A91ADD" w:rsidP="00CD2213">
            <w:pPr>
              <w:rPr>
                <w:rFonts w:cs="Calibri"/>
              </w:rPr>
            </w:pPr>
            <w:r>
              <w:rPr>
                <w:rFonts w:cs="Calibri"/>
              </w:rPr>
              <w:t>Updated per design rev. 1.</w:t>
            </w:r>
            <w:r w:rsidR="00CD2213">
              <w:rPr>
                <w:rFonts w:cs="Calibri"/>
              </w:rPr>
              <w:t>4</w:t>
            </w:r>
            <w:r>
              <w:rPr>
                <w:rFonts w:cs="Calibri"/>
              </w:rPr>
              <w:t>.0</w:t>
            </w:r>
          </w:p>
        </w:tc>
        <w:tc>
          <w:tcPr>
            <w:tcW w:w="2520" w:type="dxa"/>
          </w:tcPr>
          <w:p w:rsidR="00A91ADD" w:rsidRDefault="00A91ADD" w:rsidP="00EF5ADE">
            <w:pPr>
              <w:tabs>
                <w:tab w:val="left" w:pos="4320"/>
                <w:tab w:val="left" w:pos="8640"/>
              </w:tabs>
              <w:jc w:val="center"/>
              <w:rPr>
                <w:rFonts w:cs="Calibri"/>
              </w:rPr>
            </w:pPr>
            <w:r>
              <w:rPr>
                <w:rFonts w:cs="Calibri"/>
              </w:rPr>
              <w:t>Avinash James</w:t>
            </w:r>
          </w:p>
        </w:tc>
        <w:tc>
          <w:tcPr>
            <w:tcW w:w="1890" w:type="dxa"/>
          </w:tcPr>
          <w:p w:rsidR="00A91ADD" w:rsidRDefault="00A91ADD" w:rsidP="004C1284">
            <w:pPr>
              <w:rPr>
                <w:rFonts w:cs="Calibri"/>
              </w:rPr>
            </w:pPr>
            <w:r>
              <w:rPr>
                <w:rFonts w:cs="Calibri"/>
              </w:rPr>
              <w:t>3.0</w:t>
            </w:r>
          </w:p>
        </w:tc>
        <w:tc>
          <w:tcPr>
            <w:tcW w:w="1620" w:type="dxa"/>
          </w:tcPr>
          <w:p w:rsidR="00A91ADD" w:rsidRDefault="00A91ADD" w:rsidP="00A91ADD">
            <w:pPr>
              <w:rPr>
                <w:rFonts w:cs="Calibri"/>
              </w:rPr>
            </w:pPr>
            <w:r>
              <w:rPr>
                <w:rFonts w:cs="Calibri"/>
              </w:rPr>
              <w:t>21-Jun-2016</w:t>
            </w:r>
          </w:p>
        </w:tc>
      </w:tr>
      <w:tr w:rsidR="007307E5" w:rsidRPr="00AA38E8" w:rsidTr="00EF5ADE">
        <w:tc>
          <w:tcPr>
            <w:tcW w:w="3780" w:type="dxa"/>
          </w:tcPr>
          <w:p w:rsidR="007307E5" w:rsidRDefault="007307E5" w:rsidP="0011074A">
            <w:pPr>
              <w:rPr>
                <w:rFonts w:cs="Calibri"/>
              </w:rPr>
            </w:pPr>
            <w:r>
              <w:rPr>
                <w:rFonts w:cs="Calibri"/>
              </w:rPr>
              <w:t>Updated per design rev. 1.</w:t>
            </w:r>
            <w:r w:rsidR="0011074A">
              <w:rPr>
                <w:rFonts w:cs="Calibri"/>
              </w:rPr>
              <w:t>6</w:t>
            </w:r>
            <w:r>
              <w:rPr>
                <w:rFonts w:cs="Calibri"/>
              </w:rPr>
              <w:t>.0</w:t>
            </w:r>
          </w:p>
        </w:tc>
        <w:tc>
          <w:tcPr>
            <w:tcW w:w="2520" w:type="dxa"/>
          </w:tcPr>
          <w:p w:rsidR="007307E5" w:rsidRDefault="007307E5" w:rsidP="00EF5ADE">
            <w:pPr>
              <w:tabs>
                <w:tab w:val="left" w:pos="4320"/>
                <w:tab w:val="left" w:pos="8640"/>
              </w:tabs>
              <w:jc w:val="center"/>
              <w:rPr>
                <w:rFonts w:cs="Calibri"/>
              </w:rPr>
            </w:pPr>
            <w:r>
              <w:rPr>
                <w:rFonts w:cs="Calibri"/>
              </w:rPr>
              <w:t>Avinash James</w:t>
            </w:r>
          </w:p>
        </w:tc>
        <w:tc>
          <w:tcPr>
            <w:tcW w:w="1890" w:type="dxa"/>
          </w:tcPr>
          <w:p w:rsidR="007307E5" w:rsidRDefault="007307E5" w:rsidP="004C1284">
            <w:pPr>
              <w:rPr>
                <w:rFonts w:cs="Calibri"/>
              </w:rPr>
            </w:pPr>
            <w:r>
              <w:rPr>
                <w:rFonts w:cs="Calibri"/>
              </w:rPr>
              <w:t>4.0</w:t>
            </w:r>
          </w:p>
        </w:tc>
        <w:tc>
          <w:tcPr>
            <w:tcW w:w="1620" w:type="dxa"/>
          </w:tcPr>
          <w:p w:rsidR="007307E5" w:rsidRDefault="007307E5" w:rsidP="007307E5">
            <w:pPr>
              <w:rPr>
                <w:rFonts w:cs="Calibri"/>
              </w:rPr>
            </w:pPr>
            <w:r>
              <w:rPr>
                <w:rFonts w:cs="Calibri"/>
              </w:rPr>
              <w:t>15-Jul-2016</w:t>
            </w:r>
          </w:p>
        </w:tc>
      </w:tr>
      <w:tr w:rsidR="00395CDB" w:rsidRPr="00AA38E8" w:rsidTr="00EF5ADE">
        <w:tc>
          <w:tcPr>
            <w:tcW w:w="3780" w:type="dxa"/>
          </w:tcPr>
          <w:p w:rsidR="00395CDB" w:rsidRDefault="00395CDB" w:rsidP="00304DFB">
            <w:pPr>
              <w:rPr>
                <w:rFonts w:cs="Calibri"/>
              </w:rPr>
            </w:pPr>
            <w:r>
              <w:rPr>
                <w:rFonts w:cs="Calibri"/>
              </w:rPr>
              <w:t>Updated per design rev. 1.</w:t>
            </w:r>
            <w:r w:rsidR="00304DFB">
              <w:rPr>
                <w:rFonts w:cs="Calibri"/>
              </w:rPr>
              <w:t>7</w:t>
            </w:r>
            <w:r>
              <w:rPr>
                <w:rFonts w:cs="Calibri"/>
              </w:rPr>
              <w:t>.0</w:t>
            </w:r>
          </w:p>
        </w:tc>
        <w:tc>
          <w:tcPr>
            <w:tcW w:w="2520" w:type="dxa"/>
          </w:tcPr>
          <w:p w:rsidR="00395CDB" w:rsidRDefault="00395CDB" w:rsidP="00EF5ADE">
            <w:pPr>
              <w:tabs>
                <w:tab w:val="left" w:pos="4320"/>
                <w:tab w:val="left" w:pos="8640"/>
              </w:tabs>
              <w:jc w:val="center"/>
              <w:rPr>
                <w:rFonts w:cs="Calibri"/>
              </w:rPr>
            </w:pPr>
            <w:r>
              <w:rPr>
                <w:rFonts w:cs="Calibri"/>
              </w:rPr>
              <w:t>Avinash James</w:t>
            </w:r>
          </w:p>
        </w:tc>
        <w:tc>
          <w:tcPr>
            <w:tcW w:w="1890" w:type="dxa"/>
          </w:tcPr>
          <w:p w:rsidR="00395CDB" w:rsidRDefault="00395CDB" w:rsidP="004C1284">
            <w:pPr>
              <w:rPr>
                <w:rFonts w:cs="Calibri"/>
              </w:rPr>
            </w:pPr>
            <w:r>
              <w:rPr>
                <w:rFonts w:cs="Calibri"/>
              </w:rPr>
              <w:t>5.0</w:t>
            </w:r>
          </w:p>
        </w:tc>
        <w:tc>
          <w:tcPr>
            <w:tcW w:w="1620" w:type="dxa"/>
          </w:tcPr>
          <w:p w:rsidR="00395CDB" w:rsidRDefault="00395CDB" w:rsidP="00395CDB">
            <w:pPr>
              <w:rPr>
                <w:rFonts w:cs="Calibri"/>
              </w:rPr>
            </w:pPr>
            <w:r>
              <w:rPr>
                <w:rFonts w:cs="Calibri"/>
              </w:rPr>
              <w:t>25-Aug-2016</w:t>
            </w:r>
          </w:p>
        </w:tc>
      </w:tr>
      <w:tr w:rsidR="00142ACA" w:rsidRPr="00AA38E8" w:rsidTr="00EF5ADE">
        <w:trPr>
          <w:ins w:id="7" w:author="Avinash James" w:date="2017-03-13T15:33:00Z"/>
        </w:trPr>
        <w:tc>
          <w:tcPr>
            <w:tcW w:w="3780" w:type="dxa"/>
          </w:tcPr>
          <w:p w:rsidR="00142ACA" w:rsidRDefault="00142ACA" w:rsidP="00304DFB">
            <w:pPr>
              <w:rPr>
                <w:ins w:id="8" w:author="Avinash James" w:date="2017-03-13T15:33:00Z"/>
                <w:rFonts w:cs="Calibri"/>
              </w:rPr>
            </w:pPr>
            <w:ins w:id="9" w:author="Avinash James" w:date="2017-03-13T15:33:00Z">
              <w:r>
                <w:rPr>
                  <w:rFonts w:cs="Calibri"/>
                </w:rPr>
                <w:t>Updated to include error injection</w:t>
              </w:r>
            </w:ins>
          </w:p>
        </w:tc>
        <w:tc>
          <w:tcPr>
            <w:tcW w:w="2520" w:type="dxa"/>
          </w:tcPr>
          <w:p w:rsidR="00142ACA" w:rsidRDefault="00142ACA" w:rsidP="00EF5ADE">
            <w:pPr>
              <w:tabs>
                <w:tab w:val="left" w:pos="4320"/>
                <w:tab w:val="left" w:pos="8640"/>
              </w:tabs>
              <w:jc w:val="center"/>
              <w:rPr>
                <w:ins w:id="10" w:author="Avinash James" w:date="2017-03-13T15:33:00Z"/>
                <w:rFonts w:cs="Calibri"/>
              </w:rPr>
            </w:pPr>
            <w:ins w:id="11" w:author="Avinash James" w:date="2017-03-13T15:33:00Z">
              <w:r>
                <w:rPr>
                  <w:rFonts w:cs="Calibri"/>
                </w:rPr>
                <w:t>Avinash James</w:t>
              </w:r>
            </w:ins>
          </w:p>
        </w:tc>
        <w:tc>
          <w:tcPr>
            <w:tcW w:w="1890" w:type="dxa"/>
          </w:tcPr>
          <w:p w:rsidR="00142ACA" w:rsidRDefault="00142ACA" w:rsidP="004C1284">
            <w:pPr>
              <w:rPr>
                <w:ins w:id="12" w:author="Avinash James" w:date="2017-03-13T15:33:00Z"/>
                <w:rFonts w:cs="Calibri"/>
              </w:rPr>
            </w:pPr>
            <w:ins w:id="13" w:author="Avinash James" w:date="2017-03-13T15:34:00Z">
              <w:r>
                <w:rPr>
                  <w:rFonts w:cs="Calibri"/>
                </w:rPr>
                <w:t>6.0</w:t>
              </w:r>
            </w:ins>
          </w:p>
        </w:tc>
        <w:tc>
          <w:tcPr>
            <w:tcW w:w="1620" w:type="dxa"/>
          </w:tcPr>
          <w:p w:rsidR="00142ACA" w:rsidRDefault="00142ACA" w:rsidP="00395CDB">
            <w:pPr>
              <w:rPr>
                <w:ins w:id="14" w:author="Avinash James" w:date="2017-03-13T15:33:00Z"/>
                <w:rFonts w:cs="Calibri"/>
              </w:rPr>
            </w:pPr>
            <w:ins w:id="15" w:author="Avinash James" w:date="2017-03-13T15:34:00Z">
              <w:r>
                <w:rPr>
                  <w:rFonts w:cs="Calibri"/>
                </w:rPr>
                <w:t>13-Mar-2017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168C3" w:rsidRDefault="00891F29">
      <w:pPr>
        <w:pStyle w:val="TOC1"/>
        <w:rPr>
          <w:ins w:id="16" w:author="Avinash James" w:date="2017-03-13T15:45:00Z"/>
          <w:b w:val="0"/>
          <w:sz w:val="32"/>
          <w:szCs w:val="32"/>
          <w:u w:val="single"/>
        </w:rPr>
      </w:pPr>
      <w:r w:rsidRPr="00C728E9">
        <w:rPr>
          <w:b w:val="0"/>
          <w:sz w:val="32"/>
          <w:szCs w:val="32"/>
          <w:u w:val="single"/>
        </w:rPr>
        <w:t>Table of Contents</w:t>
      </w:r>
    </w:p>
    <w:bookmarkStart w:id="17" w:name="_GoBack"/>
    <w:bookmarkEnd w:id="17"/>
    <w:p w:rsidR="006168C3" w:rsidRDefault="00E16D14">
      <w:pPr>
        <w:pStyle w:val="TOC1"/>
        <w:rPr>
          <w:ins w:id="18" w:author="Avinash James" w:date="2017-03-13T15:44: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19" w:author="Avinash James" w:date="2017-03-13T15:44:00Z">
        <w:r w:rsidR="006168C3" w:rsidRPr="00BC104F">
          <w:rPr>
            <w:rStyle w:val="Hyperlink"/>
          </w:rPr>
          <w:fldChar w:fldCharType="begin"/>
        </w:r>
        <w:r w:rsidR="006168C3" w:rsidRPr="00BC104F">
          <w:rPr>
            <w:rStyle w:val="Hyperlink"/>
          </w:rPr>
          <w:instrText xml:space="preserve"> </w:instrText>
        </w:r>
        <w:r w:rsidR="006168C3">
          <w:instrText>HYPERLINK \l "_Toc477183210"</w:instrText>
        </w:r>
        <w:r w:rsidR="006168C3" w:rsidRPr="00BC104F">
          <w:rPr>
            <w:rStyle w:val="Hyperlink"/>
          </w:rPr>
          <w:instrText xml:space="preserve"> </w:instrText>
        </w:r>
        <w:r w:rsidR="006168C3" w:rsidRPr="00BC104F">
          <w:rPr>
            <w:rStyle w:val="Hyperlink"/>
          </w:rPr>
        </w:r>
        <w:r w:rsidR="006168C3" w:rsidRPr="00BC104F">
          <w:rPr>
            <w:rStyle w:val="Hyperlink"/>
          </w:rPr>
          <w:fldChar w:fldCharType="separate"/>
        </w:r>
        <w:r w:rsidR="006168C3" w:rsidRPr="00BC104F">
          <w:rPr>
            <w:rStyle w:val="Hyperlink"/>
          </w:rPr>
          <w:t>1</w:t>
        </w:r>
        <w:r w:rsidR="006168C3">
          <w:rPr>
            <w:rFonts w:eastAsiaTheme="minorEastAsia"/>
            <w:b w:val="0"/>
            <w:color w:val="auto"/>
            <w:kern w:val="0"/>
            <w:sz w:val="22"/>
            <w:szCs w:val="22"/>
            <w:lang w:val="en-US"/>
          </w:rPr>
          <w:tab/>
        </w:r>
        <w:r w:rsidR="006168C3" w:rsidRPr="00BC104F">
          <w:rPr>
            <w:rStyle w:val="Hyperlink"/>
          </w:rPr>
          <w:t>Introduction</w:t>
        </w:r>
        <w:r w:rsidR="006168C3">
          <w:rPr>
            <w:webHidden/>
          </w:rPr>
          <w:tab/>
        </w:r>
        <w:r w:rsidR="006168C3">
          <w:rPr>
            <w:webHidden/>
          </w:rPr>
          <w:fldChar w:fldCharType="begin"/>
        </w:r>
        <w:r w:rsidR="006168C3">
          <w:rPr>
            <w:webHidden/>
          </w:rPr>
          <w:instrText xml:space="preserve"> PAGEREF _Toc477183210 \h </w:instrText>
        </w:r>
        <w:r w:rsidR="006168C3">
          <w:rPr>
            <w:webHidden/>
          </w:rPr>
        </w:r>
      </w:ins>
      <w:r w:rsidR="006168C3">
        <w:rPr>
          <w:webHidden/>
        </w:rPr>
        <w:fldChar w:fldCharType="separate"/>
      </w:r>
      <w:ins w:id="20" w:author="Avinash James" w:date="2017-03-13T15:44:00Z">
        <w:r w:rsidR="006168C3">
          <w:rPr>
            <w:webHidden/>
          </w:rPr>
          <w:t>5</w:t>
        </w:r>
        <w:r w:rsidR="006168C3">
          <w:rPr>
            <w:webHidden/>
          </w:rPr>
          <w:fldChar w:fldCharType="end"/>
        </w:r>
        <w:r w:rsidR="006168C3" w:rsidRPr="00BC104F">
          <w:rPr>
            <w:rStyle w:val="Hyperlink"/>
          </w:rPr>
          <w:fldChar w:fldCharType="end"/>
        </w:r>
      </w:ins>
    </w:p>
    <w:p w:rsidR="006168C3" w:rsidRDefault="006168C3">
      <w:pPr>
        <w:pStyle w:val="TOC2"/>
        <w:rPr>
          <w:ins w:id="21" w:author="Avinash James" w:date="2017-03-13T15:44:00Z"/>
          <w:rFonts w:asciiTheme="minorHAnsi" w:eastAsiaTheme="minorEastAsia" w:hAnsiTheme="minorHAnsi"/>
          <w:color w:val="auto"/>
          <w:kern w:val="0"/>
          <w:szCs w:val="22"/>
        </w:rPr>
      </w:pPr>
      <w:ins w:id="22" w:author="Avinash James" w:date="2017-03-13T15:44:00Z">
        <w:r w:rsidRPr="00BC104F">
          <w:rPr>
            <w:rStyle w:val="Hyperlink"/>
          </w:rPr>
          <w:fldChar w:fldCharType="begin"/>
        </w:r>
        <w:r w:rsidRPr="00BC104F">
          <w:rPr>
            <w:rStyle w:val="Hyperlink"/>
          </w:rPr>
          <w:instrText xml:space="preserve"> </w:instrText>
        </w:r>
        <w:r>
          <w:instrText>HYPERLINK \l "_Toc477183211"</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1.1</w:t>
        </w:r>
        <w:r>
          <w:rPr>
            <w:rFonts w:asciiTheme="minorHAnsi" w:eastAsiaTheme="minorEastAsia" w:hAnsiTheme="minorHAnsi"/>
            <w:color w:val="auto"/>
            <w:kern w:val="0"/>
            <w:szCs w:val="22"/>
          </w:rPr>
          <w:tab/>
        </w:r>
        <w:r w:rsidRPr="00BC104F">
          <w:rPr>
            <w:rStyle w:val="Hyperlink"/>
          </w:rPr>
          <w:t>Purpose</w:t>
        </w:r>
        <w:r>
          <w:rPr>
            <w:webHidden/>
          </w:rPr>
          <w:tab/>
        </w:r>
        <w:r>
          <w:rPr>
            <w:webHidden/>
          </w:rPr>
          <w:fldChar w:fldCharType="begin"/>
        </w:r>
        <w:r>
          <w:rPr>
            <w:webHidden/>
          </w:rPr>
          <w:instrText xml:space="preserve"> PAGEREF _Toc477183211 \h </w:instrText>
        </w:r>
        <w:r>
          <w:rPr>
            <w:webHidden/>
          </w:rPr>
        </w:r>
      </w:ins>
      <w:r>
        <w:rPr>
          <w:webHidden/>
        </w:rPr>
        <w:fldChar w:fldCharType="separate"/>
      </w:r>
      <w:ins w:id="23" w:author="Avinash James" w:date="2017-03-13T15:44:00Z">
        <w:r>
          <w:rPr>
            <w:webHidden/>
          </w:rPr>
          <w:t>5</w:t>
        </w:r>
        <w:r>
          <w:rPr>
            <w:webHidden/>
          </w:rPr>
          <w:fldChar w:fldCharType="end"/>
        </w:r>
        <w:r w:rsidRPr="00BC104F">
          <w:rPr>
            <w:rStyle w:val="Hyperlink"/>
          </w:rPr>
          <w:fldChar w:fldCharType="end"/>
        </w:r>
      </w:ins>
    </w:p>
    <w:p w:rsidR="006168C3" w:rsidRDefault="006168C3">
      <w:pPr>
        <w:pStyle w:val="TOC2"/>
        <w:rPr>
          <w:ins w:id="24" w:author="Avinash James" w:date="2017-03-13T15:44:00Z"/>
          <w:rFonts w:asciiTheme="minorHAnsi" w:eastAsiaTheme="minorEastAsia" w:hAnsiTheme="minorHAnsi"/>
          <w:color w:val="auto"/>
          <w:kern w:val="0"/>
          <w:szCs w:val="22"/>
        </w:rPr>
      </w:pPr>
      <w:ins w:id="25" w:author="Avinash James" w:date="2017-03-13T15:44:00Z">
        <w:r w:rsidRPr="00BC104F">
          <w:rPr>
            <w:rStyle w:val="Hyperlink"/>
          </w:rPr>
          <w:fldChar w:fldCharType="begin"/>
        </w:r>
        <w:r w:rsidRPr="00BC104F">
          <w:rPr>
            <w:rStyle w:val="Hyperlink"/>
          </w:rPr>
          <w:instrText xml:space="preserve"> </w:instrText>
        </w:r>
        <w:r>
          <w:instrText>HYPERLINK \l "_Toc477183212"</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1.2</w:t>
        </w:r>
        <w:r>
          <w:rPr>
            <w:rFonts w:asciiTheme="minorHAnsi" w:eastAsiaTheme="minorEastAsia" w:hAnsiTheme="minorHAnsi"/>
            <w:color w:val="auto"/>
            <w:kern w:val="0"/>
            <w:szCs w:val="22"/>
          </w:rPr>
          <w:tab/>
        </w:r>
        <w:r w:rsidRPr="00BC104F">
          <w:rPr>
            <w:rStyle w:val="Hyperlink"/>
          </w:rPr>
          <w:t>Scope</w:t>
        </w:r>
        <w:r>
          <w:rPr>
            <w:webHidden/>
          </w:rPr>
          <w:tab/>
        </w:r>
        <w:r>
          <w:rPr>
            <w:webHidden/>
          </w:rPr>
          <w:fldChar w:fldCharType="begin"/>
        </w:r>
        <w:r>
          <w:rPr>
            <w:webHidden/>
          </w:rPr>
          <w:instrText xml:space="preserve"> PAGEREF _Toc477183212 \h </w:instrText>
        </w:r>
        <w:r>
          <w:rPr>
            <w:webHidden/>
          </w:rPr>
        </w:r>
      </w:ins>
      <w:r>
        <w:rPr>
          <w:webHidden/>
        </w:rPr>
        <w:fldChar w:fldCharType="separate"/>
      </w:r>
      <w:ins w:id="26" w:author="Avinash James" w:date="2017-03-13T15:44:00Z">
        <w:r>
          <w:rPr>
            <w:webHidden/>
          </w:rPr>
          <w:t>5</w:t>
        </w:r>
        <w:r>
          <w:rPr>
            <w:webHidden/>
          </w:rPr>
          <w:fldChar w:fldCharType="end"/>
        </w:r>
        <w:r w:rsidRPr="00BC104F">
          <w:rPr>
            <w:rStyle w:val="Hyperlink"/>
          </w:rPr>
          <w:fldChar w:fldCharType="end"/>
        </w:r>
      </w:ins>
    </w:p>
    <w:p w:rsidR="006168C3" w:rsidRDefault="006168C3">
      <w:pPr>
        <w:pStyle w:val="TOC1"/>
        <w:rPr>
          <w:ins w:id="27" w:author="Avinash James" w:date="2017-03-13T15:44:00Z"/>
          <w:rFonts w:eastAsiaTheme="minorEastAsia"/>
          <w:b w:val="0"/>
          <w:color w:val="auto"/>
          <w:kern w:val="0"/>
          <w:sz w:val="22"/>
          <w:szCs w:val="22"/>
          <w:lang w:val="en-US"/>
        </w:rPr>
      </w:pPr>
      <w:ins w:id="28" w:author="Avinash James" w:date="2017-03-13T15:44:00Z">
        <w:r w:rsidRPr="00BC104F">
          <w:rPr>
            <w:rStyle w:val="Hyperlink"/>
          </w:rPr>
          <w:fldChar w:fldCharType="begin"/>
        </w:r>
        <w:r w:rsidRPr="00BC104F">
          <w:rPr>
            <w:rStyle w:val="Hyperlink"/>
          </w:rPr>
          <w:instrText xml:space="preserve"> </w:instrText>
        </w:r>
        <w:r>
          <w:instrText>HYPERLINK \l "_Toc477183213"</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ascii="Calibri" w:hAnsi="Calibri" w:cs="Calibri"/>
          </w:rPr>
          <w:t>2</w:t>
        </w:r>
        <w:r>
          <w:rPr>
            <w:rFonts w:eastAsiaTheme="minorEastAsia"/>
            <w:b w:val="0"/>
            <w:color w:val="auto"/>
            <w:kern w:val="0"/>
            <w:sz w:val="22"/>
            <w:szCs w:val="22"/>
            <w:lang w:val="en-US"/>
          </w:rPr>
          <w:tab/>
        </w:r>
        <w:r w:rsidRPr="00BC104F">
          <w:rPr>
            <w:rStyle w:val="Hyperlink"/>
            <w:rFonts w:ascii="Calibri" w:hAnsi="Calibri" w:cs="Calibri"/>
          </w:rPr>
          <w:t>AdcDiagc &amp; High-Level Description</w:t>
        </w:r>
        <w:r>
          <w:rPr>
            <w:webHidden/>
          </w:rPr>
          <w:tab/>
        </w:r>
        <w:r>
          <w:rPr>
            <w:webHidden/>
          </w:rPr>
          <w:fldChar w:fldCharType="begin"/>
        </w:r>
        <w:r>
          <w:rPr>
            <w:webHidden/>
          </w:rPr>
          <w:instrText xml:space="preserve"> PAGEREF _Toc477183213 \h </w:instrText>
        </w:r>
        <w:r>
          <w:rPr>
            <w:webHidden/>
          </w:rPr>
        </w:r>
      </w:ins>
      <w:r>
        <w:rPr>
          <w:webHidden/>
        </w:rPr>
        <w:fldChar w:fldCharType="separate"/>
      </w:r>
      <w:ins w:id="29" w:author="Avinash James" w:date="2017-03-13T15:44:00Z">
        <w:r>
          <w:rPr>
            <w:webHidden/>
          </w:rPr>
          <w:t>6</w:t>
        </w:r>
        <w:r>
          <w:rPr>
            <w:webHidden/>
          </w:rPr>
          <w:fldChar w:fldCharType="end"/>
        </w:r>
        <w:r w:rsidRPr="00BC104F">
          <w:rPr>
            <w:rStyle w:val="Hyperlink"/>
          </w:rPr>
          <w:fldChar w:fldCharType="end"/>
        </w:r>
      </w:ins>
    </w:p>
    <w:p w:rsidR="006168C3" w:rsidRDefault="006168C3">
      <w:pPr>
        <w:pStyle w:val="TOC1"/>
        <w:rPr>
          <w:ins w:id="30" w:author="Avinash James" w:date="2017-03-13T15:44:00Z"/>
          <w:rFonts w:eastAsiaTheme="minorEastAsia"/>
          <w:b w:val="0"/>
          <w:color w:val="auto"/>
          <w:kern w:val="0"/>
          <w:sz w:val="22"/>
          <w:szCs w:val="22"/>
          <w:lang w:val="en-US"/>
        </w:rPr>
      </w:pPr>
      <w:ins w:id="31" w:author="Avinash James" w:date="2017-03-13T15:44:00Z">
        <w:r w:rsidRPr="00BC104F">
          <w:rPr>
            <w:rStyle w:val="Hyperlink"/>
          </w:rPr>
          <w:fldChar w:fldCharType="begin"/>
        </w:r>
        <w:r w:rsidRPr="00BC104F">
          <w:rPr>
            <w:rStyle w:val="Hyperlink"/>
          </w:rPr>
          <w:instrText xml:space="preserve"> </w:instrText>
        </w:r>
        <w:r>
          <w:instrText>HYPERLINK \l "_Toc477183214"</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ascii="Calibri" w:hAnsi="Calibri" w:cs="Calibri"/>
          </w:rPr>
          <w:t>3</w:t>
        </w:r>
        <w:r>
          <w:rPr>
            <w:rFonts w:eastAsiaTheme="minorEastAsia"/>
            <w:b w:val="0"/>
            <w:color w:val="auto"/>
            <w:kern w:val="0"/>
            <w:sz w:val="22"/>
            <w:szCs w:val="22"/>
            <w:lang w:val="en-US"/>
          </w:rPr>
          <w:tab/>
        </w:r>
        <w:r w:rsidRPr="00BC104F">
          <w:rPr>
            <w:rStyle w:val="Hyperlink"/>
            <w:rFonts w:ascii="Calibri" w:hAnsi="Calibri" w:cs="Calibri"/>
          </w:rPr>
          <w:t>Design details of software module</w:t>
        </w:r>
        <w:r>
          <w:rPr>
            <w:webHidden/>
          </w:rPr>
          <w:tab/>
        </w:r>
        <w:r>
          <w:rPr>
            <w:webHidden/>
          </w:rPr>
          <w:fldChar w:fldCharType="begin"/>
        </w:r>
        <w:r>
          <w:rPr>
            <w:webHidden/>
          </w:rPr>
          <w:instrText xml:space="preserve"> PAGEREF _Toc477183214 \h </w:instrText>
        </w:r>
        <w:r>
          <w:rPr>
            <w:webHidden/>
          </w:rPr>
        </w:r>
      </w:ins>
      <w:r>
        <w:rPr>
          <w:webHidden/>
        </w:rPr>
        <w:fldChar w:fldCharType="separate"/>
      </w:r>
      <w:ins w:id="32" w:author="Avinash James" w:date="2017-03-13T15:44:00Z">
        <w:r>
          <w:rPr>
            <w:webHidden/>
          </w:rPr>
          <w:t>7</w:t>
        </w:r>
        <w:r>
          <w:rPr>
            <w:webHidden/>
          </w:rPr>
          <w:fldChar w:fldCharType="end"/>
        </w:r>
        <w:r w:rsidRPr="00BC104F">
          <w:rPr>
            <w:rStyle w:val="Hyperlink"/>
          </w:rPr>
          <w:fldChar w:fldCharType="end"/>
        </w:r>
      </w:ins>
    </w:p>
    <w:p w:rsidR="006168C3" w:rsidRDefault="006168C3">
      <w:pPr>
        <w:pStyle w:val="TOC2"/>
        <w:rPr>
          <w:ins w:id="33" w:author="Avinash James" w:date="2017-03-13T15:44:00Z"/>
          <w:rFonts w:asciiTheme="minorHAnsi" w:eastAsiaTheme="minorEastAsia" w:hAnsiTheme="minorHAnsi"/>
          <w:color w:val="auto"/>
          <w:kern w:val="0"/>
          <w:szCs w:val="22"/>
        </w:rPr>
      </w:pPr>
      <w:ins w:id="34" w:author="Avinash James" w:date="2017-03-13T15:44:00Z">
        <w:r w:rsidRPr="00BC104F">
          <w:rPr>
            <w:rStyle w:val="Hyperlink"/>
          </w:rPr>
          <w:fldChar w:fldCharType="begin"/>
        </w:r>
        <w:r w:rsidRPr="00BC104F">
          <w:rPr>
            <w:rStyle w:val="Hyperlink"/>
          </w:rPr>
          <w:instrText xml:space="preserve"> </w:instrText>
        </w:r>
        <w:r>
          <w:instrText>HYPERLINK \l "_Toc477183215"</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3.1</w:t>
        </w:r>
        <w:r>
          <w:rPr>
            <w:rFonts w:asciiTheme="minorHAnsi" w:eastAsiaTheme="minorEastAsia" w:hAnsiTheme="minorHAnsi"/>
            <w:color w:val="auto"/>
            <w:kern w:val="0"/>
            <w:szCs w:val="22"/>
          </w:rPr>
          <w:tab/>
        </w:r>
        <w:r w:rsidRPr="00BC104F">
          <w:rPr>
            <w:rStyle w:val="Hyperlink"/>
          </w:rPr>
          <w:t>Graphical</w:t>
        </w:r>
        <w:r w:rsidRPr="00BC104F">
          <w:rPr>
            <w:rStyle w:val="Hyperlink"/>
            <w:rFonts w:cs="Calibri"/>
          </w:rPr>
          <w:t xml:space="preserve"> representation of AdcDiagc</w:t>
        </w:r>
        <w:r>
          <w:rPr>
            <w:webHidden/>
          </w:rPr>
          <w:tab/>
        </w:r>
        <w:r>
          <w:rPr>
            <w:webHidden/>
          </w:rPr>
          <w:fldChar w:fldCharType="begin"/>
        </w:r>
        <w:r>
          <w:rPr>
            <w:webHidden/>
          </w:rPr>
          <w:instrText xml:space="preserve"> PAGEREF _Toc477183215 \h </w:instrText>
        </w:r>
        <w:r>
          <w:rPr>
            <w:webHidden/>
          </w:rPr>
        </w:r>
      </w:ins>
      <w:r>
        <w:rPr>
          <w:webHidden/>
        </w:rPr>
        <w:fldChar w:fldCharType="separate"/>
      </w:r>
      <w:ins w:id="35" w:author="Avinash James" w:date="2017-03-13T15:44:00Z">
        <w:r>
          <w:rPr>
            <w:webHidden/>
          </w:rPr>
          <w:t>7</w:t>
        </w:r>
        <w:r>
          <w:rPr>
            <w:webHidden/>
          </w:rPr>
          <w:fldChar w:fldCharType="end"/>
        </w:r>
        <w:r w:rsidRPr="00BC104F">
          <w:rPr>
            <w:rStyle w:val="Hyperlink"/>
          </w:rPr>
          <w:fldChar w:fldCharType="end"/>
        </w:r>
      </w:ins>
    </w:p>
    <w:p w:rsidR="006168C3" w:rsidRDefault="006168C3">
      <w:pPr>
        <w:pStyle w:val="TOC2"/>
        <w:rPr>
          <w:ins w:id="36" w:author="Avinash James" w:date="2017-03-13T15:44:00Z"/>
          <w:rFonts w:asciiTheme="minorHAnsi" w:eastAsiaTheme="minorEastAsia" w:hAnsiTheme="minorHAnsi"/>
          <w:color w:val="auto"/>
          <w:kern w:val="0"/>
          <w:szCs w:val="22"/>
        </w:rPr>
      </w:pPr>
      <w:ins w:id="37" w:author="Avinash James" w:date="2017-03-13T15:44:00Z">
        <w:r w:rsidRPr="00BC104F">
          <w:rPr>
            <w:rStyle w:val="Hyperlink"/>
          </w:rPr>
          <w:fldChar w:fldCharType="begin"/>
        </w:r>
        <w:r w:rsidRPr="00BC104F">
          <w:rPr>
            <w:rStyle w:val="Hyperlink"/>
          </w:rPr>
          <w:instrText xml:space="preserve"> </w:instrText>
        </w:r>
        <w:r>
          <w:instrText>HYPERLINK \l "_Toc477183216"</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3.2</w:t>
        </w:r>
        <w:r>
          <w:rPr>
            <w:rFonts w:asciiTheme="minorHAnsi" w:eastAsiaTheme="minorEastAsia" w:hAnsiTheme="minorHAnsi"/>
            <w:color w:val="auto"/>
            <w:kern w:val="0"/>
            <w:szCs w:val="22"/>
          </w:rPr>
          <w:tab/>
        </w:r>
        <w:r w:rsidRPr="00BC104F">
          <w:rPr>
            <w:rStyle w:val="Hyperlink"/>
            <w:rFonts w:cs="Calibri"/>
          </w:rPr>
          <w:t>Data Flow Diagram</w:t>
        </w:r>
        <w:r>
          <w:rPr>
            <w:webHidden/>
          </w:rPr>
          <w:tab/>
        </w:r>
        <w:r>
          <w:rPr>
            <w:webHidden/>
          </w:rPr>
          <w:fldChar w:fldCharType="begin"/>
        </w:r>
        <w:r>
          <w:rPr>
            <w:webHidden/>
          </w:rPr>
          <w:instrText xml:space="preserve"> PAGEREF _Toc477183216 \h </w:instrText>
        </w:r>
        <w:r>
          <w:rPr>
            <w:webHidden/>
          </w:rPr>
        </w:r>
      </w:ins>
      <w:r>
        <w:rPr>
          <w:webHidden/>
        </w:rPr>
        <w:fldChar w:fldCharType="separate"/>
      </w:r>
      <w:ins w:id="38" w:author="Avinash James" w:date="2017-03-13T15:44:00Z">
        <w:r>
          <w:rPr>
            <w:webHidden/>
          </w:rPr>
          <w:t>7</w:t>
        </w:r>
        <w:r>
          <w:rPr>
            <w:webHidden/>
          </w:rPr>
          <w:fldChar w:fldCharType="end"/>
        </w:r>
        <w:r w:rsidRPr="00BC104F">
          <w:rPr>
            <w:rStyle w:val="Hyperlink"/>
          </w:rPr>
          <w:fldChar w:fldCharType="end"/>
        </w:r>
      </w:ins>
    </w:p>
    <w:p w:rsidR="006168C3" w:rsidRDefault="006168C3">
      <w:pPr>
        <w:pStyle w:val="TOC3"/>
        <w:tabs>
          <w:tab w:val="left" w:pos="1200"/>
        </w:tabs>
        <w:rPr>
          <w:ins w:id="39" w:author="Avinash James" w:date="2017-03-13T15:44:00Z"/>
          <w:rFonts w:asciiTheme="minorHAnsi" w:eastAsiaTheme="minorEastAsia" w:hAnsiTheme="minorHAnsi"/>
          <w:color w:val="auto"/>
          <w:kern w:val="0"/>
          <w:sz w:val="22"/>
          <w:szCs w:val="22"/>
        </w:rPr>
      </w:pPr>
      <w:ins w:id="40" w:author="Avinash James" w:date="2017-03-13T15:44:00Z">
        <w:r w:rsidRPr="00BC104F">
          <w:rPr>
            <w:rStyle w:val="Hyperlink"/>
          </w:rPr>
          <w:fldChar w:fldCharType="begin"/>
        </w:r>
        <w:r w:rsidRPr="00BC104F">
          <w:rPr>
            <w:rStyle w:val="Hyperlink"/>
          </w:rPr>
          <w:instrText xml:space="preserve"> </w:instrText>
        </w:r>
        <w:r>
          <w:instrText>HYPERLINK \l "_Toc477183217"</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3.2.1</w:t>
        </w:r>
        <w:r>
          <w:rPr>
            <w:rFonts w:asciiTheme="minorHAnsi" w:eastAsiaTheme="minorEastAsia" w:hAnsiTheme="minorHAnsi"/>
            <w:color w:val="auto"/>
            <w:kern w:val="0"/>
            <w:sz w:val="22"/>
            <w:szCs w:val="22"/>
          </w:rPr>
          <w:tab/>
        </w:r>
        <w:r w:rsidRPr="00BC104F">
          <w:rPr>
            <w:rStyle w:val="Hyperlink"/>
          </w:rPr>
          <w:t xml:space="preserve">Component </w:t>
        </w:r>
        <w:r w:rsidRPr="00BC104F">
          <w:rPr>
            <w:rStyle w:val="Hyperlink"/>
            <w:rFonts w:cs="Calibri"/>
          </w:rPr>
          <w:t>level DFD</w:t>
        </w:r>
        <w:r>
          <w:rPr>
            <w:webHidden/>
          </w:rPr>
          <w:tab/>
        </w:r>
        <w:r>
          <w:rPr>
            <w:webHidden/>
          </w:rPr>
          <w:fldChar w:fldCharType="begin"/>
        </w:r>
        <w:r>
          <w:rPr>
            <w:webHidden/>
          </w:rPr>
          <w:instrText xml:space="preserve"> PAGEREF _Toc477183217 \h </w:instrText>
        </w:r>
        <w:r>
          <w:rPr>
            <w:webHidden/>
          </w:rPr>
        </w:r>
      </w:ins>
      <w:r>
        <w:rPr>
          <w:webHidden/>
        </w:rPr>
        <w:fldChar w:fldCharType="separate"/>
      </w:r>
      <w:ins w:id="41" w:author="Avinash James" w:date="2017-03-13T15:44:00Z">
        <w:r>
          <w:rPr>
            <w:webHidden/>
          </w:rPr>
          <w:t>7</w:t>
        </w:r>
        <w:r>
          <w:rPr>
            <w:webHidden/>
          </w:rPr>
          <w:fldChar w:fldCharType="end"/>
        </w:r>
        <w:r w:rsidRPr="00BC104F">
          <w:rPr>
            <w:rStyle w:val="Hyperlink"/>
          </w:rPr>
          <w:fldChar w:fldCharType="end"/>
        </w:r>
      </w:ins>
    </w:p>
    <w:p w:rsidR="006168C3" w:rsidRDefault="006168C3">
      <w:pPr>
        <w:pStyle w:val="TOC3"/>
        <w:tabs>
          <w:tab w:val="left" w:pos="1200"/>
        </w:tabs>
        <w:rPr>
          <w:ins w:id="42" w:author="Avinash James" w:date="2017-03-13T15:44:00Z"/>
          <w:rFonts w:asciiTheme="minorHAnsi" w:eastAsiaTheme="minorEastAsia" w:hAnsiTheme="minorHAnsi"/>
          <w:color w:val="auto"/>
          <w:kern w:val="0"/>
          <w:sz w:val="22"/>
          <w:szCs w:val="22"/>
        </w:rPr>
      </w:pPr>
      <w:ins w:id="43" w:author="Avinash James" w:date="2017-03-13T15:44:00Z">
        <w:r w:rsidRPr="00BC104F">
          <w:rPr>
            <w:rStyle w:val="Hyperlink"/>
          </w:rPr>
          <w:fldChar w:fldCharType="begin"/>
        </w:r>
        <w:r w:rsidRPr="00BC104F">
          <w:rPr>
            <w:rStyle w:val="Hyperlink"/>
          </w:rPr>
          <w:instrText xml:space="preserve"> </w:instrText>
        </w:r>
        <w:r>
          <w:instrText>HYPERLINK \l "_Toc477183218"</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3.2.2</w:t>
        </w:r>
        <w:r>
          <w:rPr>
            <w:rFonts w:asciiTheme="minorHAnsi" w:eastAsiaTheme="minorEastAsia" w:hAnsiTheme="minorHAnsi"/>
            <w:color w:val="auto"/>
            <w:kern w:val="0"/>
            <w:sz w:val="22"/>
            <w:szCs w:val="22"/>
          </w:rPr>
          <w:tab/>
        </w:r>
        <w:r w:rsidRPr="00BC104F">
          <w:rPr>
            <w:rStyle w:val="Hyperlink"/>
          </w:rPr>
          <w:t xml:space="preserve">Function </w:t>
        </w:r>
        <w:r w:rsidRPr="00BC104F">
          <w:rPr>
            <w:rStyle w:val="Hyperlink"/>
            <w:rFonts w:cs="Calibri"/>
          </w:rPr>
          <w:t>level DFD</w:t>
        </w:r>
        <w:r>
          <w:rPr>
            <w:webHidden/>
          </w:rPr>
          <w:tab/>
        </w:r>
        <w:r>
          <w:rPr>
            <w:webHidden/>
          </w:rPr>
          <w:fldChar w:fldCharType="begin"/>
        </w:r>
        <w:r>
          <w:rPr>
            <w:webHidden/>
          </w:rPr>
          <w:instrText xml:space="preserve"> PAGEREF _Toc477183218 \h </w:instrText>
        </w:r>
        <w:r>
          <w:rPr>
            <w:webHidden/>
          </w:rPr>
        </w:r>
      </w:ins>
      <w:r>
        <w:rPr>
          <w:webHidden/>
        </w:rPr>
        <w:fldChar w:fldCharType="separate"/>
      </w:r>
      <w:ins w:id="44" w:author="Avinash James" w:date="2017-03-13T15:44:00Z">
        <w:r>
          <w:rPr>
            <w:webHidden/>
          </w:rPr>
          <w:t>7</w:t>
        </w:r>
        <w:r>
          <w:rPr>
            <w:webHidden/>
          </w:rPr>
          <w:fldChar w:fldCharType="end"/>
        </w:r>
        <w:r w:rsidRPr="00BC104F">
          <w:rPr>
            <w:rStyle w:val="Hyperlink"/>
          </w:rPr>
          <w:fldChar w:fldCharType="end"/>
        </w:r>
      </w:ins>
    </w:p>
    <w:p w:rsidR="006168C3" w:rsidRDefault="006168C3">
      <w:pPr>
        <w:pStyle w:val="TOC1"/>
        <w:rPr>
          <w:ins w:id="45" w:author="Avinash James" w:date="2017-03-13T15:44:00Z"/>
          <w:rFonts w:eastAsiaTheme="minorEastAsia"/>
          <w:b w:val="0"/>
          <w:color w:val="auto"/>
          <w:kern w:val="0"/>
          <w:sz w:val="22"/>
          <w:szCs w:val="22"/>
          <w:lang w:val="en-US"/>
        </w:rPr>
      </w:pPr>
      <w:ins w:id="46" w:author="Avinash James" w:date="2017-03-13T15:44:00Z">
        <w:r w:rsidRPr="00BC104F">
          <w:rPr>
            <w:rStyle w:val="Hyperlink"/>
          </w:rPr>
          <w:fldChar w:fldCharType="begin"/>
        </w:r>
        <w:r w:rsidRPr="00BC104F">
          <w:rPr>
            <w:rStyle w:val="Hyperlink"/>
          </w:rPr>
          <w:instrText xml:space="preserve"> </w:instrText>
        </w:r>
        <w:r>
          <w:instrText>HYPERLINK \l "_Toc477183219"</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ascii="Calibri" w:hAnsi="Calibri" w:cs="Calibri"/>
          </w:rPr>
          <w:t>4</w:t>
        </w:r>
        <w:r>
          <w:rPr>
            <w:rFonts w:eastAsiaTheme="minorEastAsia"/>
            <w:b w:val="0"/>
            <w:color w:val="auto"/>
            <w:kern w:val="0"/>
            <w:sz w:val="22"/>
            <w:szCs w:val="22"/>
            <w:lang w:val="en-US"/>
          </w:rPr>
          <w:tab/>
        </w:r>
        <w:r w:rsidRPr="00BC104F">
          <w:rPr>
            <w:rStyle w:val="Hyperlink"/>
            <w:rFonts w:ascii="Calibri" w:hAnsi="Calibri" w:cs="Calibri"/>
          </w:rPr>
          <w:t>Constant Data Dictionary</w:t>
        </w:r>
        <w:r>
          <w:rPr>
            <w:webHidden/>
          </w:rPr>
          <w:tab/>
        </w:r>
        <w:r>
          <w:rPr>
            <w:webHidden/>
          </w:rPr>
          <w:fldChar w:fldCharType="begin"/>
        </w:r>
        <w:r>
          <w:rPr>
            <w:webHidden/>
          </w:rPr>
          <w:instrText xml:space="preserve"> PAGEREF _Toc477183219 \h </w:instrText>
        </w:r>
        <w:r>
          <w:rPr>
            <w:webHidden/>
          </w:rPr>
        </w:r>
      </w:ins>
      <w:r>
        <w:rPr>
          <w:webHidden/>
        </w:rPr>
        <w:fldChar w:fldCharType="separate"/>
      </w:r>
      <w:ins w:id="47" w:author="Avinash James" w:date="2017-03-13T15:44:00Z">
        <w:r>
          <w:rPr>
            <w:webHidden/>
          </w:rPr>
          <w:t>8</w:t>
        </w:r>
        <w:r>
          <w:rPr>
            <w:webHidden/>
          </w:rPr>
          <w:fldChar w:fldCharType="end"/>
        </w:r>
        <w:r w:rsidRPr="00BC104F">
          <w:rPr>
            <w:rStyle w:val="Hyperlink"/>
          </w:rPr>
          <w:fldChar w:fldCharType="end"/>
        </w:r>
      </w:ins>
    </w:p>
    <w:p w:rsidR="006168C3" w:rsidRDefault="006168C3">
      <w:pPr>
        <w:pStyle w:val="TOC2"/>
        <w:rPr>
          <w:ins w:id="48" w:author="Avinash James" w:date="2017-03-13T15:44:00Z"/>
          <w:rFonts w:asciiTheme="minorHAnsi" w:eastAsiaTheme="minorEastAsia" w:hAnsiTheme="minorHAnsi"/>
          <w:color w:val="auto"/>
          <w:kern w:val="0"/>
          <w:szCs w:val="22"/>
        </w:rPr>
      </w:pPr>
      <w:ins w:id="49" w:author="Avinash James" w:date="2017-03-13T15:44:00Z">
        <w:r w:rsidRPr="00BC104F">
          <w:rPr>
            <w:rStyle w:val="Hyperlink"/>
          </w:rPr>
          <w:fldChar w:fldCharType="begin"/>
        </w:r>
        <w:r w:rsidRPr="00BC104F">
          <w:rPr>
            <w:rStyle w:val="Hyperlink"/>
          </w:rPr>
          <w:instrText xml:space="preserve"> </w:instrText>
        </w:r>
        <w:r>
          <w:instrText>HYPERLINK \l "_Toc477183220"</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4.1</w:t>
        </w:r>
        <w:r>
          <w:rPr>
            <w:rFonts w:asciiTheme="minorHAnsi" w:eastAsiaTheme="minorEastAsia" w:hAnsiTheme="minorHAnsi"/>
            <w:color w:val="auto"/>
            <w:kern w:val="0"/>
            <w:szCs w:val="22"/>
          </w:rPr>
          <w:tab/>
        </w:r>
        <w:r w:rsidRPr="00BC104F">
          <w:rPr>
            <w:rStyle w:val="Hyperlink"/>
          </w:rPr>
          <w:t>Program (fixed) Constants</w:t>
        </w:r>
        <w:r>
          <w:rPr>
            <w:webHidden/>
          </w:rPr>
          <w:tab/>
        </w:r>
        <w:r>
          <w:rPr>
            <w:webHidden/>
          </w:rPr>
          <w:fldChar w:fldCharType="begin"/>
        </w:r>
        <w:r>
          <w:rPr>
            <w:webHidden/>
          </w:rPr>
          <w:instrText xml:space="preserve"> PAGEREF _Toc477183220 \h </w:instrText>
        </w:r>
        <w:r>
          <w:rPr>
            <w:webHidden/>
          </w:rPr>
        </w:r>
      </w:ins>
      <w:r>
        <w:rPr>
          <w:webHidden/>
        </w:rPr>
        <w:fldChar w:fldCharType="separate"/>
      </w:r>
      <w:ins w:id="50" w:author="Avinash James" w:date="2017-03-13T15:44:00Z">
        <w:r>
          <w:rPr>
            <w:webHidden/>
          </w:rPr>
          <w:t>8</w:t>
        </w:r>
        <w:r>
          <w:rPr>
            <w:webHidden/>
          </w:rPr>
          <w:fldChar w:fldCharType="end"/>
        </w:r>
        <w:r w:rsidRPr="00BC104F">
          <w:rPr>
            <w:rStyle w:val="Hyperlink"/>
          </w:rPr>
          <w:fldChar w:fldCharType="end"/>
        </w:r>
      </w:ins>
    </w:p>
    <w:p w:rsidR="006168C3" w:rsidRDefault="006168C3">
      <w:pPr>
        <w:pStyle w:val="TOC3"/>
        <w:tabs>
          <w:tab w:val="left" w:pos="1200"/>
        </w:tabs>
        <w:rPr>
          <w:ins w:id="51" w:author="Avinash James" w:date="2017-03-13T15:44:00Z"/>
          <w:rFonts w:asciiTheme="minorHAnsi" w:eastAsiaTheme="minorEastAsia" w:hAnsiTheme="minorHAnsi"/>
          <w:color w:val="auto"/>
          <w:kern w:val="0"/>
          <w:sz w:val="22"/>
          <w:szCs w:val="22"/>
        </w:rPr>
      </w:pPr>
      <w:ins w:id="52" w:author="Avinash James" w:date="2017-03-13T15:44:00Z">
        <w:r w:rsidRPr="00BC104F">
          <w:rPr>
            <w:rStyle w:val="Hyperlink"/>
          </w:rPr>
          <w:fldChar w:fldCharType="begin"/>
        </w:r>
        <w:r w:rsidRPr="00BC104F">
          <w:rPr>
            <w:rStyle w:val="Hyperlink"/>
          </w:rPr>
          <w:instrText xml:space="preserve"> </w:instrText>
        </w:r>
        <w:r>
          <w:instrText>HYPERLINK \l "_Toc477183221"</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4.1.1</w:t>
        </w:r>
        <w:r>
          <w:rPr>
            <w:rFonts w:asciiTheme="minorHAnsi" w:eastAsiaTheme="minorEastAsia" w:hAnsiTheme="minorHAnsi"/>
            <w:color w:val="auto"/>
            <w:kern w:val="0"/>
            <w:sz w:val="22"/>
            <w:szCs w:val="22"/>
          </w:rPr>
          <w:tab/>
        </w:r>
        <w:r w:rsidRPr="00BC104F">
          <w:rPr>
            <w:rStyle w:val="Hyperlink"/>
          </w:rPr>
          <w:t>Embedded Constants</w:t>
        </w:r>
        <w:r>
          <w:rPr>
            <w:webHidden/>
          </w:rPr>
          <w:tab/>
        </w:r>
        <w:r>
          <w:rPr>
            <w:webHidden/>
          </w:rPr>
          <w:fldChar w:fldCharType="begin"/>
        </w:r>
        <w:r>
          <w:rPr>
            <w:webHidden/>
          </w:rPr>
          <w:instrText xml:space="preserve"> PAGEREF _Toc477183221 \h </w:instrText>
        </w:r>
        <w:r>
          <w:rPr>
            <w:webHidden/>
          </w:rPr>
        </w:r>
      </w:ins>
      <w:r>
        <w:rPr>
          <w:webHidden/>
        </w:rPr>
        <w:fldChar w:fldCharType="separate"/>
      </w:r>
      <w:ins w:id="53" w:author="Avinash James" w:date="2017-03-13T15:44:00Z">
        <w:r>
          <w:rPr>
            <w:webHidden/>
          </w:rPr>
          <w:t>8</w:t>
        </w:r>
        <w:r>
          <w:rPr>
            <w:webHidden/>
          </w:rPr>
          <w:fldChar w:fldCharType="end"/>
        </w:r>
        <w:r w:rsidRPr="00BC104F">
          <w:rPr>
            <w:rStyle w:val="Hyperlink"/>
          </w:rPr>
          <w:fldChar w:fldCharType="end"/>
        </w:r>
      </w:ins>
    </w:p>
    <w:p w:rsidR="006168C3" w:rsidRDefault="006168C3">
      <w:pPr>
        <w:pStyle w:val="TOC1"/>
        <w:rPr>
          <w:ins w:id="54" w:author="Avinash James" w:date="2017-03-13T15:44:00Z"/>
          <w:rFonts w:eastAsiaTheme="minorEastAsia"/>
          <w:b w:val="0"/>
          <w:color w:val="auto"/>
          <w:kern w:val="0"/>
          <w:sz w:val="22"/>
          <w:szCs w:val="22"/>
          <w:lang w:val="en-US"/>
        </w:rPr>
      </w:pPr>
      <w:ins w:id="55" w:author="Avinash James" w:date="2017-03-13T15:44:00Z">
        <w:r w:rsidRPr="00BC104F">
          <w:rPr>
            <w:rStyle w:val="Hyperlink"/>
          </w:rPr>
          <w:fldChar w:fldCharType="begin"/>
        </w:r>
        <w:r w:rsidRPr="00BC104F">
          <w:rPr>
            <w:rStyle w:val="Hyperlink"/>
          </w:rPr>
          <w:instrText xml:space="preserve"> </w:instrText>
        </w:r>
        <w:r>
          <w:instrText>HYPERLINK \l "_Toc477183222"</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ascii="Calibri" w:hAnsi="Calibri" w:cs="Calibri"/>
          </w:rPr>
          <w:t>5</w:t>
        </w:r>
        <w:r>
          <w:rPr>
            <w:rFonts w:eastAsiaTheme="minorEastAsia"/>
            <w:b w:val="0"/>
            <w:color w:val="auto"/>
            <w:kern w:val="0"/>
            <w:sz w:val="22"/>
            <w:szCs w:val="22"/>
            <w:lang w:val="en-US"/>
          </w:rPr>
          <w:tab/>
        </w:r>
        <w:r w:rsidRPr="00BC104F">
          <w:rPr>
            <w:rStyle w:val="Hyperlink"/>
            <w:rFonts w:ascii="Calibri" w:hAnsi="Calibri" w:cs="Calibri"/>
          </w:rPr>
          <w:t>Software Component Implementation</w:t>
        </w:r>
        <w:r>
          <w:rPr>
            <w:webHidden/>
          </w:rPr>
          <w:tab/>
        </w:r>
        <w:r>
          <w:rPr>
            <w:webHidden/>
          </w:rPr>
          <w:fldChar w:fldCharType="begin"/>
        </w:r>
        <w:r>
          <w:rPr>
            <w:webHidden/>
          </w:rPr>
          <w:instrText xml:space="preserve"> PAGEREF _Toc477183222 \h </w:instrText>
        </w:r>
        <w:r>
          <w:rPr>
            <w:webHidden/>
          </w:rPr>
        </w:r>
      </w:ins>
      <w:r>
        <w:rPr>
          <w:webHidden/>
        </w:rPr>
        <w:fldChar w:fldCharType="separate"/>
      </w:r>
      <w:ins w:id="56"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57" w:author="Avinash James" w:date="2017-03-13T15:44:00Z"/>
          <w:rFonts w:asciiTheme="minorHAnsi" w:eastAsiaTheme="minorEastAsia" w:hAnsiTheme="minorHAnsi"/>
          <w:color w:val="auto"/>
          <w:kern w:val="0"/>
          <w:szCs w:val="22"/>
        </w:rPr>
      </w:pPr>
      <w:ins w:id="58" w:author="Avinash James" w:date="2017-03-13T15:44:00Z">
        <w:r w:rsidRPr="00BC104F">
          <w:rPr>
            <w:rStyle w:val="Hyperlink"/>
          </w:rPr>
          <w:fldChar w:fldCharType="begin"/>
        </w:r>
        <w:r w:rsidRPr="00BC104F">
          <w:rPr>
            <w:rStyle w:val="Hyperlink"/>
          </w:rPr>
          <w:instrText xml:space="preserve"> </w:instrText>
        </w:r>
        <w:r>
          <w:instrText>HYPERLINK \l "_Toc477183223"</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5.1</w:t>
        </w:r>
        <w:r>
          <w:rPr>
            <w:rFonts w:asciiTheme="minorHAnsi" w:eastAsiaTheme="minorEastAsia" w:hAnsiTheme="minorHAnsi"/>
            <w:color w:val="auto"/>
            <w:kern w:val="0"/>
            <w:szCs w:val="22"/>
          </w:rPr>
          <w:tab/>
        </w:r>
        <w:r w:rsidRPr="00BC104F">
          <w:rPr>
            <w:rStyle w:val="Hyperlink"/>
          </w:rPr>
          <w:t>Sub-Module Functions</w:t>
        </w:r>
        <w:r>
          <w:rPr>
            <w:webHidden/>
          </w:rPr>
          <w:tab/>
        </w:r>
        <w:r>
          <w:rPr>
            <w:webHidden/>
          </w:rPr>
          <w:fldChar w:fldCharType="begin"/>
        </w:r>
        <w:r>
          <w:rPr>
            <w:webHidden/>
          </w:rPr>
          <w:instrText xml:space="preserve"> PAGEREF _Toc477183223 \h </w:instrText>
        </w:r>
        <w:r>
          <w:rPr>
            <w:webHidden/>
          </w:rPr>
        </w:r>
      </w:ins>
      <w:r>
        <w:rPr>
          <w:webHidden/>
        </w:rPr>
        <w:fldChar w:fldCharType="separate"/>
      </w:r>
      <w:ins w:id="59" w:author="Avinash James" w:date="2017-03-13T15:44:00Z">
        <w:r>
          <w:rPr>
            <w:webHidden/>
          </w:rPr>
          <w:t>9</w:t>
        </w:r>
        <w:r>
          <w:rPr>
            <w:webHidden/>
          </w:rPr>
          <w:fldChar w:fldCharType="end"/>
        </w:r>
        <w:r w:rsidRPr="00BC104F">
          <w:rPr>
            <w:rStyle w:val="Hyperlink"/>
          </w:rPr>
          <w:fldChar w:fldCharType="end"/>
        </w:r>
      </w:ins>
    </w:p>
    <w:p w:rsidR="006168C3" w:rsidRDefault="006168C3">
      <w:pPr>
        <w:pStyle w:val="TOC3"/>
        <w:tabs>
          <w:tab w:val="left" w:pos="1200"/>
        </w:tabs>
        <w:rPr>
          <w:ins w:id="60" w:author="Avinash James" w:date="2017-03-13T15:44:00Z"/>
          <w:rFonts w:asciiTheme="minorHAnsi" w:eastAsiaTheme="minorEastAsia" w:hAnsiTheme="minorHAnsi"/>
          <w:color w:val="auto"/>
          <w:kern w:val="0"/>
          <w:sz w:val="22"/>
          <w:szCs w:val="22"/>
        </w:rPr>
      </w:pPr>
      <w:ins w:id="61" w:author="Avinash James" w:date="2017-03-13T15:44:00Z">
        <w:r w:rsidRPr="00BC104F">
          <w:rPr>
            <w:rStyle w:val="Hyperlink"/>
          </w:rPr>
          <w:fldChar w:fldCharType="begin"/>
        </w:r>
        <w:r w:rsidRPr="00BC104F">
          <w:rPr>
            <w:rStyle w:val="Hyperlink"/>
          </w:rPr>
          <w:instrText xml:space="preserve"> </w:instrText>
        </w:r>
        <w:r>
          <w:instrText>HYPERLINK \l "_Toc477183224"</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5.1.1</w:t>
        </w:r>
        <w:r>
          <w:rPr>
            <w:rFonts w:asciiTheme="minorHAnsi" w:eastAsiaTheme="minorEastAsia" w:hAnsiTheme="minorHAnsi"/>
            <w:color w:val="auto"/>
            <w:kern w:val="0"/>
            <w:sz w:val="22"/>
            <w:szCs w:val="22"/>
          </w:rPr>
          <w:tab/>
        </w:r>
        <w:r w:rsidRPr="00BC104F">
          <w:rPr>
            <w:rStyle w:val="Hyperlink"/>
          </w:rPr>
          <w:t xml:space="preserve">Init: </w:t>
        </w:r>
        <w:r w:rsidRPr="00BC104F">
          <w:rPr>
            <w:rStyle w:val="Hyperlink"/>
            <w:rFonts w:cs="Calibri"/>
          </w:rPr>
          <w:t>AdcDiagcInit1</w:t>
        </w:r>
        <w:r>
          <w:rPr>
            <w:webHidden/>
          </w:rPr>
          <w:tab/>
        </w:r>
        <w:r>
          <w:rPr>
            <w:webHidden/>
          </w:rPr>
          <w:fldChar w:fldCharType="begin"/>
        </w:r>
        <w:r>
          <w:rPr>
            <w:webHidden/>
          </w:rPr>
          <w:instrText xml:space="preserve"> PAGEREF _Toc477183224 \h </w:instrText>
        </w:r>
        <w:r>
          <w:rPr>
            <w:webHidden/>
          </w:rPr>
        </w:r>
      </w:ins>
      <w:r>
        <w:rPr>
          <w:webHidden/>
        </w:rPr>
        <w:fldChar w:fldCharType="separate"/>
      </w:r>
      <w:ins w:id="62"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63" w:author="Avinash James" w:date="2017-03-13T15:44:00Z"/>
          <w:rFonts w:asciiTheme="minorHAnsi" w:eastAsiaTheme="minorEastAsia" w:hAnsiTheme="minorHAnsi"/>
          <w:color w:val="auto"/>
          <w:kern w:val="0"/>
          <w:szCs w:val="22"/>
        </w:rPr>
      </w:pPr>
      <w:ins w:id="64" w:author="Avinash James" w:date="2017-03-13T15:44:00Z">
        <w:r w:rsidRPr="00BC104F">
          <w:rPr>
            <w:rStyle w:val="Hyperlink"/>
          </w:rPr>
          <w:fldChar w:fldCharType="begin"/>
        </w:r>
        <w:r w:rsidRPr="00BC104F">
          <w:rPr>
            <w:rStyle w:val="Hyperlink"/>
          </w:rPr>
          <w:instrText xml:space="preserve"> </w:instrText>
        </w:r>
        <w:r>
          <w:instrText>HYPERLINK \l "_Toc477183225"</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5.1.1.1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_Toc477183225 \h </w:instrText>
        </w:r>
        <w:r>
          <w:rPr>
            <w:webHidden/>
          </w:rPr>
        </w:r>
      </w:ins>
      <w:r>
        <w:rPr>
          <w:webHidden/>
        </w:rPr>
        <w:fldChar w:fldCharType="separate"/>
      </w:r>
      <w:ins w:id="65"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66" w:author="Avinash James" w:date="2017-03-13T15:44:00Z"/>
          <w:rFonts w:asciiTheme="minorHAnsi" w:eastAsiaTheme="minorEastAsia" w:hAnsiTheme="minorHAnsi"/>
          <w:color w:val="auto"/>
          <w:kern w:val="0"/>
          <w:szCs w:val="22"/>
        </w:rPr>
      </w:pPr>
      <w:ins w:id="67" w:author="Avinash James" w:date="2017-03-13T15:44:00Z">
        <w:r w:rsidRPr="00BC104F">
          <w:rPr>
            <w:rStyle w:val="Hyperlink"/>
          </w:rPr>
          <w:fldChar w:fldCharType="begin"/>
        </w:r>
        <w:r w:rsidRPr="00BC104F">
          <w:rPr>
            <w:rStyle w:val="Hyperlink"/>
          </w:rPr>
          <w:instrText xml:space="preserve"> </w:instrText>
        </w:r>
        <w:r>
          <w:instrText>HYPERLINK \l "_Toc477183226"</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5.1.1.2</w:t>
        </w:r>
        <w:r>
          <w:rPr>
            <w:rFonts w:asciiTheme="minorHAnsi" w:eastAsiaTheme="minorEastAsia" w:hAnsiTheme="minorHAnsi"/>
            <w:color w:val="auto"/>
            <w:kern w:val="0"/>
            <w:szCs w:val="22"/>
          </w:rPr>
          <w:tab/>
        </w:r>
        <w:r w:rsidRPr="00BC104F">
          <w:rPr>
            <w:rStyle w:val="Hyperlink"/>
            <w:rFonts w:cs="Calibri"/>
          </w:rPr>
          <w:t>Module Outputs</w:t>
        </w:r>
        <w:r>
          <w:rPr>
            <w:webHidden/>
          </w:rPr>
          <w:tab/>
        </w:r>
        <w:r>
          <w:rPr>
            <w:webHidden/>
          </w:rPr>
          <w:fldChar w:fldCharType="begin"/>
        </w:r>
        <w:r>
          <w:rPr>
            <w:webHidden/>
          </w:rPr>
          <w:instrText xml:space="preserve"> PAGEREF _Toc477183226 \h </w:instrText>
        </w:r>
        <w:r>
          <w:rPr>
            <w:webHidden/>
          </w:rPr>
        </w:r>
      </w:ins>
      <w:r>
        <w:rPr>
          <w:webHidden/>
        </w:rPr>
        <w:fldChar w:fldCharType="separate"/>
      </w:r>
      <w:ins w:id="68" w:author="Avinash James" w:date="2017-03-13T15:44:00Z">
        <w:r>
          <w:rPr>
            <w:webHidden/>
          </w:rPr>
          <w:t>9</w:t>
        </w:r>
        <w:r>
          <w:rPr>
            <w:webHidden/>
          </w:rPr>
          <w:fldChar w:fldCharType="end"/>
        </w:r>
        <w:r w:rsidRPr="00BC104F">
          <w:rPr>
            <w:rStyle w:val="Hyperlink"/>
          </w:rPr>
          <w:fldChar w:fldCharType="end"/>
        </w:r>
      </w:ins>
    </w:p>
    <w:p w:rsidR="006168C3" w:rsidRDefault="006168C3">
      <w:pPr>
        <w:pStyle w:val="TOC3"/>
        <w:tabs>
          <w:tab w:val="left" w:pos="1200"/>
        </w:tabs>
        <w:rPr>
          <w:ins w:id="69" w:author="Avinash James" w:date="2017-03-13T15:44:00Z"/>
          <w:rFonts w:asciiTheme="minorHAnsi" w:eastAsiaTheme="minorEastAsia" w:hAnsiTheme="minorHAnsi"/>
          <w:color w:val="auto"/>
          <w:kern w:val="0"/>
          <w:sz w:val="22"/>
          <w:szCs w:val="22"/>
        </w:rPr>
      </w:pPr>
      <w:ins w:id="70" w:author="Avinash James" w:date="2017-03-13T15:44:00Z">
        <w:r w:rsidRPr="00BC104F">
          <w:rPr>
            <w:rStyle w:val="Hyperlink"/>
          </w:rPr>
          <w:fldChar w:fldCharType="begin"/>
        </w:r>
        <w:r w:rsidRPr="00BC104F">
          <w:rPr>
            <w:rStyle w:val="Hyperlink"/>
          </w:rPr>
          <w:instrText xml:space="preserve"> </w:instrText>
        </w:r>
        <w:r>
          <w:instrText>HYPERLINK \l "_Toc477183227"</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5.1.2</w:t>
        </w:r>
        <w:r>
          <w:rPr>
            <w:rFonts w:asciiTheme="minorHAnsi" w:eastAsiaTheme="minorEastAsia" w:hAnsiTheme="minorHAnsi"/>
            <w:color w:val="auto"/>
            <w:kern w:val="0"/>
            <w:sz w:val="22"/>
            <w:szCs w:val="22"/>
          </w:rPr>
          <w:tab/>
        </w:r>
        <w:r w:rsidRPr="00BC104F">
          <w:rPr>
            <w:rStyle w:val="Hyperlink"/>
          </w:rPr>
          <w:t xml:space="preserve">Per: </w:t>
        </w:r>
        <w:r w:rsidRPr="00BC104F">
          <w:rPr>
            <w:rStyle w:val="Hyperlink"/>
            <w:rFonts w:cs="Calibri"/>
          </w:rPr>
          <w:t>AdcDiagcPer1</w:t>
        </w:r>
        <w:r>
          <w:rPr>
            <w:webHidden/>
          </w:rPr>
          <w:tab/>
        </w:r>
        <w:r>
          <w:rPr>
            <w:webHidden/>
          </w:rPr>
          <w:fldChar w:fldCharType="begin"/>
        </w:r>
        <w:r>
          <w:rPr>
            <w:webHidden/>
          </w:rPr>
          <w:instrText xml:space="preserve"> PAGEREF _Toc477183227 \h </w:instrText>
        </w:r>
        <w:r>
          <w:rPr>
            <w:webHidden/>
          </w:rPr>
        </w:r>
      </w:ins>
      <w:r>
        <w:rPr>
          <w:webHidden/>
        </w:rPr>
        <w:fldChar w:fldCharType="separate"/>
      </w:r>
      <w:ins w:id="71"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72" w:author="Avinash James" w:date="2017-03-13T15:44:00Z"/>
          <w:rFonts w:asciiTheme="minorHAnsi" w:eastAsiaTheme="minorEastAsia" w:hAnsiTheme="minorHAnsi"/>
          <w:color w:val="auto"/>
          <w:kern w:val="0"/>
          <w:szCs w:val="22"/>
        </w:rPr>
      </w:pPr>
      <w:ins w:id="73" w:author="Avinash James" w:date="2017-03-13T15:44:00Z">
        <w:r w:rsidRPr="00BC104F">
          <w:rPr>
            <w:rStyle w:val="Hyperlink"/>
          </w:rPr>
          <w:fldChar w:fldCharType="begin"/>
        </w:r>
        <w:r w:rsidRPr="00BC104F">
          <w:rPr>
            <w:rStyle w:val="Hyperlink"/>
          </w:rPr>
          <w:instrText xml:space="preserve"> </w:instrText>
        </w:r>
        <w:r>
          <w:instrText>HYPERLINK \l "_Toc477183228"</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5.1.2.1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_Toc477183228 \h </w:instrText>
        </w:r>
        <w:r>
          <w:rPr>
            <w:webHidden/>
          </w:rPr>
        </w:r>
      </w:ins>
      <w:r>
        <w:rPr>
          <w:webHidden/>
        </w:rPr>
        <w:fldChar w:fldCharType="separate"/>
      </w:r>
      <w:ins w:id="74"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75" w:author="Avinash James" w:date="2017-03-13T15:44:00Z"/>
          <w:rFonts w:asciiTheme="minorHAnsi" w:eastAsiaTheme="minorEastAsia" w:hAnsiTheme="minorHAnsi"/>
          <w:color w:val="auto"/>
          <w:kern w:val="0"/>
          <w:szCs w:val="22"/>
        </w:rPr>
      </w:pPr>
      <w:ins w:id="76" w:author="Avinash James" w:date="2017-03-13T15:44:00Z">
        <w:r w:rsidRPr="00BC104F">
          <w:rPr>
            <w:rStyle w:val="Hyperlink"/>
          </w:rPr>
          <w:fldChar w:fldCharType="begin"/>
        </w:r>
        <w:r w:rsidRPr="00BC104F">
          <w:rPr>
            <w:rStyle w:val="Hyperlink"/>
          </w:rPr>
          <w:instrText xml:space="preserve"> </w:instrText>
        </w:r>
        <w:r>
          <w:instrText>HYPERLINK \l "_Toc477183229"</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5.1.2.2</w:t>
        </w:r>
        <w:r>
          <w:rPr>
            <w:rFonts w:asciiTheme="minorHAnsi" w:eastAsiaTheme="minorEastAsia" w:hAnsiTheme="minorHAnsi"/>
            <w:color w:val="auto"/>
            <w:kern w:val="0"/>
            <w:szCs w:val="22"/>
          </w:rPr>
          <w:tab/>
        </w:r>
        <w:r w:rsidRPr="00BC104F">
          <w:rPr>
            <w:rStyle w:val="Hyperlink"/>
            <w:rFonts w:cs="Calibri"/>
          </w:rPr>
          <w:t>Store Module Inputs to Local copies</w:t>
        </w:r>
        <w:r>
          <w:rPr>
            <w:webHidden/>
          </w:rPr>
          <w:tab/>
        </w:r>
        <w:r>
          <w:rPr>
            <w:webHidden/>
          </w:rPr>
          <w:fldChar w:fldCharType="begin"/>
        </w:r>
        <w:r>
          <w:rPr>
            <w:webHidden/>
          </w:rPr>
          <w:instrText xml:space="preserve"> PAGEREF _Toc477183229 \h </w:instrText>
        </w:r>
        <w:r>
          <w:rPr>
            <w:webHidden/>
          </w:rPr>
        </w:r>
      </w:ins>
      <w:r>
        <w:rPr>
          <w:webHidden/>
        </w:rPr>
        <w:fldChar w:fldCharType="separate"/>
      </w:r>
      <w:ins w:id="77"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78" w:author="Avinash James" w:date="2017-03-13T15:44:00Z"/>
          <w:rFonts w:asciiTheme="minorHAnsi" w:eastAsiaTheme="minorEastAsia" w:hAnsiTheme="minorHAnsi"/>
          <w:color w:val="auto"/>
          <w:kern w:val="0"/>
          <w:szCs w:val="22"/>
        </w:rPr>
      </w:pPr>
      <w:ins w:id="79" w:author="Avinash James" w:date="2017-03-13T15:44:00Z">
        <w:r w:rsidRPr="00BC104F">
          <w:rPr>
            <w:rStyle w:val="Hyperlink"/>
          </w:rPr>
          <w:fldChar w:fldCharType="begin"/>
        </w:r>
        <w:r w:rsidRPr="00BC104F">
          <w:rPr>
            <w:rStyle w:val="Hyperlink"/>
          </w:rPr>
          <w:instrText xml:space="preserve"> </w:instrText>
        </w:r>
        <w:r>
          <w:instrText>HYPERLINK \l "_Toc477183230"</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5.1.2.3</w:t>
        </w:r>
        <w:r>
          <w:rPr>
            <w:rFonts w:asciiTheme="minorHAnsi" w:eastAsiaTheme="minorEastAsia" w:hAnsiTheme="minorHAnsi"/>
            <w:color w:val="auto"/>
            <w:kern w:val="0"/>
            <w:szCs w:val="22"/>
          </w:rPr>
          <w:tab/>
        </w:r>
        <w:r w:rsidRPr="00BC104F">
          <w:rPr>
            <w:rStyle w:val="Hyperlink"/>
            <w:rFonts w:cs="Calibri"/>
          </w:rPr>
          <w:t>(Processing of function)………</w:t>
        </w:r>
        <w:r>
          <w:rPr>
            <w:webHidden/>
          </w:rPr>
          <w:tab/>
        </w:r>
        <w:r>
          <w:rPr>
            <w:webHidden/>
          </w:rPr>
          <w:fldChar w:fldCharType="begin"/>
        </w:r>
        <w:r>
          <w:rPr>
            <w:webHidden/>
          </w:rPr>
          <w:instrText xml:space="preserve"> PAGEREF _Toc477183230 \h </w:instrText>
        </w:r>
        <w:r>
          <w:rPr>
            <w:webHidden/>
          </w:rPr>
        </w:r>
      </w:ins>
      <w:r>
        <w:rPr>
          <w:webHidden/>
        </w:rPr>
        <w:fldChar w:fldCharType="separate"/>
      </w:r>
      <w:ins w:id="80"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81" w:author="Avinash James" w:date="2017-03-13T15:44:00Z"/>
          <w:rFonts w:asciiTheme="minorHAnsi" w:eastAsiaTheme="minorEastAsia" w:hAnsiTheme="minorHAnsi"/>
          <w:color w:val="auto"/>
          <w:kern w:val="0"/>
          <w:szCs w:val="22"/>
        </w:rPr>
      </w:pPr>
      <w:ins w:id="82" w:author="Avinash James" w:date="2017-03-13T15:44:00Z">
        <w:r w:rsidRPr="00BC104F">
          <w:rPr>
            <w:rStyle w:val="Hyperlink"/>
          </w:rPr>
          <w:fldChar w:fldCharType="begin"/>
        </w:r>
        <w:r w:rsidRPr="00BC104F">
          <w:rPr>
            <w:rStyle w:val="Hyperlink"/>
          </w:rPr>
          <w:instrText xml:space="preserve"> </w:instrText>
        </w:r>
        <w:r>
          <w:instrText>HYPERLINK \l "_Toc477183231"</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5.1.2.4</w:t>
        </w:r>
        <w:r>
          <w:rPr>
            <w:rFonts w:asciiTheme="minorHAnsi" w:eastAsiaTheme="minorEastAsia" w:hAnsiTheme="minorHAnsi"/>
            <w:color w:val="auto"/>
            <w:kern w:val="0"/>
            <w:szCs w:val="22"/>
          </w:rPr>
          <w:tab/>
        </w:r>
        <w:r w:rsidRPr="00BC104F">
          <w:rPr>
            <w:rStyle w:val="Hyperlink"/>
            <w:rFonts w:cs="Calibri"/>
          </w:rPr>
          <w:t>Store Local copy of outputs into Module Outputs</w:t>
        </w:r>
        <w:r>
          <w:rPr>
            <w:webHidden/>
          </w:rPr>
          <w:tab/>
        </w:r>
        <w:r>
          <w:rPr>
            <w:webHidden/>
          </w:rPr>
          <w:fldChar w:fldCharType="begin"/>
        </w:r>
        <w:r>
          <w:rPr>
            <w:webHidden/>
          </w:rPr>
          <w:instrText xml:space="preserve"> PAGEREF _Toc477183231 \h </w:instrText>
        </w:r>
        <w:r>
          <w:rPr>
            <w:webHidden/>
          </w:rPr>
        </w:r>
      </w:ins>
      <w:r>
        <w:rPr>
          <w:webHidden/>
        </w:rPr>
        <w:fldChar w:fldCharType="separate"/>
      </w:r>
      <w:ins w:id="83"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84" w:author="Avinash James" w:date="2017-03-13T15:44:00Z"/>
          <w:rFonts w:asciiTheme="minorHAnsi" w:eastAsiaTheme="minorEastAsia" w:hAnsiTheme="minorHAnsi"/>
          <w:color w:val="auto"/>
          <w:kern w:val="0"/>
          <w:szCs w:val="22"/>
        </w:rPr>
      </w:pPr>
      <w:ins w:id="85" w:author="Avinash James" w:date="2017-03-13T15:44:00Z">
        <w:r w:rsidRPr="00BC104F">
          <w:rPr>
            <w:rStyle w:val="Hyperlink"/>
          </w:rPr>
          <w:fldChar w:fldCharType="begin"/>
        </w:r>
        <w:r w:rsidRPr="00BC104F">
          <w:rPr>
            <w:rStyle w:val="Hyperlink"/>
          </w:rPr>
          <w:instrText xml:space="preserve"> </w:instrText>
        </w:r>
        <w:r>
          <w:instrText>HYPERLINK \l "_Toc477183232"</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5.2</w:t>
        </w:r>
        <w:r>
          <w:rPr>
            <w:rFonts w:asciiTheme="minorHAnsi" w:eastAsiaTheme="minorEastAsia" w:hAnsiTheme="minorHAnsi"/>
            <w:color w:val="auto"/>
            <w:kern w:val="0"/>
            <w:szCs w:val="22"/>
          </w:rPr>
          <w:tab/>
        </w:r>
        <w:r w:rsidRPr="00BC104F">
          <w:rPr>
            <w:rStyle w:val="Hyperlink"/>
          </w:rPr>
          <w:t>Server Runables</w:t>
        </w:r>
        <w:r>
          <w:rPr>
            <w:webHidden/>
          </w:rPr>
          <w:tab/>
        </w:r>
        <w:r>
          <w:rPr>
            <w:webHidden/>
          </w:rPr>
          <w:fldChar w:fldCharType="begin"/>
        </w:r>
        <w:r>
          <w:rPr>
            <w:webHidden/>
          </w:rPr>
          <w:instrText xml:space="preserve"> PAGEREF _Toc477183232 \h </w:instrText>
        </w:r>
        <w:r>
          <w:rPr>
            <w:webHidden/>
          </w:rPr>
        </w:r>
      </w:ins>
      <w:r>
        <w:rPr>
          <w:webHidden/>
        </w:rPr>
        <w:fldChar w:fldCharType="separate"/>
      </w:r>
      <w:ins w:id="86"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87" w:author="Avinash James" w:date="2017-03-13T15:44:00Z"/>
          <w:rFonts w:asciiTheme="minorHAnsi" w:eastAsiaTheme="minorEastAsia" w:hAnsiTheme="minorHAnsi"/>
          <w:color w:val="auto"/>
          <w:kern w:val="0"/>
          <w:szCs w:val="22"/>
        </w:rPr>
      </w:pPr>
      <w:ins w:id="88" w:author="Avinash James" w:date="2017-03-13T15:44:00Z">
        <w:r w:rsidRPr="00BC104F">
          <w:rPr>
            <w:rStyle w:val="Hyperlink"/>
          </w:rPr>
          <w:fldChar w:fldCharType="begin"/>
        </w:r>
        <w:r w:rsidRPr="00BC104F">
          <w:rPr>
            <w:rStyle w:val="Hyperlink"/>
          </w:rPr>
          <w:instrText xml:space="preserve"> </w:instrText>
        </w:r>
        <w:r>
          <w:instrText>HYPERLINK \l "_Toc477183233"</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5.3</w:t>
        </w:r>
        <w:r>
          <w:rPr>
            <w:rFonts w:asciiTheme="minorHAnsi" w:eastAsiaTheme="minorEastAsia" w:hAnsiTheme="minorHAnsi"/>
            <w:color w:val="auto"/>
            <w:kern w:val="0"/>
            <w:szCs w:val="22"/>
          </w:rPr>
          <w:tab/>
        </w:r>
        <w:r w:rsidRPr="00BC104F">
          <w:rPr>
            <w:rStyle w:val="Hyperlink"/>
            <w:rFonts w:cs="Calibri"/>
          </w:rPr>
          <w:t>Interrupt Functions</w:t>
        </w:r>
        <w:r>
          <w:rPr>
            <w:webHidden/>
          </w:rPr>
          <w:tab/>
        </w:r>
        <w:r>
          <w:rPr>
            <w:webHidden/>
          </w:rPr>
          <w:fldChar w:fldCharType="begin"/>
        </w:r>
        <w:r>
          <w:rPr>
            <w:webHidden/>
          </w:rPr>
          <w:instrText xml:space="preserve"> PAGEREF _Toc477183233 \h </w:instrText>
        </w:r>
        <w:r>
          <w:rPr>
            <w:webHidden/>
          </w:rPr>
        </w:r>
      </w:ins>
      <w:r>
        <w:rPr>
          <w:webHidden/>
        </w:rPr>
        <w:fldChar w:fldCharType="separate"/>
      </w:r>
      <w:ins w:id="89"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90" w:author="Avinash James" w:date="2017-03-13T15:44:00Z"/>
          <w:rFonts w:asciiTheme="minorHAnsi" w:eastAsiaTheme="minorEastAsia" w:hAnsiTheme="minorHAnsi"/>
          <w:color w:val="auto"/>
          <w:kern w:val="0"/>
          <w:szCs w:val="22"/>
        </w:rPr>
      </w:pPr>
      <w:ins w:id="91" w:author="Avinash James" w:date="2017-03-13T15:44:00Z">
        <w:r w:rsidRPr="00BC104F">
          <w:rPr>
            <w:rStyle w:val="Hyperlink"/>
          </w:rPr>
          <w:fldChar w:fldCharType="begin"/>
        </w:r>
        <w:r w:rsidRPr="00BC104F">
          <w:rPr>
            <w:rStyle w:val="Hyperlink"/>
          </w:rPr>
          <w:instrText xml:space="preserve"> </w:instrText>
        </w:r>
        <w:r>
          <w:instrText>HYPERLINK \l "_Toc477183234"</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w:t>
        </w:r>
        <w:r>
          <w:rPr>
            <w:rFonts w:asciiTheme="minorHAnsi" w:eastAsiaTheme="minorEastAsia" w:hAnsiTheme="minorHAnsi"/>
            <w:color w:val="auto"/>
            <w:kern w:val="0"/>
            <w:szCs w:val="22"/>
          </w:rPr>
          <w:tab/>
        </w:r>
        <w:r w:rsidRPr="00BC104F">
          <w:rPr>
            <w:rStyle w:val="Hyperlink"/>
            <w:rFonts w:cs="Calibri"/>
          </w:rPr>
          <w:t>Module Internal (Local) Functions</w:t>
        </w:r>
        <w:r>
          <w:rPr>
            <w:webHidden/>
          </w:rPr>
          <w:tab/>
        </w:r>
        <w:r>
          <w:rPr>
            <w:webHidden/>
          </w:rPr>
          <w:fldChar w:fldCharType="begin"/>
        </w:r>
        <w:r>
          <w:rPr>
            <w:webHidden/>
          </w:rPr>
          <w:instrText xml:space="preserve"> PAGEREF _Toc477183234 \h </w:instrText>
        </w:r>
        <w:r>
          <w:rPr>
            <w:webHidden/>
          </w:rPr>
        </w:r>
      </w:ins>
      <w:r>
        <w:rPr>
          <w:webHidden/>
        </w:rPr>
        <w:fldChar w:fldCharType="separate"/>
      </w:r>
      <w:ins w:id="92"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93" w:author="Avinash James" w:date="2017-03-13T15:44:00Z"/>
          <w:rFonts w:asciiTheme="minorHAnsi" w:eastAsiaTheme="minorEastAsia" w:hAnsiTheme="minorHAnsi"/>
          <w:color w:val="auto"/>
          <w:kern w:val="0"/>
          <w:szCs w:val="22"/>
        </w:rPr>
      </w:pPr>
      <w:ins w:id="94" w:author="Avinash James" w:date="2017-03-13T15:44:00Z">
        <w:r w:rsidRPr="00BC104F">
          <w:rPr>
            <w:rStyle w:val="Hyperlink"/>
          </w:rPr>
          <w:fldChar w:fldCharType="begin"/>
        </w:r>
        <w:r w:rsidRPr="00BC104F">
          <w:rPr>
            <w:rStyle w:val="Hyperlink"/>
          </w:rPr>
          <w:instrText xml:space="preserve"> </w:instrText>
        </w:r>
        <w:r>
          <w:instrText>HYPERLINK \l "_Toc477183235"</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5.4.1</w:t>
        </w:r>
        <w:r>
          <w:rPr>
            <w:rFonts w:asciiTheme="minorHAnsi" w:eastAsiaTheme="minorEastAsia" w:hAnsiTheme="minorHAnsi"/>
            <w:color w:val="auto"/>
            <w:kern w:val="0"/>
            <w:szCs w:val="22"/>
          </w:rPr>
          <w:tab/>
        </w:r>
        <w:r w:rsidRPr="00BC104F">
          <w:rPr>
            <w:rStyle w:val="Hyperlink"/>
            <w:rFonts w:cs="Calibri"/>
          </w:rPr>
          <w:t>Local Function #1</w:t>
        </w:r>
        <w:r>
          <w:rPr>
            <w:webHidden/>
          </w:rPr>
          <w:tab/>
        </w:r>
        <w:r>
          <w:rPr>
            <w:webHidden/>
          </w:rPr>
          <w:fldChar w:fldCharType="begin"/>
        </w:r>
        <w:r>
          <w:rPr>
            <w:webHidden/>
          </w:rPr>
          <w:instrText xml:space="preserve"> PAGEREF _Toc477183235 \h </w:instrText>
        </w:r>
        <w:r>
          <w:rPr>
            <w:webHidden/>
          </w:rPr>
        </w:r>
      </w:ins>
      <w:r>
        <w:rPr>
          <w:webHidden/>
        </w:rPr>
        <w:fldChar w:fldCharType="separate"/>
      </w:r>
      <w:ins w:id="95" w:author="Avinash James" w:date="2017-03-13T15:44:00Z">
        <w:r>
          <w:rPr>
            <w:webHidden/>
          </w:rPr>
          <w:t>9</w:t>
        </w:r>
        <w:r>
          <w:rPr>
            <w:webHidden/>
          </w:rPr>
          <w:fldChar w:fldCharType="end"/>
        </w:r>
        <w:r w:rsidRPr="00BC104F">
          <w:rPr>
            <w:rStyle w:val="Hyperlink"/>
          </w:rPr>
          <w:fldChar w:fldCharType="end"/>
        </w:r>
      </w:ins>
    </w:p>
    <w:p w:rsidR="006168C3" w:rsidRDefault="006168C3">
      <w:pPr>
        <w:pStyle w:val="TOC2"/>
        <w:rPr>
          <w:ins w:id="96" w:author="Avinash James" w:date="2017-03-13T15:44:00Z"/>
          <w:rFonts w:asciiTheme="minorHAnsi" w:eastAsiaTheme="minorEastAsia" w:hAnsiTheme="minorHAnsi"/>
          <w:color w:val="auto"/>
          <w:kern w:val="0"/>
          <w:szCs w:val="22"/>
        </w:rPr>
      </w:pPr>
      <w:ins w:id="97" w:author="Avinash James" w:date="2017-03-13T15:44:00Z">
        <w:r w:rsidRPr="00BC104F">
          <w:rPr>
            <w:rStyle w:val="Hyperlink"/>
          </w:rPr>
          <w:fldChar w:fldCharType="begin"/>
        </w:r>
        <w:r w:rsidRPr="00BC104F">
          <w:rPr>
            <w:rStyle w:val="Hyperlink"/>
          </w:rPr>
          <w:instrText xml:space="preserve"> </w:instrText>
        </w:r>
        <w:r>
          <w:instrText>HYPERLINK \l "_Toc477183236"</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5.4.1.1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_Toc477183236 \h </w:instrText>
        </w:r>
        <w:r>
          <w:rPr>
            <w:webHidden/>
          </w:rPr>
        </w:r>
      </w:ins>
      <w:r>
        <w:rPr>
          <w:webHidden/>
        </w:rPr>
        <w:fldChar w:fldCharType="separate"/>
      </w:r>
      <w:ins w:id="98" w:author="Avinash James" w:date="2017-03-13T15:44:00Z">
        <w:r>
          <w:rPr>
            <w:webHidden/>
          </w:rPr>
          <w:t>10</w:t>
        </w:r>
        <w:r>
          <w:rPr>
            <w:webHidden/>
          </w:rPr>
          <w:fldChar w:fldCharType="end"/>
        </w:r>
        <w:r w:rsidRPr="00BC104F">
          <w:rPr>
            <w:rStyle w:val="Hyperlink"/>
          </w:rPr>
          <w:fldChar w:fldCharType="end"/>
        </w:r>
      </w:ins>
    </w:p>
    <w:p w:rsidR="006168C3" w:rsidRDefault="006168C3">
      <w:pPr>
        <w:pStyle w:val="TOC2"/>
        <w:rPr>
          <w:ins w:id="99" w:author="Avinash James" w:date="2017-03-13T15:44:00Z"/>
          <w:rFonts w:asciiTheme="minorHAnsi" w:eastAsiaTheme="minorEastAsia" w:hAnsiTheme="minorHAnsi"/>
          <w:color w:val="auto"/>
          <w:kern w:val="0"/>
          <w:szCs w:val="22"/>
        </w:rPr>
      </w:pPr>
      <w:ins w:id="100" w:author="Avinash James" w:date="2017-03-13T15:44:00Z">
        <w:r w:rsidRPr="00BC104F">
          <w:rPr>
            <w:rStyle w:val="Hyperlink"/>
          </w:rPr>
          <w:fldChar w:fldCharType="begin"/>
        </w:r>
        <w:r w:rsidRPr="00BC104F">
          <w:rPr>
            <w:rStyle w:val="Hyperlink"/>
          </w:rPr>
          <w:instrText xml:space="preserve"> </w:instrText>
        </w:r>
        <w:r>
          <w:instrText>HYPERLINK \l "_Toc477183237"</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5.4.1.2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_Toc477183237 \h </w:instrText>
        </w:r>
        <w:r>
          <w:rPr>
            <w:webHidden/>
          </w:rPr>
        </w:r>
      </w:ins>
      <w:r>
        <w:rPr>
          <w:webHidden/>
        </w:rPr>
        <w:fldChar w:fldCharType="separate"/>
      </w:r>
      <w:ins w:id="101" w:author="Avinash James" w:date="2017-03-13T15:44:00Z">
        <w:r>
          <w:rPr>
            <w:webHidden/>
          </w:rPr>
          <w:t>10</w:t>
        </w:r>
        <w:r>
          <w:rPr>
            <w:webHidden/>
          </w:rPr>
          <w:fldChar w:fldCharType="end"/>
        </w:r>
        <w:r w:rsidRPr="00BC104F">
          <w:rPr>
            <w:rStyle w:val="Hyperlink"/>
          </w:rPr>
          <w:fldChar w:fldCharType="end"/>
        </w:r>
      </w:ins>
    </w:p>
    <w:p w:rsidR="006168C3" w:rsidRDefault="006168C3">
      <w:pPr>
        <w:pStyle w:val="TOC2"/>
        <w:rPr>
          <w:ins w:id="102" w:author="Avinash James" w:date="2017-03-13T15:44:00Z"/>
          <w:rFonts w:asciiTheme="minorHAnsi" w:eastAsiaTheme="minorEastAsia" w:hAnsiTheme="minorHAnsi"/>
          <w:color w:val="auto"/>
          <w:kern w:val="0"/>
          <w:szCs w:val="22"/>
        </w:rPr>
      </w:pPr>
      <w:ins w:id="103" w:author="Avinash James" w:date="2017-03-13T15:44:00Z">
        <w:r w:rsidRPr="00BC104F">
          <w:rPr>
            <w:rStyle w:val="Hyperlink"/>
          </w:rPr>
          <w:fldChar w:fldCharType="begin"/>
        </w:r>
        <w:r w:rsidRPr="00BC104F">
          <w:rPr>
            <w:rStyle w:val="Hyperlink"/>
          </w:rPr>
          <w:instrText xml:space="preserve"> </w:instrText>
        </w:r>
        <w:r>
          <w:instrText>HYPERLINK \l "_Toc477183238"</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5.4.2</w:t>
        </w:r>
        <w:r>
          <w:rPr>
            <w:rFonts w:asciiTheme="minorHAnsi" w:eastAsiaTheme="minorEastAsia" w:hAnsiTheme="minorHAnsi"/>
            <w:color w:val="auto"/>
            <w:kern w:val="0"/>
            <w:szCs w:val="22"/>
          </w:rPr>
          <w:tab/>
        </w:r>
        <w:r w:rsidRPr="00BC104F">
          <w:rPr>
            <w:rStyle w:val="Hyperlink"/>
            <w:rFonts w:cs="Calibri"/>
          </w:rPr>
          <w:t>Local Function #2</w:t>
        </w:r>
        <w:r>
          <w:rPr>
            <w:webHidden/>
          </w:rPr>
          <w:tab/>
        </w:r>
        <w:r>
          <w:rPr>
            <w:webHidden/>
          </w:rPr>
          <w:fldChar w:fldCharType="begin"/>
        </w:r>
        <w:r>
          <w:rPr>
            <w:webHidden/>
          </w:rPr>
          <w:instrText xml:space="preserve"> PAGEREF _Toc477183238 \h </w:instrText>
        </w:r>
        <w:r>
          <w:rPr>
            <w:webHidden/>
          </w:rPr>
        </w:r>
      </w:ins>
      <w:r>
        <w:rPr>
          <w:webHidden/>
        </w:rPr>
        <w:fldChar w:fldCharType="separate"/>
      </w:r>
      <w:ins w:id="104" w:author="Avinash James" w:date="2017-03-13T15:44:00Z">
        <w:r>
          <w:rPr>
            <w:webHidden/>
          </w:rPr>
          <w:t>10</w:t>
        </w:r>
        <w:r>
          <w:rPr>
            <w:webHidden/>
          </w:rPr>
          <w:fldChar w:fldCharType="end"/>
        </w:r>
        <w:r w:rsidRPr="00BC104F">
          <w:rPr>
            <w:rStyle w:val="Hyperlink"/>
          </w:rPr>
          <w:fldChar w:fldCharType="end"/>
        </w:r>
      </w:ins>
    </w:p>
    <w:p w:rsidR="006168C3" w:rsidRDefault="006168C3">
      <w:pPr>
        <w:pStyle w:val="TOC2"/>
        <w:rPr>
          <w:ins w:id="105" w:author="Avinash James" w:date="2017-03-13T15:44:00Z"/>
          <w:rFonts w:asciiTheme="minorHAnsi" w:eastAsiaTheme="minorEastAsia" w:hAnsiTheme="minorHAnsi"/>
          <w:color w:val="auto"/>
          <w:kern w:val="0"/>
          <w:szCs w:val="22"/>
        </w:rPr>
      </w:pPr>
      <w:ins w:id="106" w:author="Avinash James" w:date="2017-03-13T15:44:00Z">
        <w:r w:rsidRPr="00BC104F">
          <w:rPr>
            <w:rStyle w:val="Hyperlink"/>
          </w:rPr>
          <w:fldChar w:fldCharType="begin"/>
        </w:r>
        <w:r w:rsidRPr="00BC104F">
          <w:rPr>
            <w:rStyle w:val="Hyperlink"/>
          </w:rPr>
          <w:instrText xml:space="preserve"> </w:instrText>
        </w:r>
        <w:r>
          <w:instrText>HYPERLINK \l "_Toc477183239"</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5.4.2.1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_Toc477183239 \h </w:instrText>
        </w:r>
        <w:r>
          <w:rPr>
            <w:webHidden/>
          </w:rPr>
        </w:r>
      </w:ins>
      <w:r>
        <w:rPr>
          <w:webHidden/>
        </w:rPr>
        <w:fldChar w:fldCharType="separate"/>
      </w:r>
      <w:ins w:id="107" w:author="Avinash James" w:date="2017-03-13T15:44:00Z">
        <w:r>
          <w:rPr>
            <w:webHidden/>
          </w:rPr>
          <w:t>10</w:t>
        </w:r>
        <w:r>
          <w:rPr>
            <w:webHidden/>
          </w:rPr>
          <w:fldChar w:fldCharType="end"/>
        </w:r>
        <w:r w:rsidRPr="00BC104F">
          <w:rPr>
            <w:rStyle w:val="Hyperlink"/>
          </w:rPr>
          <w:fldChar w:fldCharType="end"/>
        </w:r>
      </w:ins>
    </w:p>
    <w:p w:rsidR="006168C3" w:rsidRDefault="006168C3">
      <w:pPr>
        <w:pStyle w:val="TOC2"/>
        <w:rPr>
          <w:ins w:id="108" w:author="Avinash James" w:date="2017-03-13T15:44:00Z"/>
          <w:rFonts w:asciiTheme="minorHAnsi" w:eastAsiaTheme="minorEastAsia" w:hAnsiTheme="minorHAnsi"/>
          <w:color w:val="auto"/>
          <w:kern w:val="0"/>
          <w:szCs w:val="22"/>
        </w:rPr>
      </w:pPr>
      <w:ins w:id="109" w:author="Avinash James" w:date="2017-03-13T15:44:00Z">
        <w:r w:rsidRPr="00BC104F">
          <w:rPr>
            <w:rStyle w:val="Hyperlink"/>
          </w:rPr>
          <w:fldChar w:fldCharType="begin"/>
        </w:r>
        <w:r w:rsidRPr="00BC104F">
          <w:rPr>
            <w:rStyle w:val="Hyperlink"/>
          </w:rPr>
          <w:instrText xml:space="preserve"> </w:instrText>
        </w:r>
        <w:r>
          <w:instrText>HYPERLINK \l "_Toc477183240"</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5.4.2.2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_Toc477183240 \h </w:instrText>
        </w:r>
        <w:r>
          <w:rPr>
            <w:webHidden/>
          </w:rPr>
        </w:r>
      </w:ins>
      <w:r>
        <w:rPr>
          <w:webHidden/>
        </w:rPr>
        <w:fldChar w:fldCharType="separate"/>
      </w:r>
      <w:ins w:id="110" w:author="Avinash James" w:date="2017-03-13T15:44:00Z">
        <w:r>
          <w:rPr>
            <w:webHidden/>
          </w:rPr>
          <w:t>10</w:t>
        </w:r>
        <w:r>
          <w:rPr>
            <w:webHidden/>
          </w:rPr>
          <w:fldChar w:fldCharType="end"/>
        </w:r>
        <w:r w:rsidRPr="00BC104F">
          <w:rPr>
            <w:rStyle w:val="Hyperlink"/>
          </w:rPr>
          <w:fldChar w:fldCharType="end"/>
        </w:r>
      </w:ins>
    </w:p>
    <w:p w:rsidR="006168C3" w:rsidRDefault="006168C3">
      <w:pPr>
        <w:pStyle w:val="TOC2"/>
        <w:rPr>
          <w:ins w:id="111" w:author="Avinash James" w:date="2017-03-13T15:44:00Z"/>
          <w:rFonts w:asciiTheme="minorHAnsi" w:eastAsiaTheme="minorEastAsia" w:hAnsiTheme="minorHAnsi"/>
          <w:color w:val="auto"/>
          <w:kern w:val="0"/>
          <w:szCs w:val="22"/>
        </w:rPr>
      </w:pPr>
      <w:ins w:id="112" w:author="Avinash James" w:date="2017-03-13T15:44:00Z">
        <w:r w:rsidRPr="00BC104F">
          <w:rPr>
            <w:rStyle w:val="Hyperlink"/>
          </w:rPr>
          <w:fldChar w:fldCharType="begin"/>
        </w:r>
        <w:r w:rsidRPr="00BC104F">
          <w:rPr>
            <w:rStyle w:val="Hyperlink"/>
          </w:rPr>
          <w:instrText xml:space="preserve"> </w:instrText>
        </w:r>
        <w:r>
          <w:instrText>HYPERLINK \l "_Toc477183241"</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5.4.3</w:t>
        </w:r>
        <w:r>
          <w:rPr>
            <w:rFonts w:asciiTheme="minorHAnsi" w:eastAsiaTheme="minorEastAsia" w:hAnsiTheme="minorHAnsi"/>
            <w:color w:val="auto"/>
            <w:kern w:val="0"/>
            <w:szCs w:val="22"/>
          </w:rPr>
          <w:tab/>
        </w:r>
        <w:r w:rsidRPr="00BC104F">
          <w:rPr>
            <w:rStyle w:val="Hyperlink"/>
            <w:rFonts w:cs="Calibri"/>
          </w:rPr>
          <w:t>Local Function #3</w:t>
        </w:r>
        <w:r>
          <w:rPr>
            <w:webHidden/>
          </w:rPr>
          <w:tab/>
        </w:r>
        <w:r>
          <w:rPr>
            <w:webHidden/>
          </w:rPr>
          <w:fldChar w:fldCharType="begin"/>
        </w:r>
        <w:r>
          <w:rPr>
            <w:webHidden/>
          </w:rPr>
          <w:instrText xml:space="preserve"> PAGEREF _Toc477183241 \h </w:instrText>
        </w:r>
        <w:r>
          <w:rPr>
            <w:webHidden/>
          </w:rPr>
        </w:r>
      </w:ins>
      <w:r>
        <w:rPr>
          <w:webHidden/>
        </w:rPr>
        <w:fldChar w:fldCharType="separate"/>
      </w:r>
      <w:ins w:id="113" w:author="Avinash James" w:date="2017-03-13T15:44:00Z">
        <w:r>
          <w:rPr>
            <w:webHidden/>
          </w:rPr>
          <w:t>10</w:t>
        </w:r>
        <w:r>
          <w:rPr>
            <w:webHidden/>
          </w:rPr>
          <w:fldChar w:fldCharType="end"/>
        </w:r>
        <w:r w:rsidRPr="00BC104F">
          <w:rPr>
            <w:rStyle w:val="Hyperlink"/>
          </w:rPr>
          <w:fldChar w:fldCharType="end"/>
        </w:r>
      </w:ins>
    </w:p>
    <w:p w:rsidR="006168C3" w:rsidRDefault="006168C3">
      <w:pPr>
        <w:pStyle w:val="TOC2"/>
        <w:rPr>
          <w:ins w:id="114" w:author="Avinash James" w:date="2017-03-13T15:44:00Z"/>
          <w:rFonts w:asciiTheme="minorHAnsi" w:eastAsiaTheme="minorEastAsia" w:hAnsiTheme="minorHAnsi"/>
          <w:color w:val="auto"/>
          <w:kern w:val="0"/>
          <w:szCs w:val="22"/>
        </w:rPr>
      </w:pPr>
      <w:ins w:id="115" w:author="Avinash James" w:date="2017-03-13T15:44:00Z">
        <w:r w:rsidRPr="00BC104F">
          <w:rPr>
            <w:rStyle w:val="Hyperlink"/>
          </w:rPr>
          <w:lastRenderedPageBreak/>
          <w:fldChar w:fldCharType="begin"/>
        </w:r>
        <w:r w:rsidRPr="00BC104F">
          <w:rPr>
            <w:rStyle w:val="Hyperlink"/>
          </w:rPr>
          <w:instrText xml:space="preserve"> </w:instrText>
        </w:r>
        <w:r>
          <w:instrText>HYPERLINK \l "_Toc477183242"</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5.4.3.1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_Toc477183242 \h </w:instrText>
        </w:r>
        <w:r>
          <w:rPr>
            <w:webHidden/>
          </w:rPr>
        </w:r>
      </w:ins>
      <w:r>
        <w:rPr>
          <w:webHidden/>
        </w:rPr>
        <w:fldChar w:fldCharType="separate"/>
      </w:r>
      <w:ins w:id="116"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17" w:author="Avinash James" w:date="2017-03-13T15:44:00Z"/>
          <w:rFonts w:asciiTheme="minorHAnsi" w:eastAsiaTheme="minorEastAsia" w:hAnsiTheme="minorHAnsi"/>
          <w:color w:val="auto"/>
          <w:kern w:val="0"/>
          <w:szCs w:val="22"/>
        </w:rPr>
      </w:pPr>
      <w:ins w:id="118" w:author="Avinash James" w:date="2017-03-13T15:44:00Z">
        <w:r w:rsidRPr="00BC104F">
          <w:rPr>
            <w:rStyle w:val="Hyperlink"/>
          </w:rPr>
          <w:fldChar w:fldCharType="begin"/>
        </w:r>
        <w:r w:rsidRPr="00BC104F">
          <w:rPr>
            <w:rStyle w:val="Hyperlink"/>
          </w:rPr>
          <w:instrText xml:space="preserve"> </w:instrText>
        </w:r>
        <w:r>
          <w:instrText>HYPERLINK \l "_Toc477183243"</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5.4.3.2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_Toc477183243 \h </w:instrText>
        </w:r>
        <w:r>
          <w:rPr>
            <w:webHidden/>
          </w:rPr>
        </w:r>
      </w:ins>
      <w:r>
        <w:rPr>
          <w:webHidden/>
        </w:rPr>
        <w:fldChar w:fldCharType="separate"/>
      </w:r>
      <w:ins w:id="119"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20" w:author="Avinash James" w:date="2017-03-13T15:44:00Z"/>
          <w:rFonts w:asciiTheme="minorHAnsi" w:eastAsiaTheme="minorEastAsia" w:hAnsiTheme="minorHAnsi"/>
          <w:color w:val="auto"/>
          <w:kern w:val="0"/>
          <w:szCs w:val="22"/>
        </w:rPr>
      </w:pPr>
      <w:ins w:id="121" w:author="Avinash James" w:date="2017-03-13T15:44:00Z">
        <w:r w:rsidRPr="00BC104F">
          <w:rPr>
            <w:rStyle w:val="Hyperlink"/>
          </w:rPr>
          <w:fldChar w:fldCharType="begin"/>
        </w:r>
        <w:r w:rsidRPr="00BC104F">
          <w:rPr>
            <w:rStyle w:val="Hyperlink"/>
          </w:rPr>
          <w:instrText xml:space="preserve"> </w:instrText>
        </w:r>
        <w:r>
          <w:instrText>HYPERLINK \l "_Toc477183244"</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5.4.4</w:t>
        </w:r>
        <w:r>
          <w:rPr>
            <w:rFonts w:asciiTheme="minorHAnsi" w:eastAsiaTheme="minorEastAsia" w:hAnsiTheme="minorHAnsi"/>
            <w:color w:val="auto"/>
            <w:kern w:val="0"/>
            <w:szCs w:val="22"/>
          </w:rPr>
          <w:tab/>
        </w:r>
        <w:r w:rsidRPr="00BC104F">
          <w:rPr>
            <w:rStyle w:val="Hyperlink"/>
            <w:rFonts w:cs="Calibri"/>
          </w:rPr>
          <w:t>Local Function #4</w:t>
        </w:r>
        <w:r>
          <w:rPr>
            <w:webHidden/>
          </w:rPr>
          <w:tab/>
        </w:r>
        <w:r>
          <w:rPr>
            <w:webHidden/>
          </w:rPr>
          <w:fldChar w:fldCharType="begin"/>
        </w:r>
        <w:r>
          <w:rPr>
            <w:webHidden/>
          </w:rPr>
          <w:instrText xml:space="preserve"> PAGEREF _Toc477183244 \h </w:instrText>
        </w:r>
        <w:r>
          <w:rPr>
            <w:webHidden/>
          </w:rPr>
        </w:r>
      </w:ins>
      <w:r>
        <w:rPr>
          <w:webHidden/>
        </w:rPr>
        <w:fldChar w:fldCharType="separate"/>
      </w:r>
      <w:ins w:id="122"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23" w:author="Avinash James" w:date="2017-03-13T15:44:00Z"/>
          <w:rFonts w:asciiTheme="minorHAnsi" w:eastAsiaTheme="minorEastAsia" w:hAnsiTheme="minorHAnsi"/>
          <w:color w:val="auto"/>
          <w:kern w:val="0"/>
          <w:szCs w:val="22"/>
        </w:rPr>
      </w:pPr>
      <w:ins w:id="124" w:author="Avinash James" w:date="2017-03-13T15:44:00Z">
        <w:r w:rsidRPr="00BC104F">
          <w:rPr>
            <w:rStyle w:val="Hyperlink"/>
          </w:rPr>
          <w:fldChar w:fldCharType="begin"/>
        </w:r>
        <w:r w:rsidRPr="00BC104F">
          <w:rPr>
            <w:rStyle w:val="Hyperlink"/>
          </w:rPr>
          <w:instrText xml:space="preserve"> </w:instrText>
        </w:r>
        <w:r>
          <w:instrText>HYPERLINK \l "_Toc477183245"</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5.4.4.1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_Toc477183245 \h </w:instrText>
        </w:r>
        <w:r>
          <w:rPr>
            <w:webHidden/>
          </w:rPr>
        </w:r>
      </w:ins>
      <w:r>
        <w:rPr>
          <w:webHidden/>
        </w:rPr>
        <w:fldChar w:fldCharType="separate"/>
      </w:r>
      <w:ins w:id="125"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26" w:author="Avinash James" w:date="2017-03-13T15:44:00Z"/>
          <w:rFonts w:asciiTheme="minorHAnsi" w:eastAsiaTheme="minorEastAsia" w:hAnsiTheme="minorHAnsi"/>
          <w:color w:val="auto"/>
          <w:kern w:val="0"/>
          <w:szCs w:val="22"/>
        </w:rPr>
      </w:pPr>
      <w:ins w:id="127" w:author="Avinash James" w:date="2017-03-13T15:44:00Z">
        <w:r w:rsidRPr="00BC104F">
          <w:rPr>
            <w:rStyle w:val="Hyperlink"/>
          </w:rPr>
          <w:fldChar w:fldCharType="begin"/>
        </w:r>
        <w:r w:rsidRPr="00BC104F">
          <w:rPr>
            <w:rStyle w:val="Hyperlink"/>
          </w:rPr>
          <w:instrText xml:space="preserve"> </w:instrText>
        </w:r>
        <w:r>
          <w:instrText>HYPERLINK \l "_Toc477183246"</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5.4.4.2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_Toc477183246 \h </w:instrText>
        </w:r>
        <w:r>
          <w:rPr>
            <w:webHidden/>
          </w:rPr>
        </w:r>
      </w:ins>
      <w:r>
        <w:rPr>
          <w:webHidden/>
        </w:rPr>
        <w:fldChar w:fldCharType="separate"/>
      </w:r>
      <w:ins w:id="128"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29" w:author="Avinash James" w:date="2017-03-13T15:44:00Z"/>
          <w:rFonts w:asciiTheme="minorHAnsi" w:eastAsiaTheme="minorEastAsia" w:hAnsiTheme="minorHAnsi"/>
          <w:color w:val="auto"/>
          <w:kern w:val="0"/>
          <w:szCs w:val="22"/>
        </w:rPr>
      </w:pPr>
      <w:ins w:id="130" w:author="Avinash James" w:date="2017-03-13T15:44:00Z">
        <w:r w:rsidRPr="00BC104F">
          <w:rPr>
            <w:rStyle w:val="Hyperlink"/>
          </w:rPr>
          <w:fldChar w:fldCharType="begin"/>
        </w:r>
        <w:r w:rsidRPr="00BC104F">
          <w:rPr>
            <w:rStyle w:val="Hyperlink"/>
          </w:rPr>
          <w:instrText xml:space="preserve"> </w:instrText>
        </w:r>
        <w:r>
          <w:instrText>HYPERLINK \l "_Toc477183247"</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5.4.5</w:t>
        </w:r>
        <w:r>
          <w:rPr>
            <w:rFonts w:asciiTheme="minorHAnsi" w:eastAsiaTheme="minorEastAsia" w:hAnsiTheme="minorHAnsi"/>
            <w:color w:val="auto"/>
            <w:kern w:val="0"/>
            <w:szCs w:val="22"/>
          </w:rPr>
          <w:tab/>
        </w:r>
        <w:r w:rsidRPr="00BC104F">
          <w:rPr>
            <w:rStyle w:val="Hyperlink"/>
            <w:rFonts w:cs="Calibri"/>
          </w:rPr>
          <w:t>Local Function #5</w:t>
        </w:r>
        <w:r>
          <w:rPr>
            <w:webHidden/>
          </w:rPr>
          <w:tab/>
        </w:r>
        <w:r>
          <w:rPr>
            <w:webHidden/>
          </w:rPr>
          <w:fldChar w:fldCharType="begin"/>
        </w:r>
        <w:r>
          <w:rPr>
            <w:webHidden/>
          </w:rPr>
          <w:instrText xml:space="preserve"> PAGEREF _Toc477183247 \h </w:instrText>
        </w:r>
        <w:r>
          <w:rPr>
            <w:webHidden/>
          </w:rPr>
        </w:r>
      </w:ins>
      <w:r>
        <w:rPr>
          <w:webHidden/>
        </w:rPr>
        <w:fldChar w:fldCharType="separate"/>
      </w:r>
      <w:ins w:id="131"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32" w:author="Avinash James" w:date="2017-03-13T15:44:00Z"/>
          <w:rFonts w:asciiTheme="minorHAnsi" w:eastAsiaTheme="minorEastAsia" w:hAnsiTheme="minorHAnsi"/>
          <w:color w:val="auto"/>
          <w:kern w:val="0"/>
          <w:szCs w:val="22"/>
        </w:rPr>
      </w:pPr>
      <w:ins w:id="133" w:author="Avinash James" w:date="2017-03-13T15:44:00Z">
        <w:r w:rsidRPr="00BC104F">
          <w:rPr>
            <w:rStyle w:val="Hyperlink"/>
          </w:rPr>
          <w:fldChar w:fldCharType="begin"/>
        </w:r>
        <w:r w:rsidRPr="00BC104F">
          <w:rPr>
            <w:rStyle w:val="Hyperlink"/>
          </w:rPr>
          <w:instrText xml:space="preserve"> </w:instrText>
        </w:r>
        <w:r>
          <w:instrText>HYPERLINK \l "_Toc477183248"</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5.4.5.1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_Toc477183248 \h </w:instrText>
        </w:r>
        <w:r>
          <w:rPr>
            <w:webHidden/>
          </w:rPr>
        </w:r>
      </w:ins>
      <w:r>
        <w:rPr>
          <w:webHidden/>
        </w:rPr>
        <w:fldChar w:fldCharType="separate"/>
      </w:r>
      <w:ins w:id="134"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35" w:author="Avinash James" w:date="2017-03-13T15:44:00Z"/>
          <w:rFonts w:asciiTheme="minorHAnsi" w:eastAsiaTheme="minorEastAsia" w:hAnsiTheme="minorHAnsi"/>
          <w:color w:val="auto"/>
          <w:kern w:val="0"/>
          <w:szCs w:val="22"/>
        </w:rPr>
      </w:pPr>
      <w:ins w:id="136" w:author="Avinash James" w:date="2017-03-13T15:44:00Z">
        <w:r w:rsidRPr="00BC104F">
          <w:rPr>
            <w:rStyle w:val="Hyperlink"/>
          </w:rPr>
          <w:fldChar w:fldCharType="begin"/>
        </w:r>
        <w:r w:rsidRPr="00BC104F">
          <w:rPr>
            <w:rStyle w:val="Hyperlink"/>
          </w:rPr>
          <w:instrText xml:space="preserve"> </w:instrText>
        </w:r>
        <w:r>
          <w:instrText>HYPERLINK \l "_Toc477183249"</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5.4.5.2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_Toc477183249 \h </w:instrText>
        </w:r>
        <w:r>
          <w:rPr>
            <w:webHidden/>
          </w:rPr>
        </w:r>
      </w:ins>
      <w:r>
        <w:rPr>
          <w:webHidden/>
        </w:rPr>
        <w:fldChar w:fldCharType="separate"/>
      </w:r>
      <w:ins w:id="137"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38" w:author="Avinash James" w:date="2017-03-13T15:44:00Z"/>
          <w:rFonts w:asciiTheme="minorHAnsi" w:eastAsiaTheme="minorEastAsia" w:hAnsiTheme="minorHAnsi"/>
          <w:color w:val="auto"/>
          <w:kern w:val="0"/>
          <w:szCs w:val="22"/>
        </w:rPr>
      </w:pPr>
      <w:ins w:id="139" w:author="Avinash James" w:date="2017-03-13T15:44:00Z">
        <w:r w:rsidRPr="00BC104F">
          <w:rPr>
            <w:rStyle w:val="Hyperlink"/>
          </w:rPr>
          <w:fldChar w:fldCharType="begin"/>
        </w:r>
        <w:r w:rsidRPr="00BC104F">
          <w:rPr>
            <w:rStyle w:val="Hyperlink"/>
          </w:rPr>
          <w:instrText xml:space="preserve"> </w:instrText>
        </w:r>
        <w:r>
          <w:instrText>HYPERLINK \l "_Toc477183250"</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5.4.6</w:t>
        </w:r>
        <w:r>
          <w:rPr>
            <w:rFonts w:asciiTheme="minorHAnsi" w:eastAsiaTheme="minorEastAsia" w:hAnsiTheme="minorHAnsi"/>
            <w:color w:val="auto"/>
            <w:kern w:val="0"/>
            <w:szCs w:val="22"/>
          </w:rPr>
          <w:tab/>
        </w:r>
        <w:r w:rsidRPr="00BC104F">
          <w:rPr>
            <w:rStyle w:val="Hyperlink"/>
            <w:rFonts w:cs="Calibri"/>
          </w:rPr>
          <w:t>Local Function #6</w:t>
        </w:r>
        <w:r>
          <w:rPr>
            <w:webHidden/>
          </w:rPr>
          <w:tab/>
        </w:r>
        <w:r>
          <w:rPr>
            <w:webHidden/>
          </w:rPr>
          <w:fldChar w:fldCharType="begin"/>
        </w:r>
        <w:r>
          <w:rPr>
            <w:webHidden/>
          </w:rPr>
          <w:instrText xml:space="preserve"> PAGEREF _Toc477183250 \h </w:instrText>
        </w:r>
        <w:r>
          <w:rPr>
            <w:webHidden/>
          </w:rPr>
        </w:r>
      </w:ins>
      <w:r>
        <w:rPr>
          <w:webHidden/>
        </w:rPr>
        <w:fldChar w:fldCharType="separate"/>
      </w:r>
      <w:ins w:id="140" w:author="Avinash James" w:date="2017-03-13T15:44:00Z">
        <w:r>
          <w:rPr>
            <w:webHidden/>
          </w:rPr>
          <w:t>11</w:t>
        </w:r>
        <w:r>
          <w:rPr>
            <w:webHidden/>
          </w:rPr>
          <w:fldChar w:fldCharType="end"/>
        </w:r>
        <w:r w:rsidRPr="00BC104F">
          <w:rPr>
            <w:rStyle w:val="Hyperlink"/>
          </w:rPr>
          <w:fldChar w:fldCharType="end"/>
        </w:r>
      </w:ins>
    </w:p>
    <w:p w:rsidR="006168C3" w:rsidRDefault="006168C3">
      <w:pPr>
        <w:pStyle w:val="TOC2"/>
        <w:rPr>
          <w:ins w:id="141" w:author="Avinash James" w:date="2017-03-13T15:44:00Z"/>
          <w:rFonts w:asciiTheme="minorHAnsi" w:eastAsiaTheme="minorEastAsia" w:hAnsiTheme="minorHAnsi"/>
          <w:color w:val="auto"/>
          <w:kern w:val="0"/>
          <w:szCs w:val="22"/>
        </w:rPr>
      </w:pPr>
      <w:ins w:id="142" w:author="Avinash James" w:date="2017-03-13T15:44:00Z">
        <w:r w:rsidRPr="00BC104F">
          <w:rPr>
            <w:rStyle w:val="Hyperlink"/>
          </w:rPr>
          <w:fldChar w:fldCharType="begin"/>
        </w:r>
        <w:r w:rsidRPr="00BC104F">
          <w:rPr>
            <w:rStyle w:val="Hyperlink"/>
          </w:rPr>
          <w:instrText xml:space="preserve"> </w:instrText>
        </w:r>
        <w:r>
          <w:instrText>HYPERLINK \l "_Toc477183251"</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5.4.6.1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_Toc477183251 \h </w:instrText>
        </w:r>
        <w:r>
          <w:rPr>
            <w:webHidden/>
          </w:rPr>
        </w:r>
      </w:ins>
      <w:r>
        <w:rPr>
          <w:webHidden/>
        </w:rPr>
        <w:fldChar w:fldCharType="separate"/>
      </w:r>
      <w:ins w:id="143"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44" w:author="Avinash James" w:date="2017-03-13T15:44:00Z"/>
          <w:rFonts w:asciiTheme="minorHAnsi" w:eastAsiaTheme="minorEastAsia" w:hAnsiTheme="minorHAnsi"/>
          <w:color w:val="auto"/>
          <w:kern w:val="0"/>
          <w:szCs w:val="22"/>
        </w:rPr>
      </w:pPr>
      <w:ins w:id="145" w:author="Avinash James" w:date="2017-03-13T15:44:00Z">
        <w:r w:rsidRPr="00BC104F">
          <w:rPr>
            <w:rStyle w:val="Hyperlink"/>
          </w:rPr>
          <w:fldChar w:fldCharType="begin"/>
        </w:r>
        <w:r w:rsidRPr="00BC104F">
          <w:rPr>
            <w:rStyle w:val="Hyperlink"/>
          </w:rPr>
          <w:instrText xml:space="preserve"> </w:instrText>
        </w:r>
        <w:r>
          <w:instrText>HYPERLINK \l "_Toc477183252"</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5.4.6.2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_Toc477183252 \h </w:instrText>
        </w:r>
        <w:r>
          <w:rPr>
            <w:webHidden/>
          </w:rPr>
        </w:r>
      </w:ins>
      <w:r>
        <w:rPr>
          <w:webHidden/>
        </w:rPr>
        <w:fldChar w:fldCharType="separate"/>
      </w:r>
      <w:ins w:id="146"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47" w:author="Avinash James" w:date="2017-03-13T15:44:00Z"/>
          <w:rFonts w:asciiTheme="minorHAnsi" w:eastAsiaTheme="minorEastAsia" w:hAnsiTheme="minorHAnsi"/>
          <w:color w:val="auto"/>
          <w:kern w:val="0"/>
          <w:szCs w:val="22"/>
        </w:rPr>
      </w:pPr>
      <w:ins w:id="148" w:author="Avinash James" w:date="2017-03-13T15:44:00Z">
        <w:r w:rsidRPr="00BC104F">
          <w:rPr>
            <w:rStyle w:val="Hyperlink"/>
          </w:rPr>
          <w:fldChar w:fldCharType="begin"/>
        </w:r>
        <w:r w:rsidRPr="00BC104F">
          <w:rPr>
            <w:rStyle w:val="Hyperlink"/>
          </w:rPr>
          <w:instrText xml:space="preserve"> </w:instrText>
        </w:r>
        <w:r>
          <w:instrText>HYPERLINK \l "_Toc477183253"</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5.4.7</w:t>
        </w:r>
        <w:r>
          <w:rPr>
            <w:rFonts w:asciiTheme="minorHAnsi" w:eastAsiaTheme="minorEastAsia" w:hAnsiTheme="minorHAnsi"/>
            <w:color w:val="auto"/>
            <w:kern w:val="0"/>
            <w:szCs w:val="22"/>
          </w:rPr>
          <w:tab/>
        </w:r>
        <w:r w:rsidRPr="00BC104F">
          <w:rPr>
            <w:rStyle w:val="Hyperlink"/>
            <w:rFonts w:cs="Calibri"/>
          </w:rPr>
          <w:t>Local Function #7</w:t>
        </w:r>
        <w:r>
          <w:rPr>
            <w:webHidden/>
          </w:rPr>
          <w:tab/>
        </w:r>
        <w:r>
          <w:rPr>
            <w:webHidden/>
          </w:rPr>
          <w:fldChar w:fldCharType="begin"/>
        </w:r>
        <w:r>
          <w:rPr>
            <w:webHidden/>
          </w:rPr>
          <w:instrText xml:space="preserve"> PAGEREF _Toc477183253 \h </w:instrText>
        </w:r>
        <w:r>
          <w:rPr>
            <w:webHidden/>
          </w:rPr>
        </w:r>
      </w:ins>
      <w:r>
        <w:rPr>
          <w:webHidden/>
        </w:rPr>
        <w:fldChar w:fldCharType="separate"/>
      </w:r>
      <w:ins w:id="149"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50" w:author="Avinash James" w:date="2017-03-13T15:44:00Z"/>
          <w:rFonts w:asciiTheme="minorHAnsi" w:eastAsiaTheme="minorEastAsia" w:hAnsiTheme="minorHAnsi"/>
          <w:color w:val="auto"/>
          <w:kern w:val="0"/>
          <w:szCs w:val="22"/>
        </w:rPr>
      </w:pPr>
      <w:ins w:id="151" w:author="Avinash James" w:date="2017-03-13T15:44:00Z">
        <w:r w:rsidRPr="00BC104F">
          <w:rPr>
            <w:rStyle w:val="Hyperlink"/>
          </w:rPr>
          <w:fldChar w:fldCharType="begin"/>
        </w:r>
        <w:r w:rsidRPr="00BC104F">
          <w:rPr>
            <w:rStyle w:val="Hyperlink"/>
          </w:rPr>
          <w:instrText xml:space="preserve"> </w:instrText>
        </w:r>
        <w:r>
          <w:instrText>HYPERLINK \l "_Toc477183254"</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5.4.7.1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_Toc477183254 \h </w:instrText>
        </w:r>
        <w:r>
          <w:rPr>
            <w:webHidden/>
          </w:rPr>
        </w:r>
      </w:ins>
      <w:r>
        <w:rPr>
          <w:webHidden/>
        </w:rPr>
        <w:fldChar w:fldCharType="separate"/>
      </w:r>
      <w:ins w:id="152"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53" w:author="Avinash James" w:date="2017-03-13T15:44:00Z"/>
          <w:rFonts w:asciiTheme="minorHAnsi" w:eastAsiaTheme="minorEastAsia" w:hAnsiTheme="minorHAnsi"/>
          <w:color w:val="auto"/>
          <w:kern w:val="0"/>
          <w:szCs w:val="22"/>
        </w:rPr>
      </w:pPr>
      <w:ins w:id="154" w:author="Avinash James" w:date="2017-03-13T15:44:00Z">
        <w:r w:rsidRPr="00BC104F">
          <w:rPr>
            <w:rStyle w:val="Hyperlink"/>
          </w:rPr>
          <w:fldChar w:fldCharType="begin"/>
        </w:r>
        <w:r w:rsidRPr="00BC104F">
          <w:rPr>
            <w:rStyle w:val="Hyperlink"/>
          </w:rPr>
          <w:instrText xml:space="preserve"> </w:instrText>
        </w:r>
        <w:r>
          <w:instrText>HYPERLINK \l "_Toc477183255"</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5.4.7.2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_Toc477183255 \h </w:instrText>
        </w:r>
        <w:r>
          <w:rPr>
            <w:webHidden/>
          </w:rPr>
        </w:r>
      </w:ins>
      <w:r>
        <w:rPr>
          <w:webHidden/>
        </w:rPr>
        <w:fldChar w:fldCharType="separate"/>
      </w:r>
      <w:ins w:id="155"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56" w:author="Avinash James" w:date="2017-03-13T15:44:00Z"/>
          <w:rFonts w:asciiTheme="minorHAnsi" w:eastAsiaTheme="minorEastAsia" w:hAnsiTheme="minorHAnsi"/>
          <w:color w:val="auto"/>
          <w:kern w:val="0"/>
          <w:szCs w:val="22"/>
        </w:rPr>
      </w:pPr>
      <w:ins w:id="157" w:author="Avinash James" w:date="2017-03-13T15:44:00Z">
        <w:r w:rsidRPr="00BC104F">
          <w:rPr>
            <w:rStyle w:val="Hyperlink"/>
          </w:rPr>
          <w:fldChar w:fldCharType="begin"/>
        </w:r>
        <w:r w:rsidRPr="00BC104F">
          <w:rPr>
            <w:rStyle w:val="Hyperlink"/>
          </w:rPr>
          <w:instrText xml:space="preserve"> </w:instrText>
        </w:r>
        <w:r>
          <w:instrText>HYPERLINK \l "_Toc477183256"</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5.4.8</w:t>
        </w:r>
        <w:r>
          <w:rPr>
            <w:rFonts w:asciiTheme="minorHAnsi" w:eastAsiaTheme="minorEastAsia" w:hAnsiTheme="minorHAnsi"/>
            <w:color w:val="auto"/>
            <w:kern w:val="0"/>
            <w:szCs w:val="22"/>
          </w:rPr>
          <w:tab/>
        </w:r>
        <w:r w:rsidRPr="00BC104F">
          <w:rPr>
            <w:rStyle w:val="Hyperlink"/>
            <w:rFonts w:cs="Calibri"/>
          </w:rPr>
          <w:t>Local Function #8</w:t>
        </w:r>
        <w:r>
          <w:rPr>
            <w:webHidden/>
          </w:rPr>
          <w:tab/>
        </w:r>
        <w:r>
          <w:rPr>
            <w:webHidden/>
          </w:rPr>
          <w:fldChar w:fldCharType="begin"/>
        </w:r>
        <w:r>
          <w:rPr>
            <w:webHidden/>
          </w:rPr>
          <w:instrText xml:space="preserve"> PAGEREF _Toc477183256 \h </w:instrText>
        </w:r>
        <w:r>
          <w:rPr>
            <w:webHidden/>
          </w:rPr>
        </w:r>
      </w:ins>
      <w:r>
        <w:rPr>
          <w:webHidden/>
        </w:rPr>
        <w:fldChar w:fldCharType="separate"/>
      </w:r>
      <w:ins w:id="158"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59" w:author="Avinash James" w:date="2017-03-13T15:44:00Z"/>
          <w:rFonts w:asciiTheme="minorHAnsi" w:eastAsiaTheme="minorEastAsia" w:hAnsiTheme="minorHAnsi"/>
          <w:color w:val="auto"/>
          <w:kern w:val="0"/>
          <w:szCs w:val="22"/>
        </w:rPr>
      </w:pPr>
      <w:ins w:id="160" w:author="Avinash James" w:date="2017-03-13T15:44:00Z">
        <w:r w:rsidRPr="00BC104F">
          <w:rPr>
            <w:rStyle w:val="Hyperlink"/>
          </w:rPr>
          <w:fldChar w:fldCharType="begin"/>
        </w:r>
        <w:r w:rsidRPr="00BC104F">
          <w:rPr>
            <w:rStyle w:val="Hyperlink"/>
          </w:rPr>
          <w:instrText xml:space="preserve"> </w:instrText>
        </w:r>
        <w:r>
          <w:instrText>HYPERLINK \l "_Toc477183257"</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5.4.8.1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_Toc477183257 \h </w:instrText>
        </w:r>
        <w:r>
          <w:rPr>
            <w:webHidden/>
          </w:rPr>
        </w:r>
      </w:ins>
      <w:r>
        <w:rPr>
          <w:webHidden/>
        </w:rPr>
        <w:fldChar w:fldCharType="separate"/>
      </w:r>
      <w:ins w:id="161"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62" w:author="Avinash James" w:date="2017-03-13T15:44:00Z"/>
          <w:rFonts w:asciiTheme="minorHAnsi" w:eastAsiaTheme="minorEastAsia" w:hAnsiTheme="minorHAnsi"/>
          <w:color w:val="auto"/>
          <w:kern w:val="0"/>
          <w:szCs w:val="22"/>
        </w:rPr>
      </w:pPr>
      <w:ins w:id="163" w:author="Avinash James" w:date="2017-03-13T15:44:00Z">
        <w:r w:rsidRPr="00BC104F">
          <w:rPr>
            <w:rStyle w:val="Hyperlink"/>
          </w:rPr>
          <w:fldChar w:fldCharType="begin"/>
        </w:r>
        <w:r w:rsidRPr="00BC104F">
          <w:rPr>
            <w:rStyle w:val="Hyperlink"/>
          </w:rPr>
          <w:instrText xml:space="preserve"> </w:instrText>
        </w:r>
        <w:r>
          <w:instrText>HYPERLINK \l "_Toc477183258"</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5.4.8.2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_Toc477183258 \h </w:instrText>
        </w:r>
        <w:r>
          <w:rPr>
            <w:webHidden/>
          </w:rPr>
        </w:r>
      </w:ins>
      <w:r>
        <w:rPr>
          <w:webHidden/>
        </w:rPr>
        <w:fldChar w:fldCharType="separate"/>
      </w:r>
      <w:ins w:id="164"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65" w:author="Avinash James" w:date="2017-03-13T15:44:00Z"/>
          <w:rFonts w:asciiTheme="minorHAnsi" w:eastAsiaTheme="minorEastAsia" w:hAnsiTheme="minorHAnsi"/>
          <w:color w:val="auto"/>
          <w:kern w:val="0"/>
          <w:szCs w:val="22"/>
        </w:rPr>
      </w:pPr>
      <w:ins w:id="166" w:author="Avinash James" w:date="2017-03-13T15:44:00Z">
        <w:r w:rsidRPr="00BC104F">
          <w:rPr>
            <w:rStyle w:val="Hyperlink"/>
          </w:rPr>
          <w:fldChar w:fldCharType="begin"/>
        </w:r>
        <w:r w:rsidRPr="00BC104F">
          <w:rPr>
            <w:rStyle w:val="Hyperlink"/>
          </w:rPr>
          <w:instrText xml:space="preserve"> </w:instrText>
        </w:r>
        <w:r>
          <w:instrText>HYPERLINK \l "_Toc477183259"</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5.4.9</w:t>
        </w:r>
        <w:r>
          <w:rPr>
            <w:rFonts w:asciiTheme="minorHAnsi" w:eastAsiaTheme="minorEastAsia" w:hAnsiTheme="minorHAnsi"/>
            <w:color w:val="auto"/>
            <w:kern w:val="0"/>
            <w:szCs w:val="22"/>
          </w:rPr>
          <w:tab/>
        </w:r>
        <w:r w:rsidRPr="00BC104F">
          <w:rPr>
            <w:rStyle w:val="Hyperlink"/>
            <w:rFonts w:cs="Calibri"/>
          </w:rPr>
          <w:t>Local Function #9</w:t>
        </w:r>
        <w:r>
          <w:rPr>
            <w:webHidden/>
          </w:rPr>
          <w:tab/>
        </w:r>
        <w:r>
          <w:rPr>
            <w:webHidden/>
          </w:rPr>
          <w:fldChar w:fldCharType="begin"/>
        </w:r>
        <w:r>
          <w:rPr>
            <w:webHidden/>
          </w:rPr>
          <w:instrText xml:space="preserve"> PAGEREF _Toc477183259 \h </w:instrText>
        </w:r>
        <w:r>
          <w:rPr>
            <w:webHidden/>
          </w:rPr>
        </w:r>
      </w:ins>
      <w:r>
        <w:rPr>
          <w:webHidden/>
        </w:rPr>
        <w:fldChar w:fldCharType="separate"/>
      </w:r>
      <w:ins w:id="167"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68" w:author="Avinash James" w:date="2017-03-13T15:44:00Z"/>
          <w:rFonts w:asciiTheme="minorHAnsi" w:eastAsiaTheme="minorEastAsia" w:hAnsiTheme="minorHAnsi"/>
          <w:color w:val="auto"/>
          <w:kern w:val="0"/>
          <w:szCs w:val="22"/>
        </w:rPr>
      </w:pPr>
      <w:ins w:id="169" w:author="Avinash James" w:date="2017-03-13T15:44:00Z">
        <w:r w:rsidRPr="00BC104F">
          <w:rPr>
            <w:rStyle w:val="Hyperlink"/>
          </w:rPr>
          <w:fldChar w:fldCharType="begin"/>
        </w:r>
        <w:r w:rsidRPr="00BC104F">
          <w:rPr>
            <w:rStyle w:val="Hyperlink"/>
          </w:rPr>
          <w:instrText xml:space="preserve"> </w:instrText>
        </w:r>
        <w:r>
          <w:instrText>HYPERLINK \l "_Toc477183260"</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5.4.9.1</w:t>
        </w:r>
        <w:r>
          <w:rPr>
            <w:rFonts w:asciiTheme="minorHAnsi" w:eastAsiaTheme="minorEastAsia" w:hAnsiTheme="minorHAnsi"/>
            <w:color w:val="auto"/>
            <w:kern w:val="0"/>
            <w:szCs w:val="22"/>
          </w:rPr>
          <w:tab/>
        </w:r>
        <w:r w:rsidRPr="00BC104F">
          <w:rPr>
            <w:rStyle w:val="Hyperlink"/>
            <w:rFonts w:cs="Calibri"/>
          </w:rPr>
          <w:t>Design Rationale</w:t>
        </w:r>
        <w:r>
          <w:rPr>
            <w:webHidden/>
          </w:rPr>
          <w:tab/>
        </w:r>
        <w:r>
          <w:rPr>
            <w:webHidden/>
          </w:rPr>
          <w:fldChar w:fldCharType="begin"/>
        </w:r>
        <w:r>
          <w:rPr>
            <w:webHidden/>
          </w:rPr>
          <w:instrText xml:space="preserve"> PAGEREF _Toc477183260 \h </w:instrText>
        </w:r>
        <w:r>
          <w:rPr>
            <w:webHidden/>
          </w:rPr>
        </w:r>
      </w:ins>
      <w:r>
        <w:rPr>
          <w:webHidden/>
        </w:rPr>
        <w:fldChar w:fldCharType="separate"/>
      </w:r>
      <w:ins w:id="170"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71" w:author="Avinash James" w:date="2017-03-13T15:44:00Z"/>
          <w:rFonts w:asciiTheme="minorHAnsi" w:eastAsiaTheme="minorEastAsia" w:hAnsiTheme="minorHAnsi"/>
          <w:color w:val="auto"/>
          <w:kern w:val="0"/>
          <w:szCs w:val="22"/>
        </w:rPr>
      </w:pPr>
      <w:ins w:id="172" w:author="Avinash James" w:date="2017-03-13T15:44:00Z">
        <w:r w:rsidRPr="00BC104F">
          <w:rPr>
            <w:rStyle w:val="Hyperlink"/>
          </w:rPr>
          <w:fldChar w:fldCharType="begin"/>
        </w:r>
        <w:r w:rsidRPr="00BC104F">
          <w:rPr>
            <w:rStyle w:val="Hyperlink"/>
          </w:rPr>
          <w:instrText xml:space="preserve"> </w:instrText>
        </w:r>
        <w:r>
          <w:instrText>HYPERLINK \l "_Toc477183261"</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5.4.9.2</w:t>
        </w:r>
        <w:r>
          <w:rPr>
            <w:rFonts w:asciiTheme="minorHAnsi" w:eastAsiaTheme="minorEastAsia" w:hAnsiTheme="minorHAnsi"/>
            <w:color w:val="auto"/>
            <w:kern w:val="0"/>
            <w:szCs w:val="22"/>
          </w:rPr>
          <w:tab/>
        </w:r>
        <w:r w:rsidRPr="00BC104F">
          <w:rPr>
            <w:rStyle w:val="Hyperlink"/>
            <w:rFonts w:cs="Calibri"/>
          </w:rPr>
          <w:t>Processing</w:t>
        </w:r>
        <w:r>
          <w:rPr>
            <w:webHidden/>
          </w:rPr>
          <w:tab/>
        </w:r>
        <w:r>
          <w:rPr>
            <w:webHidden/>
          </w:rPr>
          <w:fldChar w:fldCharType="begin"/>
        </w:r>
        <w:r>
          <w:rPr>
            <w:webHidden/>
          </w:rPr>
          <w:instrText xml:space="preserve"> PAGEREF _Toc477183261 \h </w:instrText>
        </w:r>
        <w:r>
          <w:rPr>
            <w:webHidden/>
          </w:rPr>
        </w:r>
      </w:ins>
      <w:r>
        <w:rPr>
          <w:webHidden/>
        </w:rPr>
        <w:fldChar w:fldCharType="separate"/>
      </w:r>
      <w:ins w:id="173" w:author="Avinash James" w:date="2017-03-13T15:44:00Z">
        <w:r>
          <w:rPr>
            <w:webHidden/>
          </w:rPr>
          <w:t>12</w:t>
        </w:r>
        <w:r>
          <w:rPr>
            <w:webHidden/>
          </w:rPr>
          <w:fldChar w:fldCharType="end"/>
        </w:r>
        <w:r w:rsidRPr="00BC104F">
          <w:rPr>
            <w:rStyle w:val="Hyperlink"/>
          </w:rPr>
          <w:fldChar w:fldCharType="end"/>
        </w:r>
      </w:ins>
    </w:p>
    <w:p w:rsidR="006168C3" w:rsidRDefault="006168C3">
      <w:pPr>
        <w:pStyle w:val="TOC2"/>
        <w:rPr>
          <w:ins w:id="174" w:author="Avinash James" w:date="2017-03-13T15:44:00Z"/>
          <w:rFonts w:asciiTheme="minorHAnsi" w:eastAsiaTheme="minorEastAsia" w:hAnsiTheme="minorHAnsi"/>
          <w:color w:val="auto"/>
          <w:kern w:val="0"/>
          <w:szCs w:val="22"/>
        </w:rPr>
      </w:pPr>
      <w:ins w:id="175" w:author="Avinash James" w:date="2017-03-13T15:44:00Z">
        <w:r w:rsidRPr="00BC104F">
          <w:rPr>
            <w:rStyle w:val="Hyperlink"/>
          </w:rPr>
          <w:fldChar w:fldCharType="begin"/>
        </w:r>
        <w:r w:rsidRPr="00BC104F">
          <w:rPr>
            <w:rStyle w:val="Hyperlink"/>
          </w:rPr>
          <w:instrText xml:space="preserve"> </w:instrText>
        </w:r>
        <w:r>
          <w:instrText>HYPERLINK \l "_Toc477183262"</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cs="Calibri"/>
          </w:rPr>
          <w:t>5.5</w:t>
        </w:r>
        <w:r>
          <w:rPr>
            <w:rFonts w:asciiTheme="minorHAnsi" w:eastAsiaTheme="minorEastAsia" w:hAnsiTheme="minorHAnsi"/>
            <w:color w:val="auto"/>
            <w:kern w:val="0"/>
            <w:szCs w:val="22"/>
          </w:rPr>
          <w:tab/>
        </w:r>
        <w:r w:rsidRPr="00BC104F">
          <w:rPr>
            <w:rStyle w:val="Hyperlink"/>
            <w:rFonts w:cs="Calibri"/>
          </w:rPr>
          <w:t>GLOBAL Function/Macro Definitions</w:t>
        </w:r>
        <w:r>
          <w:rPr>
            <w:webHidden/>
          </w:rPr>
          <w:tab/>
        </w:r>
        <w:r>
          <w:rPr>
            <w:webHidden/>
          </w:rPr>
          <w:fldChar w:fldCharType="begin"/>
        </w:r>
        <w:r>
          <w:rPr>
            <w:webHidden/>
          </w:rPr>
          <w:instrText xml:space="preserve"> PAGEREF _Toc477183262 \h </w:instrText>
        </w:r>
        <w:r>
          <w:rPr>
            <w:webHidden/>
          </w:rPr>
        </w:r>
      </w:ins>
      <w:r>
        <w:rPr>
          <w:webHidden/>
        </w:rPr>
        <w:fldChar w:fldCharType="separate"/>
      </w:r>
      <w:ins w:id="176" w:author="Avinash James" w:date="2017-03-13T15:44:00Z">
        <w:r>
          <w:rPr>
            <w:webHidden/>
          </w:rPr>
          <w:t>13</w:t>
        </w:r>
        <w:r>
          <w:rPr>
            <w:webHidden/>
          </w:rPr>
          <w:fldChar w:fldCharType="end"/>
        </w:r>
        <w:r w:rsidRPr="00BC104F">
          <w:rPr>
            <w:rStyle w:val="Hyperlink"/>
          </w:rPr>
          <w:fldChar w:fldCharType="end"/>
        </w:r>
      </w:ins>
    </w:p>
    <w:p w:rsidR="006168C3" w:rsidRDefault="006168C3">
      <w:pPr>
        <w:pStyle w:val="TOC1"/>
        <w:rPr>
          <w:ins w:id="177" w:author="Avinash James" w:date="2017-03-13T15:44:00Z"/>
          <w:rFonts w:eastAsiaTheme="minorEastAsia"/>
          <w:b w:val="0"/>
          <w:color w:val="auto"/>
          <w:kern w:val="0"/>
          <w:sz w:val="22"/>
          <w:szCs w:val="22"/>
          <w:lang w:val="en-US"/>
        </w:rPr>
      </w:pPr>
      <w:ins w:id="178" w:author="Avinash James" w:date="2017-03-13T15:44:00Z">
        <w:r w:rsidRPr="00BC104F">
          <w:rPr>
            <w:rStyle w:val="Hyperlink"/>
          </w:rPr>
          <w:fldChar w:fldCharType="begin"/>
        </w:r>
        <w:r w:rsidRPr="00BC104F">
          <w:rPr>
            <w:rStyle w:val="Hyperlink"/>
          </w:rPr>
          <w:instrText xml:space="preserve"> </w:instrText>
        </w:r>
        <w:r>
          <w:instrText>HYPERLINK \l "_Toc477183263"</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ascii="Calibri" w:hAnsi="Calibri" w:cs="Calibri"/>
          </w:rPr>
          <w:t>6</w:t>
        </w:r>
        <w:r>
          <w:rPr>
            <w:rFonts w:eastAsiaTheme="minorEastAsia"/>
            <w:b w:val="0"/>
            <w:color w:val="auto"/>
            <w:kern w:val="0"/>
            <w:sz w:val="22"/>
            <w:szCs w:val="22"/>
            <w:lang w:val="en-US"/>
          </w:rPr>
          <w:tab/>
        </w:r>
        <w:r w:rsidRPr="00BC104F">
          <w:rPr>
            <w:rStyle w:val="Hyperlink"/>
            <w:rFonts w:ascii="Calibri" w:hAnsi="Calibri"/>
          </w:rPr>
          <w:t>Known</w:t>
        </w:r>
        <w:r w:rsidRPr="00BC104F">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_Toc477183263 \h </w:instrText>
        </w:r>
        <w:r>
          <w:rPr>
            <w:webHidden/>
          </w:rPr>
        </w:r>
      </w:ins>
      <w:r>
        <w:rPr>
          <w:webHidden/>
        </w:rPr>
        <w:fldChar w:fldCharType="separate"/>
      </w:r>
      <w:ins w:id="179" w:author="Avinash James" w:date="2017-03-13T15:44:00Z">
        <w:r>
          <w:rPr>
            <w:webHidden/>
          </w:rPr>
          <w:t>14</w:t>
        </w:r>
        <w:r>
          <w:rPr>
            <w:webHidden/>
          </w:rPr>
          <w:fldChar w:fldCharType="end"/>
        </w:r>
        <w:r w:rsidRPr="00BC104F">
          <w:rPr>
            <w:rStyle w:val="Hyperlink"/>
          </w:rPr>
          <w:fldChar w:fldCharType="end"/>
        </w:r>
      </w:ins>
    </w:p>
    <w:p w:rsidR="006168C3" w:rsidRDefault="006168C3">
      <w:pPr>
        <w:pStyle w:val="TOC1"/>
        <w:rPr>
          <w:ins w:id="180" w:author="Avinash James" w:date="2017-03-13T15:44:00Z"/>
          <w:rFonts w:eastAsiaTheme="minorEastAsia"/>
          <w:b w:val="0"/>
          <w:color w:val="auto"/>
          <w:kern w:val="0"/>
          <w:sz w:val="22"/>
          <w:szCs w:val="22"/>
          <w:lang w:val="en-US"/>
        </w:rPr>
      </w:pPr>
      <w:ins w:id="181" w:author="Avinash James" w:date="2017-03-13T15:44:00Z">
        <w:r w:rsidRPr="00BC104F">
          <w:rPr>
            <w:rStyle w:val="Hyperlink"/>
          </w:rPr>
          <w:fldChar w:fldCharType="begin"/>
        </w:r>
        <w:r w:rsidRPr="00BC104F">
          <w:rPr>
            <w:rStyle w:val="Hyperlink"/>
          </w:rPr>
          <w:instrText xml:space="preserve"> </w:instrText>
        </w:r>
        <w:r>
          <w:instrText>HYPERLINK \l "_Toc477183264"</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Fonts w:ascii="Calibri" w:hAnsi="Calibri" w:cs="Calibri"/>
          </w:rPr>
          <w:t>7</w:t>
        </w:r>
        <w:r>
          <w:rPr>
            <w:rFonts w:eastAsiaTheme="minorEastAsia"/>
            <w:b w:val="0"/>
            <w:color w:val="auto"/>
            <w:kern w:val="0"/>
            <w:sz w:val="22"/>
            <w:szCs w:val="22"/>
            <w:lang w:val="en-US"/>
          </w:rPr>
          <w:tab/>
        </w:r>
        <w:r w:rsidRPr="00BC104F">
          <w:rPr>
            <w:rStyle w:val="Hyperlink"/>
            <w:rFonts w:ascii="Calibri" w:hAnsi="Calibri" w:cs="Calibri"/>
          </w:rPr>
          <w:t>UNIT TEST CONSIDERATION</w:t>
        </w:r>
        <w:r>
          <w:rPr>
            <w:webHidden/>
          </w:rPr>
          <w:tab/>
        </w:r>
        <w:r>
          <w:rPr>
            <w:webHidden/>
          </w:rPr>
          <w:fldChar w:fldCharType="begin"/>
        </w:r>
        <w:r>
          <w:rPr>
            <w:webHidden/>
          </w:rPr>
          <w:instrText xml:space="preserve"> PAGEREF _Toc477183264 \h </w:instrText>
        </w:r>
        <w:r>
          <w:rPr>
            <w:webHidden/>
          </w:rPr>
        </w:r>
      </w:ins>
      <w:r>
        <w:rPr>
          <w:webHidden/>
        </w:rPr>
        <w:fldChar w:fldCharType="separate"/>
      </w:r>
      <w:ins w:id="182" w:author="Avinash James" w:date="2017-03-13T15:44:00Z">
        <w:r>
          <w:rPr>
            <w:webHidden/>
          </w:rPr>
          <w:t>15</w:t>
        </w:r>
        <w:r>
          <w:rPr>
            <w:webHidden/>
          </w:rPr>
          <w:fldChar w:fldCharType="end"/>
        </w:r>
        <w:r w:rsidRPr="00BC104F">
          <w:rPr>
            <w:rStyle w:val="Hyperlink"/>
          </w:rPr>
          <w:fldChar w:fldCharType="end"/>
        </w:r>
      </w:ins>
    </w:p>
    <w:p w:rsidR="006168C3" w:rsidRDefault="006168C3">
      <w:pPr>
        <w:pStyle w:val="TOC1"/>
        <w:tabs>
          <w:tab w:val="left" w:pos="1400"/>
        </w:tabs>
        <w:rPr>
          <w:ins w:id="183" w:author="Avinash James" w:date="2017-03-13T15:44:00Z"/>
          <w:rFonts w:eastAsiaTheme="minorEastAsia"/>
          <w:b w:val="0"/>
          <w:color w:val="auto"/>
          <w:kern w:val="0"/>
          <w:sz w:val="22"/>
          <w:szCs w:val="22"/>
          <w:lang w:val="en-US"/>
        </w:rPr>
      </w:pPr>
      <w:ins w:id="184" w:author="Avinash James" w:date="2017-03-13T15:44:00Z">
        <w:r w:rsidRPr="00BC104F">
          <w:rPr>
            <w:rStyle w:val="Hyperlink"/>
          </w:rPr>
          <w:fldChar w:fldCharType="begin"/>
        </w:r>
        <w:r w:rsidRPr="00BC104F">
          <w:rPr>
            <w:rStyle w:val="Hyperlink"/>
          </w:rPr>
          <w:instrText xml:space="preserve"> </w:instrText>
        </w:r>
        <w:r>
          <w:instrText>HYPERLINK \l "_Toc477183265"</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Appendix A</w:t>
        </w:r>
        <w:r>
          <w:rPr>
            <w:rFonts w:eastAsiaTheme="minorEastAsia"/>
            <w:b w:val="0"/>
            <w:color w:val="auto"/>
            <w:kern w:val="0"/>
            <w:sz w:val="22"/>
            <w:szCs w:val="22"/>
            <w:lang w:val="en-US"/>
          </w:rPr>
          <w:tab/>
        </w:r>
        <w:r w:rsidRPr="00BC104F">
          <w:rPr>
            <w:rStyle w:val="Hyperlink"/>
          </w:rPr>
          <w:t>Abbreviations and Acronyms</w:t>
        </w:r>
        <w:r>
          <w:rPr>
            <w:webHidden/>
          </w:rPr>
          <w:tab/>
        </w:r>
        <w:r>
          <w:rPr>
            <w:webHidden/>
          </w:rPr>
          <w:fldChar w:fldCharType="begin"/>
        </w:r>
        <w:r>
          <w:rPr>
            <w:webHidden/>
          </w:rPr>
          <w:instrText xml:space="preserve"> PAGEREF _Toc477183265 \h </w:instrText>
        </w:r>
        <w:r>
          <w:rPr>
            <w:webHidden/>
          </w:rPr>
        </w:r>
      </w:ins>
      <w:r>
        <w:rPr>
          <w:webHidden/>
        </w:rPr>
        <w:fldChar w:fldCharType="separate"/>
      </w:r>
      <w:ins w:id="185" w:author="Avinash James" w:date="2017-03-13T15:44:00Z">
        <w:r>
          <w:rPr>
            <w:webHidden/>
          </w:rPr>
          <w:t>16</w:t>
        </w:r>
        <w:r>
          <w:rPr>
            <w:webHidden/>
          </w:rPr>
          <w:fldChar w:fldCharType="end"/>
        </w:r>
        <w:r w:rsidRPr="00BC104F">
          <w:rPr>
            <w:rStyle w:val="Hyperlink"/>
          </w:rPr>
          <w:fldChar w:fldCharType="end"/>
        </w:r>
      </w:ins>
    </w:p>
    <w:p w:rsidR="006168C3" w:rsidRDefault="006168C3">
      <w:pPr>
        <w:pStyle w:val="TOC1"/>
        <w:tabs>
          <w:tab w:val="left" w:pos="1400"/>
        </w:tabs>
        <w:rPr>
          <w:ins w:id="186" w:author="Avinash James" w:date="2017-03-13T15:44:00Z"/>
          <w:rFonts w:eastAsiaTheme="minorEastAsia"/>
          <w:b w:val="0"/>
          <w:color w:val="auto"/>
          <w:kern w:val="0"/>
          <w:sz w:val="22"/>
          <w:szCs w:val="22"/>
          <w:lang w:val="en-US"/>
        </w:rPr>
      </w:pPr>
      <w:ins w:id="187" w:author="Avinash James" w:date="2017-03-13T15:44:00Z">
        <w:r w:rsidRPr="00BC104F">
          <w:rPr>
            <w:rStyle w:val="Hyperlink"/>
          </w:rPr>
          <w:fldChar w:fldCharType="begin"/>
        </w:r>
        <w:r w:rsidRPr="00BC104F">
          <w:rPr>
            <w:rStyle w:val="Hyperlink"/>
          </w:rPr>
          <w:instrText xml:space="preserve"> </w:instrText>
        </w:r>
        <w:r>
          <w:instrText>HYPERLINK \l "_Toc477183266"</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Appendix B</w:t>
        </w:r>
        <w:r>
          <w:rPr>
            <w:rFonts w:eastAsiaTheme="minorEastAsia"/>
            <w:b w:val="0"/>
            <w:color w:val="auto"/>
            <w:kern w:val="0"/>
            <w:sz w:val="22"/>
            <w:szCs w:val="22"/>
            <w:lang w:val="en-US"/>
          </w:rPr>
          <w:tab/>
        </w:r>
        <w:r w:rsidRPr="00BC104F">
          <w:rPr>
            <w:rStyle w:val="Hyperlink"/>
          </w:rPr>
          <w:t>Glossary</w:t>
        </w:r>
        <w:r>
          <w:rPr>
            <w:webHidden/>
          </w:rPr>
          <w:tab/>
        </w:r>
        <w:r>
          <w:rPr>
            <w:webHidden/>
          </w:rPr>
          <w:fldChar w:fldCharType="begin"/>
        </w:r>
        <w:r>
          <w:rPr>
            <w:webHidden/>
          </w:rPr>
          <w:instrText xml:space="preserve"> PAGEREF _Toc477183266 \h </w:instrText>
        </w:r>
        <w:r>
          <w:rPr>
            <w:webHidden/>
          </w:rPr>
        </w:r>
      </w:ins>
      <w:r>
        <w:rPr>
          <w:webHidden/>
        </w:rPr>
        <w:fldChar w:fldCharType="separate"/>
      </w:r>
      <w:ins w:id="188" w:author="Avinash James" w:date="2017-03-13T15:44:00Z">
        <w:r>
          <w:rPr>
            <w:webHidden/>
          </w:rPr>
          <w:t>17</w:t>
        </w:r>
        <w:r>
          <w:rPr>
            <w:webHidden/>
          </w:rPr>
          <w:fldChar w:fldCharType="end"/>
        </w:r>
        <w:r w:rsidRPr="00BC104F">
          <w:rPr>
            <w:rStyle w:val="Hyperlink"/>
          </w:rPr>
          <w:fldChar w:fldCharType="end"/>
        </w:r>
      </w:ins>
    </w:p>
    <w:p w:rsidR="006168C3" w:rsidRDefault="006168C3">
      <w:pPr>
        <w:pStyle w:val="TOC1"/>
        <w:tabs>
          <w:tab w:val="left" w:pos="1400"/>
        </w:tabs>
        <w:rPr>
          <w:ins w:id="189" w:author="Avinash James" w:date="2017-03-13T15:44:00Z"/>
          <w:rFonts w:eastAsiaTheme="minorEastAsia"/>
          <w:b w:val="0"/>
          <w:color w:val="auto"/>
          <w:kern w:val="0"/>
          <w:sz w:val="22"/>
          <w:szCs w:val="22"/>
          <w:lang w:val="en-US"/>
        </w:rPr>
      </w:pPr>
      <w:ins w:id="190" w:author="Avinash James" w:date="2017-03-13T15:44:00Z">
        <w:r w:rsidRPr="00BC104F">
          <w:rPr>
            <w:rStyle w:val="Hyperlink"/>
          </w:rPr>
          <w:fldChar w:fldCharType="begin"/>
        </w:r>
        <w:r w:rsidRPr="00BC104F">
          <w:rPr>
            <w:rStyle w:val="Hyperlink"/>
          </w:rPr>
          <w:instrText xml:space="preserve"> </w:instrText>
        </w:r>
        <w:r>
          <w:instrText>HYPERLINK \l "_Toc477183267"</w:instrText>
        </w:r>
        <w:r w:rsidRPr="00BC104F">
          <w:rPr>
            <w:rStyle w:val="Hyperlink"/>
          </w:rPr>
          <w:instrText xml:space="preserve"> </w:instrText>
        </w:r>
        <w:r w:rsidRPr="00BC104F">
          <w:rPr>
            <w:rStyle w:val="Hyperlink"/>
          </w:rPr>
        </w:r>
        <w:r w:rsidRPr="00BC104F">
          <w:rPr>
            <w:rStyle w:val="Hyperlink"/>
          </w:rPr>
          <w:fldChar w:fldCharType="separate"/>
        </w:r>
        <w:r w:rsidRPr="00BC104F">
          <w:rPr>
            <w:rStyle w:val="Hyperlink"/>
          </w:rPr>
          <w:t>Appendix C</w:t>
        </w:r>
        <w:r>
          <w:rPr>
            <w:rFonts w:eastAsiaTheme="minorEastAsia"/>
            <w:b w:val="0"/>
            <w:color w:val="auto"/>
            <w:kern w:val="0"/>
            <w:sz w:val="22"/>
            <w:szCs w:val="22"/>
            <w:lang w:val="en-US"/>
          </w:rPr>
          <w:tab/>
        </w:r>
        <w:r w:rsidRPr="00BC104F">
          <w:rPr>
            <w:rStyle w:val="Hyperlink"/>
          </w:rPr>
          <w:t>References</w:t>
        </w:r>
        <w:r>
          <w:rPr>
            <w:webHidden/>
          </w:rPr>
          <w:tab/>
        </w:r>
        <w:r>
          <w:rPr>
            <w:webHidden/>
          </w:rPr>
          <w:fldChar w:fldCharType="begin"/>
        </w:r>
        <w:r>
          <w:rPr>
            <w:webHidden/>
          </w:rPr>
          <w:instrText xml:space="preserve"> PAGEREF _Toc477183267 \h </w:instrText>
        </w:r>
        <w:r>
          <w:rPr>
            <w:webHidden/>
          </w:rPr>
        </w:r>
      </w:ins>
      <w:r>
        <w:rPr>
          <w:webHidden/>
        </w:rPr>
        <w:fldChar w:fldCharType="separate"/>
      </w:r>
      <w:ins w:id="191" w:author="Avinash James" w:date="2017-03-13T15:44:00Z">
        <w:r>
          <w:rPr>
            <w:webHidden/>
          </w:rPr>
          <w:t>18</w:t>
        </w:r>
        <w:r>
          <w:rPr>
            <w:webHidden/>
          </w:rPr>
          <w:fldChar w:fldCharType="end"/>
        </w:r>
        <w:r w:rsidRPr="00BC104F">
          <w:rPr>
            <w:rStyle w:val="Hyperlink"/>
          </w:rPr>
          <w:fldChar w:fldCharType="end"/>
        </w:r>
      </w:ins>
    </w:p>
    <w:p w:rsidR="00707BA6" w:rsidRPr="00A158C7" w:rsidRDefault="00E16D14" w:rsidP="00E16D14">
      <w:pPr>
        <w:jc w:val="center"/>
      </w:pPr>
      <w:r>
        <w:rPr>
          <w:caps/>
        </w:rPr>
        <w:fldChar w:fldCharType="end"/>
      </w:r>
    </w:p>
    <w:p w:rsidR="00B81C1B" w:rsidRPr="00A158C7" w:rsidRDefault="00FE5DF5" w:rsidP="00B0024F">
      <w:pPr>
        <w:pStyle w:val="Heading1"/>
      </w:pPr>
      <w:bookmarkStart w:id="192" w:name="_Toc477183210"/>
      <w:r w:rsidRPr="00A158C7">
        <w:lastRenderedPageBreak/>
        <w:t>Introduction</w:t>
      </w:r>
      <w:bookmarkEnd w:id="192"/>
    </w:p>
    <w:p w:rsidR="00063A7A" w:rsidRPr="00A158C7" w:rsidRDefault="00FE5DF5" w:rsidP="000B37D5">
      <w:pPr>
        <w:pStyle w:val="Heading2"/>
      </w:pPr>
      <w:bookmarkStart w:id="193" w:name="_Toc477183211"/>
      <w:r w:rsidRPr="00A158C7">
        <w:t>Purpose</w:t>
      </w:r>
      <w:bookmarkEnd w:id="193"/>
    </w:p>
    <w:p w:rsidR="00DC0959" w:rsidRPr="00A158C7" w:rsidRDefault="00EF5ADE" w:rsidP="00DC0959">
      <w:pPr>
        <w:rPr>
          <w:lang w:bidi="ar-SA"/>
        </w:rPr>
      </w:pPr>
      <w:r>
        <w:rPr>
          <w:lang w:bidi="ar-SA"/>
        </w:rPr>
        <w:t>MDD for AdcDiagc</w:t>
      </w:r>
    </w:p>
    <w:p w:rsidR="00AE0435" w:rsidRPr="00A158C7" w:rsidRDefault="00FE5DF5" w:rsidP="000B37D5">
      <w:pPr>
        <w:pStyle w:val="Heading2"/>
      </w:pPr>
      <w:bookmarkStart w:id="194" w:name="_Toc477183212"/>
      <w:r w:rsidRPr="00A158C7">
        <w:t>Scope</w:t>
      </w:r>
      <w:bookmarkEnd w:id="194"/>
    </w:p>
    <w:p w:rsidR="00F95E33" w:rsidRPr="00A158C7" w:rsidRDefault="00F95E33" w:rsidP="00E16D14"/>
    <w:p w:rsidR="00312179" w:rsidRDefault="00EF5ADE" w:rsidP="00F43F8E">
      <w:pPr>
        <w:pStyle w:val="Heading1"/>
        <w:rPr>
          <w:rFonts w:ascii="Calibri" w:hAnsi="Calibri" w:cs="Calibri"/>
        </w:rPr>
      </w:pPr>
      <w:bookmarkStart w:id="195" w:name="_Toc406065228"/>
      <w:bookmarkStart w:id="196" w:name="_Toc477183213"/>
      <w:bookmarkEnd w:id="2"/>
      <w:bookmarkEnd w:id="3"/>
      <w:bookmarkEnd w:id="4"/>
      <w:bookmarkEnd w:id="5"/>
      <w:bookmarkEnd w:id="6"/>
      <w:r>
        <w:rPr>
          <w:rFonts w:ascii="Calibri" w:hAnsi="Calibri" w:cs="Calibri"/>
        </w:rPr>
        <w:lastRenderedPageBreak/>
        <w:t xml:space="preserve">AdcDiagc </w:t>
      </w:r>
      <w:r w:rsidR="00D229A6">
        <w:rPr>
          <w:rFonts w:ascii="Calibri" w:hAnsi="Calibri" w:cs="Calibri"/>
        </w:rPr>
        <w:t xml:space="preserve">&amp; </w:t>
      </w:r>
      <w:r w:rsidR="00D229A6" w:rsidRPr="00AA38E8">
        <w:rPr>
          <w:rFonts w:ascii="Calibri" w:hAnsi="Calibri" w:cs="Calibri"/>
        </w:rPr>
        <w:t>High-Level Description</w:t>
      </w:r>
      <w:bookmarkEnd w:id="195"/>
      <w:bookmarkEnd w:id="196"/>
    </w:p>
    <w:p w:rsidR="00D229A6" w:rsidRPr="002D6391" w:rsidRDefault="00EF5ADE" w:rsidP="00D229A6">
      <w:pPr>
        <w:rPr>
          <w:rFonts w:cs="Calibri"/>
          <w:i/>
        </w:rPr>
      </w:pPr>
      <w:r>
        <w:rPr>
          <w:rFonts w:cs="Calibri"/>
          <w:i/>
        </w:rPr>
        <w:t>Refer to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97" w:name="_Toc406065229"/>
      <w:bookmarkStart w:id="198" w:name="_Toc477183214"/>
      <w:r w:rsidRPr="00AA38E8">
        <w:rPr>
          <w:rFonts w:ascii="Calibri" w:hAnsi="Calibri" w:cs="Calibri"/>
        </w:rPr>
        <w:lastRenderedPageBreak/>
        <w:t>Design details of software module</w:t>
      </w:r>
      <w:bookmarkEnd w:id="197"/>
      <w:bookmarkEnd w:id="198"/>
    </w:p>
    <w:p w:rsidR="00D229A6" w:rsidRPr="00AA38E8" w:rsidRDefault="00D229A6" w:rsidP="00D229A6">
      <w:pPr>
        <w:pStyle w:val="Heading2"/>
        <w:rPr>
          <w:rFonts w:ascii="Calibri" w:hAnsi="Calibri" w:cs="Calibri"/>
        </w:rPr>
      </w:pPr>
      <w:bookmarkStart w:id="199" w:name="_Toc406065230"/>
      <w:bookmarkStart w:id="200" w:name="_Toc477183215"/>
      <w:r w:rsidRPr="00D229A6">
        <w:t>Graphical</w:t>
      </w:r>
      <w:r>
        <w:rPr>
          <w:rFonts w:ascii="Calibri" w:hAnsi="Calibri" w:cs="Calibri"/>
        </w:rPr>
        <w:t xml:space="preserve"> representation of </w:t>
      </w:r>
      <w:bookmarkEnd w:id="199"/>
      <w:r w:rsidR="00EF5ADE">
        <w:rPr>
          <w:rFonts w:ascii="Calibri" w:hAnsi="Calibri" w:cs="Calibri"/>
        </w:rPr>
        <w:t>AdcDiagc</w:t>
      </w:r>
      <w:bookmarkEnd w:id="200"/>
    </w:p>
    <w:p w:rsidR="00D229A6" w:rsidRDefault="00D229A6" w:rsidP="00D229A6">
      <w:pPr>
        <w:rPr>
          <w:rFonts w:cs="Calibri"/>
          <w:i/>
        </w:rPr>
      </w:pPr>
    </w:p>
    <w:p w:rsidR="00A91ADD" w:rsidRDefault="00A91ADD" w:rsidP="00D229A6">
      <w:pPr>
        <w:rPr>
          <w:rFonts w:cs="Calibri"/>
          <w:i/>
        </w:rPr>
      </w:pPr>
    </w:p>
    <w:p w:rsidR="00713849" w:rsidRDefault="00713849" w:rsidP="00D229A6">
      <w:pPr>
        <w:rPr>
          <w:ins w:id="201" w:author="Avinash James" w:date="2017-03-13T15:44:00Z"/>
          <w:rFonts w:cs="Calibri"/>
          <w:i/>
        </w:rPr>
      </w:pPr>
      <w:del w:id="202" w:author="Avinash James" w:date="2017-03-13T15:34:00Z">
        <w:r w:rsidDel="00607E32">
          <w:rPr>
            <w:rFonts w:cs="Calibri"/>
            <w:i/>
            <w:noProof/>
            <w:lang w:bidi="ar-SA"/>
          </w:rPr>
          <w:drawing>
            <wp:inline distT="0" distB="0" distL="0" distR="0" wp14:anchorId="6736DA2C" wp14:editId="3E5CBF06">
              <wp:extent cx="558546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460" cy="4305300"/>
                      </a:xfrm>
                      <a:prstGeom prst="rect">
                        <a:avLst/>
                      </a:prstGeom>
                      <a:noFill/>
                      <a:ln>
                        <a:noFill/>
                      </a:ln>
                    </pic:spPr>
                  </pic:pic>
                </a:graphicData>
              </a:graphic>
            </wp:inline>
          </w:drawing>
        </w:r>
      </w:del>
    </w:p>
    <w:p w:rsidR="00607E32" w:rsidRDefault="00607E32" w:rsidP="00D229A6">
      <w:pPr>
        <w:rPr>
          <w:rFonts w:cs="Calibri"/>
          <w:i/>
        </w:rPr>
      </w:pPr>
      <w:ins w:id="203" w:author="Avinash James" w:date="2017-03-13T15:44:00Z">
        <w:r>
          <w:rPr>
            <w:rFonts w:cs="Calibri"/>
            <w:i/>
            <w:noProof/>
            <w:lang w:bidi="ar-SA"/>
          </w:rPr>
          <w:lastRenderedPageBreak/>
          <w:drawing>
            <wp:inline distT="0" distB="0" distL="0" distR="0">
              <wp:extent cx="5709285" cy="4800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285" cy="480060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204" w:name="_Toc406065231"/>
      <w:bookmarkStart w:id="205" w:name="_Toc477183216"/>
      <w:r w:rsidRPr="002D6391">
        <w:rPr>
          <w:rFonts w:ascii="Calibri" w:hAnsi="Calibri" w:cs="Calibri"/>
        </w:rPr>
        <w:t>Data Flow Diagram</w:t>
      </w:r>
      <w:bookmarkEnd w:id="204"/>
      <w:bookmarkEnd w:id="205"/>
    </w:p>
    <w:p w:rsidR="00D229A6" w:rsidRPr="002B094F" w:rsidRDefault="00EF5ADE" w:rsidP="00D229A6">
      <w:pPr>
        <w:rPr>
          <w:rFonts w:cs="Calibri"/>
        </w:rPr>
      </w:pPr>
      <w:r>
        <w:rPr>
          <w:rFonts w:cs="Calibri"/>
        </w:rPr>
        <w:t>None.</w:t>
      </w:r>
    </w:p>
    <w:p w:rsidR="00D229A6" w:rsidRPr="002D6391" w:rsidRDefault="00AC4CD8" w:rsidP="00387BF4">
      <w:pPr>
        <w:pStyle w:val="Heading3"/>
        <w:tabs>
          <w:tab w:val="clear" w:pos="1017"/>
        </w:tabs>
        <w:ind w:left="562" w:hanging="562"/>
        <w:rPr>
          <w:rFonts w:ascii="Calibri" w:hAnsi="Calibri" w:cs="Calibri"/>
        </w:rPr>
      </w:pPr>
      <w:bookmarkStart w:id="206" w:name="_Toc375924736"/>
      <w:bookmarkStart w:id="207" w:name="_Toc406065232"/>
      <w:bookmarkStart w:id="208" w:name="_Toc477183217"/>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06"/>
      <w:bookmarkEnd w:id="207"/>
      <w:bookmarkEnd w:id="208"/>
    </w:p>
    <w:p w:rsidR="00D229A6" w:rsidRPr="002B094F" w:rsidRDefault="00EF5ADE"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209" w:name="_Toc375924737"/>
      <w:bookmarkStart w:id="210" w:name="_Toc406065233"/>
      <w:bookmarkStart w:id="211" w:name="_Toc477183218"/>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09"/>
      <w:bookmarkEnd w:id="210"/>
      <w:bookmarkEnd w:id="211"/>
    </w:p>
    <w:p w:rsidR="002B094F" w:rsidRDefault="00EF5ADE"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212" w:name="_Toc338170479"/>
      <w:bookmarkStart w:id="213" w:name="_Toc375678228"/>
      <w:bookmarkStart w:id="214" w:name="_Toc418080062"/>
      <w:bookmarkStart w:id="215" w:name="_Toc421709912"/>
      <w:bookmarkStart w:id="216" w:name="_Toc477183219"/>
      <w:r w:rsidRPr="00AC4CD8">
        <w:rPr>
          <w:rFonts w:ascii="Calibri" w:hAnsi="Calibri" w:cs="Calibri"/>
        </w:rPr>
        <w:lastRenderedPageBreak/>
        <w:t>Constant Data Dictionary</w:t>
      </w:r>
      <w:bookmarkEnd w:id="212"/>
      <w:bookmarkEnd w:id="213"/>
      <w:bookmarkEnd w:id="214"/>
      <w:bookmarkEnd w:id="215"/>
      <w:bookmarkEnd w:id="216"/>
    </w:p>
    <w:p w:rsidR="00AC4CD8" w:rsidRPr="00DA5500" w:rsidRDefault="00AC4CD8" w:rsidP="00AC4CD8">
      <w:pPr>
        <w:pStyle w:val="Heading2"/>
        <w:spacing w:after="60"/>
        <w:rPr>
          <w:rFonts w:ascii="Calibri" w:hAnsi="Calibri"/>
        </w:rPr>
      </w:pPr>
      <w:bookmarkStart w:id="217" w:name="_Toc421011506"/>
      <w:bookmarkStart w:id="218" w:name="_Toc421786527"/>
      <w:bookmarkStart w:id="219" w:name="_Toc418080064"/>
      <w:bookmarkStart w:id="220" w:name="_Toc477183220"/>
      <w:r w:rsidRPr="00DA5500">
        <w:rPr>
          <w:rFonts w:ascii="Calibri" w:hAnsi="Calibri"/>
        </w:rPr>
        <w:t>Program (fixed) Constants</w:t>
      </w:r>
      <w:bookmarkEnd w:id="217"/>
      <w:bookmarkEnd w:id="218"/>
      <w:bookmarkEnd w:id="220"/>
    </w:p>
    <w:p w:rsidR="00AC4CD8" w:rsidRPr="00DA5500" w:rsidRDefault="00AC4CD8" w:rsidP="00AC4CD8">
      <w:pPr>
        <w:pStyle w:val="Heading3"/>
        <w:tabs>
          <w:tab w:val="clear" w:pos="1017"/>
          <w:tab w:val="num" w:pos="567"/>
        </w:tabs>
        <w:ind w:left="567"/>
        <w:rPr>
          <w:rFonts w:ascii="Calibri" w:hAnsi="Calibri"/>
        </w:rPr>
      </w:pPr>
      <w:bookmarkStart w:id="221" w:name="_Toc477183221"/>
      <w:bookmarkEnd w:id="219"/>
      <w:r w:rsidRPr="00DA5500">
        <w:rPr>
          <w:rFonts w:ascii="Calibri" w:hAnsi="Calibri"/>
        </w:rPr>
        <w:t>Embedded Constants</w:t>
      </w:r>
      <w:bookmarkEnd w:id="22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EF5ADE" w:rsidP="00F4318C">
            <w:pPr>
              <w:spacing w:before="60"/>
              <w:jc w:val="center"/>
              <w:rPr>
                <w:rFonts w:cs="Calibri"/>
                <w:sz w:val="16"/>
                <w:szCs w:val="16"/>
              </w:rPr>
            </w:pPr>
            <w:r w:rsidRPr="00EF5ADE">
              <w:rPr>
                <w:rFonts w:cs="Calibri"/>
                <w:sz w:val="16"/>
                <w:szCs w:val="16"/>
              </w:rPr>
              <w:t>MAXADCDIAGCST_CNT_U08</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EF5ADE"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EF5ADE"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750CF2" w:rsidP="00F4318C">
            <w:pPr>
              <w:spacing w:before="60"/>
              <w:jc w:val="center"/>
              <w:rPr>
                <w:rFonts w:cs="Calibri"/>
                <w:sz w:val="16"/>
                <w:szCs w:val="16"/>
              </w:rPr>
            </w:pPr>
            <w:r>
              <w:rPr>
                <w:rFonts w:cs="Calibri"/>
                <w:sz w:val="16"/>
                <w:szCs w:val="16"/>
              </w:rPr>
              <w:t>7</w:t>
            </w:r>
            <w:r w:rsidR="00EF5ADE">
              <w:rPr>
                <w:rFonts w:cs="Calibri"/>
                <w:sz w:val="16"/>
                <w:szCs w:val="16"/>
              </w:rPr>
              <w:t>U</w:t>
            </w:r>
          </w:p>
        </w:tc>
      </w:tr>
      <w:tr w:rsidR="00EF5ADE" w:rsidRPr="00AA38E8" w:rsidTr="00F4318C">
        <w:tc>
          <w:tcPr>
            <w:tcW w:w="3888" w:type="dxa"/>
            <w:tcBorders>
              <w:top w:val="single" w:sz="6" w:space="0" w:color="auto"/>
              <w:left w:val="single" w:sz="6" w:space="0" w:color="auto"/>
              <w:bottom w:val="single" w:sz="6" w:space="0" w:color="auto"/>
              <w:right w:val="single" w:sz="6" w:space="0" w:color="auto"/>
            </w:tcBorders>
          </w:tcPr>
          <w:p w:rsidR="00EF5ADE" w:rsidRPr="00EF5ADE" w:rsidRDefault="00EF5ADE" w:rsidP="00F4318C">
            <w:pPr>
              <w:spacing w:before="60"/>
              <w:jc w:val="center"/>
              <w:rPr>
                <w:rFonts w:cs="Calibri"/>
                <w:sz w:val="16"/>
                <w:szCs w:val="16"/>
              </w:rPr>
            </w:pPr>
            <w:r>
              <w:rPr>
                <w:rFonts w:cs="Calibri"/>
                <w:sz w:val="16"/>
                <w:szCs w:val="16"/>
              </w:rPr>
              <w:t>Refer to the FDD</w:t>
            </w:r>
          </w:p>
        </w:tc>
        <w:tc>
          <w:tcPr>
            <w:tcW w:w="1710" w:type="dxa"/>
            <w:tcBorders>
              <w:top w:val="single" w:sz="6" w:space="0" w:color="auto"/>
              <w:left w:val="single" w:sz="6" w:space="0" w:color="auto"/>
              <w:bottom w:val="single" w:sz="6" w:space="0" w:color="auto"/>
              <w:right w:val="single" w:sz="6" w:space="0" w:color="auto"/>
            </w:tcBorders>
          </w:tcPr>
          <w:p w:rsidR="00EF5ADE" w:rsidRDefault="00EF5ADE"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EF5ADE" w:rsidRDefault="00EF5ADE"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EF5ADE" w:rsidRDefault="00EF5ADE" w:rsidP="00F4318C">
            <w:pPr>
              <w:spacing w:before="60"/>
              <w:jc w:val="center"/>
              <w:rPr>
                <w:rFonts w:cs="Calibri"/>
                <w:sz w:val="16"/>
                <w:szCs w:val="16"/>
              </w:rPr>
            </w:pPr>
          </w:p>
        </w:tc>
      </w:tr>
      <w:tr w:rsidR="00A91ADD" w:rsidRPr="00AA38E8" w:rsidTr="00F4318C">
        <w:tc>
          <w:tcPr>
            <w:tcW w:w="3888" w:type="dxa"/>
            <w:tcBorders>
              <w:top w:val="single" w:sz="6" w:space="0" w:color="auto"/>
              <w:left w:val="single" w:sz="6" w:space="0" w:color="auto"/>
              <w:bottom w:val="single" w:sz="6" w:space="0" w:color="auto"/>
              <w:right w:val="single" w:sz="6" w:space="0" w:color="auto"/>
            </w:tcBorders>
          </w:tcPr>
          <w:p w:rsidR="00A91ADD" w:rsidRDefault="00A91ADD" w:rsidP="00F4318C">
            <w:pPr>
              <w:spacing w:before="60"/>
              <w:jc w:val="center"/>
              <w:rPr>
                <w:rFonts w:cs="Calibri"/>
                <w:sz w:val="16"/>
                <w:szCs w:val="16"/>
              </w:rPr>
            </w:pPr>
            <w:r w:rsidRPr="00A91ADD">
              <w:rPr>
                <w:rFonts w:cs="Calibri"/>
                <w:sz w:val="16"/>
                <w:szCs w:val="16"/>
              </w:rPr>
              <w:t>MASKFLTCNTR_CNT_U08</w:t>
            </w:r>
          </w:p>
        </w:tc>
        <w:tc>
          <w:tcPr>
            <w:tcW w:w="1710" w:type="dxa"/>
            <w:tcBorders>
              <w:top w:val="single" w:sz="6" w:space="0" w:color="auto"/>
              <w:left w:val="single" w:sz="6" w:space="0" w:color="auto"/>
              <w:bottom w:val="single" w:sz="6" w:space="0" w:color="auto"/>
              <w:right w:val="single" w:sz="6" w:space="0" w:color="auto"/>
            </w:tcBorders>
          </w:tcPr>
          <w:p w:rsidR="00A91ADD" w:rsidRDefault="00A91ADD"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91ADD" w:rsidRDefault="00A91ADD"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91ADD" w:rsidRDefault="00A91ADD" w:rsidP="00F4318C">
            <w:pPr>
              <w:spacing w:before="60"/>
              <w:jc w:val="center"/>
              <w:rPr>
                <w:rFonts w:cs="Calibri"/>
                <w:sz w:val="16"/>
                <w:szCs w:val="16"/>
              </w:rPr>
            </w:pPr>
            <w:r>
              <w:rPr>
                <w:rFonts w:cs="Calibri"/>
                <w:sz w:val="16"/>
                <w:szCs w:val="16"/>
              </w:rPr>
              <w:t>127U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22" w:name="_Ref87065593"/>
      <w:bookmarkStart w:id="223" w:name="_Toc338170483"/>
      <w:bookmarkStart w:id="224" w:name="_Toc375678229"/>
      <w:bookmarkStart w:id="225" w:name="_Toc418080067"/>
      <w:bookmarkStart w:id="226" w:name="_Toc421786702"/>
      <w:bookmarkStart w:id="227" w:name="_Toc47718322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22"/>
      <w:bookmarkEnd w:id="223"/>
      <w:bookmarkEnd w:id="224"/>
      <w:bookmarkEnd w:id="225"/>
      <w:bookmarkEnd w:id="226"/>
      <w:bookmarkEnd w:id="227"/>
    </w:p>
    <w:p w:rsidR="002B094F" w:rsidRPr="00987B4A" w:rsidRDefault="002B094F" w:rsidP="00007584">
      <w:pPr>
        <w:pStyle w:val="Heading2"/>
        <w:spacing w:after="60"/>
        <w:rPr>
          <w:rFonts w:ascii="Calibri" w:hAnsi="Calibri"/>
        </w:rPr>
      </w:pPr>
      <w:bookmarkStart w:id="228" w:name="_Toc338170484"/>
      <w:bookmarkStart w:id="229" w:name="_Toc418080068"/>
      <w:bookmarkStart w:id="230" w:name="_Toc421709916"/>
      <w:bookmarkStart w:id="231" w:name="_Toc477183223"/>
      <w:r w:rsidRPr="00007584">
        <w:rPr>
          <w:rFonts w:ascii="Calibri" w:hAnsi="Calibri"/>
        </w:rPr>
        <w:t>Sub</w:t>
      </w:r>
      <w:r w:rsidRPr="00987B4A">
        <w:rPr>
          <w:rFonts w:ascii="Calibri" w:hAnsi="Calibri"/>
        </w:rPr>
        <w:t>-Module Functions</w:t>
      </w:r>
      <w:bookmarkEnd w:id="228"/>
      <w:bookmarkEnd w:id="229"/>
      <w:bookmarkEnd w:id="230"/>
      <w:bookmarkEnd w:id="231"/>
    </w:p>
    <w:p w:rsidR="002B094F" w:rsidRPr="0048012A" w:rsidRDefault="00BD2498" w:rsidP="002B094F">
      <w:pPr>
        <w:pStyle w:val="BodyText"/>
        <w:rPr>
          <w:rFonts w:ascii="Calibri" w:hAnsi="Calibri" w:cs="Calibri"/>
          <w:sz w:val="20"/>
        </w:rPr>
      </w:pPr>
      <w:r w:rsidRPr="0048012A">
        <w:rPr>
          <w:rFonts w:ascii="Calibri" w:hAnsi="Calibri" w:cs="Calibri"/>
          <w:sz w:val="20"/>
        </w:rPr>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EF5ADE">
      <w:pPr>
        <w:pStyle w:val="Heading3"/>
      </w:pPr>
      <w:bookmarkStart w:id="232" w:name="_Toc421011514"/>
      <w:bookmarkStart w:id="233" w:name="_Toc477183224"/>
      <w:r w:rsidRPr="00AA38E8">
        <w:t xml:space="preserve">Init: </w:t>
      </w:r>
      <w:fldSimple w:instr=" DOCPROPERTY  &quot;Document Version&quot;  \* MERGEFORMAT ">
        <w:r w:rsidR="00EF5ADE" w:rsidRPr="00EF5ADE">
          <w:rPr>
            <w:rFonts w:ascii="Calibri" w:hAnsi="Calibri" w:cs="Calibri"/>
            <w:sz w:val="28"/>
          </w:rPr>
          <w:t>AdcDiagcInit1</w:t>
        </w:r>
        <w:bookmarkEnd w:id="233"/>
      </w:fldSimple>
      <w:bookmarkEnd w:id="232"/>
    </w:p>
    <w:p w:rsidR="00007584" w:rsidRPr="00AA38E8" w:rsidRDefault="00007584" w:rsidP="00007584">
      <w:pPr>
        <w:pStyle w:val="Heading2"/>
        <w:numPr>
          <w:ilvl w:val="3"/>
          <w:numId w:val="11"/>
        </w:numPr>
        <w:spacing w:after="60"/>
        <w:rPr>
          <w:rFonts w:ascii="Calibri" w:hAnsi="Calibri" w:cs="Calibri"/>
        </w:rPr>
      </w:pPr>
      <w:bookmarkStart w:id="234" w:name="_Toc421011515"/>
      <w:bookmarkStart w:id="235" w:name="_Toc477183225"/>
      <w:r w:rsidRPr="00AA38E8">
        <w:rPr>
          <w:rFonts w:ascii="Calibri" w:hAnsi="Calibri" w:cs="Calibri"/>
        </w:rPr>
        <w:t>Design Rationale</w:t>
      </w:r>
      <w:bookmarkEnd w:id="234"/>
      <w:bookmarkEnd w:id="235"/>
    </w:p>
    <w:p w:rsidR="00007584" w:rsidRPr="00A26934" w:rsidRDefault="00EF5ADE" w:rsidP="00007584">
      <w:pPr>
        <w:rPr>
          <w:rFonts w:cs="Calibri"/>
          <w:i/>
        </w:rPr>
      </w:pPr>
      <w:r>
        <w:rPr>
          <w:rFonts w:cs="Calibri"/>
          <w:i/>
        </w:rPr>
        <w:t>None</w:t>
      </w:r>
    </w:p>
    <w:p w:rsidR="00007584" w:rsidRPr="00AA38E8" w:rsidRDefault="00007584" w:rsidP="00007584">
      <w:pPr>
        <w:pStyle w:val="Heading2"/>
        <w:numPr>
          <w:ilvl w:val="3"/>
          <w:numId w:val="11"/>
        </w:numPr>
        <w:spacing w:after="60"/>
        <w:rPr>
          <w:rFonts w:ascii="Calibri" w:hAnsi="Calibri" w:cs="Calibri"/>
        </w:rPr>
      </w:pPr>
      <w:bookmarkStart w:id="236" w:name="_Toc421011516"/>
      <w:bookmarkStart w:id="237" w:name="_Toc477183226"/>
      <w:r w:rsidRPr="00AA38E8">
        <w:rPr>
          <w:rFonts w:ascii="Calibri" w:hAnsi="Calibri" w:cs="Calibri"/>
        </w:rPr>
        <w:t>Module Outputs</w:t>
      </w:r>
      <w:bookmarkEnd w:id="236"/>
      <w:bookmarkEnd w:id="237"/>
    </w:p>
    <w:p w:rsidR="00007584" w:rsidRPr="00A26934" w:rsidRDefault="00EF5ADE" w:rsidP="00007584">
      <w:pPr>
        <w:rPr>
          <w:rFonts w:cs="Calibri"/>
          <w:i/>
        </w:rPr>
      </w:pPr>
      <w:r>
        <w:rPr>
          <w:rFonts w:cs="Calibri"/>
          <w: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EF5ADE">
      <w:pPr>
        <w:pStyle w:val="Heading3"/>
      </w:pPr>
      <w:bookmarkStart w:id="238" w:name="_Toc421011518"/>
      <w:bookmarkStart w:id="239" w:name="_Toc477183227"/>
      <w:r w:rsidRPr="00AA38E8">
        <w:t xml:space="preserve">Per: </w:t>
      </w:r>
      <w:fldSimple w:instr=" DOCPROPERTY  &quot;Document Version&quot;  \* MERGEFORMAT ">
        <w:r w:rsidR="00EF5ADE" w:rsidRPr="00EF5ADE">
          <w:rPr>
            <w:rFonts w:ascii="Calibri" w:hAnsi="Calibri" w:cs="Calibri"/>
            <w:sz w:val="28"/>
          </w:rPr>
          <w:t>AdcDiagcPer1</w:t>
        </w:r>
        <w:bookmarkEnd w:id="239"/>
      </w:fldSimple>
      <w:bookmarkEnd w:id="238"/>
    </w:p>
    <w:p w:rsidR="00DB3C1D" w:rsidRPr="00AA38E8" w:rsidRDefault="00DB3C1D" w:rsidP="00DB3C1D">
      <w:pPr>
        <w:pStyle w:val="Heading2"/>
        <w:numPr>
          <w:ilvl w:val="3"/>
          <w:numId w:val="11"/>
        </w:numPr>
        <w:spacing w:after="60"/>
        <w:rPr>
          <w:rFonts w:ascii="Calibri" w:hAnsi="Calibri" w:cs="Calibri"/>
        </w:rPr>
      </w:pPr>
      <w:bookmarkStart w:id="240" w:name="_Toc421011519"/>
      <w:bookmarkStart w:id="241" w:name="_Toc477183228"/>
      <w:r w:rsidRPr="00AA38E8">
        <w:rPr>
          <w:rFonts w:ascii="Calibri" w:hAnsi="Calibri" w:cs="Calibri"/>
        </w:rPr>
        <w:t>Design Rationale</w:t>
      </w:r>
      <w:bookmarkEnd w:id="240"/>
      <w:bookmarkEnd w:id="241"/>
    </w:p>
    <w:p w:rsidR="00DB3C1D" w:rsidRPr="0033680E" w:rsidRDefault="00EF5ADE"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242" w:name="_Toc421011520"/>
      <w:bookmarkStart w:id="243" w:name="_Toc477183229"/>
      <w:r w:rsidRPr="00AA38E8">
        <w:rPr>
          <w:rFonts w:ascii="Calibri" w:hAnsi="Calibri" w:cs="Calibri"/>
        </w:rPr>
        <w:t>Store Module Inputs to Local copies</w:t>
      </w:r>
      <w:bookmarkEnd w:id="242"/>
      <w:bookmarkEnd w:id="243"/>
    </w:p>
    <w:p w:rsidR="00DB3C1D" w:rsidRPr="0033680E" w:rsidRDefault="004C128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244" w:name="_Toc421011521"/>
      <w:bookmarkStart w:id="245" w:name="_Toc477183230"/>
      <w:r w:rsidRPr="00AA38E8">
        <w:rPr>
          <w:rFonts w:ascii="Calibri" w:hAnsi="Calibri" w:cs="Calibri"/>
        </w:rPr>
        <w:t>(Processing of function)………</w:t>
      </w:r>
      <w:bookmarkEnd w:id="244"/>
      <w:bookmarkEnd w:id="245"/>
    </w:p>
    <w:p w:rsidR="00DB3C1D" w:rsidRPr="0033680E" w:rsidRDefault="004C128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246" w:name="_Toc421011522"/>
      <w:bookmarkStart w:id="247" w:name="_Toc477183231"/>
      <w:r w:rsidRPr="00AA38E8">
        <w:rPr>
          <w:rFonts w:ascii="Calibri" w:hAnsi="Calibri" w:cs="Calibri"/>
        </w:rPr>
        <w:t>Store Local copy of outputs into Module Outputs</w:t>
      </w:r>
      <w:bookmarkEnd w:id="246"/>
      <w:bookmarkEnd w:id="247"/>
    </w:p>
    <w:p w:rsidR="00DB3C1D" w:rsidRPr="0033680E" w:rsidRDefault="004C1284" w:rsidP="00DB3C1D">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248" w:name="_Toc477183232"/>
      <w:r>
        <w:rPr>
          <w:rFonts w:ascii="Calibri" w:hAnsi="Calibri"/>
        </w:rPr>
        <w:t>Server R</w:t>
      </w:r>
      <w:r w:rsidRPr="008C6874">
        <w:rPr>
          <w:rFonts w:ascii="Calibri" w:hAnsi="Calibri"/>
        </w:rPr>
        <w:t>unables</w:t>
      </w:r>
      <w:bookmarkEnd w:id="248"/>
      <w:r w:rsidR="002B094F" w:rsidRPr="008C6874">
        <w:rPr>
          <w:rFonts w:ascii="Calibri" w:hAnsi="Calibri"/>
        </w:rPr>
        <w:t xml:space="preserve"> </w:t>
      </w:r>
    </w:p>
    <w:p w:rsidR="004C1284" w:rsidRDefault="004C1284" w:rsidP="008C6874">
      <w:pPr>
        <w:rPr>
          <w:rFonts w:cs="Calibri"/>
          <w:i/>
        </w:rPr>
      </w:pPr>
      <w:bookmarkStart w:id="249" w:name="_Toc382301471"/>
      <w:bookmarkStart w:id="250" w:name="_Toc383698997"/>
      <w:bookmarkEnd w:id="249"/>
      <w:bookmarkEnd w:id="250"/>
    </w:p>
    <w:p w:rsidR="004C1284" w:rsidRPr="0033680E" w:rsidRDefault="004C1284" w:rsidP="008C6874">
      <w:pPr>
        <w:rPr>
          <w:rFonts w:cs="Calibri"/>
          <w:i/>
        </w:rPr>
      </w:pPr>
    </w:p>
    <w:p w:rsidR="008C6874" w:rsidRPr="00AA38E8" w:rsidRDefault="008C6874" w:rsidP="008C6874">
      <w:pPr>
        <w:pStyle w:val="Heading2"/>
        <w:spacing w:after="60"/>
        <w:rPr>
          <w:rFonts w:ascii="Calibri" w:hAnsi="Calibri" w:cs="Calibri"/>
        </w:rPr>
      </w:pPr>
      <w:bookmarkStart w:id="251" w:name="_Ref382299966"/>
      <w:bookmarkStart w:id="252" w:name="_Toc421011529"/>
      <w:bookmarkStart w:id="253" w:name="_Toc477183233"/>
      <w:r w:rsidRPr="00AA38E8">
        <w:rPr>
          <w:rFonts w:ascii="Calibri" w:hAnsi="Calibri" w:cs="Calibri"/>
        </w:rPr>
        <w:t>Interrupt Functions</w:t>
      </w:r>
      <w:bookmarkEnd w:id="251"/>
      <w:bookmarkEnd w:id="252"/>
      <w:bookmarkEnd w:id="253"/>
    </w:p>
    <w:p w:rsidR="008C6874" w:rsidRPr="0033680E" w:rsidRDefault="004C128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254" w:name="_Toc338170485"/>
      <w:bookmarkStart w:id="255" w:name="_Toc418080074"/>
      <w:bookmarkStart w:id="256" w:name="_Toc421709919"/>
      <w:bookmarkStart w:id="257" w:name="_Toc477183234"/>
      <w:r w:rsidRPr="008C6874">
        <w:rPr>
          <w:rFonts w:ascii="Calibri" w:hAnsi="Calibri" w:cs="Calibri"/>
        </w:rPr>
        <w:t>Module Internal (Local) Functions</w:t>
      </w:r>
      <w:bookmarkEnd w:id="254"/>
      <w:bookmarkEnd w:id="255"/>
      <w:bookmarkEnd w:id="256"/>
      <w:bookmarkEnd w:id="25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258" w:name="_Toc421011540"/>
      <w:bookmarkStart w:id="259" w:name="_Toc477183235"/>
      <w:r w:rsidRPr="00AA38E8">
        <w:rPr>
          <w:rFonts w:ascii="Calibri" w:hAnsi="Calibri" w:cs="Calibri"/>
        </w:rPr>
        <w:t>Local Function #1</w:t>
      </w:r>
      <w:bookmarkEnd w:id="258"/>
      <w:bookmarkEnd w:id="25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4C1284">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4C1284" w:rsidP="00F4318C">
            <w:pPr>
              <w:spacing w:before="60"/>
              <w:rPr>
                <w:rFonts w:cs="Calibri"/>
                <w:sz w:val="16"/>
              </w:rPr>
            </w:pPr>
            <w:r w:rsidRPr="004C1284">
              <w:rPr>
                <w:rFonts w:cs="Calibri"/>
                <w:sz w:val="16"/>
              </w:rPr>
              <w:t>St</w:t>
            </w:r>
            <w:r w:rsidR="00750CF2">
              <w:rPr>
                <w:rFonts w:cs="Calibri"/>
                <w:sz w:val="16"/>
              </w:rPr>
              <w:t>2</w:t>
            </w:r>
            <w:r w:rsidRPr="004C1284">
              <w:rPr>
                <w:rFonts w:cs="Calibri"/>
                <w:sz w:val="16"/>
              </w:rPr>
              <w:t>Proc</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750CF2" w:rsidRPr="00AA38E8" w:rsidTr="004C1284">
        <w:tc>
          <w:tcPr>
            <w:tcW w:w="1690" w:type="dxa"/>
            <w:vMerge w:val="restart"/>
          </w:tcPr>
          <w:p w:rsidR="00750CF2" w:rsidRPr="00AA38E8" w:rsidRDefault="00750CF2" w:rsidP="00F4318C">
            <w:pPr>
              <w:spacing w:before="60"/>
              <w:rPr>
                <w:rFonts w:cs="Calibri"/>
                <w:b/>
                <w:bCs/>
                <w:sz w:val="16"/>
              </w:rPr>
            </w:pPr>
            <w:r w:rsidRPr="00AA38E8">
              <w:rPr>
                <w:rFonts w:cs="Calibri"/>
                <w:b/>
                <w:bCs/>
                <w:sz w:val="16"/>
              </w:rPr>
              <w:lastRenderedPageBreak/>
              <w:t xml:space="preserve">Arguments Passed </w:t>
            </w:r>
          </w:p>
        </w:tc>
        <w:tc>
          <w:tcPr>
            <w:tcW w:w="3833" w:type="dxa"/>
          </w:tcPr>
          <w:p w:rsidR="00750CF2" w:rsidRPr="00AA38E8" w:rsidRDefault="00750CF2" w:rsidP="00F4318C">
            <w:pPr>
              <w:spacing w:before="60"/>
              <w:rPr>
                <w:rFonts w:cs="Calibri"/>
                <w:sz w:val="16"/>
              </w:rPr>
            </w:pPr>
            <w:r w:rsidRPr="004C1284">
              <w:rPr>
                <w:rFonts w:cs="Calibri"/>
                <w:sz w:val="16"/>
              </w:rPr>
              <w:t>AdcSelfDiag0_Volt_T_f32</w:t>
            </w:r>
          </w:p>
        </w:tc>
        <w:tc>
          <w:tcPr>
            <w:tcW w:w="1135" w:type="dxa"/>
          </w:tcPr>
          <w:p w:rsidR="00750CF2" w:rsidRPr="00AA38E8" w:rsidRDefault="00750CF2" w:rsidP="00F4318C">
            <w:pPr>
              <w:spacing w:before="60"/>
              <w:rPr>
                <w:rFonts w:cs="Calibri"/>
                <w:sz w:val="16"/>
              </w:rPr>
            </w:pPr>
            <w:r>
              <w:rPr>
                <w:rFonts w:cs="Calibri"/>
                <w:sz w:val="16"/>
              </w:rPr>
              <w:t>float32</w:t>
            </w:r>
          </w:p>
        </w:tc>
        <w:tc>
          <w:tcPr>
            <w:tcW w:w="1135" w:type="dxa"/>
          </w:tcPr>
          <w:p w:rsidR="00750CF2" w:rsidRPr="00AA38E8" w:rsidRDefault="00750CF2" w:rsidP="00F4318C">
            <w:pPr>
              <w:spacing w:before="60"/>
              <w:rPr>
                <w:rFonts w:cs="Calibri"/>
                <w:sz w:val="16"/>
              </w:rPr>
            </w:pPr>
            <w:r>
              <w:rPr>
                <w:rFonts w:cs="Calibri"/>
                <w:sz w:val="16"/>
              </w:rPr>
              <w:t>0.0</w:t>
            </w:r>
          </w:p>
        </w:tc>
        <w:tc>
          <w:tcPr>
            <w:tcW w:w="1135" w:type="dxa"/>
          </w:tcPr>
          <w:p w:rsidR="00750CF2" w:rsidRPr="00AA38E8" w:rsidRDefault="00750CF2" w:rsidP="00F4318C">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F4318C">
            <w:pPr>
              <w:spacing w:before="60"/>
              <w:rPr>
                <w:rFonts w:cs="Calibri"/>
                <w:b/>
                <w:bCs/>
                <w:sz w:val="16"/>
              </w:rPr>
            </w:pPr>
          </w:p>
        </w:tc>
        <w:tc>
          <w:tcPr>
            <w:tcW w:w="3833" w:type="dxa"/>
          </w:tcPr>
          <w:p w:rsidR="00750CF2" w:rsidRPr="00AA38E8" w:rsidRDefault="00750CF2" w:rsidP="00F4318C">
            <w:pPr>
              <w:spacing w:before="60"/>
              <w:rPr>
                <w:rFonts w:cs="Calibri"/>
                <w:sz w:val="16"/>
              </w:rPr>
            </w:pPr>
            <w:r w:rsidRPr="004C1284">
              <w:rPr>
                <w:rFonts w:cs="Calibri"/>
                <w:sz w:val="16"/>
              </w:rPr>
              <w:t>AdcSelfDiag2_Volt_T_f32</w:t>
            </w:r>
          </w:p>
        </w:tc>
        <w:tc>
          <w:tcPr>
            <w:tcW w:w="1135" w:type="dxa"/>
          </w:tcPr>
          <w:p w:rsidR="00750CF2" w:rsidRPr="00AA38E8" w:rsidRDefault="00750CF2" w:rsidP="00F4318C">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F4318C">
            <w:pPr>
              <w:spacing w:before="60"/>
              <w:rPr>
                <w:rFonts w:cs="Calibri"/>
                <w:b/>
                <w:bCs/>
                <w:sz w:val="16"/>
              </w:rPr>
            </w:pPr>
          </w:p>
        </w:tc>
        <w:tc>
          <w:tcPr>
            <w:tcW w:w="3833" w:type="dxa"/>
          </w:tcPr>
          <w:p w:rsidR="00750CF2" w:rsidRPr="00AA38E8" w:rsidRDefault="00750CF2" w:rsidP="00F4318C">
            <w:pPr>
              <w:spacing w:before="60"/>
              <w:rPr>
                <w:rFonts w:cs="Calibri"/>
                <w:sz w:val="16"/>
              </w:rPr>
            </w:pPr>
            <w:r w:rsidRPr="004C1284">
              <w:rPr>
                <w:rFonts w:cs="Calibri"/>
                <w:sz w:val="16"/>
              </w:rPr>
              <w:t>AdcSelfDiag4_Volt_T_f32</w:t>
            </w:r>
          </w:p>
        </w:tc>
        <w:tc>
          <w:tcPr>
            <w:tcW w:w="1135" w:type="dxa"/>
          </w:tcPr>
          <w:p w:rsidR="00750CF2" w:rsidRPr="00AA38E8" w:rsidRDefault="00750CF2" w:rsidP="00F4318C">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F4318C">
            <w:pPr>
              <w:spacing w:before="60"/>
              <w:rPr>
                <w:rFonts w:cs="Calibri"/>
                <w:b/>
                <w:bCs/>
                <w:sz w:val="16"/>
              </w:rPr>
            </w:pPr>
          </w:p>
        </w:tc>
        <w:tc>
          <w:tcPr>
            <w:tcW w:w="3833" w:type="dxa"/>
          </w:tcPr>
          <w:p w:rsidR="00750CF2" w:rsidRPr="00AA38E8" w:rsidRDefault="00750CF2" w:rsidP="00F4318C">
            <w:pPr>
              <w:spacing w:before="60"/>
              <w:rPr>
                <w:rFonts w:cs="Calibri"/>
                <w:sz w:val="16"/>
              </w:rPr>
            </w:pPr>
            <w:r w:rsidRPr="004C1284">
              <w:rPr>
                <w:rFonts w:cs="Calibri"/>
                <w:sz w:val="16"/>
              </w:rPr>
              <w:t>AdcDiagcSt_Uls_T_u08</w:t>
            </w:r>
          </w:p>
        </w:tc>
        <w:tc>
          <w:tcPr>
            <w:tcW w:w="1135" w:type="dxa"/>
          </w:tcPr>
          <w:p w:rsidR="00750CF2" w:rsidRPr="00AA38E8" w:rsidRDefault="00750CF2" w:rsidP="00F4318C">
            <w:pPr>
              <w:spacing w:before="60"/>
              <w:rPr>
                <w:rFonts w:cs="Calibri"/>
                <w:sz w:val="16"/>
              </w:rPr>
            </w:pPr>
            <w:r>
              <w:rPr>
                <w:rFonts w:cs="Calibri"/>
                <w:sz w:val="16"/>
              </w:rPr>
              <w:t>Uint8</w:t>
            </w:r>
          </w:p>
        </w:tc>
        <w:tc>
          <w:tcPr>
            <w:tcW w:w="1135" w:type="dxa"/>
          </w:tcPr>
          <w:p w:rsidR="00750CF2" w:rsidRPr="00AA38E8" w:rsidRDefault="00750CF2" w:rsidP="00F4318C">
            <w:pPr>
              <w:spacing w:before="60"/>
              <w:rPr>
                <w:rFonts w:cs="Calibri"/>
                <w:sz w:val="16"/>
              </w:rPr>
            </w:pPr>
            <w:r>
              <w:rPr>
                <w:rFonts w:cs="Calibri"/>
                <w:sz w:val="16"/>
              </w:rPr>
              <w:t>0</w:t>
            </w:r>
          </w:p>
        </w:tc>
        <w:tc>
          <w:tcPr>
            <w:tcW w:w="1135" w:type="dxa"/>
          </w:tcPr>
          <w:p w:rsidR="00750CF2" w:rsidRPr="00AA38E8" w:rsidRDefault="00750CF2" w:rsidP="00F4318C">
            <w:pPr>
              <w:spacing w:before="60"/>
              <w:rPr>
                <w:rFonts w:cs="Calibri"/>
                <w:sz w:val="16"/>
              </w:rPr>
            </w:pPr>
            <w:r>
              <w:rPr>
                <w:rFonts w:cs="Calibri"/>
                <w:sz w:val="16"/>
              </w:rPr>
              <w:t>3</w:t>
            </w:r>
          </w:p>
        </w:tc>
      </w:tr>
      <w:tr w:rsidR="00750CF2" w:rsidRPr="00AA38E8" w:rsidTr="004C1284">
        <w:tc>
          <w:tcPr>
            <w:tcW w:w="1690" w:type="dxa"/>
            <w:vMerge/>
          </w:tcPr>
          <w:p w:rsidR="00750CF2" w:rsidRPr="00AA38E8" w:rsidRDefault="00750CF2" w:rsidP="00F4318C">
            <w:pPr>
              <w:spacing w:before="60"/>
              <w:rPr>
                <w:rFonts w:cs="Calibri"/>
                <w:b/>
                <w:bCs/>
                <w:sz w:val="16"/>
              </w:rPr>
            </w:pPr>
          </w:p>
        </w:tc>
        <w:tc>
          <w:tcPr>
            <w:tcW w:w="3833" w:type="dxa"/>
          </w:tcPr>
          <w:p w:rsidR="00750CF2" w:rsidRPr="004C1284" w:rsidRDefault="00750CF2" w:rsidP="00F4318C">
            <w:pPr>
              <w:spacing w:before="60"/>
              <w:rPr>
                <w:rFonts w:cs="Calibri"/>
                <w:sz w:val="16"/>
              </w:rPr>
            </w:pPr>
            <w:r>
              <w:rPr>
                <w:rFonts w:cs="Calibri"/>
                <w:sz w:val="16"/>
              </w:rPr>
              <w:t>*</w:t>
            </w:r>
            <w:r w:rsidRPr="00750CF2">
              <w:rPr>
                <w:rFonts w:cs="Calibri"/>
                <w:sz w:val="16"/>
              </w:rPr>
              <w:t>RollgCntr_Cnt_T_u08</w:t>
            </w:r>
          </w:p>
        </w:tc>
        <w:tc>
          <w:tcPr>
            <w:tcW w:w="1135" w:type="dxa"/>
          </w:tcPr>
          <w:p w:rsidR="00750CF2" w:rsidRDefault="00750CF2" w:rsidP="00F4318C">
            <w:pPr>
              <w:spacing w:before="60"/>
              <w:rPr>
                <w:rFonts w:cs="Calibri"/>
                <w:sz w:val="16"/>
              </w:rPr>
            </w:pPr>
            <w:r>
              <w:rPr>
                <w:rFonts w:cs="Calibri"/>
                <w:sz w:val="16"/>
              </w:rPr>
              <w:t>*uint8</w:t>
            </w:r>
          </w:p>
        </w:tc>
        <w:tc>
          <w:tcPr>
            <w:tcW w:w="1135" w:type="dxa"/>
          </w:tcPr>
          <w:p w:rsidR="00750CF2" w:rsidRDefault="00750CF2" w:rsidP="00F4318C">
            <w:pPr>
              <w:spacing w:before="60"/>
              <w:rPr>
                <w:rFonts w:cs="Calibri"/>
                <w:sz w:val="16"/>
              </w:rPr>
            </w:pPr>
            <w:r>
              <w:rPr>
                <w:rFonts w:cs="Calibri"/>
                <w:sz w:val="16"/>
              </w:rPr>
              <w:t>0</w:t>
            </w:r>
          </w:p>
        </w:tc>
        <w:tc>
          <w:tcPr>
            <w:tcW w:w="1135" w:type="dxa"/>
          </w:tcPr>
          <w:p w:rsidR="00750CF2" w:rsidRDefault="00750CF2" w:rsidP="00F4318C">
            <w:pPr>
              <w:spacing w:before="60"/>
              <w:rPr>
                <w:rFonts w:cs="Calibri"/>
                <w:sz w:val="16"/>
              </w:rPr>
            </w:pPr>
            <w:r>
              <w:rPr>
                <w:rFonts w:cs="Calibri"/>
                <w:sz w:val="16"/>
              </w:rPr>
              <w:t>255</w:t>
            </w:r>
          </w:p>
        </w:tc>
      </w:tr>
      <w:tr w:rsidR="004C1284" w:rsidRPr="00AA38E8" w:rsidTr="004C1284">
        <w:tc>
          <w:tcPr>
            <w:tcW w:w="1690" w:type="dxa"/>
          </w:tcPr>
          <w:p w:rsidR="004C1284" w:rsidRPr="00AA38E8" w:rsidRDefault="004C1284" w:rsidP="00F4318C">
            <w:pPr>
              <w:spacing w:before="60"/>
              <w:rPr>
                <w:rFonts w:cs="Calibri"/>
                <w:b/>
                <w:bCs/>
                <w:sz w:val="16"/>
              </w:rPr>
            </w:pPr>
            <w:r w:rsidRPr="00AA38E8">
              <w:rPr>
                <w:rFonts w:cs="Calibri"/>
                <w:b/>
                <w:bCs/>
                <w:sz w:val="16"/>
              </w:rPr>
              <w:t>Return Value</w:t>
            </w:r>
          </w:p>
        </w:tc>
        <w:tc>
          <w:tcPr>
            <w:tcW w:w="3833" w:type="dxa"/>
          </w:tcPr>
          <w:p w:rsidR="004C1284" w:rsidRPr="00AA38E8" w:rsidRDefault="004C1284" w:rsidP="00F4318C">
            <w:pPr>
              <w:spacing w:before="60"/>
              <w:rPr>
                <w:rFonts w:cs="Calibri"/>
                <w:sz w:val="16"/>
              </w:rPr>
            </w:pPr>
            <w:r w:rsidRPr="004C1284">
              <w:rPr>
                <w:rFonts w:cs="Calibri"/>
                <w:sz w:val="16"/>
              </w:rPr>
              <w:t>AdcNtcStInfo_Uls_T_u08</w:t>
            </w:r>
          </w:p>
        </w:tc>
        <w:tc>
          <w:tcPr>
            <w:tcW w:w="1135" w:type="dxa"/>
          </w:tcPr>
          <w:p w:rsidR="004C1284" w:rsidRPr="00AA38E8" w:rsidRDefault="004C1284" w:rsidP="00F4318C">
            <w:pPr>
              <w:spacing w:before="60"/>
              <w:rPr>
                <w:rFonts w:cs="Calibri"/>
                <w:sz w:val="16"/>
              </w:rPr>
            </w:pPr>
            <w:r>
              <w:rPr>
                <w:rFonts w:cs="Calibri"/>
                <w:sz w:val="16"/>
              </w:rPr>
              <w:t>Uint8</w:t>
            </w:r>
          </w:p>
        </w:tc>
        <w:tc>
          <w:tcPr>
            <w:tcW w:w="1135" w:type="dxa"/>
          </w:tcPr>
          <w:p w:rsidR="004C1284" w:rsidRPr="00AA38E8" w:rsidRDefault="004C1284" w:rsidP="00F4318C">
            <w:pPr>
              <w:spacing w:before="60"/>
              <w:rPr>
                <w:rFonts w:cs="Calibri"/>
                <w:sz w:val="16"/>
              </w:rPr>
            </w:pPr>
            <w:r>
              <w:rPr>
                <w:rFonts w:cs="Calibri"/>
                <w:sz w:val="16"/>
              </w:rPr>
              <w:t>0</w:t>
            </w:r>
          </w:p>
        </w:tc>
        <w:tc>
          <w:tcPr>
            <w:tcW w:w="1135" w:type="dxa"/>
          </w:tcPr>
          <w:p w:rsidR="004C1284" w:rsidRPr="00AA38E8" w:rsidRDefault="004C1284" w:rsidP="00F4318C">
            <w:pPr>
              <w:spacing w:before="60"/>
              <w:rPr>
                <w:rFonts w:cs="Calibri"/>
                <w:sz w:val="16"/>
              </w:rPr>
            </w:pPr>
            <w:r>
              <w:rPr>
                <w:rFonts w:cs="Calibri"/>
                <w:sz w:val="16"/>
              </w:rPr>
              <w:t>255</w:t>
            </w:r>
          </w:p>
        </w:tc>
      </w:tr>
    </w:tbl>
    <w:p w:rsidR="008C6874" w:rsidRDefault="008C6874" w:rsidP="008C6874">
      <w:pPr>
        <w:pStyle w:val="Heading2"/>
        <w:numPr>
          <w:ilvl w:val="3"/>
          <w:numId w:val="11"/>
        </w:numPr>
        <w:spacing w:after="60"/>
        <w:rPr>
          <w:rFonts w:ascii="Calibri" w:hAnsi="Calibri" w:cs="Calibri"/>
        </w:rPr>
      </w:pPr>
      <w:bookmarkStart w:id="260" w:name="_Toc421011541"/>
      <w:bookmarkStart w:id="261" w:name="_Toc477183236"/>
      <w:r>
        <w:rPr>
          <w:rFonts w:ascii="Calibri" w:hAnsi="Calibri" w:cs="Calibri"/>
        </w:rPr>
        <w:t>Design Rationale</w:t>
      </w:r>
      <w:bookmarkEnd w:id="261"/>
    </w:p>
    <w:p w:rsidR="008C6874" w:rsidRPr="00AA38E8" w:rsidRDefault="008C6874" w:rsidP="008C6874">
      <w:pPr>
        <w:pStyle w:val="Heading2"/>
        <w:numPr>
          <w:ilvl w:val="3"/>
          <w:numId w:val="11"/>
        </w:numPr>
        <w:spacing w:after="60"/>
        <w:rPr>
          <w:rFonts w:ascii="Calibri" w:hAnsi="Calibri" w:cs="Calibri"/>
        </w:rPr>
      </w:pPr>
      <w:bookmarkStart w:id="262" w:name="_Toc477183237"/>
      <w:r>
        <w:rPr>
          <w:rFonts w:ascii="Calibri" w:hAnsi="Calibri" w:cs="Calibri"/>
        </w:rPr>
        <w:t>Processing</w:t>
      </w:r>
      <w:bookmarkEnd w:id="260"/>
      <w:bookmarkEnd w:id="262"/>
    </w:p>
    <w:p w:rsidR="008C6874" w:rsidRDefault="004C1284" w:rsidP="008C6874">
      <w:r>
        <w:rPr>
          <w:rFonts w:cs="Calibri"/>
        </w:rPr>
        <w:t>See “</w:t>
      </w:r>
      <w:r>
        <w:t xml:space="preserve">State </w:t>
      </w:r>
      <w:r w:rsidR="00750CF2">
        <w:t>2</w:t>
      </w:r>
      <w:r>
        <w:t>” block in the Simulink model of the design.</w:t>
      </w:r>
    </w:p>
    <w:p w:rsidR="004C1284" w:rsidRDefault="004C1284" w:rsidP="008C6874"/>
    <w:p w:rsidR="004C1284" w:rsidRPr="00AA38E8" w:rsidRDefault="004C1284" w:rsidP="004C1284">
      <w:pPr>
        <w:pStyle w:val="Heading2"/>
        <w:numPr>
          <w:ilvl w:val="2"/>
          <w:numId w:val="11"/>
        </w:numPr>
        <w:tabs>
          <w:tab w:val="clear" w:pos="1017"/>
          <w:tab w:val="num" w:pos="567"/>
        </w:tabs>
        <w:spacing w:after="60"/>
        <w:ind w:left="567"/>
        <w:rPr>
          <w:rFonts w:ascii="Calibri" w:hAnsi="Calibri" w:cs="Calibri"/>
        </w:rPr>
      </w:pPr>
      <w:bookmarkStart w:id="263" w:name="_Toc477183238"/>
      <w:r>
        <w:rPr>
          <w:rFonts w:ascii="Calibri" w:hAnsi="Calibri" w:cs="Calibri"/>
        </w:rPr>
        <w:t>Local Function #2</w:t>
      </w:r>
      <w:bookmarkEnd w:id="26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C1284" w:rsidRPr="00AA38E8" w:rsidTr="004C1284">
        <w:tc>
          <w:tcPr>
            <w:tcW w:w="1690" w:type="dxa"/>
          </w:tcPr>
          <w:p w:rsidR="004C1284" w:rsidRPr="00AA38E8" w:rsidRDefault="004C1284" w:rsidP="004C1284">
            <w:pPr>
              <w:spacing w:before="60"/>
              <w:rPr>
                <w:rFonts w:cs="Calibri"/>
                <w:b/>
                <w:bCs/>
                <w:sz w:val="16"/>
              </w:rPr>
            </w:pPr>
            <w:r w:rsidRPr="00AA38E8">
              <w:rPr>
                <w:rFonts w:cs="Calibri"/>
                <w:b/>
                <w:bCs/>
                <w:sz w:val="16"/>
              </w:rPr>
              <w:t>Function Name</w:t>
            </w:r>
          </w:p>
        </w:tc>
        <w:tc>
          <w:tcPr>
            <w:tcW w:w="3833" w:type="dxa"/>
          </w:tcPr>
          <w:p w:rsidR="004C1284" w:rsidRPr="00AA38E8" w:rsidRDefault="004C1284" w:rsidP="004C1284">
            <w:pPr>
              <w:spacing w:before="60"/>
              <w:rPr>
                <w:rFonts w:cs="Calibri"/>
                <w:sz w:val="16"/>
              </w:rPr>
            </w:pPr>
            <w:r>
              <w:rPr>
                <w:rFonts w:cs="Calibri"/>
                <w:sz w:val="16"/>
              </w:rPr>
              <w:t>St</w:t>
            </w:r>
            <w:r w:rsidR="00750CF2">
              <w:rPr>
                <w:rFonts w:cs="Calibri"/>
                <w:sz w:val="16"/>
              </w:rPr>
              <w:t>4</w:t>
            </w:r>
            <w:r w:rsidRPr="004C1284">
              <w:rPr>
                <w:rFonts w:cs="Calibri"/>
                <w:sz w:val="16"/>
              </w:rPr>
              <w:t>Proc</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Type</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Min</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Max</w:t>
            </w:r>
          </w:p>
        </w:tc>
      </w:tr>
      <w:tr w:rsidR="00750CF2" w:rsidRPr="00AA38E8" w:rsidTr="004C1284">
        <w:tc>
          <w:tcPr>
            <w:tcW w:w="1690" w:type="dxa"/>
            <w:vMerge w:val="restart"/>
          </w:tcPr>
          <w:p w:rsidR="00750CF2" w:rsidRPr="00AA38E8" w:rsidRDefault="00750CF2" w:rsidP="004C1284">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750CF2" w:rsidP="004C1284">
            <w:pPr>
              <w:spacing w:before="60"/>
              <w:rPr>
                <w:rFonts w:cs="Calibri"/>
                <w:sz w:val="16"/>
              </w:rPr>
            </w:pPr>
            <w:r w:rsidRPr="004C1284">
              <w:rPr>
                <w:rFonts w:cs="Calibri"/>
                <w:sz w:val="16"/>
              </w:rPr>
              <w:t>AdcSelfDiag0_Volt_T_f32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AdcSelfDiag2_Volt_T_f32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AdcSelfDiag4_Volt_T_f32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AdcDiagcSt_Uls_T_u08</w:t>
            </w:r>
          </w:p>
        </w:tc>
        <w:tc>
          <w:tcPr>
            <w:tcW w:w="1135" w:type="dxa"/>
          </w:tcPr>
          <w:p w:rsidR="00750CF2" w:rsidRPr="00AA38E8" w:rsidRDefault="00750CF2" w:rsidP="004C1284">
            <w:pPr>
              <w:spacing w:before="60"/>
              <w:rPr>
                <w:rFonts w:cs="Calibri"/>
                <w:sz w:val="16"/>
              </w:rPr>
            </w:pPr>
            <w:r>
              <w:rPr>
                <w:rFonts w:cs="Calibri"/>
                <w:sz w:val="16"/>
              </w:rPr>
              <w:t>Uint8</w:t>
            </w:r>
          </w:p>
        </w:tc>
        <w:tc>
          <w:tcPr>
            <w:tcW w:w="1135" w:type="dxa"/>
          </w:tcPr>
          <w:p w:rsidR="00750CF2" w:rsidRPr="00AA38E8" w:rsidRDefault="00750CF2" w:rsidP="004C1284">
            <w:pPr>
              <w:spacing w:before="60"/>
              <w:rPr>
                <w:rFonts w:cs="Calibri"/>
                <w:sz w:val="16"/>
              </w:rPr>
            </w:pPr>
            <w:r>
              <w:rPr>
                <w:rFonts w:cs="Calibri"/>
                <w:sz w:val="16"/>
              </w:rPr>
              <w:t>0</w:t>
            </w:r>
          </w:p>
        </w:tc>
        <w:tc>
          <w:tcPr>
            <w:tcW w:w="1135" w:type="dxa"/>
          </w:tcPr>
          <w:p w:rsidR="00750CF2" w:rsidRPr="00AA38E8" w:rsidRDefault="00750CF2" w:rsidP="004C1284">
            <w:pPr>
              <w:spacing w:before="60"/>
              <w:rPr>
                <w:rFonts w:cs="Calibri"/>
                <w:sz w:val="16"/>
              </w:rPr>
            </w:pPr>
            <w:r>
              <w:rPr>
                <w:rFonts w:cs="Calibri"/>
                <w:sz w:val="16"/>
              </w:rPr>
              <w:t>3</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4C1284" w:rsidRDefault="00750CF2" w:rsidP="004C1284">
            <w:pPr>
              <w:spacing w:before="60"/>
              <w:rPr>
                <w:rFonts w:cs="Calibri"/>
                <w:sz w:val="16"/>
              </w:rPr>
            </w:pPr>
            <w:r>
              <w:rPr>
                <w:rFonts w:cs="Calibri"/>
                <w:sz w:val="16"/>
              </w:rPr>
              <w:t>*</w:t>
            </w:r>
            <w:r w:rsidRPr="00750CF2">
              <w:rPr>
                <w:rFonts w:cs="Calibri"/>
                <w:sz w:val="16"/>
              </w:rPr>
              <w:t>RollgCntr_Cnt_T_u08</w:t>
            </w:r>
          </w:p>
        </w:tc>
        <w:tc>
          <w:tcPr>
            <w:tcW w:w="1135" w:type="dxa"/>
          </w:tcPr>
          <w:p w:rsidR="00750CF2" w:rsidRDefault="00750CF2" w:rsidP="004C1284">
            <w:pPr>
              <w:spacing w:before="60"/>
              <w:rPr>
                <w:rFonts w:cs="Calibri"/>
                <w:sz w:val="16"/>
              </w:rPr>
            </w:pPr>
            <w:r>
              <w:rPr>
                <w:rFonts w:cs="Calibri"/>
                <w:sz w:val="16"/>
              </w:rPr>
              <w:t>*uint8</w:t>
            </w:r>
          </w:p>
        </w:tc>
        <w:tc>
          <w:tcPr>
            <w:tcW w:w="1135" w:type="dxa"/>
          </w:tcPr>
          <w:p w:rsidR="00750CF2" w:rsidRDefault="00750CF2" w:rsidP="004C1284">
            <w:pPr>
              <w:spacing w:before="60"/>
              <w:rPr>
                <w:rFonts w:cs="Calibri"/>
                <w:sz w:val="16"/>
              </w:rPr>
            </w:pPr>
            <w:r>
              <w:rPr>
                <w:rFonts w:cs="Calibri"/>
                <w:sz w:val="16"/>
              </w:rPr>
              <w:t>0</w:t>
            </w:r>
          </w:p>
        </w:tc>
        <w:tc>
          <w:tcPr>
            <w:tcW w:w="1135" w:type="dxa"/>
          </w:tcPr>
          <w:p w:rsidR="00750CF2" w:rsidRDefault="00750CF2" w:rsidP="004C1284">
            <w:pPr>
              <w:spacing w:before="60"/>
              <w:rPr>
                <w:rFonts w:cs="Calibri"/>
                <w:sz w:val="16"/>
              </w:rPr>
            </w:pPr>
            <w:r>
              <w:rPr>
                <w:rFonts w:cs="Calibri"/>
                <w:sz w:val="16"/>
              </w:rPr>
              <w:t>255</w:t>
            </w:r>
          </w:p>
        </w:tc>
      </w:tr>
      <w:tr w:rsidR="00750CF2" w:rsidRPr="00AA38E8" w:rsidTr="004C1284">
        <w:tc>
          <w:tcPr>
            <w:tcW w:w="1690" w:type="dxa"/>
          </w:tcPr>
          <w:p w:rsidR="00750CF2" w:rsidRPr="00AA38E8" w:rsidRDefault="00750CF2" w:rsidP="004C1284">
            <w:pPr>
              <w:spacing w:before="60"/>
              <w:rPr>
                <w:rFonts w:cs="Calibri"/>
                <w:b/>
                <w:bCs/>
                <w:sz w:val="16"/>
              </w:rPr>
            </w:pPr>
            <w:r w:rsidRPr="00AA38E8">
              <w:rPr>
                <w:rFonts w:cs="Calibri"/>
                <w:b/>
                <w:bCs/>
                <w:sz w:val="16"/>
              </w:rPr>
              <w:t>Return Value</w:t>
            </w:r>
          </w:p>
        </w:tc>
        <w:tc>
          <w:tcPr>
            <w:tcW w:w="3833" w:type="dxa"/>
          </w:tcPr>
          <w:p w:rsidR="00750CF2" w:rsidRPr="00AA38E8" w:rsidRDefault="00750CF2" w:rsidP="004C1284">
            <w:pPr>
              <w:spacing w:before="60"/>
              <w:rPr>
                <w:rFonts w:cs="Calibri"/>
                <w:sz w:val="16"/>
              </w:rPr>
            </w:pPr>
            <w:r w:rsidRPr="004C1284">
              <w:rPr>
                <w:rFonts w:cs="Calibri"/>
                <w:sz w:val="16"/>
              </w:rPr>
              <w:t>AdcNtcStInfo_Uls_T_u08</w:t>
            </w:r>
          </w:p>
        </w:tc>
        <w:tc>
          <w:tcPr>
            <w:tcW w:w="1135" w:type="dxa"/>
          </w:tcPr>
          <w:p w:rsidR="00750CF2" w:rsidRPr="00AA38E8" w:rsidRDefault="00750CF2" w:rsidP="004C1284">
            <w:pPr>
              <w:spacing w:before="60"/>
              <w:rPr>
                <w:rFonts w:cs="Calibri"/>
                <w:sz w:val="16"/>
              </w:rPr>
            </w:pPr>
            <w:r>
              <w:rPr>
                <w:rFonts w:cs="Calibri"/>
                <w:sz w:val="16"/>
              </w:rPr>
              <w:t>Uint8</w:t>
            </w:r>
          </w:p>
        </w:tc>
        <w:tc>
          <w:tcPr>
            <w:tcW w:w="1135" w:type="dxa"/>
          </w:tcPr>
          <w:p w:rsidR="00750CF2" w:rsidRPr="00AA38E8" w:rsidRDefault="00750CF2" w:rsidP="004C1284">
            <w:pPr>
              <w:spacing w:before="60"/>
              <w:rPr>
                <w:rFonts w:cs="Calibri"/>
                <w:sz w:val="16"/>
              </w:rPr>
            </w:pPr>
            <w:r>
              <w:rPr>
                <w:rFonts w:cs="Calibri"/>
                <w:sz w:val="16"/>
              </w:rPr>
              <w:t>0</w:t>
            </w:r>
          </w:p>
        </w:tc>
        <w:tc>
          <w:tcPr>
            <w:tcW w:w="1135" w:type="dxa"/>
          </w:tcPr>
          <w:p w:rsidR="00750CF2" w:rsidRPr="00AA38E8" w:rsidRDefault="00750CF2" w:rsidP="004C1284">
            <w:pPr>
              <w:spacing w:before="60"/>
              <w:rPr>
                <w:rFonts w:cs="Calibri"/>
                <w:sz w:val="16"/>
              </w:rPr>
            </w:pPr>
            <w:r>
              <w:rPr>
                <w:rFonts w:cs="Calibri"/>
                <w:sz w:val="16"/>
              </w:rPr>
              <w:t>255</w:t>
            </w:r>
          </w:p>
        </w:tc>
      </w:tr>
    </w:tbl>
    <w:p w:rsidR="004C1284" w:rsidRDefault="004C1284" w:rsidP="004C1284">
      <w:pPr>
        <w:pStyle w:val="Heading2"/>
        <w:numPr>
          <w:ilvl w:val="3"/>
          <w:numId w:val="11"/>
        </w:numPr>
        <w:spacing w:after="60"/>
        <w:rPr>
          <w:rFonts w:ascii="Calibri" w:hAnsi="Calibri" w:cs="Calibri"/>
        </w:rPr>
      </w:pPr>
      <w:bookmarkStart w:id="264" w:name="_Toc477183239"/>
      <w:r>
        <w:rPr>
          <w:rFonts w:ascii="Calibri" w:hAnsi="Calibri" w:cs="Calibri"/>
        </w:rPr>
        <w:t>Design Rationale</w:t>
      </w:r>
      <w:bookmarkEnd w:id="264"/>
    </w:p>
    <w:p w:rsidR="004C1284" w:rsidRPr="00AA38E8" w:rsidRDefault="004C1284" w:rsidP="004C1284">
      <w:pPr>
        <w:pStyle w:val="Heading2"/>
        <w:numPr>
          <w:ilvl w:val="3"/>
          <w:numId w:val="11"/>
        </w:numPr>
        <w:spacing w:after="60"/>
        <w:rPr>
          <w:rFonts w:ascii="Calibri" w:hAnsi="Calibri" w:cs="Calibri"/>
        </w:rPr>
      </w:pPr>
      <w:bookmarkStart w:id="265" w:name="_Toc477183240"/>
      <w:r>
        <w:rPr>
          <w:rFonts w:ascii="Calibri" w:hAnsi="Calibri" w:cs="Calibri"/>
        </w:rPr>
        <w:t>Processing</w:t>
      </w:r>
      <w:bookmarkEnd w:id="265"/>
    </w:p>
    <w:p w:rsidR="004C1284" w:rsidRDefault="004C1284" w:rsidP="004C1284">
      <w:r>
        <w:rPr>
          <w:rFonts w:cs="Calibri"/>
        </w:rPr>
        <w:t>See “</w:t>
      </w:r>
      <w:r>
        <w:t xml:space="preserve">State </w:t>
      </w:r>
      <w:r w:rsidR="00750CF2">
        <w:t>4</w:t>
      </w:r>
      <w:r>
        <w:t>” block in the Simulink model of the design.</w:t>
      </w:r>
    </w:p>
    <w:p w:rsidR="004C1284" w:rsidRPr="00AA38E8" w:rsidRDefault="004C1284" w:rsidP="004C1284">
      <w:pPr>
        <w:pStyle w:val="Heading2"/>
        <w:numPr>
          <w:ilvl w:val="2"/>
          <w:numId w:val="11"/>
        </w:numPr>
        <w:tabs>
          <w:tab w:val="clear" w:pos="1017"/>
          <w:tab w:val="num" w:pos="567"/>
        </w:tabs>
        <w:spacing w:after="60"/>
        <w:ind w:left="567"/>
        <w:rPr>
          <w:rFonts w:ascii="Calibri" w:hAnsi="Calibri" w:cs="Calibri"/>
        </w:rPr>
      </w:pPr>
      <w:bookmarkStart w:id="266" w:name="_Toc477183241"/>
      <w:r>
        <w:rPr>
          <w:rFonts w:ascii="Calibri" w:hAnsi="Calibri" w:cs="Calibri"/>
        </w:rPr>
        <w:t>Local Function #3</w:t>
      </w:r>
      <w:bookmarkEnd w:id="2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C1284" w:rsidRPr="00AA38E8" w:rsidTr="004C1284">
        <w:tc>
          <w:tcPr>
            <w:tcW w:w="1690" w:type="dxa"/>
          </w:tcPr>
          <w:p w:rsidR="004C1284" w:rsidRPr="00AA38E8" w:rsidRDefault="004C1284" w:rsidP="004C1284">
            <w:pPr>
              <w:spacing w:before="60"/>
              <w:rPr>
                <w:rFonts w:cs="Calibri"/>
                <w:b/>
                <w:bCs/>
                <w:sz w:val="16"/>
              </w:rPr>
            </w:pPr>
            <w:r w:rsidRPr="00AA38E8">
              <w:rPr>
                <w:rFonts w:cs="Calibri"/>
                <w:b/>
                <w:bCs/>
                <w:sz w:val="16"/>
              </w:rPr>
              <w:t>Function Name</w:t>
            </w:r>
          </w:p>
        </w:tc>
        <w:tc>
          <w:tcPr>
            <w:tcW w:w="3833" w:type="dxa"/>
          </w:tcPr>
          <w:p w:rsidR="004C1284" w:rsidRPr="00AA38E8" w:rsidRDefault="004C1284" w:rsidP="004C1284">
            <w:pPr>
              <w:spacing w:before="60"/>
              <w:rPr>
                <w:rFonts w:cs="Calibri"/>
                <w:sz w:val="16"/>
              </w:rPr>
            </w:pPr>
            <w:r>
              <w:rPr>
                <w:rFonts w:cs="Calibri"/>
                <w:sz w:val="16"/>
              </w:rPr>
              <w:t>St</w:t>
            </w:r>
            <w:r w:rsidR="00750CF2">
              <w:rPr>
                <w:rFonts w:cs="Calibri"/>
                <w:sz w:val="16"/>
              </w:rPr>
              <w:t>6</w:t>
            </w:r>
            <w:r w:rsidRPr="004C1284">
              <w:rPr>
                <w:rFonts w:cs="Calibri"/>
                <w:sz w:val="16"/>
              </w:rPr>
              <w:t>Proc</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Type</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Min</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Max</w:t>
            </w:r>
          </w:p>
        </w:tc>
      </w:tr>
      <w:tr w:rsidR="00750CF2" w:rsidRPr="00AA38E8" w:rsidTr="004C1284">
        <w:tc>
          <w:tcPr>
            <w:tcW w:w="1690" w:type="dxa"/>
            <w:vMerge w:val="restart"/>
          </w:tcPr>
          <w:p w:rsidR="00750CF2" w:rsidRPr="00AA38E8" w:rsidRDefault="00750CF2" w:rsidP="004C1284">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750CF2" w:rsidP="004C1284">
            <w:pPr>
              <w:spacing w:before="60"/>
              <w:rPr>
                <w:rFonts w:cs="Calibri"/>
                <w:sz w:val="16"/>
              </w:rPr>
            </w:pPr>
            <w:r w:rsidRPr="004C1284">
              <w:rPr>
                <w:rFonts w:cs="Calibri"/>
                <w:sz w:val="16"/>
              </w:rPr>
              <w:t>AdcSelfDiag0_Volt_T_f32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AdcSelfDiag2_Volt_T_f32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AdcSelfDiag4_Volt_T_f32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AdcDiagcSt_Uls_T_u08</w:t>
            </w:r>
          </w:p>
        </w:tc>
        <w:tc>
          <w:tcPr>
            <w:tcW w:w="1135" w:type="dxa"/>
          </w:tcPr>
          <w:p w:rsidR="00750CF2" w:rsidRPr="00AA38E8" w:rsidRDefault="00750CF2" w:rsidP="004C1284">
            <w:pPr>
              <w:spacing w:before="60"/>
              <w:rPr>
                <w:rFonts w:cs="Calibri"/>
                <w:sz w:val="16"/>
              </w:rPr>
            </w:pPr>
            <w:r>
              <w:rPr>
                <w:rFonts w:cs="Calibri"/>
                <w:sz w:val="16"/>
              </w:rPr>
              <w:t>Uint8</w:t>
            </w:r>
          </w:p>
        </w:tc>
        <w:tc>
          <w:tcPr>
            <w:tcW w:w="1135" w:type="dxa"/>
          </w:tcPr>
          <w:p w:rsidR="00750CF2" w:rsidRPr="00AA38E8" w:rsidRDefault="00750CF2" w:rsidP="004C1284">
            <w:pPr>
              <w:spacing w:before="60"/>
              <w:rPr>
                <w:rFonts w:cs="Calibri"/>
                <w:sz w:val="16"/>
              </w:rPr>
            </w:pPr>
            <w:r>
              <w:rPr>
                <w:rFonts w:cs="Calibri"/>
                <w:sz w:val="16"/>
              </w:rPr>
              <w:t>0</w:t>
            </w:r>
          </w:p>
        </w:tc>
        <w:tc>
          <w:tcPr>
            <w:tcW w:w="1135" w:type="dxa"/>
          </w:tcPr>
          <w:p w:rsidR="00750CF2" w:rsidRPr="00AA38E8" w:rsidRDefault="00750CF2" w:rsidP="004C1284">
            <w:pPr>
              <w:spacing w:before="60"/>
              <w:rPr>
                <w:rFonts w:cs="Calibri"/>
                <w:sz w:val="16"/>
              </w:rPr>
            </w:pPr>
            <w:r>
              <w:rPr>
                <w:rFonts w:cs="Calibri"/>
                <w:sz w:val="16"/>
              </w:rPr>
              <w:t>3</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4C1284" w:rsidRDefault="00750CF2" w:rsidP="004C1284">
            <w:pPr>
              <w:spacing w:before="60"/>
              <w:rPr>
                <w:rFonts w:cs="Calibri"/>
                <w:sz w:val="16"/>
              </w:rPr>
            </w:pPr>
            <w:r>
              <w:rPr>
                <w:rFonts w:cs="Calibri"/>
                <w:sz w:val="16"/>
              </w:rPr>
              <w:t>*</w:t>
            </w:r>
            <w:r w:rsidRPr="00750CF2">
              <w:rPr>
                <w:rFonts w:cs="Calibri"/>
                <w:sz w:val="16"/>
              </w:rPr>
              <w:t>RollgCntr_Cnt_T_u08</w:t>
            </w:r>
          </w:p>
        </w:tc>
        <w:tc>
          <w:tcPr>
            <w:tcW w:w="1135" w:type="dxa"/>
          </w:tcPr>
          <w:p w:rsidR="00750CF2" w:rsidRDefault="00750CF2" w:rsidP="004C1284">
            <w:pPr>
              <w:spacing w:before="60"/>
              <w:rPr>
                <w:rFonts w:cs="Calibri"/>
                <w:sz w:val="16"/>
              </w:rPr>
            </w:pPr>
            <w:r>
              <w:rPr>
                <w:rFonts w:cs="Calibri"/>
                <w:sz w:val="16"/>
              </w:rPr>
              <w:t>*uint8</w:t>
            </w:r>
          </w:p>
        </w:tc>
        <w:tc>
          <w:tcPr>
            <w:tcW w:w="1135" w:type="dxa"/>
          </w:tcPr>
          <w:p w:rsidR="00750CF2" w:rsidRDefault="00750CF2" w:rsidP="004C1284">
            <w:pPr>
              <w:spacing w:before="60"/>
              <w:rPr>
                <w:rFonts w:cs="Calibri"/>
                <w:sz w:val="16"/>
              </w:rPr>
            </w:pPr>
            <w:r>
              <w:rPr>
                <w:rFonts w:cs="Calibri"/>
                <w:sz w:val="16"/>
              </w:rPr>
              <w:t>0</w:t>
            </w:r>
          </w:p>
        </w:tc>
        <w:tc>
          <w:tcPr>
            <w:tcW w:w="1135" w:type="dxa"/>
          </w:tcPr>
          <w:p w:rsidR="00750CF2" w:rsidRDefault="00750CF2" w:rsidP="004C1284">
            <w:pPr>
              <w:spacing w:before="60"/>
              <w:rPr>
                <w:rFonts w:cs="Calibri"/>
                <w:sz w:val="16"/>
              </w:rPr>
            </w:pPr>
            <w:r>
              <w:rPr>
                <w:rFonts w:cs="Calibri"/>
                <w:sz w:val="16"/>
              </w:rPr>
              <w:t>255</w:t>
            </w:r>
          </w:p>
        </w:tc>
      </w:tr>
      <w:tr w:rsidR="00750CF2" w:rsidRPr="00AA38E8" w:rsidTr="004C1284">
        <w:tc>
          <w:tcPr>
            <w:tcW w:w="1690" w:type="dxa"/>
          </w:tcPr>
          <w:p w:rsidR="00750CF2" w:rsidRPr="00AA38E8" w:rsidRDefault="00750CF2" w:rsidP="004C1284">
            <w:pPr>
              <w:spacing w:before="60"/>
              <w:rPr>
                <w:rFonts w:cs="Calibri"/>
                <w:b/>
                <w:bCs/>
                <w:sz w:val="16"/>
              </w:rPr>
            </w:pPr>
            <w:r w:rsidRPr="00AA38E8">
              <w:rPr>
                <w:rFonts w:cs="Calibri"/>
                <w:b/>
                <w:bCs/>
                <w:sz w:val="16"/>
              </w:rPr>
              <w:t>Return Value</w:t>
            </w:r>
          </w:p>
        </w:tc>
        <w:tc>
          <w:tcPr>
            <w:tcW w:w="3833" w:type="dxa"/>
          </w:tcPr>
          <w:p w:rsidR="00750CF2" w:rsidRPr="00AA38E8" w:rsidRDefault="00750CF2" w:rsidP="004C1284">
            <w:pPr>
              <w:spacing w:before="60"/>
              <w:rPr>
                <w:rFonts w:cs="Calibri"/>
                <w:sz w:val="16"/>
              </w:rPr>
            </w:pPr>
            <w:r w:rsidRPr="004C1284">
              <w:rPr>
                <w:rFonts w:cs="Calibri"/>
                <w:sz w:val="16"/>
              </w:rPr>
              <w:t>AdcNtcStInfo_Uls_T_u08</w:t>
            </w:r>
          </w:p>
        </w:tc>
        <w:tc>
          <w:tcPr>
            <w:tcW w:w="1135" w:type="dxa"/>
          </w:tcPr>
          <w:p w:rsidR="00750CF2" w:rsidRPr="00AA38E8" w:rsidRDefault="00750CF2" w:rsidP="004C1284">
            <w:pPr>
              <w:spacing w:before="60"/>
              <w:rPr>
                <w:rFonts w:cs="Calibri"/>
                <w:sz w:val="16"/>
              </w:rPr>
            </w:pPr>
            <w:r>
              <w:rPr>
                <w:rFonts w:cs="Calibri"/>
                <w:sz w:val="16"/>
              </w:rPr>
              <w:t>Uint8</w:t>
            </w:r>
          </w:p>
        </w:tc>
        <w:tc>
          <w:tcPr>
            <w:tcW w:w="1135" w:type="dxa"/>
          </w:tcPr>
          <w:p w:rsidR="00750CF2" w:rsidRPr="00AA38E8" w:rsidRDefault="00750CF2" w:rsidP="004C1284">
            <w:pPr>
              <w:spacing w:before="60"/>
              <w:rPr>
                <w:rFonts w:cs="Calibri"/>
                <w:sz w:val="16"/>
              </w:rPr>
            </w:pPr>
            <w:r>
              <w:rPr>
                <w:rFonts w:cs="Calibri"/>
                <w:sz w:val="16"/>
              </w:rPr>
              <w:t>0</w:t>
            </w:r>
          </w:p>
        </w:tc>
        <w:tc>
          <w:tcPr>
            <w:tcW w:w="1135" w:type="dxa"/>
          </w:tcPr>
          <w:p w:rsidR="00750CF2" w:rsidRPr="00AA38E8" w:rsidRDefault="00750CF2" w:rsidP="004C1284">
            <w:pPr>
              <w:spacing w:before="60"/>
              <w:rPr>
                <w:rFonts w:cs="Calibri"/>
                <w:sz w:val="16"/>
              </w:rPr>
            </w:pPr>
            <w:r>
              <w:rPr>
                <w:rFonts w:cs="Calibri"/>
                <w:sz w:val="16"/>
              </w:rPr>
              <w:t>255</w:t>
            </w:r>
          </w:p>
        </w:tc>
      </w:tr>
    </w:tbl>
    <w:p w:rsidR="004C1284" w:rsidRDefault="004C1284" w:rsidP="004C1284">
      <w:pPr>
        <w:pStyle w:val="Heading2"/>
        <w:numPr>
          <w:ilvl w:val="3"/>
          <w:numId w:val="11"/>
        </w:numPr>
        <w:spacing w:after="60"/>
        <w:rPr>
          <w:rFonts w:ascii="Calibri" w:hAnsi="Calibri" w:cs="Calibri"/>
        </w:rPr>
      </w:pPr>
      <w:bookmarkStart w:id="267" w:name="_Toc477183242"/>
      <w:r>
        <w:rPr>
          <w:rFonts w:ascii="Calibri" w:hAnsi="Calibri" w:cs="Calibri"/>
        </w:rPr>
        <w:lastRenderedPageBreak/>
        <w:t>Design Rationale</w:t>
      </w:r>
      <w:bookmarkEnd w:id="267"/>
    </w:p>
    <w:p w:rsidR="004C1284" w:rsidRPr="00AA38E8" w:rsidRDefault="004C1284" w:rsidP="004C1284">
      <w:pPr>
        <w:pStyle w:val="Heading2"/>
        <w:numPr>
          <w:ilvl w:val="3"/>
          <w:numId w:val="11"/>
        </w:numPr>
        <w:spacing w:after="60"/>
        <w:rPr>
          <w:rFonts w:ascii="Calibri" w:hAnsi="Calibri" w:cs="Calibri"/>
        </w:rPr>
      </w:pPr>
      <w:bookmarkStart w:id="268" w:name="_Toc477183243"/>
      <w:r>
        <w:rPr>
          <w:rFonts w:ascii="Calibri" w:hAnsi="Calibri" w:cs="Calibri"/>
        </w:rPr>
        <w:t>Processing</w:t>
      </w:r>
      <w:bookmarkEnd w:id="268"/>
    </w:p>
    <w:p w:rsidR="004C1284" w:rsidRDefault="004C1284" w:rsidP="004C1284">
      <w:r>
        <w:rPr>
          <w:rFonts w:cs="Calibri"/>
        </w:rPr>
        <w:t>See “</w:t>
      </w:r>
      <w:r>
        <w:t xml:space="preserve">State </w:t>
      </w:r>
      <w:r w:rsidR="00750CF2">
        <w:t>6</w:t>
      </w:r>
      <w:r>
        <w:t>” block in the Simulink model of the design.</w:t>
      </w:r>
    </w:p>
    <w:p w:rsidR="00842651" w:rsidRDefault="00842651" w:rsidP="004C1284"/>
    <w:p w:rsidR="00842651" w:rsidRPr="00AA38E8" w:rsidRDefault="00842651" w:rsidP="00842651">
      <w:pPr>
        <w:pStyle w:val="Heading2"/>
        <w:numPr>
          <w:ilvl w:val="2"/>
          <w:numId w:val="11"/>
        </w:numPr>
        <w:tabs>
          <w:tab w:val="clear" w:pos="1017"/>
          <w:tab w:val="num" w:pos="567"/>
        </w:tabs>
        <w:spacing w:after="60"/>
        <w:ind w:left="567"/>
        <w:rPr>
          <w:rFonts w:ascii="Calibri" w:hAnsi="Calibri" w:cs="Calibri"/>
        </w:rPr>
      </w:pPr>
      <w:bookmarkStart w:id="269" w:name="_Toc477183244"/>
      <w:r>
        <w:rPr>
          <w:rFonts w:ascii="Calibri" w:hAnsi="Calibri" w:cs="Calibri"/>
        </w:rPr>
        <w:t>Local Function #4</w:t>
      </w:r>
      <w:bookmarkEnd w:id="2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42651" w:rsidRPr="00AA38E8" w:rsidTr="00750CF2">
        <w:tc>
          <w:tcPr>
            <w:tcW w:w="1690" w:type="dxa"/>
          </w:tcPr>
          <w:p w:rsidR="00842651" w:rsidRPr="00AA38E8" w:rsidRDefault="00842651" w:rsidP="00750CF2">
            <w:pPr>
              <w:spacing w:before="60"/>
              <w:rPr>
                <w:rFonts w:cs="Calibri"/>
                <w:b/>
                <w:bCs/>
                <w:sz w:val="16"/>
              </w:rPr>
            </w:pPr>
            <w:r w:rsidRPr="00AA38E8">
              <w:rPr>
                <w:rFonts w:cs="Calibri"/>
                <w:b/>
                <w:bCs/>
                <w:sz w:val="16"/>
              </w:rPr>
              <w:t>Function Name</w:t>
            </w:r>
          </w:p>
        </w:tc>
        <w:tc>
          <w:tcPr>
            <w:tcW w:w="3833" w:type="dxa"/>
          </w:tcPr>
          <w:p w:rsidR="00842651" w:rsidRPr="00AA38E8" w:rsidRDefault="00842651" w:rsidP="00750CF2">
            <w:pPr>
              <w:spacing w:before="60"/>
              <w:rPr>
                <w:rFonts w:cs="Calibri"/>
                <w:sz w:val="16"/>
              </w:rPr>
            </w:pPr>
            <w:r>
              <w:rPr>
                <w:rFonts w:cs="Calibri"/>
                <w:sz w:val="16"/>
              </w:rPr>
              <w:t>St0</w:t>
            </w:r>
            <w:r w:rsidRPr="004C1284">
              <w:rPr>
                <w:rFonts w:cs="Calibri"/>
                <w:sz w:val="16"/>
              </w:rPr>
              <w:t>Proc</w:t>
            </w:r>
          </w:p>
        </w:tc>
        <w:tc>
          <w:tcPr>
            <w:tcW w:w="1135" w:type="dxa"/>
            <w:shd w:val="pct30" w:color="FFFF00" w:fill="auto"/>
          </w:tcPr>
          <w:p w:rsidR="00842651" w:rsidRPr="00AA38E8" w:rsidRDefault="00842651" w:rsidP="00750CF2">
            <w:pPr>
              <w:spacing w:before="60"/>
              <w:jc w:val="center"/>
              <w:rPr>
                <w:rFonts w:cs="Calibri"/>
                <w:sz w:val="16"/>
              </w:rPr>
            </w:pPr>
            <w:r w:rsidRPr="00AA38E8">
              <w:rPr>
                <w:rFonts w:cs="Calibri"/>
                <w:sz w:val="16"/>
              </w:rPr>
              <w:t>Type</w:t>
            </w:r>
          </w:p>
        </w:tc>
        <w:tc>
          <w:tcPr>
            <w:tcW w:w="1135" w:type="dxa"/>
            <w:shd w:val="pct30" w:color="FFFF00" w:fill="auto"/>
          </w:tcPr>
          <w:p w:rsidR="00842651" w:rsidRPr="00AA38E8" w:rsidRDefault="00842651" w:rsidP="00750CF2">
            <w:pPr>
              <w:spacing w:before="60"/>
              <w:jc w:val="center"/>
              <w:rPr>
                <w:rFonts w:cs="Calibri"/>
                <w:sz w:val="16"/>
              </w:rPr>
            </w:pPr>
            <w:r w:rsidRPr="00AA38E8">
              <w:rPr>
                <w:rFonts w:cs="Calibri"/>
                <w:sz w:val="16"/>
              </w:rPr>
              <w:t>Min</w:t>
            </w:r>
          </w:p>
        </w:tc>
        <w:tc>
          <w:tcPr>
            <w:tcW w:w="1135" w:type="dxa"/>
            <w:shd w:val="pct30" w:color="FFFF00" w:fill="auto"/>
          </w:tcPr>
          <w:p w:rsidR="00842651" w:rsidRPr="00AA38E8" w:rsidRDefault="00842651" w:rsidP="00750CF2">
            <w:pPr>
              <w:spacing w:before="60"/>
              <w:jc w:val="center"/>
              <w:rPr>
                <w:rFonts w:cs="Calibri"/>
                <w:sz w:val="16"/>
              </w:rPr>
            </w:pPr>
            <w:r w:rsidRPr="00AA38E8">
              <w:rPr>
                <w:rFonts w:cs="Calibri"/>
                <w:sz w:val="16"/>
              </w:rPr>
              <w:t>Max</w:t>
            </w:r>
          </w:p>
        </w:tc>
      </w:tr>
      <w:tr w:rsidR="00750CF2" w:rsidRPr="00AA38E8" w:rsidTr="00750CF2">
        <w:tc>
          <w:tcPr>
            <w:tcW w:w="1690" w:type="dxa"/>
            <w:vMerge w:val="restart"/>
          </w:tcPr>
          <w:p w:rsidR="00750CF2" w:rsidRPr="00AA38E8" w:rsidRDefault="00750CF2" w:rsidP="00750CF2">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750CF2" w:rsidP="00750CF2">
            <w:pPr>
              <w:spacing w:before="60"/>
              <w:rPr>
                <w:rFonts w:cs="Calibri"/>
                <w:sz w:val="16"/>
              </w:rPr>
            </w:pPr>
            <w:r w:rsidRPr="004C1284">
              <w:rPr>
                <w:rFonts w:cs="Calibri"/>
                <w:sz w:val="16"/>
              </w:rPr>
              <w:t>AdcSelfDiag0_Volt_T_f32</w:t>
            </w:r>
          </w:p>
        </w:tc>
        <w:tc>
          <w:tcPr>
            <w:tcW w:w="1135" w:type="dxa"/>
          </w:tcPr>
          <w:p w:rsidR="00750CF2" w:rsidRPr="00AA38E8" w:rsidRDefault="00750CF2" w:rsidP="00750CF2">
            <w:pPr>
              <w:spacing w:before="60"/>
              <w:rPr>
                <w:rFonts w:cs="Calibri"/>
                <w:sz w:val="16"/>
              </w:rPr>
            </w:pPr>
            <w:r>
              <w:rPr>
                <w:rFonts w:cs="Calibri"/>
                <w:sz w:val="16"/>
              </w:rPr>
              <w:t>float32</w:t>
            </w:r>
          </w:p>
        </w:tc>
        <w:tc>
          <w:tcPr>
            <w:tcW w:w="1135" w:type="dxa"/>
          </w:tcPr>
          <w:p w:rsidR="00750CF2" w:rsidRPr="00AA38E8" w:rsidRDefault="00750CF2" w:rsidP="00750CF2">
            <w:pPr>
              <w:spacing w:before="60"/>
              <w:rPr>
                <w:rFonts w:cs="Calibri"/>
                <w:sz w:val="16"/>
              </w:rPr>
            </w:pPr>
            <w:r>
              <w:rPr>
                <w:rFonts w:cs="Calibri"/>
                <w:sz w:val="16"/>
              </w:rPr>
              <w:t>0.0</w:t>
            </w:r>
          </w:p>
        </w:tc>
        <w:tc>
          <w:tcPr>
            <w:tcW w:w="1135" w:type="dxa"/>
          </w:tcPr>
          <w:p w:rsidR="00750CF2" w:rsidRPr="00AA38E8" w:rsidRDefault="00750CF2" w:rsidP="00750CF2">
            <w:pPr>
              <w:spacing w:before="60"/>
              <w:rPr>
                <w:rFonts w:cs="Calibri"/>
                <w:sz w:val="16"/>
              </w:rPr>
            </w:pPr>
            <w:r>
              <w:rPr>
                <w:rFonts w:cs="Calibri"/>
                <w:sz w:val="16"/>
              </w:rPr>
              <w:t>5.0</w:t>
            </w:r>
          </w:p>
        </w:tc>
      </w:tr>
      <w:tr w:rsidR="00750CF2" w:rsidRPr="00AA38E8" w:rsidTr="00750CF2">
        <w:tc>
          <w:tcPr>
            <w:tcW w:w="1690" w:type="dxa"/>
            <w:vMerge/>
          </w:tcPr>
          <w:p w:rsidR="00750CF2" w:rsidRPr="00AA38E8" w:rsidRDefault="00750CF2" w:rsidP="00750CF2">
            <w:pPr>
              <w:spacing w:before="60"/>
              <w:rPr>
                <w:rFonts w:cs="Calibri"/>
                <w:b/>
                <w:bCs/>
                <w:sz w:val="16"/>
              </w:rPr>
            </w:pPr>
          </w:p>
        </w:tc>
        <w:tc>
          <w:tcPr>
            <w:tcW w:w="3833" w:type="dxa"/>
          </w:tcPr>
          <w:p w:rsidR="00750CF2" w:rsidRPr="00AA38E8" w:rsidRDefault="00750CF2" w:rsidP="00750CF2">
            <w:pPr>
              <w:spacing w:before="60"/>
              <w:rPr>
                <w:rFonts w:cs="Calibri"/>
                <w:sz w:val="16"/>
              </w:rPr>
            </w:pPr>
            <w:r w:rsidRPr="004C1284">
              <w:rPr>
                <w:rFonts w:cs="Calibri"/>
                <w:sz w:val="16"/>
              </w:rPr>
              <w:t>AdcSelfDiag2_Volt_T_f32</w:t>
            </w:r>
          </w:p>
        </w:tc>
        <w:tc>
          <w:tcPr>
            <w:tcW w:w="1135" w:type="dxa"/>
          </w:tcPr>
          <w:p w:rsidR="00750CF2" w:rsidRPr="00AA38E8" w:rsidRDefault="00750CF2" w:rsidP="00750CF2">
            <w:pPr>
              <w:spacing w:before="60"/>
              <w:rPr>
                <w:rFonts w:cs="Calibri"/>
                <w:sz w:val="16"/>
              </w:rPr>
            </w:pPr>
            <w:r>
              <w:rPr>
                <w:rFonts w:cs="Calibri"/>
                <w:sz w:val="16"/>
              </w:rPr>
              <w:t>float32</w:t>
            </w:r>
          </w:p>
        </w:tc>
        <w:tc>
          <w:tcPr>
            <w:tcW w:w="1135" w:type="dxa"/>
          </w:tcPr>
          <w:p w:rsidR="00750CF2" w:rsidRPr="00AA38E8" w:rsidRDefault="00750CF2" w:rsidP="00750CF2">
            <w:pPr>
              <w:spacing w:before="60"/>
              <w:rPr>
                <w:rFonts w:cs="Calibri"/>
                <w:sz w:val="16"/>
              </w:rPr>
            </w:pPr>
            <w:r>
              <w:rPr>
                <w:rFonts w:cs="Calibri"/>
                <w:sz w:val="16"/>
              </w:rPr>
              <w:t>0.0</w:t>
            </w:r>
          </w:p>
        </w:tc>
        <w:tc>
          <w:tcPr>
            <w:tcW w:w="1135" w:type="dxa"/>
          </w:tcPr>
          <w:p w:rsidR="00750CF2" w:rsidRPr="00AA38E8" w:rsidRDefault="00750CF2" w:rsidP="00750CF2">
            <w:pPr>
              <w:spacing w:before="60"/>
              <w:rPr>
                <w:rFonts w:cs="Calibri"/>
                <w:sz w:val="16"/>
              </w:rPr>
            </w:pPr>
            <w:r>
              <w:rPr>
                <w:rFonts w:cs="Calibri"/>
                <w:sz w:val="16"/>
              </w:rPr>
              <w:t>5.0</w:t>
            </w:r>
          </w:p>
        </w:tc>
      </w:tr>
      <w:tr w:rsidR="00750CF2" w:rsidRPr="00AA38E8" w:rsidTr="00750CF2">
        <w:tc>
          <w:tcPr>
            <w:tcW w:w="1690" w:type="dxa"/>
            <w:vMerge/>
          </w:tcPr>
          <w:p w:rsidR="00750CF2" w:rsidRPr="00AA38E8" w:rsidRDefault="00750CF2" w:rsidP="00750CF2">
            <w:pPr>
              <w:spacing w:before="60"/>
              <w:rPr>
                <w:rFonts w:cs="Calibri"/>
                <w:b/>
                <w:bCs/>
                <w:sz w:val="16"/>
              </w:rPr>
            </w:pPr>
          </w:p>
        </w:tc>
        <w:tc>
          <w:tcPr>
            <w:tcW w:w="3833" w:type="dxa"/>
          </w:tcPr>
          <w:p w:rsidR="00750CF2" w:rsidRPr="00AA38E8" w:rsidRDefault="00750CF2" w:rsidP="00750CF2">
            <w:pPr>
              <w:spacing w:before="60"/>
              <w:rPr>
                <w:rFonts w:cs="Calibri"/>
                <w:sz w:val="16"/>
              </w:rPr>
            </w:pPr>
            <w:r w:rsidRPr="004C1284">
              <w:rPr>
                <w:rFonts w:cs="Calibri"/>
                <w:sz w:val="16"/>
              </w:rPr>
              <w:t>AdcSelfDiag4_Volt_T_f32</w:t>
            </w:r>
          </w:p>
        </w:tc>
        <w:tc>
          <w:tcPr>
            <w:tcW w:w="1135" w:type="dxa"/>
          </w:tcPr>
          <w:p w:rsidR="00750CF2" w:rsidRPr="00AA38E8" w:rsidRDefault="00750CF2" w:rsidP="00750CF2">
            <w:pPr>
              <w:spacing w:before="60"/>
              <w:rPr>
                <w:rFonts w:cs="Calibri"/>
                <w:sz w:val="16"/>
              </w:rPr>
            </w:pPr>
            <w:r>
              <w:rPr>
                <w:rFonts w:cs="Calibri"/>
                <w:sz w:val="16"/>
              </w:rPr>
              <w:t>float32</w:t>
            </w:r>
          </w:p>
        </w:tc>
        <w:tc>
          <w:tcPr>
            <w:tcW w:w="1135" w:type="dxa"/>
          </w:tcPr>
          <w:p w:rsidR="00750CF2" w:rsidRPr="00AA38E8" w:rsidRDefault="00750CF2" w:rsidP="00750CF2">
            <w:pPr>
              <w:spacing w:before="60"/>
              <w:rPr>
                <w:rFonts w:cs="Calibri"/>
                <w:sz w:val="16"/>
              </w:rPr>
            </w:pPr>
            <w:r>
              <w:rPr>
                <w:rFonts w:cs="Calibri"/>
                <w:sz w:val="16"/>
              </w:rPr>
              <w:t>0.0</w:t>
            </w:r>
          </w:p>
        </w:tc>
        <w:tc>
          <w:tcPr>
            <w:tcW w:w="1135" w:type="dxa"/>
          </w:tcPr>
          <w:p w:rsidR="00750CF2" w:rsidRPr="00AA38E8" w:rsidRDefault="00750CF2" w:rsidP="00750CF2">
            <w:pPr>
              <w:spacing w:before="60"/>
              <w:rPr>
                <w:rFonts w:cs="Calibri"/>
                <w:sz w:val="16"/>
              </w:rPr>
            </w:pPr>
            <w:r>
              <w:rPr>
                <w:rFonts w:cs="Calibri"/>
                <w:sz w:val="16"/>
              </w:rPr>
              <w:t>5.0</w:t>
            </w:r>
          </w:p>
        </w:tc>
      </w:tr>
      <w:tr w:rsidR="00094D63" w:rsidRPr="00AA38E8" w:rsidTr="00750CF2">
        <w:tc>
          <w:tcPr>
            <w:tcW w:w="1690" w:type="dxa"/>
            <w:vMerge/>
          </w:tcPr>
          <w:p w:rsidR="00094D63" w:rsidRPr="00AA38E8" w:rsidRDefault="00094D63" w:rsidP="00750CF2">
            <w:pPr>
              <w:spacing w:before="60"/>
              <w:rPr>
                <w:rFonts w:cs="Calibri"/>
                <w:b/>
                <w:bCs/>
                <w:sz w:val="16"/>
              </w:rPr>
            </w:pPr>
          </w:p>
        </w:tc>
        <w:tc>
          <w:tcPr>
            <w:tcW w:w="3833" w:type="dxa"/>
          </w:tcPr>
          <w:p w:rsidR="00094D63" w:rsidRPr="004C1284" w:rsidRDefault="00094D63" w:rsidP="00750CF2">
            <w:pPr>
              <w:spacing w:before="60"/>
              <w:rPr>
                <w:rFonts w:cs="Calibri"/>
                <w:sz w:val="16"/>
              </w:rPr>
            </w:pPr>
            <w:r>
              <w:rPr>
                <w:rFonts w:cs="Calibri"/>
                <w:sz w:val="16"/>
              </w:rPr>
              <w:t>*</w:t>
            </w:r>
            <w:r w:rsidRPr="00750CF2">
              <w:rPr>
                <w:rFonts w:cs="Calibri"/>
                <w:sz w:val="16"/>
              </w:rPr>
              <w:t>RollgCntr_Cnt_T_u08</w:t>
            </w:r>
          </w:p>
        </w:tc>
        <w:tc>
          <w:tcPr>
            <w:tcW w:w="1135" w:type="dxa"/>
          </w:tcPr>
          <w:p w:rsidR="00094D63" w:rsidRDefault="00094D63" w:rsidP="00750CF2">
            <w:pPr>
              <w:spacing w:before="60"/>
              <w:rPr>
                <w:rFonts w:cs="Calibri"/>
                <w:sz w:val="16"/>
              </w:rPr>
            </w:pPr>
            <w:r>
              <w:rPr>
                <w:rFonts w:cs="Calibri"/>
                <w:sz w:val="16"/>
              </w:rPr>
              <w:t>*uint8</w:t>
            </w:r>
          </w:p>
        </w:tc>
        <w:tc>
          <w:tcPr>
            <w:tcW w:w="1135" w:type="dxa"/>
          </w:tcPr>
          <w:p w:rsidR="00094D63" w:rsidRDefault="00094D63" w:rsidP="00750CF2">
            <w:pPr>
              <w:spacing w:before="60"/>
              <w:rPr>
                <w:rFonts w:cs="Calibri"/>
                <w:sz w:val="16"/>
              </w:rPr>
            </w:pPr>
            <w:r>
              <w:rPr>
                <w:rFonts w:cs="Calibri"/>
                <w:sz w:val="16"/>
              </w:rPr>
              <w:t>00</w:t>
            </w:r>
          </w:p>
        </w:tc>
        <w:tc>
          <w:tcPr>
            <w:tcW w:w="1135" w:type="dxa"/>
          </w:tcPr>
          <w:p w:rsidR="00094D63" w:rsidRDefault="00094D63" w:rsidP="00750CF2">
            <w:pPr>
              <w:spacing w:before="60"/>
              <w:rPr>
                <w:rFonts w:cs="Calibri"/>
                <w:sz w:val="16"/>
              </w:rPr>
            </w:pPr>
            <w:r>
              <w:rPr>
                <w:rFonts w:cs="Calibri"/>
                <w:sz w:val="16"/>
              </w:rPr>
              <w:t>3255</w:t>
            </w:r>
          </w:p>
        </w:tc>
      </w:tr>
      <w:tr w:rsidR="00094D63" w:rsidRPr="00AA38E8" w:rsidTr="00750CF2">
        <w:tc>
          <w:tcPr>
            <w:tcW w:w="1690" w:type="dxa"/>
          </w:tcPr>
          <w:p w:rsidR="00094D63" w:rsidRPr="00AA38E8" w:rsidRDefault="00094D63" w:rsidP="00750CF2">
            <w:pPr>
              <w:spacing w:before="60"/>
              <w:rPr>
                <w:rFonts w:cs="Calibri"/>
                <w:b/>
                <w:bCs/>
                <w:sz w:val="16"/>
              </w:rPr>
            </w:pPr>
          </w:p>
        </w:tc>
        <w:tc>
          <w:tcPr>
            <w:tcW w:w="3833" w:type="dxa"/>
          </w:tcPr>
          <w:p w:rsidR="00094D63" w:rsidRPr="00AA38E8" w:rsidRDefault="00094D63" w:rsidP="00750CF2">
            <w:pPr>
              <w:spacing w:before="60"/>
              <w:rPr>
                <w:rFonts w:cs="Calibri"/>
                <w:sz w:val="16"/>
              </w:rPr>
            </w:pPr>
          </w:p>
        </w:tc>
        <w:tc>
          <w:tcPr>
            <w:tcW w:w="1135" w:type="dxa"/>
          </w:tcPr>
          <w:p w:rsidR="00094D63" w:rsidRPr="00AA38E8" w:rsidRDefault="00094D63" w:rsidP="00750CF2">
            <w:pPr>
              <w:spacing w:before="60"/>
              <w:rPr>
                <w:rFonts w:cs="Calibri"/>
                <w:sz w:val="16"/>
              </w:rPr>
            </w:pPr>
            <w:r>
              <w:rPr>
                <w:rFonts w:cs="Calibri"/>
                <w:sz w:val="16"/>
              </w:rPr>
              <w:t>*uint8</w:t>
            </w:r>
          </w:p>
        </w:tc>
        <w:tc>
          <w:tcPr>
            <w:tcW w:w="1135" w:type="dxa"/>
          </w:tcPr>
          <w:p w:rsidR="00094D63" w:rsidRPr="00AA38E8" w:rsidRDefault="00094D63" w:rsidP="00750CF2">
            <w:pPr>
              <w:spacing w:before="60"/>
              <w:rPr>
                <w:rFonts w:cs="Calibri"/>
                <w:sz w:val="16"/>
              </w:rPr>
            </w:pPr>
            <w:r>
              <w:rPr>
                <w:rFonts w:cs="Calibri"/>
                <w:sz w:val="16"/>
              </w:rPr>
              <w:t>0</w:t>
            </w:r>
          </w:p>
        </w:tc>
        <w:tc>
          <w:tcPr>
            <w:tcW w:w="1135" w:type="dxa"/>
          </w:tcPr>
          <w:p w:rsidR="00094D63" w:rsidRPr="00AA38E8" w:rsidRDefault="00094D63" w:rsidP="00750CF2">
            <w:pPr>
              <w:spacing w:before="60"/>
              <w:rPr>
                <w:rFonts w:cs="Calibri"/>
                <w:sz w:val="16"/>
              </w:rPr>
            </w:pPr>
            <w:r>
              <w:rPr>
                <w:rFonts w:cs="Calibri"/>
                <w:sz w:val="16"/>
              </w:rPr>
              <w:t>255</w:t>
            </w:r>
          </w:p>
        </w:tc>
      </w:tr>
      <w:tr w:rsidR="00094D63" w:rsidRPr="00AA38E8" w:rsidTr="00750CF2">
        <w:tc>
          <w:tcPr>
            <w:tcW w:w="1690" w:type="dxa"/>
          </w:tcPr>
          <w:p w:rsidR="00094D63" w:rsidRPr="00AA38E8" w:rsidRDefault="00094D63" w:rsidP="00750CF2">
            <w:pPr>
              <w:spacing w:before="60"/>
              <w:rPr>
                <w:rFonts w:cs="Calibri"/>
                <w:b/>
                <w:bCs/>
                <w:sz w:val="16"/>
              </w:rPr>
            </w:pPr>
            <w:r w:rsidRPr="00AA38E8">
              <w:rPr>
                <w:rFonts w:cs="Calibri"/>
                <w:b/>
                <w:bCs/>
                <w:sz w:val="16"/>
              </w:rPr>
              <w:t>Return Value</w:t>
            </w:r>
          </w:p>
        </w:tc>
        <w:tc>
          <w:tcPr>
            <w:tcW w:w="3833" w:type="dxa"/>
          </w:tcPr>
          <w:p w:rsidR="00094D63" w:rsidRPr="004C1284" w:rsidRDefault="00094D63" w:rsidP="00750CF2">
            <w:pPr>
              <w:spacing w:before="60"/>
              <w:rPr>
                <w:rFonts w:cs="Calibri"/>
                <w:sz w:val="16"/>
              </w:rPr>
            </w:pPr>
            <w:r w:rsidRPr="004C1284">
              <w:rPr>
                <w:rFonts w:cs="Calibri"/>
                <w:sz w:val="16"/>
              </w:rPr>
              <w:t>AdcNtcStInfo_Uls_T_u08</w:t>
            </w:r>
          </w:p>
        </w:tc>
        <w:tc>
          <w:tcPr>
            <w:tcW w:w="1135" w:type="dxa"/>
          </w:tcPr>
          <w:p w:rsidR="00094D63" w:rsidRDefault="00094D63" w:rsidP="00750CF2">
            <w:pPr>
              <w:spacing w:before="60"/>
              <w:rPr>
                <w:rFonts w:cs="Calibri"/>
                <w:sz w:val="16"/>
              </w:rPr>
            </w:pPr>
            <w:r>
              <w:rPr>
                <w:rFonts w:cs="Calibri"/>
                <w:sz w:val="16"/>
              </w:rPr>
              <w:t>Uint8</w:t>
            </w:r>
          </w:p>
        </w:tc>
        <w:tc>
          <w:tcPr>
            <w:tcW w:w="1135" w:type="dxa"/>
          </w:tcPr>
          <w:p w:rsidR="00094D63" w:rsidRDefault="00094D63" w:rsidP="00750CF2">
            <w:pPr>
              <w:spacing w:before="60"/>
              <w:rPr>
                <w:rFonts w:cs="Calibri"/>
                <w:sz w:val="16"/>
              </w:rPr>
            </w:pPr>
            <w:r>
              <w:rPr>
                <w:rFonts w:cs="Calibri"/>
                <w:sz w:val="16"/>
              </w:rPr>
              <w:t>0</w:t>
            </w:r>
          </w:p>
        </w:tc>
        <w:tc>
          <w:tcPr>
            <w:tcW w:w="1135" w:type="dxa"/>
          </w:tcPr>
          <w:p w:rsidR="00094D63" w:rsidRDefault="00094D63" w:rsidP="00750CF2">
            <w:pPr>
              <w:spacing w:before="60"/>
              <w:rPr>
                <w:rFonts w:cs="Calibri"/>
                <w:sz w:val="16"/>
              </w:rPr>
            </w:pPr>
            <w:r>
              <w:rPr>
                <w:rFonts w:cs="Calibri"/>
                <w:sz w:val="16"/>
              </w:rPr>
              <w:t>255</w:t>
            </w:r>
          </w:p>
        </w:tc>
      </w:tr>
    </w:tbl>
    <w:p w:rsidR="00842651" w:rsidRDefault="00842651" w:rsidP="00842651">
      <w:pPr>
        <w:pStyle w:val="Heading2"/>
        <w:numPr>
          <w:ilvl w:val="3"/>
          <w:numId w:val="11"/>
        </w:numPr>
        <w:spacing w:after="60"/>
        <w:rPr>
          <w:rFonts w:ascii="Calibri" w:hAnsi="Calibri" w:cs="Calibri"/>
        </w:rPr>
      </w:pPr>
      <w:bookmarkStart w:id="270" w:name="_Toc477183245"/>
      <w:r>
        <w:rPr>
          <w:rFonts w:ascii="Calibri" w:hAnsi="Calibri" w:cs="Calibri"/>
        </w:rPr>
        <w:t>Design Rationale</w:t>
      </w:r>
      <w:bookmarkEnd w:id="270"/>
    </w:p>
    <w:p w:rsidR="00842651" w:rsidRPr="00AA38E8" w:rsidRDefault="00842651" w:rsidP="00842651">
      <w:pPr>
        <w:pStyle w:val="Heading2"/>
        <w:numPr>
          <w:ilvl w:val="3"/>
          <w:numId w:val="11"/>
        </w:numPr>
        <w:spacing w:after="60"/>
        <w:rPr>
          <w:rFonts w:ascii="Calibri" w:hAnsi="Calibri" w:cs="Calibri"/>
        </w:rPr>
      </w:pPr>
      <w:bookmarkStart w:id="271" w:name="_Toc477183246"/>
      <w:r>
        <w:rPr>
          <w:rFonts w:ascii="Calibri" w:hAnsi="Calibri" w:cs="Calibri"/>
        </w:rPr>
        <w:t>Processing</w:t>
      </w:r>
      <w:bookmarkEnd w:id="271"/>
    </w:p>
    <w:p w:rsidR="00842651" w:rsidRDefault="00842651" w:rsidP="00842651">
      <w:r>
        <w:rPr>
          <w:rFonts w:cs="Calibri"/>
        </w:rPr>
        <w:t>See “</w:t>
      </w:r>
      <w:r>
        <w:t>State 0” block in the Simulink model of the design.</w:t>
      </w:r>
    </w:p>
    <w:p w:rsidR="00842651" w:rsidRDefault="00842651" w:rsidP="004C1284">
      <w:pPr>
        <w:rPr>
          <w:rFonts w:cs="Calibri"/>
        </w:rPr>
      </w:pPr>
    </w:p>
    <w:p w:rsidR="00750CF2" w:rsidRPr="00AA38E8" w:rsidRDefault="00750CF2" w:rsidP="00750CF2">
      <w:pPr>
        <w:pStyle w:val="Heading2"/>
        <w:numPr>
          <w:ilvl w:val="2"/>
          <w:numId w:val="11"/>
        </w:numPr>
        <w:tabs>
          <w:tab w:val="clear" w:pos="1017"/>
          <w:tab w:val="num" w:pos="567"/>
        </w:tabs>
        <w:spacing w:after="60"/>
        <w:ind w:left="567"/>
        <w:rPr>
          <w:rFonts w:ascii="Calibri" w:hAnsi="Calibri" w:cs="Calibri"/>
        </w:rPr>
      </w:pPr>
      <w:bookmarkStart w:id="272" w:name="_Toc477183247"/>
      <w:r>
        <w:rPr>
          <w:rFonts w:ascii="Calibri" w:hAnsi="Calibri" w:cs="Calibri"/>
        </w:rPr>
        <w:t>Local Function #5</w:t>
      </w:r>
      <w:bookmarkEnd w:id="27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Function Name</w:t>
            </w:r>
          </w:p>
        </w:tc>
        <w:tc>
          <w:tcPr>
            <w:tcW w:w="3833" w:type="dxa"/>
          </w:tcPr>
          <w:p w:rsidR="00750CF2" w:rsidRPr="00AA38E8" w:rsidRDefault="00750CF2" w:rsidP="00750CF2">
            <w:pPr>
              <w:spacing w:before="60"/>
              <w:rPr>
                <w:rFonts w:cs="Calibri"/>
                <w:sz w:val="16"/>
              </w:rPr>
            </w:pPr>
            <w:r w:rsidRPr="00750CF2">
              <w:rPr>
                <w:rFonts w:cs="Calibri"/>
                <w:sz w:val="16"/>
              </w:rPr>
              <w:t>Adc0StBasdProc</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Type</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Min</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Max</w:t>
            </w:r>
          </w:p>
        </w:tc>
      </w:tr>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395CDB" w:rsidP="00750CF2">
            <w:pPr>
              <w:spacing w:before="60"/>
              <w:rPr>
                <w:rFonts w:cs="Calibri"/>
                <w:sz w:val="16"/>
              </w:rPr>
            </w:pPr>
            <w:r w:rsidRPr="00395CDB">
              <w:rPr>
                <w:rFonts w:cs="Calibri"/>
                <w:sz w:val="16"/>
              </w:rPr>
              <w:t>Adc0ParFlt_Cnt_T_u08</w:t>
            </w:r>
          </w:p>
        </w:tc>
        <w:tc>
          <w:tcPr>
            <w:tcW w:w="1135" w:type="dxa"/>
          </w:tcPr>
          <w:p w:rsidR="00750CF2" w:rsidRPr="00AA38E8" w:rsidRDefault="00395CDB" w:rsidP="00750CF2">
            <w:pPr>
              <w:spacing w:before="60"/>
              <w:rPr>
                <w:rFonts w:cs="Calibri"/>
                <w:sz w:val="16"/>
              </w:rPr>
            </w:pPr>
            <w:r>
              <w:rPr>
                <w:rFonts w:cs="Calibri"/>
                <w:sz w:val="16"/>
              </w:rPr>
              <w:t>uint8</w:t>
            </w:r>
          </w:p>
        </w:tc>
        <w:tc>
          <w:tcPr>
            <w:tcW w:w="1135" w:type="dxa"/>
          </w:tcPr>
          <w:p w:rsidR="00750CF2" w:rsidRPr="00AA38E8" w:rsidRDefault="00395CDB" w:rsidP="00750CF2">
            <w:pPr>
              <w:spacing w:before="60"/>
              <w:rPr>
                <w:rFonts w:cs="Calibri"/>
                <w:sz w:val="16"/>
              </w:rPr>
            </w:pPr>
            <w:r>
              <w:rPr>
                <w:rFonts w:cs="Calibri"/>
                <w:sz w:val="16"/>
              </w:rPr>
              <w:t>0</w:t>
            </w:r>
          </w:p>
        </w:tc>
        <w:tc>
          <w:tcPr>
            <w:tcW w:w="1135" w:type="dxa"/>
          </w:tcPr>
          <w:p w:rsidR="00750CF2" w:rsidRPr="00AA38E8" w:rsidRDefault="00395CDB" w:rsidP="00750CF2">
            <w:pPr>
              <w:spacing w:before="60"/>
              <w:rPr>
                <w:rFonts w:cs="Calibri"/>
                <w:sz w:val="16"/>
              </w:rPr>
            </w:pPr>
            <w:r>
              <w:rPr>
                <w:rFonts w:cs="Calibri"/>
                <w:sz w:val="16"/>
              </w:rPr>
              <w:t>255</w:t>
            </w:r>
          </w:p>
        </w:tc>
      </w:tr>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Return Value</w:t>
            </w:r>
          </w:p>
        </w:tc>
        <w:tc>
          <w:tcPr>
            <w:tcW w:w="3833" w:type="dxa"/>
          </w:tcPr>
          <w:p w:rsidR="00750CF2" w:rsidRPr="00AA38E8" w:rsidRDefault="00750CF2" w:rsidP="00750CF2">
            <w:pPr>
              <w:spacing w:before="60"/>
              <w:rPr>
                <w:rFonts w:cs="Calibri"/>
                <w:sz w:val="16"/>
              </w:rPr>
            </w:pPr>
            <w:r>
              <w:rPr>
                <w:rFonts w:cs="Calibri"/>
                <w:sz w:val="16"/>
              </w:rPr>
              <w:t>None</w:t>
            </w:r>
          </w:p>
        </w:tc>
        <w:tc>
          <w:tcPr>
            <w:tcW w:w="1135" w:type="dxa"/>
          </w:tcPr>
          <w:p w:rsidR="00750CF2" w:rsidRPr="00AA38E8" w:rsidRDefault="00750CF2" w:rsidP="00750CF2">
            <w:pPr>
              <w:spacing w:before="60"/>
              <w:rPr>
                <w:rFonts w:cs="Calibri"/>
                <w:sz w:val="16"/>
              </w:rPr>
            </w:pPr>
            <w:r w:rsidRPr="00B76931">
              <w:rPr>
                <w:rFonts w:cs="Calibri"/>
                <w:sz w:val="16"/>
              </w:rPr>
              <w:t>N/A</w:t>
            </w:r>
          </w:p>
        </w:tc>
        <w:tc>
          <w:tcPr>
            <w:tcW w:w="1135" w:type="dxa"/>
          </w:tcPr>
          <w:p w:rsidR="00750CF2" w:rsidRPr="00AA38E8" w:rsidRDefault="00750CF2" w:rsidP="00750CF2">
            <w:pPr>
              <w:spacing w:before="60"/>
              <w:rPr>
                <w:rFonts w:cs="Calibri"/>
                <w:sz w:val="16"/>
              </w:rPr>
            </w:pPr>
            <w:r w:rsidRPr="00B76931">
              <w:rPr>
                <w:rFonts w:cs="Calibri"/>
                <w:sz w:val="16"/>
              </w:rPr>
              <w:t>N/A</w:t>
            </w:r>
          </w:p>
        </w:tc>
        <w:tc>
          <w:tcPr>
            <w:tcW w:w="1135" w:type="dxa"/>
          </w:tcPr>
          <w:p w:rsidR="00750CF2" w:rsidRPr="00AA38E8" w:rsidRDefault="00750CF2" w:rsidP="00750CF2">
            <w:pPr>
              <w:spacing w:before="60"/>
              <w:rPr>
                <w:rFonts w:cs="Calibri"/>
                <w:sz w:val="16"/>
              </w:rPr>
            </w:pPr>
            <w:r>
              <w:rPr>
                <w:rFonts w:cs="Calibri"/>
                <w:sz w:val="16"/>
              </w:rPr>
              <w:t>N/A</w:t>
            </w:r>
          </w:p>
        </w:tc>
      </w:tr>
    </w:tbl>
    <w:p w:rsidR="00750CF2" w:rsidRDefault="00750CF2" w:rsidP="00750CF2">
      <w:pPr>
        <w:pStyle w:val="Heading2"/>
        <w:numPr>
          <w:ilvl w:val="3"/>
          <w:numId w:val="11"/>
        </w:numPr>
        <w:spacing w:after="60"/>
        <w:rPr>
          <w:rFonts w:ascii="Calibri" w:hAnsi="Calibri" w:cs="Calibri"/>
        </w:rPr>
      </w:pPr>
      <w:bookmarkStart w:id="273" w:name="_Toc477183248"/>
      <w:r>
        <w:rPr>
          <w:rFonts w:ascii="Calibri" w:hAnsi="Calibri" w:cs="Calibri"/>
        </w:rPr>
        <w:t>Design Rationale</w:t>
      </w:r>
      <w:bookmarkEnd w:id="273"/>
    </w:p>
    <w:p w:rsidR="00750CF2" w:rsidRPr="00AA38E8" w:rsidRDefault="00750CF2" w:rsidP="00750CF2">
      <w:pPr>
        <w:pStyle w:val="Heading2"/>
        <w:numPr>
          <w:ilvl w:val="3"/>
          <w:numId w:val="11"/>
        </w:numPr>
        <w:spacing w:after="60"/>
        <w:rPr>
          <w:rFonts w:ascii="Calibri" w:hAnsi="Calibri" w:cs="Calibri"/>
        </w:rPr>
      </w:pPr>
      <w:bookmarkStart w:id="274" w:name="_Toc477183249"/>
      <w:r>
        <w:rPr>
          <w:rFonts w:ascii="Calibri" w:hAnsi="Calibri" w:cs="Calibri"/>
        </w:rPr>
        <w:t>Processing</w:t>
      </w:r>
      <w:bookmarkEnd w:id="274"/>
    </w:p>
    <w:p w:rsidR="00750CF2" w:rsidRDefault="00750CF2" w:rsidP="00750CF2">
      <w:r>
        <w:rPr>
          <w:rFonts w:cs="Calibri"/>
        </w:rPr>
        <w:t>See “</w:t>
      </w:r>
      <w:r>
        <w:t>Adc0 State Based Processing” block in the Simulink model of the design.</w:t>
      </w:r>
    </w:p>
    <w:p w:rsidR="00750CF2" w:rsidRDefault="00750CF2" w:rsidP="004C1284">
      <w:pPr>
        <w:rPr>
          <w:rFonts w:cs="Calibri"/>
        </w:rPr>
      </w:pPr>
    </w:p>
    <w:p w:rsidR="00750CF2" w:rsidRDefault="00750CF2" w:rsidP="004C1284">
      <w:pPr>
        <w:rPr>
          <w:rFonts w:cs="Calibri"/>
        </w:rPr>
      </w:pPr>
    </w:p>
    <w:p w:rsidR="00750CF2" w:rsidRPr="00AA38E8" w:rsidRDefault="00750CF2" w:rsidP="00750CF2">
      <w:pPr>
        <w:pStyle w:val="Heading2"/>
        <w:numPr>
          <w:ilvl w:val="2"/>
          <w:numId w:val="11"/>
        </w:numPr>
        <w:tabs>
          <w:tab w:val="clear" w:pos="1017"/>
          <w:tab w:val="num" w:pos="567"/>
        </w:tabs>
        <w:spacing w:after="60"/>
        <w:ind w:left="567"/>
        <w:rPr>
          <w:rFonts w:ascii="Calibri" w:hAnsi="Calibri" w:cs="Calibri"/>
        </w:rPr>
      </w:pPr>
      <w:bookmarkStart w:id="275" w:name="_Toc477183250"/>
      <w:r>
        <w:rPr>
          <w:rFonts w:ascii="Calibri" w:hAnsi="Calibri" w:cs="Calibri"/>
        </w:rPr>
        <w:t>Local Function #6</w:t>
      </w:r>
      <w:bookmarkEnd w:id="27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Function Name</w:t>
            </w:r>
          </w:p>
        </w:tc>
        <w:tc>
          <w:tcPr>
            <w:tcW w:w="3833" w:type="dxa"/>
          </w:tcPr>
          <w:p w:rsidR="00750CF2" w:rsidRPr="00AA38E8" w:rsidRDefault="00750CF2" w:rsidP="00750CF2">
            <w:pPr>
              <w:spacing w:before="60"/>
              <w:rPr>
                <w:rFonts w:cs="Calibri"/>
                <w:sz w:val="16"/>
              </w:rPr>
            </w:pPr>
            <w:r>
              <w:rPr>
                <w:rFonts w:cs="Calibri"/>
                <w:sz w:val="16"/>
              </w:rPr>
              <w:t>Adc1</w:t>
            </w:r>
            <w:r w:rsidRPr="00750CF2">
              <w:rPr>
                <w:rFonts w:cs="Calibri"/>
                <w:sz w:val="16"/>
              </w:rPr>
              <w:t>StBasdProc</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Type</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Min</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Max</w:t>
            </w:r>
          </w:p>
        </w:tc>
      </w:tr>
      <w:tr w:rsidR="003C567B" w:rsidRPr="00AA38E8" w:rsidTr="00750CF2">
        <w:tc>
          <w:tcPr>
            <w:tcW w:w="1690" w:type="dxa"/>
          </w:tcPr>
          <w:p w:rsidR="003C567B" w:rsidRPr="00AA38E8" w:rsidRDefault="003C567B" w:rsidP="00750CF2">
            <w:pPr>
              <w:spacing w:before="60"/>
              <w:rPr>
                <w:rFonts w:cs="Calibri"/>
                <w:b/>
                <w:bCs/>
                <w:sz w:val="16"/>
              </w:rPr>
            </w:pPr>
            <w:r w:rsidRPr="00AA38E8">
              <w:rPr>
                <w:rFonts w:cs="Calibri"/>
                <w:b/>
                <w:bCs/>
                <w:sz w:val="16"/>
              </w:rPr>
              <w:t xml:space="preserve">Arguments Passed </w:t>
            </w:r>
          </w:p>
        </w:tc>
        <w:tc>
          <w:tcPr>
            <w:tcW w:w="3833" w:type="dxa"/>
          </w:tcPr>
          <w:p w:rsidR="003C567B" w:rsidRPr="00AA38E8" w:rsidRDefault="003C567B" w:rsidP="003C567B">
            <w:pPr>
              <w:spacing w:before="60"/>
              <w:rPr>
                <w:rFonts w:cs="Calibri"/>
                <w:sz w:val="16"/>
              </w:rPr>
            </w:pPr>
            <w:r w:rsidRPr="003C567B">
              <w:rPr>
                <w:rFonts w:cs="Calibri"/>
                <w:sz w:val="16"/>
              </w:rPr>
              <w:t>Adc</w:t>
            </w:r>
            <w:r>
              <w:rPr>
                <w:rFonts w:cs="Calibri"/>
                <w:sz w:val="16"/>
              </w:rPr>
              <w:t>1</w:t>
            </w:r>
            <w:r w:rsidRPr="003C567B">
              <w:rPr>
                <w:rFonts w:cs="Calibri"/>
                <w:sz w:val="16"/>
              </w:rPr>
              <w:t>ParFlt_Cnt_T_u08</w:t>
            </w:r>
          </w:p>
        </w:tc>
        <w:tc>
          <w:tcPr>
            <w:tcW w:w="1135" w:type="dxa"/>
          </w:tcPr>
          <w:p w:rsidR="003C567B" w:rsidRPr="00AA38E8" w:rsidRDefault="003C567B" w:rsidP="00750CF2">
            <w:pPr>
              <w:spacing w:before="60"/>
              <w:rPr>
                <w:rFonts w:cs="Calibri"/>
                <w:sz w:val="16"/>
              </w:rPr>
            </w:pPr>
            <w:r>
              <w:rPr>
                <w:rFonts w:cs="Calibri"/>
                <w:sz w:val="16"/>
              </w:rPr>
              <w:t>uint8</w:t>
            </w:r>
          </w:p>
        </w:tc>
        <w:tc>
          <w:tcPr>
            <w:tcW w:w="1135" w:type="dxa"/>
          </w:tcPr>
          <w:p w:rsidR="003C567B" w:rsidRPr="00AA38E8" w:rsidRDefault="003C567B" w:rsidP="00750CF2">
            <w:pPr>
              <w:spacing w:before="60"/>
              <w:rPr>
                <w:rFonts w:cs="Calibri"/>
                <w:sz w:val="16"/>
              </w:rPr>
            </w:pPr>
            <w:r>
              <w:rPr>
                <w:rFonts w:cs="Calibri"/>
                <w:sz w:val="16"/>
              </w:rPr>
              <w:t>0</w:t>
            </w:r>
          </w:p>
        </w:tc>
        <w:tc>
          <w:tcPr>
            <w:tcW w:w="1135" w:type="dxa"/>
          </w:tcPr>
          <w:p w:rsidR="003C567B" w:rsidRPr="00AA38E8" w:rsidRDefault="003C567B" w:rsidP="00750CF2">
            <w:pPr>
              <w:spacing w:before="60"/>
              <w:rPr>
                <w:rFonts w:cs="Calibri"/>
                <w:sz w:val="16"/>
              </w:rPr>
            </w:pPr>
            <w:r>
              <w:rPr>
                <w:rFonts w:cs="Calibri"/>
                <w:sz w:val="16"/>
              </w:rPr>
              <w:t>255</w:t>
            </w:r>
          </w:p>
        </w:tc>
      </w:tr>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Return Value</w:t>
            </w:r>
          </w:p>
        </w:tc>
        <w:tc>
          <w:tcPr>
            <w:tcW w:w="3833" w:type="dxa"/>
          </w:tcPr>
          <w:p w:rsidR="00750CF2" w:rsidRPr="00AA38E8" w:rsidRDefault="00750CF2" w:rsidP="00750CF2">
            <w:pPr>
              <w:spacing w:before="60"/>
              <w:rPr>
                <w:rFonts w:cs="Calibri"/>
                <w:sz w:val="16"/>
              </w:rPr>
            </w:pPr>
            <w:r>
              <w:rPr>
                <w:rFonts w:cs="Calibri"/>
                <w:sz w:val="16"/>
              </w:rPr>
              <w:t>None</w:t>
            </w:r>
          </w:p>
        </w:tc>
        <w:tc>
          <w:tcPr>
            <w:tcW w:w="1135" w:type="dxa"/>
          </w:tcPr>
          <w:p w:rsidR="00750CF2" w:rsidRPr="00AA38E8" w:rsidRDefault="00750CF2" w:rsidP="00750CF2">
            <w:pPr>
              <w:spacing w:before="60"/>
              <w:rPr>
                <w:rFonts w:cs="Calibri"/>
                <w:sz w:val="16"/>
              </w:rPr>
            </w:pPr>
            <w:r w:rsidRPr="00B76931">
              <w:rPr>
                <w:rFonts w:cs="Calibri"/>
                <w:sz w:val="16"/>
              </w:rPr>
              <w:t>N/A</w:t>
            </w:r>
          </w:p>
        </w:tc>
        <w:tc>
          <w:tcPr>
            <w:tcW w:w="1135" w:type="dxa"/>
          </w:tcPr>
          <w:p w:rsidR="00750CF2" w:rsidRPr="00AA38E8" w:rsidRDefault="00750CF2" w:rsidP="00750CF2">
            <w:pPr>
              <w:spacing w:before="60"/>
              <w:rPr>
                <w:rFonts w:cs="Calibri"/>
                <w:sz w:val="16"/>
              </w:rPr>
            </w:pPr>
            <w:r w:rsidRPr="00B76931">
              <w:rPr>
                <w:rFonts w:cs="Calibri"/>
                <w:sz w:val="16"/>
              </w:rPr>
              <w:t>N/A</w:t>
            </w:r>
          </w:p>
        </w:tc>
        <w:tc>
          <w:tcPr>
            <w:tcW w:w="1135" w:type="dxa"/>
          </w:tcPr>
          <w:p w:rsidR="00750CF2" w:rsidRPr="00AA38E8" w:rsidRDefault="00750CF2" w:rsidP="00750CF2">
            <w:pPr>
              <w:spacing w:before="60"/>
              <w:rPr>
                <w:rFonts w:cs="Calibri"/>
                <w:sz w:val="16"/>
              </w:rPr>
            </w:pPr>
            <w:r>
              <w:rPr>
                <w:rFonts w:cs="Calibri"/>
                <w:sz w:val="16"/>
              </w:rPr>
              <w:t>N/A</w:t>
            </w:r>
          </w:p>
        </w:tc>
      </w:tr>
    </w:tbl>
    <w:p w:rsidR="00750CF2" w:rsidRDefault="00750CF2" w:rsidP="00750CF2">
      <w:pPr>
        <w:pStyle w:val="Heading2"/>
        <w:numPr>
          <w:ilvl w:val="3"/>
          <w:numId w:val="11"/>
        </w:numPr>
        <w:spacing w:after="60"/>
        <w:rPr>
          <w:rFonts w:ascii="Calibri" w:hAnsi="Calibri" w:cs="Calibri"/>
        </w:rPr>
      </w:pPr>
      <w:bookmarkStart w:id="276" w:name="_Toc477183251"/>
      <w:r>
        <w:rPr>
          <w:rFonts w:ascii="Calibri" w:hAnsi="Calibri" w:cs="Calibri"/>
        </w:rPr>
        <w:lastRenderedPageBreak/>
        <w:t>Design Rationale</w:t>
      </w:r>
      <w:bookmarkEnd w:id="276"/>
    </w:p>
    <w:p w:rsidR="00750CF2" w:rsidRPr="00AA38E8" w:rsidRDefault="00750CF2" w:rsidP="00750CF2">
      <w:pPr>
        <w:pStyle w:val="Heading2"/>
        <w:numPr>
          <w:ilvl w:val="3"/>
          <w:numId w:val="11"/>
        </w:numPr>
        <w:spacing w:after="60"/>
        <w:rPr>
          <w:rFonts w:ascii="Calibri" w:hAnsi="Calibri" w:cs="Calibri"/>
        </w:rPr>
      </w:pPr>
      <w:bookmarkStart w:id="277" w:name="_Toc477183252"/>
      <w:r>
        <w:rPr>
          <w:rFonts w:ascii="Calibri" w:hAnsi="Calibri" w:cs="Calibri"/>
        </w:rPr>
        <w:t>Processing</w:t>
      </w:r>
      <w:bookmarkEnd w:id="277"/>
    </w:p>
    <w:p w:rsidR="00750CF2" w:rsidRDefault="00750CF2" w:rsidP="00750CF2">
      <w:r>
        <w:rPr>
          <w:rFonts w:cs="Calibri"/>
        </w:rPr>
        <w:t>See “</w:t>
      </w:r>
      <w:r w:rsidR="00CA7B14">
        <w:t>Adc1</w:t>
      </w:r>
      <w:r>
        <w:t xml:space="preserve"> State Based Processing” block in the Simulink model of the design.</w:t>
      </w:r>
    </w:p>
    <w:p w:rsidR="00094D63" w:rsidRPr="00AA38E8" w:rsidRDefault="00094D63" w:rsidP="00094D63">
      <w:pPr>
        <w:pStyle w:val="Heading2"/>
        <w:numPr>
          <w:ilvl w:val="2"/>
          <w:numId w:val="11"/>
        </w:numPr>
        <w:tabs>
          <w:tab w:val="clear" w:pos="1017"/>
          <w:tab w:val="num" w:pos="567"/>
        </w:tabs>
        <w:spacing w:after="60"/>
        <w:ind w:left="567"/>
        <w:rPr>
          <w:rFonts w:ascii="Calibri" w:hAnsi="Calibri" w:cs="Calibri"/>
        </w:rPr>
      </w:pPr>
      <w:bookmarkStart w:id="278" w:name="_Toc477183253"/>
      <w:r>
        <w:rPr>
          <w:rFonts w:ascii="Calibri" w:hAnsi="Calibri" w:cs="Calibri"/>
        </w:rPr>
        <w:t>Local Function #7</w:t>
      </w:r>
      <w:bookmarkEnd w:id="27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094D63" w:rsidRPr="00AA38E8" w:rsidTr="00094D63">
        <w:tc>
          <w:tcPr>
            <w:tcW w:w="1690" w:type="dxa"/>
          </w:tcPr>
          <w:p w:rsidR="00094D63" w:rsidRPr="00AA38E8" w:rsidRDefault="00094D63" w:rsidP="00094D63">
            <w:pPr>
              <w:spacing w:before="60"/>
              <w:rPr>
                <w:rFonts w:cs="Calibri"/>
                <w:b/>
                <w:bCs/>
                <w:sz w:val="16"/>
              </w:rPr>
            </w:pPr>
            <w:r w:rsidRPr="00AA38E8">
              <w:rPr>
                <w:rFonts w:cs="Calibri"/>
                <w:b/>
                <w:bCs/>
                <w:sz w:val="16"/>
              </w:rPr>
              <w:t>Function Name</w:t>
            </w:r>
          </w:p>
        </w:tc>
        <w:tc>
          <w:tcPr>
            <w:tcW w:w="3833" w:type="dxa"/>
          </w:tcPr>
          <w:p w:rsidR="00094D63" w:rsidRPr="00AA38E8" w:rsidRDefault="00094D63" w:rsidP="00094D63">
            <w:pPr>
              <w:spacing w:before="60"/>
              <w:rPr>
                <w:rFonts w:cs="Calibri"/>
                <w:sz w:val="16"/>
              </w:rPr>
            </w:pPr>
            <w:r w:rsidRPr="00094D63">
              <w:rPr>
                <w:rFonts w:cs="Calibri"/>
                <w:sz w:val="16"/>
              </w:rPr>
              <w:t>AdcDiagcPtrProc</w:t>
            </w:r>
          </w:p>
        </w:tc>
        <w:tc>
          <w:tcPr>
            <w:tcW w:w="1135" w:type="dxa"/>
            <w:shd w:val="pct30" w:color="FFFF00" w:fill="auto"/>
          </w:tcPr>
          <w:p w:rsidR="00094D63" w:rsidRPr="00AA38E8" w:rsidRDefault="00094D63" w:rsidP="00094D63">
            <w:pPr>
              <w:spacing w:before="60"/>
              <w:jc w:val="center"/>
              <w:rPr>
                <w:rFonts w:cs="Calibri"/>
                <w:sz w:val="16"/>
              </w:rPr>
            </w:pPr>
            <w:r w:rsidRPr="00AA38E8">
              <w:rPr>
                <w:rFonts w:cs="Calibri"/>
                <w:sz w:val="16"/>
              </w:rPr>
              <w:t>Type</w:t>
            </w:r>
          </w:p>
        </w:tc>
        <w:tc>
          <w:tcPr>
            <w:tcW w:w="1135" w:type="dxa"/>
            <w:shd w:val="pct30" w:color="FFFF00" w:fill="auto"/>
          </w:tcPr>
          <w:p w:rsidR="00094D63" w:rsidRPr="00AA38E8" w:rsidRDefault="00094D63" w:rsidP="00094D63">
            <w:pPr>
              <w:spacing w:before="60"/>
              <w:jc w:val="center"/>
              <w:rPr>
                <w:rFonts w:cs="Calibri"/>
                <w:sz w:val="16"/>
              </w:rPr>
            </w:pPr>
            <w:r w:rsidRPr="00AA38E8">
              <w:rPr>
                <w:rFonts w:cs="Calibri"/>
                <w:sz w:val="16"/>
              </w:rPr>
              <w:t>Min</w:t>
            </w:r>
          </w:p>
        </w:tc>
        <w:tc>
          <w:tcPr>
            <w:tcW w:w="1135" w:type="dxa"/>
            <w:shd w:val="pct30" w:color="FFFF00" w:fill="auto"/>
          </w:tcPr>
          <w:p w:rsidR="00094D63" w:rsidRPr="00AA38E8" w:rsidRDefault="00094D63" w:rsidP="00094D63">
            <w:pPr>
              <w:spacing w:before="60"/>
              <w:jc w:val="center"/>
              <w:rPr>
                <w:rFonts w:cs="Calibri"/>
                <w:sz w:val="16"/>
              </w:rPr>
            </w:pPr>
            <w:r w:rsidRPr="00AA38E8">
              <w:rPr>
                <w:rFonts w:cs="Calibri"/>
                <w:sz w:val="16"/>
              </w:rPr>
              <w:t>Max</w:t>
            </w:r>
          </w:p>
        </w:tc>
      </w:tr>
      <w:tr w:rsidR="00094D63" w:rsidRPr="00AA38E8" w:rsidTr="00094D63">
        <w:tc>
          <w:tcPr>
            <w:tcW w:w="1690" w:type="dxa"/>
          </w:tcPr>
          <w:p w:rsidR="00094D63" w:rsidRPr="00AA38E8" w:rsidRDefault="00094D63" w:rsidP="00094D63">
            <w:pPr>
              <w:spacing w:before="60"/>
              <w:rPr>
                <w:rFonts w:cs="Calibri"/>
                <w:b/>
                <w:bCs/>
                <w:sz w:val="16"/>
              </w:rPr>
            </w:pPr>
            <w:r w:rsidRPr="00AA38E8">
              <w:rPr>
                <w:rFonts w:cs="Calibri"/>
                <w:b/>
                <w:bCs/>
                <w:sz w:val="16"/>
              </w:rPr>
              <w:t xml:space="preserve">Arguments Passed </w:t>
            </w:r>
          </w:p>
        </w:tc>
        <w:tc>
          <w:tcPr>
            <w:tcW w:w="3833" w:type="dxa"/>
          </w:tcPr>
          <w:p w:rsidR="00094D63" w:rsidRPr="00AA38E8" w:rsidRDefault="00094D63" w:rsidP="00094D63">
            <w:pPr>
              <w:spacing w:before="60"/>
              <w:rPr>
                <w:rFonts w:cs="Calibri"/>
                <w:sz w:val="16"/>
              </w:rPr>
            </w:pPr>
            <w:r>
              <w:rPr>
                <w:rFonts w:cs="Calibri"/>
                <w:sz w:val="16"/>
              </w:rPr>
              <w:t>None</w:t>
            </w:r>
          </w:p>
        </w:tc>
        <w:tc>
          <w:tcPr>
            <w:tcW w:w="1135" w:type="dxa"/>
          </w:tcPr>
          <w:p w:rsidR="00094D63" w:rsidRPr="00AA38E8" w:rsidRDefault="00094D63" w:rsidP="00094D63">
            <w:pPr>
              <w:spacing w:before="60"/>
              <w:rPr>
                <w:rFonts w:cs="Calibri"/>
                <w:sz w:val="16"/>
              </w:rPr>
            </w:pPr>
            <w:r>
              <w:rPr>
                <w:rFonts w:cs="Calibri"/>
                <w:sz w:val="16"/>
              </w:rPr>
              <w:t>N/A</w:t>
            </w:r>
          </w:p>
        </w:tc>
        <w:tc>
          <w:tcPr>
            <w:tcW w:w="1135" w:type="dxa"/>
          </w:tcPr>
          <w:p w:rsidR="00094D63" w:rsidRPr="00AA38E8" w:rsidRDefault="00094D63" w:rsidP="00094D63">
            <w:pPr>
              <w:spacing w:before="60"/>
              <w:rPr>
                <w:rFonts w:cs="Calibri"/>
                <w:sz w:val="16"/>
              </w:rPr>
            </w:pPr>
            <w:r>
              <w:rPr>
                <w:rFonts w:cs="Calibri"/>
                <w:sz w:val="16"/>
              </w:rPr>
              <w:t>N/A</w:t>
            </w:r>
          </w:p>
        </w:tc>
        <w:tc>
          <w:tcPr>
            <w:tcW w:w="1135" w:type="dxa"/>
          </w:tcPr>
          <w:p w:rsidR="00094D63" w:rsidRPr="00AA38E8" w:rsidRDefault="00094D63" w:rsidP="00094D63">
            <w:pPr>
              <w:spacing w:before="60"/>
              <w:rPr>
                <w:rFonts w:cs="Calibri"/>
                <w:sz w:val="16"/>
              </w:rPr>
            </w:pPr>
            <w:r>
              <w:rPr>
                <w:rFonts w:cs="Calibri"/>
                <w:sz w:val="16"/>
              </w:rPr>
              <w:t>N/A</w:t>
            </w:r>
          </w:p>
        </w:tc>
      </w:tr>
      <w:tr w:rsidR="00094D63" w:rsidRPr="00AA38E8" w:rsidTr="00094D63">
        <w:tc>
          <w:tcPr>
            <w:tcW w:w="1690" w:type="dxa"/>
          </w:tcPr>
          <w:p w:rsidR="00094D63" w:rsidRPr="00AA38E8" w:rsidRDefault="00094D63" w:rsidP="00094D63">
            <w:pPr>
              <w:spacing w:before="60"/>
              <w:rPr>
                <w:rFonts w:cs="Calibri"/>
                <w:b/>
                <w:bCs/>
                <w:sz w:val="16"/>
              </w:rPr>
            </w:pPr>
            <w:r w:rsidRPr="00AA38E8">
              <w:rPr>
                <w:rFonts w:cs="Calibri"/>
                <w:b/>
                <w:bCs/>
                <w:sz w:val="16"/>
              </w:rPr>
              <w:t>Return Value</w:t>
            </w:r>
          </w:p>
        </w:tc>
        <w:tc>
          <w:tcPr>
            <w:tcW w:w="3833" w:type="dxa"/>
          </w:tcPr>
          <w:p w:rsidR="00094D63" w:rsidRPr="00AA38E8" w:rsidRDefault="00094D63" w:rsidP="00094D63">
            <w:pPr>
              <w:spacing w:before="60"/>
              <w:rPr>
                <w:rFonts w:cs="Calibri"/>
                <w:sz w:val="16"/>
              </w:rPr>
            </w:pPr>
            <w:r>
              <w:rPr>
                <w:rFonts w:cs="Calibri"/>
                <w:sz w:val="16"/>
              </w:rPr>
              <w:t>None</w:t>
            </w:r>
          </w:p>
        </w:tc>
        <w:tc>
          <w:tcPr>
            <w:tcW w:w="1135" w:type="dxa"/>
          </w:tcPr>
          <w:p w:rsidR="00094D63" w:rsidRPr="00AA38E8" w:rsidRDefault="00094D63" w:rsidP="00094D63">
            <w:pPr>
              <w:spacing w:before="60"/>
              <w:rPr>
                <w:rFonts w:cs="Calibri"/>
                <w:sz w:val="16"/>
              </w:rPr>
            </w:pPr>
            <w:r w:rsidRPr="00B76931">
              <w:rPr>
                <w:rFonts w:cs="Calibri"/>
                <w:sz w:val="16"/>
              </w:rPr>
              <w:t>N/A</w:t>
            </w:r>
          </w:p>
        </w:tc>
        <w:tc>
          <w:tcPr>
            <w:tcW w:w="1135" w:type="dxa"/>
          </w:tcPr>
          <w:p w:rsidR="00094D63" w:rsidRPr="00AA38E8" w:rsidRDefault="00094D63" w:rsidP="00094D63">
            <w:pPr>
              <w:spacing w:before="60"/>
              <w:rPr>
                <w:rFonts w:cs="Calibri"/>
                <w:sz w:val="16"/>
              </w:rPr>
            </w:pPr>
            <w:r w:rsidRPr="00B76931">
              <w:rPr>
                <w:rFonts w:cs="Calibri"/>
                <w:sz w:val="16"/>
              </w:rPr>
              <w:t>N/A</w:t>
            </w:r>
          </w:p>
        </w:tc>
        <w:tc>
          <w:tcPr>
            <w:tcW w:w="1135" w:type="dxa"/>
          </w:tcPr>
          <w:p w:rsidR="00094D63" w:rsidRPr="00AA38E8" w:rsidRDefault="00094D63" w:rsidP="00094D63">
            <w:pPr>
              <w:spacing w:before="60"/>
              <w:rPr>
                <w:rFonts w:cs="Calibri"/>
                <w:sz w:val="16"/>
              </w:rPr>
            </w:pPr>
            <w:r>
              <w:rPr>
                <w:rFonts w:cs="Calibri"/>
                <w:sz w:val="16"/>
              </w:rPr>
              <w:t>N/A</w:t>
            </w:r>
          </w:p>
        </w:tc>
      </w:tr>
    </w:tbl>
    <w:p w:rsidR="00094D63" w:rsidRDefault="00094D63" w:rsidP="00094D63">
      <w:pPr>
        <w:pStyle w:val="Heading2"/>
        <w:numPr>
          <w:ilvl w:val="3"/>
          <w:numId w:val="11"/>
        </w:numPr>
        <w:spacing w:after="60"/>
        <w:rPr>
          <w:rFonts w:ascii="Calibri" w:hAnsi="Calibri" w:cs="Calibri"/>
        </w:rPr>
      </w:pPr>
      <w:bookmarkStart w:id="279" w:name="_Toc477183254"/>
      <w:r>
        <w:rPr>
          <w:rFonts w:ascii="Calibri" w:hAnsi="Calibri" w:cs="Calibri"/>
        </w:rPr>
        <w:t>Design Rationale</w:t>
      </w:r>
      <w:bookmarkEnd w:id="279"/>
    </w:p>
    <w:p w:rsidR="00094D63" w:rsidRPr="00AA38E8" w:rsidRDefault="00094D63" w:rsidP="00094D63">
      <w:pPr>
        <w:pStyle w:val="Heading2"/>
        <w:numPr>
          <w:ilvl w:val="3"/>
          <w:numId w:val="11"/>
        </w:numPr>
        <w:spacing w:after="60"/>
        <w:rPr>
          <w:rFonts w:ascii="Calibri" w:hAnsi="Calibri" w:cs="Calibri"/>
        </w:rPr>
      </w:pPr>
      <w:bookmarkStart w:id="280" w:name="_Toc477183255"/>
      <w:r>
        <w:rPr>
          <w:rFonts w:ascii="Calibri" w:hAnsi="Calibri" w:cs="Calibri"/>
        </w:rPr>
        <w:t>Processing</w:t>
      </w:r>
      <w:bookmarkEnd w:id="280"/>
    </w:p>
    <w:p w:rsidR="00094D63" w:rsidRDefault="00094D63" w:rsidP="00094D63">
      <w:r>
        <w:rPr>
          <w:rFonts w:cs="Calibri"/>
        </w:rPr>
        <w:t>See “</w:t>
      </w:r>
      <w:r w:rsidR="00A00DA5">
        <w:t>Adc Daigc Pointer</w:t>
      </w:r>
      <w:r>
        <w:t>” block in the Simulink model of the design.</w:t>
      </w:r>
    </w:p>
    <w:p w:rsidR="00A00DA5" w:rsidRPr="00AA38E8" w:rsidRDefault="00A00DA5" w:rsidP="00A00DA5">
      <w:pPr>
        <w:pStyle w:val="Heading2"/>
        <w:numPr>
          <w:ilvl w:val="2"/>
          <w:numId w:val="11"/>
        </w:numPr>
        <w:tabs>
          <w:tab w:val="clear" w:pos="1017"/>
          <w:tab w:val="num" w:pos="567"/>
        </w:tabs>
        <w:spacing w:after="60"/>
        <w:ind w:left="567"/>
        <w:rPr>
          <w:rFonts w:ascii="Calibri" w:hAnsi="Calibri" w:cs="Calibri"/>
        </w:rPr>
      </w:pPr>
      <w:bookmarkStart w:id="281" w:name="_Toc477183256"/>
      <w:r>
        <w:rPr>
          <w:rFonts w:ascii="Calibri" w:hAnsi="Calibri" w:cs="Calibri"/>
        </w:rPr>
        <w:t>Local Function #8</w:t>
      </w:r>
      <w:bookmarkEnd w:id="28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A00DA5" w:rsidRPr="00AA38E8" w:rsidTr="00607E32">
        <w:tc>
          <w:tcPr>
            <w:tcW w:w="1690" w:type="dxa"/>
          </w:tcPr>
          <w:p w:rsidR="00A00DA5" w:rsidRPr="00AA38E8" w:rsidRDefault="00A00DA5" w:rsidP="00607E32">
            <w:pPr>
              <w:spacing w:before="60"/>
              <w:rPr>
                <w:rFonts w:cs="Calibri"/>
                <w:b/>
                <w:bCs/>
                <w:sz w:val="16"/>
              </w:rPr>
            </w:pPr>
            <w:r w:rsidRPr="00AA38E8">
              <w:rPr>
                <w:rFonts w:cs="Calibri"/>
                <w:b/>
                <w:bCs/>
                <w:sz w:val="16"/>
              </w:rPr>
              <w:t>Function Name</w:t>
            </w:r>
          </w:p>
        </w:tc>
        <w:tc>
          <w:tcPr>
            <w:tcW w:w="3833" w:type="dxa"/>
          </w:tcPr>
          <w:p w:rsidR="00A00DA5" w:rsidRPr="00AA38E8" w:rsidRDefault="00A00DA5" w:rsidP="00607E32">
            <w:pPr>
              <w:spacing w:before="60"/>
              <w:rPr>
                <w:rFonts w:cs="Calibri"/>
                <w:sz w:val="16"/>
              </w:rPr>
            </w:pPr>
            <w:r w:rsidRPr="00A00DA5">
              <w:rPr>
                <w:rFonts w:cs="Calibri"/>
                <w:sz w:val="16"/>
              </w:rPr>
              <w:t>ScanGroupAccrcyChk</w:t>
            </w:r>
          </w:p>
        </w:tc>
        <w:tc>
          <w:tcPr>
            <w:tcW w:w="1135" w:type="dxa"/>
            <w:shd w:val="pct30" w:color="FFFF00" w:fill="auto"/>
          </w:tcPr>
          <w:p w:rsidR="00A00DA5" w:rsidRPr="00AA38E8" w:rsidRDefault="00A00DA5" w:rsidP="00607E32">
            <w:pPr>
              <w:spacing w:before="60"/>
              <w:jc w:val="center"/>
              <w:rPr>
                <w:rFonts w:cs="Calibri"/>
                <w:sz w:val="16"/>
              </w:rPr>
            </w:pPr>
            <w:r w:rsidRPr="00AA38E8">
              <w:rPr>
                <w:rFonts w:cs="Calibri"/>
                <w:sz w:val="16"/>
              </w:rPr>
              <w:t>Type</w:t>
            </w:r>
          </w:p>
        </w:tc>
        <w:tc>
          <w:tcPr>
            <w:tcW w:w="1135" w:type="dxa"/>
            <w:shd w:val="pct30" w:color="FFFF00" w:fill="auto"/>
          </w:tcPr>
          <w:p w:rsidR="00A00DA5" w:rsidRPr="00AA38E8" w:rsidRDefault="00A00DA5" w:rsidP="00607E32">
            <w:pPr>
              <w:spacing w:before="60"/>
              <w:jc w:val="center"/>
              <w:rPr>
                <w:rFonts w:cs="Calibri"/>
                <w:sz w:val="16"/>
              </w:rPr>
            </w:pPr>
            <w:r w:rsidRPr="00AA38E8">
              <w:rPr>
                <w:rFonts w:cs="Calibri"/>
                <w:sz w:val="16"/>
              </w:rPr>
              <w:t>Min</w:t>
            </w:r>
          </w:p>
        </w:tc>
        <w:tc>
          <w:tcPr>
            <w:tcW w:w="1135" w:type="dxa"/>
            <w:shd w:val="pct30" w:color="FFFF00" w:fill="auto"/>
          </w:tcPr>
          <w:p w:rsidR="00A00DA5" w:rsidRPr="00AA38E8" w:rsidRDefault="00A00DA5" w:rsidP="00607E32">
            <w:pPr>
              <w:spacing w:before="60"/>
              <w:jc w:val="center"/>
              <w:rPr>
                <w:rFonts w:cs="Calibri"/>
                <w:sz w:val="16"/>
              </w:rPr>
            </w:pPr>
            <w:r w:rsidRPr="00AA38E8">
              <w:rPr>
                <w:rFonts w:cs="Calibri"/>
                <w:sz w:val="16"/>
              </w:rPr>
              <w:t>Max</w:t>
            </w:r>
          </w:p>
        </w:tc>
      </w:tr>
      <w:tr w:rsidR="00A00DA5" w:rsidRPr="00AA38E8" w:rsidTr="00607E32">
        <w:tc>
          <w:tcPr>
            <w:tcW w:w="1690" w:type="dxa"/>
          </w:tcPr>
          <w:p w:rsidR="00A00DA5" w:rsidRPr="00AA38E8" w:rsidRDefault="00A00DA5" w:rsidP="00607E32">
            <w:pPr>
              <w:spacing w:before="60"/>
              <w:rPr>
                <w:rFonts w:cs="Calibri"/>
                <w:b/>
                <w:bCs/>
                <w:sz w:val="16"/>
              </w:rPr>
            </w:pPr>
            <w:r w:rsidRPr="00AA38E8">
              <w:rPr>
                <w:rFonts w:cs="Calibri"/>
                <w:b/>
                <w:bCs/>
                <w:sz w:val="16"/>
              </w:rPr>
              <w:t xml:space="preserve">Arguments Passed </w:t>
            </w:r>
          </w:p>
        </w:tc>
        <w:tc>
          <w:tcPr>
            <w:tcW w:w="3833" w:type="dxa"/>
          </w:tcPr>
          <w:p w:rsidR="00A00DA5" w:rsidRPr="00AA38E8" w:rsidRDefault="00A00DA5" w:rsidP="00607E32">
            <w:pPr>
              <w:spacing w:before="60"/>
              <w:rPr>
                <w:rFonts w:cs="Calibri"/>
                <w:sz w:val="16"/>
              </w:rPr>
            </w:pPr>
            <w:r w:rsidRPr="00A00DA5">
              <w:rPr>
                <w:rFonts w:cs="Calibri"/>
                <w:sz w:val="16"/>
              </w:rPr>
              <w:t>AdcScanGroupInpRefVltg_Volt_T_f32</w:t>
            </w:r>
          </w:p>
        </w:tc>
        <w:tc>
          <w:tcPr>
            <w:tcW w:w="1135" w:type="dxa"/>
          </w:tcPr>
          <w:p w:rsidR="00A00DA5" w:rsidRPr="00AA38E8" w:rsidRDefault="00A00DA5" w:rsidP="00607E32">
            <w:pPr>
              <w:spacing w:before="60"/>
              <w:rPr>
                <w:rFonts w:cs="Calibri"/>
                <w:sz w:val="16"/>
              </w:rPr>
            </w:pPr>
            <w:r>
              <w:rPr>
                <w:rFonts w:cs="Calibri"/>
                <w:sz w:val="16"/>
              </w:rPr>
              <w:t>float32</w:t>
            </w:r>
          </w:p>
        </w:tc>
        <w:tc>
          <w:tcPr>
            <w:tcW w:w="1135" w:type="dxa"/>
          </w:tcPr>
          <w:p w:rsidR="00A00DA5" w:rsidRPr="00AA38E8" w:rsidRDefault="00A00DA5" w:rsidP="00607E32">
            <w:pPr>
              <w:spacing w:before="60"/>
              <w:rPr>
                <w:rFonts w:cs="Calibri"/>
                <w:sz w:val="16"/>
              </w:rPr>
            </w:pPr>
            <w:r>
              <w:rPr>
                <w:rFonts w:cs="Calibri"/>
                <w:sz w:val="16"/>
              </w:rPr>
              <w:t>0.0</w:t>
            </w:r>
          </w:p>
        </w:tc>
        <w:tc>
          <w:tcPr>
            <w:tcW w:w="1135" w:type="dxa"/>
          </w:tcPr>
          <w:p w:rsidR="00A00DA5" w:rsidRPr="00AA38E8" w:rsidRDefault="00A00DA5" w:rsidP="00607E32">
            <w:pPr>
              <w:spacing w:before="60"/>
              <w:rPr>
                <w:rFonts w:cs="Calibri"/>
                <w:sz w:val="16"/>
              </w:rPr>
            </w:pPr>
            <w:r>
              <w:rPr>
                <w:rFonts w:cs="Calibri"/>
                <w:sz w:val="16"/>
              </w:rPr>
              <w:t>5.0</w:t>
            </w:r>
          </w:p>
        </w:tc>
      </w:tr>
      <w:tr w:rsidR="00A00DA5" w:rsidRPr="00AA38E8" w:rsidTr="00607E32">
        <w:tc>
          <w:tcPr>
            <w:tcW w:w="1690" w:type="dxa"/>
          </w:tcPr>
          <w:p w:rsidR="00A00DA5" w:rsidRPr="00AA38E8" w:rsidRDefault="00A00DA5" w:rsidP="00607E32">
            <w:pPr>
              <w:spacing w:before="60"/>
              <w:rPr>
                <w:rFonts w:cs="Calibri"/>
                <w:b/>
                <w:bCs/>
                <w:sz w:val="16"/>
              </w:rPr>
            </w:pPr>
          </w:p>
        </w:tc>
        <w:tc>
          <w:tcPr>
            <w:tcW w:w="3833" w:type="dxa"/>
          </w:tcPr>
          <w:p w:rsidR="00A00DA5" w:rsidRDefault="00A00DA5" w:rsidP="00607E32">
            <w:pPr>
              <w:spacing w:before="60"/>
              <w:rPr>
                <w:rFonts w:cs="Calibri"/>
                <w:sz w:val="16"/>
              </w:rPr>
            </w:pPr>
            <w:r w:rsidRPr="00A00DA5">
              <w:rPr>
                <w:rFonts w:cs="Calibri"/>
                <w:sz w:val="16"/>
              </w:rPr>
              <w:t>AdcScanGroupRefVltg_Volt_T_f32</w:t>
            </w:r>
          </w:p>
        </w:tc>
        <w:tc>
          <w:tcPr>
            <w:tcW w:w="1135" w:type="dxa"/>
          </w:tcPr>
          <w:p w:rsidR="00A00DA5" w:rsidRPr="00B76931" w:rsidRDefault="00A00DA5" w:rsidP="00607E32">
            <w:pPr>
              <w:spacing w:before="60"/>
              <w:rPr>
                <w:rFonts w:cs="Calibri"/>
                <w:sz w:val="16"/>
              </w:rPr>
            </w:pPr>
            <w:r>
              <w:rPr>
                <w:rFonts w:cs="Calibri"/>
                <w:sz w:val="16"/>
              </w:rPr>
              <w:t>float32</w:t>
            </w:r>
          </w:p>
        </w:tc>
        <w:tc>
          <w:tcPr>
            <w:tcW w:w="1135" w:type="dxa"/>
          </w:tcPr>
          <w:p w:rsidR="00A00DA5" w:rsidRPr="00B76931" w:rsidRDefault="00A00DA5" w:rsidP="00607E32">
            <w:pPr>
              <w:spacing w:before="60"/>
              <w:rPr>
                <w:rFonts w:cs="Calibri"/>
                <w:sz w:val="16"/>
              </w:rPr>
            </w:pPr>
            <w:r>
              <w:rPr>
                <w:rFonts w:cs="Calibri"/>
                <w:sz w:val="16"/>
              </w:rPr>
              <w:t>0.0</w:t>
            </w:r>
          </w:p>
        </w:tc>
        <w:tc>
          <w:tcPr>
            <w:tcW w:w="1135" w:type="dxa"/>
          </w:tcPr>
          <w:p w:rsidR="00A00DA5" w:rsidRDefault="00A00DA5" w:rsidP="00607E32">
            <w:pPr>
              <w:spacing w:before="60"/>
              <w:rPr>
                <w:rFonts w:cs="Calibri"/>
                <w:sz w:val="16"/>
              </w:rPr>
            </w:pPr>
            <w:r>
              <w:rPr>
                <w:rFonts w:cs="Calibri"/>
                <w:sz w:val="16"/>
              </w:rPr>
              <w:t>5.0</w:t>
            </w:r>
          </w:p>
        </w:tc>
      </w:tr>
      <w:tr w:rsidR="00A00DA5" w:rsidRPr="00AA38E8" w:rsidTr="00607E32">
        <w:tc>
          <w:tcPr>
            <w:tcW w:w="1690" w:type="dxa"/>
          </w:tcPr>
          <w:p w:rsidR="00A00DA5" w:rsidRPr="00AA38E8" w:rsidRDefault="00A00DA5" w:rsidP="00607E32">
            <w:pPr>
              <w:spacing w:before="60"/>
              <w:rPr>
                <w:rFonts w:cs="Calibri"/>
                <w:b/>
                <w:bCs/>
                <w:sz w:val="16"/>
              </w:rPr>
            </w:pPr>
          </w:p>
        </w:tc>
        <w:tc>
          <w:tcPr>
            <w:tcW w:w="3833" w:type="dxa"/>
          </w:tcPr>
          <w:p w:rsidR="00A00DA5" w:rsidRDefault="00A00DA5" w:rsidP="00607E32">
            <w:pPr>
              <w:spacing w:before="60"/>
              <w:rPr>
                <w:rFonts w:cs="Calibri"/>
                <w:sz w:val="16"/>
              </w:rPr>
            </w:pPr>
            <w:r w:rsidRPr="00A00DA5">
              <w:rPr>
                <w:rFonts w:cs="Calibri"/>
                <w:sz w:val="16"/>
              </w:rPr>
              <w:t>AdcScanGroupInpRefPrm_Cnt_T_u08</w:t>
            </w:r>
          </w:p>
        </w:tc>
        <w:tc>
          <w:tcPr>
            <w:tcW w:w="1135" w:type="dxa"/>
          </w:tcPr>
          <w:p w:rsidR="00A00DA5" w:rsidRPr="00B76931" w:rsidRDefault="00EE5894" w:rsidP="00607E32">
            <w:pPr>
              <w:spacing w:before="60"/>
              <w:rPr>
                <w:rFonts w:cs="Calibri"/>
                <w:sz w:val="16"/>
              </w:rPr>
            </w:pPr>
            <w:r>
              <w:rPr>
                <w:rFonts w:cs="Calibri"/>
                <w:sz w:val="16"/>
              </w:rPr>
              <w:t>Uint8</w:t>
            </w:r>
          </w:p>
        </w:tc>
        <w:tc>
          <w:tcPr>
            <w:tcW w:w="1135" w:type="dxa"/>
          </w:tcPr>
          <w:p w:rsidR="00A00DA5" w:rsidRPr="00B76931" w:rsidRDefault="00A00DA5" w:rsidP="00607E32">
            <w:pPr>
              <w:spacing w:before="60"/>
              <w:rPr>
                <w:rFonts w:cs="Calibri"/>
                <w:sz w:val="16"/>
              </w:rPr>
            </w:pPr>
            <w:r>
              <w:rPr>
                <w:rFonts w:cs="Calibri"/>
                <w:sz w:val="16"/>
              </w:rPr>
              <w:t>0</w:t>
            </w:r>
          </w:p>
        </w:tc>
        <w:tc>
          <w:tcPr>
            <w:tcW w:w="1135" w:type="dxa"/>
          </w:tcPr>
          <w:p w:rsidR="00A00DA5" w:rsidRDefault="00A00DA5" w:rsidP="00607E32">
            <w:pPr>
              <w:spacing w:before="60"/>
              <w:rPr>
                <w:rFonts w:cs="Calibri"/>
                <w:sz w:val="16"/>
              </w:rPr>
            </w:pPr>
            <w:r>
              <w:rPr>
                <w:rFonts w:cs="Calibri"/>
                <w:sz w:val="16"/>
              </w:rPr>
              <w:t>255</w:t>
            </w:r>
          </w:p>
        </w:tc>
      </w:tr>
      <w:tr w:rsidR="00A00DA5" w:rsidRPr="00AA38E8" w:rsidTr="00607E32">
        <w:tc>
          <w:tcPr>
            <w:tcW w:w="1690" w:type="dxa"/>
          </w:tcPr>
          <w:p w:rsidR="00A00DA5" w:rsidRPr="00AA38E8" w:rsidRDefault="00A00DA5" w:rsidP="00607E32">
            <w:pPr>
              <w:spacing w:before="60"/>
              <w:rPr>
                <w:rFonts w:cs="Calibri"/>
                <w:b/>
                <w:bCs/>
                <w:sz w:val="16"/>
              </w:rPr>
            </w:pPr>
            <w:r w:rsidRPr="00AA38E8">
              <w:rPr>
                <w:rFonts w:cs="Calibri"/>
                <w:b/>
                <w:bCs/>
                <w:sz w:val="16"/>
              </w:rPr>
              <w:t>Return Value</w:t>
            </w:r>
          </w:p>
        </w:tc>
        <w:tc>
          <w:tcPr>
            <w:tcW w:w="3833" w:type="dxa"/>
          </w:tcPr>
          <w:p w:rsidR="00A00DA5" w:rsidRDefault="00A00DA5" w:rsidP="00607E32">
            <w:pPr>
              <w:spacing w:before="60"/>
              <w:rPr>
                <w:rFonts w:cs="Calibri"/>
                <w:sz w:val="16"/>
              </w:rPr>
            </w:pPr>
            <w:r w:rsidRPr="00A00DA5">
              <w:rPr>
                <w:rFonts w:cs="Calibri"/>
                <w:sz w:val="16"/>
              </w:rPr>
              <w:t>ScanGroupAccrcyChkRefPrm_Cnt_u08</w:t>
            </w:r>
          </w:p>
        </w:tc>
        <w:tc>
          <w:tcPr>
            <w:tcW w:w="1135" w:type="dxa"/>
          </w:tcPr>
          <w:p w:rsidR="00A00DA5" w:rsidRPr="00B76931" w:rsidRDefault="00EE5894" w:rsidP="00607E32">
            <w:pPr>
              <w:spacing w:before="60"/>
              <w:rPr>
                <w:rFonts w:cs="Calibri"/>
                <w:sz w:val="16"/>
              </w:rPr>
            </w:pPr>
            <w:r>
              <w:rPr>
                <w:rFonts w:cs="Calibri"/>
                <w:sz w:val="16"/>
              </w:rPr>
              <w:t>Uint8</w:t>
            </w:r>
          </w:p>
        </w:tc>
        <w:tc>
          <w:tcPr>
            <w:tcW w:w="1135" w:type="dxa"/>
          </w:tcPr>
          <w:p w:rsidR="00A00DA5" w:rsidRPr="00B76931" w:rsidRDefault="00A00DA5" w:rsidP="00607E32">
            <w:pPr>
              <w:spacing w:before="60"/>
              <w:rPr>
                <w:rFonts w:cs="Calibri"/>
                <w:sz w:val="16"/>
              </w:rPr>
            </w:pPr>
            <w:r>
              <w:rPr>
                <w:rFonts w:cs="Calibri"/>
                <w:sz w:val="16"/>
              </w:rPr>
              <w:t>0</w:t>
            </w:r>
          </w:p>
        </w:tc>
        <w:tc>
          <w:tcPr>
            <w:tcW w:w="1135" w:type="dxa"/>
          </w:tcPr>
          <w:p w:rsidR="00A00DA5" w:rsidRDefault="00A00DA5" w:rsidP="00607E32">
            <w:pPr>
              <w:spacing w:before="60"/>
              <w:rPr>
                <w:rFonts w:cs="Calibri"/>
                <w:sz w:val="16"/>
              </w:rPr>
            </w:pPr>
            <w:r>
              <w:rPr>
                <w:rFonts w:cs="Calibri"/>
                <w:sz w:val="16"/>
              </w:rPr>
              <w:t>255</w:t>
            </w:r>
          </w:p>
        </w:tc>
      </w:tr>
    </w:tbl>
    <w:p w:rsidR="00A00DA5" w:rsidRDefault="00A00DA5" w:rsidP="00A00DA5">
      <w:pPr>
        <w:pStyle w:val="Heading2"/>
        <w:numPr>
          <w:ilvl w:val="3"/>
          <w:numId w:val="11"/>
        </w:numPr>
        <w:spacing w:after="60"/>
        <w:rPr>
          <w:rFonts w:ascii="Calibri" w:hAnsi="Calibri" w:cs="Calibri"/>
        </w:rPr>
      </w:pPr>
      <w:bookmarkStart w:id="282" w:name="_Toc477183257"/>
      <w:r>
        <w:rPr>
          <w:rFonts w:ascii="Calibri" w:hAnsi="Calibri" w:cs="Calibri"/>
        </w:rPr>
        <w:t>Design Rationale</w:t>
      </w:r>
      <w:bookmarkEnd w:id="282"/>
    </w:p>
    <w:p w:rsidR="00A00DA5" w:rsidRPr="00AA38E8" w:rsidRDefault="00A00DA5" w:rsidP="00A00DA5">
      <w:pPr>
        <w:pStyle w:val="Heading2"/>
        <w:numPr>
          <w:ilvl w:val="3"/>
          <w:numId w:val="11"/>
        </w:numPr>
        <w:spacing w:after="60"/>
        <w:rPr>
          <w:rFonts w:ascii="Calibri" w:hAnsi="Calibri" w:cs="Calibri"/>
        </w:rPr>
      </w:pPr>
      <w:bookmarkStart w:id="283" w:name="_Toc477183258"/>
      <w:r>
        <w:rPr>
          <w:rFonts w:ascii="Calibri" w:hAnsi="Calibri" w:cs="Calibri"/>
        </w:rPr>
        <w:t>Processing</w:t>
      </w:r>
      <w:bookmarkEnd w:id="283"/>
    </w:p>
    <w:p w:rsidR="00A00DA5" w:rsidRDefault="00A00DA5" w:rsidP="00A00DA5">
      <w:r>
        <w:rPr>
          <w:rFonts w:cs="Calibri"/>
        </w:rPr>
        <w:t>See “</w:t>
      </w:r>
      <w:r w:rsidR="00946A09">
        <w:t>Scan Group Accuracy Check</w:t>
      </w:r>
      <w:r>
        <w:t>” block in the Simulink model of the design.</w:t>
      </w:r>
    </w:p>
    <w:p w:rsidR="00677AF9" w:rsidRPr="00AA38E8" w:rsidRDefault="00677AF9" w:rsidP="00677AF9">
      <w:pPr>
        <w:pStyle w:val="Heading2"/>
        <w:numPr>
          <w:ilvl w:val="2"/>
          <w:numId w:val="11"/>
        </w:numPr>
        <w:tabs>
          <w:tab w:val="clear" w:pos="1017"/>
          <w:tab w:val="num" w:pos="567"/>
        </w:tabs>
        <w:spacing w:after="60"/>
        <w:ind w:left="567"/>
        <w:rPr>
          <w:rFonts w:ascii="Calibri" w:hAnsi="Calibri" w:cs="Calibri"/>
        </w:rPr>
      </w:pPr>
      <w:bookmarkStart w:id="284" w:name="_Toc477183259"/>
      <w:r>
        <w:rPr>
          <w:rFonts w:ascii="Calibri" w:hAnsi="Calibri" w:cs="Calibri"/>
        </w:rPr>
        <w:t>Local Function #9</w:t>
      </w:r>
      <w:bookmarkEnd w:id="28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677AF9" w:rsidRPr="00AA38E8" w:rsidTr="00607E32">
        <w:tc>
          <w:tcPr>
            <w:tcW w:w="1690" w:type="dxa"/>
          </w:tcPr>
          <w:p w:rsidR="00677AF9" w:rsidRPr="00AA38E8" w:rsidRDefault="00677AF9" w:rsidP="00607E32">
            <w:pPr>
              <w:spacing w:before="60"/>
              <w:rPr>
                <w:rFonts w:cs="Calibri"/>
                <w:b/>
                <w:bCs/>
                <w:sz w:val="16"/>
              </w:rPr>
            </w:pPr>
            <w:r w:rsidRPr="00AA38E8">
              <w:rPr>
                <w:rFonts w:cs="Calibri"/>
                <w:b/>
                <w:bCs/>
                <w:sz w:val="16"/>
              </w:rPr>
              <w:t>Function Name</w:t>
            </w:r>
          </w:p>
        </w:tc>
        <w:tc>
          <w:tcPr>
            <w:tcW w:w="3833" w:type="dxa"/>
          </w:tcPr>
          <w:p w:rsidR="00677AF9" w:rsidRPr="00AA38E8" w:rsidRDefault="00677AF9" w:rsidP="00607E32">
            <w:pPr>
              <w:spacing w:before="60"/>
              <w:rPr>
                <w:rFonts w:cs="Calibri"/>
                <w:sz w:val="16"/>
              </w:rPr>
            </w:pPr>
            <w:r w:rsidRPr="00677AF9">
              <w:rPr>
                <w:rFonts w:cs="Calibri"/>
                <w:sz w:val="16"/>
              </w:rPr>
              <w:t>SetAdcParFlt</w:t>
            </w:r>
          </w:p>
        </w:tc>
        <w:tc>
          <w:tcPr>
            <w:tcW w:w="1135" w:type="dxa"/>
            <w:shd w:val="pct30" w:color="FFFF00" w:fill="auto"/>
          </w:tcPr>
          <w:p w:rsidR="00677AF9" w:rsidRPr="00AA38E8" w:rsidRDefault="00677AF9" w:rsidP="00607E32">
            <w:pPr>
              <w:spacing w:before="60"/>
              <w:jc w:val="center"/>
              <w:rPr>
                <w:rFonts w:cs="Calibri"/>
                <w:sz w:val="16"/>
              </w:rPr>
            </w:pPr>
            <w:r w:rsidRPr="00AA38E8">
              <w:rPr>
                <w:rFonts w:cs="Calibri"/>
                <w:sz w:val="16"/>
              </w:rPr>
              <w:t>Type</w:t>
            </w:r>
          </w:p>
        </w:tc>
        <w:tc>
          <w:tcPr>
            <w:tcW w:w="1135" w:type="dxa"/>
            <w:shd w:val="pct30" w:color="FFFF00" w:fill="auto"/>
          </w:tcPr>
          <w:p w:rsidR="00677AF9" w:rsidRPr="00AA38E8" w:rsidRDefault="00677AF9" w:rsidP="00607E32">
            <w:pPr>
              <w:spacing w:before="60"/>
              <w:jc w:val="center"/>
              <w:rPr>
                <w:rFonts w:cs="Calibri"/>
                <w:sz w:val="16"/>
              </w:rPr>
            </w:pPr>
            <w:r w:rsidRPr="00AA38E8">
              <w:rPr>
                <w:rFonts w:cs="Calibri"/>
                <w:sz w:val="16"/>
              </w:rPr>
              <w:t>Min</w:t>
            </w:r>
          </w:p>
        </w:tc>
        <w:tc>
          <w:tcPr>
            <w:tcW w:w="1135" w:type="dxa"/>
            <w:shd w:val="pct30" w:color="FFFF00" w:fill="auto"/>
          </w:tcPr>
          <w:p w:rsidR="00677AF9" w:rsidRPr="00AA38E8" w:rsidRDefault="00677AF9" w:rsidP="00607E32">
            <w:pPr>
              <w:spacing w:before="60"/>
              <w:jc w:val="center"/>
              <w:rPr>
                <w:rFonts w:cs="Calibri"/>
                <w:sz w:val="16"/>
              </w:rPr>
            </w:pPr>
            <w:r w:rsidRPr="00AA38E8">
              <w:rPr>
                <w:rFonts w:cs="Calibri"/>
                <w:sz w:val="16"/>
              </w:rPr>
              <w:t>Max</w:t>
            </w:r>
          </w:p>
        </w:tc>
      </w:tr>
      <w:tr w:rsidR="00677AF9" w:rsidRPr="00AA38E8" w:rsidTr="00607E32">
        <w:tc>
          <w:tcPr>
            <w:tcW w:w="1690" w:type="dxa"/>
          </w:tcPr>
          <w:p w:rsidR="00677AF9" w:rsidRPr="00AA38E8" w:rsidRDefault="00677AF9" w:rsidP="00607E32">
            <w:pPr>
              <w:spacing w:before="60"/>
              <w:rPr>
                <w:rFonts w:cs="Calibri"/>
                <w:b/>
                <w:bCs/>
                <w:sz w:val="16"/>
              </w:rPr>
            </w:pPr>
            <w:r w:rsidRPr="00AA38E8">
              <w:rPr>
                <w:rFonts w:cs="Calibri"/>
                <w:b/>
                <w:bCs/>
                <w:sz w:val="16"/>
              </w:rPr>
              <w:t xml:space="preserve">Arguments Passed </w:t>
            </w:r>
          </w:p>
        </w:tc>
        <w:tc>
          <w:tcPr>
            <w:tcW w:w="3833" w:type="dxa"/>
          </w:tcPr>
          <w:p w:rsidR="00677AF9" w:rsidRPr="00AA38E8" w:rsidRDefault="00A921A3" w:rsidP="00607E32">
            <w:pPr>
              <w:spacing w:before="60"/>
              <w:rPr>
                <w:rFonts w:cs="Calibri"/>
                <w:sz w:val="16"/>
              </w:rPr>
            </w:pPr>
            <w:r>
              <w:rPr>
                <w:rFonts w:cs="Calibri"/>
                <w:sz w:val="16"/>
              </w:rPr>
              <w:t>*</w:t>
            </w:r>
            <w:r w:rsidR="00677AF9" w:rsidRPr="00677AF9">
              <w:rPr>
                <w:rFonts w:cs="Calibri"/>
                <w:sz w:val="16"/>
              </w:rPr>
              <w:t>Adc0ParFlt_Cnt_T_u08</w:t>
            </w:r>
          </w:p>
        </w:tc>
        <w:tc>
          <w:tcPr>
            <w:tcW w:w="1135" w:type="dxa"/>
          </w:tcPr>
          <w:p w:rsidR="00677AF9" w:rsidRPr="00AA38E8" w:rsidRDefault="00677AF9" w:rsidP="00607E32">
            <w:pPr>
              <w:spacing w:before="60"/>
              <w:rPr>
                <w:rFonts w:cs="Calibri"/>
                <w:sz w:val="16"/>
              </w:rPr>
            </w:pPr>
            <w:r>
              <w:rPr>
                <w:rFonts w:cs="Calibri"/>
                <w:sz w:val="16"/>
              </w:rPr>
              <w:t>Uint8</w:t>
            </w:r>
          </w:p>
        </w:tc>
        <w:tc>
          <w:tcPr>
            <w:tcW w:w="1135" w:type="dxa"/>
          </w:tcPr>
          <w:p w:rsidR="00677AF9" w:rsidRPr="00AA38E8" w:rsidRDefault="00677AF9" w:rsidP="00607E32">
            <w:pPr>
              <w:spacing w:before="60"/>
              <w:rPr>
                <w:rFonts w:cs="Calibri"/>
                <w:sz w:val="16"/>
              </w:rPr>
            </w:pPr>
            <w:r>
              <w:rPr>
                <w:rFonts w:cs="Calibri"/>
                <w:sz w:val="16"/>
              </w:rPr>
              <w:t>0</w:t>
            </w:r>
          </w:p>
        </w:tc>
        <w:tc>
          <w:tcPr>
            <w:tcW w:w="1135" w:type="dxa"/>
          </w:tcPr>
          <w:p w:rsidR="00677AF9" w:rsidRPr="00AA38E8" w:rsidRDefault="00677AF9" w:rsidP="00607E32">
            <w:pPr>
              <w:spacing w:before="60"/>
              <w:rPr>
                <w:rFonts w:cs="Calibri"/>
                <w:sz w:val="16"/>
              </w:rPr>
            </w:pPr>
            <w:r>
              <w:rPr>
                <w:rFonts w:cs="Calibri"/>
                <w:sz w:val="16"/>
              </w:rPr>
              <w:t>255</w:t>
            </w:r>
          </w:p>
        </w:tc>
      </w:tr>
      <w:tr w:rsidR="00677AF9" w:rsidRPr="00AA38E8" w:rsidTr="00607E32">
        <w:tc>
          <w:tcPr>
            <w:tcW w:w="1690" w:type="dxa"/>
          </w:tcPr>
          <w:p w:rsidR="00677AF9" w:rsidRPr="00AA38E8" w:rsidRDefault="00677AF9" w:rsidP="00607E32">
            <w:pPr>
              <w:spacing w:before="60"/>
              <w:rPr>
                <w:rFonts w:cs="Calibri"/>
                <w:b/>
                <w:bCs/>
                <w:sz w:val="16"/>
              </w:rPr>
            </w:pPr>
          </w:p>
        </w:tc>
        <w:tc>
          <w:tcPr>
            <w:tcW w:w="3833" w:type="dxa"/>
          </w:tcPr>
          <w:p w:rsidR="00677AF9" w:rsidRDefault="00A921A3" w:rsidP="00607E32">
            <w:pPr>
              <w:spacing w:before="60"/>
              <w:rPr>
                <w:rFonts w:cs="Calibri"/>
                <w:sz w:val="16"/>
              </w:rPr>
            </w:pPr>
            <w:r>
              <w:rPr>
                <w:rFonts w:cs="Calibri"/>
                <w:sz w:val="16"/>
              </w:rPr>
              <w:t>*</w:t>
            </w:r>
            <w:r w:rsidR="00677AF9" w:rsidRPr="00677AF9">
              <w:rPr>
                <w:rFonts w:cs="Calibri"/>
                <w:sz w:val="16"/>
              </w:rPr>
              <w:t>Adc1ParFlt_Cnt_T_u08</w:t>
            </w:r>
          </w:p>
        </w:tc>
        <w:tc>
          <w:tcPr>
            <w:tcW w:w="1135" w:type="dxa"/>
          </w:tcPr>
          <w:p w:rsidR="00677AF9" w:rsidRPr="00B76931" w:rsidRDefault="00677AF9" w:rsidP="00607E32">
            <w:pPr>
              <w:spacing w:before="60"/>
              <w:rPr>
                <w:rFonts w:cs="Calibri"/>
                <w:sz w:val="16"/>
              </w:rPr>
            </w:pPr>
            <w:r>
              <w:rPr>
                <w:rFonts w:cs="Calibri"/>
                <w:sz w:val="16"/>
              </w:rPr>
              <w:t>Uint8</w:t>
            </w:r>
          </w:p>
        </w:tc>
        <w:tc>
          <w:tcPr>
            <w:tcW w:w="1135" w:type="dxa"/>
          </w:tcPr>
          <w:p w:rsidR="00677AF9" w:rsidRPr="00B76931" w:rsidRDefault="00677AF9" w:rsidP="00607E32">
            <w:pPr>
              <w:spacing w:before="60"/>
              <w:rPr>
                <w:rFonts w:cs="Calibri"/>
                <w:sz w:val="16"/>
              </w:rPr>
            </w:pPr>
            <w:r>
              <w:rPr>
                <w:rFonts w:cs="Calibri"/>
                <w:sz w:val="16"/>
              </w:rPr>
              <w:t>0</w:t>
            </w:r>
          </w:p>
        </w:tc>
        <w:tc>
          <w:tcPr>
            <w:tcW w:w="1135" w:type="dxa"/>
          </w:tcPr>
          <w:p w:rsidR="00677AF9" w:rsidRDefault="00677AF9" w:rsidP="00607E32">
            <w:pPr>
              <w:spacing w:before="60"/>
              <w:rPr>
                <w:rFonts w:cs="Calibri"/>
                <w:sz w:val="16"/>
              </w:rPr>
            </w:pPr>
            <w:r>
              <w:rPr>
                <w:rFonts w:cs="Calibri"/>
                <w:sz w:val="16"/>
              </w:rPr>
              <w:t>255</w:t>
            </w:r>
          </w:p>
        </w:tc>
      </w:tr>
      <w:tr w:rsidR="00677AF9" w:rsidRPr="00AA38E8" w:rsidTr="00607E32">
        <w:tc>
          <w:tcPr>
            <w:tcW w:w="1690" w:type="dxa"/>
          </w:tcPr>
          <w:p w:rsidR="00677AF9" w:rsidRPr="00AA38E8" w:rsidRDefault="00677AF9" w:rsidP="00607E32">
            <w:pPr>
              <w:spacing w:before="60"/>
              <w:rPr>
                <w:rFonts w:cs="Calibri"/>
                <w:b/>
                <w:bCs/>
                <w:sz w:val="16"/>
              </w:rPr>
            </w:pPr>
          </w:p>
        </w:tc>
        <w:tc>
          <w:tcPr>
            <w:tcW w:w="3833" w:type="dxa"/>
          </w:tcPr>
          <w:p w:rsidR="00677AF9" w:rsidRDefault="00677AF9" w:rsidP="00607E32">
            <w:pPr>
              <w:spacing w:before="60"/>
              <w:rPr>
                <w:rFonts w:cs="Calibri"/>
                <w:sz w:val="16"/>
              </w:rPr>
            </w:pPr>
          </w:p>
        </w:tc>
        <w:tc>
          <w:tcPr>
            <w:tcW w:w="1135" w:type="dxa"/>
          </w:tcPr>
          <w:p w:rsidR="00677AF9" w:rsidRPr="00B76931" w:rsidRDefault="00677AF9" w:rsidP="00607E32">
            <w:pPr>
              <w:spacing w:before="60"/>
              <w:rPr>
                <w:rFonts w:cs="Calibri"/>
                <w:sz w:val="16"/>
              </w:rPr>
            </w:pPr>
          </w:p>
        </w:tc>
        <w:tc>
          <w:tcPr>
            <w:tcW w:w="1135" w:type="dxa"/>
          </w:tcPr>
          <w:p w:rsidR="00677AF9" w:rsidRPr="00B76931" w:rsidRDefault="00677AF9" w:rsidP="00607E32">
            <w:pPr>
              <w:spacing w:before="60"/>
              <w:rPr>
                <w:rFonts w:cs="Calibri"/>
                <w:sz w:val="16"/>
              </w:rPr>
            </w:pPr>
          </w:p>
        </w:tc>
        <w:tc>
          <w:tcPr>
            <w:tcW w:w="1135" w:type="dxa"/>
          </w:tcPr>
          <w:p w:rsidR="00677AF9" w:rsidRDefault="00677AF9" w:rsidP="00607E32">
            <w:pPr>
              <w:spacing w:before="60"/>
              <w:rPr>
                <w:rFonts w:cs="Calibri"/>
                <w:sz w:val="16"/>
              </w:rPr>
            </w:pPr>
          </w:p>
        </w:tc>
      </w:tr>
      <w:tr w:rsidR="00677AF9" w:rsidRPr="00AA38E8" w:rsidTr="00607E32">
        <w:tc>
          <w:tcPr>
            <w:tcW w:w="1690" w:type="dxa"/>
          </w:tcPr>
          <w:p w:rsidR="00677AF9" w:rsidRPr="00AA38E8" w:rsidRDefault="00677AF9" w:rsidP="00607E32">
            <w:pPr>
              <w:spacing w:before="60"/>
              <w:rPr>
                <w:rFonts w:cs="Calibri"/>
                <w:b/>
                <w:bCs/>
                <w:sz w:val="16"/>
              </w:rPr>
            </w:pPr>
            <w:r w:rsidRPr="00AA38E8">
              <w:rPr>
                <w:rFonts w:cs="Calibri"/>
                <w:b/>
                <w:bCs/>
                <w:sz w:val="16"/>
              </w:rPr>
              <w:t>Return Value</w:t>
            </w:r>
          </w:p>
        </w:tc>
        <w:tc>
          <w:tcPr>
            <w:tcW w:w="3833" w:type="dxa"/>
          </w:tcPr>
          <w:p w:rsidR="00677AF9" w:rsidRDefault="00677AF9" w:rsidP="00607E32">
            <w:pPr>
              <w:spacing w:before="60"/>
              <w:rPr>
                <w:rFonts w:cs="Calibri"/>
                <w:sz w:val="16"/>
              </w:rPr>
            </w:pPr>
          </w:p>
        </w:tc>
        <w:tc>
          <w:tcPr>
            <w:tcW w:w="1135" w:type="dxa"/>
          </w:tcPr>
          <w:p w:rsidR="00677AF9" w:rsidRPr="00B76931" w:rsidRDefault="00677AF9" w:rsidP="00607E32">
            <w:pPr>
              <w:spacing w:before="60"/>
              <w:rPr>
                <w:rFonts w:cs="Calibri"/>
                <w:sz w:val="16"/>
              </w:rPr>
            </w:pPr>
          </w:p>
        </w:tc>
        <w:tc>
          <w:tcPr>
            <w:tcW w:w="1135" w:type="dxa"/>
          </w:tcPr>
          <w:p w:rsidR="00677AF9" w:rsidRPr="00B76931" w:rsidRDefault="00677AF9" w:rsidP="00607E32">
            <w:pPr>
              <w:spacing w:before="60"/>
              <w:rPr>
                <w:rFonts w:cs="Calibri"/>
                <w:sz w:val="16"/>
              </w:rPr>
            </w:pPr>
          </w:p>
        </w:tc>
        <w:tc>
          <w:tcPr>
            <w:tcW w:w="1135" w:type="dxa"/>
          </w:tcPr>
          <w:p w:rsidR="00677AF9" w:rsidRDefault="00677AF9" w:rsidP="00607E32">
            <w:pPr>
              <w:spacing w:before="60"/>
              <w:rPr>
                <w:rFonts w:cs="Calibri"/>
                <w:sz w:val="16"/>
              </w:rPr>
            </w:pPr>
          </w:p>
        </w:tc>
      </w:tr>
    </w:tbl>
    <w:p w:rsidR="00677AF9" w:rsidRDefault="00677AF9" w:rsidP="00677AF9">
      <w:pPr>
        <w:pStyle w:val="Heading2"/>
        <w:numPr>
          <w:ilvl w:val="3"/>
          <w:numId w:val="11"/>
        </w:numPr>
        <w:spacing w:after="60"/>
        <w:rPr>
          <w:rFonts w:ascii="Calibri" w:hAnsi="Calibri" w:cs="Calibri"/>
        </w:rPr>
      </w:pPr>
      <w:bookmarkStart w:id="285" w:name="_Toc477183260"/>
      <w:r>
        <w:rPr>
          <w:rFonts w:ascii="Calibri" w:hAnsi="Calibri" w:cs="Calibri"/>
        </w:rPr>
        <w:t>Design Rationale</w:t>
      </w:r>
      <w:bookmarkEnd w:id="285"/>
    </w:p>
    <w:p w:rsidR="00677AF9" w:rsidRPr="00AA38E8" w:rsidRDefault="00677AF9" w:rsidP="00677AF9">
      <w:pPr>
        <w:pStyle w:val="Heading2"/>
        <w:numPr>
          <w:ilvl w:val="3"/>
          <w:numId w:val="11"/>
        </w:numPr>
        <w:spacing w:after="60"/>
        <w:rPr>
          <w:rFonts w:ascii="Calibri" w:hAnsi="Calibri" w:cs="Calibri"/>
        </w:rPr>
      </w:pPr>
      <w:bookmarkStart w:id="286" w:name="_Toc477183261"/>
      <w:r>
        <w:rPr>
          <w:rFonts w:ascii="Calibri" w:hAnsi="Calibri" w:cs="Calibri"/>
        </w:rPr>
        <w:t>Processing</w:t>
      </w:r>
      <w:bookmarkEnd w:id="286"/>
    </w:p>
    <w:p w:rsidR="00677AF9" w:rsidRDefault="00677AF9" w:rsidP="00677AF9">
      <w:r>
        <w:rPr>
          <w:rFonts w:cs="Calibri"/>
        </w:rPr>
        <w:t>See “</w:t>
      </w:r>
      <w:r>
        <w:t>Adc Parity Fault” block in the Simulink model of the design.</w:t>
      </w:r>
    </w:p>
    <w:p w:rsidR="00750CF2" w:rsidRDefault="00750CF2" w:rsidP="004C1284">
      <w:pPr>
        <w:rPr>
          <w:rFonts w:cs="Calibri"/>
        </w:rPr>
      </w:pPr>
    </w:p>
    <w:p w:rsidR="004C1284" w:rsidRDefault="004C1284" w:rsidP="008C6874">
      <w:pPr>
        <w:rPr>
          <w:rFonts w:cs="Calibri"/>
        </w:rPr>
      </w:pPr>
    </w:p>
    <w:p w:rsidR="008C6874" w:rsidRPr="00AA38E8" w:rsidRDefault="008C6874" w:rsidP="008C6874">
      <w:pPr>
        <w:pStyle w:val="Heading2"/>
        <w:spacing w:after="60"/>
        <w:rPr>
          <w:rFonts w:ascii="Calibri" w:hAnsi="Calibri" w:cs="Calibri"/>
        </w:rPr>
      </w:pPr>
      <w:bookmarkStart w:id="287" w:name="_Toc421011542"/>
      <w:bookmarkStart w:id="288" w:name="_Toc477183262"/>
      <w:r>
        <w:rPr>
          <w:rFonts w:ascii="Calibri" w:hAnsi="Calibri" w:cs="Calibri"/>
        </w:rPr>
        <w:lastRenderedPageBreak/>
        <w:t>GLOBAL</w:t>
      </w:r>
      <w:r w:rsidRPr="00AA38E8">
        <w:rPr>
          <w:rFonts w:ascii="Calibri" w:hAnsi="Calibri" w:cs="Calibri"/>
        </w:rPr>
        <w:t xml:space="preserve"> Function/Macro Definitions</w:t>
      </w:r>
      <w:bookmarkEnd w:id="287"/>
      <w:bookmarkEnd w:id="288"/>
    </w:p>
    <w:p w:rsidR="002B094F" w:rsidRPr="00FF1E91" w:rsidRDefault="004C1284" w:rsidP="002B094F">
      <w:pPr>
        <w:rPr>
          <w:lang w:bidi="ar-SA"/>
        </w:rPr>
      </w:pPr>
      <w:r w:rsidRPr="00FF1E91">
        <w:rPr>
          <w:lang w:bidi="ar-SA"/>
        </w:rPr>
        <w:t>Note: The</w:t>
      </w:r>
      <w:r w:rsidR="00E25A33" w:rsidRPr="00FF1E91">
        <w:rPr>
          <w:lang w:bidi="ar-SA"/>
        </w:rPr>
        <w:t xml:space="preserve"> server </w:t>
      </w:r>
      <w:r w:rsidR="00162116" w:rsidRPr="00FF1E91">
        <w:rPr>
          <w:lang w:bidi="ar-SA"/>
        </w:rPr>
        <w:t>runnable</w:t>
      </w:r>
      <w:r w:rsidR="00E25A33" w:rsidRPr="00FF1E91">
        <w:rPr>
          <w:lang w:bidi="ar-SA"/>
        </w:rPr>
        <w:t xml:space="preserve"> of this</w:t>
      </w:r>
      <w:r w:rsidRPr="00FF1E91">
        <w:rPr>
          <w:lang w:bidi="ar-SA"/>
        </w:rPr>
        <w:t xml:space="preserve"> component are non-rte. So they are actually global functions</w:t>
      </w:r>
      <w:r w:rsidR="00E25A33" w:rsidRPr="00FF1E91">
        <w:rPr>
          <w:lang w:bidi="ar-SA"/>
        </w:rPr>
        <w:t xml:space="preserve"> which should belong to this section. But as they are already described under Server Runnable section so it’s omitted here.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289" w:name="_Toc418080076"/>
      <w:bookmarkStart w:id="290" w:name="_Toc421709921"/>
      <w:bookmarkStart w:id="291" w:name="_Toc477183263"/>
      <w:r w:rsidRPr="002E3F2E">
        <w:rPr>
          <w:rFonts w:ascii="Calibri" w:hAnsi="Calibri"/>
        </w:rPr>
        <w:lastRenderedPageBreak/>
        <w:t>Known</w:t>
      </w:r>
      <w:r w:rsidRPr="00AA38E8">
        <w:rPr>
          <w:rFonts w:ascii="Calibri" w:hAnsi="Calibri" w:cs="Calibri"/>
        </w:rPr>
        <w:t xml:space="preserve"> Limitations with Design</w:t>
      </w:r>
      <w:bookmarkEnd w:id="289"/>
      <w:bookmarkEnd w:id="290"/>
      <w:bookmarkEnd w:id="291"/>
    </w:p>
    <w:p w:rsidR="00531B8C" w:rsidRDefault="00E25A33"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292" w:name="_Toc382297449"/>
      <w:bookmarkStart w:id="293" w:name="_Toc418080077"/>
      <w:bookmarkStart w:id="294" w:name="_Toc421709922"/>
      <w:bookmarkStart w:id="295" w:name="_Toc477183264"/>
      <w:r w:rsidRPr="00E75CFE">
        <w:rPr>
          <w:rFonts w:ascii="Calibri" w:hAnsi="Calibri" w:cs="Calibri"/>
        </w:rPr>
        <w:lastRenderedPageBreak/>
        <w:t>UNIT TEST CONSIDERATION</w:t>
      </w:r>
      <w:bookmarkEnd w:id="292"/>
      <w:bookmarkEnd w:id="293"/>
      <w:bookmarkEnd w:id="294"/>
      <w:bookmarkEnd w:id="295"/>
    </w:p>
    <w:p w:rsidR="00CA7B14" w:rsidRDefault="00CA7B14" w:rsidP="00531B8C">
      <w:pPr>
        <w:rPr>
          <w:rFonts w:cs="Calibri"/>
        </w:rPr>
      </w:pPr>
      <w:r>
        <w:rPr>
          <w:rFonts w:cs="Calibri"/>
        </w:rPr>
        <w:t>The overflow for the following PIMs are intentional as they are used as rolling counter.</w:t>
      </w:r>
    </w:p>
    <w:p w:rsidR="00CF1F4F" w:rsidRDefault="00CF1F4F" w:rsidP="00531B8C">
      <w:pPr>
        <w:rPr>
          <w:rFonts w:cs="Calibri"/>
        </w:rPr>
      </w:pPr>
    </w:p>
    <w:p w:rsidR="00CA7B14" w:rsidRDefault="00CA7B14" w:rsidP="00531B8C">
      <w:pPr>
        <w:rPr>
          <w:lang w:bidi="ar-SA"/>
        </w:rPr>
      </w:pPr>
      <w:r w:rsidRPr="00CA7B14">
        <w:rPr>
          <w:lang w:bidi="ar-SA"/>
        </w:rPr>
        <w:t>Rte_Pim_Adc0FltCntSt0</w:t>
      </w:r>
    </w:p>
    <w:p w:rsidR="00CA7B14" w:rsidRDefault="00CA7B14" w:rsidP="00531B8C">
      <w:pPr>
        <w:rPr>
          <w:lang w:bidi="ar-SA"/>
        </w:rPr>
      </w:pPr>
      <w:r w:rsidRPr="00CA7B14">
        <w:rPr>
          <w:lang w:bidi="ar-SA"/>
        </w:rPr>
        <w:t>Rte_Pim_Adc0FltCntSt2</w:t>
      </w:r>
    </w:p>
    <w:p w:rsidR="00CA7B14" w:rsidRDefault="00CA7B14" w:rsidP="00531B8C">
      <w:pPr>
        <w:rPr>
          <w:lang w:bidi="ar-SA"/>
        </w:rPr>
      </w:pPr>
      <w:r w:rsidRPr="00CA7B14">
        <w:rPr>
          <w:lang w:bidi="ar-SA"/>
        </w:rPr>
        <w:t>Rte_Pim_Adc0FltCntSt4</w:t>
      </w:r>
    </w:p>
    <w:p w:rsidR="00CA7B14" w:rsidRDefault="00CA7B14" w:rsidP="00531B8C">
      <w:pPr>
        <w:rPr>
          <w:lang w:bidi="ar-SA"/>
        </w:rPr>
      </w:pPr>
      <w:r w:rsidRPr="00CA7B14">
        <w:rPr>
          <w:lang w:bidi="ar-SA"/>
        </w:rPr>
        <w:t>Rte_Pim_Adc0FltCntSt6</w:t>
      </w:r>
    </w:p>
    <w:p w:rsidR="00CA7B14" w:rsidRDefault="00CA7B14" w:rsidP="00531B8C">
      <w:pPr>
        <w:rPr>
          <w:lang w:bidi="ar-SA"/>
        </w:rPr>
      </w:pPr>
      <w:r w:rsidRPr="00CA7B14">
        <w:rPr>
          <w:lang w:bidi="ar-SA"/>
        </w:rPr>
        <w:t>Rte_Pim_Adc1FltCntSt0</w:t>
      </w:r>
    </w:p>
    <w:p w:rsidR="00CA7B14" w:rsidRDefault="00CA7B14" w:rsidP="00531B8C">
      <w:pPr>
        <w:rPr>
          <w:lang w:bidi="ar-SA"/>
        </w:rPr>
      </w:pPr>
      <w:r w:rsidRPr="00CA7B14">
        <w:rPr>
          <w:lang w:bidi="ar-SA"/>
        </w:rPr>
        <w:t>Rte_Pim_Adc1FltCntSt2</w:t>
      </w:r>
    </w:p>
    <w:p w:rsidR="00CA7B14" w:rsidRDefault="00CA7B14" w:rsidP="00531B8C">
      <w:pPr>
        <w:rPr>
          <w:lang w:bidi="ar-SA"/>
        </w:rPr>
      </w:pPr>
      <w:r w:rsidRPr="00CA7B14">
        <w:rPr>
          <w:lang w:bidi="ar-SA"/>
        </w:rPr>
        <w:t>Rte_Pim_Adc1FltCntSt4</w:t>
      </w:r>
    </w:p>
    <w:p w:rsidR="00CA7B14" w:rsidRPr="00531B8C" w:rsidRDefault="00CA7B14" w:rsidP="00531B8C">
      <w:pPr>
        <w:rPr>
          <w:lang w:bidi="ar-SA"/>
        </w:rPr>
      </w:pPr>
      <w:r w:rsidRPr="00CA7B14">
        <w:rPr>
          <w:lang w:bidi="ar-SA"/>
        </w:rPr>
        <w:t>Rte_Pim_Adc1FltCntSt6</w:t>
      </w:r>
    </w:p>
    <w:p w:rsidR="00786BDF" w:rsidRPr="00A158C7" w:rsidRDefault="00786BDF" w:rsidP="000B37D5">
      <w:pPr>
        <w:pStyle w:val="Heading7"/>
      </w:pPr>
      <w:bookmarkStart w:id="296" w:name="_Toc477183265"/>
      <w:r w:rsidRPr="00A158C7">
        <w:lastRenderedPageBreak/>
        <w:t>Abbreviations and Acronyms</w:t>
      </w:r>
      <w:bookmarkEnd w:id="2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97" w:name="_Toc477183266"/>
      <w:r w:rsidRPr="00A158C7">
        <w:lastRenderedPageBreak/>
        <w:t>Glossary</w:t>
      </w:r>
      <w:bookmarkEnd w:id="29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98" w:name="_Toc477183267"/>
      <w:r w:rsidRPr="00A158C7">
        <w:lastRenderedPageBreak/>
        <w:t>References</w:t>
      </w:r>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99" w:name="_Ref313612389"/>
            <w:r>
              <w:t>AUTOSAR Specification of Memory Mapping (Link:</w:t>
            </w:r>
            <w:hyperlink r:id="rId14" w:history="1">
              <w:r w:rsidRPr="00F35C33">
                <w:rPr>
                  <w:rStyle w:val="Hyperlink"/>
                </w:rPr>
                <w:t>AUTOSAR_SWS_MemoryMapping.pdf</w:t>
              </w:r>
            </w:hyperlink>
            <w:r>
              <w:t>)</w:t>
            </w:r>
            <w:bookmarkEnd w:id="299"/>
          </w:p>
        </w:tc>
        <w:tc>
          <w:tcPr>
            <w:tcW w:w="2091" w:type="dxa"/>
            <w:shd w:val="clear" w:color="auto" w:fill="auto"/>
          </w:tcPr>
          <w:p w:rsidR="00531B8C" w:rsidRDefault="00531B8C" w:rsidP="00B758D2">
            <w:pPr>
              <w:rPr>
                <w:lang w:bidi="ar-SA"/>
              </w:rPr>
            </w:pPr>
            <w:r>
              <w:t>v1.3.0 R4.0 Rev 2</w:t>
            </w:r>
          </w:p>
        </w:tc>
      </w:tr>
      <w:tr w:rsidR="00E25A33" w:rsidRPr="00A158C7" w:rsidTr="00B758D2">
        <w:tc>
          <w:tcPr>
            <w:tcW w:w="738" w:type="dxa"/>
            <w:shd w:val="clear" w:color="auto" w:fill="auto"/>
          </w:tcPr>
          <w:p w:rsidR="00E25A33" w:rsidRDefault="00E25A33" w:rsidP="00750CF2">
            <w:pPr>
              <w:jc w:val="center"/>
              <w:rPr>
                <w:lang w:bidi="ar-SA"/>
              </w:rPr>
            </w:pPr>
            <w:r>
              <w:rPr>
                <w:lang w:bidi="ar-SA"/>
              </w:rPr>
              <w:t>2</w:t>
            </w:r>
          </w:p>
        </w:tc>
        <w:tc>
          <w:tcPr>
            <w:tcW w:w="6458" w:type="dxa"/>
            <w:shd w:val="clear" w:color="auto" w:fill="auto"/>
          </w:tcPr>
          <w:p w:rsidR="00E25A33" w:rsidRDefault="00E25A33" w:rsidP="00750CF2">
            <w:pPr>
              <w:rPr>
                <w:lang w:bidi="ar-SA"/>
              </w:rPr>
            </w:pPr>
            <w:r>
              <w:t xml:space="preserve">MDD Guideline </w:t>
            </w:r>
          </w:p>
        </w:tc>
        <w:tc>
          <w:tcPr>
            <w:tcW w:w="2091" w:type="dxa"/>
            <w:shd w:val="clear" w:color="auto" w:fill="auto"/>
          </w:tcPr>
          <w:p w:rsidR="00E25A33" w:rsidRDefault="00E25A33" w:rsidP="00750CF2">
            <w:pPr>
              <w:rPr>
                <w:lang w:bidi="ar-SA"/>
              </w:rPr>
            </w:pPr>
            <w:r>
              <w:rPr>
                <w:lang w:bidi="ar-SA"/>
              </w:rPr>
              <w:t>EA4 01.00.01</w:t>
            </w:r>
          </w:p>
        </w:tc>
      </w:tr>
      <w:tr w:rsidR="00E25A33" w:rsidRPr="00A158C7" w:rsidTr="00B758D2">
        <w:tc>
          <w:tcPr>
            <w:tcW w:w="738" w:type="dxa"/>
            <w:shd w:val="clear" w:color="auto" w:fill="auto"/>
          </w:tcPr>
          <w:p w:rsidR="00E25A33" w:rsidRDefault="00E25A33" w:rsidP="00750CF2">
            <w:pPr>
              <w:jc w:val="center"/>
            </w:pPr>
            <w:r>
              <w:t>3</w:t>
            </w:r>
          </w:p>
        </w:tc>
        <w:tc>
          <w:tcPr>
            <w:tcW w:w="6458" w:type="dxa"/>
            <w:shd w:val="clear" w:color="auto" w:fill="auto"/>
          </w:tcPr>
          <w:p w:rsidR="00E25A33" w:rsidRDefault="00607E32" w:rsidP="00750CF2">
            <w:pPr>
              <w:keepNext/>
            </w:pPr>
            <w:hyperlink r:id="rId15" w:history="1">
              <w:bookmarkStart w:id="300" w:name="_Ref335300243"/>
              <w:r w:rsidR="00E25A33" w:rsidRPr="00FC427F">
                <w:t>Software Naming Conventions.doc</w:t>
              </w:r>
              <w:bookmarkEnd w:id="300"/>
            </w:hyperlink>
          </w:p>
        </w:tc>
        <w:tc>
          <w:tcPr>
            <w:tcW w:w="2091" w:type="dxa"/>
            <w:shd w:val="clear" w:color="auto" w:fill="auto"/>
          </w:tcPr>
          <w:p w:rsidR="00E25A33" w:rsidRDefault="00E25A33" w:rsidP="00750CF2">
            <w:pPr>
              <w:rPr>
                <w:lang w:bidi="ar-SA"/>
              </w:rPr>
            </w:pPr>
            <w:r>
              <w:rPr>
                <w:lang w:bidi="ar-SA"/>
              </w:rPr>
              <w:t>1.0</w:t>
            </w:r>
          </w:p>
        </w:tc>
      </w:tr>
      <w:tr w:rsidR="00E25A33" w:rsidRPr="00A158C7" w:rsidTr="00B758D2">
        <w:tc>
          <w:tcPr>
            <w:tcW w:w="738" w:type="dxa"/>
            <w:shd w:val="clear" w:color="auto" w:fill="auto"/>
          </w:tcPr>
          <w:p w:rsidR="00E25A33" w:rsidRDefault="00E25A33" w:rsidP="00750CF2">
            <w:pPr>
              <w:jc w:val="center"/>
            </w:pPr>
            <w:r>
              <w:t>4</w:t>
            </w:r>
          </w:p>
        </w:tc>
        <w:bookmarkStart w:id="301" w:name="0AL0_1a67a9"/>
        <w:tc>
          <w:tcPr>
            <w:tcW w:w="6458" w:type="dxa"/>
            <w:shd w:val="clear" w:color="auto" w:fill="auto"/>
          </w:tcPr>
          <w:p w:rsidR="00E25A33" w:rsidRDefault="00E25A33" w:rsidP="00750CF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01"/>
          </w:p>
        </w:tc>
        <w:tc>
          <w:tcPr>
            <w:tcW w:w="2091" w:type="dxa"/>
            <w:shd w:val="clear" w:color="auto" w:fill="auto"/>
          </w:tcPr>
          <w:p w:rsidR="00E25A33" w:rsidRDefault="00E25A33" w:rsidP="00750CF2">
            <w:pPr>
              <w:rPr>
                <w:lang w:bidi="ar-SA"/>
              </w:rPr>
            </w:pPr>
            <w:r>
              <w:rPr>
                <w:lang w:bidi="ar-SA"/>
              </w:rPr>
              <w:t>2.1</w:t>
            </w:r>
          </w:p>
        </w:tc>
      </w:tr>
      <w:tr w:rsidR="00E25A33" w:rsidRPr="00A158C7" w:rsidTr="00B758D2">
        <w:tc>
          <w:tcPr>
            <w:tcW w:w="738" w:type="dxa"/>
            <w:shd w:val="clear" w:color="auto" w:fill="auto"/>
          </w:tcPr>
          <w:p w:rsidR="00E25A33" w:rsidRDefault="00E25A33" w:rsidP="00750CF2">
            <w:pPr>
              <w:jc w:val="center"/>
            </w:pPr>
            <w:r>
              <w:t>5</w:t>
            </w:r>
          </w:p>
        </w:tc>
        <w:tc>
          <w:tcPr>
            <w:tcW w:w="6458" w:type="dxa"/>
            <w:shd w:val="clear" w:color="auto" w:fill="auto"/>
          </w:tcPr>
          <w:p w:rsidR="00E25A33" w:rsidRDefault="00E25A33" w:rsidP="00750CF2">
            <w:pPr>
              <w:keepNext/>
            </w:pPr>
            <w:r>
              <w:t>FDD  - CM340</w:t>
            </w:r>
            <w:r w:rsidRPr="003877CA">
              <w:t>A_</w:t>
            </w:r>
            <w:r>
              <w:t>AdcDiagc</w:t>
            </w:r>
            <w:r w:rsidRPr="003877CA">
              <w:t>_Design</w:t>
            </w:r>
          </w:p>
        </w:tc>
        <w:tc>
          <w:tcPr>
            <w:tcW w:w="2091" w:type="dxa"/>
            <w:shd w:val="clear" w:color="auto" w:fill="auto"/>
          </w:tcPr>
          <w:p w:rsidR="00E25A33" w:rsidRDefault="00E25A33" w:rsidP="00750CF2">
            <w:pPr>
              <w:rPr>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0AB" w:rsidRDefault="00D510AB">
      <w:r>
        <w:separator/>
      </w:r>
    </w:p>
  </w:endnote>
  <w:endnote w:type="continuationSeparator" w:id="0">
    <w:p w:rsidR="00D510AB" w:rsidRDefault="00D5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607E32" w:rsidRPr="00B10816" w:rsidTr="00866672">
      <w:tc>
        <w:tcPr>
          <w:tcW w:w="1667" w:type="pct"/>
          <w:vAlign w:val="center"/>
        </w:tcPr>
        <w:p w:rsidR="00607E32" w:rsidRPr="00B10816" w:rsidRDefault="00607E32" w:rsidP="00B10816">
          <w:pPr>
            <w:pStyle w:val="Footer"/>
            <w:spacing w:after="0"/>
            <w:rPr>
              <w:sz w:val="16"/>
              <w:szCs w:val="16"/>
            </w:rPr>
          </w:pPr>
          <w:r w:rsidRPr="00B10816">
            <w:rPr>
              <w:sz w:val="16"/>
              <w:szCs w:val="16"/>
            </w:rPr>
            <w:t>D</w:t>
          </w:r>
          <w:r>
            <w:rPr>
              <w:sz w:val="16"/>
              <w:szCs w:val="16"/>
            </w:rPr>
            <w:t>ocument: AdcDiagc_MDD</w:t>
          </w:r>
        </w:p>
        <w:p w:rsidR="00607E32" w:rsidRPr="00B10816" w:rsidRDefault="00607E32"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607E32" w:rsidRDefault="00607E32" w:rsidP="00B10816">
          <w:pPr>
            <w:pStyle w:val="Footer"/>
            <w:spacing w:after="0"/>
            <w:jc w:val="center"/>
            <w:rPr>
              <w:sz w:val="16"/>
              <w:szCs w:val="16"/>
            </w:rPr>
          </w:pPr>
          <w:del w:id="302" w:author="Avinash James" w:date="2017-03-13T15:33:00Z">
            <w:r w:rsidDel="00142ACA">
              <w:rPr>
                <w:sz w:val="16"/>
                <w:szCs w:val="16"/>
              </w:rPr>
              <w:delText xml:space="preserve">Aug </w:delText>
            </w:r>
          </w:del>
          <w:ins w:id="303" w:author="Avinash James" w:date="2017-03-13T15:33:00Z">
            <w:r>
              <w:rPr>
                <w:sz w:val="16"/>
                <w:szCs w:val="16"/>
              </w:rPr>
              <w:t xml:space="preserve">Mar </w:t>
            </w:r>
          </w:ins>
          <w:del w:id="304" w:author="Avinash James" w:date="2017-03-13T15:33:00Z">
            <w:r w:rsidDel="00142ACA">
              <w:rPr>
                <w:sz w:val="16"/>
                <w:szCs w:val="16"/>
              </w:rPr>
              <w:delText>25</w:delText>
            </w:r>
          </w:del>
          <w:ins w:id="305" w:author="Avinash James" w:date="2017-03-13T15:33:00Z">
            <w:r>
              <w:rPr>
                <w:sz w:val="16"/>
                <w:szCs w:val="16"/>
              </w:rPr>
              <w:t>13</w:t>
            </w:r>
          </w:ins>
          <w:r>
            <w:rPr>
              <w:sz w:val="16"/>
              <w:szCs w:val="16"/>
            </w:rPr>
            <w:t>,</w:t>
          </w:r>
          <w:del w:id="306" w:author="Avinash James" w:date="2017-03-13T15:33:00Z">
            <w:r w:rsidDel="00142ACA">
              <w:rPr>
                <w:sz w:val="16"/>
                <w:szCs w:val="16"/>
              </w:rPr>
              <w:delText>2016</w:delText>
            </w:r>
          </w:del>
          <w:ins w:id="307" w:author="Avinash James" w:date="2017-03-13T15:33:00Z">
            <w:r>
              <w:rPr>
                <w:sz w:val="16"/>
                <w:szCs w:val="16"/>
              </w:rPr>
              <w:t>2017</w:t>
            </w:r>
          </w:ins>
        </w:p>
        <w:p w:rsidR="00607E32" w:rsidRPr="00B10816" w:rsidRDefault="00607E3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607E32" w:rsidRPr="00B10816" w:rsidRDefault="00607E32" w:rsidP="00B10816">
              <w:pPr>
                <w:pStyle w:val="Footer"/>
                <w:spacing w:after="0"/>
                <w:jc w:val="right"/>
                <w:rPr>
                  <w:sz w:val="16"/>
                  <w:szCs w:val="16"/>
                </w:rPr>
              </w:pPr>
              <w:r>
                <w:rPr>
                  <w:sz w:val="16"/>
                  <w:szCs w:val="16"/>
                </w:rPr>
                <w:t>Module Design Document</w:t>
              </w:r>
            </w:p>
          </w:sdtContent>
        </w:sdt>
        <w:p w:rsidR="00607E32" w:rsidRPr="00B10816" w:rsidRDefault="00607E3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168C3">
            <w:rPr>
              <w:b/>
              <w:noProof/>
              <w:sz w:val="16"/>
              <w:szCs w:val="16"/>
            </w:rPr>
            <w:t>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168C3">
            <w:rPr>
              <w:b/>
              <w:noProof/>
              <w:sz w:val="16"/>
              <w:szCs w:val="16"/>
            </w:rPr>
            <w:t>19</w:t>
          </w:r>
          <w:r w:rsidRPr="00B10816">
            <w:rPr>
              <w:b/>
              <w:sz w:val="16"/>
              <w:szCs w:val="16"/>
            </w:rPr>
            <w:fldChar w:fldCharType="end"/>
          </w:r>
        </w:p>
      </w:tc>
    </w:tr>
  </w:tbl>
  <w:p w:rsidR="00607E32" w:rsidRPr="00B10816" w:rsidRDefault="00607E32"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0AB" w:rsidRDefault="00D510AB">
      <w:r>
        <w:separator/>
      </w:r>
    </w:p>
  </w:footnote>
  <w:footnote w:type="continuationSeparator" w:id="0">
    <w:p w:rsidR="00D510AB" w:rsidRDefault="00D5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607E32" w:rsidRPr="008969C4" w:rsidTr="00866672">
      <w:trPr>
        <w:trHeight w:val="438"/>
      </w:trPr>
      <w:tc>
        <w:tcPr>
          <w:tcW w:w="1443" w:type="pct"/>
        </w:tcPr>
        <w:p w:rsidR="00607E32" w:rsidRPr="008969C4" w:rsidRDefault="00607E32"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607E32" w:rsidRPr="00891F29" w:rsidRDefault="00607E32" w:rsidP="00B10816">
          <w:pPr>
            <w:pStyle w:val="Header"/>
            <w:spacing w:after="0"/>
            <w:jc w:val="right"/>
            <w:rPr>
              <w:sz w:val="16"/>
              <w:szCs w:val="20"/>
            </w:rPr>
          </w:pPr>
          <w:r w:rsidRPr="00891F29">
            <w:rPr>
              <w:sz w:val="16"/>
              <w:szCs w:val="20"/>
            </w:rPr>
            <w:t>Nexteer Automotive Confidential Proprietary Information</w:t>
          </w:r>
        </w:p>
        <w:p w:rsidR="00607E32" w:rsidRDefault="00607E32" w:rsidP="00B10816">
          <w:pPr>
            <w:pStyle w:val="Header"/>
            <w:spacing w:after="0"/>
            <w:jc w:val="right"/>
            <w:rPr>
              <w:sz w:val="16"/>
              <w:szCs w:val="20"/>
            </w:rPr>
          </w:pPr>
          <w:r w:rsidRPr="00891F29">
            <w:rPr>
              <w:sz w:val="16"/>
              <w:szCs w:val="20"/>
            </w:rPr>
            <w:t>Do Not Copy/Distribute Without Prior Permission</w:t>
          </w:r>
        </w:p>
        <w:p w:rsidR="00607E32" w:rsidRPr="008969C4" w:rsidRDefault="00607E32" w:rsidP="00B10816">
          <w:pPr>
            <w:pStyle w:val="Header"/>
            <w:spacing w:after="0"/>
            <w:jc w:val="right"/>
            <w:rPr>
              <w:szCs w:val="20"/>
            </w:rPr>
          </w:pPr>
          <w:r w:rsidRPr="000B0DB8">
            <w:rPr>
              <w:sz w:val="16"/>
              <w:szCs w:val="20"/>
            </w:rPr>
            <w:t>This Document Is Uncontrolled When Printed – Verify Version Before Use</w:t>
          </w:r>
        </w:p>
      </w:tc>
    </w:tr>
  </w:tbl>
  <w:p w:rsidR="00607E32" w:rsidRDefault="00607E3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C59"/>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361C"/>
    <w:rsid w:val="00094D63"/>
    <w:rsid w:val="00096B85"/>
    <w:rsid w:val="000A5FB2"/>
    <w:rsid w:val="000B01C4"/>
    <w:rsid w:val="000B0DB8"/>
    <w:rsid w:val="000B37D5"/>
    <w:rsid w:val="000B440F"/>
    <w:rsid w:val="000B5C1E"/>
    <w:rsid w:val="000B6648"/>
    <w:rsid w:val="000D137A"/>
    <w:rsid w:val="000E0B71"/>
    <w:rsid w:val="000E102A"/>
    <w:rsid w:val="000E3512"/>
    <w:rsid w:val="000E548A"/>
    <w:rsid w:val="000E7D4C"/>
    <w:rsid w:val="00101127"/>
    <w:rsid w:val="00102C25"/>
    <w:rsid w:val="00105535"/>
    <w:rsid w:val="00105C99"/>
    <w:rsid w:val="001063C7"/>
    <w:rsid w:val="00107593"/>
    <w:rsid w:val="0011074A"/>
    <w:rsid w:val="00113021"/>
    <w:rsid w:val="00114319"/>
    <w:rsid w:val="001161D2"/>
    <w:rsid w:val="00124F6C"/>
    <w:rsid w:val="001278D4"/>
    <w:rsid w:val="00133350"/>
    <w:rsid w:val="00135743"/>
    <w:rsid w:val="00142ACA"/>
    <w:rsid w:val="001449F2"/>
    <w:rsid w:val="00144BD1"/>
    <w:rsid w:val="00145E51"/>
    <w:rsid w:val="00152830"/>
    <w:rsid w:val="00162116"/>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443E"/>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6D59"/>
    <w:rsid w:val="002D7C01"/>
    <w:rsid w:val="002E08B6"/>
    <w:rsid w:val="002E0FEE"/>
    <w:rsid w:val="002E3467"/>
    <w:rsid w:val="002E4849"/>
    <w:rsid w:val="002E7E59"/>
    <w:rsid w:val="00304DFB"/>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95CDB"/>
    <w:rsid w:val="003A5B2A"/>
    <w:rsid w:val="003B4A55"/>
    <w:rsid w:val="003C567B"/>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284"/>
    <w:rsid w:val="004C1331"/>
    <w:rsid w:val="004D0FAD"/>
    <w:rsid w:val="004D5D37"/>
    <w:rsid w:val="004E39D0"/>
    <w:rsid w:val="004F3C64"/>
    <w:rsid w:val="00507960"/>
    <w:rsid w:val="00510DB3"/>
    <w:rsid w:val="00513DB1"/>
    <w:rsid w:val="00514FCB"/>
    <w:rsid w:val="005200B6"/>
    <w:rsid w:val="00527EC6"/>
    <w:rsid w:val="00531B8C"/>
    <w:rsid w:val="00532388"/>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0752"/>
    <w:rsid w:val="005B0D5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7E32"/>
    <w:rsid w:val="006114E3"/>
    <w:rsid w:val="00614D08"/>
    <w:rsid w:val="006168C3"/>
    <w:rsid w:val="006171B3"/>
    <w:rsid w:val="00620FEA"/>
    <w:rsid w:val="006224AE"/>
    <w:rsid w:val="00633FE1"/>
    <w:rsid w:val="00635297"/>
    <w:rsid w:val="006374FA"/>
    <w:rsid w:val="00646455"/>
    <w:rsid w:val="00660449"/>
    <w:rsid w:val="00665E4E"/>
    <w:rsid w:val="00667AE7"/>
    <w:rsid w:val="00673A6E"/>
    <w:rsid w:val="0067654E"/>
    <w:rsid w:val="00677AF9"/>
    <w:rsid w:val="006811FF"/>
    <w:rsid w:val="00681E5A"/>
    <w:rsid w:val="006845E9"/>
    <w:rsid w:val="00686ED4"/>
    <w:rsid w:val="0069657C"/>
    <w:rsid w:val="006A5CFE"/>
    <w:rsid w:val="006A61EA"/>
    <w:rsid w:val="006A7C28"/>
    <w:rsid w:val="006B5229"/>
    <w:rsid w:val="006B5F56"/>
    <w:rsid w:val="006C12CB"/>
    <w:rsid w:val="006C2D7D"/>
    <w:rsid w:val="006D634C"/>
    <w:rsid w:val="006E1C97"/>
    <w:rsid w:val="006F2855"/>
    <w:rsid w:val="006F3CF4"/>
    <w:rsid w:val="00702C1E"/>
    <w:rsid w:val="00707BA6"/>
    <w:rsid w:val="00713849"/>
    <w:rsid w:val="00715441"/>
    <w:rsid w:val="007219DD"/>
    <w:rsid w:val="00722EA8"/>
    <w:rsid w:val="00725671"/>
    <w:rsid w:val="00727610"/>
    <w:rsid w:val="007307E5"/>
    <w:rsid w:val="00737A19"/>
    <w:rsid w:val="00750CF2"/>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2651"/>
    <w:rsid w:val="0084459F"/>
    <w:rsid w:val="00847EDF"/>
    <w:rsid w:val="00860FA4"/>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8F7C59"/>
    <w:rsid w:val="009017D0"/>
    <w:rsid w:val="00905396"/>
    <w:rsid w:val="0091211B"/>
    <w:rsid w:val="00912AE0"/>
    <w:rsid w:val="0091328D"/>
    <w:rsid w:val="009132C7"/>
    <w:rsid w:val="0091423E"/>
    <w:rsid w:val="00921DE0"/>
    <w:rsid w:val="009253B7"/>
    <w:rsid w:val="00926383"/>
    <w:rsid w:val="0092752F"/>
    <w:rsid w:val="00930893"/>
    <w:rsid w:val="009318C4"/>
    <w:rsid w:val="00934695"/>
    <w:rsid w:val="009358E8"/>
    <w:rsid w:val="00942D04"/>
    <w:rsid w:val="00945677"/>
    <w:rsid w:val="00946A09"/>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0DA5"/>
    <w:rsid w:val="00A049EB"/>
    <w:rsid w:val="00A05B7E"/>
    <w:rsid w:val="00A158C7"/>
    <w:rsid w:val="00A25B61"/>
    <w:rsid w:val="00A365F0"/>
    <w:rsid w:val="00A37E34"/>
    <w:rsid w:val="00A56A1D"/>
    <w:rsid w:val="00A639FF"/>
    <w:rsid w:val="00A6463B"/>
    <w:rsid w:val="00A656E4"/>
    <w:rsid w:val="00A71A73"/>
    <w:rsid w:val="00A72ADF"/>
    <w:rsid w:val="00A75159"/>
    <w:rsid w:val="00A75452"/>
    <w:rsid w:val="00A85DD5"/>
    <w:rsid w:val="00A90F28"/>
    <w:rsid w:val="00A91ADD"/>
    <w:rsid w:val="00A921A3"/>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A7B14"/>
    <w:rsid w:val="00CB03C3"/>
    <w:rsid w:val="00CB0B31"/>
    <w:rsid w:val="00CB724F"/>
    <w:rsid w:val="00CC44B7"/>
    <w:rsid w:val="00CC6EFC"/>
    <w:rsid w:val="00CD2213"/>
    <w:rsid w:val="00CE1AE1"/>
    <w:rsid w:val="00CF089D"/>
    <w:rsid w:val="00CF0E43"/>
    <w:rsid w:val="00CF107F"/>
    <w:rsid w:val="00CF1F4F"/>
    <w:rsid w:val="00CF2A9A"/>
    <w:rsid w:val="00CF5BE3"/>
    <w:rsid w:val="00D00861"/>
    <w:rsid w:val="00D00A39"/>
    <w:rsid w:val="00D06820"/>
    <w:rsid w:val="00D16229"/>
    <w:rsid w:val="00D229A6"/>
    <w:rsid w:val="00D23CB7"/>
    <w:rsid w:val="00D26802"/>
    <w:rsid w:val="00D30924"/>
    <w:rsid w:val="00D4065B"/>
    <w:rsid w:val="00D42EF2"/>
    <w:rsid w:val="00D443E7"/>
    <w:rsid w:val="00D510AB"/>
    <w:rsid w:val="00D51275"/>
    <w:rsid w:val="00D57071"/>
    <w:rsid w:val="00D57F9F"/>
    <w:rsid w:val="00D60445"/>
    <w:rsid w:val="00D666C7"/>
    <w:rsid w:val="00D70B1D"/>
    <w:rsid w:val="00D757BC"/>
    <w:rsid w:val="00D762B8"/>
    <w:rsid w:val="00D775AC"/>
    <w:rsid w:val="00D77952"/>
    <w:rsid w:val="00D8298E"/>
    <w:rsid w:val="00DA5C5C"/>
    <w:rsid w:val="00DB0311"/>
    <w:rsid w:val="00DB1985"/>
    <w:rsid w:val="00DB213C"/>
    <w:rsid w:val="00DB3C1D"/>
    <w:rsid w:val="00DB5A06"/>
    <w:rsid w:val="00DC0959"/>
    <w:rsid w:val="00DC598C"/>
    <w:rsid w:val="00DD3B65"/>
    <w:rsid w:val="00DD7592"/>
    <w:rsid w:val="00DE23CE"/>
    <w:rsid w:val="00DE2FDE"/>
    <w:rsid w:val="00DF4415"/>
    <w:rsid w:val="00E020FC"/>
    <w:rsid w:val="00E03151"/>
    <w:rsid w:val="00E044C8"/>
    <w:rsid w:val="00E16D14"/>
    <w:rsid w:val="00E176AB"/>
    <w:rsid w:val="00E23E66"/>
    <w:rsid w:val="00E25A33"/>
    <w:rsid w:val="00E31AE9"/>
    <w:rsid w:val="00E3395D"/>
    <w:rsid w:val="00E35A9F"/>
    <w:rsid w:val="00E3609B"/>
    <w:rsid w:val="00E36420"/>
    <w:rsid w:val="00E46EBF"/>
    <w:rsid w:val="00E51408"/>
    <w:rsid w:val="00E52161"/>
    <w:rsid w:val="00E61FD9"/>
    <w:rsid w:val="00E6550B"/>
    <w:rsid w:val="00E9004B"/>
    <w:rsid w:val="00EB0AA5"/>
    <w:rsid w:val="00EB1228"/>
    <w:rsid w:val="00ED3D2B"/>
    <w:rsid w:val="00EE263E"/>
    <w:rsid w:val="00EE26AB"/>
    <w:rsid w:val="00EE3BBC"/>
    <w:rsid w:val="00EE5894"/>
    <w:rsid w:val="00EF190F"/>
    <w:rsid w:val="00EF5ADE"/>
    <w:rsid w:val="00F1257A"/>
    <w:rsid w:val="00F139A6"/>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560A"/>
    <w:rsid w:val="00FD60F0"/>
    <w:rsid w:val="00FE5DF5"/>
    <w:rsid w:val="00FF0123"/>
    <w:rsid w:val="00FF1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54C5D"/>
  <w15:docId w15:val="{1908F7E9-65DD-4C13-A10A-48210A16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340A_AdcDiagc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892298C0BB4939871F98BBE7725FD1"/>
        <w:category>
          <w:name w:val="General"/>
          <w:gallery w:val="placeholder"/>
        </w:category>
        <w:types>
          <w:type w:val="bbPlcHdr"/>
        </w:types>
        <w:behaviors>
          <w:behavior w:val="content"/>
        </w:behaviors>
        <w:guid w:val="{1DBB3A82-A88C-4270-B4A7-EA9A445BFE1B}"/>
      </w:docPartPr>
      <w:docPartBody>
        <w:p w:rsidR="008B5583" w:rsidRDefault="00E96870">
          <w:pPr>
            <w:pStyle w:val="43892298C0BB4939871F98BBE7725FD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70"/>
    <w:rsid w:val="00031477"/>
    <w:rsid w:val="00073F30"/>
    <w:rsid w:val="00131477"/>
    <w:rsid w:val="001D5AF5"/>
    <w:rsid w:val="00362C85"/>
    <w:rsid w:val="004D7B5B"/>
    <w:rsid w:val="0064704F"/>
    <w:rsid w:val="0070449F"/>
    <w:rsid w:val="007502C4"/>
    <w:rsid w:val="008B5583"/>
    <w:rsid w:val="00A00271"/>
    <w:rsid w:val="00D61DB6"/>
    <w:rsid w:val="00E0797D"/>
    <w:rsid w:val="00E33D9D"/>
    <w:rsid w:val="00E9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892298C0BB4939871F98BBE7725FD1">
    <w:name w:val="43892298C0BB4939871F98BBE7725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5405A60E-16C9-41C4-950D-4194E8AA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100</TotalTime>
  <Pages>19</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12436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Avinash James</cp:lastModifiedBy>
  <cp:revision>34</cp:revision>
  <cp:lastPrinted>2014-12-17T17:01:00Z</cp:lastPrinted>
  <dcterms:created xsi:type="dcterms:W3CDTF">2016-02-02T13:19:00Z</dcterms:created>
  <dcterms:modified xsi:type="dcterms:W3CDTF">2017-03-13T19:45:00Z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