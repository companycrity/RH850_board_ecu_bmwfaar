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FD2CB4">
        <w:rPr>
          <w:rFonts w:cs="Calibri"/>
          <w:b/>
          <w:sz w:val="48"/>
          <w:szCs w:val="48"/>
        </w:rPr>
        <w:t>BmwFltHndlg</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Byrski, Krzysztof" w:date="2018-04-10T14:25:00Z">
        <w:r w:rsidR="003A5CA8">
          <w:rPr>
            <w:b/>
            <w:sz w:val="36"/>
          </w:rPr>
          <w:t>April 10, 2018</w:t>
        </w:r>
      </w:ins>
      <w:del w:id="1" w:author="Byrski, Krzysztof" w:date="2018-04-10T14:25:00Z">
        <w:r w:rsidR="00FD2CB4" w:rsidDel="003A5CA8">
          <w:rPr>
            <w:b/>
            <w:sz w:val="36"/>
          </w:rPr>
          <w:delText>November 06, 2017</w:delText>
        </w:r>
      </w:del>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FD2CB4">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FD2CB4">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FD2CB4">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FD2CB4">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FD2CB4">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FD2CB4">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rsidTr="00210A18">
        <w:tc>
          <w:tcPr>
            <w:tcW w:w="2287" w:type="pct"/>
          </w:tcPr>
          <w:p w:rsidR="004029F0" w:rsidRPr="00AA38E8" w:rsidRDefault="004029F0" w:rsidP="00D229A6">
            <w:pPr>
              <w:jc w:val="center"/>
              <w:rPr>
                <w:rFonts w:cs="Calibri"/>
                <w:b/>
              </w:rPr>
            </w:pPr>
            <w:r w:rsidRPr="00AA38E8">
              <w:rPr>
                <w:rFonts w:cs="Calibri"/>
                <w:b/>
              </w:rPr>
              <w:t>Description</w:t>
            </w:r>
          </w:p>
        </w:tc>
        <w:tc>
          <w:tcPr>
            <w:tcW w:w="1257" w:type="pct"/>
          </w:tcPr>
          <w:p w:rsidR="004029F0" w:rsidRPr="00AA38E8" w:rsidRDefault="004029F0" w:rsidP="00D229A6">
            <w:pPr>
              <w:jc w:val="center"/>
              <w:rPr>
                <w:rFonts w:cs="Calibri"/>
                <w:b/>
              </w:rPr>
            </w:pPr>
            <w:r w:rsidRPr="00AA38E8">
              <w:rPr>
                <w:rFonts w:cs="Calibri"/>
                <w:b/>
              </w:rPr>
              <w:t>Author</w:t>
            </w:r>
          </w:p>
        </w:tc>
        <w:tc>
          <w:tcPr>
            <w:tcW w:w="698" w:type="pct"/>
          </w:tcPr>
          <w:p w:rsidR="004029F0" w:rsidRPr="00AA38E8" w:rsidRDefault="004029F0" w:rsidP="00D229A6">
            <w:pPr>
              <w:jc w:val="center"/>
              <w:rPr>
                <w:rFonts w:cs="Calibri"/>
                <w:b/>
              </w:rPr>
            </w:pPr>
            <w:r w:rsidRPr="00AA38E8">
              <w:rPr>
                <w:rFonts w:cs="Calibri"/>
                <w:b/>
              </w:rPr>
              <w:t>Version</w:t>
            </w:r>
          </w:p>
        </w:tc>
        <w:tc>
          <w:tcPr>
            <w:tcW w:w="758" w:type="pct"/>
          </w:tcPr>
          <w:p w:rsidR="004029F0" w:rsidRPr="00AA38E8" w:rsidRDefault="004029F0" w:rsidP="00D229A6">
            <w:pPr>
              <w:jc w:val="center"/>
              <w:rPr>
                <w:rFonts w:cs="Calibri"/>
                <w:b/>
              </w:rPr>
            </w:pPr>
            <w:r w:rsidRPr="00AA38E8">
              <w:rPr>
                <w:rFonts w:cs="Calibri"/>
                <w:b/>
              </w:rPr>
              <w:t>Date</w:t>
            </w:r>
          </w:p>
        </w:tc>
      </w:tr>
      <w:tr w:rsidR="004029F0" w:rsidRPr="00AA38E8" w:rsidTr="00210A18">
        <w:tc>
          <w:tcPr>
            <w:tcW w:w="2287" w:type="pct"/>
          </w:tcPr>
          <w:p w:rsidR="004029F0" w:rsidRPr="00AA38E8" w:rsidRDefault="004029F0" w:rsidP="00D229A6">
            <w:pPr>
              <w:rPr>
                <w:rFonts w:cs="Calibri"/>
              </w:rPr>
            </w:pPr>
            <w:r>
              <w:rPr>
                <w:rFonts w:cs="Calibri"/>
              </w:rPr>
              <w:t>Initial Version</w:t>
            </w:r>
          </w:p>
        </w:tc>
        <w:tc>
          <w:tcPr>
            <w:tcW w:w="1257" w:type="pct"/>
          </w:tcPr>
          <w:p w:rsidR="004029F0" w:rsidRPr="00AA38E8" w:rsidRDefault="004029F0" w:rsidP="004029F0">
            <w:pPr>
              <w:rPr>
                <w:rFonts w:cs="Calibri"/>
              </w:rPr>
            </w:pPr>
            <w:r>
              <w:rPr>
                <w:rFonts w:cs="Calibri"/>
              </w:rPr>
              <w:t>Krzysztof Byrski</w:t>
            </w:r>
          </w:p>
        </w:tc>
        <w:tc>
          <w:tcPr>
            <w:tcW w:w="698" w:type="pct"/>
          </w:tcPr>
          <w:p w:rsidR="004029F0" w:rsidRPr="00AA38E8" w:rsidRDefault="004029F0" w:rsidP="00D229A6">
            <w:pPr>
              <w:rPr>
                <w:rFonts w:cs="Calibri"/>
              </w:rPr>
            </w:pPr>
            <w:r>
              <w:rPr>
                <w:rFonts w:cs="Calibri"/>
              </w:rPr>
              <w:t>1</w:t>
            </w:r>
          </w:p>
        </w:tc>
        <w:tc>
          <w:tcPr>
            <w:tcW w:w="758" w:type="pct"/>
          </w:tcPr>
          <w:p w:rsidR="004029F0" w:rsidRPr="00AA38E8" w:rsidRDefault="00796A7F" w:rsidP="00F21A35">
            <w:pPr>
              <w:rPr>
                <w:rFonts w:cs="Calibri"/>
              </w:rPr>
            </w:pPr>
            <w:r>
              <w:rPr>
                <w:rFonts w:cs="Calibri"/>
              </w:rPr>
              <w:t>6</w:t>
            </w:r>
            <w:r w:rsidR="004029F0">
              <w:rPr>
                <w:rFonts w:cs="Calibri"/>
              </w:rPr>
              <w:t>-</w:t>
            </w:r>
            <w:r>
              <w:rPr>
                <w:rFonts w:cs="Calibri"/>
              </w:rPr>
              <w:t>Nov</w:t>
            </w:r>
            <w:r w:rsidR="004029F0">
              <w:rPr>
                <w:rFonts w:cs="Calibri"/>
              </w:rPr>
              <w:t>-2017</w:t>
            </w:r>
          </w:p>
        </w:tc>
      </w:tr>
      <w:tr w:rsidR="003A5CA8" w:rsidRPr="00AA38E8" w:rsidTr="00210A18">
        <w:trPr>
          <w:ins w:id="2" w:author="Byrski, Krzysztof" w:date="2018-04-10T14:26:00Z"/>
        </w:trPr>
        <w:tc>
          <w:tcPr>
            <w:tcW w:w="2287" w:type="pct"/>
          </w:tcPr>
          <w:p w:rsidR="003A5CA8" w:rsidRDefault="003A5CA8" w:rsidP="00D229A6">
            <w:pPr>
              <w:rPr>
                <w:ins w:id="3" w:author="Byrski, Krzysztof" w:date="2018-04-10T14:26:00Z"/>
                <w:rFonts w:cs="Calibri"/>
              </w:rPr>
            </w:pPr>
            <w:ins w:id="4" w:author="Byrski, Krzysztof" w:date="2018-04-10T14:26:00Z">
              <w:r>
                <w:rPr>
                  <w:rFonts w:cs="Calibri"/>
                </w:rPr>
                <w:t>Updated local constants</w:t>
              </w:r>
            </w:ins>
          </w:p>
        </w:tc>
        <w:tc>
          <w:tcPr>
            <w:tcW w:w="1257" w:type="pct"/>
          </w:tcPr>
          <w:p w:rsidR="003A5CA8" w:rsidRDefault="003A5CA8" w:rsidP="004029F0">
            <w:pPr>
              <w:rPr>
                <w:ins w:id="5" w:author="Byrski, Krzysztof" w:date="2018-04-10T14:26:00Z"/>
                <w:rFonts w:cs="Calibri"/>
              </w:rPr>
            </w:pPr>
            <w:ins w:id="6" w:author="Byrski, Krzysztof" w:date="2018-04-10T14:26:00Z">
              <w:r>
                <w:rPr>
                  <w:rFonts w:cs="Calibri"/>
                </w:rPr>
                <w:t>Krzysztof Byrski</w:t>
              </w:r>
            </w:ins>
          </w:p>
        </w:tc>
        <w:tc>
          <w:tcPr>
            <w:tcW w:w="698" w:type="pct"/>
          </w:tcPr>
          <w:p w:rsidR="003A5CA8" w:rsidRDefault="003A5CA8" w:rsidP="00D229A6">
            <w:pPr>
              <w:rPr>
                <w:ins w:id="7" w:author="Byrski, Krzysztof" w:date="2018-04-10T14:26:00Z"/>
                <w:rFonts w:cs="Calibri"/>
              </w:rPr>
            </w:pPr>
            <w:ins w:id="8" w:author="Byrski, Krzysztof" w:date="2018-04-10T14:26:00Z">
              <w:r>
                <w:rPr>
                  <w:rFonts w:cs="Calibri"/>
                </w:rPr>
                <w:t>2</w:t>
              </w:r>
            </w:ins>
          </w:p>
        </w:tc>
        <w:tc>
          <w:tcPr>
            <w:tcW w:w="758" w:type="pct"/>
          </w:tcPr>
          <w:p w:rsidR="003A5CA8" w:rsidRDefault="003A5CA8" w:rsidP="00F21A35">
            <w:pPr>
              <w:rPr>
                <w:ins w:id="9" w:author="Byrski, Krzysztof" w:date="2018-04-10T14:26:00Z"/>
                <w:rFonts w:cs="Calibri"/>
              </w:rPr>
            </w:pPr>
            <w:ins w:id="10" w:author="Byrski, Krzysztof" w:date="2018-04-10T14:26:00Z">
              <w:r>
                <w:rPr>
                  <w:rFonts w:cs="Calibri"/>
                </w:rPr>
                <w:t>10-Apr-2018</w:t>
              </w:r>
            </w:ins>
          </w:p>
        </w:tc>
      </w:tr>
    </w:tbl>
    <w:p w:rsidR="00EE3BBC" w:rsidRPr="0060359A" w:rsidRDefault="00EE3BBC">
      <w:pPr>
        <w:spacing w:after="0"/>
        <w:rPr>
          <w:b/>
          <w:sz w:val="28"/>
          <w:szCs w:val="28"/>
        </w:rPr>
      </w:pPr>
      <w:r w:rsidRPr="0060359A">
        <w:rPr>
          <w:b/>
          <w:sz w:val="28"/>
          <w:szCs w:val="28"/>
        </w:rPr>
        <w:br w:type="page"/>
      </w:r>
      <w:bookmarkStart w:id="11" w:name="_GoBack"/>
      <w:bookmarkEnd w:id="11"/>
    </w:p>
    <w:p w:rsidR="0060359A" w:rsidRDefault="0060359A">
      <w:pPr>
        <w:spacing w:after="0"/>
        <w:rPr>
          <w:b/>
          <w:sz w:val="28"/>
          <w:szCs w:val="28"/>
          <w:u w:val="single"/>
        </w:rPr>
      </w:pPr>
    </w:p>
    <w:p w:rsidR="00FD2CB4" w:rsidRDefault="00891F29" w:rsidP="00E16D14">
      <w:pPr>
        <w:jc w:val="center"/>
        <w:rPr>
          <w:noProof/>
        </w:rPr>
      </w:pPr>
      <w:r w:rsidRPr="00C728E9">
        <w:rPr>
          <w:b/>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p>
    <w:p w:rsidR="00FD2CB4" w:rsidRDefault="00D7569E">
      <w:pPr>
        <w:pStyle w:val="TOC1"/>
        <w:rPr>
          <w:rFonts w:eastAsiaTheme="minorEastAsia"/>
          <w:b w:val="0"/>
          <w:color w:val="auto"/>
          <w:kern w:val="0"/>
          <w:sz w:val="22"/>
          <w:szCs w:val="22"/>
          <w:lang w:val="en-US"/>
        </w:rPr>
      </w:pPr>
      <w:hyperlink w:anchor="_Toc497722659" w:history="1">
        <w:r w:rsidR="00FD2CB4" w:rsidRPr="002F728B">
          <w:rPr>
            <w:rStyle w:val="Hyperlink"/>
          </w:rPr>
          <w:t>1</w:t>
        </w:r>
        <w:r w:rsidR="00FD2CB4">
          <w:rPr>
            <w:rFonts w:eastAsiaTheme="minorEastAsia"/>
            <w:b w:val="0"/>
            <w:color w:val="auto"/>
            <w:kern w:val="0"/>
            <w:sz w:val="22"/>
            <w:szCs w:val="22"/>
            <w:lang w:val="en-US"/>
          </w:rPr>
          <w:tab/>
        </w:r>
        <w:r w:rsidR="00FD2CB4" w:rsidRPr="002F728B">
          <w:rPr>
            <w:rStyle w:val="Hyperlink"/>
          </w:rPr>
          <w:t>Introduction</w:t>
        </w:r>
        <w:r w:rsidR="00FD2CB4">
          <w:rPr>
            <w:webHidden/>
          </w:rPr>
          <w:tab/>
        </w:r>
        <w:r w:rsidR="00FD2CB4">
          <w:rPr>
            <w:webHidden/>
          </w:rPr>
          <w:fldChar w:fldCharType="begin"/>
        </w:r>
        <w:r w:rsidR="00FD2CB4">
          <w:rPr>
            <w:webHidden/>
          </w:rPr>
          <w:instrText xml:space="preserve"> PAGEREF _Toc497722659 \h </w:instrText>
        </w:r>
        <w:r w:rsidR="00FD2CB4">
          <w:rPr>
            <w:webHidden/>
          </w:rPr>
        </w:r>
        <w:r w:rsidR="00FD2CB4">
          <w:rPr>
            <w:webHidden/>
          </w:rPr>
          <w:fldChar w:fldCharType="separate"/>
        </w:r>
        <w:r w:rsidR="00FD2CB4">
          <w:rPr>
            <w:webHidden/>
          </w:rPr>
          <w:t>4</w:t>
        </w:r>
        <w:r w:rsidR="00FD2CB4">
          <w:rPr>
            <w:webHidden/>
          </w:rPr>
          <w:fldChar w:fldCharType="end"/>
        </w:r>
      </w:hyperlink>
    </w:p>
    <w:p w:rsidR="00FD2CB4" w:rsidRDefault="00D7569E">
      <w:pPr>
        <w:pStyle w:val="TOC2"/>
        <w:rPr>
          <w:rFonts w:asciiTheme="minorHAnsi" w:eastAsiaTheme="minorEastAsia" w:hAnsiTheme="minorHAnsi"/>
          <w:color w:val="auto"/>
          <w:kern w:val="0"/>
          <w:szCs w:val="22"/>
        </w:rPr>
      </w:pPr>
      <w:hyperlink w:anchor="_Toc497722660" w:history="1">
        <w:r w:rsidR="00FD2CB4" w:rsidRPr="002F728B">
          <w:rPr>
            <w:rStyle w:val="Hyperlink"/>
          </w:rPr>
          <w:t>1.1</w:t>
        </w:r>
        <w:r w:rsidR="00FD2CB4">
          <w:rPr>
            <w:rFonts w:asciiTheme="minorHAnsi" w:eastAsiaTheme="minorEastAsia" w:hAnsiTheme="minorHAnsi"/>
            <w:color w:val="auto"/>
            <w:kern w:val="0"/>
            <w:szCs w:val="22"/>
          </w:rPr>
          <w:tab/>
        </w:r>
        <w:r w:rsidR="00FD2CB4" w:rsidRPr="002F728B">
          <w:rPr>
            <w:rStyle w:val="Hyperlink"/>
          </w:rPr>
          <w:t>Purpose</w:t>
        </w:r>
        <w:r w:rsidR="00FD2CB4">
          <w:rPr>
            <w:webHidden/>
          </w:rPr>
          <w:tab/>
        </w:r>
        <w:r w:rsidR="00FD2CB4">
          <w:rPr>
            <w:webHidden/>
          </w:rPr>
          <w:fldChar w:fldCharType="begin"/>
        </w:r>
        <w:r w:rsidR="00FD2CB4">
          <w:rPr>
            <w:webHidden/>
          </w:rPr>
          <w:instrText xml:space="preserve"> PAGEREF _Toc497722660 \h </w:instrText>
        </w:r>
        <w:r w:rsidR="00FD2CB4">
          <w:rPr>
            <w:webHidden/>
          </w:rPr>
        </w:r>
        <w:r w:rsidR="00FD2CB4">
          <w:rPr>
            <w:webHidden/>
          </w:rPr>
          <w:fldChar w:fldCharType="separate"/>
        </w:r>
        <w:r w:rsidR="00FD2CB4">
          <w:rPr>
            <w:webHidden/>
          </w:rPr>
          <w:t>4</w:t>
        </w:r>
        <w:r w:rsidR="00FD2CB4">
          <w:rPr>
            <w:webHidden/>
          </w:rPr>
          <w:fldChar w:fldCharType="end"/>
        </w:r>
      </w:hyperlink>
    </w:p>
    <w:p w:rsidR="00FD2CB4" w:rsidRDefault="00D7569E">
      <w:pPr>
        <w:pStyle w:val="TOC2"/>
        <w:rPr>
          <w:rFonts w:asciiTheme="minorHAnsi" w:eastAsiaTheme="minorEastAsia" w:hAnsiTheme="minorHAnsi"/>
          <w:color w:val="auto"/>
          <w:kern w:val="0"/>
          <w:szCs w:val="22"/>
        </w:rPr>
      </w:pPr>
      <w:hyperlink w:anchor="_Toc497722661" w:history="1">
        <w:r w:rsidR="00FD2CB4" w:rsidRPr="002F728B">
          <w:rPr>
            <w:rStyle w:val="Hyperlink"/>
          </w:rPr>
          <w:t>1.2</w:t>
        </w:r>
        <w:r w:rsidR="00FD2CB4">
          <w:rPr>
            <w:rFonts w:asciiTheme="minorHAnsi" w:eastAsiaTheme="minorEastAsia" w:hAnsiTheme="minorHAnsi"/>
            <w:color w:val="auto"/>
            <w:kern w:val="0"/>
            <w:szCs w:val="22"/>
          </w:rPr>
          <w:tab/>
        </w:r>
        <w:r w:rsidR="00FD2CB4" w:rsidRPr="002F728B">
          <w:rPr>
            <w:rStyle w:val="Hyperlink"/>
          </w:rPr>
          <w:t>Scope</w:t>
        </w:r>
        <w:r w:rsidR="00FD2CB4">
          <w:rPr>
            <w:webHidden/>
          </w:rPr>
          <w:tab/>
        </w:r>
        <w:r w:rsidR="00FD2CB4">
          <w:rPr>
            <w:webHidden/>
          </w:rPr>
          <w:fldChar w:fldCharType="begin"/>
        </w:r>
        <w:r w:rsidR="00FD2CB4">
          <w:rPr>
            <w:webHidden/>
          </w:rPr>
          <w:instrText xml:space="preserve"> PAGEREF _Toc497722661 \h </w:instrText>
        </w:r>
        <w:r w:rsidR="00FD2CB4">
          <w:rPr>
            <w:webHidden/>
          </w:rPr>
        </w:r>
        <w:r w:rsidR="00FD2CB4">
          <w:rPr>
            <w:webHidden/>
          </w:rPr>
          <w:fldChar w:fldCharType="separate"/>
        </w:r>
        <w:r w:rsidR="00FD2CB4">
          <w:rPr>
            <w:webHidden/>
          </w:rPr>
          <w:t>4</w:t>
        </w:r>
        <w:r w:rsidR="00FD2CB4">
          <w:rPr>
            <w:webHidden/>
          </w:rPr>
          <w:fldChar w:fldCharType="end"/>
        </w:r>
      </w:hyperlink>
    </w:p>
    <w:p w:rsidR="00FD2CB4" w:rsidRDefault="00D7569E">
      <w:pPr>
        <w:pStyle w:val="TOC1"/>
        <w:rPr>
          <w:rFonts w:eastAsiaTheme="minorEastAsia"/>
          <w:b w:val="0"/>
          <w:color w:val="auto"/>
          <w:kern w:val="0"/>
          <w:sz w:val="22"/>
          <w:szCs w:val="22"/>
          <w:lang w:val="en-US"/>
        </w:rPr>
      </w:pPr>
      <w:hyperlink w:anchor="_Toc497722662" w:history="1">
        <w:r w:rsidR="00FD2CB4" w:rsidRPr="002F728B">
          <w:rPr>
            <w:rStyle w:val="Hyperlink"/>
            <w:rFonts w:ascii="Calibri" w:hAnsi="Calibri" w:cs="Calibri"/>
          </w:rPr>
          <w:t>2</w:t>
        </w:r>
        <w:r w:rsidR="00FD2CB4">
          <w:rPr>
            <w:rFonts w:eastAsiaTheme="minorEastAsia"/>
            <w:b w:val="0"/>
            <w:color w:val="auto"/>
            <w:kern w:val="0"/>
            <w:sz w:val="22"/>
            <w:szCs w:val="22"/>
            <w:lang w:val="en-US"/>
          </w:rPr>
          <w:tab/>
        </w:r>
        <w:r w:rsidR="00FD2CB4" w:rsidRPr="002F728B">
          <w:rPr>
            <w:rStyle w:val="Hyperlink"/>
            <w:rFonts w:ascii="Calibri" w:hAnsi="Calibri" w:cs="Calibri"/>
          </w:rPr>
          <w:t>BmwFltHndlg &amp; High-Level Description</w:t>
        </w:r>
        <w:r w:rsidR="00FD2CB4">
          <w:rPr>
            <w:webHidden/>
          </w:rPr>
          <w:tab/>
        </w:r>
        <w:r w:rsidR="00FD2CB4">
          <w:rPr>
            <w:webHidden/>
          </w:rPr>
          <w:fldChar w:fldCharType="begin"/>
        </w:r>
        <w:r w:rsidR="00FD2CB4">
          <w:rPr>
            <w:webHidden/>
          </w:rPr>
          <w:instrText xml:space="preserve"> PAGEREF _Toc497722662 \h </w:instrText>
        </w:r>
        <w:r w:rsidR="00FD2CB4">
          <w:rPr>
            <w:webHidden/>
          </w:rPr>
        </w:r>
        <w:r w:rsidR="00FD2CB4">
          <w:rPr>
            <w:webHidden/>
          </w:rPr>
          <w:fldChar w:fldCharType="separate"/>
        </w:r>
        <w:r w:rsidR="00FD2CB4">
          <w:rPr>
            <w:webHidden/>
          </w:rPr>
          <w:t>5</w:t>
        </w:r>
        <w:r w:rsidR="00FD2CB4">
          <w:rPr>
            <w:webHidden/>
          </w:rPr>
          <w:fldChar w:fldCharType="end"/>
        </w:r>
      </w:hyperlink>
    </w:p>
    <w:p w:rsidR="00FD2CB4" w:rsidRDefault="00D7569E">
      <w:pPr>
        <w:pStyle w:val="TOC1"/>
        <w:rPr>
          <w:rFonts w:eastAsiaTheme="minorEastAsia"/>
          <w:b w:val="0"/>
          <w:color w:val="auto"/>
          <w:kern w:val="0"/>
          <w:sz w:val="22"/>
          <w:szCs w:val="22"/>
          <w:lang w:val="en-US"/>
        </w:rPr>
      </w:pPr>
      <w:hyperlink w:anchor="_Toc497722663" w:history="1">
        <w:r w:rsidR="00FD2CB4" w:rsidRPr="002F728B">
          <w:rPr>
            <w:rStyle w:val="Hyperlink"/>
            <w:rFonts w:ascii="Calibri" w:hAnsi="Calibri" w:cs="Calibri"/>
          </w:rPr>
          <w:t>3</w:t>
        </w:r>
        <w:r w:rsidR="00FD2CB4">
          <w:rPr>
            <w:rFonts w:eastAsiaTheme="minorEastAsia"/>
            <w:b w:val="0"/>
            <w:color w:val="auto"/>
            <w:kern w:val="0"/>
            <w:sz w:val="22"/>
            <w:szCs w:val="22"/>
            <w:lang w:val="en-US"/>
          </w:rPr>
          <w:tab/>
        </w:r>
        <w:r w:rsidR="00FD2CB4" w:rsidRPr="002F728B">
          <w:rPr>
            <w:rStyle w:val="Hyperlink"/>
            <w:rFonts w:ascii="Calibri" w:hAnsi="Calibri" w:cs="Calibri"/>
          </w:rPr>
          <w:t>Design details of software module</w:t>
        </w:r>
        <w:r w:rsidR="00FD2CB4">
          <w:rPr>
            <w:webHidden/>
          </w:rPr>
          <w:tab/>
        </w:r>
        <w:r w:rsidR="00FD2CB4">
          <w:rPr>
            <w:webHidden/>
          </w:rPr>
          <w:fldChar w:fldCharType="begin"/>
        </w:r>
        <w:r w:rsidR="00FD2CB4">
          <w:rPr>
            <w:webHidden/>
          </w:rPr>
          <w:instrText xml:space="preserve"> PAGEREF _Toc497722663 \h </w:instrText>
        </w:r>
        <w:r w:rsidR="00FD2CB4">
          <w:rPr>
            <w:webHidden/>
          </w:rPr>
        </w:r>
        <w:r w:rsidR="00FD2CB4">
          <w:rPr>
            <w:webHidden/>
          </w:rPr>
          <w:fldChar w:fldCharType="separate"/>
        </w:r>
        <w:r w:rsidR="00FD2CB4">
          <w:rPr>
            <w:webHidden/>
          </w:rPr>
          <w:t>6</w:t>
        </w:r>
        <w:r w:rsidR="00FD2CB4">
          <w:rPr>
            <w:webHidden/>
          </w:rPr>
          <w:fldChar w:fldCharType="end"/>
        </w:r>
      </w:hyperlink>
    </w:p>
    <w:p w:rsidR="00FD2CB4" w:rsidRDefault="00D7569E">
      <w:pPr>
        <w:pStyle w:val="TOC2"/>
        <w:rPr>
          <w:rFonts w:asciiTheme="minorHAnsi" w:eastAsiaTheme="minorEastAsia" w:hAnsiTheme="minorHAnsi"/>
          <w:color w:val="auto"/>
          <w:kern w:val="0"/>
          <w:szCs w:val="22"/>
        </w:rPr>
      </w:pPr>
      <w:hyperlink w:anchor="_Toc497722664" w:history="1">
        <w:r w:rsidR="00FD2CB4" w:rsidRPr="002F728B">
          <w:rPr>
            <w:rStyle w:val="Hyperlink"/>
            <w:rFonts w:cs="Calibri"/>
          </w:rPr>
          <w:t>3.1</w:t>
        </w:r>
        <w:r w:rsidR="00FD2CB4">
          <w:rPr>
            <w:rFonts w:asciiTheme="minorHAnsi" w:eastAsiaTheme="minorEastAsia" w:hAnsiTheme="minorHAnsi"/>
            <w:color w:val="auto"/>
            <w:kern w:val="0"/>
            <w:szCs w:val="22"/>
          </w:rPr>
          <w:tab/>
        </w:r>
        <w:r w:rsidR="00FD2CB4" w:rsidRPr="002F728B">
          <w:rPr>
            <w:rStyle w:val="Hyperlink"/>
          </w:rPr>
          <w:t>Graphical</w:t>
        </w:r>
        <w:r w:rsidR="00FD2CB4" w:rsidRPr="002F728B">
          <w:rPr>
            <w:rStyle w:val="Hyperlink"/>
            <w:rFonts w:cs="Calibri"/>
          </w:rPr>
          <w:t xml:space="preserve"> representation of BmwFltHndlg</w:t>
        </w:r>
        <w:r w:rsidR="00FD2CB4">
          <w:rPr>
            <w:webHidden/>
          </w:rPr>
          <w:tab/>
        </w:r>
        <w:r w:rsidR="00FD2CB4">
          <w:rPr>
            <w:webHidden/>
          </w:rPr>
          <w:fldChar w:fldCharType="begin"/>
        </w:r>
        <w:r w:rsidR="00FD2CB4">
          <w:rPr>
            <w:webHidden/>
          </w:rPr>
          <w:instrText xml:space="preserve"> PAGEREF _Toc497722664 \h </w:instrText>
        </w:r>
        <w:r w:rsidR="00FD2CB4">
          <w:rPr>
            <w:webHidden/>
          </w:rPr>
        </w:r>
        <w:r w:rsidR="00FD2CB4">
          <w:rPr>
            <w:webHidden/>
          </w:rPr>
          <w:fldChar w:fldCharType="separate"/>
        </w:r>
        <w:r w:rsidR="00FD2CB4">
          <w:rPr>
            <w:webHidden/>
          </w:rPr>
          <w:t>6</w:t>
        </w:r>
        <w:r w:rsidR="00FD2CB4">
          <w:rPr>
            <w:webHidden/>
          </w:rPr>
          <w:fldChar w:fldCharType="end"/>
        </w:r>
      </w:hyperlink>
    </w:p>
    <w:p w:rsidR="00FD2CB4" w:rsidRDefault="00D7569E">
      <w:pPr>
        <w:pStyle w:val="TOC2"/>
        <w:rPr>
          <w:rFonts w:asciiTheme="minorHAnsi" w:eastAsiaTheme="minorEastAsia" w:hAnsiTheme="minorHAnsi"/>
          <w:color w:val="auto"/>
          <w:kern w:val="0"/>
          <w:szCs w:val="22"/>
        </w:rPr>
      </w:pPr>
      <w:hyperlink w:anchor="_Toc497722665" w:history="1">
        <w:r w:rsidR="00FD2CB4" w:rsidRPr="002F728B">
          <w:rPr>
            <w:rStyle w:val="Hyperlink"/>
            <w:rFonts w:cs="Calibri"/>
          </w:rPr>
          <w:t>3.2</w:t>
        </w:r>
        <w:r w:rsidR="00FD2CB4">
          <w:rPr>
            <w:rFonts w:asciiTheme="minorHAnsi" w:eastAsiaTheme="minorEastAsia" w:hAnsiTheme="minorHAnsi"/>
            <w:color w:val="auto"/>
            <w:kern w:val="0"/>
            <w:szCs w:val="22"/>
          </w:rPr>
          <w:tab/>
        </w:r>
        <w:r w:rsidR="00FD2CB4" w:rsidRPr="002F728B">
          <w:rPr>
            <w:rStyle w:val="Hyperlink"/>
            <w:rFonts w:cs="Calibri"/>
          </w:rPr>
          <w:t>Data Flow Diagram</w:t>
        </w:r>
        <w:r w:rsidR="00FD2CB4">
          <w:rPr>
            <w:webHidden/>
          </w:rPr>
          <w:tab/>
        </w:r>
        <w:r w:rsidR="00FD2CB4">
          <w:rPr>
            <w:webHidden/>
          </w:rPr>
          <w:fldChar w:fldCharType="begin"/>
        </w:r>
        <w:r w:rsidR="00FD2CB4">
          <w:rPr>
            <w:webHidden/>
          </w:rPr>
          <w:instrText xml:space="preserve"> PAGEREF _Toc497722665 \h </w:instrText>
        </w:r>
        <w:r w:rsidR="00FD2CB4">
          <w:rPr>
            <w:webHidden/>
          </w:rPr>
        </w:r>
        <w:r w:rsidR="00FD2CB4">
          <w:rPr>
            <w:webHidden/>
          </w:rPr>
          <w:fldChar w:fldCharType="separate"/>
        </w:r>
        <w:r w:rsidR="00FD2CB4">
          <w:rPr>
            <w:webHidden/>
          </w:rPr>
          <w:t>6</w:t>
        </w:r>
        <w:r w:rsidR="00FD2CB4">
          <w:rPr>
            <w:webHidden/>
          </w:rPr>
          <w:fldChar w:fldCharType="end"/>
        </w:r>
      </w:hyperlink>
    </w:p>
    <w:p w:rsidR="00FD2CB4" w:rsidRDefault="00D7569E">
      <w:pPr>
        <w:pStyle w:val="TOC3"/>
        <w:tabs>
          <w:tab w:val="left" w:pos="1200"/>
        </w:tabs>
        <w:rPr>
          <w:rFonts w:asciiTheme="minorHAnsi" w:eastAsiaTheme="minorEastAsia" w:hAnsiTheme="minorHAnsi"/>
          <w:color w:val="auto"/>
          <w:kern w:val="0"/>
          <w:sz w:val="22"/>
          <w:szCs w:val="22"/>
        </w:rPr>
      </w:pPr>
      <w:hyperlink w:anchor="_Toc497722666" w:history="1">
        <w:r w:rsidR="00FD2CB4" w:rsidRPr="002F728B">
          <w:rPr>
            <w:rStyle w:val="Hyperlink"/>
            <w:rFonts w:cs="Calibri"/>
          </w:rPr>
          <w:t>3.2.1</w:t>
        </w:r>
        <w:r w:rsidR="00FD2CB4">
          <w:rPr>
            <w:rFonts w:asciiTheme="minorHAnsi" w:eastAsiaTheme="minorEastAsia" w:hAnsiTheme="minorHAnsi"/>
            <w:color w:val="auto"/>
            <w:kern w:val="0"/>
            <w:sz w:val="22"/>
            <w:szCs w:val="22"/>
          </w:rPr>
          <w:tab/>
        </w:r>
        <w:r w:rsidR="00FD2CB4" w:rsidRPr="002F728B">
          <w:rPr>
            <w:rStyle w:val="Hyperlink"/>
          </w:rPr>
          <w:t xml:space="preserve">Component </w:t>
        </w:r>
        <w:r w:rsidR="00FD2CB4" w:rsidRPr="002F728B">
          <w:rPr>
            <w:rStyle w:val="Hyperlink"/>
            <w:rFonts w:cs="Calibri"/>
          </w:rPr>
          <w:t>level DFD</w:t>
        </w:r>
        <w:r w:rsidR="00FD2CB4">
          <w:rPr>
            <w:webHidden/>
          </w:rPr>
          <w:tab/>
        </w:r>
        <w:r w:rsidR="00FD2CB4">
          <w:rPr>
            <w:webHidden/>
          </w:rPr>
          <w:fldChar w:fldCharType="begin"/>
        </w:r>
        <w:r w:rsidR="00FD2CB4">
          <w:rPr>
            <w:webHidden/>
          </w:rPr>
          <w:instrText xml:space="preserve"> PAGEREF _Toc497722666 \h </w:instrText>
        </w:r>
        <w:r w:rsidR="00FD2CB4">
          <w:rPr>
            <w:webHidden/>
          </w:rPr>
        </w:r>
        <w:r w:rsidR="00FD2CB4">
          <w:rPr>
            <w:webHidden/>
          </w:rPr>
          <w:fldChar w:fldCharType="separate"/>
        </w:r>
        <w:r w:rsidR="00FD2CB4">
          <w:rPr>
            <w:webHidden/>
          </w:rPr>
          <w:t>6</w:t>
        </w:r>
        <w:r w:rsidR="00FD2CB4">
          <w:rPr>
            <w:webHidden/>
          </w:rPr>
          <w:fldChar w:fldCharType="end"/>
        </w:r>
      </w:hyperlink>
    </w:p>
    <w:p w:rsidR="00FD2CB4" w:rsidRDefault="00D7569E">
      <w:pPr>
        <w:pStyle w:val="TOC3"/>
        <w:tabs>
          <w:tab w:val="left" w:pos="1200"/>
        </w:tabs>
        <w:rPr>
          <w:rFonts w:asciiTheme="minorHAnsi" w:eastAsiaTheme="minorEastAsia" w:hAnsiTheme="minorHAnsi"/>
          <w:color w:val="auto"/>
          <w:kern w:val="0"/>
          <w:sz w:val="22"/>
          <w:szCs w:val="22"/>
        </w:rPr>
      </w:pPr>
      <w:hyperlink w:anchor="_Toc497722667" w:history="1">
        <w:r w:rsidR="00FD2CB4" w:rsidRPr="002F728B">
          <w:rPr>
            <w:rStyle w:val="Hyperlink"/>
          </w:rPr>
          <w:t>3.2.2</w:t>
        </w:r>
        <w:r w:rsidR="00FD2CB4">
          <w:rPr>
            <w:rFonts w:asciiTheme="minorHAnsi" w:eastAsiaTheme="minorEastAsia" w:hAnsiTheme="minorHAnsi"/>
            <w:color w:val="auto"/>
            <w:kern w:val="0"/>
            <w:sz w:val="22"/>
            <w:szCs w:val="22"/>
          </w:rPr>
          <w:tab/>
        </w:r>
        <w:r w:rsidR="00FD2CB4" w:rsidRPr="002F728B">
          <w:rPr>
            <w:rStyle w:val="Hyperlink"/>
          </w:rPr>
          <w:t>Function level DFD</w:t>
        </w:r>
        <w:r w:rsidR="00FD2CB4">
          <w:rPr>
            <w:webHidden/>
          </w:rPr>
          <w:tab/>
        </w:r>
        <w:r w:rsidR="00FD2CB4">
          <w:rPr>
            <w:webHidden/>
          </w:rPr>
          <w:fldChar w:fldCharType="begin"/>
        </w:r>
        <w:r w:rsidR="00FD2CB4">
          <w:rPr>
            <w:webHidden/>
          </w:rPr>
          <w:instrText xml:space="preserve"> PAGEREF _Toc497722667 \h </w:instrText>
        </w:r>
        <w:r w:rsidR="00FD2CB4">
          <w:rPr>
            <w:webHidden/>
          </w:rPr>
        </w:r>
        <w:r w:rsidR="00FD2CB4">
          <w:rPr>
            <w:webHidden/>
          </w:rPr>
          <w:fldChar w:fldCharType="separate"/>
        </w:r>
        <w:r w:rsidR="00FD2CB4">
          <w:rPr>
            <w:webHidden/>
          </w:rPr>
          <w:t>6</w:t>
        </w:r>
        <w:r w:rsidR="00FD2CB4">
          <w:rPr>
            <w:webHidden/>
          </w:rPr>
          <w:fldChar w:fldCharType="end"/>
        </w:r>
      </w:hyperlink>
    </w:p>
    <w:p w:rsidR="00FD2CB4" w:rsidRDefault="00D7569E">
      <w:pPr>
        <w:pStyle w:val="TOC1"/>
        <w:rPr>
          <w:rFonts w:eastAsiaTheme="minorEastAsia"/>
          <w:b w:val="0"/>
          <w:color w:val="auto"/>
          <w:kern w:val="0"/>
          <w:sz w:val="22"/>
          <w:szCs w:val="22"/>
          <w:lang w:val="en-US"/>
        </w:rPr>
      </w:pPr>
      <w:hyperlink w:anchor="_Toc497722668" w:history="1">
        <w:r w:rsidR="00FD2CB4" w:rsidRPr="002F728B">
          <w:rPr>
            <w:rStyle w:val="Hyperlink"/>
            <w:rFonts w:ascii="Calibri" w:hAnsi="Calibri" w:cs="Calibri"/>
          </w:rPr>
          <w:t>4</w:t>
        </w:r>
        <w:r w:rsidR="00FD2CB4">
          <w:rPr>
            <w:rFonts w:eastAsiaTheme="minorEastAsia"/>
            <w:b w:val="0"/>
            <w:color w:val="auto"/>
            <w:kern w:val="0"/>
            <w:sz w:val="22"/>
            <w:szCs w:val="22"/>
            <w:lang w:val="en-US"/>
          </w:rPr>
          <w:tab/>
        </w:r>
        <w:r w:rsidR="00FD2CB4" w:rsidRPr="002F728B">
          <w:rPr>
            <w:rStyle w:val="Hyperlink"/>
            <w:rFonts w:ascii="Calibri" w:hAnsi="Calibri" w:cs="Calibri"/>
          </w:rPr>
          <w:t>Constant Data Dictionary</w:t>
        </w:r>
        <w:r w:rsidR="00FD2CB4">
          <w:rPr>
            <w:webHidden/>
          </w:rPr>
          <w:tab/>
        </w:r>
        <w:r w:rsidR="00FD2CB4">
          <w:rPr>
            <w:webHidden/>
          </w:rPr>
          <w:fldChar w:fldCharType="begin"/>
        </w:r>
        <w:r w:rsidR="00FD2CB4">
          <w:rPr>
            <w:webHidden/>
          </w:rPr>
          <w:instrText xml:space="preserve"> PAGEREF _Toc497722668 \h </w:instrText>
        </w:r>
        <w:r w:rsidR="00FD2CB4">
          <w:rPr>
            <w:webHidden/>
          </w:rPr>
        </w:r>
        <w:r w:rsidR="00FD2CB4">
          <w:rPr>
            <w:webHidden/>
          </w:rPr>
          <w:fldChar w:fldCharType="separate"/>
        </w:r>
        <w:r w:rsidR="00FD2CB4">
          <w:rPr>
            <w:webHidden/>
          </w:rPr>
          <w:t>7</w:t>
        </w:r>
        <w:r w:rsidR="00FD2CB4">
          <w:rPr>
            <w:webHidden/>
          </w:rPr>
          <w:fldChar w:fldCharType="end"/>
        </w:r>
      </w:hyperlink>
    </w:p>
    <w:p w:rsidR="00FD2CB4" w:rsidRDefault="00D7569E">
      <w:pPr>
        <w:pStyle w:val="TOC2"/>
        <w:rPr>
          <w:rFonts w:asciiTheme="minorHAnsi" w:eastAsiaTheme="minorEastAsia" w:hAnsiTheme="minorHAnsi"/>
          <w:color w:val="auto"/>
          <w:kern w:val="0"/>
          <w:szCs w:val="22"/>
        </w:rPr>
      </w:pPr>
      <w:hyperlink w:anchor="_Toc497722669" w:history="1">
        <w:r w:rsidR="00FD2CB4" w:rsidRPr="002F728B">
          <w:rPr>
            <w:rStyle w:val="Hyperlink"/>
          </w:rPr>
          <w:t>4.1</w:t>
        </w:r>
        <w:r w:rsidR="00FD2CB4">
          <w:rPr>
            <w:rFonts w:asciiTheme="minorHAnsi" w:eastAsiaTheme="minorEastAsia" w:hAnsiTheme="minorHAnsi"/>
            <w:color w:val="auto"/>
            <w:kern w:val="0"/>
            <w:szCs w:val="22"/>
          </w:rPr>
          <w:tab/>
        </w:r>
        <w:r w:rsidR="00FD2CB4" w:rsidRPr="002F728B">
          <w:rPr>
            <w:rStyle w:val="Hyperlink"/>
          </w:rPr>
          <w:t>Program (fixed) Constants</w:t>
        </w:r>
        <w:r w:rsidR="00FD2CB4">
          <w:rPr>
            <w:webHidden/>
          </w:rPr>
          <w:tab/>
        </w:r>
        <w:r w:rsidR="00FD2CB4">
          <w:rPr>
            <w:webHidden/>
          </w:rPr>
          <w:fldChar w:fldCharType="begin"/>
        </w:r>
        <w:r w:rsidR="00FD2CB4">
          <w:rPr>
            <w:webHidden/>
          </w:rPr>
          <w:instrText xml:space="preserve"> PAGEREF _Toc497722669 \h </w:instrText>
        </w:r>
        <w:r w:rsidR="00FD2CB4">
          <w:rPr>
            <w:webHidden/>
          </w:rPr>
        </w:r>
        <w:r w:rsidR="00FD2CB4">
          <w:rPr>
            <w:webHidden/>
          </w:rPr>
          <w:fldChar w:fldCharType="separate"/>
        </w:r>
        <w:r w:rsidR="00FD2CB4">
          <w:rPr>
            <w:webHidden/>
          </w:rPr>
          <w:t>7</w:t>
        </w:r>
        <w:r w:rsidR="00FD2CB4">
          <w:rPr>
            <w:webHidden/>
          </w:rPr>
          <w:fldChar w:fldCharType="end"/>
        </w:r>
      </w:hyperlink>
    </w:p>
    <w:p w:rsidR="00FD2CB4" w:rsidRDefault="00D7569E">
      <w:pPr>
        <w:pStyle w:val="TOC3"/>
        <w:tabs>
          <w:tab w:val="left" w:pos="1200"/>
        </w:tabs>
        <w:rPr>
          <w:rFonts w:asciiTheme="minorHAnsi" w:eastAsiaTheme="minorEastAsia" w:hAnsiTheme="minorHAnsi"/>
          <w:color w:val="auto"/>
          <w:kern w:val="0"/>
          <w:sz w:val="22"/>
          <w:szCs w:val="22"/>
        </w:rPr>
      </w:pPr>
      <w:hyperlink w:anchor="_Toc497722670" w:history="1">
        <w:r w:rsidR="00FD2CB4" w:rsidRPr="002F728B">
          <w:rPr>
            <w:rStyle w:val="Hyperlink"/>
          </w:rPr>
          <w:t>4.1.1</w:t>
        </w:r>
        <w:r w:rsidR="00FD2CB4">
          <w:rPr>
            <w:rFonts w:asciiTheme="minorHAnsi" w:eastAsiaTheme="minorEastAsia" w:hAnsiTheme="minorHAnsi"/>
            <w:color w:val="auto"/>
            <w:kern w:val="0"/>
            <w:sz w:val="22"/>
            <w:szCs w:val="22"/>
          </w:rPr>
          <w:tab/>
        </w:r>
        <w:r w:rsidR="00FD2CB4" w:rsidRPr="002F728B">
          <w:rPr>
            <w:rStyle w:val="Hyperlink"/>
          </w:rPr>
          <w:t>Embedded Constants</w:t>
        </w:r>
        <w:r w:rsidR="00FD2CB4">
          <w:rPr>
            <w:webHidden/>
          </w:rPr>
          <w:tab/>
        </w:r>
        <w:r w:rsidR="00FD2CB4">
          <w:rPr>
            <w:webHidden/>
          </w:rPr>
          <w:fldChar w:fldCharType="begin"/>
        </w:r>
        <w:r w:rsidR="00FD2CB4">
          <w:rPr>
            <w:webHidden/>
          </w:rPr>
          <w:instrText xml:space="preserve"> PAGEREF _Toc497722670 \h </w:instrText>
        </w:r>
        <w:r w:rsidR="00FD2CB4">
          <w:rPr>
            <w:webHidden/>
          </w:rPr>
        </w:r>
        <w:r w:rsidR="00FD2CB4">
          <w:rPr>
            <w:webHidden/>
          </w:rPr>
          <w:fldChar w:fldCharType="separate"/>
        </w:r>
        <w:r w:rsidR="00FD2CB4">
          <w:rPr>
            <w:webHidden/>
          </w:rPr>
          <w:t>7</w:t>
        </w:r>
        <w:r w:rsidR="00FD2CB4">
          <w:rPr>
            <w:webHidden/>
          </w:rPr>
          <w:fldChar w:fldCharType="end"/>
        </w:r>
      </w:hyperlink>
    </w:p>
    <w:p w:rsidR="00FD2CB4" w:rsidRDefault="00D7569E">
      <w:pPr>
        <w:pStyle w:val="TOC1"/>
        <w:rPr>
          <w:rFonts w:eastAsiaTheme="minorEastAsia"/>
          <w:b w:val="0"/>
          <w:color w:val="auto"/>
          <w:kern w:val="0"/>
          <w:sz w:val="22"/>
          <w:szCs w:val="22"/>
          <w:lang w:val="en-US"/>
        </w:rPr>
      </w:pPr>
      <w:hyperlink w:anchor="_Toc497722671" w:history="1">
        <w:r w:rsidR="00FD2CB4" w:rsidRPr="002F728B">
          <w:rPr>
            <w:rStyle w:val="Hyperlink"/>
            <w:rFonts w:ascii="Calibri" w:hAnsi="Calibri" w:cs="Calibri"/>
          </w:rPr>
          <w:t>5</w:t>
        </w:r>
        <w:r w:rsidR="00FD2CB4">
          <w:rPr>
            <w:rFonts w:eastAsiaTheme="minorEastAsia"/>
            <w:b w:val="0"/>
            <w:color w:val="auto"/>
            <w:kern w:val="0"/>
            <w:sz w:val="22"/>
            <w:szCs w:val="22"/>
            <w:lang w:val="en-US"/>
          </w:rPr>
          <w:tab/>
        </w:r>
        <w:r w:rsidR="00FD2CB4" w:rsidRPr="002F728B">
          <w:rPr>
            <w:rStyle w:val="Hyperlink"/>
            <w:rFonts w:ascii="Calibri" w:hAnsi="Calibri" w:cs="Calibri"/>
          </w:rPr>
          <w:t>Software Component Implementation</w:t>
        </w:r>
        <w:r w:rsidR="00FD2CB4">
          <w:rPr>
            <w:webHidden/>
          </w:rPr>
          <w:tab/>
        </w:r>
        <w:r w:rsidR="00FD2CB4">
          <w:rPr>
            <w:webHidden/>
          </w:rPr>
          <w:fldChar w:fldCharType="begin"/>
        </w:r>
        <w:r w:rsidR="00FD2CB4">
          <w:rPr>
            <w:webHidden/>
          </w:rPr>
          <w:instrText xml:space="preserve"> PAGEREF _Toc497722671 \h </w:instrText>
        </w:r>
        <w:r w:rsidR="00FD2CB4">
          <w:rPr>
            <w:webHidden/>
          </w:rPr>
        </w:r>
        <w:r w:rsidR="00FD2CB4">
          <w:rPr>
            <w:webHidden/>
          </w:rPr>
          <w:fldChar w:fldCharType="separate"/>
        </w:r>
        <w:r w:rsidR="00FD2CB4">
          <w:rPr>
            <w:webHidden/>
          </w:rPr>
          <w:t>8</w:t>
        </w:r>
        <w:r w:rsidR="00FD2CB4">
          <w:rPr>
            <w:webHidden/>
          </w:rPr>
          <w:fldChar w:fldCharType="end"/>
        </w:r>
      </w:hyperlink>
    </w:p>
    <w:p w:rsidR="00FD2CB4" w:rsidRDefault="00D7569E">
      <w:pPr>
        <w:pStyle w:val="TOC2"/>
        <w:rPr>
          <w:rFonts w:asciiTheme="minorHAnsi" w:eastAsiaTheme="minorEastAsia" w:hAnsiTheme="minorHAnsi"/>
          <w:color w:val="auto"/>
          <w:kern w:val="0"/>
          <w:szCs w:val="22"/>
        </w:rPr>
      </w:pPr>
      <w:hyperlink w:anchor="_Toc497722672" w:history="1">
        <w:r w:rsidR="00FD2CB4" w:rsidRPr="002F728B">
          <w:rPr>
            <w:rStyle w:val="Hyperlink"/>
          </w:rPr>
          <w:t>5.1</w:t>
        </w:r>
        <w:r w:rsidR="00FD2CB4">
          <w:rPr>
            <w:rFonts w:asciiTheme="minorHAnsi" w:eastAsiaTheme="minorEastAsia" w:hAnsiTheme="minorHAnsi"/>
            <w:color w:val="auto"/>
            <w:kern w:val="0"/>
            <w:szCs w:val="22"/>
          </w:rPr>
          <w:tab/>
        </w:r>
        <w:r w:rsidR="00FD2CB4" w:rsidRPr="002F728B">
          <w:rPr>
            <w:rStyle w:val="Hyperlink"/>
          </w:rPr>
          <w:t>Sub-Module Functions</w:t>
        </w:r>
        <w:r w:rsidR="00FD2CB4">
          <w:rPr>
            <w:webHidden/>
          </w:rPr>
          <w:tab/>
        </w:r>
        <w:r w:rsidR="00FD2CB4">
          <w:rPr>
            <w:webHidden/>
          </w:rPr>
          <w:fldChar w:fldCharType="begin"/>
        </w:r>
        <w:r w:rsidR="00FD2CB4">
          <w:rPr>
            <w:webHidden/>
          </w:rPr>
          <w:instrText xml:space="preserve"> PAGEREF _Toc497722672 \h </w:instrText>
        </w:r>
        <w:r w:rsidR="00FD2CB4">
          <w:rPr>
            <w:webHidden/>
          </w:rPr>
        </w:r>
        <w:r w:rsidR="00FD2CB4">
          <w:rPr>
            <w:webHidden/>
          </w:rPr>
          <w:fldChar w:fldCharType="separate"/>
        </w:r>
        <w:r w:rsidR="00FD2CB4">
          <w:rPr>
            <w:webHidden/>
          </w:rPr>
          <w:t>8</w:t>
        </w:r>
        <w:r w:rsidR="00FD2CB4">
          <w:rPr>
            <w:webHidden/>
          </w:rPr>
          <w:fldChar w:fldCharType="end"/>
        </w:r>
      </w:hyperlink>
    </w:p>
    <w:p w:rsidR="00FD2CB4" w:rsidRDefault="00D7569E">
      <w:pPr>
        <w:pStyle w:val="TOC3"/>
        <w:tabs>
          <w:tab w:val="left" w:pos="1200"/>
        </w:tabs>
        <w:rPr>
          <w:rFonts w:asciiTheme="minorHAnsi" w:eastAsiaTheme="minorEastAsia" w:hAnsiTheme="minorHAnsi"/>
          <w:color w:val="auto"/>
          <w:kern w:val="0"/>
          <w:sz w:val="22"/>
          <w:szCs w:val="22"/>
        </w:rPr>
      </w:pPr>
      <w:hyperlink w:anchor="_Toc497722673" w:history="1">
        <w:r w:rsidR="00FD2CB4" w:rsidRPr="002F728B">
          <w:rPr>
            <w:rStyle w:val="Hyperlink"/>
          </w:rPr>
          <w:t>5.1.1</w:t>
        </w:r>
        <w:r w:rsidR="00FD2CB4">
          <w:rPr>
            <w:rFonts w:asciiTheme="minorHAnsi" w:eastAsiaTheme="minorEastAsia" w:hAnsiTheme="minorHAnsi"/>
            <w:color w:val="auto"/>
            <w:kern w:val="0"/>
            <w:sz w:val="22"/>
            <w:szCs w:val="22"/>
          </w:rPr>
          <w:tab/>
        </w:r>
        <w:r w:rsidR="00FD2CB4" w:rsidRPr="002F728B">
          <w:rPr>
            <w:rStyle w:val="Hyperlink"/>
          </w:rPr>
          <w:t>Init: BmwFltHndlgInit1</w:t>
        </w:r>
        <w:r w:rsidR="00FD2CB4">
          <w:rPr>
            <w:webHidden/>
          </w:rPr>
          <w:tab/>
        </w:r>
        <w:r w:rsidR="00FD2CB4">
          <w:rPr>
            <w:webHidden/>
          </w:rPr>
          <w:fldChar w:fldCharType="begin"/>
        </w:r>
        <w:r w:rsidR="00FD2CB4">
          <w:rPr>
            <w:webHidden/>
          </w:rPr>
          <w:instrText xml:space="preserve"> PAGEREF _Toc497722673 \h </w:instrText>
        </w:r>
        <w:r w:rsidR="00FD2CB4">
          <w:rPr>
            <w:webHidden/>
          </w:rPr>
        </w:r>
        <w:r w:rsidR="00FD2CB4">
          <w:rPr>
            <w:webHidden/>
          </w:rPr>
          <w:fldChar w:fldCharType="separate"/>
        </w:r>
        <w:r w:rsidR="00FD2CB4">
          <w:rPr>
            <w:webHidden/>
          </w:rPr>
          <w:t>8</w:t>
        </w:r>
        <w:r w:rsidR="00FD2CB4">
          <w:rPr>
            <w:webHidden/>
          </w:rPr>
          <w:fldChar w:fldCharType="end"/>
        </w:r>
      </w:hyperlink>
    </w:p>
    <w:p w:rsidR="00FD2CB4" w:rsidRDefault="00D7569E">
      <w:pPr>
        <w:pStyle w:val="TOC3"/>
        <w:tabs>
          <w:tab w:val="left" w:pos="1200"/>
        </w:tabs>
        <w:rPr>
          <w:rFonts w:asciiTheme="minorHAnsi" w:eastAsiaTheme="minorEastAsia" w:hAnsiTheme="minorHAnsi"/>
          <w:color w:val="auto"/>
          <w:kern w:val="0"/>
          <w:sz w:val="22"/>
          <w:szCs w:val="22"/>
        </w:rPr>
      </w:pPr>
      <w:hyperlink w:anchor="_Toc497722674" w:history="1">
        <w:r w:rsidR="00FD2CB4" w:rsidRPr="002F728B">
          <w:rPr>
            <w:rStyle w:val="Hyperlink"/>
          </w:rPr>
          <w:t>5.1.2</w:t>
        </w:r>
        <w:r w:rsidR="00FD2CB4">
          <w:rPr>
            <w:rFonts w:asciiTheme="minorHAnsi" w:eastAsiaTheme="minorEastAsia" w:hAnsiTheme="minorHAnsi"/>
            <w:color w:val="auto"/>
            <w:kern w:val="0"/>
            <w:sz w:val="22"/>
            <w:szCs w:val="22"/>
          </w:rPr>
          <w:tab/>
        </w:r>
        <w:r w:rsidR="00FD2CB4" w:rsidRPr="002F728B">
          <w:rPr>
            <w:rStyle w:val="Hyperlink"/>
          </w:rPr>
          <w:t>Per: BmwFltHndlgPer1</w:t>
        </w:r>
        <w:r w:rsidR="00FD2CB4">
          <w:rPr>
            <w:webHidden/>
          </w:rPr>
          <w:tab/>
        </w:r>
        <w:r w:rsidR="00FD2CB4">
          <w:rPr>
            <w:webHidden/>
          </w:rPr>
          <w:fldChar w:fldCharType="begin"/>
        </w:r>
        <w:r w:rsidR="00FD2CB4">
          <w:rPr>
            <w:webHidden/>
          </w:rPr>
          <w:instrText xml:space="preserve"> PAGEREF _Toc497722674 \h </w:instrText>
        </w:r>
        <w:r w:rsidR="00FD2CB4">
          <w:rPr>
            <w:webHidden/>
          </w:rPr>
        </w:r>
        <w:r w:rsidR="00FD2CB4">
          <w:rPr>
            <w:webHidden/>
          </w:rPr>
          <w:fldChar w:fldCharType="separate"/>
        </w:r>
        <w:r w:rsidR="00FD2CB4">
          <w:rPr>
            <w:webHidden/>
          </w:rPr>
          <w:t>8</w:t>
        </w:r>
        <w:r w:rsidR="00FD2CB4">
          <w:rPr>
            <w:webHidden/>
          </w:rPr>
          <w:fldChar w:fldCharType="end"/>
        </w:r>
      </w:hyperlink>
    </w:p>
    <w:p w:rsidR="00FD2CB4" w:rsidRDefault="00D7569E">
      <w:pPr>
        <w:pStyle w:val="TOC2"/>
        <w:rPr>
          <w:rFonts w:asciiTheme="minorHAnsi" w:eastAsiaTheme="minorEastAsia" w:hAnsiTheme="minorHAnsi"/>
          <w:color w:val="auto"/>
          <w:kern w:val="0"/>
          <w:szCs w:val="22"/>
        </w:rPr>
      </w:pPr>
      <w:hyperlink w:anchor="_Toc497722675" w:history="1">
        <w:r w:rsidR="00FD2CB4" w:rsidRPr="002F728B">
          <w:rPr>
            <w:rStyle w:val="Hyperlink"/>
          </w:rPr>
          <w:t>5.2</w:t>
        </w:r>
        <w:r w:rsidR="00FD2CB4">
          <w:rPr>
            <w:rFonts w:asciiTheme="minorHAnsi" w:eastAsiaTheme="minorEastAsia" w:hAnsiTheme="minorHAnsi"/>
            <w:color w:val="auto"/>
            <w:kern w:val="0"/>
            <w:szCs w:val="22"/>
          </w:rPr>
          <w:tab/>
        </w:r>
        <w:r w:rsidR="00FD2CB4" w:rsidRPr="002F728B">
          <w:rPr>
            <w:rStyle w:val="Hyperlink"/>
          </w:rPr>
          <w:t>Server Runables</w:t>
        </w:r>
        <w:r w:rsidR="00FD2CB4">
          <w:rPr>
            <w:webHidden/>
          </w:rPr>
          <w:tab/>
        </w:r>
        <w:r w:rsidR="00FD2CB4">
          <w:rPr>
            <w:webHidden/>
          </w:rPr>
          <w:fldChar w:fldCharType="begin"/>
        </w:r>
        <w:r w:rsidR="00FD2CB4">
          <w:rPr>
            <w:webHidden/>
          </w:rPr>
          <w:instrText xml:space="preserve"> PAGEREF _Toc497722675 \h </w:instrText>
        </w:r>
        <w:r w:rsidR="00FD2CB4">
          <w:rPr>
            <w:webHidden/>
          </w:rPr>
        </w:r>
        <w:r w:rsidR="00FD2CB4">
          <w:rPr>
            <w:webHidden/>
          </w:rPr>
          <w:fldChar w:fldCharType="separate"/>
        </w:r>
        <w:r w:rsidR="00FD2CB4">
          <w:rPr>
            <w:webHidden/>
          </w:rPr>
          <w:t>8</w:t>
        </w:r>
        <w:r w:rsidR="00FD2CB4">
          <w:rPr>
            <w:webHidden/>
          </w:rPr>
          <w:fldChar w:fldCharType="end"/>
        </w:r>
      </w:hyperlink>
    </w:p>
    <w:p w:rsidR="00FD2CB4" w:rsidRDefault="00D7569E">
      <w:pPr>
        <w:pStyle w:val="TOC2"/>
        <w:rPr>
          <w:rFonts w:asciiTheme="minorHAnsi" w:eastAsiaTheme="minorEastAsia" w:hAnsiTheme="minorHAnsi"/>
          <w:color w:val="auto"/>
          <w:kern w:val="0"/>
          <w:szCs w:val="22"/>
        </w:rPr>
      </w:pPr>
      <w:hyperlink w:anchor="_Toc497722676" w:history="1">
        <w:r w:rsidR="00FD2CB4" w:rsidRPr="002F728B">
          <w:rPr>
            <w:rStyle w:val="Hyperlink"/>
            <w:rFonts w:cs="Calibri"/>
          </w:rPr>
          <w:t>5.3</w:t>
        </w:r>
        <w:r w:rsidR="00FD2CB4">
          <w:rPr>
            <w:rFonts w:asciiTheme="minorHAnsi" w:eastAsiaTheme="minorEastAsia" w:hAnsiTheme="minorHAnsi"/>
            <w:color w:val="auto"/>
            <w:kern w:val="0"/>
            <w:szCs w:val="22"/>
          </w:rPr>
          <w:tab/>
        </w:r>
        <w:r w:rsidR="00FD2CB4" w:rsidRPr="002F728B">
          <w:rPr>
            <w:rStyle w:val="Hyperlink"/>
            <w:rFonts w:cs="Calibri"/>
          </w:rPr>
          <w:t>Interrupt Functions</w:t>
        </w:r>
        <w:r w:rsidR="00FD2CB4">
          <w:rPr>
            <w:webHidden/>
          </w:rPr>
          <w:tab/>
        </w:r>
        <w:r w:rsidR="00FD2CB4">
          <w:rPr>
            <w:webHidden/>
          </w:rPr>
          <w:fldChar w:fldCharType="begin"/>
        </w:r>
        <w:r w:rsidR="00FD2CB4">
          <w:rPr>
            <w:webHidden/>
          </w:rPr>
          <w:instrText xml:space="preserve"> PAGEREF _Toc497722676 \h </w:instrText>
        </w:r>
        <w:r w:rsidR="00FD2CB4">
          <w:rPr>
            <w:webHidden/>
          </w:rPr>
        </w:r>
        <w:r w:rsidR="00FD2CB4">
          <w:rPr>
            <w:webHidden/>
          </w:rPr>
          <w:fldChar w:fldCharType="separate"/>
        </w:r>
        <w:r w:rsidR="00FD2CB4">
          <w:rPr>
            <w:webHidden/>
          </w:rPr>
          <w:t>8</w:t>
        </w:r>
        <w:r w:rsidR="00FD2CB4">
          <w:rPr>
            <w:webHidden/>
          </w:rPr>
          <w:fldChar w:fldCharType="end"/>
        </w:r>
      </w:hyperlink>
    </w:p>
    <w:p w:rsidR="00FD2CB4" w:rsidRDefault="00D7569E">
      <w:pPr>
        <w:pStyle w:val="TOC2"/>
        <w:rPr>
          <w:rFonts w:asciiTheme="minorHAnsi" w:eastAsiaTheme="minorEastAsia" w:hAnsiTheme="minorHAnsi"/>
          <w:color w:val="auto"/>
          <w:kern w:val="0"/>
          <w:szCs w:val="22"/>
        </w:rPr>
      </w:pPr>
      <w:hyperlink w:anchor="_Toc497722677" w:history="1">
        <w:r w:rsidR="00FD2CB4" w:rsidRPr="002F728B">
          <w:rPr>
            <w:rStyle w:val="Hyperlink"/>
            <w:rFonts w:cs="Calibri"/>
          </w:rPr>
          <w:t>5.4</w:t>
        </w:r>
        <w:r w:rsidR="00FD2CB4">
          <w:rPr>
            <w:rFonts w:asciiTheme="minorHAnsi" w:eastAsiaTheme="minorEastAsia" w:hAnsiTheme="minorHAnsi"/>
            <w:color w:val="auto"/>
            <w:kern w:val="0"/>
            <w:szCs w:val="22"/>
          </w:rPr>
          <w:tab/>
        </w:r>
        <w:r w:rsidR="00FD2CB4" w:rsidRPr="002F728B">
          <w:rPr>
            <w:rStyle w:val="Hyperlink"/>
            <w:rFonts w:cs="Calibri"/>
          </w:rPr>
          <w:t>Module Internal (Local) Functions</w:t>
        </w:r>
        <w:r w:rsidR="00FD2CB4">
          <w:rPr>
            <w:webHidden/>
          </w:rPr>
          <w:tab/>
        </w:r>
        <w:r w:rsidR="00FD2CB4">
          <w:rPr>
            <w:webHidden/>
          </w:rPr>
          <w:fldChar w:fldCharType="begin"/>
        </w:r>
        <w:r w:rsidR="00FD2CB4">
          <w:rPr>
            <w:webHidden/>
          </w:rPr>
          <w:instrText xml:space="preserve"> PAGEREF _Toc497722677 \h </w:instrText>
        </w:r>
        <w:r w:rsidR="00FD2CB4">
          <w:rPr>
            <w:webHidden/>
          </w:rPr>
        </w:r>
        <w:r w:rsidR="00FD2CB4">
          <w:rPr>
            <w:webHidden/>
          </w:rPr>
          <w:fldChar w:fldCharType="separate"/>
        </w:r>
        <w:r w:rsidR="00FD2CB4">
          <w:rPr>
            <w:webHidden/>
          </w:rPr>
          <w:t>8</w:t>
        </w:r>
        <w:r w:rsidR="00FD2CB4">
          <w:rPr>
            <w:webHidden/>
          </w:rPr>
          <w:fldChar w:fldCharType="end"/>
        </w:r>
      </w:hyperlink>
    </w:p>
    <w:p w:rsidR="00FD2CB4" w:rsidRDefault="00D7569E">
      <w:pPr>
        <w:pStyle w:val="TOC2"/>
        <w:rPr>
          <w:rFonts w:asciiTheme="minorHAnsi" w:eastAsiaTheme="minorEastAsia" w:hAnsiTheme="minorHAnsi"/>
          <w:color w:val="auto"/>
          <w:kern w:val="0"/>
          <w:szCs w:val="22"/>
        </w:rPr>
      </w:pPr>
      <w:hyperlink w:anchor="_Toc497722678" w:history="1">
        <w:r w:rsidR="00FD2CB4" w:rsidRPr="002F728B">
          <w:rPr>
            <w:rStyle w:val="Hyperlink"/>
            <w:rFonts w:cs="Calibri"/>
          </w:rPr>
          <w:t>5.5</w:t>
        </w:r>
        <w:r w:rsidR="00FD2CB4">
          <w:rPr>
            <w:rFonts w:asciiTheme="minorHAnsi" w:eastAsiaTheme="minorEastAsia" w:hAnsiTheme="minorHAnsi"/>
            <w:color w:val="auto"/>
            <w:kern w:val="0"/>
            <w:szCs w:val="22"/>
          </w:rPr>
          <w:tab/>
        </w:r>
        <w:r w:rsidR="00FD2CB4" w:rsidRPr="002F728B">
          <w:rPr>
            <w:rStyle w:val="Hyperlink"/>
            <w:rFonts w:cs="Calibri"/>
          </w:rPr>
          <w:t>GLOBAL Function/Macro Definitions</w:t>
        </w:r>
        <w:r w:rsidR="00FD2CB4">
          <w:rPr>
            <w:webHidden/>
          </w:rPr>
          <w:tab/>
        </w:r>
        <w:r w:rsidR="00FD2CB4">
          <w:rPr>
            <w:webHidden/>
          </w:rPr>
          <w:fldChar w:fldCharType="begin"/>
        </w:r>
        <w:r w:rsidR="00FD2CB4">
          <w:rPr>
            <w:webHidden/>
          </w:rPr>
          <w:instrText xml:space="preserve"> PAGEREF _Toc497722678 \h </w:instrText>
        </w:r>
        <w:r w:rsidR="00FD2CB4">
          <w:rPr>
            <w:webHidden/>
          </w:rPr>
        </w:r>
        <w:r w:rsidR="00FD2CB4">
          <w:rPr>
            <w:webHidden/>
          </w:rPr>
          <w:fldChar w:fldCharType="separate"/>
        </w:r>
        <w:r w:rsidR="00FD2CB4">
          <w:rPr>
            <w:webHidden/>
          </w:rPr>
          <w:t>8</w:t>
        </w:r>
        <w:r w:rsidR="00FD2CB4">
          <w:rPr>
            <w:webHidden/>
          </w:rPr>
          <w:fldChar w:fldCharType="end"/>
        </w:r>
      </w:hyperlink>
    </w:p>
    <w:p w:rsidR="00FD2CB4" w:rsidRDefault="00D7569E">
      <w:pPr>
        <w:pStyle w:val="TOC1"/>
        <w:rPr>
          <w:rFonts w:eastAsiaTheme="minorEastAsia"/>
          <w:b w:val="0"/>
          <w:color w:val="auto"/>
          <w:kern w:val="0"/>
          <w:sz w:val="22"/>
          <w:szCs w:val="22"/>
          <w:lang w:val="en-US"/>
        </w:rPr>
      </w:pPr>
      <w:hyperlink w:anchor="_Toc497722679" w:history="1">
        <w:r w:rsidR="00FD2CB4" w:rsidRPr="002F728B">
          <w:rPr>
            <w:rStyle w:val="Hyperlink"/>
            <w:rFonts w:ascii="Calibri" w:hAnsi="Calibri" w:cs="Calibri"/>
          </w:rPr>
          <w:t>6</w:t>
        </w:r>
        <w:r w:rsidR="00FD2CB4">
          <w:rPr>
            <w:rFonts w:eastAsiaTheme="minorEastAsia"/>
            <w:b w:val="0"/>
            <w:color w:val="auto"/>
            <w:kern w:val="0"/>
            <w:sz w:val="22"/>
            <w:szCs w:val="22"/>
            <w:lang w:val="en-US"/>
          </w:rPr>
          <w:tab/>
        </w:r>
        <w:r w:rsidR="00FD2CB4" w:rsidRPr="002F728B">
          <w:rPr>
            <w:rStyle w:val="Hyperlink"/>
            <w:rFonts w:ascii="Calibri" w:hAnsi="Calibri"/>
          </w:rPr>
          <w:t>Known</w:t>
        </w:r>
        <w:r w:rsidR="00FD2CB4" w:rsidRPr="002F728B">
          <w:rPr>
            <w:rStyle w:val="Hyperlink"/>
            <w:rFonts w:ascii="Calibri" w:hAnsi="Calibri" w:cs="Calibri"/>
          </w:rPr>
          <w:t xml:space="preserve"> Limitations with Design</w:t>
        </w:r>
        <w:r w:rsidR="00FD2CB4">
          <w:rPr>
            <w:webHidden/>
          </w:rPr>
          <w:tab/>
        </w:r>
        <w:r w:rsidR="00FD2CB4">
          <w:rPr>
            <w:webHidden/>
          </w:rPr>
          <w:fldChar w:fldCharType="begin"/>
        </w:r>
        <w:r w:rsidR="00FD2CB4">
          <w:rPr>
            <w:webHidden/>
          </w:rPr>
          <w:instrText xml:space="preserve"> PAGEREF _Toc497722679 \h </w:instrText>
        </w:r>
        <w:r w:rsidR="00FD2CB4">
          <w:rPr>
            <w:webHidden/>
          </w:rPr>
        </w:r>
        <w:r w:rsidR="00FD2CB4">
          <w:rPr>
            <w:webHidden/>
          </w:rPr>
          <w:fldChar w:fldCharType="separate"/>
        </w:r>
        <w:r w:rsidR="00FD2CB4">
          <w:rPr>
            <w:webHidden/>
          </w:rPr>
          <w:t>9</w:t>
        </w:r>
        <w:r w:rsidR="00FD2CB4">
          <w:rPr>
            <w:webHidden/>
          </w:rPr>
          <w:fldChar w:fldCharType="end"/>
        </w:r>
      </w:hyperlink>
    </w:p>
    <w:p w:rsidR="00FD2CB4" w:rsidRDefault="00D7569E">
      <w:pPr>
        <w:pStyle w:val="TOC1"/>
        <w:rPr>
          <w:rFonts w:eastAsiaTheme="minorEastAsia"/>
          <w:b w:val="0"/>
          <w:color w:val="auto"/>
          <w:kern w:val="0"/>
          <w:sz w:val="22"/>
          <w:szCs w:val="22"/>
          <w:lang w:val="en-US"/>
        </w:rPr>
      </w:pPr>
      <w:hyperlink w:anchor="_Toc497722680" w:history="1">
        <w:r w:rsidR="00FD2CB4" w:rsidRPr="002F728B">
          <w:rPr>
            <w:rStyle w:val="Hyperlink"/>
            <w:rFonts w:ascii="Calibri" w:hAnsi="Calibri" w:cs="Calibri"/>
          </w:rPr>
          <w:t>7</w:t>
        </w:r>
        <w:r w:rsidR="00FD2CB4">
          <w:rPr>
            <w:rFonts w:eastAsiaTheme="minorEastAsia"/>
            <w:b w:val="0"/>
            <w:color w:val="auto"/>
            <w:kern w:val="0"/>
            <w:sz w:val="22"/>
            <w:szCs w:val="22"/>
            <w:lang w:val="en-US"/>
          </w:rPr>
          <w:tab/>
        </w:r>
        <w:r w:rsidR="00FD2CB4" w:rsidRPr="002F728B">
          <w:rPr>
            <w:rStyle w:val="Hyperlink"/>
            <w:rFonts w:ascii="Calibri" w:hAnsi="Calibri" w:cs="Calibri"/>
          </w:rPr>
          <w:t>UNIT TEST CONSIDERATION</w:t>
        </w:r>
        <w:r w:rsidR="00FD2CB4">
          <w:rPr>
            <w:webHidden/>
          </w:rPr>
          <w:tab/>
        </w:r>
        <w:r w:rsidR="00FD2CB4">
          <w:rPr>
            <w:webHidden/>
          </w:rPr>
          <w:fldChar w:fldCharType="begin"/>
        </w:r>
        <w:r w:rsidR="00FD2CB4">
          <w:rPr>
            <w:webHidden/>
          </w:rPr>
          <w:instrText xml:space="preserve"> PAGEREF _Toc497722680 \h </w:instrText>
        </w:r>
        <w:r w:rsidR="00FD2CB4">
          <w:rPr>
            <w:webHidden/>
          </w:rPr>
        </w:r>
        <w:r w:rsidR="00FD2CB4">
          <w:rPr>
            <w:webHidden/>
          </w:rPr>
          <w:fldChar w:fldCharType="separate"/>
        </w:r>
        <w:r w:rsidR="00FD2CB4">
          <w:rPr>
            <w:webHidden/>
          </w:rPr>
          <w:t>10</w:t>
        </w:r>
        <w:r w:rsidR="00FD2CB4">
          <w:rPr>
            <w:webHidden/>
          </w:rPr>
          <w:fldChar w:fldCharType="end"/>
        </w:r>
      </w:hyperlink>
    </w:p>
    <w:p w:rsidR="00FD2CB4" w:rsidRDefault="00D7569E">
      <w:pPr>
        <w:pStyle w:val="TOC1"/>
        <w:tabs>
          <w:tab w:val="left" w:pos="1400"/>
        </w:tabs>
        <w:rPr>
          <w:rFonts w:eastAsiaTheme="minorEastAsia"/>
          <w:b w:val="0"/>
          <w:color w:val="auto"/>
          <w:kern w:val="0"/>
          <w:sz w:val="22"/>
          <w:szCs w:val="22"/>
          <w:lang w:val="en-US"/>
        </w:rPr>
      </w:pPr>
      <w:hyperlink w:anchor="_Toc497722681" w:history="1">
        <w:r w:rsidR="00FD2CB4" w:rsidRPr="002F728B">
          <w:rPr>
            <w:rStyle w:val="Hyperlink"/>
          </w:rPr>
          <w:t>Appendix A</w:t>
        </w:r>
        <w:r w:rsidR="00FD2CB4">
          <w:rPr>
            <w:rFonts w:eastAsiaTheme="minorEastAsia"/>
            <w:b w:val="0"/>
            <w:color w:val="auto"/>
            <w:kern w:val="0"/>
            <w:sz w:val="22"/>
            <w:szCs w:val="22"/>
            <w:lang w:val="en-US"/>
          </w:rPr>
          <w:tab/>
        </w:r>
        <w:r w:rsidR="00FD2CB4" w:rsidRPr="002F728B">
          <w:rPr>
            <w:rStyle w:val="Hyperlink"/>
          </w:rPr>
          <w:t>Abbreviations and Acronyms</w:t>
        </w:r>
        <w:r w:rsidR="00FD2CB4">
          <w:rPr>
            <w:webHidden/>
          </w:rPr>
          <w:tab/>
        </w:r>
        <w:r w:rsidR="00FD2CB4">
          <w:rPr>
            <w:webHidden/>
          </w:rPr>
          <w:fldChar w:fldCharType="begin"/>
        </w:r>
        <w:r w:rsidR="00FD2CB4">
          <w:rPr>
            <w:webHidden/>
          </w:rPr>
          <w:instrText xml:space="preserve"> PAGEREF _Toc497722681 \h </w:instrText>
        </w:r>
        <w:r w:rsidR="00FD2CB4">
          <w:rPr>
            <w:webHidden/>
          </w:rPr>
        </w:r>
        <w:r w:rsidR="00FD2CB4">
          <w:rPr>
            <w:webHidden/>
          </w:rPr>
          <w:fldChar w:fldCharType="separate"/>
        </w:r>
        <w:r w:rsidR="00FD2CB4">
          <w:rPr>
            <w:webHidden/>
          </w:rPr>
          <w:t>11</w:t>
        </w:r>
        <w:r w:rsidR="00FD2CB4">
          <w:rPr>
            <w:webHidden/>
          </w:rPr>
          <w:fldChar w:fldCharType="end"/>
        </w:r>
      </w:hyperlink>
    </w:p>
    <w:p w:rsidR="00FD2CB4" w:rsidRDefault="00D7569E">
      <w:pPr>
        <w:pStyle w:val="TOC1"/>
        <w:tabs>
          <w:tab w:val="left" w:pos="1400"/>
        </w:tabs>
        <w:rPr>
          <w:rFonts w:eastAsiaTheme="minorEastAsia"/>
          <w:b w:val="0"/>
          <w:color w:val="auto"/>
          <w:kern w:val="0"/>
          <w:sz w:val="22"/>
          <w:szCs w:val="22"/>
          <w:lang w:val="en-US"/>
        </w:rPr>
      </w:pPr>
      <w:hyperlink w:anchor="_Toc497722682" w:history="1">
        <w:r w:rsidR="00FD2CB4" w:rsidRPr="002F728B">
          <w:rPr>
            <w:rStyle w:val="Hyperlink"/>
          </w:rPr>
          <w:t>Appendix B</w:t>
        </w:r>
        <w:r w:rsidR="00FD2CB4">
          <w:rPr>
            <w:rFonts w:eastAsiaTheme="minorEastAsia"/>
            <w:b w:val="0"/>
            <w:color w:val="auto"/>
            <w:kern w:val="0"/>
            <w:sz w:val="22"/>
            <w:szCs w:val="22"/>
            <w:lang w:val="en-US"/>
          </w:rPr>
          <w:tab/>
        </w:r>
        <w:r w:rsidR="00FD2CB4" w:rsidRPr="002F728B">
          <w:rPr>
            <w:rStyle w:val="Hyperlink"/>
          </w:rPr>
          <w:t>Glossary</w:t>
        </w:r>
        <w:r w:rsidR="00FD2CB4">
          <w:rPr>
            <w:webHidden/>
          </w:rPr>
          <w:tab/>
        </w:r>
        <w:r w:rsidR="00FD2CB4">
          <w:rPr>
            <w:webHidden/>
          </w:rPr>
          <w:fldChar w:fldCharType="begin"/>
        </w:r>
        <w:r w:rsidR="00FD2CB4">
          <w:rPr>
            <w:webHidden/>
          </w:rPr>
          <w:instrText xml:space="preserve"> PAGEREF _Toc497722682 \h </w:instrText>
        </w:r>
        <w:r w:rsidR="00FD2CB4">
          <w:rPr>
            <w:webHidden/>
          </w:rPr>
        </w:r>
        <w:r w:rsidR="00FD2CB4">
          <w:rPr>
            <w:webHidden/>
          </w:rPr>
          <w:fldChar w:fldCharType="separate"/>
        </w:r>
        <w:r w:rsidR="00FD2CB4">
          <w:rPr>
            <w:webHidden/>
          </w:rPr>
          <w:t>12</w:t>
        </w:r>
        <w:r w:rsidR="00FD2CB4">
          <w:rPr>
            <w:webHidden/>
          </w:rPr>
          <w:fldChar w:fldCharType="end"/>
        </w:r>
      </w:hyperlink>
    </w:p>
    <w:p w:rsidR="00FD2CB4" w:rsidRDefault="00D7569E">
      <w:pPr>
        <w:pStyle w:val="TOC1"/>
        <w:tabs>
          <w:tab w:val="left" w:pos="1400"/>
        </w:tabs>
        <w:rPr>
          <w:rFonts w:eastAsiaTheme="minorEastAsia"/>
          <w:b w:val="0"/>
          <w:color w:val="auto"/>
          <w:kern w:val="0"/>
          <w:sz w:val="22"/>
          <w:szCs w:val="22"/>
          <w:lang w:val="en-US"/>
        </w:rPr>
      </w:pPr>
      <w:hyperlink w:anchor="_Toc497722683" w:history="1">
        <w:r w:rsidR="00FD2CB4" w:rsidRPr="002F728B">
          <w:rPr>
            <w:rStyle w:val="Hyperlink"/>
          </w:rPr>
          <w:t>Appendix C</w:t>
        </w:r>
        <w:r w:rsidR="00FD2CB4">
          <w:rPr>
            <w:rFonts w:eastAsiaTheme="minorEastAsia"/>
            <w:b w:val="0"/>
            <w:color w:val="auto"/>
            <w:kern w:val="0"/>
            <w:sz w:val="22"/>
            <w:szCs w:val="22"/>
            <w:lang w:val="en-US"/>
          </w:rPr>
          <w:tab/>
        </w:r>
        <w:r w:rsidR="00FD2CB4" w:rsidRPr="002F728B">
          <w:rPr>
            <w:rStyle w:val="Hyperlink"/>
          </w:rPr>
          <w:t>References</w:t>
        </w:r>
        <w:r w:rsidR="00FD2CB4">
          <w:rPr>
            <w:webHidden/>
          </w:rPr>
          <w:tab/>
        </w:r>
        <w:r w:rsidR="00FD2CB4">
          <w:rPr>
            <w:webHidden/>
          </w:rPr>
          <w:fldChar w:fldCharType="begin"/>
        </w:r>
        <w:r w:rsidR="00FD2CB4">
          <w:rPr>
            <w:webHidden/>
          </w:rPr>
          <w:instrText xml:space="preserve"> PAGEREF _Toc497722683 \h </w:instrText>
        </w:r>
        <w:r w:rsidR="00FD2CB4">
          <w:rPr>
            <w:webHidden/>
          </w:rPr>
        </w:r>
        <w:r w:rsidR="00FD2CB4">
          <w:rPr>
            <w:webHidden/>
          </w:rPr>
          <w:fldChar w:fldCharType="separate"/>
        </w:r>
        <w:r w:rsidR="00FD2CB4">
          <w:rPr>
            <w:webHidden/>
          </w:rPr>
          <w:t>13</w:t>
        </w:r>
        <w:r w:rsidR="00FD2CB4">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2" w:name="_Toc497722659"/>
      <w:r w:rsidRPr="00A158C7">
        <w:lastRenderedPageBreak/>
        <w:t>Introduction</w:t>
      </w:r>
      <w:bookmarkEnd w:id="12"/>
    </w:p>
    <w:p w:rsidR="00063A7A" w:rsidRPr="00A158C7" w:rsidRDefault="00FE5DF5" w:rsidP="000B37D5">
      <w:pPr>
        <w:pStyle w:val="Heading2"/>
      </w:pPr>
      <w:bookmarkStart w:id="13" w:name="_Toc497722660"/>
      <w:r w:rsidRPr="00A158C7">
        <w:t>Purpose</w:t>
      </w:r>
      <w:bookmarkEnd w:id="13"/>
    </w:p>
    <w:p w:rsidR="00DC0959" w:rsidRPr="00A158C7" w:rsidRDefault="00A84FAE" w:rsidP="00DC0959">
      <w:pPr>
        <w:rPr>
          <w:lang w:bidi="ar-SA"/>
        </w:rPr>
      </w:pPr>
      <w:proofErr w:type="gramStart"/>
      <w:r>
        <w:rPr>
          <w:lang w:bidi="ar-SA"/>
        </w:rPr>
        <w:t xml:space="preserve">Module Design Document for </w:t>
      </w:r>
      <w:r w:rsidR="00C733F0" w:rsidRPr="00C733F0">
        <w:rPr>
          <w:lang w:bidi="ar-SA"/>
        </w:rPr>
        <w:t>CF070A_BmwFltHndlg_Impl</w:t>
      </w:r>
      <w:r w:rsidR="00C733F0">
        <w:rPr>
          <w:lang w:bidi="ar-SA"/>
        </w:rPr>
        <w:t>.</w:t>
      </w:r>
      <w:proofErr w:type="gramEnd"/>
    </w:p>
    <w:p w:rsidR="00AE0435" w:rsidRPr="00A158C7" w:rsidRDefault="00FE5DF5" w:rsidP="000B37D5">
      <w:pPr>
        <w:pStyle w:val="Heading2"/>
      </w:pPr>
      <w:bookmarkStart w:id="14" w:name="_Toc497722661"/>
      <w:r w:rsidRPr="00A158C7">
        <w:t>Scope</w:t>
      </w:r>
      <w:bookmarkEnd w:id="14"/>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15"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16" w:name="_Toc497722662"/>
      <w:proofErr w:type="spellStart"/>
      <w:r w:rsidR="00FD2CB4">
        <w:rPr>
          <w:rFonts w:ascii="Calibri" w:hAnsi="Calibri" w:cs="Calibri"/>
        </w:rPr>
        <w:t>BmwFltHndlg</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15"/>
      <w:bookmarkEnd w:id="16"/>
    </w:p>
    <w:p w:rsidR="00D229A6" w:rsidRDefault="006C5117" w:rsidP="006C5117">
      <w:pPr>
        <w:rPr>
          <w:rFonts w:cs="Calibri"/>
          <w:i/>
        </w:rPr>
      </w:pPr>
      <w:r w:rsidRPr="006C5117">
        <w:rPr>
          <w:rFonts w:cs="Calibri"/>
        </w:rPr>
        <w:t>BMW Fault Handling function provides a func</w:t>
      </w:r>
      <w:r>
        <w:rPr>
          <w:rFonts w:cs="Calibri"/>
        </w:rPr>
        <w:t xml:space="preserve">tionality of requesting the </w:t>
      </w:r>
      <w:r w:rsidRPr="006C5117">
        <w:rPr>
          <w:rFonts w:cs="Calibri"/>
        </w:rPr>
        <w:t xml:space="preserve">lamp status whenever the proper indicator status is set to </w:t>
      </w:r>
      <w:r w:rsidR="009E40D8" w:rsidRPr="006C5117">
        <w:rPr>
          <w:rFonts w:cs="Calibri"/>
        </w:rPr>
        <w:t>on</w:t>
      </w:r>
      <w:r w:rsidRPr="006C5117">
        <w:rPr>
          <w:rFonts w:cs="Calibri"/>
        </w:rPr>
        <w:t>.</w:t>
      </w:r>
    </w:p>
    <w:p w:rsidR="00D229A6" w:rsidRPr="00AA38E8" w:rsidRDefault="00D229A6" w:rsidP="00D229A6">
      <w:pPr>
        <w:pStyle w:val="Heading1"/>
        <w:ind w:left="562" w:hanging="562"/>
        <w:rPr>
          <w:rFonts w:ascii="Calibri" w:hAnsi="Calibri" w:cs="Calibri"/>
        </w:rPr>
      </w:pPr>
      <w:bookmarkStart w:id="17" w:name="_Toc406065229"/>
      <w:bookmarkStart w:id="18" w:name="_Toc497722663"/>
      <w:r w:rsidRPr="00AA38E8">
        <w:rPr>
          <w:rFonts w:ascii="Calibri" w:hAnsi="Calibri" w:cs="Calibri"/>
        </w:rPr>
        <w:lastRenderedPageBreak/>
        <w:t>Design details of software module</w:t>
      </w:r>
      <w:bookmarkEnd w:id="17"/>
      <w:bookmarkEnd w:id="18"/>
    </w:p>
    <w:p w:rsidR="00D229A6" w:rsidRPr="00AA38E8" w:rsidRDefault="00D229A6" w:rsidP="00D229A6">
      <w:pPr>
        <w:pStyle w:val="Heading2"/>
        <w:rPr>
          <w:rFonts w:ascii="Calibri" w:hAnsi="Calibri" w:cs="Calibri"/>
        </w:rPr>
      </w:pPr>
      <w:bookmarkStart w:id="19" w:name="_Toc406065230"/>
      <w:bookmarkStart w:id="20" w:name="_Toc497722664"/>
      <w:r w:rsidRPr="00D229A6">
        <w:t>Graphical</w:t>
      </w:r>
      <w:r>
        <w:rPr>
          <w:rFonts w:ascii="Calibri" w:hAnsi="Calibri" w:cs="Calibri"/>
        </w:rPr>
        <w:t xml:space="preserve"> representation of </w:t>
      </w:r>
      <w:bookmarkEnd w:id="19"/>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FD2CB4">
        <w:rPr>
          <w:rFonts w:ascii="Calibri" w:hAnsi="Calibri" w:cs="Calibri"/>
        </w:rPr>
        <w:t>BmwFltHndlg</w:t>
      </w:r>
      <w:bookmarkEnd w:id="20"/>
      <w:proofErr w:type="spellEnd"/>
      <w:r w:rsidR="00AE55D3">
        <w:rPr>
          <w:rFonts w:ascii="Calibri" w:hAnsi="Calibri" w:cs="Calibri"/>
        </w:rPr>
        <w:fldChar w:fldCharType="end"/>
      </w:r>
    </w:p>
    <w:p w:rsidR="00D229A6" w:rsidRDefault="001C2FF9" w:rsidP="001C2FF9">
      <w:pPr>
        <w:jc w:val="center"/>
        <w:rPr>
          <w:rFonts w:cs="Calibri"/>
          <w:i/>
        </w:rPr>
      </w:pPr>
      <w:r>
        <w:rPr>
          <w:noProof/>
          <w:lang w:bidi="ar-SA"/>
        </w:rPr>
        <w:drawing>
          <wp:inline distT="0" distB="0" distL="0" distR="0" wp14:anchorId="02370C53" wp14:editId="14E071C5">
            <wp:extent cx="2210462" cy="128668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10749" cy="1286854"/>
                    </a:xfrm>
                    <a:prstGeom prst="rect">
                      <a:avLst/>
                    </a:prstGeom>
                  </pic:spPr>
                </pic:pic>
              </a:graphicData>
            </a:graphic>
          </wp:inline>
        </w:drawing>
      </w:r>
    </w:p>
    <w:p w:rsidR="00D229A6" w:rsidRDefault="00D229A6" w:rsidP="00D229A6">
      <w:pPr>
        <w:pStyle w:val="Heading2"/>
        <w:rPr>
          <w:rFonts w:ascii="Calibri" w:hAnsi="Calibri" w:cs="Calibri"/>
        </w:rPr>
      </w:pPr>
      <w:bookmarkStart w:id="21" w:name="_Toc406065231"/>
      <w:bookmarkStart w:id="22" w:name="_Toc497722665"/>
      <w:r w:rsidRPr="002D6391">
        <w:rPr>
          <w:rFonts w:ascii="Calibri" w:hAnsi="Calibri" w:cs="Calibri"/>
        </w:rPr>
        <w:t>Data Flow Diagram</w:t>
      </w:r>
      <w:bookmarkEnd w:id="21"/>
      <w:bookmarkEnd w:id="22"/>
    </w:p>
    <w:p w:rsidR="002D1BB9" w:rsidRPr="002D1BB9" w:rsidRDefault="002D1BB9" w:rsidP="002D1BB9">
      <w:pPr>
        <w:rPr>
          <w:lang w:bidi="ar-SA"/>
        </w:rPr>
      </w:pPr>
      <w:r>
        <w:rPr>
          <w:lang w:bidi="ar-SA"/>
        </w:rPr>
        <w:t>Refer FDD</w:t>
      </w:r>
    </w:p>
    <w:p w:rsidR="00D229A6" w:rsidRPr="002D6391" w:rsidRDefault="00AC4CD8" w:rsidP="00F527E9">
      <w:pPr>
        <w:pStyle w:val="Heading3"/>
        <w:rPr>
          <w:rFonts w:cs="Calibri"/>
        </w:rPr>
      </w:pPr>
      <w:bookmarkStart w:id="23" w:name="_Toc375924736"/>
      <w:bookmarkStart w:id="24" w:name="_Toc406065232"/>
      <w:bookmarkStart w:id="25" w:name="_Toc497722666"/>
      <w:r w:rsidRPr="00305C34">
        <w:t xml:space="preserve">Component </w:t>
      </w:r>
      <w:r w:rsidR="00D229A6" w:rsidRPr="002B094F">
        <w:rPr>
          <w:rFonts w:cs="Calibri"/>
        </w:rPr>
        <w:t>level</w:t>
      </w:r>
      <w:r w:rsidR="00D229A6" w:rsidRPr="002D6391">
        <w:rPr>
          <w:rFonts w:cs="Calibri"/>
        </w:rPr>
        <w:t xml:space="preserve"> DFD</w:t>
      </w:r>
      <w:bookmarkEnd w:id="23"/>
      <w:bookmarkEnd w:id="24"/>
      <w:bookmarkEnd w:id="25"/>
    </w:p>
    <w:p w:rsidR="006032A0" w:rsidRPr="002B094F" w:rsidRDefault="006032A0" w:rsidP="006032A0">
      <w:pPr>
        <w:rPr>
          <w:lang w:bidi="ar-SA"/>
        </w:rPr>
      </w:pPr>
      <w:bookmarkStart w:id="26" w:name="_Toc375924737"/>
      <w:bookmarkStart w:id="27" w:name="_Toc406065233"/>
      <w:bookmarkStart w:id="28" w:name="_Toc497722667"/>
      <w:r>
        <w:rPr>
          <w:lang w:bidi="ar-SA"/>
        </w:rPr>
        <w:t>None</w:t>
      </w:r>
    </w:p>
    <w:p w:rsidR="00D229A6" w:rsidRPr="00A32585" w:rsidRDefault="00AC4CD8" w:rsidP="00F527E9">
      <w:pPr>
        <w:pStyle w:val="Heading3"/>
      </w:pPr>
      <w:r>
        <w:t>Function</w:t>
      </w:r>
      <w:r w:rsidRPr="00231F0B">
        <w:t xml:space="preserve"> </w:t>
      </w:r>
      <w:r w:rsidR="00D229A6" w:rsidRPr="00A32585">
        <w:t>level DFD</w:t>
      </w:r>
      <w:bookmarkEnd w:id="26"/>
      <w:bookmarkEnd w:id="27"/>
      <w:bookmarkEnd w:id="28"/>
    </w:p>
    <w:p w:rsidR="006032A0" w:rsidRPr="002B094F" w:rsidRDefault="006032A0" w:rsidP="006032A0">
      <w:pPr>
        <w:rPr>
          <w:lang w:bidi="ar-SA"/>
        </w:rPr>
      </w:pPr>
      <w:bookmarkStart w:id="29" w:name="_Toc338170479"/>
      <w:bookmarkStart w:id="30" w:name="_Toc375678228"/>
      <w:bookmarkStart w:id="31" w:name="_Toc418080062"/>
      <w:bookmarkStart w:id="32" w:name="_Toc421709912"/>
      <w:bookmarkStart w:id="33" w:name="_Toc497722668"/>
      <w:r>
        <w:rPr>
          <w:lang w:bidi="ar-SA"/>
        </w:rPr>
        <w:t>None</w:t>
      </w:r>
    </w:p>
    <w:p w:rsidR="002B094F" w:rsidRPr="00AC4CD8" w:rsidRDefault="002B094F" w:rsidP="00AC4CD8">
      <w:pPr>
        <w:pStyle w:val="Heading1"/>
        <w:ind w:left="562" w:hanging="562"/>
        <w:rPr>
          <w:rFonts w:ascii="Calibri" w:hAnsi="Calibri" w:cs="Calibri"/>
        </w:rPr>
      </w:pPr>
      <w:r w:rsidRPr="00AC4CD8">
        <w:rPr>
          <w:rFonts w:ascii="Calibri" w:hAnsi="Calibri" w:cs="Calibri"/>
        </w:rPr>
        <w:lastRenderedPageBreak/>
        <w:t>Constant Data Dictionary</w:t>
      </w:r>
      <w:bookmarkEnd w:id="29"/>
      <w:bookmarkEnd w:id="30"/>
      <w:bookmarkEnd w:id="31"/>
      <w:bookmarkEnd w:id="32"/>
      <w:bookmarkEnd w:id="33"/>
    </w:p>
    <w:p w:rsidR="00AC4CD8" w:rsidRPr="00DA5500" w:rsidRDefault="00AC4CD8" w:rsidP="00AC4CD8">
      <w:pPr>
        <w:pStyle w:val="Heading2"/>
        <w:spacing w:after="60"/>
        <w:rPr>
          <w:rFonts w:ascii="Calibri" w:hAnsi="Calibri"/>
        </w:rPr>
      </w:pPr>
      <w:bookmarkStart w:id="34" w:name="_Toc421011506"/>
      <w:bookmarkStart w:id="35" w:name="_Toc421786527"/>
      <w:bookmarkStart w:id="36" w:name="_Toc497722669"/>
      <w:bookmarkStart w:id="37" w:name="_Toc418080064"/>
      <w:r w:rsidRPr="00DA5500">
        <w:rPr>
          <w:rFonts w:ascii="Calibri" w:hAnsi="Calibri"/>
        </w:rPr>
        <w:t>Program (fixed) Constants</w:t>
      </w:r>
      <w:bookmarkEnd w:id="34"/>
      <w:bookmarkEnd w:id="35"/>
      <w:bookmarkEnd w:id="36"/>
    </w:p>
    <w:p w:rsidR="00AC4CD8" w:rsidRPr="00DA5500" w:rsidRDefault="00AC4CD8" w:rsidP="00F527E9">
      <w:pPr>
        <w:pStyle w:val="Heading3"/>
      </w:pPr>
      <w:bookmarkStart w:id="38" w:name="_Toc497722670"/>
      <w:bookmarkEnd w:id="37"/>
      <w:r w:rsidRPr="00DA5500">
        <w:t>Embedded Constants</w:t>
      </w:r>
      <w:bookmarkEnd w:id="38"/>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540080">
        <w:tc>
          <w:tcPr>
            <w:tcW w:w="2368" w:type="pct"/>
            <w:tcBorders>
              <w:top w:val="single" w:sz="6" w:space="0" w:color="auto"/>
              <w:left w:val="single" w:sz="6" w:space="0" w:color="auto"/>
              <w:bottom w:val="single" w:sz="6" w:space="0" w:color="auto"/>
              <w:right w:val="single" w:sz="6" w:space="0" w:color="auto"/>
            </w:tcBorders>
          </w:tcPr>
          <w:p w:rsidR="00007584" w:rsidRPr="00AA38E8" w:rsidRDefault="00007584" w:rsidP="003A5CA8">
            <w:pPr>
              <w:spacing w:before="60"/>
              <w:jc w:val="center"/>
              <w:rPr>
                <w:rFonts w:cs="Calibri"/>
                <w:sz w:val="16"/>
                <w:szCs w:val="16"/>
              </w:rPr>
            </w:pPr>
            <w:del w:id="39" w:author="Byrski, Krzysztof" w:date="2018-04-10T14:25:00Z">
              <w:r w:rsidDel="003A5CA8">
                <w:rPr>
                  <w:rFonts w:cs="Calibri"/>
                  <w:sz w:val="16"/>
                  <w:szCs w:val="16"/>
                </w:rPr>
                <w:delText xml:space="preserve"> </w:delText>
              </w:r>
              <w:r w:rsidR="00650117" w:rsidRPr="00650117" w:rsidDel="003A5CA8">
                <w:rPr>
                  <w:rFonts w:cs="Calibri"/>
                  <w:sz w:val="16"/>
                  <w:szCs w:val="16"/>
                </w:rPr>
                <w:delText>IDX0_CNT_U08</w:delText>
              </w:r>
            </w:del>
            <w:ins w:id="40" w:author="Byrski, Krzysztof" w:date="2018-04-10T14:25:00Z">
              <w:r w:rsidR="003A5CA8">
                <w:rPr>
                  <w:rFonts w:cs="Calibri"/>
                  <w:sz w:val="16"/>
                  <w:szCs w:val="16"/>
                </w:rPr>
                <w:t>*</w:t>
              </w:r>
            </w:ins>
          </w:p>
        </w:tc>
        <w:tc>
          <w:tcPr>
            <w:tcW w:w="1042" w:type="pct"/>
            <w:tcBorders>
              <w:top w:val="single" w:sz="6" w:space="0" w:color="auto"/>
              <w:left w:val="single" w:sz="6" w:space="0" w:color="auto"/>
              <w:bottom w:val="single" w:sz="6" w:space="0" w:color="auto"/>
              <w:right w:val="single" w:sz="6" w:space="0" w:color="auto"/>
            </w:tcBorders>
          </w:tcPr>
          <w:p w:rsidR="00007584" w:rsidRPr="00AA38E8" w:rsidRDefault="00650117" w:rsidP="00F4318C">
            <w:pPr>
              <w:spacing w:before="60"/>
              <w:jc w:val="center"/>
              <w:rPr>
                <w:rFonts w:cs="Calibri"/>
                <w:sz w:val="16"/>
                <w:szCs w:val="16"/>
              </w:rPr>
            </w:pPr>
            <w:del w:id="41" w:author="Byrski, Krzysztof" w:date="2018-04-10T14:25:00Z">
              <w:r w:rsidDel="003A5CA8">
                <w:rPr>
                  <w:rFonts w:cs="Calibri"/>
                  <w:sz w:val="16"/>
                  <w:szCs w:val="16"/>
                </w:rPr>
                <w:delText>1</w:delText>
              </w:r>
            </w:del>
          </w:p>
        </w:tc>
        <w:tc>
          <w:tcPr>
            <w:tcW w:w="746" w:type="pct"/>
            <w:tcBorders>
              <w:top w:val="single" w:sz="6" w:space="0" w:color="auto"/>
              <w:left w:val="single" w:sz="6" w:space="0" w:color="auto"/>
              <w:bottom w:val="single" w:sz="6" w:space="0" w:color="auto"/>
              <w:right w:val="single" w:sz="6" w:space="0" w:color="auto"/>
            </w:tcBorders>
          </w:tcPr>
          <w:p w:rsidR="00007584" w:rsidRPr="00AA38E8" w:rsidRDefault="00650117" w:rsidP="00F4318C">
            <w:pPr>
              <w:spacing w:before="60"/>
              <w:jc w:val="center"/>
              <w:rPr>
                <w:rFonts w:cs="Calibri"/>
                <w:sz w:val="16"/>
                <w:szCs w:val="16"/>
              </w:rPr>
            </w:pPr>
            <w:del w:id="42" w:author="Byrski, Krzysztof" w:date="2018-04-10T14:25:00Z">
              <w:r w:rsidDel="003A5CA8">
                <w:rPr>
                  <w:rFonts w:cs="Calibri"/>
                  <w:sz w:val="16"/>
                  <w:szCs w:val="16"/>
                </w:rPr>
                <w:delText>Cnt</w:delText>
              </w:r>
            </w:del>
          </w:p>
        </w:tc>
        <w:tc>
          <w:tcPr>
            <w:tcW w:w="844" w:type="pct"/>
            <w:tcBorders>
              <w:top w:val="single" w:sz="6" w:space="0" w:color="auto"/>
              <w:left w:val="single" w:sz="6" w:space="0" w:color="auto"/>
              <w:bottom w:val="single" w:sz="6" w:space="0" w:color="auto"/>
              <w:right w:val="single" w:sz="6" w:space="0" w:color="auto"/>
            </w:tcBorders>
          </w:tcPr>
          <w:p w:rsidR="00007584" w:rsidRPr="00AA38E8" w:rsidRDefault="00650117" w:rsidP="00F4318C">
            <w:pPr>
              <w:spacing w:before="60"/>
              <w:jc w:val="center"/>
              <w:rPr>
                <w:rFonts w:cs="Calibri"/>
                <w:sz w:val="16"/>
                <w:szCs w:val="16"/>
              </w:rPr>
            </w:pPr>
            <w:del w:id="43" w:author="Byrski, Krzysztof" w:date="2018-04-10T14:25:00Z">
              <w:r w:rsidDel="003A5CA8">
                <w:rPr>
                  <w:rFonts w:cs="Calibri"/>
                  <w:sz w:val="16"/>
                  <w:szCs w:val="16"/>
                </w:rPr>
                <w:delText>0</w:delText>
              </w:r>
            </w:del>
          </w:p>
        </w:tc>
      </w:tr>
    </w:tbl>
    <w:p w:rsidR="002B094F" w:rsidRPr="0048012A" w:rsidRDefault="003A5CA8" w:rsidP="002518E0">
      <w:pPr>
        <w:pStyle w:val="BodyText3"/>
        <w:rPr>
          <w:rFonts w:cs="Calibri"/>
          <w:sz w:val="20"/>
          <w:szCs w:val="20"/>
        </w:rPr>
      </w:pPr>
      <w:ins w:id="44" w:author="Byrski, Krzysztof" w:date="2018-04-10T14:25:00Z">
        <w:r>
          <w:rPr>
            <w:rFonts w:cs="Calibri"/>
            <w:sz w:val="20"/>
            <w:szCs w:val="20"/>
          </w:rPr>
          <w:t>*</w:t>
        </w:r>
      </w:ins>
      <w:ins w:id="45" w:author="Byrski, Krzysztof" w:date="2018-04-10T14:24:00Z">
        <w:r w:rsidRPr="003A5CA8">
          <w:rPr>
            <w:rFonts w:cs="Calibri"/>
            <w:sz w:val="20"/>
            <w:szCs w:val="20"/>
          </w:rPr>
          <w:t>Refer FDD</w:t>
        </w:r>
        <w:r>
          <w:rPr>
            <w:rFonts w:cs="Calibri"/>
            <w:sz w:val="20"/>
            <w:szCs w:val="20"/>
          </w:rPr>
          <w:t xml:space="preserve"> for local constants</w:t>
        </w:r>
      </w:ins>
    </w:p>
    <w:p w:rsidR="00AC4CD8" w:rsidRPr="00DA5500" w:rsidRDefault="00AC4CD8" w:rsidP="00AC4CD8">
      <w:pPr>
        <w:pStyle w:val="Heading1"/>
        <w:ind w:left="562" w:hanging="562"/>
        <w:rPr>
          <w:rFonts w:ascii="Calibri" w:hAnsi="Calibri" w:cs="Calibri"/>
        </w:rPr>
      </w:pPr>
      <w:bookmarkStart w:id="46" w:name="_Ref87065593"/>
      <w:bookmarkStart w:id="47" w:name="_Toc338170483"/>
      <w:bookmarkStart w:id="48" w:name="_Toc375678229"/>
      <w:bookmarkStart w:id="49" w:name="_Toc418080067"/>
      <w:bookmarkStart w:id="50" w:name="_Toc421786702"/>
      <w:bookmarkStart w:id="51" w:name="_Toc49772267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6"/>
      <w:bookmarkEnd w:id="47"/>
      <w:bookmarkEnd w:id="48"/>
      <w:bookmarkEnd w:id="49"/>
      <w:bookmarkEnd w:id="50"/>
      <w:bookmarkEnd w:id="51"/>
    </w:p>
    <w:p w:rsidR="002B094F" w:rsidRPr="00987B4A" w:rsidRDefault="002B094F" w:rsidP="00007584">
      <w:pPr>
        <w:pStyle w:val="Heading2"/>
        <w:spacing w:after="60"/>
        <w:rPr>
          <w:rFonts w:ascii="Calibri" w:hAnsi="Calibri"/>
        </w:rPr>
      </w:pPr>
      <w:bookmarkStart w:id="52" w:name="_Toc338170484"/>
      <w:bookmarkStart w:id="53" w:name="_Toc418080068"/>
      <w:bookmarkStart w:id="54" w:name="_Toc421709916"/>
      <w:bookmarkStart w:id="55" w:name="_Toc497722672"/>
      <w:r w:rsidRPr="00007584">
        <w:rPr>
          <w:rFonts w:ascii="Calibri" w:hAnsi="Calibri"/>
        </w:rPr>
        <w:t>Sub</w:t>
      </w:r>
      <w:r w:rsidRPr="00987B4A">
        <w:rPr>
          <w:rFonts w:ascii="Calibri" w:hAnsi="Calibri"/>
        </w:rPr>
        <w:t>-Module Functions</w:t>
      </w:r>
      <w:bookmarkEnd w:id="52"/>
      <w:bookmarkEnd w:id="53"/>
      <w:bookmarkEnd w:id="54"/>
      <w:bookmarkEnd w:id="55"/>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406F65">
      <w:pPr>
        <w:pStyle w:val="Heading3"/>
      </w:pPr>
      <w:bookmarkStart w:id="56" w:name="_Toc421011514"/>
      <w:bookmarkStart w:id="57" w:name="_Toc497722673"/>
      <w:proofErr w:type="spellStart"/>
      <w:r w:rsidRPr="00AA38E8">
        <w:t>Init</w:t>
      </w:r>
      <w:proofErr w:type="spellEnd"/>
      <w:r w:rsidRPr="00AA38E8">
        <w:t xml:space="preserve">: </w:t>
      </w:r>
      <w:fldSimple w:instr=" DOCPROPERTY  &quot;Document Version&quot;  \* MERGEFORMAT ">
        <w:r w:rsidR="00FD2CB4">
          <w:t>BmwFltHndlg</w:t>
        </w:r>
      </w:fldSimple>
      <w:bookmarkEnd w:id="56"/>
      <w:r w:rsidR="00406F65" w:rsidRPr="00406F65">
        <w:t>Init1</w:t>
      </w:r>
      <w:bookmarkEnd w:id="57"/>
    </w:p>
    <w:p w:rsidR="00007584" w:rsidRPr="00AA38E8" w:rsidRDefault="00007584" w:rsidP="00F527E9">
      <w:pPr>
        <w:pStyle w:val="Heading4"/>
      </w:pPr>
      <w:bookmarkStart w:id="58" w:name="_Toc421011515"/>
      <w:r w:rsidRPr="00AA38E8">
        <w:t>Design Rationale</w:t>
      </w:r>
      <w:bookmarkEnd w:id="58"/>
    </w:p>
    <w:p w:rsidR="00007584" w:rsidRPr="00A26934" w:rsidRDefault="00C733F0" w:rsidP="00F527E9">
      <w:r>
        <w:t>Refer FDD</w:t>
      </w:r>
    </w:p>
    <w:p w:rsidR="00007584" w:rsidRPr="00AA38E8" w:rsidRDefault="00007584" w:rsidP="00F527E9">
      <w:pPr>
        <w:pStyle w:val="Heading4"/>
      </w:pPr>
      <w:bookmarkStart w:id="59" w:name="_Toc421011516"/>
      <w:r w:rsidRPr="00AA38E8">
        <w:t>Module Outputs</w:t>
      </w:r>
      <w:bookmarkEnd w:id="59"/>
    </w:p>
    <w:p w:rsidR="00C733F0" w:rsidRPr="00007584" w:rsidRDefault="00C733F0" w:rsidP="00C733F0">
      <w:r>
        <w:t>Refer FDD</w:t>
      </w:r>
    </w:p>
    <w:p w:rsidR="00DB3C1D" w:rsidRPr="00AA38E8" w:rsidRDefault="00DB3C1D" w:rsidP="00406F65">
      <w:pPr>
        <w:pStyle w:val="Heading3"/>
      </w:pPr>
      <w:bookmarkStart w:id="60" w:name="_Toc421011518"/>
      <w:bookmarkStart w:id="61" w:name="_Toc497722674"/>
      <w:r w:rsidRPr="00AA38E8">
        <w:t xml:space="preserve">Per: </w:t>
      </w:r>
      <w:fldSimple w:instr=" DOCPROPERTY  &quot;Document Version&quot;  \* MERGEFORMAT ">
        <w:r w:rsidR="00FD2CB4">
          <w:t>BmwFltHndlg</w:t>
        </w:r>
      </w:fldSimple>
      <w:bookmarkEnd w:id="60"/>
      <w:r w:rsidR="00406F65" w:rsidRPr="00406F65">
        <w:t>Per1</w:t>
      </w:r>
      <w:bookmarkEnd w:id="61"/>
    </w:p>
    <w:p w:rsidR="00DB3C1D" w:rsidRPr="00AA38E8" w:rsidRDefault="00DB3C1D" w:rsidP="00F527E9">
      <w:pPr>
        <w:pStyle w:val="Heading4"/>
      </w:pPr>
      <w:bookmarkStart w:id="62" w:name="_Toc421011519"/>
      <w:r w:rsidRPr="00AA38E8">
        <w:t>Design Rationale</w:t>
      </w:r>
      <w:bookmarkEnd w:id="62"/>
    </w:p>
    <w:p w:rsidR="00DB3C1D" w:rsidRPr="0033680E" w:rsidRDefault="00C733F0" w:rsidP="00F527E9">
      <w:r>
        <w:t>Refer FDD</w:t>
      </w:r>
    </w:p>
    <w:p w:rsidR="00DB3C1D" w:rsidRPr="00AA38E8" w:rsidRDefault="00DB3C1D" w:rsidP="00F527E9">
      <w:pPr>
        <w:pStyle w:val="Heading4"/>
      </w:pPr>
      <w:bookmarkStart w:id="63" w:name="_Toc421011520"/>
      <w:r w:rsidRPr="00AA38E8">
        <w:t>Store Module Inputs to Local copies</w:t>
      </w:r>
      <w:bookmarkEnd w:id="63"/>
    </w:p>
    <w:p w:rsidR="00DB3C1D" w:rsidRPr="0033680E" w:rsidRDefault="00C733F0" w:rsidP="00F527E9">
      <w:r>
        <w:t>Refer FDD</w:t>
      </w:r>
    </w:p>
    <w:p w:rsidR="00DB3C1D" w:rsidRPr="00AA38E8" w:rsidRDefault="00DB3C1D" w:rsidP="00F527E9">
      <w:pPr>
        <w:pStyle w:val="Heading4"/>
      </w:pPr>
      <w:bookmarkStart w:id="64" w:name="_Toc421011521"/>
      <w:r w:rsidRPr="00AA38E8">
        <w:t>(Processing of function)………</w:t>
      </w:r>
      <w:bookmarkEnd w:id="64"/>
    </w:p>
    <w:p w:rsidR="00DB3C1D" w:rsidRPr="0033680E" w:rsidRDefault="00C733F0" w:rsidP="00F527E9">
      <w:r>
        <w:t>Refer FDD</w:t>
      </w:r>
    </w:p>
    <w:p w:rsidR="00DB3C1D" w:rsidRPr="00AA38E8" w:rsidRDefault="00DB3C1D" w:rsidP="00F527E9">
      <w:pPr>
        <w:pStyle w:val="Heading4"/>
      </w:pPr>
      <w:bookmarkStart w:id="65" w:name="_Toc421011522"/>
      <w:r w:rsidRPr="00AA38E8">
        <w:t>Store Local copy of outputs into Module Outputs</w:t>
      </w:r>
      <w:bookmarkEnd w:id="65"/>
    </w:p>
    <w:p w:rsidR="008C6874" w:rsidRPr="00613196" w:rsidRDefault="00C733F0" w:rsidP="00613196">
      <w:r>
        <w:t>Refer FDD</w:t>
      </w:r>
    </w:p>
    <w:p w:rsidR="002B094F" w:rsidRDefault="008C6874" w:rsidP="008C6874">
      <w:pPr>
        <w:pStyle w:val="Heading2"/>
        <w:spacing w:after="60"/>
        <w:rPr>
          <w:rFonts w:ascii="Calibri" w:hAnsi="Calibri"/>
        </w:rPr>
      </w:pPr>
      <w:bookmarkStart w:id="66" w:name="_Toc497722675"/>
      <w:r>
        <w:rPr>
          <w:rFonts w:ascii="Calibri" w:hAnsi="Calibri"/>
        </w:rPr>
        <w:t xml:space="preserve">Server </w:t>
      </w:r>
      <w:proofErr w:type="spellStart"/>
      <w:r>
        <w:rPr>
          <w:rFonts w:ascii="Calibri" w:hAnsi="Calibri"/>
        </w:rPr>
        <w:t>R</w:t>
      </w:r>
      <w:r w:rsidRPr="008C6874">
        <w:rPr>
          <w:rFonts w:ascii="Calibri" w:hAnsi="Calibri"/>
        </w:rPr>
        <w:t>unables</w:t>
      </w:r>
      <w:bookmarkEnd w:id="66"/>
      <w:proofErr w:type="spellEnd"/>
      <w:r w:rsidR="002B094F" w:rsidRPr="008C6874">
        <w:rPr>
          <w:rFonts w:ascii="Calibri" w:hAnsi="Calibri"/>
        </w:rPr>
        <w:t xml:space="preserve"> </w:t>
      </w:r>
    </w:p>
    <w:p w:rsidR="00406F65" w:rsidRPr="00406F65" w:rsidRDefault="00406F65" w:rsidP="00406F65">
      <w:pPr>
        <w:rPr>
          <w:lang w:bidi="ar-SA"/>
        </w:rPr>
      </w:pPr>
      <w:r>
        <w:rPr>
          <w:lang w:bidi="ar-SA"/>
        </w:rPr>
        <w:t>None</w:t>
      </w:r>
    </w:p>
    <w:p w:rsidR="008C6874" w:rsidRPr="00AA38E8" w:rsidRDefault="008C6874" w:rsidP="008C6874">
      <w:pPr>
        <w:pStyle w:val="Heading2"/>
        <w:spacing w:after="60"/>
        <w:rPr>
          <w:rFonts w:ascii="Calibri" w:hAnsi="Calibri" w:cs="Calibri"/>
        </w:rPr>
      </w:pPr>
      <w:bookmarkStart w:id="67" w:name="_Toc382301471"/>
      <w:bookmarkStart w:id="68" w:name="_Toc383698997"/>
      <w:bookmarkStart w:id="69" w:name="_Ref382299966"/>
      <w:bookmarkStart w:id="70" w:name="_Toc421011529"/>
      <w:bookmarkStart w:id="71" w:name="_Toc497722676"/>
      <w:bookmarkEnd w:id="67"/>
      <w:bookmarkEnd w:id="68"/>
      <w:r w:rsidRPr="00AA38E8">
        <w:rPr>
          <w:rFonts w:ascii="Calibri" w:hAnsi="Calibri" w:cs="Calibri"/>
        </w:rPr>
        <w:t>Interrupt Functions</w:t>
      </w:r>
      <w:bookmarkEnd w:id="69"/>
      <w:bookmarkEnd w:id="70"/>
      <w:bookmarkEnd w:id="71"/>
    </w:p>
    <w:p w:rsidR="002B094F" w:rsidRPr="008C6874" w:rsidRDefault="00C733F0" w:rsidP="000E646E">
      <w:r>
        <w:t>None</w:t>
      </w:r>
    </w:p>
    <w:p w:rsidR="002B094F" w:rsidRDefault="002B094F" w:rsidP="008C6874">
      <w:pPr>
        <w:pStyle w:val="Heading2"/>
        <w:spacing w:after="60"/>
        <w:rPr>
          <w:rFonts w:ascii="Calibri" w:hAnsi="Calibri" w:cs="Calibri"/>
        </w:rPr>
      </w:pPr>
      <w:bookmarkStart w:id="72" w:name="_Toc338170485"/>
      <w:bookmarkStart w:id="73" w:name="_Toc418080074"/>
      <w:bookmarkStart w:id="74" w:name="_Toc421709919"/>
      <w:bookmarkStart w:id="75" w:name="_Toc497722677"/>
      <w:r w:rsidRPr="008C6874">
        <w:rPr>
          <w:rFonts w:ascii="Calibri" w:hAnsi="Calibri" w:cs="Calibri"/>
        </w:rPr>
        <w:t>Module Internal (Local) Functions</w:t>
      </w:r>
      <w:bookmarkEnd w:id="72"/>
      <w:bookmarkEnd w:id="73"/>
      <w:bookmarkEnd w:id="74"/>
      <w:bookmarkEnd w:id="75"/>
    </w:p>
    <w:p w:rsidR="001A1F85" w:rsidRPr="001A1F85" w:rsidRDefault="001A1F85" w:rsidP="001A1F85">
      <w:pPr>
        <w:rPr>
          <w:lang w:bidi="ar-SA"/>
        </w:rPr>
      </w:pPr>
      <w:r>
        <w:rPr>
          <w:lang w:bidi="ar-SA"/>
        </w:rPr>
        <w:t>None</w:t>
      </w:r>
    </w:p>
    <w:p w:rsidR="008C6874" w:rsidRPr="00AA38E8" w:rsidRDefault="008C6874" w:rsidP="008C6874">
      <w:pPr>
        <w:pStyle w:val="Heading2"/>
        <w:spacing w:after="60"/>
        <w:rPr>
          <w:rFonts w:ascii="Calibri" w:hAnsi="Calibri" w:cs="Calibri"/>
        </w:rPr>
      </w:pPr>
      <w:bookmarkStart w:id="76" w:name="_Toc421011542"/>
      <w:bookmarkStart w:id="77" w:name="_Toc497722678"/>
      <w:r>
        <w:rPr>
          <w:rFonts w:ascii="Calibri" w:hAnsi="Calibri" w:cs="Calibri"/>
        </w:rPr>
        <w:t>GLOBAL</w:t>
      </w:r>
      <w:r w:rsidRPr="00AA38E8">
        <w:rPr>
          <w:rFonts w:ascii="Calibri" w:hAnsi="Calibri" w:cs="Calibri"/>
        </w:rPr>
        <w:t xml:space="preserve"> Function/Macro Definitions</w:t>
      </w:r>
      <w:bookmarkEnd w:id="76"/>
      <w:bookmarkEnd w:id="77"/>
    </w:p>
    <w:p w:rsidR="002B094F" w:rsidRDefault="006547CC" w:rsidP="002B094F">
      <w:pPr>
        <w:rPr>
          <w:lang w:bidi="ar-SA"/>
        </w:rPr>
      </w:pPr>
      <w:r>
        <w:rPr>
          <w:lang w:bidi="ar-SA"/>
        </w:rPr>
        <w:t>None</w:t>
      </w: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8" w:name="_Toc418080076"/>
      <w:bookmarkStart w:id="79" w:name="_Toc421709921"/>
      <w:bookmarkStart w:id="80" w:name="_Toc497722679"/>
      <w:r w:rsidRPr="002E3F2E">
        <w:rPr>
          <w:rFonts w:ascii="Calibri" w:hAnsi="Calibri"/>
        </w:rPr>
        <w:lastRenderedPageBreak/>
        <w:t>Known</w:t>
      </w:r>
      <w:r w:rsidRPr="00AA38E8">
        <w:rPr>
          <w:rFonts w:ascii="Calibri" w:hAnsi="Calibri" w:cs="Calibri"/>
        </w:rPr>
        <w:t xml:space="preserve"> Limitations with Design</w:t>
      </w:r>
      <w:bookmarkEnd w:id="78"/>
      <w:bookmarkEnd w:id="79"/>
      <w:bookmarkEnd w:id="80"/>
    </w:p>
    <w:p w:rsidR="00531B8C" w:rsidRDefault="003E0145" w:rsidP="00531B8C">
      <w:pPr>
        <w:rPr>
          <w:rFonts w:cs="Calibri"/>
        </w:rPr>
      </w:pPr>
      <w:r>
        <w:rPr>
          <w:rFonts w:cs="Calibri"/>
        </w:rPr>
        <w:t>Communication with Dem is not going through RTE.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81" w:name="_Toc382297449"/>
      <w:bookmarkStart w:id="82" w:name="_Toc418080077"/>
      <w:bookmarkStart w:id="83" w:name="_Toc421709922"/>
      <w:bookmarkStart w:id="84" w:name="_Toc497722680"/>
      <w:r w:rsidRPr="00E75CFE">
        <w:rPr>
          <w:rFonts w:ascii="Calibri" w:hAnsi="Calibri" w:cs="Calibri"/>
        </w:rPr>
        <w:lastRenderedPageBreak/>
        <w:t>UNIT TEST CONSIDERATION</w:t>
      </w:r>
      <w:bookmarkEnd w:id="81"/>
      <w:bookmarkEnd w:id="82"/>
      <w:bookmarkEnd w:id="83"/>
      <w:bookmarkEnd w:id="84"/>
    </w:p>
    <w:p w:rsidR="00531B8C" w:rsidRPr="00531B8C" w:rsidRDefault="002D1BB9" w:rsidP="00531B8C">
      <w:pPr>
        <w:rPr>
          <w:lang w:bidi="ar-SA"/>
        </w:rPr>
      </w:pPr>
      <w:r>
        <w:rPr>
          <w:rFonts w:cs="Calibri"/>
        </w:rPr>
        <w:t xml:space="preserve">Create stub of </w:t>
      </w:r>
      <w:proofErr w:type="spellStart"/>
      <w:r w:rsidRPr="002D1BB9">
        <w:rPr>
          <w:rFonts w:cs="Calibri"/>
        </w:rPr>
        <w:t>Dem_</w:t>
      </w:r>
      <w:proofErr w:type="gramStart"/>
      <w:r w:rsidRPr="002D1BB9">
        <w:rPr>
          <w:rFonts w:cs="Calibri"/>
        </w:rPr>
        <w:t>GetIndicatorStatus</w:t>
      </w:r>
      <w:proofErr w:type="spellEnd"/>
      <w:r>
        <w:rPr>
          <w:rFonts w:cs="Calibri"/>
        </w:rPr>
        <w:t>(</w:t>
      </w:r>
      <w:proofErr w:type="gramEnd"/>
      <w:r>
        <w:rPr>
          <w:rFonts w:cs="Calibri"/>
        </w:rPr>
        <w:t>) function.</w:t>
      </w:r>
    </w:p>
    <w:p w:rsidR="00786BDF" w:rsidRPr="00A158C7" w:rsidRDefault="00786BDF" w:rsidP="00383598">
      <w:pPr>
        <w:pStyle w:val="Heading1A"/>
      </w:pPr>
      <w:bookmarkStart w:id="85" w:name="_Toc497722681"/>
      <w:r w:rsidRPr="00A158C7">
        <w:lastRenderedPageBreak/>
        <w:t>Abbreviations and Acronyms</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03D59" w:rsidP="00540486">
            <w:pPr>
              <w:spacing w:before="60" w:after="60"/>
              <w:rPr>
                <w:szCs w:val="20"/>
              </w:rPr>
            </w:pPr>
            <w:r w:rsidRPr="00103D59">
              <w:rPr>
                <w:szCs w:val="20"/>
              </w:rPr>
              <w:t>FDD</w:t>
            </w:r>
          </w:p>
        </w:tc>
        <w:tc>
          <w:tcPr>
            <w:tcW w:w="6270" w:type="dxa"/>
            <w:shd w:val="clear" w:color="auto" w:fill="auto"/>
          </w:tcPr>
          <w:p w:rsidR="00786BDF" w:rsidRPr="00A158C7" w:rsidRDefault="00103D59" w:rsidP="00540486">
            <w:pPr>
              <w:spacing w:before="60" w:after="60"/>
              <w:rPr>
                <w:szCs w:val="20"/>
              </w:rPr>
            </w:pPr>
            <w:r w:rsidRPr="00103D59">
              <w:rPr>
                <w:szCs w:val="20"/>
              </w:rPr>
              <w:t>Functional Design Document. (See references)</w:t>
            </w:r>
          </w:p>
        </w:tc>
      </w:tr>
    </w:tbl>
    <w:p w:rsidR="0053510E" w:rsidRPr="00A158C7" w:rsidRDefault="005A77EF" w:rsidP="00383598">
      <w:pPr>
        <w:pStyle w:val="Heading1A"/>
      </w:pPr>
      <w:bookmarkStart w:id="86" w:name="_Toc497722682"/>
      <w:r w:rsidRPr="00A158C7">
        <w:lastRenderedPageBreak/>
        <w:t>Glossary</w:t>
      </w:r>
      <w:bookmarkEnd w:id="86"/>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87" w:name="_Toc497722683"/>
      <w:r w:rsidRPr="00A158C7">
        <w:lastRenderedPageBreak/>
        <w:t>References</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8" w:name="_Ref313612389"/>
            <w:r>
              <w:t xml:space="preserve">AUTOSAR Specification of Memory Mapping </w:t>
            </w:r>
            <w:r w:rsidR="00103D59">
              <w:t>(</w:t>
            </w:r>
            <w:proofErr w:type="spellStart"/>
            <w:r w:rsidR="00103D59">
              <w:t>Link:</w:t>
            </w:r>
            <w:hyperlink r:id="rId14" w:history="1">
              <w:r w:rsidR="00103D59" w:rsidRPr="00F35C33">
                <w:rPr>
                  <w:rStyle w:val="Hyperlink"/>
                </w:rPr>
                <w:t>AUTOSAR_SWS_MemoryMapping.pdf</w:t>
              </w:r>
              <w:proofErr w:type="spellEnd"/>
            </w:hyperlink>
            <w:r w:rsidR="00103D59">
              <w:t>)</w:t>
            </w:r>
            <w:bookmarkEnd w:id="88"/>
          </w:p>
        </w:tc>
        <w:tc>
          <w:tcPr>
            <w:tcW w:w="2091" w:type="dxa"/>
            <w:shd w:val="clear" w:color="auto" w:fill="auto"/>
          </w:tcPr>
          <w:p w:rsidR="00531B8C" w:rsidRDefault="00103D59" w:rsidP="00B758D2">
            <w:pPr>
              <w:rPr>
                <w:lang w:bidi="ar-SA"/>
              </w:rPr>
            </w:pPr>
            <w:r w:rsidRPr="00103D59">
              <w:t>v1.4.0 R4.0 Rev 3</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r w:rsidR="0025340D">
              <w:t>EA4</w:t>
            </w:r>
          </w:p>
        </w:tc>
        <w:tc>
          <w:tcPr>
            <w:tcW w:w="2091" w:type="dxa"/>
            <w:shd w:val="clear" w:color="auto" w:fill="auto"/>
          </w:tcPr>
          <w:p w:rsidR="00531B8C" w:rsidRDefault="00AC4CD8" w:rsidP="00B758D2">
            <w:pPr>
              <w:rPr>
                <w:lang w:bidi="ar-SA"/>
              </w:rPr>
            </w:pPr>
            <w:r>
              <w:rPr>
                <w:lang w:bidi="ar-SA"/>
              </w:rPr>
              <w:t>01.00</w:t>
            </w:r>
            <w:r w:rsidR="00531B8C">
              <w:rPr>
                <w:lang w:bidi="ar-SA"/>
              </w:rPr>
              <w:t>.0</w:t>
            </w:r>
            <w:r w:rsidR="00F6125B">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5340D" w:rsidP="00B758D2">
            <w:pPr>
              <w:keepNext/>
            </w:pPr>
            <w:bookmarkStart w:id="89" w:name="_Ref335300243"/>
            <w:r>
              <w:t xml:space="preserve">EA4 </w:t>
            </w:r>
            <w:r w:rsidR="00531B8C" w:rsidRPr="00FC427F">
              <w:t>Software Naming Conventions</w:t>
            </w:r>
            <w:bookmarkEnd w:id="89"/>
          </w:p>
        </w:tc>
        <w:tc>
          <w:tcPr>
            <w:tcW w:w="2091" w:type="dxa"/>
            <w:shd w:val="clear" w:color="auto" w:fill="auto"/>
          </w:tcPr>
          <w:p w:rsidR="00531B8C" w:rsidRDefault="00F6125B" w:rsidP="00B758D2">
            <w:pPr>
              <w:rPr>
                <w:lang w:bidi="ar-SA"/>
              </w:rPr>
            </w:pPr>
            <w:r>
              <w:rPr>
                <w:lang w:bidi="ar-SA"/>
              </w:rPr>
              <w:t>01</w:t>
            </w:r>
            <w:r w:rsidR="00531B8C">
              <w:rPr>
                <w:lang w:bidi="ar-SA"/>
              </w:rPr>
              <w:t>.</w:t>
            </w:r>
            <w:r>
              <w:rPr>
                <w:lang w:bidi="ar-SA"/>
              </w:rPr>
              <w:t>01.00</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531B8C" w:rsidP="00B758D2">
            <w:pPr>
              <w:keepNext/>
            </w:pPr>
            <w:bookmarkStart w:id="90" w:name="0AL0_1a67a9"/>
            <w:r w:rsidRPr="0025340D">
              <w:t>Software Design and Coding Standards</w:t>
            </w:r>
            <w:bookmarkEnd w:id="90"/>
          </w:p>
        </w:tc>
        <w:tc>
          <w:tcPr>
            <w:tcW w:w="2091" w:type="dxa"/>
            <w:shd w:val="clear" w:color="auto" w:fill="auto"/>
          </w:tcPr>
          <w:p w:rsidR="00531B8C" w:rsidRDefault="00531B8C" w:rsidP="00B758D2">
            <w:pPr>
              <w:rPr>
                <w:lang w:bidi="ar-SA"/>
              </w:rPr>
            </w:pPr>
            <w:r>
              <w:rPr>
                <w:lang w:bidi="ar-SA"/>
              </w:rPr>
              <w:t>2.</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C733F0" w:rsidP="00B758D2">
            <w:pPr>
              <w:keepNext/>
            </w:pPr>
            <w:r w:rsidRPr="00C733F0">
              <w:t>CF070A_BmwFltHndlg_Design</w:t>
            </w:r>
          </w:p>
        </w:tc>
        <w:tc>
          <w:tcPr>
            <w:tcW w:w="2091" w:type="dxa"/>
            <w:shd w:val="clear" w:color="auto" w:fill="auto"/>
          </w:tcPr>
          <w:p w:rsidR="000E646E" w:rsidRDefault="0025340D" w:rsidP="00B758D2">
            <w:pPr>
              <w:rPr>
                <w:lang w:bidi="ar-SA"/>
              </w:rPr>
            </w:pPr>
            <w:r w:rsidRPr="0025340D">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69E" w:rsidRDefault="00D7569E">
      <w:r>
        <w:separator/>
      </w:r>
    </w:p>
  </w:endnote>
  <w:endnote w:type="continuationSeparator" w:id="0">
    <w:p w:rsidR="00D7569E" w:rsidRDefault="00D7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A84FAE" w:rsidRPr="00B10816" w:rsidTr="00866672">
      <w:tc>
        <w:tcPr>
          <w:tcW w:w="1667" w:type="pct"/>
          <w:vAlign w:val="center"/>
        </w:tcPr>
        <w:p w:rsidR="00A84FAE" w:rsidRPr="00B10816" w:rsidRDefault="00A84FAE"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E559F1">
            <w:rPr>
              <w:sz w:val="16"/>
              <w:szCs w:val="16"/>
            </w:rPr>
            <w:t>BmwFltHndlg</w:t>
          </w:r>
          <w:proofErr w:type="spellEnd"/>
          <w:r>
            <w:rPr>
              <w:sz w:val="16"/>
              <w:szCs w:val="16"/>
            </w:rPr>
            <w:fldChar w:fldCharType="end"/>
          </w:r>
          <w:r>
            <w:rPr>
              <w:sz w:val="16"/>
              <w:szCs w:val="16"/>
            </w:rPr>
            <w:t xml:space="preserve"> MDD</w:t>
          </w:r>
        </w:p>
        <w:p w:rsidR="00A84FAE" w:rsidRPr="00B10816" w:rsidRDefault="00A84FAE"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E559F1">
            <w:rPr>
              <w:sz w:val="16"/>
              <w:szCs w:val="16"/>
            </w:rPr>
            <w:t>EA4 01.00.01</w:t>
          </w:r>
          <w:r>
            <w:rPr>
              <w:sz w:val="16"/>
              <w:szCs w:val="16"/>
            </w:rPr>
            <w:fldChar w:fldCharType="end"/>
          </w:r>
        </w:p>
      </w:tc>
      <w:tc>
        <w:tcPr>
          <w:tcW w:w="1667" w:type="pct"/>
          <w:vAlign w:val="center"/>
        </w:tcPr>
        <w:p w:rsidR="00A84FAE" w:rsidRDefault="00A84FAE"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91" w:author="Byrski, Krzysztof" w:date="2018-04-10T14:25:00Z">
            <w:r w:rsidR="003A5CA8">
              <w:rPr>
                <w:sz w:val="16"/>
                <w:szCs w:val="16"/>
              </w:rPr>
              <w:t>April 10, 2018</w:t>
            </w:r>
          </w:ins>
          <w:del w:id="92" w:author="Byrski, Krzysztof" w:date="2018-04-10T14:25:00Z">
            <w:r w:rsidR="00E559F1" w:rsidDel="003A5CA8">
              <w:rPr>
                <w:sz w:val="16"/>
                <w:szCs w:val="16"/>
              </w:rPr>
              <w:delText>November 06, 2017</w:delText>
            </w:r>
          </w:del>
          <w:r>
            <w:rPr>
              <w:sz w:val="16"/>
              <w:szCs w:val="16"/>
            </w:rPr>
            <w:fldChar w:fldCharType="end"/>
          </w:r>
        </w:p>
        <w:p w:rsidR="00A84FAE" w:rsidRPr="00B10816" w:rsidRDefault="00A84FAE"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A84FAE" w:rsidRPr="00B10816" w:rsidRDefault="00A84FAE" w:rsidP="00B10816">
              <w:pPr>
                <w:pStyle w:val="Footer"/>
                <w:spacing w:after="0"/>
                <w:jc w:val="right"/>
                <w:rPr>
                  <w:sz w:val="16"/>
                  <w:szCs w:val="16"/>
                </w:rPr>
              </w:pPr>
              <w:r>
                <w:rPr>
                  <w:sz w:val="16"/>
                  <w:szCs w:val="16"/>
                </w:rPr>
                <w:t>Module Design Document</w:t>
              </w:r>
            </w:p>
          </w:sdtContent>
        </w:sdt>
        <w:p w:rsidR="00A84FAE" w:rsidRPr="00B10816" w:rsidRDefault="00A84FAE"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3A5CA8">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3A5CA8">
            <w:rPr>
              <w:b/>
              <w:noProof/>
              <w:sz w:val="16"/>
              <w:szCs w:val="16"/>
            </w:rPr>
            <w:t>13</w:t>
          </w:r>
          <w:r w:rsidRPr="00B10816">
            <w:rPr>
              <w:b/>
              <w:sz w:val="16"/>
              <w:szCs w:val="16"/>
            </w:rPr>
            <w:fldChar w:fldCharType="end"/>
          </w:r>
        </w:p>
      </w:tc>
    </w:tr>
  </w:tbl>
  <w:p w:rsidR="00A84FAE" w:rsidRPr="00B10816" w:rsidRDefault="00A84FAE"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69E" w:rsidRDefault="00D7569E">
      <w:r>
        <w:separator/>
      </w:r>
    </w:p>
  </w:footnote>
  <w:footnote w:type="continuationSeparator" w:id="0">
    <w:p w:rsidR="00D7569E" w:rsidRDefault="00D756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A84FAE" w:rsidRPr="008969C4" w:rsidTr="00866672">
      <w:trPr>
        <w:trHeight w:val="438"/>
      </w:trPr>
      <w:tc>
        <w:tcPr>
          <w:tcW w:w="1443" w:type="pct"/>
        </w:tcPr>
        <w:p w:rsidR="00A84FAE" w:rsidRPr="008969C4" w:rsidRDefault="00A84FAE"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A84FAE" w:rsidRPr="00891F29" w:rsidRDefault="00A84FAE" w:rsidP="00B10816">
          <w:pPr>
            <w:pStyle w:val="Header"/>
            <w:spacing w:after="0"/>
            <w:jc w:val="right"/>
            <w:rPr>
              <w:sz w:val="16"/>
              <w:szCs w:val="20"/>
            </w:rPr>
          </w:pPr>
          <w:r w:rsidRPr="00891F29">
            <w:rPr>
              <w:sz w:val="16"/>
              <w:szCs w:val="20"/>
            </w:rPr>
            <w:t>Nexteer Automotive Confidential Proprietary Information</w:t>
          </w:r>
        </w:p>
        <w:p w:rsidR="00A84FAE" w:rsidRDefault="00A84FAE" w:rsidP="00B10816">
          <w:pPr>
            <w:pStyle w:val="Header"/>
            <w:spacing w:after="0"/>
            <w:jc w:val="right"/>
            <w:rPr>
              <w:sz w:val="16"/>
              <w:szCs w:val="20"/>
            </w:rPr>
          </w:pPr>
          <w:r w:rsidRPr="00891F29">
            <w:rPr>
              <w:sz w:val="16"/>
              <w:szCs w:val="20"/>
            </w:rPr>
            <w:t>Do Not Copy/Distribute Without Prior Permission</w:t>
          </w:r>
        </w:p>
        <w:p w:rsidR="00A84FAE" w:rsidRPr="008969C4" w:rsidRDefault="00A84FAE" w:rsidP="00B10816">
          <w:pPr>
            <w:pStyle w:val="Header"/>
            <w:spacing w:after="0"/>
            <w:jc w:val="right"/>
            <w:rPr>
              <w:szCs w:val="20"/>
            </w:rPr>
          </w:pPr>
          <w:r w:rsidRPr="000B0DB8">
            <w:rPr>
              <w:sz w:val="16"/>
              <w:szCs w:val="20"/>
            </w:rPr>
            <w:t>This Document Is Uncontrolled When Printed – Verify Version Before Use</w:t>
          </w:r>
        </w:p>
      </w:tc>
    </w:tr>
  </w:tbl>
  <w:p w:rsidR="00A84FAE" w:rsidRDefault="00A84FAE">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3D59"/>
    <w:rsid w:val="00105535"/>
    <w:rsid w:val="00105C99"/>
    <w:rsid w:val="001063C7"/>
    <w:rsid w:val="00107593"/>
    <w:rsid w:val="00113021"/>
    <w:rsid w:val="00114319"/>
    <w:rsid w:val="00114979"/>
    <w:rsid w:val="001161D2"/>
    <w:rsid w:val="001268A0"/>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1F85"/>
    <w:rsid w:val="001A6A75"/>
    <w:rsid w:val="001B11CC"/>
    <w:rsid w:val="001B1516"/>
    <w:rsid w:val="001B15E2"/>
    <w:rsid w:val="001B4CA5"/>
    <w:rsid w:val="001B716A"/>
    <w:rsid w:val="001C2FF9"/>
    <w:rsid w:val="001C30EF"/>
    <w:rsid w:val="001C3CBB"/>
    <w:rsid w:val="001D2F1D"/>
    <w:rsid w:val="001D6053"/>
    <w:rsid w:val="001D7776"/>
    <w:rsid w:val="001E4877"/>
    <w:rsid w:val="001F0A02"/>
    <w:rsid w:val="001F7A45"/>
    <w:rsid w:val="00203950"/>
    <w:rsid w:val="00206564"/>
    <w:rsid w:val="0020703E"/>
    <w:rsid w:val="00210877"/>
    <w:rsid w:val="00210A18"/>
    <w:rsid w:val="00213F47"/>
    <w:rsid w:val="00216E0A"/>
    <w:rsid w:val="00217199"/>
    <w:rsid w:val="0022572C"/>
    <w:rsid w:val="00226086"/>
    <w:rsid w:val="002366F0"/>
    <w:rsid w:val="00237876"/>
    <w:rsid w:val="00241551"/>
    <w:rsid w:val="00246432"/>
    <w:rsid w:val="00246474"/>
    <w:rsid w:val="00246930"/>
    <w:rsid w:val="002518E0"/>
    <w:rsid w:val="00252485"/>
    <w:rsid w:val="0025340D"/>
    <w:rsid w:val="002540D9"/>
    <w:rsid w:val="00256656"/>
    <w:rsid w:val="00256CCC"/>
    <w:rsid w:val="00256D7F"/>
    <w:rsid w:val="00260133"/>
    <w:rsid w:val="00273A0B"/>
    <w:rsid w:val="00276E6F"/>
    <w:rsid w:val="002905EB"/>
    <w:rsid w:val="00296066"/>
    <w:rsid w:val="002A3DCD"/>
    <w:rsid w:val="002A4407"/>
    <w:rsid w:val="002A46ED"/>
    <w:rsid w:val="002A6127"/>
    <w:rsid w:val="002B094F"/>
    <w:rsid w:val="002B1587"/>
    <w:rsid w:val="002B2B02"/>
    <w:rsid w:val="002B6E4E"/>
    <w:rsid w:val="002B7D4B"/>
    <w:rsid w:val="002D1BB9"/>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4AB8"/>
    <w:rsid w:val="00347652"/>
    <w:rsid w:val="00361921"/>
    <w:rsid w:val="00362B86"/>
    <w:rsid w:val="00362CE5"/>
    <w:rsid w:val="00364BF7"/>
    <w:rsid w:val="00364F00"/>
    <w:rsid w:val="00383598"/>
    <w:rsid w:val="003849A4"/>
    <w:rsid w:val="00385119"/>
    <w:rsid w:val="00387BF4"/>
    <w:rsid w:val="00393DBF"/>
    <w:rsid w:val="003A5B2A"/>
    <w:rsid w:val="003A5CA8"/>
    <w:rsid w:val="003B197F"/>
    <w:rsid w:val="003B4A55"/>
    <w:rsid w:val="003D456D"/>
    <w:rsid w:val="003E0145"/>
    <w:rsid w:val="003F18D9"/>
    <w:rsid w:val="003F3205"/>
    <w:rsid w:val="004029F0"/>
    <w:rsid w:val="00405E64"/>
    <w:rsid w:val="00406F65"/>
    <w:rsid w:val="00410E30"/>
    <w:rsid w:val="004147D1"/>
    <w:rsid w:val="00431255"/>
    <w:rsid w:val="00436F3E"/>
    <w:rsid w:val="004377FE"/>
    <w:rsid w:val="00444F99"/>
    <w:rsid w:val="004526E6"/>
    <w:rsid w:val="004538E2"/>
    <w:rsid w:val="00453CBC"/>
    <w:rsid w:val="00454D04"/>
    <w:rsid w:val="00460D68"/>
    <w:rsid w:val="004610FA"/>
    <w:rsid w:val="00462B18"/>
    <w:rsid w:val="00462D3A"/>
    <w:rsid w:val="00467BB2"/>
    <w:rsid w:val="00480A9D"/>
    <w:rsid w:val="00482BAD"/>
    <w:rsid w:val="004863BF"/>
    <w:rsid w:val="004907B4"/>
    <w:rsid w:val="00496E46"/>
    <w:rsid w:val="00496E7C"/>
    <w:rsid w:val="00497491"/>
    <w:rsid w:val="004A0EA5"/>
    <w:rsid w:val="004A3AD6"/>
    <w:rsid w:val="004C1331"/>
    <w:rsid w:val="004D0FAD"/>
    <w:rsid w:val="004D5D37"/>
    <w:rsid w:val="004E39D0"/>
    <w:rsid w:val="004F3C64"/>
    <w:rsid w:val="00507960"/>
    <w:rsid w:val="00510DB3"/>
    <w:rsid w:val="00514FCB"/>
    <w:rsid w:val="005200B6"/>
    <w:rsid w:val="00520910"/>
    <w:rsid w:val="00527EC6"/>
    <w:rsid w:val="00531B8C"/>
    <w:rsid w:val="0053510E"/>
    <w:rsid w:val="005366FA"/>
    <w:rsid w:val="00540080"/>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6D11"/>
    <w:rsid w:val="005A77EF"/>
    <w:rsid w:val="005B3586"/>
    <w:rsid w:val="005B6300"/>
    <w:rsid w:val="005B6345"/>
    <w:rsid w:val="005C3AC2"/>
    <w:rsid w:val="005C6751"/>
    <w:rsid w:val="005C6795"/>
    <w:rsid w:val="005C7490"/>
    <w:rsid w:val="005D297B"/>
    <w:rsid w:val="005E1F2C"/>
    <w:rsid w:val="005E4680"/>
    <w:rsid w:val="005E57D6"/>
    <w:rsid w:val="005E61CD"/>
    <w:rsid w:val="005F2D10"/>
    <w:rsid w:val="005F3880"/>
    <w:rsid w:val="00600104"/>
    <w:rsid w:val="00600C6A"/>
    <w:rsid w:val="00601D3E"/>
    <w:rsid w:val="006032A0"/>
    <w:rsid w:val="0060359A"/>
    <w:rsid w:val="006041A1"/>
    <w:rsid w:val="006114E3"/>
    <w:rsid w:val="00613196"/>
    <w:rsid w:val="00614D08"/>
    <w:rsid w:val="006171B3"/>
    <w:rsid w:val="006224AE"/>
    <w:rsid w:val="00633FE1"/>
    <w:rsid w:val="00635297"/>
    <w:rsid w:val="006374FA"/>
    <w:rsid w:val="00646455"/>
    <w:rsid w:val="00650117"/>
    <w:rsid w:val="006547CC"/>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C5117"/>
    <w:rsid w:val="006D634C"/>
    <w:rsid w:val="006E1C97"/>
    <w:rsid w:val="006F2855"/>
    <w:rsid w:val="006F3CF4"/>
    <w:rsid w:val="00702C1E"/>
    <w:rsid w:val="00707BA6"/>
    <w:rsid w:val="00715441"/>
    <w:rsid w:val="007219DD"/>
    <w:rsid w:val="00722EA8"/>
    <w:rsid w:val="00725671"/>
    <w:rsid w:val="00727610"/>
    <w:rsid w:val="00737A19"/>
    <w:rsid w:val="007501B9"/>
    <w:rsid w:val="00751961"/>
    <w:rsid w:val="0075721A"/>
    <w:rsid w:val="00765195"/>
    <w:rsid w:val="00767585"/>
    <w:rsid w:val="00770295"/>
    <w:rsid w:val="00773CA8"/>
    <w:rsid w:val="00784FF5"/>
    <w:rsid w:val="00786BDF"/>
    <w:rsid w:val="00796A7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40D8"/>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4FAE"/>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372BB"/>
    <w:rsid w:val="00B42A38"/>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3763"/>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33F0"/>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33F09"/>
    <w:rsid w:val="00D4065B"/>
    <w:rsid w:val="00D42EF2"/>
    <w:rsid w:val="00D443E7"/>
    <w:rsid w:val="00D51275"/>
    <w:rsid w:val="00D554BE"/>
    <w:rsid w:val="00D57071"/>
    <w:rsid w:val="00D57F9F"/>
    <w:rsid w:val="00D60445"/>
    <w:rsid w:val="00D70B1D"/>
    <w:rsid w:val="00D7569E"/>
    <w:rsid w:val="00D757BC"/>
    <w:rsid w:val="00D762B8"/>
    <w:rsid w:val="00D775AC"/>
    <w:rsid w:val="00D77952"/>
    <w:rsid w:val="00D8298E"/>
    <w:rsid w:val="00DA5C5C"/>
    <w:rsid w:val="00DB0311"/>
    <w:rsid w:val="00DB1985"/>
    <w:rsid w:val="00DB213C"/>
    <w:rsid w:val="00DB3C1D"/>
    <w:rsid w:val="00DC0959"/>
    <w:rsid w:val="00DC598C"/>
    <w:rsid w:val="00DD3B65"/>
    <w:rsid w:val="00DD756A"/>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559F1"/>
    <w:rsid w:val="00E61FD9"/>
    <w:rsid w:val="00E6550B"/>
    <w:rsid w:val="00E9004B"/>
    <w:rsid w:val="00EB1228"/>
    <w:rsid w:val="00ED3D2B"/>
    <w:rsid w:val="00EE263E"/>
    <w:rsid w:val="00EE26AB"/>
    <w:rsid w:val="00EE3BBC"/>
    <w:rsid w:val="00EF190F"/>
    <w:rsid w:val="00F1257A"/>
    <w:rsid w:val="00F21A35"/>
    <w:rsid w:val="00F33BD1"/>
    <w:rsid w:val="00F36729"/>
    <w:rsid w:val="00F36CC2"/>
    <w:rsid w:val="00F417BB"/>
    <w:rsid w:val="00F4318C"/>
    <w:rsid w:val="00F43F8E"/>
    <w:rsid w:val="00F51C8D"/>
    <w:rsid w:val="00F527E9"/>
    <w:rsid w:val="00F56F9A"/>
    <w:rsid w:val="00F602B0"/>
    <w:rsid w:val="00F6125B"/>
    <w:rsid w:val="00F651F5"/>
    <w:rsid w:val="00F727CE"/>
    <w:rsid w:val="00F737FE"/>
    <w:rsid w:val="00F803EF"/>
    <w:rsid w:val="00F90FCC"/>
    <w:rsid w:val="00F91518"/>
    <w:rsid w:val="00F95E33"/>
    <w:rsid w:val="00FB39DC"/>
    <w:rsid w:val="00FC02CC"/>
    <w:rsid w:val="00FC45EA"/>
    <w:rsid w:val="00FC5A02"/>
    <w:rsid w:val="00FD293C"/>
    <w:rsid w:val="00FD2CB4"/>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autosar.org/fileadmin/files/standards/classic/4-0/software-architecture/implementation-integration/standard/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0442FA"/>
    <w:rsid w:val="00060A7A"/>
    <w:rsid w:val="00504006"/>
    <w:rsid w:val="006535DC"/>
    <w:rsid w:val="006E7693"/>
    <w:rsid w:val="007D2928"/>
    <w:rsid w:val="008422F6"/>
    <w:rsid w:val="0096377A"/>
    <w:rsid w:val="00976E9E"/>
    <w:rsid w:val="009C340C"/>
    <w:rsid w:val="00BA7E9C"/>
    <w:rsid w:val="00DA55C8"/>
    <w:rsid w:val="00EC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62A92262-377F-4AB3-8748-E51DCDA49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61</TotalTime>
  <Pages>13</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6189</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Byrski, Krzysztof</cp:lastModifiedBy>
  <cp:revision>42</cp:revision>
  <cp:lastPrinted>2014-12-17T17:01:00Z</cp:lastPrinted>
  <dcterms:created xsi:type="dcterms:W3CDTF">2017-05-19T07:49:00Z</dcterms:created>
  <dcterms:modified xsi:type="dcterms:W3CDTF">2018-04-10T12:26:00Z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BmwFltHndlg</vt:lpwstr>
  </property>
  <property fmtid="{D5CDD505-2E9C-101B-9397-08002B2CF9AE}" pid="3" name="Template Version">
    <vt:lpwstr>EA4 01.00.01</vt:lpwstr>
  </property>
  <property fmtid="{D5CDD505-2E9C-101B-9397-08002B2CF9AE}" pid="4" name="Release Date">
    <vt:lpwstr>April 10,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