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6469EC">
        <w:rPr>
          <w:rFonts w:cs="Calibri"/>
          <w:b/>
          <w:sz w:val="48"/>
          <w:szCs w:val="48"/>
        </w:rPr>
        <w:t>BattRtnCurr</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Byrski, Krzysztof" w:date="2017-10-11T15:13:00Z">
        <w:r w:rsidR="00D85442">
          <w:rPr>
            <w:b/>
            <w:sz w:val="36"/>
          </w:rPr>
          <w:t>October 11, 2017</w:t>
        </w:r>
      </w:ins>
      <w:del w:id="1" w:author="Byrski, Krzysztof" w:date="2017-10-11T15:13:00Z">
        <w:r w:rsidR="006469EC" w:rsidDel="00D85442">
          <w:rPr>
            <w:b/>
            <w:sz w:val="36"/>
          </w:rPr>
          <w:delText>July 21, 2017</w:delText>
        </w:r>
      </w:del>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6469EC">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6469EC">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6469EC">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6469EC">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6469EC">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6469EC">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38"/>
        <w:gridCol w:w="2426"/>
        <w:gridCol w:w="1835"/>
        <w:gridCol w:w="1953"/>
      </w:tblGrid>
      <w:tr w:rsidR="004029F0" w:rsidRPr="00AA38E8" w:rsidTr="004029F0">
        <w:tc>
          <w:tcPr>
            <w:tcW w:w="1939" w:type="pct"/>
          </w:tcPr>
          <w:p w:rsidR="004029F0" w:rsidRPr="00AA38E8" w:rsidRDefault="004029F0" w:rsidP="00D229A6">
            <w:pPr>
              <w:jc w:val="center"/>
              <w:rPr>
                <w:rFonts w:cs="Calibri"/>
                <w:b/>
              </w:rPr>
            </w:pPr>
            <w:r w:rsidRPr="00AA38E8">
              <w:rPr>
                <w:rFonts w:cs="Calibri"/>
                <w:b/>
              </w:rPr>
              <w:t>Description</w:t>
            </w:r>
          </w:p>
        </w:tc>
        <w:tc>
          <w:tcPr>
            <w:tcW w:w="1195" w:type="pct"/>
          </w:tcPr>
          <w:p w:rsidR="004029F0" w:rsidRPr="00AA38E8" w:rsidRDefault="004029F0" w:rsidP="00D229A6">
            <w:pPr>
              <w:jc w:val="center"/>
              <w:rPr>
                <w:rFonts w:cs="Calibri"/>
                <w:b/>
              </w:rPr>
            </w:pPr>
            <w:r w:rsidRPr="00AA38E8">
              <w:rPr>
                <w:rFonts w:cs="Calibri"/>
                <w:b/>
              </w:rPr>
              <w:t>Author</w:t>
            </w:r>
          </w:p>
        </w:tc>
        <w:tc>
          <w:tcPr>
            <w:tcW w:w="904" w:type="pct"/>
          </w:tcPr>
          <w:p w:rsidR="004029F0" w:rsidRPr="00AA38E8" w:rsidRDefault="004029F0" w:rsidP="00D229A6">
            <w:pPr>
              <w:jc w:val="center"/>
              <w:rPr>
                <w:rFonts w:cs="Calibri"/>
                <w:b/>
              </w:rPr>
            </w:pPr>
            <w:r w:rsidRPr="00AA38E8">
              <w:rPr>
                <w:rFonts w:cs="Calibri"/>
                <w:b/>
              </w:rPr>
              <w:t>Version</w:t>
            </w:r>
          </w:p>
        </w:tc>
        <w:tc>
          <w:tcPr>
            <w:tcW w:w="963" w:type="pct"/>
          </w:tcPr>
          <w:p w:rsidR="004029F0" w:rsidRPr="00AA38E8" w:rsidRDefault="004029F0" w:rsidP="00D229A6">
            <w:pPr>
              <w:jc w:val="center"/>
              <w:rPr>
                <w:rFonts w:cs="Calibri"/>
                <w:b/>
              </w:rPr>
            </w:pPr>
            <w:r w:rsidRPr="00AA38E8">
              <w:rPr>
                <w:rFonts w:cs="Calibri"/>
                <w:b/>
              </w:rPr>
              <w:t>Date</w:t>
            </w:r>
          </w:p>
        </w:tc>
      </w:tr>
      <w:tr w:rsidR="004029F0" w:rsidRPr="00AA38E8" w:rsidTr="004029F0">
        <w:tc>
          <w:tcPr>
            <w:tcW w:w="1939" w:type="pct"/>
          </w:tcPr>
          <w:p w:rsidR="004029F0" w:rsidRPr="00AA38E8" w:rsidRDefault="004029F0" w:rsidP="00D229A6">
            <w:pPr>
              <w:rPr>
                <w:rFonts w:cs="Calibri"/>
              </w:rPr>
            </w:pPr>
            <w:r>
              <w:rPr>
                <w:rFonts w:cs="Calibri"/>
              </w:rPr>
              <w:t>Initial Version</w:t>
            </w:r>
          </w:p>
        </w:tc>
        <w:tc>
          <w:tcPr>
            <w:tcW w:w="1195" w:type="pct"/>
          </w:tcPr>
          <w:p w:rsidR="004029F0" w:rsidRPr="00AA38E8" w:rsidRDefault="004029F0" w:rsidP="004029F0">
            <w:pPr>
              <w:rPr>
                <w:rFonts w:cs="Calibri"/>
              </w:rPr>
            </w:pPr>
            <w:r>
              <w:rPr>
                <w:rFonts w:cs="Calibri"/>
              </w:rPr>
              <w:t>Krzysztof Byrski</w:t>
            </w:r>
          </w:p>
        </w:tc>
        <w:tc>
          <w:tcPr>
            <w:tcW w:w="904" w:type="pct"/>
          </w:tcPr>
          <w:p w:rsidR="004029F0" w:rsidRPr="00AA38E8" w:rsidRDefault="004029F0" w:rsidP="00D229A6">
            <w:pPr>
              <w:rPr>
                <w:rFonts w:cs="Calibri"/>
              </w:rPr>
            </w:pPr>
            <w:r>
              <w:rPr>
                <w:rFonts w:cs="Calibri"/>
              </w:rPr>
              <w:t>1</w:t>
            </w:r>
          </w:p>
        </w:tc>
        <w:tc>
          <w:tcPr>
            <w:tcW w:w="963" w:type="pct"/>
          </w:tcPr>
          <w:p w:rsidR="004029F0" w:rsidRPr="00AA38E8" w:rsidRDefault="009C4241" w:rsidP="009C4241">
            <w:pPr>
              <w:rPr>
                <w:rFonts w:cs="Calibri"/>
              </w:rPr>
            </w:pPr>
            <w:r>
              <w:rPr>
                <w:rFonts w:cs="Calibri"/>
              </w:rPr>
              <w:t>21</w:t>
            </w:r>
            <w:r w:rsidR="004029F0">
              <w:rPr>
                <w:rFonts w:cs="Calibri"/>
              </w:rPr>
              <w:t>-</w:t>
            </w:r>
            <w:r>
              <w:rPr>
                <w:rFonts w:cs="Calibri"/>
              </w:rPr>
              <w:t>July</w:t>
            </w:r>
            <w:r w:rsidR="004029F0">
              <w:rPr>
                <w:rFonts w:cs="Calibri"/>
              </w:rPr>
              <w:t>-2017</w:t>
            </w:r>
          </w:p>
        </w:tc>
      </w:tr>
      <w:tr w:rsidR="00D85442" w:rsidRPr="00AA38E8" w:rsidTr="004029F0">
        <w:trPr>
          <w:ins w:id="2" w:author="Byrski, Krzysztof" w:date="2017-10-11T15:14:00Z"/>
        </w:trPr>
        <w:tc>
          <w:tcPr>
            <w:tcW w:w="1939" w:type="pct"/>
          </w:tcPr>
          <w:p w:rsidR="00D85442" w:rsidRDefault="00D85442" w:rsidP="00D229A6">
            <w:pPr>
              <w:rPr>
                <w:ins w:id="3" w:author="Byrski, Krzysztof" w:date="2017-10-11T15:14:00Z"/>
                <w:rFonts w:cs="Calibri"/>
              </w:rPr>
            </w:pPr>
            <w:ins w:id="4" w:author="Byrski, Krzysztof" w:date="2017-10-11T15:14:00Z">
              <w:r w:rsidRPr="00D85442">
                <w:rPr>
                  <w:rFonts w:cs="Calibri"/>
                </w:rPr>
                <w:t>Updated as per Design version 1.1.0</w:t>
              </w:r>
            </w:ins>
          </w:p>
        </w:tc>
        <w:tc>
          <w:tcPr>
            <w:tcW w:w="1195" w:type="pct"/>
          </w:tcPr>
          <w:p w:rsidR="00D85442" w:rsidRDefault="00D85442" w:rsidP="004029F0">
            <w:pPr>
              <w:rPr>
                <w:ins w:id="5" w:author="Byrski, Krzysztof" w:date="2017-10-11T15:14:00Z"/>
                <w:rFonts w:cs="Calibri"/>
              </w:rPr>
            </w:pPr>
            <w:ins w:id="6" w:author="Byrski, Krzysztof" w:date="2017-10-11T15:14:00Z">
              <w:r>
                <w:rPr>
                  <w:rFonts w:cs="Calibri"/>
                </w:rPr>
                <w:t>Krzysztof Byrski</w:t>
              </w:r>
            </w:ins>
          </w:p>
        </w:tc>
        <w:tc>
          <w:tcPr>
            <w:tcW w:w="904" w:type="pct"/>
          </w:tcPr>
          <w:p w:rsidR="00D85442" w:rsidRDefault="00D85442" w:rsidP="00D229A6">
            <w:pPr>
              <w:rPr>
                <w:ins w:id="7" w:author="Byrski, Krzysztof" w:date="2017-10-11T15:14:00Z"/>
                <w:rFonts w:cs="Calibri"/>
              </w:rPr>
            </w:pPr>
            <w:ins w:id="8" w:author="Byrski, Krzysztof" w:date="2017-10-11T15:14:00Z">
              <w:r>
                <w:rPr>
                  <w:rFonts w:cs="Calibri"/>
                </w:rPr>
                <w:t>2</w:t>
              </w:r>
            </w:ins>
          </w:p>
        </w:tc>
        <w:tc>
          <w:tcPr>
            <w:tcW w:w="963" w:type="pct"/>
          </w:tcPr>
          <w:p w:rsidR="00D85442" w:rsidRDefault="00D85442" w:rsidP="009C4241">
            <w:pPr>
              <w:rPr>
                <w:ins w:id="9" w:author="Byrski, Krzysztof" w:date="2017-10-11T15:14:00Z"/>
                <w:rFonts w:cs="Calibri"/>
              </w:rPr>
            </w:pPr>
            <w:ins w:id="10" w:author="Byrski, Krzysztof" w:date="2017-10-11T15:14:00Z">
              <w:r>
                <w:rPr>
                  <w:rFonts w:cs="Calibri"/>
                </w:rPr>
                <w:t>11-October-2017</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6469EC" w:rsidRDefault="00891F29" w:rsidP="00E16D14">
      <w:pPr>
        <w:jc w:val="center"/>
        <w:rPr>
          <w:noProof/>
        </w:rPr>
      </w:pPr>
      <w:r w:rsidRPr="00C728E9">
        <w:rPr>
          <w:b/>
          <w:sz w:val="32"/>
          <w:szCs w:val="32"/>
          <w:u w:val="single"/>
        </w:rPr>
        <w:t>Table of Contents</w:t>
      </w:r>
      <w:r w:rsidR="00E16D14">
        <w:rPr>
          <w:caps/>
          <w:sz w:val="32"/>
          <w:szCs w:val="32"/>
        </w:rPr>
        <w:fldChar w:fldCharType="begin"/>
      </w:r>
      <w:r w:rsidR="007501B9">
        <w:rPr>
          <w:caps/>
          <w:sz w:val="32"/>
          <w:szCs w:val="32"/>
        </w:rPr>
        <w:instrText xml:space="preserve"> TOC \o "1-3" \h \z </w:instrText>
      </w:r>
      <w:r w:rsidR="00E16D14">
        <w:rPr>
          <w:caps/>
          <w:sz w:val="32"/>
          <w:szCs w:val="32"/>
        </w:rPr>
        <w:fldChar w:fldCharType="separate"/>
      </w:r>
    </w:p>
    <w:p w:rsidR="006469EC" w:rsidRDefault="009C0BE5">
      <w:pPr>
        <w:pStyle w:val="TOC1"/>
        <w:rPr>
          <w:rFonts w:eastAsiaTheme="minorEastAsia"/>
          <w:b w:val="0"/>
          <w:color w:val="auto"/>
          <w:kern w:val="0"/>
          <w:sz w:val="22"/>
          <w:szCs w:val="22"/>
          <w:lang w:val="en-US"/>
        </w:rPr>
      </w:pPr>
      <w:hyperlink w:anchor="_Toc488410656" w:history="1">
        <w:r w:rsidR="006469EC" w:rsidRPr="00E5207A">
          <w:rPr>
            <w:rStyle w:val="Hyperlink"/>
          </w:rPr>
          <w:t>1</w:t>
        </w:r>
        <w:r w:rsidR="006469EC">
          <w:rPr>
            <w:rFonts w:eastAsiaTheme="minorEastAsia"/>
            <w:b w:val="0"/>
            <w:color w:val="auto"/>
            <w:kern w:val="0"/>
            <w:sz w:val="22"/>
            <w:szCs w:val="22"/>
            <w:lang w:val="en-US"/>
          </w:rPr>
          <w:tab/>
        </w:r>
        <w:r w:rsidR="006469EC" w:rsidRPr="00E5207A">
          <w:rPr>
            <w:rStyle w:val="Hyperlink"/>
          </w:rPr>
          <w:t>Introduction</w:t>
        </w:r>
        <w:r w:rsidR="006469EC">
          <w:rPr>
            <w:webHidden/>
          </w:rPr>
          <w:tab/>
        </w:r>
        <w:r w:rsidR="006469EC">
          <w:rPr>
            <w:webHidden/>
          </w:rPr>
          <w:fldChar w:fldCharType="begin"/>
        </w:r>
        <w:r w:rsidR="006469EC">
          <w:rPr>
            <w:webHidden/>
          </w:rPr>
          <w:instrText xml:space="preserve"> PAGEREF _Toc488410656 \h </w:instrText>
        </w:r>
        <w:r w:rsidR="006469EC">
          <w:rPr>
            <w:webHidden/>
          </w:rPr>
        </w:r>
        <w:r w:rsidR="006469EC">
          <w:rPr>
            <w:webHidden/>
          </w:rPr>
          <w:fldChar w:fldCharType="separate"/>
        </w:r>
        <w:r w:rsidR="006469EC">
          <w:rPr>
            <w:webHidden/>
          </w:rPr>
          <w:t>4</w:t>
        </w:r>
        <w:r w:rsidR="006469EC">
          <w:rPr>
            <w:webHidden/>
          </w:rPr>
          <w:fldChar w:fldCharType="end"/>
        </w:r>
      </w:hyperlink>
    </w:p>
    <w:p w:rsidR="006469EC" w:rsidRDefault="009C0BE5">
      <w:pPr>
        <w:pStyle w:val="TOC2"/>
        <w:rPr>
          <w:rFonts w:asciiTheme="minorHAnsi" w:eastAsiaTheme="minorEastAsia" w:hAnsiTheme="minorHAnsi"/>
          <w:color w:val="auto"/>
          <w:kern w:val="0"/>
          <w:szCs w:val="22"/>
        </w:rPr>
      </w:pPr>
      <w:hyperlink w:anchor="_Toc488410657" w:history="1">
        <w:r w:rsidR="006469EC" w:rsidRPr="00E5207A">
          <w:rPr>
            <w:rStyle w:val="Hyperlink"/>
          </w:rPr>
          <w:t>1.1</w:t>
        </w:r>
        <w:r w:rsidR="006469EC">
          <w:rPr>
            <w:rFonts w:asciiTheme="minorHAnsi" w:eastAsiaTheme="minorEastAsia" w:hAnsiTheme="minorHAnsi"/>
            <w:color w:val="auto"/>
            <w:kern w:val="0"/>
            <w:szCs w:val="22"/>
          </w:rPr>
          <w:tab/>
        </w:r>
        <w:r w:rsidR="006469EC" w:rsidRPr="00E5207A">
          <w:rPr>
            <w:rStyle w:val="Hyperlink"/>
          </w:rPr>
          <w:t>Purpose</w:t>
        </w:r>
        <w:r w:rsidR="006469EC">
          <w:rPr>
            <w:webHidden/>
          </w:rPr>
          <w:tab/>
        </w:r>
        <w:r w:rsidR="006469EC">
          <w:rPr>
            <w:webHidden/>
          </w:rPr>
          <w:fldChar w:fldCharType="begin"/>
        </w:r>
        <w:r w:rsidR="006469EC">
          <w:rPr>
            <w:webHidden/>
          </w:rPr>
          <w:instrText xml:space="preserve"> PAGEREF _Toc488410657 \h </w:instrText>
        </w:r>
        <w:r w:rsidR="006469EC">
          <w:rPr>
            <w:webHidden/>
          </w:rPr>
        </w:r>
        <w:r w:rsidR="006469EC">
          <w:rPr>
            <w:webHidden/>
          </w:rPr>
          <w:fldChar w:fldCharType="separate"/>
        </w:r>
        <w:r w:rsidR="006469EC">
          <w:rPr>
            <w:webHidden/>
          </w:rPr>
          <w:t>4</w:t>
        </w:r>
        <w:r w:rsidR="006469EC">
          <w:rPr>
            <w:webHidden/>
          </w:rPr>
          <w:fldChar w:fldCharType="end"/>
        </w:r>
      </w:hyperlink>
    </w:p>
    <w:p w:rsidR="006469EC" w:rsidRDefault="009C0BE5">
      <w:pPr>
        <w:pStyle w:val="TOC2"/>
        <w:rPr>
          <w:rFonts w:asciiTheme="minorHAnsi" w:eastAsiaTheme="minorEastAsia" w:hAnsiTheme="minorHAnsi"/>
          <w:color w:val="auto"/>
          <w:kern w:val="0"/>
          <w:szCs w:val="22"/>
        </w:rPr>
      </w:pPr>
      <w:hyperlink w:anchor="_Toc488410658" w:history="1">
        <w:r w:rsidR="006469EC" w:rsidRPr="00E5207A">
          <w:rPr>
            <w:rStyle w:val="Hyperlink"/>
          </w:rPr>
          <w:t>1.2</w:t>
        </w:r>
        <w:r w:rsidR="006469EC">
          <w:rPr>
            <w:rFonts w:asciiTheme="minorHAnsi" w:eastAsiaTheme="minorEastAsia" w:hAnsiTheme="minorHAnsi"/>
            <w:color w:val="auto"/>
            <w:kern w:val="0"/>
            <w:szCs w:val="22"/>
          </w:rPr>
          <w:tab/>
        </w:r>
        <w:r w:rsidR="006469EC" w:rsidRPr="00E5207A">
          <w:rPr>
            <w:rStyle w:val="Hyperlink"/>
          </w:rPr>
          <w:t>Scope</w:t>
        </w:r>
        <w:r w:rsidR="006469EC">
          <w:rPr>
            <w:webHidden/>
          </w:rPr>
          <w:tab/>
        </w:r>
        <w:r w:rsidR="006469EC">
          <w:rPr>
            <w:webHidden/>
          </w:rPr>
          <w:fldChar w:fldCharType="begin"/>
        </w:r>
        <w:r w:rsidR="006469EC">
          <w:rPr>
            <w:webHidden/>
          </w:rPr>
          <w:instrText xml:space="preserve"> PAGEREF _Toc488410658 \h </w:instrText>
        </w:r>
        <w:r w:rsidR="006469EC">
          <w:rPr>
            <w:webHidden/>
          </w:rPr>
        </w:r>
        <w:r w:rsidR="006469EC">
          <w:rPr>
            <w:webHidden/>
          </w:rPr>
          <w:fldChar w:fldCharType="separate"/>
        </w:r>
        <w:r w:rsidR="006469EC">
          <w:rPr>
            <w:webHidden/>
          </w:rPr>
          <w:t>4</w:t>
        </w:r>
        <w:r w:rsidR="006469EC">
          <w:rPr>
            <w:webHidden/>
          </w:rPr>
          <w:fldChar w:fldCharType="end"/>
        </w:r>
      </w:hyperlink>
    </w:p>
    <w:p w:rsidR="006469EC" w:rsidRDefault="009C0BE5">
      <w:pPr>
        <w:pStyle w:val="TOC1"/>
        <w:rPr>
          <w:rFonts w:eastAsiaTheme="minorEastAsia"/>
          <w:b w:val="0"/>
          <w:color w:val="auto"/>
          <w:kern w:val="0"/>
          <w:sz w:val="22"/>
          <w:szCs w:val="22"/>
          <w:lang w:val="en-US"/>
        </w:rPr>
      </w:pPr>
      <w:hyperlink w:anchor="_Toc488410659" w:history="1">
        <w:r w:rsidR="006469EC" w:rsidRPr="00E5207A">
          <w:rPr>
            <w:rStyle w:val="Hyperlink"/>
            <w:rFonts w:ascii="Calibri" w:hAnsi="Calibri" w:cs="Calibri"/>
          </w:rPr>
          <w:t>2</w:t>
        </w:r>
        <w:r w:rsidR="006469EC">
          <w:rPr>
            <w:rFonts w:eastAsiaTheme="minorEastAsia"/>
            <w:b w:val="0"/>
            <w:color w:val="auto"/>
            <w:kern w:val="0"/>
            <w:sz w:val="22"/>
            <w:szCs w:val="22"/>
            <w:lang w:val="en-US"/>
          </w:rPr>
          <w:tab/>
        </w:r>
        <w:r w:rsidR="006469EC" w:rsidRPr="00E5207A">
          <w:rPr>
            <w:rStyle w:val="Hyperlink"/>
            <w:rFonts w:ascii="Calibri" w:hAnsi="Calibri" w:cs="Calibri"/>
          </w:rPr>
          <w:t>BattRtnCurr &amp; High-Level Description</w:t>
        </w:r>
        <w:r w:rsidR="006469EC">
          <w:rPr>
            <w:webHidden/>
          </w:rPr>
          <w:tab/>
        </w:r>
        <w:r w:rsidR="006469EC">
          <w:rPr>
            <w:webHidden/>
          </w:rPr>
          <w:fldChar w:fldCharType="begin"/>
        </w:r>
        <w:r w:rsidR="006469EC">
          <w:rPr>
            <w:webHidden/>
          </w:rPr>
          <w:instrText xml:space="preserve"> PAGEREF _Toc488410659 \h </w:instrText>
        </w:r>
        <w:r w:rsidR="006469EC">
          <w:rPr>
            <w:webHidden/>
          </w:rPr>
        </w:r>
        <w:r w:rsidR="006469EC">
          <w:rPr>
            <w:webHidden/>
          </w:rPr>
          <w:fldChar w:fldCharType="separate"/>
        </w:r>
        <w:r w:rsidR="006469EC">
          <w:rPr>
            <w:webHidden/>
          </w:rPr>
          <w:t>5</w:t>
        </w:r>
        <w:r w:rsidR="006469EC">
          <w:rPr>
            <w:webHidden/>
          </w:rPr>
          <w:fldChar w:fldCharType="end"/>
        </w:r>
      </w:hyperlink>
    </w:p>
    <w:p w:rsidR="006469EC" w:rsidRDefault="009C0BE5">
      <w:pPr>
        <w:pStyle w:val="TOC1"/>
        <w:rPr>
          <w:rFonts w:eastAsiaTheme="minorEastAsia"/>
          <w:b w:val="0"/>
          <w:color w:val="auto"/>
          <w:kern w:val="0"/>
          <w:sz w:val="22"/>
          <w:szCs w:val="22"/>
          <w:lang w:val="en-US"/>
        </w:rPr>
      </w:pPr>
      <w:hyperlink w:anchor="_Toc488410660" w:history="1">
        <w:r w:rsidR="006469EC" w:rsidRPr="00E5207A">
          <w:rPr>
            <w:rStyle w:val="Hyperlink"/>
            <w:rFonts w:ascii="Calibri" w:hAnsi="Calibri" w:cs="Calibri"/>
          </w:rPr>
          <w:t>3</w:t>
        </w:r>
        <w:r w:rsidR="006469EC">
          <w:rPr>
            <w:rFonts w:eastAsiaTheme="minorEastAsia"/>
            <w:b w:val="0"/>
            <w:color w:val="auto"/>
            <w:kern w:val="0"/>
            <w:sz w:val="22"/>
            <w:szCs w:val="22"/>
            <w:lang w:val="en-US"/>
          </w:rPr>
          <w:tab/>
        </w:r>
        <w:r w:rsidR="006469EC" w:rsidRPr="00E5207A">
          <w:rPr>
            <w:rStyle w:val="Hyperlink"/>
            <w:rFonts w:ascii="Calibri" w:hAnsi="Calibri" w:cs="Calibri"/>
          </w:rPr>
          <w:t>Design details of software module</w:t>
        </w:r>
        <w:r w:rsidR="006469EC">
          <w:rPr>
            <w:webHidden/>
          </w:rPr>
          <w:tab/>
        </w:r>
        <w:r w:rsidR="006469EC">
          <w:rPr>
            <w:webHidden/>
          </w:rPr>
          <w:fldChar w:fldCharType="begin"/>
        </w:r>
        <w:r w:rsidR="006469EC">
          <w:rPr>
            <w:webHidden/>
          </w:rPr>
          <w:instrText xml:space="preserve"> PAGEREF _Toc488410660 \h </w:instrText>
        </w:r>
        <w:r w:rsidR="006469EC">
          <w:rPr>
            <w:webHidden/>
          </w:rPr>
        </w:r>
        <w:r w:rsidR="006469EC">
          <w:rPr>
            <w:webHidden/>
          </w:rPr>
          <w:fldChar w:fldCharType="separate"/>
        </w:r>
        <w:r w:rsidR="006469EC">
          <w:rPr>
            <w:webHidden/>
          </w:rPr>
          <w:t>6</w:t>
        </w:r>
        <w:r w:rsidR="006469EC">
          <w:rPr>
            <w:webHidden/>
          </w:rPr>
          <w:fldChar w:fldCharType="end"/>
        </w:r>
      </w:hyperlink>
    </w:p>
    <w:p w:rsidR="006469EC" w:rsidRDefault="009C0BE5">
      <w:pPr>
        <w:pStyle w:val="TOC2"/>
        <w:rPr>
          <w:rFonts w:asciiTheme="minorHAnsi" w:eastAsiaTheme="minorEastAsia" w:hAnsiTheme="minorHAnsi"/>
          <w:color w:val="auto"/>
          <w:kern w:val="0"/>
          <w:szCs w:val="22"/>
        </w:rPr>
      </w:pPr>
      <w:hyperlink w:anchor="_Toc488410661" w:history="1">
        <w:r w:rsidR="006469EC" w:rsidRPr="00E5207A">
          <w:rPr>
            <w:rStyle w:val="Hyperlink"/>
            <w:rFonts w:cs="Calibri"/>
          </w:rPr>
          <w:t>3.1</w:t>
        </w:r>
        <w:r w:rsidR="006469EC">
          <w:rPr>
            <w:rFonts w:asciiTheme="minorHAnsi" w:eastAsiaTheme="minorEastAsia" w:hAnsiTheme="minorHAnsi"/>
            <w:color w:val="auto"/>
            <w:kern w:val="0"/>
            <w:szCs w:val="22"/>
          </w:rPr>
          <w:tab/>
        </w:r>
        <w:r w:rsidR="006469EC" w:rsidRPr="00E5207A">
          <w:rPr>
            <w:rStyle w:val="Hyperlink"/>
          </w:rPr>
          <w:t>Graphical</w:t>
        </w:r>
        <w:r w:rsidR="006469EC" w:rsidRPr="00E5207A">
          <w:rPr>
            <w:rStyle w:val="Hyperlink"/>
            <w:rFonts w:cs="Calibri"/>
          </w:rPr>
          <w:t xml:space="preserve"> representation of BattRtnCurr</w:t>
        </w:r>
        <w:r w:rsidR="006469EC">
          <w:rPr>
            <w:webHidden/>
          </w:rPr>
          <w:tab/>
        </w:r>
        <w:r w:rsidR="006469EC">
          <w:rPr>
            <w:webHidden/>
          </w:rPr>
          <w:fldChar w:fldCharType="begin"/>
        </w:r>
        <w:r w:rsidR="006469EC">
          <w:rPr>
            <w:webHidden/>
          </w:rPr>
          <w:instrText xml:space="preserve"> PAGEREF _Toc488410661 \h </w:instrText>
        </w:r>
        <w:r w:rsidR="006469EC">
          <w:rPr>
            <w:webHidden/>
          </w:rPr>
        </w:r>
        <w:r w:rsidR="006469EC">
          <w:rPr>
            <w:webHidden/>
          </w:rPr>
          <w:fldChar w:fldCharType="separate"/>
        </w:r>
        <w:r w:rsidR="006469EC">
          <w:rPr>
            <w:webHidden/>
          </w:rPr>
          <w:t>6</w:t>
        </w:r>
        <w:r w:rsidR="006469EC">
          <w:rPr>
            <w:webHidden/>
          </w:rPr>
          <w:fldChar w:fldCharType="end"/>
        </w:r>
      </w:hyperlink>
    </w:p>
    <w:p w:rsidR="006469EC" w:rsidRDefault="009C0BE5">
      <w:pPr>
        <w:pStyle w:val="TOC2"/>
        <w:rPr>
          <w:rFonts w:asciiTheme="minorHAnsi" w:eastAsiaTheme="minorEastAsia" w:hAnsiTheme="minorHAnsi"/>
          <w:color w:val="auto"/>
          <w:kern w:val="0"/>
          <w:szCs w:val="22"/>
        </w:rPr>
      </w:pPr>
      <w:hyperlink w:anchor="_Toc488410662" w:history="1">
        <w:r w:rsidR="006469EC" w:rsidRPr="00E5207A">
          <w:rPr>
            <w:rStyle w:val="Hyperlink"/>
            <w:rFonts w:cs="Calibri"/>
          </w:rPr>
          <w:t>3.2</w:t>
        </w:r>
        <w:r w:rsidR="006469EC">
          <w:rPr>
            <w:rFonts w:asciiTheme="minorHAnsi" w:eastAsiaTheme="minorEastAsia" w:hAnsiTheme="minorHAnsi"/>
            <w:color w:val="auto"/>
            <w:kern w:val="0"/>
            <w:szCs w:val="22"/>
          </w:rPr>
          <w:tab/>
        </w:r>
        <w:r w:rsidR="006469EC" w:rsidRPr="00E5207A">
          <w:rPr>
            <w:rStyle w:val="Hyperlink"/>
            <w:rFonts w:cs="Calibri"/>
          </w:rPr>
          <w:t>Data Flow Diagram</w:t>
        </w:r>
        <w:r w:rsidR="006469EC">
          <w:rPr>
            <w:webHidden/>
          </w:rPr>
          <w:tab/>
        </w:r>
        <w:r w:rsidR="006469EC">
          <w:rPr>
            <w:webHidden/>
          </w:rPr>
          <w:fldChar w:fldCharType="begin"/>
        </w:r>
        <w:r w:rsidR="006469EC">
          <w:rPr>
            <w:webHidden/>
          </w:rPr>
          <w:instrText xml:space="preserve"> PAGEREF _Toc488410662 \h </w:instrText>
        </w:r>
        <w:r w:rsidR="006469EC">
          <w:rPr>
            <w:webHidden/>
          </w:rPr>
        </w:r>
        <w:r w:rsidR="006469EC">
          <w:rPr>
            <w:webHidden/>
          </w:rPr>
          <w:fldChar w:fldCharType="separate"/>
        </w:r>
        <w:r w:rsidR="006469EC">
          <w:rPr>
            <w:webHidden/>
          </w:rPr>
          <w:t>6</w:t>
        </w:r>
        <w:r w:rsidR="006469EC">
          <w:rPr>
            <w:webHidden/>
          </w:rPr>
          <w:fldChar w:fldCharType="end"/>
        </w:r>
      </w:hyperlink>
    </w:p>
    <w:p w:rsidR="006469EC" w:rsidRDefault="009C0BE5">
      <w:pPr>
        <w:pStyle w:val="TOC3"/>
        <w:tabs>
          <w:tab w:val="left" w:pos="1200"/>
        </w:tabs>
        <w:rPr>
          <w:rFonts w:asciiTheme="minorHAnsi" w:eastAsiaTheme="minorEastAsia" w:hAnsiTheme="minorHAnsi"/>
          <w:color w:val="auto"/>
          <w:kern w:val="0"/>
          <w:sz w:val="22"/>
          <w:szCs w:val="22"/>
        </w:rPr>
      </w:pPr>
      <w:hyperlink w:anchor="_Toc488410663" w:history="1">
        <w:r w:rsidR="006469EC" w:rsidRPr="00E5207A">
          <w:rPr>
            <w:rStyle w:val="Hyperlink"/>
            <w:rFonts w:cs="Calibri"/>
          </w:rPr>
          <w:t>3.2.1</w:t>
        </w:r>
        <w:r w:rsidR="006469EC">
          <w:rPr>
            <w:rFonts w:asciiTheme="minorHAnsi" w:eastAsiaTheme="minorEastAsia" w:hAnsiTheme="minorHAnsi"/>
            <w:color w:val="auto"/>
            <w:kern w:val="0"/>
            <w:sz w:val="22"/>
            <w:szCs w:val="22"/>
          </w:rPr>
          <w:tab/>
        </w:r>
        <w:r w:rsidR="006469EC" w:rsidRPr="00E5207A">
          <w:rPr>
            <w:rStyle w:val="Hyperlink"/>
          </w:rPr>
          <w:t xml:space="preserve">Component </w:t>
        </w:r>
        <w:r w:rsidR="006469EC" w:rsidRPr="00E5207A">
          <w:rPr>
            <w:rStyle w:val="Hyperlink"/>
            <w:rFonts w:cs="Calibri"/>
          </w:rPr>
          <w:t>level DFD</w:t>
        </w:r>
        <w:r w:rsidR="006469EC">
          <w:rPr>
            <w:webHidden/>
          </w:rPr>
          <w:tab/>
        </w:r>
        <w:r w:rsidR="006469EC">
          <w:rPr>
            <w:webHidden/>
          </w:rPr>
          <w:fldChar w:fldCharType="begin"/>
        </w:r>
        <w:r w:rsidR="006469EC">
          <w:rPr>
            <w:webHidden/>
          </w:rPr>
          <w:instrText xml:space="preserve"> PAGEREF _Toc488410663 \h </w:instrText>
        </w:r>
        <w:r w:rsidR="006469EC">
          <w:rPr>
            <w:webHidden/>
          </w:rPr>
        </w:r>
        <w:r w:rsidR="006469EC">
          <w:rPr>
            <w:webHidden/>
          </w:rPr>
          <w:fldChar w:fldCharType="separate"/>
        </w:r>
        <w:r w:rsidR="006469EC">
          <w:rPr>
            <w:webHidden/>
          </w:rPr>
          <w:t>6</w:t>
        </w:r>
        <w:r w:rsidR="006469EC">
          <w:rPr>
            <w:webHidden/>
          </w:rPr>
          <w:fldChar w:fldCharType="end"/>
        </w:r>
      </w:hyperlink>
    </w:p>
    <w:p w:rsidR="006469EC" w:rsidRDefault="009C0BE5">
      <w:pPr>
        <w:pStyle w:val="TOC3"/>
        <w:tabs>
          <w:tab w:val="left" w:pos="1200"/>
        </w:tabs>
        <w:rPr>
          <w:rFonts w:asciiTheme="minorHAnsi" w:eastAsiaTheme="minorEastAsia" w:hAnsiTheme="minorHAnsi"/>
          <w:color w:val="auto"/>
          <w:kern w:val="0"/>
          <w:sz w:val="22"/>
          <w:szCs w:val="22"/>
        </w:rPr>
      </w:pPr>
      <w:hyperlink w:anchor="_Toc488410664" w:history="1">
        <w:r w:rsidR="006469EC" w:rsidRPr="00E5207A">
          <w:rPr>
            <w:rStyle w:val="Hyperlink"/>
          </w:rPr>
          <w:t>3.2.2</w:t>
        </w:r>
        <w:r w:rsidR="006469EC">
          <w:rPr>
            <w:rFonts w:asciiTheme="minorHAnsi" w:eastAsiaTheme="minorEastAsia" w:hAnsiTheme="minorHAnsi"/>
            <w:color w:val="auto"/>
            <w:kern w:val="0"/>
            <w:sz w:val="22"/>
            <w:szCs w:val="22"/>
          </w:rPr>
          <w:tab/>
        </w:r>
        <w:r w:rsidR="006469EC" w:rsidRPr="00E5207A">
          <w:rPr>
            <w:rStyle w:val="Hyperlink"/>
          </w:rPr>
          <w:t>Function level DFD</w:t>
        </w:r>
        <w:r w:rsidR="006469EC">
          <w:rPr>
            <w:webHidden/>
          </w:rPr>
          <w:tab/>
        </w:r>
        <w:r w:rsidR="006469EC">
          <w:rPr>
            <w:webHidden/>
          </w:rPr>
          <w:fldChar w:fldCharType="begin"/>
        </w:r>
        <w:r w:rsidR="006469EC">
          <w:rPr>
            <w:webHidden/>
          </w:rPr>
          <w:instrText xml:space="preserve"> PAGEREF _Toc488410664 \h </w:instrText>
        </w:r>
        <w:r w:rsidR="006469EC">
          <w:rPr>
            <w:webHidden/>
          </w:rPr>
        </w:r>
        <w:r w:rsidR="006469EC">
          <w:rPr>
            <w:webHidden/>
          </w:rPr>
          <w:fldChar w:fldCharType="separate"/>
        </w:r>
        <w:r w:rsidR="006469EC">
          <w:rPr>
            <w:webHidden/>
          </w:rPr>
          <w:t>6</w:t>
        </w:r>
        <w:r w:rsidR="006469EC">
          <w:rPr>
            <w:webHidden/>
          </w:rPr>
          <w:fldChar w:fldCharType="end"/>
        </w:r>
      </w:hyperlink>
    </w:p>
    <w:p w:rsidR="006469EC" w:rsidRDefault="009C0BE5">
      <w:pPr>
        <w:pStyle w:val="TOC1"/>
        <w:rPr>
          <w:rFonts w:eastAsiaTheme="minorEastAsia"/>
          <w:b w:val="0"/>
          <w:color w:val="auto"/>
          <w:kern w:val="0"/>
          <w:sz w:val="22"/>
          <w:szCs w:val="22"/>
          <w:lang w:val="en-US"/>
        </w:rPr>
      </w:pPr>
      <w:hyperlink w:anchor="_Toc488410665" w:history="1">
        <w:r w:rsidR="006469EC" w:rsidRPr="00E5207A">
          <w:rPr>
            <w:rStyle w:val="Hyperlink"/>
            <w:rFonts w:ascii="Calibri" w:hAnsi="Calibri" w:cs="Calibri"/>
          </w:rPr>
          <w:t>4</w:t>
        </w:r>
        <w:r w:rsidR="006469EC">
          <w:rPr>
            <w:rFonts w:eastAsiaTheme="minorEastAsia"/>
            <w:b w:val="0"/>
            <w:color w:val="auto"/>
            <w:kern w:val="0"/>
            <w:sz w:val="22"/>
            <w:szCs w:val="22"/>
            <w:lang w:val="en-US"/>
          </w:rPr>
          <w:tab/>
        </w:r>
        <w:r w:rsidR="006469EC" w:rsidRPr="00E5207A">
          <w:rPr>
            <w:rStyle w:val="Hyperlink"/>
            <w:rFonts w:ascii="Calibri" w:hAnsi="Calibri" w:cs="Calibri"/>
          </w:rPr>
          <w:t>Constant Data Dictionary</w:t>
        </w:r>
        <w:r w:rsidR="006469EC">
          <w:rPr>
            <w:webHidden/>
          </w:rPr>
          <w:tab/>
        </w:r>
        <w:r w:rsidR="006469EC">
          <w:rPr>
            <w:webHidden/>
          </w:rPr>
          <w:fldChar w:fldCharType="begin"/>
        </w:r>
        <w:r w:rsidR="006469EC">
          <w:rPr>
            <w:webHidden/>
          </w:rPr>
          <w:instrText xml:space="preserve"> PAGEREF _Toc488410665 \h </w:instrText>
        </w:r>
        <w:r w:rsidR="006469EC">
          <w:rPr>
            <w:webHidden/>
          </w:rPr>
        </w:r>
        <w:r w:rsidR="006469EC">
          <w:rPr>
            <w:webHidden/>
          </w:rPr>
          <w:fldChar w:fldCharType="separate"/>
        </w:r>
        <w:r w:rsidR="006469EC">
          <w:rPr>
            <w:webHidden/>
          </w:rPr>
          <w:t>7</w:t>
        </w:r>
        <w:r w:rsidR="006469EC">
          <w:rPr>
            <w:webHidden/>
          </w:rPr>
          <w:fldChar w:fldCharType="end"/>
        </w:r>
      </w:hyperlink>
    </w:p>
    <w:p w:rsidR="006469EC" w:rsidRDefault="009C0BE5">
      <w:pPr>
        <w:pStyle w:val="TOC2"/>
        <w:rPr>
          <w:rFonts w:asciiTheme="minorHAnsi" w:eastAsiaTheme="minorEastAsia" w:hAnsiTheme="minorHAnsi"/>
          <w:color w:val="auto"/>
          <w:kern w:val="0"/>
          <w:szCs w:val="22"/>
        </w:rPr>
      </w:pPr>
      <w:hyperlink w:anchor="_Toc488410666" w:history="1">
        <w:r w:rsidR="006469EC" w:rsidRPr="00E5207A">
          <w:rPr>
            <w:rStyle w:val="Hyperlink"/>
          </w:rPr>
          <w:t>4.1</w:t>
        </w:r>
        <w:r w:rsidR="006469EC">
          <w:rPr>
            <w:rFonts w:asciiTheme="minorHAnsi" w:eastAsiaTheme="minorEastAsia" w:hAnsiTheme="minorHAnsi"/>
            <w:color w:val="auto"/>
            <w:kern w:val="0"/>
            <w:szCs w:val="22"/>
          </w:rPr>
          <w:tab/>
        </w:r>
        <w:r w:rsidR="006469EC" w:rsidRPr="00E5207A">
          <w:rPr>
            <w:rStyle w:val="Hyperlink"/>
          </w:rPr>
          <w:t>Program (fixed) Constants</w:t>
        </w:r>
        <w:r w:rsidR="006469EC">
          <w:rPr>
            <w:webHidden/>
          </w:rPr>
          <w:tab/>
        </w:r>
        <w:r w:rsidR="006469EC">
          <w:rPr>
            <w:webHidden/>
          </w:rPr>
          <w:fldChar w:fldCharType="begin"/>
        </w:r>
        <w:r w:rsidR="006469EC">
          <w:rPr>
            <w:webHidden/>
          </w:rPr>
          <w:instrText xml:space="preserve"> PAGEREF _Toc488410666 \h </w:instrText>
        </w:r>
        <w:r w:rsidR="006469EC">
          <w:rPr>
            <w:webHidden/>
          </w:rPr>
        </w:r>
        <w:r w:rsidR="006469EC">
          <w:rPr>
            <w:webHidden/>
          </w:rPr>
          <w:fldChar w:fldCharType="separate"/>
        </w:r>
        <w:r w:rsidR="006469EC">
          <w:rPr>
            <w:webHidden/>
          </w:rPr>
          <w:t>7</w:t>
        </w:r>
        <w:r w:rsidR="006469EC">
          <w:rPr>
            <w:webHidden/>
          </w:rPr>
          <w:fldChar w:fldCharType="end"/>
        </w:r>
      </w:hyperlink>
    </w:p>
    <w:p w:rsidR="006469EC" w:rsidRDefault="009C0BE5">
      <w:pPr>
        <w:pStyle w:val="TOC3"/>
        <w:tabs>
          <w:tab w:val="left" w:pos="1200"/>
        </w:tabs>
        <w:rPr>
          <w:rFonts w:asciiTheme="minorHAnsi" w:eastAsiaTheme="minorEastAsia" w:hAnsiTheme="minorHAnsi"/>
          <w:color w:val="auto"/>
          <w:kern w:val="0"/>
          <w:sz w:val="22"/>
          <w:szCs w:val="22"/>
        </w:rPr>
      </w:pPr>
      <w:hyperlink w:anchor="_Toc488410667" w:history="1">
        <w:r w:rsidR="006469EC" w:rsidRPr="00E5207A">
          <w:rPr>
            <w:rStyle w:val="Hyperlink"/>
          </w:rPr>
          <w:t>4.1.1</w:t>
        </w:r>
        <w:r w:rsidR="006469EC">
          <w:rPr>
            <w:rFonts w:asciiTheme="minorHAnsi" w:eastAsiaTheme="minorEastAsia" w:hAnsiTheme="minorHAnsi"/>
            <w:color w:val="auto"/>
            <w:kern w:val="0"/>
            <w:sz w:val="22"/>
            <w:szCs w:val="22"/>
          </w:rPr>
          <w:tab/>
        </w:r>
        <w:r w:rsidR="006469EC" w:rsidRPr="00E5207A">
          <w:rPr>
            <w:rStyle w:val="Hyperlink"/>
          </w:rPr>
          <w:t>Embedded Constants</w:t>
        </w:r>
        <w:r w:rsidR="006469EC">
          <w:rPr>
            <w:webHidden/>
          </w:rPr>
          <w:tab/>
        </w:r>
        <w:r w:rsidR="006469EC">
          <w:rPr>
            <w:webHidden/>
          </w:rPr>
          <w:fldChar w:fldCharType="begin"/>
        </w:r>
        <w:r w:rsidR="006469EC">
          <w:rPr>
            <w:webHidden/>
          </w:rPr>
          <w:instrText xml:space="preserve"> PAGEREF _Toc488410667 \h </w:instrText>
        </w:r>
        <w:r w:rsidR="006469EC">
          <w:rPr>
            <w:webHidden/>
          </w:rPr>
        </w:r>
        <w:r w:rsidR="006469EC">
          <w:rPr>
            <w:webHidden/>
          </w:rPr>
          <w:fldChar w:fldCharType="separate"/>
        </w:r>
        <w:r w:rsidR="006469EC">
          <w:rPr>
            <w:webHidden/>
          </w:rPr>
          <w:t>7</w:t>
        </w:r>
        <w:r w:rsidR="006469EC">
          <w:rPr>
            <w:webHidden/>
          </w:rPr>
          <w:fldChar w:fldCharType="end"/>
        </w:r>
      </w:hyperlink>
    </w:p>
    <w:p w:rsidR="006469EC" w:rsidRDefault="009C0BE5">
      <w:pPr>
        <w:pStyle w:val="TOC1"/>
        <w:rPr>
          <w:rFonts w:eastAsiaTheme="minorEastAsia"/>
          <w:b w:val="0"/>
          <w:color w:val="auto"/>
          <w:kern w:val="0"/>
          <w:sz w:val="22"/>
          <w:szCs w:val="22"/>
          <w:lang w:val="en-US"/>
        </w:rPr>
      </w:pPr>
      <w:hyperlink w:anchor="_Toc488410668" w:history="1">
        <w:r w:rsidR="006469EC" w:rsidRPr="00E5207A">
          <w:rPr>
            <w:rStyle w:val="Hyperlink"/>
            <w:rFonts w:ascii="Calibri" w:hAnsi="Calibri" w:cs="Calibri"/>
          </w:rPr>
          <w:t>5</w:t>
        </w:r>
        <w:r w:rsidR="006469EC">
          <w:rPr>
            <w:rFonts w:eastAsiaTheme="minorEastAsia"/>
            <w:b w:val="0"/>
            <w:color w:val="auto"/>
            <w:kern w:val="0"/>
            <w:sz w:val="22"/>
            <w:szCs w:val="22"/>
            <w:lang w:val="en-US"/>
          </w:rPr>
          <w:tab/>
        </w:r>
        <w:r w:rsidR="006469EC" w:rsidRPr="00E5207A">
          <w:rPr>
            <w:rStyle w:val="Hyperlink"/>
            <w:rFonts w:ascii="Calibri" w:hAnsi="Calibri" w:cs="Calibri"/>
          </w:rPr>
          <w:t>Software Component Implementation</w:t>
        </w:r>
        <w:r w:rsidR="006469EC">
          <w:rPr>
            <w:webHidden/>
          </w:rPr>
          <w:tab/>
        </w:r>
        <w:r w:rsidR="006469EC">
          <w:rPr>
            <w:webHidden/>
          </w:rPr>
          <w:fldChar w:fldCharType="begin"/>
        </w:r>
        <w:r w:rsidR="006469EC">
          <w:rPr>
            <w:webHidden/>
          </w:rPr>
          <w:instrText xml:space="preserve"> PAGEREF _Toc488410668 \h </w:instrText>
        </w:r>
        <w:r w:rsidR="006469EC">
          <w:rPr>
            <w:webHidden/>
          </w:rPr>
        </w:r>
        <w:r w:rsidR="006469EC">
          <w:rPr>
            <w:webHidden/>
          </w:rPr>
          <w:fldChar w:fldCharType="separate"/>
        </w:r>
        <w:r w:rsidR="006469EC">
          <w:rPr>
            <w:webHidden/>
          </w:rPr>
          <w:t>8</w:t>
        </w:r>
        <w:r w:rsidR="006469EC">
          <w:rPr>
            <w:webHidden/>
          </w:rPr>
          <w:fldChar w:fldCharType="end"/>
        </w:r>
      </w:hyperlink>
    </w:p>
    <w:p w:rsidR="006469EC" w:rsidRDefault="009C0BE5">
      <w:pPr>
        <w:pStyle w:val="TOC2"/>
        <w:rPr>
          <w:rFonts w:asciiTheme="minorHAnsi" w:eastAsiaTheme="minorEastAsia" w:hAnsiTheme="minorHAnsi"/>
          <w:color w:val="auto"/>
          <w:kern w:val="0"/>
          <w:szCs w:val="22"/>
        </w:rPr>
      </w:pPr>
      <w:hyperlink w:anchor="_Toc488410669" w:history="1">
        <w:r w:rsidR="006469EC" w:rsidRPr="00E5207A">
          <w:rPr>
            <w:rStyle w:val="Hyperlink"/>
          </w:rPr>
          <w:t>5.1</w:t>
        </w:r>
        <w:r w:rsidR="006469EC">
          <w:rPr>
            <w:rFonts w:asciiTheme="minorHAnsi" w:eastAsiaTheme="minorEastAsia" w:hAnsiTheme="minorHAnsi"/>
            <w:color w:val="auto"/>
            <w:kern w:val="0"/>
            <w:szCs w:val="22"/>
          </w:rPr>
          <w:tab/>
        </w:r>
        <w:r w:rsidR="006469EC" w:rsidRPr="00E5207A">
          <w:rPr>
            <w:rStyle w:val="Hyperlink"/>
          </w:rPr>
          <w:t>Sub-Module Functions</w:t>
        </w:r>
        <w:r w:rsidR="006469EC">
          <w:rPr>
            <w:webHidden/>
          </w:rPr>
          <w:tab/>
        </w:r>
        <w:r w:rsidR="006469EC">
          <w:rPr>
            <w:webHidden/>
          </w:rPr>
          <w:fldChar w:fldCharType="begin"/>
        </w:r>
        <w:r w:rsidR="006469EC">
          <w:rPr>
            <w:webHidden/>
          </w:rPr>
          <w:instrText xml:space="preserve"> PAGEREF _Toc488410669 \h </w:instrText>
        </w:r>
        <w:r w:rsidR="006469EC">
          <w:rPr>
            <w:webHidden/>
          </w:rPr>
        </w:r>
        <w:r w:rsidR="006469EC">
          <w:rPr>
            <w:webHidden/>
          </w:rPr>
          <w:fldChar w:fldCharType="separate"/>
        </w:r>
        <w:r w:rsidR="006469EC">
          <w:rPr>
            <w:webHidden/>
          </w:rPr>
          <w:t>8</w:t>
        </w:r>
        <w:r w:rsidR="006469EC">
          <w:rPr>
            <w:webHidden/>
          </w:rPr>
          <w:fldChar w:fldCharType="end"/>
        </w:r>
      </w:hyperlink>
    </w:p>
    <w:p w:rsidR="006469EC" w:rsidRDefault="009C0BE5">
      <w:pPr>
        <w:pStyle w:val="TOC3"/>
        <w:tabs>
          <w:tab w:val="left" w:pos="1200"/>
        </w:tabs>
        <w:rPr>
          <w:rFonts w:asciiTheme="minorHAnsi" w:eastAsiaTheme="minorEastAsia" w:hAnsiTheme="minorHAnsi"/>
          <w:color w:val="auto"/>
          <w:kern w:val="0"/>
          <w:sz w:val="22"/>
          <w:szCs w:val="22"/>
        </w:rPr>
      </w:pPr>
      <w:hyperlink w:anchor="_Toc488410670" w:history="1">
        <w:r w:rsidR="006469EC" w:rsidRPr="00E5207A">
          <w:rPr>
            <w:rStyle w:val="Hyperlink"/>
          </w:rPr>
          <w:t>5.1.1</w:t>
        </w:r>
        <w:r w:rsidR="006469EC">
          <w:rPr>
            <w:rFonts w:asciiTheme="minorHAnsi" w:eastAsiaTheme="minorEastAsia" w:hAnsiTheme="minorHAnsi"/>
            <w:color w:val="auto"/>
            <w:kern w:val="0"/>
            <w:sz w:val="22"/>
            <w:szCs w:val="22"/>
          </w:rPr>
          <w:tab/>
        </w:r>
        <w:r w:rsidR="006469EC" w:rsidRPr="00E5207A">
          <w:rPr>
            <w:rStyle w:val="Hyperlink"/>
          </w:rPr>
          <w:t>Init: BattRtnCurrInit1</w:t>
        </w:r>
        <w:r w:rsidR="006469EC">
          <w:rPr>
            <w:webHidden/>
          </w:rPr>
          <w:tab/>
        </w:r>
        <w:r w:rsidR="006469EC">
          <w:rPr>
            <w:webHidden/>
          </w:rPr>
          <w:fldChar w:fldCharType="begin"/>
        </w:r>
        <w:r w:rsidR="006469EC">
          <w:rPr>
            <w:webHidden/>
          </w:rPr>
          <w:instrText xml:space="preserve"> PAGEREF _Toc488410670 \h </w:instrText>
        </w:r>
        <w:r w:rsidR="006469EC">
          <w:rPr>
            <w:webHidden/>
          </w:rPr>
        </w:r>
        <w:r w:rsidR="006469EC">
          <w:rPr>
            <w:webHidden/>
          </w:rPr>
          <w:fldChar w:fldCharType="separate"/>
        </w:r>
        <w:r w:rsidR="006469EC">
          <w:rPr>
            <w:webHidden/>
          </w:rPr>
          <w:t>8</w:t>
        </w:r>
        <w:r w:rsidR="006469EC">
          <w:rPr>
            <w:webHidden/>
          </w:rPr>
          <w:fldChar w:fldCharType="end"/>
        </w:r>
      </w:hyperlink>
    </w:p>
    <w:p w:rsidR="006469EC" w:rsidRDefault="009C0BE5">
      <w:pPr>
        <w:pStyle w:val="TOC3"/>
        <w:tabs>
          <w:tab w:val="left" w:pos="1200"/>
        </w:tabs>
        <w:rPr>
          <w:rFonts w:asciiTheme="minorHAnsi" w:eastAsiaTheme="minorEastAsia" w:hAnsiTheme="minorHAnsi"/>
          <w:color w:val="auto"/>
          <w:kern w:val="0"/>
          <w:sz w:val="22"/>
          <w:szCs w:val="22"/>
        </w:rPr>
      </w:pPr>
      <w:hyperlink w:anchor="_Toc488410671" w:history="1">
        <w:r w:rsidR="006469EC" w:rsidRPr="00E5207A">
          <w:rPr>
            <w:rStyle w:val="Hyperlink"/>
          </w:rPr>
          <w:t>5.1.2</w:t>
        </w:r>
        <w:r w:rsidR="006469EC">
          <w:rPr>
            <w:rFonts w:asciiTheme="minorHAnsi" w:eastAsiaTheme="minorEastAsia" w:hAnsiTheme="minorHAnsi"/>
            <w:color w:val="auto"/>
            <w:kern w:val="0"/>
            <w:sz w:val="22"/>
            <w:szCs w:val="22"/>
          </w:rPr>
          <w:tab/>
        </w:r>
        <w:r w:rsidR="006469EC" w:rsidRPr="00E5207A">
          <w:rPr>
            <w:rStyle w:val="Hyperlink"/>
          </w:rPr>
          <w:t>Per: BattRtnCurrPer1</w:t>
        </w:r>
        <w:r w:rsidR="006469EC">
          <w:rPr>
            <w:webHidden/>
          </w:rPr>
          <w:tab/>
        </w:r>
        <w:r w:rsidR="006469EC">
          <w:rPr>
            <w:webHidden/>
          </w:rPr>
          <w:fldChar w:fldCharType="begin"/>
        </w:r>
        <w:r w:rsidR="006469EC">
          <w:rPr>
            <w:webHidden/>
          </w:rPr>
          <w:instrText xml:space="preserve"> PAGEREF _Toc488410671 \h </w:instrText>
        </w:r>
        <w:r w:rsidR="006469EC">
          <w:rPr>
            <w:webHidden/>
          </w:rPr>
        </w:r>
        <w:r w:rsidR="006469EC">
          <w:rPr>
            <w:webHidden/>
          </w:rPr>
          <w:fldChar w:fldCharType="separate"/>
        </w:r>
        <w:r w:rsidR="006469EC">
          <w:rPr>
            <w:webHidden/>
          </w:rPr>
          <w:t>8</w:t>
        </w:r>
        <w:r w:rsidR="006469EC">
          <w:rPr>
            <w:webHidden/>
          </w:rPr>
          <w:fldChar w:fldCharType="end"/>
        </w:r>
      </w:hyperlink>
    </w:p>
    <w:p w:rsidR="006469EC" w:rsidRDefault="009C0BE5">
      <w:pPr>
        <w:pStyle w:val="TOC3"/>
        <w:tabs>
          <w:tab w:val="left" w:pos="1200"/>
        </w:tabs>
        <w:rPr>
          <w:rFonts w:asciiTheme="minorHAnsi" w:eastAsiaTheme="minorEastAsia" w:hAnsiTheme="minorHAnsi"/>
          <w:color w:val="auto"/>
          <w:kern w:val="0"/>
          <w:sz w:val="22"/>
          <w:szCs w:val="22"/>
        </w:rPr>
      </w:pPr>
      <w:hyperlink w:anchor="_Toc488410672" w:history="1">
        <w:r w:rsidR="006469EC" w:rsidRPr="00E5207A">
          <w:rPr>
            <w:rStyle w:val="Hyperlink"/>
          </w:rPr>
          <w:t>5.1.3</w:t>
        </w:r>
        <w:r w:rsidR="006469EC">
          <w:rPr>
            <w:rFonts w:asciiTheme="minorHAnsi" w:eastAsiaTheme="minorEastAsia" w:hAnsiTheme="minorHAnsi"/>
            <w:color w:val="auto"/>
            <w:kern w:val="0"/>
            <w:sz w:val="22"/>
            <w:szCs w:val="22"/>
          </w:rPr>
          <w:tab/>
        </w:r>
        <w:r w:rsidR="006469EC" w:rsidRPr="00E5207A">
          <w:rPr>
            <w:rStyle w:val="Hyperlink"/>
          </w:rPr>
          <w:t>Per: BattRtnCurrPer2</w:t>
        </w:r>
        <w:r w:rsidR="006469EC">
          <w:rPr>
            <w:webHidden/>
          </w:rPr>
          <w:tab/>
        </w:r>
        <w:r w:rsidR="006469EC">
          <w:rPr>
            <w:webHidden/>
          </w:rPr>
          <w:fldChar w:fldCharType="begin"/>
        </w:r>
        <w:r w:rsidR="006469EC">
          <w:rPr>
            <w:webHidden/>
          </w:rPr>
          <w:instrText xml:space="preserve"> PAGEREF _Toc488410672 \h </w:instrText>
        </w:r>
        <w:r w:rsidR="006469EC">
          <w:rPr>
            <w:webHidden/>
          </w:rPr>
        </w:r>
        <w:r w:rsidR="006469EC">
          <w:rPr>
            <w:webHidden/>
          </w:rPr>
          <w:fldChar w:fldCharType="separate"/>
        </w:r>
        <w:r w:rsidR="006469EC">
          <w:rPr>
            <w:webHidden/>
          </w:rPr>
          <w:t>8</w:t>
        </w:r>
        <w:r w:rsidR="006469EC">
          <w:rPr>
            <w:webHidden/>
          </w:rPr>
          <w:fldChar w:fldCharType="end"/>
        </w:r>
      </w:hyperlink>
    </w:p>
    <w:p w:rsidR="006469EC" w:rsidRDefault="009C0BE5">
      <w:pPr>
        <w:pStyle w:val="TOC2"/>
        <w:rPr>
          <w:rFonts w:asciiTheme="minorHAnsi" w:eastAsiaTheme="minorEastAsia" w:hAnsiTheme="minorHAnsi"/>
          <w:color w:val="auto"/>
          <w:kern w:val="0"/>
          <w:szCs w:val="22"/>
        </w:rPr>
      </w:pPr>
      <w:hyperlink w:anchor="_Toc488410673" w:history="1">
        <w:r w:rsidR="006469EC" w:rsidRPr="00E5207A">
          <w:rPr>
            <w:rStyle w:val="Hyperlink"/>
          </w:rPr>
          <w:t>5.2</w:t>
        </w:r>
        <w:r w:rsidR="006469EC">
          <w:rPr>
            <w:rFonts w:asciiTheme="minorHAnsi" w:eastAsiaTheme="minorEastAsia" w:hAnsiTheme="minorHAnsi"/>
            <w:color w:val="auto"/>
            <w:kern w:val="0"/>
            <w:szCs w:val="22"/>
          </w:rPr>
          <w:tab/>
        </w:r>
        <w:r w:rsidR="006469EC" w:rsidRPr="00E5207A">
          <w:rPr>
            <w:rStyle w:val="Hyperlink"/>
          </w:rPr>
          <w:t>Server Runables</w:t>
        </w:r>
        <w:r w:rsidR="006469EC">
          <w:rPr>
            <w:webHidden/>
          </w:rPr>
          <w:tab/>
        </w:r>
        <w:r w:rsidR="006469EC">
          <w:rPr>
            <w:webHidden/>
          </w:rPr>
          <w:fldChar w:fldCharType="begin"/>
        </w:r>
        <w:r w:rsidR="006469EC">
          <w:rPr>
            <w:webHidden/>
          </w:rPr>
          <w:instrText xml:space="preserve"> PAGEREF _Toc488410673 \h </w:instrText>
        </w:r>
        <w:r w:rsidR="006469EC">
          <w:rPr>
            <w:webHidden/>
          </w:rPr>
        </w:r>
        <w:r w:rsidR="006469EC">
          <w:rPr>
            <w:webHidden/>
          </w:rPr>
          <w:fldChar w:fldCharType="separate"/>
        </w:r>
        <w:r w:rsidR="006469EC">
          <w:rPr>
            <w:webHidden/>
          </w:rPr>
          <w:t>9</w:t>
        </w:r>
        <w:r w:rsidR="006469EC">
          <w:rPr>
            <w:webHidden/>
          </w:rPr>
          <w:fldChar w:fldCharType="end"/>
        </w:r>
      </w:hyperlink>
    </w:p>
    <w:p w:rsidR="006469EC" w:rsidRDefault="009C0BE5">
      <w:pPr>
        <w:pStyle w:val="TOC2"/>
        <w:rPr>
          <w:rFonts w:asciiTheme="minorHAnsi" w:eastAsiaTheme="minorEastAsia" w:hAnsiTheme="minorHAnsi"/>
          <w:color w:val="auto"/>
          <w:kern w:val="0"/>
          <w:szCs w:val="22"/>
        </w:rPr>
      </w:pPr>
      <w:hyperlink w:anchor="_Toc488410674" w:history="1">
        <w:r w:rsidR="006469EC" w:rsidRPr="00E5207A">
          <w:rPr>
            <w:rStyle w:val="Hyperlink"/>
            <w:rFonts w:cs="Calibri"/>
          </w:rPr>
          <w:t>5.3</w:t>
        </w:r>
        <w:r w:rsidR="006469EC">
          <w:rPr>
            <w:rFonts w:asciiTheme="minorHAnsi" w:eastAsiaTheme="minorEastAsia" w:hAnsiTheme="minorHAnsi"/>
            <w:color w:val="auto"/>
            <w:kern w:val="0"/>
            <w:szCs w:val="22"/>
          </w:rPr>
          <w:tab/>
        </w:r>
        <w:r w:rsidR="006469EC" w:rsidRPr="00E5207A">
          <w:rPr>
            <w:rStyle w:val="Hyperlink"/>
            <w:rFonts w:cs="Calibri"/>
          </w:rPr>
          <w:t>Interrupt Functions</w:t>
        </w:r>
        <w:r w:rsidR="006469EC">
          <w:rPr>
            <w:webHidden/>
          </w:rPr>
          <w:tab/>
        </w:r>
        <w:r w:rsidR="006469EC">
          <w:rPr>
            <w:webHidden/>
          </w:rPr>
          <w:fldChar w:fldCharType="begin"/>
        </w:r>
        <w:r w:rsidR="006469EC">
          <w:rPr>
            <w:webHidden/>
          </w:rPr>
          <w:instrText xml:space="preserve"> PAGEREF _Toc488410674 \h </w:instrText>
        </w:r>
        <w:r w:rsidR="006469EC">
          <w:rPr>
            <w:webHidden/>
          </w:rPr>
        </w:r>
        <w:r w:rsidR="006469EC">
          <w:rPr>
            <w:webHidden/>
          </w:rPr>
          <w:fldChar w:fldCharType="separate"/>
        </w:r>
        <w:r w:rsidR="006469EC">
          <w:rPr>
            <w:webHidden/>
          </w:rPr>
          <w:t>9</w:t>
        </w:r>
        <w:r w:rsidR="006469EC">
          <w:rPr>
            <w:webHidden/>
          </w:rPr>
          <w:fldChar w:fldCharType="end"/>
        </w:r>
      </w:hyperlink>
    </w:p>
    <w:p w:rsidR="006469EC" w:rsidRDefault="009C0BE5">
      <w:pPr>
        <w:pStyle w:val="TOC2"/>
        <w:rPr>
          <w:rFonts w:asciiTheme="minorHAnsi" w:eastAsiaTheme="minorEastAsia" w:hAnsiTheme="minorHAnsi"/>
          <w:color w:val="auto"/>
          <w:kern w:val="0"/>
          <w:szCs w:val="22"/>
        </w:rPr>
      </w:pPr>
      <w:hyperlink w:anchor="_Toc488410675" w:history="1">
        <w:r w:rsidR="006469EC" w:rsidRPr="00E5207A">
          <w:rPr>
            <w:rStyle w:val="Hyperlink"/>
            <w:rFonts w:cs="Calibri"/>
          </w:rPr>
          <w:t>5.4</w:t>
        </w:r>
        <w:r w:rsidR="006469EC">
          <w:rPr>
            <w:rFonts w:asciiTheme="minorHAnsi" w:eastAsiaTheme="minorEastAsia" w:hAnsiTheme="minorHAnsi"/>
            <w:color w:val="auto"/>
            <w:kern w:val="0"/>
            <w:szCs w:val="22"/>
          </w:rPr>
          <w:tab/>
        </w:r>
        <w:r w:rsidR="006469EC" w:rsidRPr="00E5207A">
          <w:rPr>
            <w:rStyle w:val="Hyperlink"/>
            <w:rFonts w:cs="Calibri"/>
          </w:rPr>
          <w:t>Module Internal (Local) Functions</w:t>
        </w:r>
        <w:r w:rsidR="006469EC">
          <w:rPr>
            <w:webHidden/>
          </w:rPr>
          <w:tab/>
        </w:r>
        <w:r w:rsidR="006469EC">
          <w:rPr>
            <w:webHidden/>
          </w:rPr>
          <w:fldChar w:fldCharType="begin"/>
        </w:r>
        <w:r w:rsidR="006469EC">
          <w:rPr>
            <w:webHidden/>
          </w:rPr>
          <w:instrText xml:space="preserve"> PAGEREF _Toc488410675 \h </w:instrText>
        </w:r>
        <w:r w:rsidR="006469EC">
          <w:rPr>
            <w:webHidden/>
          </w:rPr>
        </w:r>
        <w:r w:rsidR="006469EC">
          <w:rPr>
            <w:webHidden/>
          </w:rPr>
          <w:fldChar w:fldCharType="separate"/>
        </w:r>
        <w:r w:rsidR="006469EC">
          <w:rPr>
            <w:webHidden/>
          </w:rPr>
          <w:t>9</w:t>
        </w:r>
        <w:r w:rsidR="006469EC">
          <w:rPr>
            <w:webHidden/>
          </w:rPr>
          <w:fldChar w:fldCharType="end"/>
        </w:r>
      </w:hyperlink>
    </w:p>
    <w:p w:rsidR="006469EC" w:rsidRDefault="009C0BE5">
      <w:pPr>
        <w:pStyle w:val="TOC2"/>
        <w:rPr>
          <w:rFonts w:asciiTheme="minorHAnsi" w:eastAsiaTheme="minorEastAsia" w:hAnsiTheme="minorHAnsi"/>
          <w:color w:val="auto"/>
          <w:kern w:val="0"/>
          <w:szCs w:val="22"/>
        </w:rPr>
      </w:pPr>
      <w:hyperlink w:anchor="_Toc488410676" w:history="1">
        <w:r w:rsidR="006469EC" w:rsidRPr="00E5207A">
          <w:rPr>
            <w:rStyle w:val="Hyperlink"/>
            <w:rFonts w:cs="Calibri"/>
          </w:rPr>
          <w:t>5.5</w:t>
        </w:r>
        <w:r w:rsidR="006469EC">
          <w:rPr>
            <w:rFonts w:asciiTheme="minorHAnsi" w:eastAsiaTheme="minorEastAsia" w:hAnsiTheme="minorHAnsi"/>
            <w:color w:val="auto"/>
            <w:kern w:val="0"/>
            <w:szCs w:val="22"/>
          </w:rPr>
          <w:tab/>
        </w:r>
        <w:r w:rsidR="006469EC" w:rsidRPr="00E5207A">
          <w:rPr>
            <w:rStyle w:val="Hyperlink"/>
            <w:rFonts w:cs="Calibri"/>
          </w:rPr>
          <w:t>GLOBAL Function/Macro Definitions</w:t>
        </w:r>
        <w:r w:rsidR="006469EC">
          <w:rPr>
            <w:webHidden/>
          </w:rPr>
          <w:tab/>
        </w:r>
        <w:r w:rsidR="006469EC">
          <w:rPr>
            <w:webHidden/>
          </w:rPr>
          <w:fldChar w:fldCharType="begin"/>
        </w:r>
        <w:r w:rsidR="006469EC">
          <w:rPr>
            <w:webHidden/>
          </w:rPr>
          <w:instrText xml:space="preserve"> PAGEREF _Toc488410676 \h </w:instrText>
        </w:r>
        <w:r w:rsidR="006469EC">
          <w:rPr>
            <w:webHidden/>
          </w:rPr>
        </w:r>
        <w:r w:rsidR="006469EC">
          <w:rPr>
            <w:webHidden/>
          </w:rPr>
          <w:fldChar w:fldCharType="separate"/>
        </w:r>
        <w:r w:rsidR="006469EC">
          <w:rPr>
            <w:webHidden/>
          </w:rPr>
          <w:t>9</w:t>
        </w:r>
        <w:r w:rsidR="006469EC">
          <w:rPr>
            <w:webHidden/>
          </w:rPr>
          <w:fldChar w:fldCharType="end"/>
        </w:r>
      </w:hyperlink>
    </w:p>
    <w:p w:rsidR="006469EC" w:rsidRDefault="009C0BE5">
      <w:pPr>
        <w:pStyle w:val="TOC1"/>
        <w:rPr>
          <w:rFonts w:eastAsiaTheme="minorEastAsia"/>
          <w:b w:val="0"/>
          <w:color w:val="auto"/>
          <w:kern w:val="0"/>
          <w:sz w:val="22"/>
          <w:szCs w:val="22"/>
          <w:lang w:val="en-US"/>
        </w:rPr>
      </w:pPr>
      <w:hyperlink w:anchor="_Toc488410677" w:history="1">
        <w:r w:rsidR="006469EC" w:rsidRPr="00E5207A">
          <w:rPr>
            <w:rStyle w:val="Hyperlink"/>
            <w:rFonts w:ascii="Calibri" w:hAnsi="Calibri" w:cs="Calibri"/>
          </w:rPr>
          <w:t>6</w:t>
        </w:r>
        <w:r w:rsidR="006469EC">
          <w:rPr>
            <w:rFonts w:eastAsiaTheme="minorEastAsia"/>
            <w:b w:val="0"/>
            <w:color w:val="auto"/>
            <w:kern w:val="0"/>
            <w:sz w:val="22"/>
            <w:szCs w:val="22"/>
            <w:lang w:val="en-US"/>
          </w:rPr>
          <w:tab/>
        </w:r>
        <w:r w:rsidR="006469EC" w:rsidRPr="00E5207A">
          <w:rPr>
            <w:rStyle w:val="Hyperlink"/>
            <w:rFonts w:ascii="Calibri" w:hAnsi="Calibri"/>
          </w:rPr>
          <w:t>Known</w:t>
        </w:r>
        <w:r w:rsidR="006469EC" w:rsidRPr="00E5207A">
          <w:rPr>
            <w:rStyle w:val="Hyperlink"/>
            <w:rFonts w:ascii="Calibri" w:hAnsi="Calibri" w:cs="Calibri"/>
          </w:rPr>
          <w:t xml:space="preserve"> Limitations with Design</w:t>
        </w:r>
        <w:r w:rsidR="006469EC">
          <w:rPr>
            <w:webHidden/>
          </w:rPr>
          <w:tab/>
        </w:r>
        <w:r w:rsidR="006469EC">
          <w:rPr>
            <w:webHidden/>
          </w:rPr>
          <w:fldChar w:fldCharType="begin"/>
        </w:r>
        <w:r w:rsidR="006469EC">
          <w:rPr>
            <w:webHidden/>
          </w:rPr>
          <w:instrText xml:space="preserve"> PAGEREF _Toc488410677 \h </w:instrText>
        </w:r>
        <w:r w:rsidR="006469EC">
          <w:rPr>
            <w:webHidden/>
          </w:rPr>
        </w:r>
        <w:r w:rsidR="006469EC">
          <w:rPr>
            <w:webHidden/>
          </w:rPr>
          <w:fldChar w:fldCharType="separate"/>
        </w:r>
        <w:r w:rsidR="006469EC">
          <w:rPr>
            <w:webHidden/>
          </w:rPr>
          <w:t>10</w:t>
        </w:r>
        <w:r w:rsidR="006469EC">
          <w:rPr>
            <w:webHidden/>
          </w:rPr>
          <w:fldChar w:fldCharType="end"/>
        </w:r>
      </w:hyperlink>
    </w:p>
    <w:p w:rsidR="006469EC" w:rsidRDefault="009C0BE5">
      <w:pPr>
        <w:pStyle w:val="TOC1"/>
        <w:rPr>
          <w:rFonts w:eastAsiaTheme="minorEastAsia"/>
          <w:b w:val="0"/>
          <w:color w:val="auto"/>
          <w:kern w:val="0"/>
          <w:sz w:val="22"/>
          <w:szCs w:val="22"/>
          <w:lang w:val="en-US"/>
        </w:rPr>
      </w:pPr>
      <w:hyperlink w:anchor="_Toc488410678" w:history="1">
        <w:r w:rsidR="006469EC" w:rsidRPr="00E5207A">
          <w:rPr>
            <w:rStyle w:val="Hyperlink"/>
            <w:rFonts w:ascii="Calibri" w:hAnsi="Calibri" w:cs="Calibri"/>
          </w:rPr>
          <w:t>7</w:t>
        </w:r>
        <w:r w:rsidR="006469EC">
          <w:rPr>
            <w:rFonts w:eastAsiaTheme="minorEastAsia"/>
            <w:b w:val="0"/>
            <w:color w:val="auto"/>
            <w:kern w:val="0"/>
            <w:sz w:val="22"/>
            <w:szCs w:val="22"/>
            <w:lang w:val="en-US"/>
          </w:rPr>
          <w:tab/>
        </w:r>
        <w:r w:rsidR="006469EC" w:rsidRPr="00E5207A">
          <w:rPr>
            <w:rStyle w:val="Hyperlink"/>
            <w:rFonts w:ascii="Calibri" w:hAnsi="Calibri" w:cs="Calibri"/>
          </w:rPr>
          <w:t>UNIT TEST CONSIDERATION</w:t>
        </w:r>
        <w:r w:rsidR="006469EC">
          <w:rPr>
            <w:webHidden/>
          </w:rPr>
          <w:tab/>
        </w:r>
        <w:r w:rsidR="006469EC">
          <w:rPr>
            <w:webHidden/>
          </w:rPr>
          <w:fldChar w:fldCharType="begin"/>
        </w:r>
        <w:r w:rsidR="006469EC">
          <w:rPr>
            <w:webHidden/>
          </w:rPr>
          <w:instrText xml:space="preserve"> PAGEREF _Toc488410678 \h </w:instrText>
        </w:r>
        <w:r w:rsidR="006469EC">
          <w:rPr>
            <w:webHidden/>
          </w:rPr>
        </w:r>
        <w:r w:rsidR="006469EC">
          <w:rPr>
            <w:webHidden/>
          </w:rPr>
          <w:fldChar w:fldCharType="separate"/>
        </w:r>
        <w:r w:rsidR="006469EC">
          <w:rPr>
            <w:webHidden/>
          </w:rPr>
          <w:t>11</w:t>
        </w:r>
        <w:r w:rsidR="006469EC">
          <w:rPr>
            <w:webHidden/>
          </w:rPr>
          <w:fldChar w:fldCharType="end"/>
        </w:r>
      </w:hyperlink>
    </w:p>
    <w:p w:rsidR="006469EC" w:rsidRDefault="009C0BE5">
      <w:pPr>
        <w:pStyle w:val="TOC1"/>
        <w:tabs>
          <w:tab w:val="left" w:pos="1400"/>
        </w:tabs>
        <w:rPr>
          <w:rFonts w:eastAsiaTheme="minorEastAsia"/>
          <w:b w:val="0"/>
          <w:color w:val="auto"/>
          <w:kern w:val="0"/>
          <w:sz w:val="22"/>
          <w:szCs w:val="22"/>
          <w:lang w:val="en-US"/>
        </w:rPr>
      </w:pPr>
      <w:hyperlink w:anchor="_Toc488410679" w:history="1">
        <w:r w:rsidR="006469EC" w:rsidRPr="00E5207A">
          <w:rPr>
            <w:rStyle w:val="Hyperlink"/>
          </w:rPr>
          <w:t>Appendix A</w:t>
        </w:r>
        <w:r w:rsidR="006469EC">
          <w:rPr>
            <w:rFonts w:eastAsiaTheme="minorEastAsia"/>
            <w:b w:val="0"/>
            <w:color w:val="auto"/>
            <w:kern w:val="0"/>
            <w:sz w:val="22"/>
            <w:szCs w:val="22"/>
            <w:lang w:val="en-US"/>
          </w:rPr>
          <w:tab/>
        </w:r>
        <w:r w:rsidR="006469EC" w:rsidRPr="00E5207A">
          <w:rPr>
            <w:rStyle w:val="Hyperlink"/>
          </w:rPr>
          <w:t>Abbreviations and Acronyms</w:t>
        </w:r>
        <w:r w:rsidR="006469EC">
          <w:rPr>
            <w:webHidden/>
          </w:rPr>
          <w:tab/>
        </w:r>
        <w:r w:rsidR="006469EC">
          <w:rPr>
            <w:webHidden/>
          </w:rPr>
          <w:fldChar w:fldCharType="begin"/>
        </w:r>
        <w:r w:rsidR="006469EC">
          <w:rPr>
            <w:webHidden/>
          </w:rPr>
          <w:instrText xml:space="preserve"> PAGEREF _Toc488410679 \h </w:instrText>
        </w:r>
        <w:r w:rsidR="006469EC">
          <w:rPr>
            <w:webHidden/>
          </w:rPr>
        </w:r>
        <w:r w:rsidR="006469EC">
          <w:rPr>
            <w:webHidden/>
          </w:rPr>
          <w:fldChar w:fldCharType="separate"/>
        </w:r>
        <w:r w:rsidR="006469EC">
          <w:rPr>
            <w:webHidden/>
          </w:rPr>
          <w:t>12</w:t>
        </w:r>
        <w:r w:rsidR="006469EC">
          <w:rPr>
            <w:webHidden/>
          </w:rPr>
          <w:fldChar w:fldCharType="end"/>
        </w:r>
      </w:hyperlink>
    </w:p>
    <w:p w:rsidR="006469EC" w:rsidRDefault="009C0BE5">
      <w:pPr>
        <w:pStyle w:val="TOC1"/>
        <w:tabs>
          <w:tab w:val="left" w:pos="1400"/>
        </w:tabs>
        <w:rPr>
          <w:rFonts w:eastAsiaTheme="minorEastAsia"/>
          <w:b w:val="0"/>
          <w:color w:val="auto"/>
          <w:kern w:val="0"/>
          <w:sz w:val="22"/>
          <w:szCs w:val="22"/>
          <w:lang w:val="en-US"/>
        </w:rPr>
      </w:pPr>
      <w:hyperlink w:anchor="_Toc488410680" w:history="1">
        <w:r w:rsidR="006469EC" w:rsidRPr="00E5207A">
          <w:rPr>
            <w:rStyle w:val="Hyperlink"/>
          </w:rPr>
          <w:t>Appendix B</w:t>
        </w:r>
        <w:r w:rsidR="006469EC">
          <w:rPr>
            <w:rFonts w:eastAsiaTheme="minorEastAsia"/>
            <w:b w:val="0"/>
            <w:color w:val="auto"/>
            <w:kern w:val="0"/>
            <w:sz w:val="22"/>
            <w:szCs w:val="22"/>
            <w:lang w:val="en-US"/>
          </w:rPr>
          <w:tab/>
        </w:r>
        <w:r w:rsidR="006469EC" w:rsidRPr="00E5207A">
          <w:rPr>
            <w:rStyle w:val="Hyperlink"/>
          </w:rPr>
          <w:t>Glossary</w:t>
        </w:r>
        <w:r w:rsidR="006469EC">
          <w:rPr>
            <w:webHidden/>
          </w:rPr>
          <w:tab/>
        </w:r>
        <w:r w:rsidR="006469EC">
          <w:rPr>
            <w:webHidden/>
          </w:rPr>
          <w:fldChar w:fldCharType="begin"/>
        </w:r>
        <w:r w:rsidR="006469EC">
          <w:rPr>
            <w:webHidden/>
          </w:rPr>
          <w:instrText xml:space="preserve"> PAGEREF _Toc488410680 \h </w:instrText>
        </w:r>
        <w:r w:rsidR="006469EC">
          <w:rPr>
            <w:webHidden/>
          </w:rPr>
        </w:r>
        <w:r w:rsidR="006469EC">
          <w:rPr>
            <w:webHidden/>
          </w:rPr>
          <w:fldChar w:fldCharType="separate"/>
        </w:r>
        <w:r w:rsidR="006469EC">
          <w:rPr>
            <w:webHidden/>
          </w:rPr>
          <w:t>13</w:t>
        </w:r>
        <w:r w:rsidR="006469EC">
          <w:rPr>
            <w:webHidden/>
          </w:rPr>
          <w:fldChar w:fldCharType="end"/>
        </w:r>
      </w:hyperlink>
    </w:p>
    <w:p w:rsidR="006469EC" w:rsidRDefault="009C0BE5">
      <w:pPr>
        <w:pStyle w:val="TOC1"/>
        <w:tabs>
          <w:tab w:val="left" w:pos="1400"/>
        </w:tabs>
        <w:rPr>
          <w:rFonts w:eastAsiaTheme="minorEastAsia"/>
          <w:b w:val="0"/>
          <w:color w:val="auto"/>
          <w:kern w:val="0"/>
          <w:sz w:val="22"/>
          <w:szCs w:val="22"/>
          <w:lang w:val="en-US"/>
        </w:rPr>
      </w:pPr>
      <w:hyperlink w:anchor="_Toc488410681" w:history="1">
        <w:r w:rsidR="006469EC" w:rsidRPr="00E5207A">
          <w:rPr>
            <w:rStyle w:val="Hyperlink"/>
          </w:rPr>
          <w:t>Appendix C</w:t>
        </w:r>
        <w:r w:rsidR="006469EC">
          <w:rPr>
            <w:rFonts w:eastAsiaTheme="minorEastAsia"/>
            <w:b w:val="0"/>
            <w:color w:val="auto"/>
            <w:kern w:val="0"/>
            <w:sz w:val="22"/>
            <w:szCs w:val="22"/>
            <w:lang w:val="en-US"/>
          </w:rPr>
          <w:tab/>
        </w:r>
        <w:r w:rsidR="006469EC" w:rsidRPr="00E5207A">
          <w:rPr>
            <w:rStyle w:val="Hyperlink"/>
          </w:rPr>
          <w:t>References</w:t>
        </w:r>
        <w:r w:rsidR="006469EC">
          <w:rPr>
            <w:webHidden/>
          </w:rPr>
          <w:tab/>
        </w:r>
        <w:r w:rsidR="006469EC">
          <w:rPr>
            <w:webHidden/>
          </w:rPr>
          <w:fldChar w:fldCharType="begin"/>
        </w:r>
        <w:r w:rsidR="006469EC">
          <w:rPr>
            <w:webHidden/>
          </w:rPr>
          <w:instrText xml:space="preserve"> PAGEREF _Toc488410681 \h </w:instrText>
        </w:r>
        <w:r w:rsidR="006469EC">
          <w:rPr>
            <w:webHidden/>
          </w:rPr>
        </w:r>
        <w:r w:rsidR="006469EC">
          <w:rPr>
            <w:webHidden/>
          </w:rPr>
          <w:fldChar w:fldCharType="separate"/>
        </w:r>
        <w:r w:rsidR="006469EC">
          <w:rPr>
            <w:webHidden/>
          </w:rPr>
          <w:t>14</w:t>
        </w:r>
        <w:r w:rsidR="006469EC">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1" w:name="_Toc488410656"/>
      <w:r w:rsidRPr="00A158C7">
        <w:lastRenderedPageBreak/>
        <w:t>Introduction</w:t>
      </w:r>
      <w:bookmarkEnd w:id="11"/>
    </w:p>
    <w:p w:rsidR="00063A7A" w:rsidRPr="00A158C7" w:rsidRDefault="00FE5DF5" w:rsidP="000B37D5">
      <w:pPr>
        <w:pStyle w:val="Heading2"/>
      </w:pPr>
      <w:bookmarkStart w:id="12" w:name="_Toc488410657"/>
      <w:r w:rsidRPr="00A158C7">
        <w:t>Purpose</w:t>
      </w:r>
      <w:bookmarkEnd w:id="12"/>
    </w:p>
    <w:p w:rsidR="00DC0959" w:rsidRPr="00A158C7" w:rsidRDefault="001F3953" w:rsidP="00DC0959">
      <w:pPr>
        <w:rPr>
          <w:lang w:bidi="ar-SA"/>
        </w:rPr>
      </w:pPr>
      <w:r>
        <w:rPr>
          <w:lang w:bidi="ar-SA"/>
        </w:rPr>
        <w:t xml:space="preserve">Module Design Document for </w:t>
      </w:r>
      <w:r w:rsidRPr="001F3953">
        <w:rPr>
          <w:lang w:bidi="ar-SA"/>
        </w:rPr>
        <w:t>ES251A_BattRtnCurr</w:t>
      </w:r>
    </w:p>
    <w:p w:rsidR="00DC0959" w:rsidRDefault="00FE5DF5" w:rsidP="00DC0959">
      <w:pPr>
        <w:pStyle w:val="Heading2"/>
      </w:pPr>
      <w:bookmarkStart w:id="13" w:name="_Toc488410658"/>
      <w:r w:rsidRPr="00A158C7">
        <w:t>Scope</w:t>
      </w:r>
      <w:bookmarkEnd w:id="13"/>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14" w:name="_Toc40606522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15" w:name="_Toc488410659"/>
      <w:proofErr w:type="spellStart"/>
      <w:r w:rsidR="006469EC">
        <w:rPr>
          <w:rFonts w:ascii="Calibri" w:hAnsi="Calibri" w:cs="Calibri"/>
        </w:rPr>
        <w:t>BattRtnCurr</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14"/>
      <w:bookmarkEnd w:id="15"/>
    </w:p>
    <w:p w:rsidR="001F3953" w:rsidRDefault="001F3953" w:rsidP="001F3953">
      <w:r w:rsidRPr="00362230">
        <w:t>Refer FDD.</w:t>
      </w:r>
    </w:p>
    <w:p w:rsidR="00D229A6" w:rsidRDefault="00D229A6" w:rsidP="00D229A6">
      <w:pPr>
        <w:rPr>
          <w:rFonts w:cs="Calibri"/>
          <w:i/>
        </w:rPr>
      </w:pPr>
    </w:p>
    <w:p w:rsidR="00D229A6" w:rsidRDefault="00D229A6" w:rsidP="00D229A6">
      <w:pPr>
        <w:rPr>
          <w:rFonts w:cs="Calibri"/>
          <w:i/>
        </w:rPr>
      </w:pPr>
    </w:p>
    <w:p w:rsidR="00D229A6" w:rsidRDefault="00D229A6" w:rsidP="00D229A6">
      <w:pPr>
        <w:pStyle w:val="Heading1"/>
        <w:ind w:left="562" w:hanging="562"/>
        <w:rPr>
          <w:rFonts w:ascii="Calibri" w:hAnsi="Calibri" w:cs="Calibri"/>
        </w:rPr>
      </w:pPr>
      <w:bookmarkStart w:id="16" w:name="_Toc406065229"/>
      <w:bookmarkStart w:id="17" w:name="_Toc488410660"/>
      <w:r w:rsidRPr="00AA38E8">
        <w:rPr>
          <w:rFonts w:ascii="Calibri" w:hAnsi="Calibri" w:cs="Calibri"/>
        </w:rPr>
        <w:lastRenderedPageBreak/>
        <w:t>Design details of software module</w:t>
      </w:r>
      <w:bookmarkEnd w:id="16"/>
      <w:bookmarkEnd w:id="17"/>
    </w:p>
    <w:p w:rsidR="00687599" w:rsidRDefault="00687599" w:rsidP="00687599">
      <w:pPr>
        <w:rPr>
          <w:lang w:bidi="ar-SA"/>
        </w:rPr>
      </w:pPr>
      <w:r>
        <w:rPr>
          <w:lang w:bidi="ar-SA"/>
        </w:rPr>
        <w:t>This function handles measurement of battery return current. It receives ADC samples representing current in volts and converts them to ampere units.</w:t>
      </w:r>
    </w:p>
    <w:p w:rsidR="00687599" w:rsidRPr="00687599" w:rsidRDefault="00687599" w:rsidP="00687599">
      <w:pPr>
        <w:rPr>
          <w:lang w:bidi="ar-SA"/>
        </w:rPr>
      </w:pPr>
      <w:r>
        <w:rPr>
          <w:lang w:bidi="ar-SA"/>
        </w:rPr>
        <w:t>Additionally, it performs basic output signal limitation. Module design allows execution from motor control loop or 2ms periodic. Therefore two sets of input and outputs signals are available where ones prefixed with "</w:t>
      </w:r>
      <w:proofErr w:type="spellStart"/>
      <w:r>
        <w:rPr>
          <w:lang w:bidi="ar-SA"/>
        </w:rPr>
        <w:t>MotCtrl</w:t>
      </w:r>
      <w:proofErr w:type="spellEnd"/>
      <w:r>
        <w:rPr>
          <w:lang w:bidi="ar-SA"/>
        </w:rPr>
        <w:t>" shall be used inside motor control loop.</w:t>
      </w:r>
    </w:p>
    <w:p w:rsidR="00D229A6" w:rsidRPr="00AA38E8" w:rsidRDefault="00D229A6" w:rsidP="00D229A6">
      <w:pPr>
        <w:pStyle w:val="Heading2"/>
        <w:rPr>
          <w:rFonts w:ascii="Calibri" w:hAnsi="Calibri" w:cs="Calibri"/>
        </w:rPr>
      </w:pPr>
      <w:bookmarkStart w:id="18" w:name="_Toc406065230"/>
      <w:bookmarkStart w:id="19" w:name="_Toc488410661"/>
      <w:r w:rsidRPr="00D229A6">
        <w:t>Graphical</w:t>
      </w:r>
      <w:r>
        <w:rPr>
          <w:rFonts w:ascii="Calibri" w:hAnsi="Calibri" w:cs="Calibri"/>
        </w:rPr>
        <w:t xml:space="preserve"> representation of </w:t>
      </w:r>
      <w:bookmarkEnd w:id="18"/>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6469EC">
        <w:rPr>
          <w:rFonts w:ascii="Calibri" w:hAnsi="Calibri" w:cs="Calibri"/>
        </w:rPr>
        <w:t>BattRtnCurr</w:t>
      </w:r>
      <w:bookmarkEnd w:id="19"/>
      <w:proofErr w:type="spellEnd"/>
      <w:r w:rsidR="00AE55D3">
        <w:rPr>
          <w:rFonts w:ascii="Calibri" w:hAnsi="Calibri" w:cs="Calibri"/>
        </w:rPr>
        <w:fldChar w:fldCharType="end"/>
      </w:r>
    </w:p>
    <w:p w:rsidR="00D229A6" w:rsidRDefault="001F3953" w:rsidP="00D229A6">
      <w:pPr>
        <w:rPr>
          <w:rFonts w:cs="Calibri"/>
          <w:i/>
        </w:rPr>
      </w:pPr>
      <w:del w:id="20" w:author="Byrski, Krzysztof" w:date="2017-10-11T15:16:00Z">
        <w:r w:rsidDel="00D85442">
          <w:rPr>
            <w:noProof/>
            <w:lang w:bidi="ar-SA"/>
          </w:rPr>
          <w:drawing>
            <wp:inline distT="0" distB="0" distL="0" distR="0" wp14:anchorId="4CC7BB81" wp14:editId="25712605">
              <wp:extent cx="302895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28950" cy="2143125"/>
                      </a:xfrm>
                      <a:prstGeom prst="rect">
                        <a:avLst/>
                      </a:prstGeom>
                    </pic:spPr>
                  </pic:pic>
                </a:graphicData>
              </a:graphic>
            </wp:inline>
          </w:drawing>
        </w:r>
      </w:del>
      <w:ins w:id="21" w:author="Byrski, Krzysztof" w:date="2017-10-11T15:16:00Z">
        <w:r w:rsidR="00D85442" w:rsidRPr="00D85442">
          <w:rPr>
            <w:noProof/>
            <w:lang w:bidi="ar-SA"/>
          </w:rPr>
          <w:t xml:space="preserve"> </w:t>
        </w:r>
        <w:r w:rsidR="00D85442">
          <w:rPr>
            <w:noProof/>
            <w:lang w:bidi="ar-SA"/>
          </w:rPr>
          <w:drawing>
            <wp:inline distT="0" distB="0" distL="0" distR="0" wp14:anchorId="04DE6814" wp14:editId="634B7379">
              <wp:extent cx="3029447" cy="2483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30983" cy="2484960"/>
                      </a:xfrm>
                      <a:prstGeom prst="rect">
                        <a:avLst/>
                      </a:prstGeom>
                    </pic:spPr>
                  </pic:pic>
                </a:graphicData>
              </a:graphic>
            </wp:inline>
          </w:drawing>
        </w:r>
      </w:ins>
      <w:r w:rsidR="00D229A6">
        <w:rPr>
          <w:rFonts w:cs="Calibri"/>
          <w:i/>
        </w:rPr>
        <w:t xml:space="preserve"> </w:t>
      </w:r>
    </w:p>
    <w:p w:rsidR="00D229A6" w:rsidRPr="002D6391" w:rsidRDefault="00D229A6" w:rsidP="00D229A6">
      <w:pPr>
        <w:pStyle w:val="Heading2"/>
        <w:rPr>
          <w:rFonts w:ascii="Calibri" w:hAnsi="Calibri" w:cs="Calibri"/>
        </w:rPr>
      </w:pPr>
      <w:bookmarkStart w:id="22" w:name="_Toc406065231"/>
      <w:bookmarkStart w:id="23" w:name="_Toc488410662"/>
      <w:r w:rsidRPr="002D6391">
        <w:rPr>
          <w:rFonts w:ascii="Calibri" w:hAnsi="Calibri" w:cs="Calibri"/>
        </w:rPr>
        <w:t>Data Flow Diagram</w:t>
      </w:r>
      <w:bookmarkEnd w:id="22"/>
      <w:bookmarkEnd w:id="23"/>
    </w:p>
    <w:p w:rsidR="00D229A6" w:rsidRPr="002B094F" w:rsidRDefault="001F3953" w:rsidP="00D229A6">
      <w:pPr>
        <w:rPr>
          <w:rFonts w:cs="Calibri"/>
        </w:rPr>
      </w:pPr>
      <w:r w:rsidRPr="001F3953">
        <w:rPr>
          <w:rFonts w:cs="Calibri"/>
        </w:rPr>
        <w:t>Refer FDD</w:t>
      </w:r>
    </w:p>
    <w:p w:rsidR="00D229A6" w:rsidRPr="002D6391" w:rsidRDefault="00AC4CD8" w:rsidP="00F527E9">
      <w:pPr>
        <w:pStyle w:val="Heading3"/>
        <w:rPr>
          <w:rFonts w:cs="Calibri"/>
        </w:rPr>
      </w:pPr>
      <w:bookmarkStart w:id="24" w:name="_Toc375924736"/>
      <w:bookmarkStart w:id="25" w:name="_Toc406065232"/>
      <w:bookmarkStart w:id="26" w:name="_Toc488410663"/>
      <w:r w:rsidRPr="00305C34">
        <w:t xml:space="preserve">Component </w:t>
      </w:r>
      <w:r w:rsidR="00D229A6" w:rsidRPr="002B094F">
        <w:rPr>
          <w:rFonts w:cs="Calibri"/>
        </w:rPr>
        <w:t>level</w:t>
      </w:r>
      <w:r w:rsidR="00D229A6" w:rsidRPr="002D6391">
        <w:rPr>
          <w:rFonts w:cs="Calibri"/>
        </w:rPr>
        <w:t xml:space="preserve"> DFD</w:t>
      </w:r>
      <w:bookmarkEnd w:id="24"/>
      <w:bookmarkEnd w:id="25"/>
      <w:bookmarkEnd w:id="26"/>
    </w:p>
    <w:p w:rsidR="00D229A6" w:rsidRPr="002B094F" w:rsidRDefault="001F3953" w:rsidP="00D229A6">
      <w:pPr>
        <w:rPr>
          <w:lang w:bidi="ar-SA"/>
        </w:rPr>
      </w:pPr>
      <w:r>
        <w:rPr>
          <w:lang w:bidi="ar-SA"/>
        </w:rPr>
        <w:t>None</w:t>
      </w:r>
    </w:p>
    <w:p w:rsidR="00D229A6" w:rsidRPr="00A32585" w:rsidRDefault="00AC4CD8" w:rsidP="00F527E9">
      <w:pPr>
        <w:pStyle w:val="Heading3"/>
      </w:pPr>
      <w:bookmarkStart w:id="27" w:name="_Toc375924737"/>
      <w:bookmarkStart w:id="28" w:name="_Toc406065233"/>
      <w:bookmarkStart w:id="29" w:name="_Toc488410664"/>
      <w:r>
        <w:t>Function</w:t>
      </w:r>
      <w:r w:rsidRPr="00231F0B">
        <w:t xml:space="preserve"> </w:t>
      </w:r>
      <w:r w:rsidR="00D229A6" w:rsidRPr="00A32585">
        <w:t>level DFD</w:t>
      </w:r>
      <w:bookmarkEnd w:id="27"/>
      <w:bookmarkEnd w:id="28"/>
      <w:bookmarkEnd w:id="29"/>
    </w:p>
    <w:p w:rsidR="002B094F" w:rsidRDefault="001F3953" w:rsidP="002B094F">
      <w:pPr>
        <w:rPr>
          <w:lang w:bidi="ar-SA"/>
        </w:rPr>
      </w:pPr>
      <w:r>
        <w:rPr>
          <w:lang w:bidi="ar-SA"/>
        </w:rPr>
        <w:t>None</w:t>
      </w:r>
    </w:p>
    <w:p w:rsidR="002B094F" w:rsidRPr="00AC4CD8" w:rsidRDefault="002B094F" w:rsidP="00AC4CD8">
      <w:pPr>
        <w:pStyle w:val="Heading1"/>
        <w:ind w:left="562" w:hanging="562"/>
        <w:rPr>
          <w:rFonts w:ascii="Calibri" w:hAnsi="Calibri" w:cs="Calibri"/>
        </w:rPr>
      </w:pPr>
      <w:bookmarkStart w:id="30" w:name="_Toc338170479"/>
      <w:bookmarkStart w:id="31" w:name="_Toc375678228"/>
      <w:bookmarkStart w:id="32" w:name="_Toc418080062"/>
      <w:bookmarkStart w:id="33" w:name="_Toc421709912"/>
      <w:bookmarkStart w:id="34" w:name="_Toc488410665"/>
      <w:r w:rsidRPr="00AC4CD8">
        <w:rPr>
          <w:rFonts w:ascii="Calibri" w:hAnsi="Calibri" w:cs="Calibri"/>
        </w:rPr>
        <w:lastRenderedPageBreak/>
        <w:t>Constant Data Dictionary</w:t>
      </w:r>
      <w:bookmarkEnd w:id="30"/>
      <w:bookmarkEnd w:id="31"/>
      <w:bookmarkEnd w:id="32"/>
      <w:bookmarkEnd w:id="33"/>
      <w:bookmarkEnd w:id="34"/>
    </w:p>
    <w:p w:rsidR="00AC4CD8" w:rsidRPr="00DA5500" w:rsidRDefault="00AC4CD8" w:rsidP="00AC4CD8">
      <w:pPr>
        <w:pStyle w:val="Heading2"/>
        <w:spacing w:after="60"/>
        <w:rPr>
          <w:rFonts w:ascii="Calibri" w:hAnsi="Calibri"/>
        </w:rPr>
      </w:pPr>
      <w:bookmarkStart w:id="35" w:name="_Toc421011506"/>
      <w:bookmarkStart w:id="36" w:name="_Toc421786527"/>
      <w:bookmarkStart w:id="37" w:name="_Toc488410666"/>
      <w:bookmarkStart w:id="38" w:name="_Toc418080064"/>
      <w:r w:rsidRPr="00DA5500">
        <w:rPr>
          <w:rFonts w:ascii="Calibri" w:hAnsi="Calibri"/>
        </w:rPr>
        <w:t>Program (fixed) Constants</w:t>
      </w:r>
      <w:bookmarkEnd w:id="35"/>
      <w:bookmarkEnd w:id="36"/>
      <w:bookmarkEnd w:id="37"/>
    </w:p>
    <w:p w:rsidR="00AC4CD8" w:rsidRPr="00DA5500" w:rsidRDefault="00AC4CD8" w:rsidP="00F527E9">
      <w:pPr>
        <w:pStyle w:val="Heading3"/>
      </w:pPr>
      <w:bookmarkStart w:id="39" w:name="_Toc488410667"/>
      <w:bookmarkEnd w:id="38"/>
      <w:r w:rsidRPr="00DA5500">
        <w:t>Embedded Constants</w:t>
      </w:r>
      <w:bookmarkEnd w:id="39"/>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5114"/>
        <w:gridCol w:w="2013"/>
        <w:gridCol w:w="1413"/>
        <w:gridCol w:w="1612"/>
      </w:tblGrid>
      <w:tr w:rsidR="00007584" w:rsidRPr="00AA38E8"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540080">
        <w:tc>
          <w:tcPr>
            <w:tcW w:w="2368" w:type="pct"/>
            <w:tcBorders>
              <w:top w:val="single" w:sz="6" w:space="0" w:color="auto"/>
              <w:left w:val="single" w:sz="6" w:space="0" w:color="auto"/>
              <w:bottom w:val="single" w:sz="6" w:space="0" w:color="auto"/>
              <w:right w:val="single" w:sz="6" w:space="0" w:color="auto"/>
            </w:tcBorders>
          </w:tcPr>
          <w:p w:rsidR="00007584" w:rsidRPr="00AA38E8" w:rsidRDefault="00D85442" w:rsidP="00F4318C">
            <w:pPr>
              <w:spacing w:before="60"/>
              <w:jc w:val="center"/>
              <w:rPr>
                <w:rFonts w:cs="Calibri"/>
                <w:sz w:val="16"/>
                <w:szCs w:val="16"/>
              </w:rPr>
            </w:pPr>
            <w:ins w:id="40" w:author="Byrski, Krzysztof" w:date="2017-10-11T15:18:00Z">
              <w:r w:rsidRPr="00D85442">
                <w:rPr>
                  <w:rFonts w:cs="Calibri"/>
                  <w:sz w:val="16"/>
                  <w:szCs w:val="16"/>
                </w:rPr>
                <w:t>BATTRTNCURRPASSD_CNT_U08</w:t>
              </w:r>
              <w:r w:rsidRPr="00D85442" w:rsidDel="00D85442">
                <w:rPr>
                  <w:rFonts w:cs="Calibri"/>
                  <w:sz w:val="16"/>
                  <w:szCs w:val="16"/>
                </w:rPr>
                <w:t xml:space="preserve"> </w:t>
              </w:r>
            </w:ins>
            <w:del w:id="41" w:author="Byrski, Krzysztof" w:date="2017-10-11T15:18:00Z">
              <w:r w:rsidR="00007584" w:rsidDel="00D85442">
                <w:rPr>
                  <w:rFonts w:cs="Calibri"/>
                  <w:sz w:val="16"/>
                  <w:szCs w:val="16"/>
                </w:rPr>
                <w:delText xml:space="preserve"> </w:delText>
              </w:r>
            </w:del>
            <w:del w:id="42" w:author="Byrski, Krzysztof" w:date="2017-10-11T15:17:00Z">
              <w:r w:rsidR="001F3953" w:rsidRPr="001F3953" w:rsidDel="00D85442">
                <w:rPr>
                  <w:rFonts w:cs="Calibri"/>
                  <w:sz w:val="16"/>
                  <w:szCs w:val="16"/>
                </w:rPr>
                <w:delText>BATTRTCNCURRFAILDADC_CNT_U08</w:delText>
              </w:r>
            </w:del>
          </w:p>
        </w:tc>
        <w:tc>
          <w:tcPr>
            <w:tcW w:w="1042" w:type="pct"/>
            <w:tcBorders>
              <w:top w:val="single" w:sz="6" w:space="0" w:color="auto"/>
              <w:left w:val="single" w:sz="6" w:space="0" w:color="auto"/>
              <w:bottom w:val="single" w:sz="6" w:space="0" w:color="auto"/>
              <w:right w:val="single" w:sz="6" w:space="0" w:color="auto"/>
            </w:tcBorders>
          </w:tcPr>
          <w:p w:rsidR="00007584" w:rsidRPr="00AA38E8" w:rsidRDefault="001F3953"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007584" w:rsidRPr="00AA38E8" w:rsidRDefault="001F3953"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007584" w:rsidRPr="00AA38E8" w:rsidRDefault="00D85442" w:rsidP="00F4318C">
            <w:pPr>
              <w:spacing w:before="60"/>
              <w:jc w:val="center"/>
              <w:rPr>
                <w:rFonts w:cs="Calibri"/>
                <w:sz w:val="16"/>
                <w:szCs w:val="16"/>
              </w:rPr>
            </w:pPr>
            <w:ins w:id="43" w:author="Byrski, Krzysztof" w:date="2017-10-11T15:19:00Z">
              <w:r>
                <w:rPr>
                  <w:rFonts w:cs="Calibri"/>
                  <w:sz w:val="16"/>
                  <w:szCs w:val="16"/>
                </w:rPr>
                <w:t>0</w:t>
              </w:r>
            </w:ins>
            <w:del w:id="44" w:author="Byrski, Krzysztof" w:date="2017-10-11T15:19:00Z">
              <w:r w:rsidR="001F3953" w:rsidDel="00D85442">
                <w:rPr>
                  <w:rFonts w:cs="Calibri"/>
                  <w:sz w:val="16"/>
                  <w:szCs w:val="16"/>
                </w:rPr>
                <w:delText>4</w:delText>
              </w:r>
            </w:del>
          </w:p>
        </w:tc>
      </w:tr>
      <w:tr w:rsidR="001F3953" w:rsidRPr="00AA38E8" w:rsidTr="00540080">
        <w:tc>
          <w:tcPr>
            <w:tcW w:w="2368" w:type="pct"/>
            <w:tcBorders>
              <w:top w:val="single" w:sz="6" w:space="0" w:color="auto"/>
              <w:left w:val="single" w:sz="6" w:space="0" w:color="auto"/>
              <w:bottom w:val="single" w:sz="6" w:space="0" w:color="auto"/>
              <w:right w:val="single" w:sz="6" w:space="0" w:color="auto"/>
            </w:tcBorders>
          </w:tcPr>
          <w:p w:rsidR="001F3953" w:rsidRDefault="00D85442" w:rsidP="00F4318C">
            <w:pPr>
              <w:spacing w:before="60"/>
              <w:jc w:val="center"/>
              <w:rPr>
                <w:rFonts w:cs="Calibri"/>
                <w:sz w:val="16"/>
                <w:szCs w:val="16"/>
              </w:rPr>
            </w:pPr>
            <w:ins w:id="45" w:author="Byrski, Krzysztof" w:date="2017-10-11T15:18:00Z">
              <w:r w:rsidRPr="00D85442">
                <w:rPr>
                  <w:rFonts w:cs="Calibri"/>
                  <w:sz w:val="16"/>
                  <w:szCs w:val="16"/>
                </w:rPr>
                <w:t>BATTRTNCURROVERMAX_CNT_U08</w:t>
              </w:r>
            </w:ins>
            <w:del w:id="46" w:author="Byrski, Krzysztof" w:date="2017-10-11T15:18:00Z">
              <w:r w:rsidR="001F3953" w:rsidRPr="001F3953" w:rsidDel="00D85442">
                <w:rPr>
                  <w:rFonts w:cs="Calibri"/>
                  <w:sz w:val="16"/>
                  <w:szCs w:val="16"/>
                </w:rPr>
                <w:delText>BATTRTCNCURROVERMAX_CNT_U08</w:delText>
              </w:r>
            </w:del>
          </w:p>
        </w:tc>
        <w:tc>
          <w:tcPr>
            <w:tcW w:w="1042" w:type="pct"/>
            <w:tcBorders>
              <w:top w:val="single" w:sz="6" w:space="0" w:color="auto"/>
              <w:left w:val="single" w:sz="6" w:space="0" w:color="auto"/>
              <w:bottom w:val="single" w:sz="6" w:space="0" w:color="auto"/>
              <w:right w:val="single" w:sz="6" w:space="0" w:color="auto"/>
            </w:tcBorders>
          </w:tcPr>
          <w:p w:rsidR="001F3953" w:rsidRDefault="001F3953"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1F3953" w:rsidRDefault="001F3953"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1F3953" w:rsidRDefault="001F3953" w:rsidP="00F4318C">
            <w:pPr>
              <w:spacing w:before="60"/>
              <w:jc w:val="center"/>
              <w:rPr>
                <w:rFonts w:cs="Calibri"/>
                <w:sz w:val="16"/>
                <w:szCs w:val="16"/>
              </w:rPr>
            </w:pPr>
            <w:r>
              <w:rPr>
                <w:rFonts w:cs="Calibri"/>
                <w:sz w:val="16"/>
                <w:szCs w:val="16"/>
              </w:rPr>
              <w:t>1</w:t>
            </w:r>
          </w:p>
        </w:tc>
      </w:tr>
      <w:tr w:rsidR="001F3953" w:rsidRPr="00AA38E8" w:rsidTr="00540080">
        <w:tc>
          <w:tcPr>
            <w:tcW w:w="2368" w:type="pct"/>
            <w:tcBorders>
              <w:top w:val="single" w:sz="6" w:space="0" w:color="auto"/>
              <w:left w:val="single" w:sz="6" w:space="0" w:color="auto"/>
              <w:bottom w:val="single" w:sz="6" w:space="0" w:color="auto"/>
              <w:right w:val="single" w:sz="6" w:space="0" w:color="auto"/>
            </w:tcBorders>
          </w:tcPr>
          <w:p w:rsidR="001F3953" w:rsidRDefault="00D85442" w:rsidP="00F4318C">
            <w:pPr>
              <w:spacing w:before="60"/>
              <w:jc w:val="center"/>
              <w:rPr>
                <w:rFonts w:cs="Calibri"/>
                <w:sz w:val="16"/>
                <w:szCs w:val="16"/>
              </w:rPr>
            </w:pPr>
            <w:ins w:id="47" w:author="Byrski, Krzysztof" w:date="2017-10-11T15:18:00Z">
              <w:r w:rsidRPr="00D85442">
                <w:rPr>
                  <w:rFonts w:cs="Calibri"/>
                  <w:sz w:val="16"/>
                  <w:szCs w:val="16"/>
                </w:rPr>
                <w:t>BATTRTNCURRUNDERMIN_CNT_U08</w:t>
              </w:r>
            </w:ins>
            <w:del w:id="48" w:author="Byrski, Krzysztof" w:date="2017-10-11T15:18:00Z">
              <w:r w:rsidR="001F3953" w:rsidRPr="001F3953" w:rsidDel="00D85442">
                <w:rPr>
                  <w:rFonts w:cs="Calibri"/>
                  <w:sz w:val="16"/>
                  <w:szCs w:val="16"/>
                </w:rPr>
                <w:delText>BATTRTCNCURRUNDERMIN_CNT_U08</w:delText>
              </w:r>
            </w:del>
          </w:p>
        </w:tc>
        <w:tc>
          <w:tcPr>
            <w:tcW w:w="1042" w:type="pct"/>
            <w:tcBorders>
              <w:top w:val="single" w:sz="6" w:space="0" w:color="auto"/>
              <w:left w:val="single" w:sz="6" w:space="0" w:color="auto"/>
              <w:bottom w:val="single" w:sz="6" w:space="0" w:color="auto"/>
              <w:right w:val="single" w:sz="6" w:space="0" w:color="auto"/>
            </w:tcBorders>
          </w:tcPr>
          <w:p w:rsidR="001F3953" w:rsidRDefault="001F3953"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1F3953" w:rsidRDefault="001F3953"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1F3953" w:rsidRDefault="001F3953" w:rsidP="00F4318C">
            <w:pPr>
              <w:spacing w:before="60"/>
              <w:jc w:val="center"/>
              <w:rPr>
                <w:rFonts w:cs="Calibri"/>
                <w:sz w:val="16"/>
                <w:szCs w:val="16"/>
              </w:rPr>
            </w:pPr>
            <w:r>
              <w:rPr>
                <w:rFonts w:cs="Calibri"/>
                <w:sz w:val="16"/>
                <w:szCs w:val="16"/>
              </w:rPr>
              <w:t>2</w:t>
            </w:r>
          </w:p>
        </w:tc>
      </w:tr>
      <w:tr w:rsidR="001F3953" w:rsidRPr="00AA38E8" w:rsidTr="00540080">
        <w:tc>
          <w:tcPr>
            <w:tcW w:w="2368" w:type="pct"/>
            <w:tcBorders>
              <w:top w:val="single" w:sz="6" w:space="0" w:color="auto"/>
              <w:left w:val="single" w:sz="6" w:space="0" w:color="auto"/>
              <w:bottom w:val="single" w:sz="6" w:space="0" w:color="auto"/>
              <w:right w:val="single" w:sz="6" w:space="0" w:color="auto"/>
            </w:tcBorders>
          </w:tcPr>
          <w:p w:rsidR="001F3953" w:rsidRDefault="00D85442" w:rsidP="00F4318C">
            <w:pPr>
              <w:spacing w:before="60"/>
              <w:jc w:val="center"/>
              <w:rPr>
                <w:rFonts w:cs="Calibri"/>
                <w:sz w:val="16"/>
                <w:szCs w:val="16"/>
              </w:rPr>
            </w:pPr>
            <w:ins w:id="49" w:author="Byrski, Krzysztof" w:date="2017-10-11T15:18:00Z">
              <w:r w:rsidRPr="00D85442">
                <w:rPr>
                  <w:rFonts w:cs="Calibri"/>
                  <w:sz w:val="16"/>
                  <w:szCs w:val="16"/>
                </w:rPr>
                <w:t>BATTRTNCURRFAILDADC_CNT_U08</w:t>
              </w:r>
            </w:ins>
            <w:del w:id="50" w:author="Byrski, Krzysztof" w:date="2017-10-11T15:18:00Z">
              <w:r w:rsidR="001F3953" w:rsidRPr="001F3953" w:rsidDel="00D85442">
                <w:rPr>
                  <w:rFonts w:cs="Calibri"/>
                  <w:sz w:val="16"/>
                  <w:szCs w:val="16"/>
                </w:rPr>
                <w:delText>BATTRTNCURRPASSD_CNT_U08</w:delText>
              </w:r>
            </w:del>
          </w:p>
        </w:tc>
        <w:tc>
          <w:tcPr>
            <w:tcW w:w="1042" w:type="pct"/>
            <w:tcBorders>
              <w:top w:val="single" w:sz="6" w:space="0" w:color="auto"/>
              <w:left w:val="single" w:sz="6" w:space="0" w:color="auto"/>
              <w:bottom w:val="single" w:sz="6" w:space="0" w:color="auto"/>
              <w:right w:val="single" w:sz="6" w:space="0" w:color="auto"/>
            </w:tcBorders>
          </w:tcPr>
          <w:p w:rsidR="001F3953" w:rsidRDefault="001F3953"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1F3953" w:rsidRDefault="001F3953"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1F3953" w:rsidRDefault="00D85442" w:rsidP="00F4318C">
            <w:pPr>
              <w:spacing w:before="60"/>
              <w:jc w:val="center"/>
              <w:rPr>
                <w:rFonts w:cs="Calibri"/>
                <w:sz w:val="16"/>
                <w:szCs w:val="16"/>
              </w:rPr>
            </w:pPr>
            <w:ins w:id="51" w:author="Byrski, Krzysztof" w:date="2017-10-11T15:19:00Z">
              <w:r>
                <w:rPr>
                  <w:rFonts w:cs="Calibri"/>
                  <w:sz w:val="16"/>
                  <w:szCs w:val="16"/>
                </w:rPr>
                <w:t>4</w:t>
              </w:r>
            </w:ins>
            <w:del w:id="52" w:author="Byrski, Krzysztof" w:date="2017-10-11T15:19:00Z">
              <w:r w:rsidR="001F3953" w:rsidDel="00D85442">
                <w:rPr>
                  <w:rFonts w:cs="Calibri"/>
                  <w:sz w:val="16"/>
                  <w:szCs w:val="16"/>
                </w:rPr>
                <w:delText>0</w:delText>
              </w:r>
            </w:del>
          </w:p>
        </w:tc>
      </w:tr>
      <w:tr w:rsidR="00D85442" w:rsidRPr="00AA38E8" w:rsidTr="00540080">
        <w:trPr>
          <w:ins w:id="53" w:author="Byrski, Krzysztof" w:date="2017-10-11T15:18:00Z"/>
        </w:trPr>
        <w:tc>
          <w:tcPr>
            <w:tcW w:w="2368" w:type="pct"/>
            <w:tcBorders>
              <w:top w:val="single" w:sz="6" w:space="0" w:color="auto"/>
              <w:left w:val="single" w:sz="6" w:space="0" w:color="auto"/>
              <w:bottom w:val="single" w:sz="6" w:space="0" w:color="auto"/>
              <w:right w:val="single" w:sz="6" w:space="0" w:color="auto"/>
            </w:tcBorders>
          </w:tcPr>
          <w:p w:rsidR="00D85442" w:rsidRPr="00D85442" w:rsidRDefault="00D85442" w:rsidP="00F4318C">
            <w:pPr>
              <w:spacing w:before="60"/>
              <w:jc w:val="center"/>
              <w:rPr>
                <w:ins w:id="54" w:author="Byrski, Krzysztof" w:date="2017-10-11T15:18:00Z"/>
                <w:rFonts w:cs="Calibri"/>
                <w:sz w:val="16"/>
                <w:szCs w:val="16"/>
              </w:rPr>
            </w:pPr>
            <w:ins w:id="55" w:author="Byrski, Krzysztof" w:date="2017-10-11T15:19:00Z">
              <w:r w:rsidRPr="00D85442">
                <w:rPr>
                  <w:rFonts w:cs="Calibri"/>
                  <w:sz w:val="16"/>
                  <w:szCs w:val="16"/>
                </w:rPr>
                <w:t>BATTRTNCURRESTIMDIFFFLT_CNT_U08</w:t>
              </w:r>
            </w:ins>
          </w:p>
        </w:tc>
        <w:tc>
          <w:tcPr>
            <w:tcW w:w="1042" w:type="pct"/>
            <w:tcBorders>
              <w:top w:val="single" w:sz="6" w:space="0" w:color="auto"/>
              <w:left w:val="single" w:sz="6" w:space="0" w:color="auto"/>
              <w:bottom w:val="single" w:sz="6" w:space="0" w:color="auto"/>
              <w:right w:val="single" w:sz="6" w:space="0" w:color="auto"/>
            </w:tcBorders>
          </w:tcPr>
          <w:p w:rsidR="00D85442" w:rsidRDefault="00D85442" w:rsidP="00F4318C">
            <w:pPr>
              <w:spacing w:before="60"/>
              <w:jc w:val="center"/>
              <w:rPr>
                <w:ins w:id="56" w:author="Byrski, Krzysztof" w:date="2017-10-11T15:18:00Z"/>
                <w:rFonts w:cs="Calibri"/>
                <w:sz w:val="16"/>
                <w:szCs w:val="16"/>
              </w:rPr>
            </w:pPr>
            <w:ins w:id="57" w:author="Byrski, Krzysztof" w:date="2017-10-11T15:19:00Z">
              <w:r>
                <w:rPr>
                  <w:rFonts w:cs="Calibri"/>
                  <w:sz w:val="16"/>
                  <w:szCs w:val="16"/>
                </w:rPr>
                <w:t>1</w:t>
              </w:r>
            </w:ins>
          </w:p>
        </w:tc>
        <w:tc>
          <w:tcPr>
            <w:tcW w:w="746" w:type="pct"/>
            <w:tcBorders>
              <w:top w:val="single" w:sz="6" w:space="0" w:color="auto"/>
              <w:left w:val="single" w:sz="6" w:space="0" w:color="auto"/>
              <w:bottom w:val="single" w:sz="6" w:space="0" w:color="auto"/>
              <w:right w:val="single" w:sz="6" w:space="0" w:color="auto"/>
            </w:tcBorders>
          </w:tcPr>
          <w:p w:rsidR="00D85442" w:rsidRDefault="00D85442" w:rsidP="00F4318C">
            <w:pPr>
              <w:spacing w:before="60"/>
              <w:jc w:val="center"/>
              <w:rPr>
                <w:ins w:id="58" w:author="Byrski, Krzysztof" w:date="2017-10-11T15:18:00Z"/>
                <w:rFonts w:cs="Calibri"/>
                <w:sz w:val="16"/>
                <w:szCs w:val="16"/>
              </w:rPr>
            </w:pPr>
            <w:proofErr w:type="spellStart"/>
            <w:ins w:id="59" w:author="Byrski, Krzysztof" w:date="2017-10-11T15:19:00Z">
              <w:r w:rsidRPr="00D85442">
                <w:rPr>
                  <w:rFonts w:cs="Calibri"/>
                  <w:sz w:val="16"/>
                  <w:szCs w:val="16"/>
                </w:rPr>
                <w:t>Cnt</w:t>
              </w:r>
            </w:ins>
            <w:proofErr w:type="spellEnd"/>
          </w:p>
        </w:tc>
        <w:tc>
          <w:tcPr>
            <w:tcW w:w="844" w:type="pct"/>
            <w:tcBorders>
              <w:top w:val="single" w:sz="6" w:space="0" w:color="auto"/>
              <w:left w:val="single" w:sz="6" w:space="0" w:color="auto"/>
              <w:bottom w:val="single" w:sz="6" w:space="0" w:color="auto"/>
              <w:right w:val="single" w:sz="6" w:space="0" w:color="auto"/>
            </w:tcBorders>
          </w:tcPr>
          <w:p w:rsidR="00D85442" w:rsidRDefault="00D85442" w:rsidP="00F4318C">
            <w:pPr>
              <w:spacing w:before="60"/>
              <w:jc w:val="center"/>
              <w:rPr>
                <w:ins w:id="60" w:author="Byrski, Krzysztof" w:date="2017-10-11T15:18:00Z"/>
                <w:rFonts w:cs="Calibri"/>
                <w:sz w:val="16"/>
                <w:szCs w:val="16"/>
              </w:rPr>
            </w:pPr>
            <w:ins w:id="61" w:author="Byrski, Krzysztof" w:date="2017-10-11T15:19:00Z">
              <w:r>
                <w:rPr>
                  <w:rFonts w:cs="Calibri"/>
                  <w:sz w:val="16"/>
                  <w:szCs w:val="16"/>
                </w:rPr>
                <w:t>8</w:t>
              </w:r>
            </w:ins>
          </w:p>
        </w:tc>
      </w:tr>
    </w:tbl>
    <w:p w:rsidR="002B094F" w:rsidRPr="0048012A" w:rsidRDefault="002B094F" w:rsidP="002518E0">
      <w:pPr>
        <w:pStyle w:val="BodyText3"/>
        <w:rPr>
          <w:rFonts w:cs="Calibri"/>
          <w:sz w:val="20"/>
          <w:szCs w:val="20"/>
        </w:rPr>
      </w:pPr>
      <w:bookmarkStart w:id="62" w:name="_GoBack"/>
      <w:bookmarkEnd w:id="62"/>
    </w:p>
    <w:p w:rsidR="00AC4CD8" w:rsidRPr="00DA5500" w:rsidRDefault="00AC4CD8" w:rsidP="00AC4CD8">
      <w:pPr>
        <w:pStyle w:val="Heading1"/>
        <w:ind w:left="562" w:hanging="562"/>
        <w:rPr>
          <w:rFonts w:ascii="Calibri" w:hAnsi="Calibri" w:cs="Calibri"/>
        </w:rPr>
      </w:pPr>
      <w:bookmarkStart w:id="63" w:name="_Ref87065593"/>
      <w:bookmarkStart w:id="64" w:name="_Toc338170483"/>
      <w:bookmarkStart w:id="65" w:name="_Toc375678229"/>
      <w:bookmarkStart w:id="66" w:name="_Toc418080067"/>
      <w:bookmarkStart w:id="67" w:name="_Toc421786702"/>
      <w:bookmarkStart w:id="68" w:name="_Toc488410668"/>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63"/>
      <w:bookmarkEnd w:id="64"/>
      <w:bookmarkEnd w:id="65"/>
      <w:bookmarkEnd w:id="66"/>
      <w:bookmarkEnd w:id="67"/>
      <w:bookmarkEnd w:id="68"/>
    </w:p>
    <w:p w:rsidR="002B094F" w:rsidRPr="00987B4A" w:rsidRDefault="002B094F" w:rsidP="00007584">
      <w:pPr>
        <w:pStyle w:val="Heading2"/>
        <w:spacing w:after="60"/>
        <w:rPr>
          <w:rFonts w:ascii="Calibri" w:hAnsi="Calibri"/>
        </w:rPr>
      </w:pPr>
      <w:bookmarkStart w:id="69" w:name="_Toc338170484"/>
      <w:bookmarkStart w:id="70" w:name="_Toc418080068"/>
      <w:bookmarkStart w:id="71" w:name="_Toc421709916"/>
      <w:bookmarkStart w:id="72" w:name="_Toc488410669"/>
      <w:r w:rsidRPr="00007584">
        <w:rPr>
          <w:rFonts w:ascii="Calibri" w:hAnsi="Calibri"/>
        </w:rPr>
        <w:t>Sub</w:t>
      </w:r>
      <w:r w:rsidRPr="00987B4A">
        <w:rPr>
          <w:rFonts w:ascii="Calibri" w:hAnsi="Calibri"/>
        </w:rPr>
        <w:t>-Module Functions</w:t>
      </w:r>
      <w:bookmarkEnd w:id="69"/>
      <w:bookmarkEnd w:id="70"/>
      <w:bookmarkEnd w:id="71"/>
      <w:bookmarkEnd w:id="72"/>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F527E9">
      <w:pPr>
        <w:pStyle w:val="Heading3"/>
      </w:pPr>
      <w:bookmarkStart w:id="73" w:name="_Toc421011514"/>
      <w:bookmarkStart w:id="74" w:name="_Toc488410670"/>
      <w:proofErr w:type="spellStart"/>
      <w:r w:rsidRPr="00AA38E8">
        <w:t>Init</w:t>
      </w:r>
      <w:proofErr w:type="spellEnd"/>
      <w:r w:rsidRPr="00AA38E8">
        <w:t xml:space="preserve">: </w:t>
      </w:r>
      <w:fldSimple w:instr=" DOCPROPERTY  &quot;Document Version&quot;  \* MERGEFORMAT ">
        <w:r w:rsidR="006469EC">
          <w:t>BattRtnCurr</w:t>
        </w:r>
      </w:fldSimple>
      <w:r w:rsidRPr="00AA38E8">
        <w:t>Init</w:t>
      </w:r>
      <w:bookmarkEnd w:id="73"/>
      <w:r w:rsidR="001F3953">
        <w:t>1</w:t>
      </w:r>
      <w:bookmarkEnd w:id="74"/>
    </w:p>
    <w:p w:rsidR="00007584" w:rsidRPr="00AA38E8" w:rsidRDefault="00007584" w:rsidP="00F527E9">
      <w:pPr>
        <w:pStyle w:val="Heading4"/>
      </w:pPr>
      <w:bookmarkStart w:id="75" w:name="_Toc421011515"/>
      <w:r w:rsidRPr="00AA38E8">
        <w:t>Design Rationale</w:t>
      </w:r>
      <w:bookmarkEnd w:id="75"/>
    </w:p>
    <w:p w:rsidR="00007584" w:rsidRPr="00A26934" w:rsidRDefault="001F3953" w:rsidP="00F527E9">
      <w:r w:rsidRPr="007D001D">
        <w:t>Refer FDD</w:t>
      </w:r>
    </w:p>
    <w:p w:rsidR="00007584" w:rsidRPr="00AA38E8" w:rsidRDefault="00007584" w:rsidP="00F527E9">
      <w:pPr>
        <w:pStyle w:val="Heading4"/>
      </w:pPr>
      <w:bookmarkStart w:id="76" w:name="_Toc421011516"/>
      <w:r w:rsidRPr="00AA38E8">
        <w:t>Module Outputs</w:t>
      </w:r>
      <w:bookmarkEnd w:id="76"/>
    </w:p>
    <w:p w:rsidR="002B094F" w:rsidRPr="00007584" w:rsidRDefault="001F3953" w:rsidP="001F3953">
      <w:r w:rsidRPr="007D001D">
        <w:t>Refer FDD</w:t>
      </w:r>
    </w:p>
    <w:p w:rsidR="00DB3C1D" w:rsidRPr="00AA38E8" w:rsidRDefault="00DB3C1D" w:rsidP="00F527E9">
      <w:pPr>
        <w:pStyle w:val="Heading3"/>
      </w:pPr>
      <w:bookmarkStart w:id="77" w:name="_Toc421011518"/>
      <w:bookmarkStart w:id="78" w:name="_Toc488410671"/>
      <w:r w:rsidRPr="00AA38E8">
        <w:t xml:space="preserve">Per: </w:t>
      </w:r>
      <w:fldSimple w:instr=" DOCPROPERTY  &quot;Document Version&quot;  \* MERGEFORMAT ">
        <w:r w:rsidR="006469EC">
          <w:t>BattRtnCurr</w:t>
        </w:r>
      </w:fldSimple>
      <w:r w:rsidRPr="00AA38E8">
        <w:t>Per</w:t>
      </w:r>
      <w:bookmarkEnd w:id="77"/>
      <w:r w:rsidR="001F3953">
        <w:t>1</w:t>
      </w:r>
      <w:bookmarkEnd w:id="78"/>
    </w:p>
    <w:p w:rsidR="00DB3C1D" w:rsidRPr="00AA38E8" w:rsidRDefault="00DB3C1D" w:rsidP="00F527E9">
      <w:pPr>
        <w:pStyle w:val="Heading4"/>
      </w:pPr>
      <w:bookmarkStart w:id="79" w:name="_Toc421011519"/>
      <w:r w:rsidRPr="00AA38E8">
        <w:t>Design Rationale</w:t>
      </w:r>
      <w:bookmarkEnd w:id="79"/>
    </w:p>
    <w:p w:rsidR="00DB3C1D" w:rsidRPr="0033680E" w:rsidRDefault="001F3953" w:rsidP="00F527E9">
      <w:r w:rsidRPr="001F3953">
        <w:t>Refer FDD</w:t>
      </w:r>
    </w:p>
    <w:p w:rsidR="00DB3C1D" w:rsidRPr="00AA38E8" w:rsidRDefault="00DB3C1D" w:rsidP="00F527E9">
      <w:pPr>
        <w:pStyle w:val="Heading4"/>
      </w:pPr>
      <w:bookmarkStart w:id="80" w:name="_Toc421011520"/>
      <w:r w:rsidRPr="00AA38E8">
        <w:t>Store Module Inputs to Local copies</w:t>
      </w:r>
      <w:bookmarkEnd w:id="80"/>
    </w:p>
    <w:p w:rsidR="00DB3C1D" w:rsidRPr="0033680E" w:rsidRDefault="001F3953" w:rsidP="00F527E9">
      <w:r w:rsidRPr="001F3953">
        <w:t>Refer FDD</w:t>
      </w:r>
    </w:p>
    <w:p w:rsidR="00DB3C1D" w:rsidRPr="00AA38E8" w:rsidRDefault="00DB3C1D" w:rsidP="00F527E9">
      <w:pPr>
        <w:pStyle w:val="Heading4"/>
      </w:pPr>
      <w:bookmarkStart w:id="81" w:name="_Toc421011521"/>
      <w:r w:rsidRPr="00AA38E8">
        <w:t>(Processing of function)………</w:t>
      </w:r>
      <w:bookmarkEnd w:id="81"/>
    </w:p>
    <w:p w:rsidR="00DB3C1D" w:rsidRPr="0033680E" w:rsidRDefault="001F3953" w:rsidP="00F527E9">
      <w:r w:rsidRPr="001F3953">
        <w:t>Refer FDD</w:t>
      </w:r>
    </w:p>
    <w:p w:rsidR="00DB3C1D" w:rsidRPr="00AA38E8" w:rsidRDefault="00DB3C1D" w:rsidP="00F527E9">
      <w:pPr>
        <w:pStyle w:val="Heading4"/>
      </w:pPr>
      <w:bookmarkStart w:id="82" w:name="_Toc421011522"/>
      <w:r w:rsidRPr="00AA38E8">
        <w:t>Store Local copy of outputs into Module Outputs</w:t>
      </w:r>
      <w:bookmarkEnd w:id="82"/>
    </w:p>
    <w:p w:rsidR="00DB3C1D" w:rsidRPr="0033680E" w:rsidRDefault="001F3953" w:rsidP="00F527E9">
      <w:r w:rsidRPr="001F3953">
        <w:t>Refer FDD</w:t>
      </w:r>
    </w:p>
    <w:p w:rsidR="001F3953" w:rsidRPr="00AA38E8" w:rsidRDefault="001F3953" w:rsidP="001F3953">
      <w:pPr>
        <w:pStyle w:val="Heading3"/>
      </w:pPr>
      <w:bookmarkStart w:id="83" w:name="_Toc488410672"/>
      <w:r w:rsidRPr="00AA38E8">
        <w:t xml:space="preserve">Per: </w:t>
      </w:r>
      <w:r w:rsidR="009C0BE5">
        <w:fldChar w:fldCharType="begin"/>
      </w:r>
      <w:r w:rsidR="009C0BE5">
        <w:instrText xml:space="preserve"> DOCPROPERTY  "Document Version"  \* MERGEFORMAT </w:instrText>
      </w:r>
      <w:r w:rsidR="009C0BE5">
        <w:fldChar w:fldCharType="separate"/>
      </w:r>
      <w:r w:rsidR="006469EC">
        <w:t>BattRtnCurr</w:t>
      </w:r>
      <w:r w:rsidR="009C0BE5">
        <w:fldChar w:fldCharType="end"/>
      </w:r>
      <w:r w:rsidRPr="00AA38E8">
        <w:t>Per</w:t>
      </w:r>
      <w:r>
        <w:t>2</w:t>
      </w:r>
      <w:bookmarkEnd w:id="83"/>
    </w:p>
    <w:p w:rsidR="001F3953" w:rsidRPr="00AA38E8" w:rsidRDefault="001F3953" w:rsidP="001F3953">
      <w:pPr>
        <w:pStyle w:val="Heading4"/>
      </w:pPr>
      <w:r w:rsidRPr="00AA38E8">
        <w:t>Design Rationale</w:t>
      </w:r>
    </w:p>
    <w:p w:rsidR="001F3953" w:rsidRPr="0033680E" w:rsidRDefault="001F3953" w:rsidP="001F3953">
      <w:r w:rsidRPr="001F3953">
        <w:t>Refer FDD</w:t>
      </w:r>
    </w:p>
    <w:p w:rsidR="001F3953" w:rsidRPr="00AA38E8" w:rsidRDefault="001F3953" w:rsidP="001F3953">
      <w:pPr>
        <w:pStyle w:val="Heading4"/>
      </w:pPr>
      <w:r w:rsidRPr="00AA38E8">
        <w:t>Store Module Inputs to Local copies</w:t>
      </w:r>
    </w:p>
    <w:p w:rsidR="001F3953" w:rsidRPr="0033680E" w:rsidRDefault="001F3953" w:rsidP="001F3953">
      <w:r w:rsidRPr="001F3953">
        <w:t>Refer FDD</w:t>
      </w:r>
    </w:p>
    <w:p w:rsidR="001F3953" w:rsidRPr="00AA38E8" w:rsidRDefault="001F3953" w:rsidP="001F3953">
      <w:pPr>
        <w:pStyle w:val="Heading4"/>
      </w:pPr>
      <w:r w:rsidRPr="00AA38E8">
        <w:t>(Processing of function)………</w:t>
      </w:r>
    </w:p>
    <w:p w:rsidR="001F3953" w:rsidRPr="0033680E" w:rsidRDefault="001F3953" w:rsidP="001F3953">
      <w:r w:rsidRPr="001F3953">
        <w:t>Refer FDD</w:t>
      </w:r>
    </w:p>
    <w:p w:rsidR="001F3953" w:rsidRPr="00AA38E8" w:rsidRDefault="001F3953" w:rsidP="001F3953">
      <w:pPr>
        <w:pStyle w:val="Heading4"/>
      </w:pPr>
      <w:r w:rsidRPr="00AA38E8">
        <w:t>Store Local copy of outputs into Module Outputs</w:t>
      </w:r>
    </w:p>
    <w:p w:rsidR="008C6874" w:rsidRPr="001F3953" w:rsidRDefault="001F3953" w:rsidP="001F3953">
      <w:r w:rsidRPr="001F3953">
        <w:t>Refer FDD</w:t>
      </w:r>
    </w:p>
    <w:p w:rsidR="004F564F" w:rsidRDefault="004F564F">
      <w:pPr>
        <w:spacing w:after="0"/>
        <w:rPr>
          <w:b/>
          <w:kern w:val="28"/>
          <w:sz w:val="28"/>
          <w:szCs w:val="20"/>
          <w:lang w:bidi="ar-SA"/>
        </w:rPr>
      </w:pPr>
      <w:r>
        <w:br w:type="page"/>
      </w:r>
    </w:p>
    <w:p w:rsidR="002B094F" w:rsidRDefault="008C6874" w:rsidP="008C6874">
      <w:pPr>
        <w:pStyle w:val="Heading2"/>
        <w:spacing w:after="60"/>
        <w:rPr>
          <w:rFonts w:ascii="Calibri" w:hAnsi="Calibri"/>
        </w:rPr>
      </w:pPr>
      <w:bookmarkStart w:id="84" w:name="_Toc488410673"/>
      <w:r>
        <w:rPr>
          <w:rFonts w:ascii="Calibri" w:hAnsi="Calibri"/>
        </w:rPr>
        <w:lastRenderedPageBreak/>
        <w:t xml:space="preserve">Server </w:t>
      </w:r>
      <w:proofErr w:type="spellStart"/>
      <w:r>
        <w:rPr>
          <w:rFonts w:ascii="Calibri" w:hAnsi="Calibri"/>
        </w:rPr>
        <w:t>R</w:t>
      </w:r>
      <w:r w:rsidRPr="008C6874">
        <w:rPr>
          <w:rFonts w:ascii="Calibri" w:hAnsi="Calibri"/>
        </w:rPr>
        <w:t>unables</w:t>
      </w:r>
      <w:bookmarkEnd w:id="84"/>
      <w:proofErr w:type="spellEnd"/>
      <w:r w:rsidR="002B094F" w:rsidRPr="008C6874">
        <w:rPr>
          <w:rFonts w:ascii="Calibri" w:hAnsi="Calibri"/>
        </w:rPr>
        <w:t xml:space="preserve"> </w:t>
      </w:r>
    </w:p>
    <w:p w:rsidR="001F3953" w:rsidRPr="001F3953" w:rsidRDefault="001F3953" w:rsidP="001F3953">
      <w:pPr>
        <w:rPr>
          <w:lang w:bidi="ar-SA"/>
        </w:rPr>
      </w:pPr>
      <w:r>
        <w:rPr>
          <w:lang w:bidi="ar-SA"/>
        </w:rPr>
        <w:t>None</w:t>
      </w:r>
    </w:p>
    <w:p w:rsidR="008C6874" w:rsidRDefault="008C6874" w:rsidP="008C6874">
      <w:pPr>
        <w:pStyle w:val="Heading2"/>
        <w:spacing w:after="60"/>
        <w:rPr>
          <w:rFonts w:ascii="Calibri" w:hAnsi="Calibri" w:cs="Calibri"/>
        </w:rPr>
      </w:pPr>
      <w:bookmarkStart w:id="85" w:name="_Toc382301471"/>
      <w:bookmarkStart w:id="86" w:name="_Toc383698997"/>
      <w:bookmarkStart w:id="87" w:name="_Ref382299966"/>
      <w:bookmarkStart w:id="88" w:name="_Toc421011529"/>
      <w:bookmarkStart w:id="89" w:name="_Toc488410674"/>
      <w:bookmarkEnd w:id="85"/>
      <w:bookmarkEnd w:id="86"/>
      <w:r w:rsidRPr="00AA38E8">
        <w:rPr>
          <w:rFonts w:ascii="Calibri" w:hAnsi="Calibri" w:cs="Calibri"/>
        </w:rPr>
        <w:t>Interrupt Functions</w:t>
      </w:r>
      <w:bookmarkEnd w:id="87"/>
      <w:bookmarkEnd w:id="88"/>
      <w:bookmarkEnd w:id="89"/>
    </w:p>
    <w:p w:rsidR="001F3953" w:rsidRPr="001F3953" w:rsidRDefault="001F3953" w:rsidP="001F3953">
      <w:pPr>
        <w:rPr>
          <w:lang w:bidi="ar-SA"/>
        </w:rPr>
      </w:pPr>
      <w:r>
        <w:rPr>
          <w:lang w:bidi="ar-SA"/>
        </w:rPr>
        <w:t>None</w:t>
      </w:r>
    </w:p>
    <w:p w:rsidR="002B094F" w:rsidRDefault="002B094F" w:rsidP="008C6874">
      <w:pPr>
        <w:pStyle w:val="Heading2"/>
        <w:spacing w:after="60"/>
        <w:rPr>
          <w:rFonts w:ascii="Calibri" w:hAnsi="Calibri" w:cs="Calibri"/>
        </w:rPr>
      </w:pPr>
      <w:bookmarkStart w:id="90" w:name="_Toc338170485"/>
      <w:bookmarkStart w:id="91" w:name="_Toc418080074"/>
      <w:bookmarkStart w:id="92" w:name="_Toc421709919"/>
      <w:bookmarkStart w:id="93" w:name="_Toc488410675"/>
      <w:r w:rsidRPr="008C6874">
        <w:rPr>
          <w:rFonts w:ascii="Calibri" w:hAnsi="Calibri" w:cs="Calibri"/>
        </w:rPr>
        <w:t>Module Internal (Local) Functions</w:t>
      </w:r>
      <w:bookmarkEnd w:id="90"/>
      <w:bookmarkEnd w:id="91"/>
      <w:bookmarkEnd w:id="92"/>
      <w:bookmarkEnd w:id="93"/>
    </w:p>
    <w:p w:rsidR="001F3953" w:rsidRPr="001F3953" w:rsidRDefault="001F3953" w:rsidP="001F3953">
      <w:pPr>
        <w:rPr>
          <w:lang w:bidi="ar-SA"/>
        </w:rPr>
      </w:pPr>
      <w:r>
        <w:rPr>
          <w:lang w:bidi="ar-SA"/>
        </w:rPr>
        <w:t>None</w:t>
      </w:r>
    </w:p>
    <w:p w:rsidR="008C6874" w:rsidRPr="00AA38E8" w:rsidRDefault="008C6874" w:rsidP="008C6874">
      <w:pPr>
        <w:pStyle w:val="Heading2"/>
        <w:spacing w:after="60"/>
        <w:rPr>
          <w:rFonts w:ascii="Calibri" w:hAnsi="Calibri" w:cs="Calibri"/>
        </w:rPr>
      </w:pPr>
      <w:bookmarkStart w:id="94" w:name="_Toc421011542"/>
      <w:bookmarkStart w:id="95" w:name="_Toc488410676"/>
      <w:r>
        <w:rPr>
          <w:rFonts w:ascii="Calibri" w:hAnsi="Calibri" w:cs="Calibri"/>
        </w:rPr>
        <w:t>GLOBAL</w:t>
      </w:r>
      <w:r w:rsidRPr="00AA38E8">
        <w:rPr>
          <w:rFonts w:ascii="Calibri" w:hAnsi="Calibri" w:cs="Calibri"/>
        </w:rPr>
        <w:t xml:space="preserve"> Function/Macro Definitions</w:t>
      </w:r>
      <w:bookmarkEnd w:id="94"/>
      <w:bookmarkEnd w:id="95"/>
    </w:p>
    <w:p w:rsidR="002B094F" w:rsidRDefault="001F3953" w:rsidP="002B094F">
      <w:pPr>
        <w:rPr>
          <w:lang w:bidi="ar-SA"/>
        </w:rPr>
      </w:pPr>
      <w:r>
        <w:rPr>
          <w:lang w:bidi="ar-SA"/>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96" w:name="_Toc418080076"/>
      <w:bookmarkStart w:id="97" w:name="_Toc421709921"/>
      <w:bookmarkStart w:id="98" w:name="_Toc488410677"/>
      <w:r w:rsidRPr="002E3F2E">
        <w:rPr>
          <w:rFonts w:ascii="Calibri" w:hAnsi="Calibri"/>
        </w:rPr>
        <w:lastRenderedPageBreak/>
        <w:t>Known</w:t>
      </w:r>
      <w:r w:rsidRPr="00AA38E8">
        <w:rPr>
          <w:rFonts w:ascii="Calibri" w:hAnsi="Calibri" w:cs="Calibri"/>
        </w:rPr>
        <w:t xml:space="preserve"> Limitations with Design</w:t>
      </w:r>
      <w:bookmarkEnd w:id="96"/>
      <w:bookmarkEnd w:id="97"/>
      <w:bookmarkEnd w:id="98"/>
    </w:p>
    <w:p w:rsidR="00531B8C" w:rsidRDefault="001F3953" w:rsidP="00531B8C">
      <w:pPr>
        <w:rPr>
          <w:rFonts w:cs="Calibri"/>
        </w:rPr>
      </w:pPr>
      <w:r>
        <w:rPr>
          <w:rFonts w:cs="Calibri"/>
        </w:rPr>
        <w:t>None</w:t>
      </w:r>
    </w:p>
    <w:p w:rsidR="00531B8C" w:rsidRPr="00E75CFE" w:rsidRDefault="00531B8C" w:rsidP="00531B8C">
      <w:pPr>
        <w:pStyle w:val="Heading1"/>
        <w:ind w:left="562" w:hanging="562"/>
        <w:rPr>
          <w:rFonts w:ascii="Calibri" w:hAnsi="Calibri" w:cs="Calibri"/>
        </w:rPr>
      </w:pPr>
      <w:bookmarkStart w:id="99" w:name="_Toc382297449"/>
      <w:bookmarkStart w:id="100" w:name="_Toc418080077"/>
      <w:bookmarkStart w:id="101" w:name="_Toc421709922"/>
      <w:bookmarkStart w:id="102" w:name="_Toc488410678"/>
      <w:r w:rsidRPr="00E75CFE">
        <w:rPr>
          <w:rFonts w:ascii="Calibri" w:hAnsi="Calibri" w:cs="Calibri"/>
        </w:rPr>
        <w:lastRenderedPageBreak/>
        <w:t>UNIT TEST CONSIDERATION</w:t>
      </w:r>
      <w:bookmarkEnd w:id="99"/>
      <w:bookmarkEnd w:id="100"/>
      <w:bookmarkEnd w:id="101"/>
      <w:bookmarkEnd w:id="102"/>
    </w:p>
    <w:p w:rsidR="001F3953" w:rsidRDefault="001F3953" w:rsidP="001F3953">
      <w:pPr>
        <w:rPr>
          <w:rFonts w:cs="Calibri"/>
        </w:rPr>
      </w:pPr>
      <w:r>
        <w:rPr>
          <w:rFonts w:cs="Calibri"/>
        </w:rPr>
        <w:t>None</w:t>
      </w:r>
    </w:p>
    <w:p w:rsidR="00786BDF" w:rsidRPr="00A158C7" w:rsidRDefault="00786BDF" w:rsidP="00383598">
      <w:pPr>
        <w:pStyle w:val="Heading1A"/>
      </w:pPr>
      <w:bookmarkStart w:id="103" w:name="_Toc488410679"/>
      <w:r w:rsidRPr="00A158C7">
        <w:lastRenderedPageBreak/>
        <w:t>Abbreviations and Acronyms</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1F3953" w:rsidP="00540486">
            <w:pPr>
              <w:spacing w:before="60" w:after="60"/>
              <w:rPr>
                <w:szCs w:val="20"/>
              </w:rPr>
            </w:pPr>
            <w:r>
              <w:rPr>
                <w:szCs w:val="20"/>
              </w:rPr>
              <w:t>-</w:t>
            </w:r>
          </w:p>
        </w:tc>
        <w:tc>
          <w:tcPr>
            <w:tcW w:w="6270" w:type="dxa"/>
            <w:shd w:val="clear" w:color="auto" w:fill="auto"/>
          </w:tcPr>
          <w:p w:rsidR="00786BDF" w:rsidRPr="00A158C7" w:rsidRDefault="001F3953" w:rsidP="00540486">
            <w:pPr>
              <w:spacing w:before="60" w:after="60"/>
              <w:rPr>
                <w:szCs w:val="20"/>
              </w:rPr>
            </w:pPr>
            <w:r>
              <w:rPr>
                <w:szCs w:val="20"/>
              </w:rPr>
              <w:t>-</w:t>
            </w:r>
          </w:p>
        </w:tc>
      </w:tr>
    </w:tbl>
    <w:p w:rsidR="0053510E" w:rsidRPr="00A158C7" w:rsidRDefault="005A77EF" w:rsidP="00383598">
      <w:pPr>
        <w:pStyle w:val="Heading1A"/>
      </w:pPr>
      <w:bookmarkStart w:id="104" w:name="_Toc488410680"/>
      <w:r w:rsidRPr="00A158C7">
        <w:lastRenderedPageBreak/>
        <w:t>Glossary</w:t>
      </w:r>
      <w:bookmarkEnd w:id="104"/>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105" w:name="_Toc488410681"/>
      <w:r w:rsidRPr="00A158C7">
        <w:lastRenderedPageBreak/>
        <w:t>References</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06" w:name="_Ref313612389"/>
            <w:r>
              <w:t>AUTOSAR Specification of Memory Mapping (</w:t>
            </w:r>
            <w:proofErr w:type="spellStart"/>
            <w:r>
              <w:t>Link:</w:t>
            </w:r>
            <w:hyperlink r:id="rId15" w:history="1">
              <w:r w:rsidRPr="00F35C33">
                <w:rPr>
                  <w:rStyle w:val="Hyperlink"/>
                </w:rPr>
                <w:t>AUTOSAR_SWS_MemoryMapping.pdf</w:t>
              </w:r>
              <w:proofErr w:type="spellEnd"/>
            </w:hyperlink>
            <w:r>
              <w:t>)</w:t>
            </w:r>
            <w:bookmarkEnd w:id="106"/>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w:t>
            </w:r>
            <w:r w:rsidR="00F6125B">
              <w:rPr>
                <w:lang w:bidi="ar-SA"/>
              </w:rPr>
              <w:t>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9C0BE5" w:rsidP="00B758D2">
            <w:pPr>
              <w:keepNext/>
            </w:pPr>
            <w:hyperlink r:id="rId16" w:history="1">
              <w:bookmarkStart w:id="107" w:name="_Ref335300243"/>
              <w:r w:rsidR="00531B8C" w:rsidRPr="00FC427F">
                <w:t>Software Naming Conventions.doc</w:t>
              </w:r>
              <w:bookmarkEnd w:id="107"/>
            </w:hyperlink>
          </w:p>
        </w:tc>
        <w:tc>
          <w:tcPr>
            <w:tcW w:w="2091" w:type="dxa"/>
            <w:shd w:val="clear" w:color="auto" w:fill="auto"/>
          </w:tcPr>
          <w:p w:rsidR="00531B8C" w:rsidRDefault="00F6125B" w:rsidP="00B758D2">
            <w:pPr>
              <w:rPr>
                <w:lang w:bidi="ar-SA"/>
              </w:rPr>
            </w:pPr>
            <w:r>
              <w:rPr>
                <w:lang w:bidi="ar-SA"/>
              </w:rPr>
              <w:t>01</w:t>
            </w:r>
            <w:r w:rsidR="00531B8C">
              <w:rPr>
                <w:lang w:bidi="ar-SA"/>
              </w:rPr>
              <w:t>.</w:t>
            </w:r>
            <w:r>
              <w:rPr>
                <w:lang w:bidi="ar-SA"/>
              </w:rPr>
              <w:t>01.00</w:t>
            </w:r>
          </w:p>
        </w:tc>
      </w:tr>
      <w:tr w:rsidR="00531B8C" w:rsidRPr="00A158C7" w:rsidTr="00B758D2">
        <w:tc>
          <w:tcPr>
            <w:tcW w:w="738" w:type="dxa"/>
            <w:shd w:val="clear" w:color="auto" w:fill="auto"/>
          </w:tcPr>
          <w:p w:rsidR="00531B8C" w:rsidRDefault="00531B8C" w:rsidP="00B758D2">
            <w:pPr>
              <w:jc w:val="center"/>
            </w:pPr>
            <w:r>
              <w:t>4</w:t>
            </w:r>
          </w:p>
        </w:tc>
        <w:bookmarkStart w:id="108"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08"/>
          </w:p>
        </w:tc>
        <w:tc>
          <w:tcPr>
            <w:tcW w:w="2091" w:type="dxa"/>
            <w:shd w:val="clear" w:color="auto" w:fill="auto"/>
          </w:tcPr>
          <w:p w:rsidR="00531B8C" w:rsidRDefault="00531B8C" w:rsidP="00B758D2">
            <w:pPr>
              <w:rPr>
                <w:lang w:bidi="ar-SA"/>
              </w:rPr>
            </w:pPr>
            <w:r>
              <w:rPr>
                <w:lang w:bidi="ar-SA"/>
              </w:rPr>
              <w:t>2.</w:t>
            </w:r>
            <w:r w:rsidR="00F6125B">
              <w:rPr>
                <w:lang w:bidi="ar-SA"/>
              </w:rPr>
              <w:t>1</w:t>
            </w:r>
          </w:p>
        </w:tc>
      </w:tr>
      <w:tr w:rsidR="000E646E" w:rsidRPr="00A158C7" w:rsidTr="00B758D2">
        <w:tc>
          <w:tcPr>
            <w:tcW w:w="738" w:type="dxa"/>
            <w:shd w:val="clear" w:color="auto" w:fill="auto"/>
          </w:tcPr>
          <w:p w:rsidR="000E646E" w:rsidRDefault="000E646E" w:rsidP="00B758D2">
            <w:pPr>
              <w:jc w:val="center"/>
            </w:pPr>
            <w:r>
              <w:t>5</w:t>
            </w:r>
          </w:p>
        </w:tc>
        <w:tc>
          <w:tcPr>
            <w:tcW w:w="6458" w:type="dxa"/>
            <w:shd w:val="clear" w:color="auto" w:fill="auto"/>
          </w:tcPr>
          <w:p w:rsidR="000E646E" w:rsidRDefault="001F3953" w:rsidP="00B758D2">
            <w:pPr>
              <w:keepNext/>
            </w:pPr>
            <w:r w:rsidRPr="001F3953">
              <w:t>ES251A_BattRtnCurr_Design</w:t>
            </w:r>
          </w:p>
        </w:tc>
        <w:tc>
          <w:tcPr>
            <w:tcW w:w="2091" w:type="dxa"/>
            <w:shd w:val="clear" w:color="auto" w:fill="auto"/>
          </w:tcPr>
          <w:p w:rsidR="000E646E" w:rsidRDefault="001F3953" w:rsidP="00B758D2">
            <w:pPr>
              <w:rPr>
                <w:lang w:bidi="ar-SA"/>
              </w:rPr>
            </w:pPr>
            <w:r w:rsidRPr="001F3953">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7"/>
      <w:footerReference w:type="default" r:id="rId18"/>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BE5" w:rsidRDefault="009C0BE5">
      <w:r>
        <w:separator/>
      </w:r>
    </w:p>
  </w:endnote>
  <w:endnote w:type="continuationSeparator" w:id="0">
    <w:p w:rsidR="009C0BE5" w:rsidRDefault="009C0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9C4241">
            <w:rPr>
              <w:sz w:val="16"/>
              <w:szCs w:val="16"/>
            </w:rPr>
            <w:t>BattRtnCurr</w:t>
          </w:r>
          <w:proofErr w:type="spellEnd"/>
          <w:r>
            <w:rPr>
              <w:sz w:val="16"/>
              <w:szCs w:val="16"/>
            </w:rPr>
            <w:fldChar w:fldCharType="end"/>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276E6F">
            <w:rPr>
              <w:sz w:val="16"/>
              <w:szCs w:val="16"/>
            </w:rPr>
            <w:t>EA4 01.00.01</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109" w:author="Byrski, Krzysztof" w:date="2017-10-11T15:14:00Z">
            <w:r w:rsidR="00D85442">
              <w:rPr>
                <w:sz w:val="16"/>
                <w:szCs w:val="16"/>
              </w:rPr>
              <w:t>October 11, 2017</w:t>
            </w:r>
          </w:ins>
          <w:del w:id="110" w:author="Byrski, Krzysztof" w:date="2017-10-11T15:14:00Z">
            <w:r w:rsidR="009C4241" w:rsidDel="00D85442">
              <w:rPr>
                <w:sz w:val="16"/>
                <w:szCs w:val="16"/>
              </w:rPr>
              <w:delText>July 21, 2017</w:delText>
            </w:r>
          </w:del>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D85442">
            <w:rPr>
              <w:b/>
              <w:noProof/>
              <w:sz w:val="16"/>
              <w:szCs w:val="16"/>
            </w:rPr>
            <w:t>14</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D85442">
            <w:rPr>
              <w:b/>
              <w:noProof/>
              <w:sz w:val="16"/>
              <w:szCs w:val="16"/>
            </w:rPr>
            <w:t>14</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BE5" w:rsidRDefault="009C0BE5">
      <w:r>
        <w:separator/>
      </w:r>
    </w:p>
  </w:footnote>
  <w:footnote w:type="continuationSeparator" w:id="0">
    <w:p w:rsidR="009C0BE5" w:rsidRDefault="009C0B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C0"/>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11FE"/>
    <w:rsid w:val="000A3A3E"/>
    <w:rsid w:val="000A5FB2"/>
    <w:rsid w:val="000B01C4"/>
    <w:rsid w:val="000B0DB8"/>
    <w:rsid w:val="000B37D5"/>
    <w:rsid w:val="000B5C1E"/>
    <w:rsid w:val="000B6648"/>
    <w:rsid w:val="000E0B71"/>
    <w:rsid w:val="000E102A"/>
    <w:rsid w:val="000E3512"/>
    <w:rsid w:val="000E548A"/>
    <w:rsid w:val="000E646E"/>
    <w:rsid w:val="00101127"/>
    <w:rsid w:val="00102C25"/>
    <w:rsid w:val="00105535"/>
    <w:rsid w:val="00105C99"/>
    <w:rsid w:val="001063C7"/>
    <w:rsid w:val="00107593"/>
    <w:rsid w:val="00113021"/>
    <w:rsid w:val="00114319"/>
    <w:rsid w:val="0011497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D7776"/>
    <w:rsid w:val="001E4877"/>
    <w:rsid w:val="001F0A02"/>
    <w:rsid w:val="001F3953"/>
    <w:rsid w:val="001F7A45"/>
    <w:rsid w:val="00203950"/>
    <w:rsid w:val="00206564"/>
    <w:rsid w:val="0020703E"/>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76E6F"/>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3598"/>
    <w:rsid w:val="003849A4"/>
    <w:rsid w:val="00385119"/>
    <w:rsid w:val="00387BF4"/>
    <w:rsid w:val="00393DBF"/>
    <w:rsid w:val="003A5B2A"/>
    <w:rsid w:val="003B197F"/>
    <w:rsid w:val="003B4A55"/>
    <w:rsid w:val="003D456D"/>
    <w:rsid w:val="003F18D9"/>
    <w:rsid w:val="003F3205"/>
    <w:rsid w:val="004029F0"/>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46"/>
    <w:rsid w:val="00496E7C"/>
    <w:rsid w:val="00497491"/>
    <w:rsid w:val="004A0EA5"/>
    <w:rsid w:val="004A3AD6"/>
    <w:rsid w:val="004C1331"/>
    <w:rsid w:val="004D0FAD"/>
    <w:rsid w:val="004D5D37"/>
    <w:rsid w:val="004E39D0"/>
    <w:rsid w:val="004F3C64"/>
    <w:rsid w:val="004F564F"/>
    <w:rsid w:val="00507960"/>
    <w:rsid w:val="00510DB3"/>
    <w:rsid w:val="00514FCB"/>
    <w:rsid w:val="005200B6"/>
    <w:rsid w:val="00527EC6"/>
    <w:rsid w:val="00531B8C"/>
    <w:rsid w:val="0053510E"/>
    <w:rsid w:val="005366FA"/>
    <w:rsid w:val="00540080"/>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469EC"/>
    <w:rsid w:val="00660449"/>
    <w:rsid w:val="00665E4E"/>
    <w:rsid w:val="00667AE7"/>
    <w:rsid w:val="00673A6E"/>
    <w:rsid w:val="0067654E"/>
    <w:rsid w:val="006811FF"/>
    <w:rsid w:val="00681E5A"/>
    <w:rsid w:val="006845E9"/>
    <w:rsid w:val="00686ED4"/>
    <w:rsid w:val="00687599"/>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01B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16674"/>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0BE5"/>
    <w:rsid w:val="009C4241"/>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3763"/>
    <w:rsid w:val="00BA5041"/>
    <w:rsid w:val="00BA7BCD"/>
    <w:rsid w:val="00BB166E"/>
    <w:rsid w:val="00BB4210"/>
    <w:rsid w:val="00BC45C7"/>
    <w:rsid w:val="00BC6B0F"/>
    <w:rsid w:val="00BD17E2"/>
    <w:rsid w:val="00BD2498"/>
    <w:rsid w:val="00BD29F5"/>
    <w:rsid w:val="00BD7322"/>
    <w:rsid w:val="00BE6905"/>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85442"/>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861BB"/>
    <w:rsid w:val="00E9004B"/>
    <w:rsid w:val="00EA638E"/>
    <w:rsid w:val="00EB1228"/>
    <w:rsid w:val="00ED3D2B"/>
    <w:rsid w:val="00EE263E"/>
    <w:rsid w:val="00EE26AB"/>
    <w:rsid w:val="00EE3BBC"/>
    <w:rsid w:val="00EF190F"/>
    <w:rsid w:val="00F1257A"/>
    <w:rsid w:val="00F33BD1"/>
    <w:rsid w:val="00F36729"/>
    <w:rsid w:val="00F36CC2"/>
    <w:rsid w:val="00F417BB"/>
    <w:rsid w:val="00F4318C"/>
    <w:rsid w:val="00F43F8E"/>
    <w:rsid w:val="00F51C8D"/>
    <w:rsid w:val="00F527E9"/>
    <w:rsid w:val="00F56F9A"/>
    <w:rsid w:val="00F602B0"/>
    <w:rsid w:val="00F6125B"/>
    <w:rsid w:val="00F651F5"/>
    <w:rsid w:val="00F727CE"/>
    <w:rsid w:val="00F737FE"/>
    <w:rsid w:val="00F803EF"/>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057875">
      <w:bodyDiv w:val="1"/>
      <w:marLeft w:val="0"/>
      <w:marRight w:val="0"/>
      <w:marTop w:val="0"/>
      <w:marBottom w:val="0"/>
      <w:divBdr>
        <w:top w:val="none" w:sz="0" w:space="0" w:color="auto"/>
        <w:left w:val="none" w:sz="0" w:space="0" w:color="auto"/>
        <w:bottom w:val="none" w:sz="0" w:space="0" w:color="auto"/>
        <w:right w:val="none" w:sz="0" w:space="0" w:color="auto"/>
      </w:divBdr>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595553486">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 w:id="188693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isagweb01.nexteer.com/eRoomReq/Files/erooms8/NextGeneration/0_fc55f/Software%20Naming%20Conventions%2003x(In%20Work).d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autosar.org/download/R4.0/AUTOSAR_SWS_MemoryMapping.pdf"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06"/>
    <w:rsid w:val="00060A7A"/>
    <w:rsid w:val="003D3744"/>
    <w:rsid w:val="00504006"/>
    <w:rsid w:val="005735C5"/>
    <w:rsid w:val="00774F2A"/>
    <w:rsid w:val="0096377A"/>
    <w:rsid w:val="00E6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1B76FB4E-8F79-406A-B698-368055725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43</TotalTime>
  <Pages>14</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7147</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Byrski, Krzysztof</cp:lastModifiedBy>
  <cp:revision>23</cp:revision>
  <cp:lastPrinted>2014-12-17T17:01:00Z</cp:lastPrinted>
  <dcterms:created xsi:type="dcterms:W3CDTF">2017-05-19T07:49:00Z</dcterms:created>
  <dcterms:modified xsi:type="dcterms:W3CDTF">2017-10-11T13:19:00Z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BattRtnCurr</vt:lpwstr>
  </property>
  <property fmtid="{D5CDD505-2E9C-101B-9397-08002B2CF9AE}" pid="3" name="Template Version">
    <vt:lpwstr>EA4 01.00.01</vt:lpwstr>
  </property>
  <property fmtid="{D5CDD505-2E9C-101B-9397-08002B2CF9AE}" pid="4" name="Release Date">
    <vt:lpwstr>October 11, 2017</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