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66AEF">
        <w:rPr>
          <w:rFonts w:cs="Calibri"/>
          <w:b/>
          <w:sz w:val="48"/>
          <w:szCs w:val="48"/>
        </w:rPr>
        <w:t>PhaDiscnct</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8-02-16T09:42:00Z">
        <w:r w:rsidR="00F94F13">
          <w:rPr>
            <w:b/>
            <w:sz w:val="36"/>
          </w:rPr>
          <w:t>February 16, 2018</w:t>
        </w:r>
      </w:ins>
      <w:del w:id="1" w:author="Byrski, Krzysztof" w:date="2018-02-16T09:42:00Z">
        <w:r w:rsidR="006A531F" w:rsidDel="00F94F13">
          <w:rPr>
            <w:b/>
            <w:sz w:val="36"/>
          </w:rPr>
          <w:delText>October 3, 2017</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66AE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66AEF">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66AE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66AEF">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66AE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66AE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p>
        </w:tc>
        <w:tc>
          <w:tcPr>
            <w:tcW w:w="963" w:type="pct"/>
          </w:tcPr>
          <w:p w:rsidR="004029F0" w:rsidRPr="00AA38E8" w:rsidRDefault="000159D5" w:rsidP="000159D5">
            <w:pPr>
              <w:rPr>
                <w:rFonts w:cs="Calibri"/>
              </w:rPr>
            </w:pPr>
            <w:r>
              <w:rPr>
                <w:rFonts w:cs="Calibri"/>
              </w:rPr>
              <w:t>24</w:t>
            </w:r>
            <w:r w:rsidR="004029F0">
              <w:rPr>
                <w:rFonts w:cs="Calibri"/>
              </w:rPr>
              <w:t>-</w:t>
            </w:r>
            <w:r>
              <w:rPr>
                <w:rFonts w:cs="Calibri"/>
              </w:rPr>
              <w:t>Aug</w:t>
            </w:r>
            <w:r w:rsidR="004029F0">
              <w:rPr>
                <w:rFonts w:cs="Calibri"/>
              </w:rPr>
              <w:t>-2017</w:t>
            </w:r>
          </w:p>
        </w:tc>
      </w:tr>
      <w:tr w:rsidR="000159D5" w:rsidRPr="00AA38E8" w:rsidTr="004029F0">
        <w:tc>
          <w:tcPr>
            <w:tcW w:w="1939" w:type="pct"/>
          </w:tcPr>
          <w:p w:rsidR="000159D5" w:rsidRDefault="000159D5" w:rsidP="00D229A6">
            <w:pPr>
              <w:rPr>
                <w:rFonts w:cs="Calibri"/>
              </w:rPr>
            </w:pPr>
            <w:r>
              <w:rPr>
                <w:rFonts w:cs="Calibri"/>
              </w:rPr>
              <w:t>Updated as per Design version 1.2.0</w:t>
            </w:r>
          </w:p>
        </w:tc>
        <w:tc>
          <w:tcPr>
            <w:tcW w:w="1195" w:type="pct"/>
          </w:tcPr>
          <w:p w:rsidR="000159D5" w:rsidRDefault="000159D5" w:rsidP="004029F0">
            <w:pPr>
              <w:rPr>
                <w:rFonts w:cs="Calibri"/>
              </w:rPr>
            </w:pPr>
            <w:r>
              <w:rPr>
                <w:rFonts w:cs="Calibri"/>
              </w:rPr>
              <w:t>Krzysztof Byrski</w:t>
            </w:r>
          </w:p>
        </w:tc>
        <w:tc>
          <w:tcPr>
            <w:tcW w:w="904" w:type="pct"/>
          </w:tcPr>
          <w:p w:rsidR="000159D5" w:rsidRDefault="000159D5" w:rsidP="00D229A6">
            <w:pPr>
              <w:rPr>
                <w:rFonts w:cs="Calibri"/>
              </w:rPr>
            </w:pPr>
            <w:r>
              <w:rPr>
                <w:rFonts w:cs="Calibri"/>
              </w:rPr>
              <w:t>2</w:t>
            </w:r>
          </w:p>
        </w:tc>
        <w:tc>
          <w:tcPr>
            <w:tcW w:w="963" w:type="pct"/>
          </w:tcPr>
          <w:p w:rsidR="000159D5" w:rsidRDefault="000159D5" w:rsidP="004029F0">
            <w:pPr>
              <w:rPr>
                <w:rFonts w:cs="Calibri"/>
              </w:rPr>
            </w:pPr>
            <w:r>
              <w:rPr>
                <w:rFonts w:cs="Calibri"/>
              </w:rPr>
              <w:t>03-Oct-2017</w:t>
            </w:r>
          </w:p>
        </w:tc>
      </w:tr>
      <w:tr w:rsidR="00F94F13" w:rsidRPr="00AA38E8" w:rsidTr="004029F0">
        <w:trPr>
          <w:ins w:id="2" w:author="Byrski, Krzysztof" w:date="2018-02-16T09:43:00Z"/>
        </w:trPr>
        <w:tc>
          <w:tcPr>
            <w:tcW w:w="1939" w:type="pct"/>
          </w:tcPr>
          <w:p w:rsidR="00F94F13" w:rsidRDefault="00F94F13" w:rsidP="00D229A6">
            <w:pPr>
              <w:rPr>
                <w:ins w:id="3" w:author="Byrski, Krzysztof" w:date="2018-02-16T09:43:00Z"/>
                <w:rFonts w:cs="Calibri"/>
              </w:rPr>
            </w:pPr>
            <w:ins w:id="4" w:author="Byrski, Krzysztof" w:date="2018-02-16T09:43:00Z">
              <w:r>
                <w:rPr>
                  <w:rFonts w:cs="Calibri"/>
                </w:rPr>
                <w:t>Updated as per Design version 1.3.0</w:t>
              </w:r>
            </w:ins>
          </w:p>
        </w:tc>
        <w:tc>
          <w:tcPr>
            <w:tcW w:w="1195" w:type="pct"/>
          </w:tcPr>
          <w:p w:rsidR="00F94F13" w:rsidRDefault="00F94F13" w:rsidP="004029F0">
            <w:pPr>
              <w:rPr>
                <w:ins w:id="5" w:author="Byrski, Krzysztof" w:date="2018-02-16T09:43:00Z"/>
                <w:rFonts w:cs="Calibri"/>
              </w:rPr>
            </w:pPr>
            <w:ins w:id="6" w:author="Byrski, Krzysztof" w:date="2018-02-16T09:43:00Z">
              <w:r>
                <w:rPr>
                  <w:rFonts w:cs="Calibri"/>
                </w:rPr>
                <w:t>Krzysztof Byrski</w:t>
              </w:r>
            </w:ins>
          </w:p>
        </w:tc>
        <w:tc>
          <w:tcPr>
            <w:tcW w:w="904" w:type="pct"/>
          </w:tcPr>
          <w:p w:rsidR="00F94F13" w:rsidRDefault="00F94F13" w:rsidP="00D229A6">
            <w:pPr>
              <w:rPr>
                <w:ins w:id="7" w:author="Byrski, Krzysztof" w:date="2018-02-16T09:43:00Z"/>
                <w:rFonts w:cs="Calibri"/>
              </w:rPr>
            </w:pPr>
            <w:ins w:id="8" w:author="Byrski, Krzysztof" w:date="2018-02-16T09:43:00Z">
              <w:r>
                <w:rPr>
                  <w:rFonts w:cs="Calibri"/>
                </w:rPr>
                <w:t>3</w:t>
              </w:r>
            </w:ins>
          </w:p>
        </w:tc>
        <w:tc>
          <w:tcPr>
            <w:tcW w:w="963" w:type="pct"/>
          </w:tcPr>
          <w:p w:rsidR="00F94F13" w:rsidRDefault="00F94F13" w:rsidP="004029F0">
            <w:pPr>
              <w:rPr>
                <w:ins w:id="9" w:author="Byrski, Krzysztof" w:date="2018-02-16T09:43:00Z"/>
                <w:rFonts w:cs="Calibri"/>
              </w:rPr>
            </w:pPr>
            <w:ins w:id="10" w:author="Byrski, Krzysztof" w:date="2018-02-16T09:43:00Z">
              <w:r>
                <w:rPr>
                  <w:rFonts w:cs="Calibri"/>
                </w:rPr>
                <w:t>16-Feb-2018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A746A"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6A746A" w:rsidRDefault="00DB5B55">
      <w:pPr>
        <w:pStyle w:val="TOC1"/>
        <w:rPr>
          <w:rFonts w:eastAsiaTheme="minorEastAsia"/>
          <w:b w:val="0"/>
          <w:color w:val="auto"/>
          <w:kern w:val="0"/>
          <w:sz w:val="22"/>
          <w:szCs w:val="22"/>
          <w:lang w:val="en-US"/>
        </w:rPr>
      </w:pPr>
      <w:hyperlink w:anchor="_Toc491686426" w:history="1">
        <w:r w:rsidR="006A746A" w:rsidRPr="009E52D0">
          <w:rPr>
            <w:rStyle w:val="Hyperlink"/>
          </w:rPr>
          <w:t>1</w:t>
        </w:r>
        <w:r w:rsidR="006A746A">
          <w:rPr>
            <w:rFonts w:eastAsiaTheme="minorEastAsia"/>
            <w:b w:val="0"/>
            <w:color w:val="auto"/>
            <w:kern w:val="0"/>
            <w:sz w:val="22"/>
            <w:szCs w:val="22"/>
            <w:lang w:val="en-US"/>
          </w:rPr>
          <w:tab/>
        </w:r>
        <w:r w:rsidR="006A746A" w:rsidRPr="009E52D0">
          <w:rPr>
            <w:rStyle w:val="Hyperlink"/>
          </w:rPr>
          <w:t>Introduction</w:t>
        </w:r>
        <w:r w:rsidR="006A746A">
          <w:rPr>
            <w:webHidden/>
          </w:rPr>
          <w:tab/>
        </w:r>
        <w:r w:rsidR="006A746A">
          <w:rPr>
            <w:webHidden/>
          </w:rPr>
          <w:fldChar w:fldCharType="begin"/>
        </w:r>
        <w:r w:rsidR="006A746A">
          <w:rPr>
            <w:webHidden/>
          </w:rPr>
          <w:instrText xml:space="preserve"> PAGEREF _Toc491686426 \h </w:instrText>
        </w:r>
        <w:r w:rsidR="006A746A">
          <w:rPr>
            <w:webHidden/>
          </w:rPr>
        </w:r>
        <w:r w:rsidR="006A746A">
          <w:rPr>
            <w:webHidden/>
          </w:rPr>
          <w:fldChar w:fldCharType="separate"/>
        </w:r>
        <w:r w:rsidR="006A746A">
          <w:rPr>
            <w:webHidden/>
          </w:rPr>
          <w:t>4</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27" w:history="1">
        <w:r w:rsidR="006A746A" w:rsidRPr="009E52D0">
          <w:rPr>
            <w:rStyle w:val="Hyperlink"/>
          </w:rPr>
          <w:t>1.1</w:t>
        </w:r>
        <w:r w:rsidR="006A746A">
          <w:rPr>
            <w:rFonts w:asciiTheme="minorHAnsi" w:eastAsiaTheme="minorEastAsia" w:hAnsiTheme="minorHAnsi"/>
            <w:color w:val="auto"/>
            <w:kern w:val="0"/>
            <w:szCs w:val="22"/>
          </w:rPr>
          <w:tab/>
        </w:r>
        <w:r w:rsidR="006A746A" w:rsidRPr="009E52D0">
          <w:rPr>
            <w:rStyle w:val="Hyperlink"/>
          </w:rPr>
          <w:t>Purpose</w:t>
        </w:r>
        <w:r w:rsidR="006A746A">
          <w:rPr>
            <w:webHidden/>
          </w:rPr>
          <w:tab/>
        </w:r>
        <w:r w:rsidR="006A746A">
          <w:rPr>
            <w:webHidden/>
          </w:rPr>
          <w:fldChar w:fldCharType="begin"/>
        </w:r>
        <w:r w:rsidR="006A746A">
          <w:rPr>
            <w:webHidden/>
          </w:rPr>
          <w:instrText xml:space="preserve"> PAGEREF _Toc491686427 \h </w:instrText>
        </w:r>
        <w:r w:rsidR="006A746A">
          <w:rPr>
            <w:webHidden/>
          </w:rPr>
        </w:r>
        <w:r w:rsidR="006A746A">
          <w:rPr>
            <w:webHidden/>
          </w:rPr>
          <w:fldChar w:fldCharType="separate"/>
        </w:r>
        <w:r w:rsidR="006A746A">
          <w:rPr>
            <w:webHidden/>
          </w:rPr>
          <w:t>4</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28" w:history="1">
        <w:r w:rsidR="006A746A" w:rsidRPr="009E52D0">
          <w:rPr>
            <w:rStyle w:val="Hyperlink"/>
          </w:rPr>
          <w:t>1.2</w:t>
        </w:r>
        <w:r w:rsidR="006A746A">
          <w:rPr>
            <w:rFonts w:asciiTheme="minorHAnsi" w:eastAsiaTheme="minorEastAsia" w:hAnsiTheme="minorHAnsi"/>
            <w:color w:val="auto"/>
            <w:kern w:val="0"/>
            <w:szCs w:val="22"/>
          </w:rPr>
          <w:tab/>
        </w:r>
        <w:r w:rsidR="006A746A" w:rsidRPr="009E52D0">
          <w:rPr>
            <w:rStyle w:val="Hyperlink"/>
          </w:rPr>
          <w:t>Scope</w:t>
        </w:r>
        <w:r w:rsidR="006A746A">
          <w:rPr>
            <w:webHidden/>
          </w:rPr>
          <w:tab/>
        </w:r>
        <w:r w:rsidR="006A746A">
          <w:rPr>
            <w:webHidden/>
          </w:rPr>
          <w:fldChar w:fldCharType="begin"/>
        </w:r>
        <w:r w:rsidR="006A746A">
          <w:rPr>
            <w:webHidden/>
          </w:rPr>
          <w:instrText xml:space="preserve"> PAGEREF _Toc491686428 \h </w:instrText>
        </w:r>
        <w:r w:rsidR="006A746A">
          <w:rPr>
            <w:webHidden/>
          </w:rPr>
        </w:r>
        <w:r w:rsidR="006A746A">
          <w:rPr>
            <w:webHidden/>
          </w:rPr>
          <w:fldChar w:fldCharType="separate"/>
        </w:r>
        <w:r w:rsidR="006A746A">
          <w:rPr>
            <w:webHidden/>
          </w:rPr>
          <w:t>4</w:t>
        </w:r>
        <w:r w:rsidR="006A746A">
          <w:rPr>
            <w:webHidden/>
          </w:rPr>
          <w:fldChar w:fldCharType="end"/>
        </w:r>
      </w:hyperlink>
    </w:p>
    <w:p w:rsidR="006A746A" w:rsidRDefault="00DB5B55">
      <w:pPr>
        <w:pStyle w:val="TOC1"/>
        <w:rPr>
          <w:rFonts w:eastAsiaTheme="minorEastAsia"/>
          <w:b w:val="0"/>
          <w:color w:val="auto"/>
          <w:kern w:val="0"/>
          <w:sz w:val="22"/>
          <w:szCs w:val="22"/>
          <w:lang w:val="en-US"/>
        </w:rPr>
      </w:pPr>
      <w:hyperlink w:anchor="_Toc491686429" w:history="1">
        <w:r w:rsidR="006A746A" w:rsidRPr="009E52D0">
          <w:rPr>
            <w:rStyle w:val="Hyperlink"/>
            <w:rFonts w:ascii="Calibri" w:hAnsi="Calibri" w:cs="Calibri"/>
          </w:rPr>
          <w:t>2</w:t>
        </w:r>
        <w:r w:rsidR="006A746A">
          <w:rPr>
            <w:rFonts w:eastAsiaTheme="minorEastAsia"/>
            <w:b w:val="0"/>
            <w:color w:val="auto"/>
            <w:kern w:val="0"/>
            <w:sz w:val="22"/>
            <w:szCs w:val="22"/>
            <w:lang w:val="en-US"/>
          </w:rPr>
          <w:tab/>
        </w:r>
        <w:r w:rsidR="006A746A" w:rsidRPr="009E52D0">
          <w:rPr>
            <w:rStyle w:val="Hyperlink"/>
            <w:rFonts w:ascii="Calibri" w:hAnsi="Calibri" w:cs="Calibri"/>
          </w:rPr>
          <w:t>PhaDiscnct &amp; High-Level Description</w:t>
        </w:r>
        <w:r w:rsidR="006A746A">
          <w:rPr>
            <w:webHidden/>
          </w:rPr>
          <w:tab/>
        </w:r>
        <w:r w:rsidR="006A746A">
          <w:rPr>
            <w:webHidden/>
          </w:rPr>
          <w:fldChar w:fldCharType="begin"/>
        </w:r>
        <w:r w:rsidR="006A746A">
          <w:rPr>
            <w:webHidden/>
          </w:rPr>
          <w:instrText xml:space="preserve"> PAGEREF _Toc491686429 \h </w:instrText>
        </w:r>
        <w:r w:rsidR="006A746A">
          <w:rPr>
            <w:webHidden/>
          </w:rPr>
        </w:r>
        <w:r w:rsidR="006A746A">
          <w:rPr>
            <w:webHidden/>
          </w:rPr>
          <w:fldChar w:fldCharType="separate"/>
        </w:r>
        <w:r w:rsidR="006A746A">
          <w:rPr>
            <w:webHidden/>
          </w:rPr>
          <w:t>5</w:t>
        </w:r>
        <w:r w:rsidR="006A746A">
          <w:rPr>
            <w:webHidden/>
          </w:rPr>
          <w:fldChar w:fldCharType="end"/>
        </w:r>
      </w:hyperlink>
    </w:p>
    <w:p w:rsidR="006A746A" w:rsidRDefault="00DB5B55">
      <w:pPr>
        <w:pStyle w:val="TOC1"/>
        <w:rPr>
          <w:rFonts w:eastAsiaTheme="minorEastAsia"/>
          <w:b w:val="0"/>
          <w:color w:val="auto"/>
          <w:kern w:val="0"/>
          <w:sz w:val="22"/>
          <w:szCs w:val="22"/>
          <w:lang w:val="en-US"/>
        </w:rPr>
      </w:pPr>
      <w:hyperlink w:anchor="_Toc491686430" w:history="1">
        <w:r w:rsidR="006A746A" w:rsidRPr="009E52D0">
          <w:rPr>
            <w:rStyle w:val="Hyperlink"/>
            <w:rFonts w:ascii="Calibri" w:hAnsi="Calibri" w:cs="Calibri"/>
          </w:rPr>
          <w:t>3</w:t>
        </w:r>
        <w:r w:rsidR="006A746A">
          <w:rPr>
            <w:rFonts w:eastAsiaTheme="minorEastAsia"/>
            <w:b w:val="0"/>
            <w:color w:val="auto"/>
            <w:kern w:val="0"/>
            <w:sz w:val="22"/>
            <w:szCs w:val="22"/>
            <w:lang w:val="en-US"/>
          </w:rPr>
          <w:tab/>
        </w:r>
        <w:r w:rsidR="006A746A" w:rsidRPr="009E52D0">
          <w:rPr>
            <w:rStyle w:val="Hyperlink"/>
            <w:rFonts w:ascii="Calibri" w:hAnsi="Calibri" w:cs="Calibri"/>
          </w:rPr>
          <w:t>Design details of software module</w:t>
        </w:r>
        <w:r w:rsidR="006A746A">
          <w:rPr>
            <w:webHidden/>
          </w:rPr>
          <w:tab/>
        </w:r>
        <w:r w:rsidR="006A746A">
          <w:rPr>
            <w:webHidden/>
          </w:rPr>
          <w:fldChar w:fldCharType="begin"/>
        </w:r>
        <w:r w:rsidR="006A746A">
          <w:rPr>
            <w:webHidden/>
          </w:rPr>
          <w:instrText xml:space="preserve"> PAGEREF _Toc491686430 \h </w:instrText>
        </w:r>
        <w:r w:rsidR="006A746A">
          <w:rPr>
            <w:webHidden/>
          </w:rPr>
        </w:r>
        <w:r w:rsidR="006A746A">
          <w:rPr>
            <w:webHidden/>
          </w:rPr>
          <w:fldChar w:fldCharType="separate"/>
        </w:r>
        <w:r w:rsidR="006A746A">
          <w:rPr>
            <w:webHidden/>
          </w:rPr>
          <w:t>6</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31" w:history="1">
        <w:r w:rsidR="006A746A" w:rsidRPr="009E52D0">
          <w:rPr>
            <w:rStyle w:val="Hyperlink"/>
            <w:rFonts w:cs="Calibri"/>
          </w:rPr>
          <w:t>3.1</w:t>
        </w:r>
        <w:r w:rsidR="006A746A">
          <w:rPr>
            <w:rFonts w:asciiTheme="minorHAnsi" w:eastAsiaTheme="minorEastAsia" w:hAnsiTheme="minorHAnsi"/>
            <w:color w:val="auto"/>
            <w:kern w:val="0"/>
            <w:szCs w:val="22"/>
          </w:rPr>
          <w:tab/>
        </w:r>
        <w:r w:rsidR="006A746A" w:rsidRPr="009E52D0">
          <w:rPr>
            <w:rStyle w:val="Hyperlink"/>
          </w:rPr>
          <w:t>Graphical</w:t>
        </w:r>
        <w:r w:rsidR="006A746A" w:rsidRPr="009E52D0">
          <w:rPr>
            <w:rStyle w:val="Hyperlink"/>
            <w:rFonts w:cs="Calibri"/>
          </w:rPr>
          <w:t xml:space="preserve"> representation of PhaDiscnct</w:t>
        </w:r>
        <w:r w:rsidR="006A746A">
          <w:rPr>
            <w:webHidden/>
          </w:rPr>
          <w:tab/>
        </w:r>
        <w:r w:rsidR="006A746A">
          <w:rPr>
            <w:webHidden/>
          </w:rPr>
          <w:fldChar w:fldCharType="begin"/>
        </w:r>
        <w:r w:rsidR="006A746A">
          <w:rPr>
            <w:webHidden/>
          </w:rPr>
          <w:instrText xml:space="preserve"> PAGEREF _Toc491686431 \h </w:instrText>
        </w:r>
        <w:r w:rsidR="006A746A">
          <w:rPr>
            <w:webHidden/>
          </w:rPr>
        </w:r>
        <w:r w:rsidR="006A746A">
          <w:rPr>
            <w:webHidden/>
          </w:rPr>
          <w:fldChar w:fldCharType="separate"/>
        </w:r>
        <w:r w:rsidR="006A746A">
          <w:rPr>
            <w:webHidden/>
          </w:rPr>
          <w:t>6</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32" w:history="1">
        <w:r w:rsidR="006A746A" w:rsidRPr="009E52D0">
          <w:rPr>
            <w:rStyle w:val="Hyperlink"/>
            <w:rFonts w:cs="Calibri"/>
          </w:rPr>
          <w:t>3.2</w:t>
        </w:r>
        <w:r w:rsidR="006A746A">
          <w:rPr>
            <w:rFonts w:asciiTheme="minorHAnsi" w:eastAsiaTheme="minorEastAsia" w:hAnsiTheme="minorHAnsi"/>
            <w:color w:val="auto"/>
            <w:kern w:val="0"/>
            <w:szCs w:val="22"/>
          </w:rPr>
          <w:tab/>
        </w:r>
        <w:r w:rsidR="006A746A" w:rsidRPr="009E52D0">
          <w:rPr>
            <w:rStyle w:val="Hyperlink"/>
            <w:rFonts w:cs="Calibri"/>
          </w:rPr>
          <w:t>Data Flow Diagram</w:t>
        </w:r>
        <w:r w:rsidR="006A746A">
          <w:rPr>
            <w:webHidden/>
          </w:rPr>
          <w:tab/>
        </w:r>
        <w:r w:rsidR="006A746A">
          <w:rPr>
            <w:webHidden/>
          </w:rPr>
          <w:fldChar w:fldCharType="begin"/>
        </w:r>
        <w:r w:rsidR="006A746A">
          <w:rPr>
            <w:webHidden/>
          </w:rPr>
          <w:instrText xml:space="preserve"> PAGEREF _Toc491686432 \h </w:instrText>
        </w:r>
        <w:r w:rsidR="006A746A">
          <w:rPr>
            <w:webHidden/>
          </w:rPr>
        </w:r>
        <w:r w:rsidR="006A746A">
          <w:rPr>
            <w:webHidden/>
          </w:rPr>
          <w:fldChar w:fldCharType="separate"/>
        </w:r>
        <w:r w:rsidR="006A746A">
          <w:rPr>
            <w:webHidden/>
          </w:rPr>
          <w:t>6</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33" w:history="1">
        <w:r w:rsidR="006A746A" w:rsidRPr="009E52D0">
          <w:rPr>
            <w:rStyle w:val="Hyperlink"/>
            <w:rFonts w:cs="Calibri"/>
          </w:rPr>
          <w:t>3.2.1</w:t>
        </w:r>
        <w:r w:rsidR="006A746A">
          <w:rPr>
            <w:rFonts w:asciiTheme="minorHAnsi" w:eastAsiaTheme="minorEastAsia" w:hAnsiTheme="minorHAnsi"/>
            <w:color w:val="auto"/>
            <w:kern w:val="0"/>
            <w:sz w:val="22"/>
            <w:szCs w:val="22"/>
          </w:rPr>
          <w:tab/>
        </w:r>
        <w:r w:rsidR="006A746A" w:rsidRPr="009E52D0">
          <w:rPr>
            <w:rStyle w:val="Hyperlink"/>
          </w:rPr>
          <w:t xml:space="preserve">Component </w:t>
        </w:r>
        <w:r w:rsidR="006A746A" w:rsidRPr="009E52D0">
          <w:rPr>
            <w:rStyle w:val="Hyperlink"/>
            <w:rFonts w:cs="Calibri"/>
          </w:rPr>
          <w:t>level DFD</w:t>
        </w:r>
        <w:r w:rsidR="006A746A">
          <w:rPr>
            <w:webHidden/>
          </w:rPr>
          <w:tab/>
        </w:r>
        <w:r w:rsidR="006A746A">
          <w:rPr>
            <w:webHidden/>
          </w:rPr>
          <w:fldChar w:fldCharType="begin"/>
        </w:r>
        <w:r w:rsidR="006A746A">
          <w:rPr>
            <w:webHidden/>
          </w:rPr>
          <w:instrText xml:space="preserve"> PAGEREF _Toc491686433 \h </w:instrText>
        </w:r>
        <w:r w:rsidR="006A746A">
          <w:rPr>
            <w:webHidden/>
          </w:rPr>
        </w:r>
        <w:r w:rsidR="006A746A">
          <w:rPr>
            <w:webHidden/>
          </w:rPr>
          <w:fldChar w:fldCharType="separate"/>
        </w:r>
        <w:r w:rsidR="006A746A">
          <w:rPr>
            <w:webHidden/>
          </w:rPr>
          <w:t>6</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34" w:history="1">
        <w:r w:rsidR="006A746A" w:rsidRPr="009E52D0">
          <w:rPr>
            <w:rStyle w:val="Hyperlink"/>
          </w:rPr>
          <w:t>3.2.2</w:t>
        </w:r>
        <w:r w:rsidR="006A746A">
          <w:rPr>
            <w:rFonts w:asciiTheme="minorHAnsi" w:eastAsiaTheme="minorEastAsia" w:hAnsiTheme="minorHAnsi"/>
            <w:color w:val="auto"/>
            <w:kern w:val="0"/>
            <w:sz w:val="22"/>
            <w:szCs w:val="22"/>
          </w:rPr>
          <w:tab/>
        </w:r>
        <w:r w:rsidR="006A746A" w:rsidRPr="009E52D0">
          <w:rPr>
            <w:rStyle w:val="Hyperlink"/>
          </w:rPr>
          <w:t>Function level DFD</w:t>
        </w:r>
        <w:r w:rsidR="006A746A">
          <w:rPr>
            <w:webHidden/>
          </w:rPr>
          <w:tab/>
        </w:r>
        <w:r w:rsidR="006A746A">
          <w:rPr>
            <w:webHidden/>
          </w:rPr>
          <w:fldChar w:fldCharType="begin"/>
        </w:r>
        <w:r w:rsidR="006A746A">
          <w:rPr>
            <w:webHidden/>
          </w:rPr>
          <w:instrText xml:space="preserve"> PAGEREF _Toc491686434 \h </w:instrText>
        </w:r>
        <w:r w:rsidR="006A746A">
          <w:rPr>
            <w:webHidden/>
          </w:rPr>
        </w:r>
        <w:r w:rsidR="006A746A">
          <w:rPr>
            <w:webHidden/>
          </w:rPr>
          <w:fldChar w:fldCharType="separate"/>
        </w:r>
        <w:r w:rsidR="006A746A">
          <w:rPr>
            <w:webHidden/>
          </w:rPr>
          <w:t>6</w:t>
        </w:r>
        <w:r w:rsidR="006A746A">
          <w:rPr>
            <w:webHidden/>
          </w:rPr>
          <w:fldChar w:fldCharType="end"/>
        </w:r>
      </w:hyperlink>
    </w:p>
    <w:p w:rsidR="006A746A" w:rsidRDefault="00DB5B55">
      <w:pPr>
        <w:pStyle w:val="TOC1"/>
        <w:rPr>
          <w:rFonts w:eastAsiaTheme="minorEastAsia"/>
          <w:b w:val="0"/>
          <w:color w:val="auto"/>
          <w:kern w:val="0"/>
          <w:sz w:val="22"/>
          <w:szCs w:val="22"/>
          <w:lang w:val="en-US"/>
        </w:rPr>
      </w:pPr>
      <w:hyperlink w:anchor="_Toc491686435" w:history="1">
        <w:r w:rsidR="006A746A" w:rsidRPr="009E52D0">
          <w:rPr>
            <w:rStyle w:val="Hyperlink"/>
            <w:rFonts w:ascii="Calibri" w:hAnsi="Calibri" w:cs="Calibri"/>
          </w:rPr>
          <w:t>4</w:t>
        </w:r>
        <w:r w:rsidR="006A746A">
          <w:rPr>
            <w:rFonts w:eastAsiaTheme="minorEastAsia"/>
            <w:b w:val="0"/>
            <w:color w:val="auto"/>
            <w:kern w:val="0"/>
            <w:sz w:val="22"/>
            <w:szCs w:val="22"/>
            <w:lang w:val="en-US"/>
          </w:rPr>
          <w:tab/>
        </w:r>
        <w:r w:rsidR="006A746A" w:rsidRPr="009E52D0">
          <w:rPr>
            <w:rStyle w:val="Hyperlink"/>
            <w:rFonts w:ascii="Calibri" w:hAnsi="Calibri" w:cs="Calibri"/>
          </w:rPr>
          <w:t>Constant Data Dictionary</w:t>
        </w:r>
        <w:r w:rsidR="006A746A">
          <w:rPr>
            <w:webHidden/>
          </w:rPr>
          <w:tab/>
        </w:r>
        <w:r w:rsidR="006A746A">
          <w:rPr>
            <w:webHidden/>
          </w:rPr>
          <w:fldChar w:fldCharType="begin"/>
        </w:r>
        <w:r w:rsidR="006A746A">
          <w:rPr>
            <w:webHidden/>
          </w:rPr>
          <w:instrText xml:space="preserve"> PAGEREF _Toc491686435 \h </w:instrText>
        </w:r>
        <w:r w:rsidR="006A746A">
          <w:rPr>
            <w:webHidden/>
          </w:rPr>
        </w:r>
        <w:r w:rsidR="006A746A">
          <w:rPr>
            <w:webHidden/>
          </w:rPr>
          <w:fldChar w:fldCharType="separate"/>
        </w:r>
        <w:r w:rsidR="006A746A">
          <w:rPr>
            <w:webHidden/>
          </w:rPr>
          <w:t>7</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36" w:history="1">
        <w:r w:rsidR="006A746A" w:rsidRPr="009E52D0">
          <w:rPr>
            <w:rStyle w:val="Hyperlink"/>
          </w:rPr>
          <w:t>4.1</w:t>
        </w:r>
        <w:r w:rsidR="006A746A">
          <w:rPr>
            <w:rFonts w:asciiTheme="minorHAnsi" w:eastAsiaTheme="minorEastAsia" w:hAnsiTheme="minorHAnsi"/>
            <w:color w:val="auto"/>
            <w:kern w:val="0"/>
            <w:szCs w:val="22"/>
          </w:rPr>
          <w:tab/>
        </w:r>
        <w:r w:rsidR="006A746A" w:rsidRPr="009E52D0">
          <w:rPr>
            <w:rStyle w:val="Hyperlink"/>
          </w:rPr>
          <w:t>Program (fixed) Constants</w:t>
        </w:r>
        <w:r w:rsidR="006A746A">
          <w:rPr>
            <w:webHidden/>
          </w:rPr>
          <w:tab/>
        </w:r>
        <w:r w:rsidR="006A746A">
          <w:rPr>
            <w:webHidden/>
          </w:rPr>
          <w:fldChar w:fldCharType="begin"/>
        </w:r>
        <w:r w:rsidR="006A746A">
          <w:rPr>
            <w:webHidden/>
          </w:rPr>
          <w:instrText xml:space="preserve"> PAGEREF _Toc491686436 \h </w:instrText>
        </w:r>
        <w:r w:rsidR="006A746A">
          <w:rPr>
            <w:webHidden/>
          </w:rPr>
        </w:r>
        <w:r w:rsidR="006A746A">
          <w:rPr>
            <w:webHidden/>
          </w:rPr>
          <w:fldChar w:fldCharType="separate"/>
        </w:r>
        <w:r w:rsidR="006A746A">
          <w:rPr>
            <w:webHidden/>
          </w:rPr>
          <w:t>7</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37" w:history="1">
        <w:r w:rsidR="006A746A" w:rsidRPr="009E52D0">
          <w:rPr>
            <w:rStyle w:val="Hyperlink"/>
          </w:rPr>
          <w:t>4.1.1</w:t>
        </w:r>
        <w:r w:rsidR="006A746A">
          <w:rPr>
            <w:rFonts w:asciiTheme="minorHAnsi" w:eastAsiaTheme="minorEastAsia" w:hAnsiTheme="minorHAnsi"/>
            <w:color w:val="auto"/>
            <w:kern w:val="0"/>
            <w:sz w:val="22"/>
            <w:szCs w:val="22"/>
          </w:rPr>
          <w:tab/>
        </w:r>
        <w:r w:rsidR="006A746A" w:rsidRPr="009E52D0">
          <w:rPr>
            <w:rStyle w:val="Hyperlink"/>
          </w:rPr>
          <w:t>Embedded Constants</w:t>
        </w:r>
        <w:r w:rsidR="006A746A">
          <w:rPr>
            <w:webHidden/>
          </w:rPr>
          <w:tab/>
        </w:r>
        <w:r w:rsidR="006A746A">
          <w:rPr>
            <w:webHidden/>
          </w:rPr>
          <w:fldChar w:fldCharType="begin"/>
        </w:r>
        <w:r w:rsidR="006A746A">
          <w:rPr>
            <w:webHidden/>
          </w:rPr>
          <w:instrText xml:space="preserve"> PAGEREF _Toc491686437 \h </w:instrText>
        </w:r>
        <w:r w:rsidR="006A746A">
          <w:rPr>
            <w:webHidden/>
          </w:rPr>
        </w:r>
        <w:r w:rsidR="006A746A">
          <w:rPr>
            <w:webHidden/>
          </w:rPr>
          <w:fldChar w:fldCharType="separate"/>
        </w:r>
        <w:r w:rsidR="006A746A">
          <w:rPr>
            <w:webHidden/>
          </w:rPr>
          <w:t>7</w:t>
        </w:r>
        <w:r w:rsidR="006A746A">
          <w:rPr>
            <w:webHidden/>
          </w:rPr>
          <w:fldChar w:fldCharType="end"/>
        </w:r>
      </w:hyperlink>
    </w:p>
    <w:p w:rsidR="006A746A" w:rsidRDefault="00DB5B55">
      <w:pPr>
        <w:pStyle w:val="TOC1"/>
        <w:rPr>
          <w:rFonts w:eastAsiaTheme="minorEastAsia"/>
          <w:b w:val="0"/>
          <w:color w:val="auto"/>
          <w:kern w:val="0"/>
          <w:sz w:val="22"/>
          <w:szCs w:val="22"/>
          <w:lang w:val="en-US"/>
        </w:rPr>
      </w:pPr>
      <w:hyperlink w:anchor="_Toc491686438" w:history="1">
        <w:r w:rsidR="006A746A" w:rsidRPr="009E52D0">
          <w:rPr>
            <w:rStyle w:val="Hyperlink"/>
            <w:rFonts w:ascii="Calibri" w:hAnsi="Calibri" w:cs="Calibri"/>
          </w:rPr>
          <w:t>5</w:t>
        </w:r>
        <w:r w:rsidR="006A746A">
          <w:rPr>
            <w:rFonts w:eastAsiaTheme="minorEastAsia"/>
            <w:b w:val="0"/>
            <w:color w:val="auto"/>
            <w:kern w:val="0"/>
            <w:sz w:val="22"/>
            <w:szCs w:val="22"/>
            <w:lang w:val="en-US"/>
          </w:rPr>
          <w:tab/>
        </w:r>
        <w:r w:rsidR="006A746A" w:rsidRPr="009E52D0">
          <w:rPr>
            <w:rStyle w:val="Hyperlink"/>
            <w:rFonts w:ascii="Calibri" w:hAnsi="Calibri" w:cs="Calibri"/>
          </w:rPr>
          <w:t>Software Component Implementation</w:t>
        </w:r>
        <w:r w:rsidR="006A746A">
          <w:rPr>
            <w:webHidden/>
          </w:rPr>
          <w:tab/>
        </w:r>
        <w:r w:rsidR="006A746A">
          <w:rPr>
            <w:webHidden/>
          </w:rPr>
          <w:fldChar w:fldCharType="begin"/>
        </w:r>
        <w:r w:rsidR="006A746A">
          <w:rPr>
            <w:webHidden/>
          </w:rPr>
          <w:instrText xml:space="preserve"> PAGEREF _Toc491686438 \h </w:instrText>
        </w:r>
        <w:r w:rsidR="006A746A">
          <w:rPr>
            <w:webHidden/>
          </w:rPr>
        </w:r>
        <w:r w:rsidR="006A746A">
          <w:rPr>
            <w:webHidden/>
          </w:rPr>
          <w:fldChar w:fldCharType="separate"/>
        </w:r>
        <w:r w:rsidR="006A746A">
          <w:rPr>
            <w:webHidden/>
          </w:rPr>
          <w:t>8</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39" w:history="1">
        <w:r w:rsidR="006A746A" w:rsidRPr="009E52D0">
          <w:rPr>
            <w:rStyle w:val="Hyperlink"/>
          </w:rPr>
          <w:t>5.1</w:t>
        </w:r>
        <w:r w:rsidR="006A746A">
          <w:rPr>
            <w:rFonts w:asciiTheme="minorHAnsi" w:eastAsiaTheme="minorEastAsia" w:hAnsiTheme="minorHAnsi"/>
            <w:color w:val="auto"/>
            <w:kern w:val="0"/>
            <w:szCs w:val="22"/>
          </w:rPr>
          <w:tab/>
        </w:r>
        <w:r w:rsidR="006A746A" w:rsidRPr="009E52D0">
          <w:rPr>
            <w:rStyle w:val="Hyperlink"/>
          </w:rPr>
          <w:t>Sub-Module Functions</w:t>
        </w:r>
        <w:r w:rsidR="006A746A">
          <w:rPr>
            <w:webHidden/>
          </w:rPr>
          <w:tab/>
        </w:r>
        <w:r w:rsidR="006A746A">
          <w:rPr>
            <w:webHidden/>
          </w:rPr>
          <w:fldChar w:fldCharType="begin"/>
        </w:r>
        <w:r w:rsidR="006A746A">
          <w:rPr>
            <w:webHidden/>
          </w:rPr>
          <w:instrText xml:space="preserve"> PAGEREF _Toc491686439 \h </w:instrText>
        </w:r>
        <w:r w:rsidR="006A746A">
          <w:rPr>
            <w:webHidden/>
          </w:rPr>
        </w:r>
        <w:r w:rsidR="006A746A">
          <w:rPr>
            <w:webHidden/>
          </w:rPr>
          <w:fldChar w:fldCharType="separate"/>
        </w:r>
        <w:r w:rsidR="006A746A">
          <w:rPr>
            <w:webHidden/>
          </w:rPr>
          <w:t>8</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0" w:history="1">
        <w:r w:rsidR="006A746A" w:rsidRPr="009E52D0">
          <w:rPr>
            <w:rStyle w:val="Hyperlink"/>
          </w:rPr>
          <w:t>5.1.1</w:t>
        </w:r>
        <w:r w:rsidR="006A746A">
          <w:rPr>
            <w:rFonts w:asciiTheme="minorHAnsi" w:eastAsiaTheme="minorEastAsia" w:hAnsiTheme="minorHAnsi"/>
            <w:color w:val="auto"/>
            <w:kern w:val="0"/>
            <w:sz w:val="22"/>
            <w:szCs w:val="22"/>
          </w:rPr>
          <w:tab/>
        </w:r>
        <w:r w:rsidR="006A746A" w:rsidRPr="009E52D0">
          <w:rPr>
            <w:rStyle w:val="Hyperlink"/>
          </w:rPr>
          <w:t>Init: PhaDiscnctInit1</w:t>
        </w:r>
        <w:r w:rsidR="006A746A">
          <w:rPr>
            <w:webHidden/>
          </w:rPr>
          <w:tab/>
        </w:r>
        <w:r w:rsidR="006A746A">
          <w:rPr>
            <w:webHidden/>
          </w:rPr>
          <w:fldChar w:fldCharType="begin"/>
        </w:r>
        <w:r w:rsidR="006A746A">
          <w:rPr>
            <w:webHidden/>
          </w:rPr>
          <w:instrText xml:space="preserve"> PAGEREF _Toc491686440 \h </w:instrText>
        </w:r>
        <w:r w:rsidR="006A746A">
          <w:rPr>
            <w:webHidden/>
          </w:rPr>
        </w:r>
        <w:r w:rsidR="006A746A">
          <w:rPr>
            <w:webHidden/>
          </w:rPr>
          <w:fldChar w:fldCharType="separate"/>
        </w:r>
        <w:r w:rsidR="006A746A">
          <w:rPr>
            <w:webHidden/>
          </w:rPr>
          <w:t>8</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1" w:history="1">
        <w:r w:rsidR="006A746A" w:rsidRPr="009E52D0">
          <w:rPr>
            <w:rStyle w:val="Hyperlink"/>
          </w:rPr>
          <w:t>5.1.2</w:t>
        </w:r>
        <w:r w:rsidR="006A746A">
          <w:rPr>
            <w:rFonts w:asciiTheme="minorHAnsi" w:eastAsiaTheme="minorEastAsia" w:hAnsiTheme="minorHAnsi"/>
            <w:color w:val="auto"/>
            <w:kern w:val="0"/>
            <w:sz w:val="22"/>
            <w:szCs w:val="22"/>
          </w:rPr>
          <w:tab/>
        </w:r>
        <w:r w:rsidR="006A746A" w:rsidRPr="009E52D0">
          <w:rPr>
            <w:rStyle w:val="Hyperlink"/>
          </w:rPr>
          <w:t>Per: PhaDiscnctPer1</w:t>
        </w:r>
        <w:r w:rsidR="006A746A">
          <w:rPr>
            <w:webHidden/>
          </w:rPr>
          <w:tab/>
        </w:r>
        <w:r w:rsidR="006A746A">
          <w:rPr>
            <w:webHidden/>
          </w:rPr>
          <w:fldChar w:fldCharType="begin"/>
        </w:r>
        <w:r w:rsidR="006A746A">
          <w:rPr>
            <w:webHidden/>
          </w:rPr>
          <w:instrText xml:space="preserve"> PAGEREF _Toc491686441 \h </w:instrText>
        </w:r>
        <w:r w:rsidR="006A746A">
          <w:rPr>
            <w:webHidden/>
          </w:rPr>
        </w:r>
        <w:r w:rsidR="006A746A">
          <w:rPr>
            <w:webHidden/>
          </w:rPr>
          <w:fldChar w:fldCharType="separate"/>
        </w:r>
        <w:r w:rsidR="006A746A">
          <w:rPr>
            <w:webHidden/>
          </w:rPr>
          <w:t>8</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2" w:history="1">
        <w:r w:rsidR="006A746A" w:rsidRPr="009E52D0">
          <w:rPr>
            <w:rStyle w:val="Hyperlink"/>
          </w:rPr>
          <w:t>5.1.3</w:t>
        </w:r>
        <w:r w:rsidR="006A746A">
          <w:rPr>
            <w:rFonts w:asciiTheme="minorHAnsi" w:eastAsiaTheme="minorEastAsia" w:hAnsiTheme="minorHAnsi"/>
            <w:color w:val="auto"/>
            <w:kern w:val="0"/>
            <w:sz w:val="22"/>
            <w:szCs w:val="22"/>
          </w:rPr>
          <w:tab/>
        </w:r>
        <w:r w:rsidR="006A746A" w:rsidRPr="009E52D0">
          <w:rPr>
            <w:rStyle w:val="Hyperlink"/>
          </w:rPr>
          <w:t>Per: PhaDiscnctPer2</w:t>
        </w:r>
        <w:r w:rsidR="006A746A">
          <w:rPr>
            <w:webHidden/>
          </w:rPr>
          <w:tab/>
        </w:r>
        <w:r w:rsidR="006A746A">
          <w:rPr>
            <w:webHidden/>
          </w:rPr>
          <w:fldChar w:fldCharType="begin"/>
        </w:r>
        <w:r w:rsidR="006A746A">
          <w:rPr>
            <w:webHidden/>
          </w:rPr>
          <w:instrText xml:space="preserve"> PAGEREF _Toc491686442 \h </w:instrText>
        </w:r>
        <w:r w:rsidR="006A746A">
          <w:rPr>
            <w:webHidden/>
          </w:rPr>
        </w:r>
        <w:r w:rsidR="006A746A">
          <w:rPr>
            <w:webHidden/>
          </w:rPr>
          <w:fldChar w:fldCharType="separate"/>
        </w:r>
        <w:r w:rsidR="006A746A">
          <w:rPr>
            <w:webHidden/>
          </w:rPr>
          <w:t>8</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43" w:history="1">
        <w:r w:rsidR="006A746A" w:rsidRPr="009E52D0">
          <w:rPr>
            <w:rStyle w:val="Hyperlink"/>
          </w:rPr>
          <w:t>5.2</w:t>
        </w:r>
        <w:r w:rsidR="006A746A">
          <w:rPr>
            <w:rFonts w:asciiTheme="minorHAnsi" w:eastAsiaTheme="minorEastAsia" w:hAnsiTheme="minorHAnsi"/>
            <w:color w:val="auto"/>
            <w:kern w:val="0"/>
            <w:szCs w:val="22"/>
          </w:rPr>
          <w:tab/>
        </w:r>
        <w:r w:rsidR="006A746A" w:rsidRPr="009E52D0">
          <w:rPr>
            <w:rStyle w:val="Hyperlink"/>
          </w:rPr>
          <w:t>Server Runables</w:t>
        </w:r>
        <w:r w:rsidR="006A746A">
          <w:rPr>
            <w:webHidden/>
          </w:rPr>
          <w:tab/>
        </w:r>
        <w:r w:rsidR="006A746A">
          <w:rPr>
            <w:webHidden/>
          </w:rPr>
          <w:fldChar w:fldCharType="begin"/>
        </w:r>
        <w:r w:rsidR="006A746A">
          <w:rPr>
            <w:webHidden/>
          </w:rPr>
          <w:instrText xml:space="preserve"> PAGEREF _Toc491686443 \h </w:instrText>
        </w:r>
        <w:r w:rsidR="006A746A">
          <w:rPr>
            <w:webHidden/>
          </w:rPr>
        </w:r>
        <w:r w:rsidR="006A746A">
          <w:rPr>
            <w:webHidden/>
          </w:rPr>
          <w:fldChar w:fldCharType="separate"/>
        </w:r>
        <w:r w:rsidR="006A746A">
          <w:rPr>
            <w:webHidden/>
          </w:rPr>
          <w:t>8</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44" w:history="1">
        <w:r w:rsidR="006A746A" w:rsidRPr="009E52D0">
          <w:rPr>
            <w:rStyle w:val="Hyperlink"/>
            <w:rFonts w:cs="Calibri"/>
          </w:rPr>
          <w:t>5.3</w:t>
        </w:r>
        <w:r w:rsidR="006A746A">
          <w:rPr>
            <w:rFonts w:asciiTheme="minorHAnsi" w:eastAsiaTheme="minorEastAsia" w:hAnsiTheme="minorHAnsi"/>
            <w:color w:val="auto"/>
            <w:kern w:val="0"/>
            <w:szCs w:val="22"/>
          </w:rPr>
          <w:tab/>
        </w:r>
        <w:r w:rsidR="006A746A" w:rsidRPr="009E52D0">
          <w:rPr>
            <w:rStyle w:val="Hyperlink"/>
            <w:rFonts w:cs="Calibri"/>
          </w:rPr>
          <w:t>Interrupt Functions</w:t>
        </w:r>
        <w:r w:rsidR="006A746A">
          <w:rPr>
            <w:webHidden/>
          </w:rPr>
          <w:tab/>
        </w:r>
        <w:r w:rsidR="006A746A">
          <w:rPr>
            <w:webHidden/>
          </w:rPr>
          <w:fldChar w:fldCharType="begin"/>
        </w:r>
        <w:r w:rsidR="006A746A">
          <w:rPr>
            <w:webHidden/>
          </w:rPr>
          <w:instrText xml:space="preserve"> PAGEREF _Toc491686444 \h </w:instrText>
        </w:r>
        <w:r w:rsidR="006A746A">
          <w:rPr>
            <w:webHidden/>
          </w:rPr>
        </w:r>
        <w:r w:rsidR="006A746A">
          <w:rPr>
            <w:webHidden/>
          </w:rPr>
          <w:fldChar w:fldCharType="separate"/>
        </w:r>
        <w:r w:rsidR="006A746A">
          <w:rPr>
            <w:webHidden/>
          </w:rPr>
          <w:t>9</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45" w:history="1">
        <w:r w:rsidR="006A746A" w:rsidRPr="009E52D0">
          <w:rPr>
            <w:rStyle w:val="Hyperlink"/>
            <w:rFonts w:cs="Calibri"/>
          </w:rPr>
          <w:t>5.4</w:t>
        </w:r>
        <w:r w:rsidR="006A746A">
          <w:rPr>
            <w:rFonts w:asciiTheme="minorHAnsi" w:eastAsiaTheme="minorEastAsia" w:hAnsiTheme="minorHAnsi"/>
            <w:color w:val="auto"/>
            <w:kern w:val="0"/>
            <w:szCs w:val="22"/>
          </w:rPr>
          <w:tab/>
        </w:r>
        <w:r w:rsidR="006A746A" w:rsidRPr="009E52D0">
          <w:rPr>
            <w:rStyle w:val="Hyperlink"/>
            <w:rFonts w:cs="Calibri"/>
          </w:rPr>
          <w:t>Module Internal (Local) Functions</w:t>
        </w:r>
        <w:r w:rsidR="006A746A">
          <w:rPr>
            <w:webHidden/>
          </w:rPr>
          <w:tab/>
        </w:r>
        <w:r w:rsidR="006A746A">
          <w:rPr>
            <w:webHidden/>
          </w:rPr>
          <w:fldChar w:fldCharType="begin"/>
        </w:r>
        <w:r w:rsidR="006A746A">
          <w:rPr>
            <w:webHidden/>
          </w:rPr>
          <w:instrText xml:space="preserve"> PAGEREF _Toc491686445 \h </w:instrText>
        </w:r>
        <w:r w:rsidR="006A746A">
          <w:rPr>
            <w:webHidden/>
          </w:rPr>
        </w:r>
        <w:r w:rsidR="006A746A">
          <w:rPr>
            <w:webHidden/>
          </w:rPr>
          <w:fldChar w:fldCharType="separate"/>
        </w:r>
        <w:r w:rsidR="006A746A">
          <w:rPr>
            <w:webHidden/>
          </w:rPr>
          <w:t>9</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6" w:history="1">
        <w:r w:rsidR="006A746A" w:rsidRPr="009E52D0">
          <w:rPr>
            <w:rStyle w:val="Hyperlink"/>
          </w:rPr>
          <w:t>5.4.1</w:t>
        </w:r>
        <w:r w:rsidR="006A746A">
          <w:rPr>
            <w:rFonts w:asciiTheme="minorHAnsi" w:eastAsiaTheme="minorEastAsia" w:hAnsiTheme="minorHAnsi"/>
            <w:color w:val="auto"/>
            <w:kern w:val="0"/>
            <w:sz w:val="22"/>
            <w:szCs w:val="22"/>
          </w:rPr>
          <w:tab/>
        </w:r>
        <w:r w:rsidR="006A746A" w:rsidRPr="009E52D0">
          <w:rPr>
            <w:rStyle w:val="Hyperlink"/>
          </w:rPr>
          <w:t>Local Function PerformDiag</w:t>
        </w:r>
        <w:r w:rsidR="006A746A">
          <w:rPr>
            <w:webHidden/>
          </w:rPr>
          <w:tab/>
        </w:r>
        <w:r w:rsidR="006A746A">
          <w:rPr>
            <w:webHidden/>
          </w:rPr>
          <w:fldChar w:fldCharType="begin"/>
        </w:r>
        <w:r w:rsidR="006A746A">
          <w:rPr>
            <w:webHidden/>
          </w:rPr>
          <w:instrText xml:space="preserve"> PAGEREF _Toc491686446 \h </w:instrText>
        </w:r>
        <w:r w:rsidR="006A746A">
          <w:rPr>
            <w:webHidden/>
          </w:rPr>
        </w:r>
        <w:r w:rsidR="006A746A">
          <w:rPr>
            <w:webHidden/>
          </w:rPr>
          <w:fldChar w:fldCharType="separate"/>
        </w:r>
        <w:r w:rsidR="006A746A">
          <w:rPr>
            <w:webHidden/>
          </w:rPr>
          <w:t>9</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7" w:history="1">
        <w:r w:rsidR="006A746A" w:rsidRPr="009E52D0">
          <w:rPr>
            <w:rStyle w:val="Hyperlink"/>
          </w:rPr>
          <w:t>5.4.2</w:t>
        </w:r>
        <w:r w:rsidR="006A746A">
          <w:rPr>
            <w:rFonts w:asciiTheme="minorHAnsi" w:eastAsiaTheme="minorEastAsia" w:hAnsiTheme="minorHAnsi"/>
            <w:color w:val="auto"/>
            <w:kern w:val="0"/>
            <w:sz w:val="22"/>
            <w:szCs w:val="22"/>
          </w:rPr>
          <w:tab/>
        </w:r>
        <w:r w:rsidR="006A746A" w:rsidRPr="009E52D0">
          <w:rPr>
            <w:rStyle w:val="Hyperlink"/>
          </w:rPr>
          <w:t>Local Function ClosingStateBody</w:t>
        </w:r>
        <w:r w:rsidR="006A746A">
          <w:rPr>
            <w:webHidden/>
          </w:rPr>
          <w:tab/>
        </w:r>
        <w:r w:rsidR="006A746A">
          <w:rPr>
            <w:webHidden/>
          </w:rPr>
          <w:fldChar w:fldCharType="begin"/>
        </w:r>
        <w:r w:rsidR="006A746A">
          <w:rPr>
            <w:webHidden/>
          </w:rPr>
          <w:instrText xml:space="preserve"> PAGEREF _Toc491686447 \h </w:instrText>
        </w:r>
        <w:r w:rsidR="006A746A">
          <w:rPr>
            <w:webHidden/>
          </w:rPr>
        </w:r>
        <w:r w:rsidR="006A746A">
          <w:rPr>
            <w:webHidden/>
          </w:rPr>
          <w:fldChar w:fldCharType="separate"/>
        </w:r>
        <w:r w:rsidR="006A746A">
          <w:rPr>
            <w:webHidden/>
          </w:rPr>
          <w:t>9</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8" w:history="1">
        <w:r w:rsidR="006A746A" w:rsidRPr="009E52D0">
          <w:rPr>
            <w:rStyle w:val="Hyperlink"/>
          </w:rPr>
          <w:t>5.4.3</w:t>
        </w:r>
        <w:r w:rsidR="006A746A">
          <w:rPr>
            <w:rFonts w:asciiTheme="minorHAnsi" w:eastAsiaTheme="minorEastAsia" w:hAnsiTheme="minorHAnsi"/>
            <w:color w:val="auto"/>
            <w:kern w:val="0"/>
            <w:sz w:val="22"/>
            <w:szCs w:val="22"/>
          </w:rPr>
          <w:tab/>
        </w:r>
        <w:r w:rsidR="006A746A" w:rsidRPr="009E52D0">
          <w:rPr>
            <w:rStyle w:val="Hyperlink"/>
          </w:rPr>
          <w:t>Local Function ClosedStateBody</w:t>
        </w:r>
        <w:r w:rsidR="006A746A">
          <w:rPr>
            <w:webHidden/>
          </w:rPr>
          <w:tab/>
        </w:r>
        <w:r w:rsidR="006A746A">
          <w:rPr>
            <w:webHidden/>
          </w:rPr>
          <w:fldChar w:fldCharType="begin"/>
        </w:r>
        <w:r w:rsidR="006A746A">
          <w:rPr>
            <w:webHidden/>
          </w:rPr>
          <w:instrText xml:space="preserve"> PAGEREF _Toc491686448 \h </w:instrText>
        </w:r>
        <w:r w:rsidR="006A746A">
          <w:rPr>
            <w:webHidden/>
          </w:rPr>
        </w:r>
        <w:r w:rsidR="006A746A">
          <w:rPr>
            <w:webHidden/>
          </w:rPr>
          <w:fldChar w:fldCharType="separate"/>
        </w:r>
        <w:r w:rsidR="006A746A">
          <w:rPr>
            <w:webHidden/>
          </w:rPr>
          <w:t>10</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49" w:history="1">
        <w:r w:rsidR="006A746A" w:rsidRPr="009E52D0">
          <w:rPr>
            <w:rStyle w:val="Hyperlink"/>
          </w:rPr>
          <w:t>5.4.4</w:t>
        </w:r>
        <w:r w:rsidR="006A746A">
          <w:rPr>
            <w:rFonts w:asciiTheme="minorHAnsi" w:eastAsiaTheme="minorEastAsia" w:hAnsiTheme="minorHAnsi"/>
            <w:color w:val="auto"/>
            <w:kern w:val="0"/>
            <w:sz w:val="22"/>
            <w:szCs w:val="22"/>
          </w:rPr>
          <w:tab/>
        </w:r>
        <w:r w:rsidR="006A746A" w:rsidRPr="009E52D0">
          <w:rPr>
            <w:rStyle w:val="Hyperlink"/>
          </w:rPr>
          <w:t>Local Function OpeningStateBody</w:t>
        </w:r>
        <w:r w:rsidR="006A746A">
          <w:rPr>
            <w:webHidden/>
          </w:rPr>
          <w:tab/>
        </w:r>
        <w:r w:rsidR="006A746A">
          <w:rPr>
            <w:webHidden/>
          </w:rPr>
          <w:fldChar w:fldCharType="begin"/>
        </w:r>
        <w:r w:rsidR="006A746A">
          <w:rPr>
            <w:webHidden/>
          </w:rPr>
          <w:instrText xml:space="preserve"> PAGEREF _Toc491686449 \h </w:instrText>
        </w:r>
        <w:r w:rsidR="006A746A">
          <w:rPr>
            <w:webHidden/>
          </w:rPr>
        </w:r>
        <w:r w:rsidR="006A746A">
          <w:rPr>
            <w:webHidden/>
          </w:rPr>
          <w:fldChar w:fldCharType="separate"/>
        </w:r>
        <w:r w:rsidR="006A746A">
          <w:rPr>
            <w:webHidden/>
          </w:rPr>
          <w:t>10</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50" w:history="1">
        <w:r w:rsidR="006A746A" w:rsidRPr="009E52D0">
          <w:rPr>
            <w:rStyle w:val="Hyperlink"/>
          </w:rPr>
          <w:t>5.4.5</w:t>
        </w:r>
        <w:r w:rsidR="006A746A">
          <w:rPr>
            <w:rFonts w:asciiTheme="minorHAnsi" w:eastAsiaTheme="minorEastAsia" w:hAnsiTheme="minorHAnsi"/>
            <w:color w:val="auto"/>
            <w:kern w:val="0"/>
            <w:sz w:val="22"/>
            <w:szCs w:val="22"/>
          </w:rPr>
          <w:tab/>
        </w:r>
        <w:r w:rsidR="006A746A" w:rsidRPr="009E52D0">
          <w:rPr>
            <w:rStyle w:val="Hyperlink"/>
          </w:rPr>
          <w:t>Local Function OpenedStateBody</w:t>
        </w:r>
        <w:r w:rsidR="006A746A">
          <w:rPr>
            <w:webHidden/>
          </w:rPr>
          <w:tab/>
        </w:r>
        <w:r w:rsidR="006A746A">
          <w:rPr>
            <w:webHidden/>
          </w:rPr>
          <w:fldChar w:fldCharType="begin"/>
        </w:r>
        <w:r w:rsidR="006A746A">
          <w:rPr>
            <w:webHidden/>
          </w:rPr>
          <w:instrText xml:space="preserve"> PAGEREF _Toc491686450 \h </w:instrText>
        </w:r>
        <w:r w:rsidR="006A746A">
          <w:rPr>
            <w:webHidden/>
          </w:rPr>
        </w:r>
        <w:r w:rsidR="006A746A">
          <w:rPr>
            <w:webHidden/>
          </w:rPr>
          <w:fldChar w:fldCharType="separate"/>
        </w:r>
        <w:r w:rsidR="006A746A">
          <w:rPr>
            <w:webHidden/>
          </w:rPr>
          <w:t>10</w:t>
        </w:r>
        <w:r w:rsidR="006A746A">
          <w:rPr>
            <w:webHidden/>
          </w:rPr>
          <w:fldChar w:fldCharType="end"/>
        </w:r>
      </w:hyperlink>
    </w:p>
    <w:p w:rsidR="006A746A" w:rsidRDefault="00DB5B55">
      <w:pPr>
        <w:pStyle w:val="TOC3"/>
        <w:tabs>
          <w:tab w:val="left" w:pos="1200"/>
        </w:tabs>
        <w:rPr>
          <w:rFonts w:asciiTheme="minorHAnsi" w:eastAsiaTheme="minorEastAsia" w:hAnsiTheme="minorHAnsi"/>
          <w:color w:val="auto"/>
          <w:kern w:val="0"/>
          <w:sz w:val="22"/>
          <w:szCs w:val="22"/>
        </w:rPr>
      </w:pPr>
      <w:hyperlink w:anchor="_Toc491686451" w:history="1">
        <w:r w:rsidR="006A746A" w:rsidRPr="009E52D0">
          <w:rPr>
            <w:rStyle w:val="Hyperlink"/>
          </w:rPr>
          <w:t>5.4.6</w:t>
        </w:r>
        <w:r w:rsidR="006A746A">
          <w:rPr>
            <w:rFonts w:asciiTheme="minorHAnsi" w:eastAsiaTheme="minorEastAsia" w:hAnsiTheme="minorHAnsi"/>
            <w:color w:val="auto"/>
            <w:kern w:val="0"/>
            <w:sz w:val="22"/>
            <w:szCs w:val="22"/>
          </w:rPr>
          <w:tab/>
        </w:r>
        <w:r w:rsidR="006A746A" w:rsidRPr="009E52D0">
          <w:rPr>
            <w:rStyle w:val="Hyperlink"/>
          </w:rPr>
          <w:t>Local Function SetHwPhaDiscnctIO</w:t>
        </w:r>
        <w:r w:rsidR="006A746A">
          <w:rPr>
            <w:webHidden/>
          </w:rPr>
          <w:tab/>
        </w:r>
        <w:r w:rsidR="006A746A">
          <w:rPr>
            <w:webHidden/>
          </w:rPr>
          <w:fldChar w:fldCharType="begin"/>
        </w:r>
        <w:r w:rsidR="006A746A">
          <w:rPr>
            <w:webHidden/>
          </w:rPr>
          <w:instrText xml:space="preserve"> PAGEREF _Toc491686451 \h </w:instrText>
        </w:r>
        <w:r w:rsidR="006A746A">
          <w:rPr>
            <w:webHidden/>
          </w:rPr>
        </w:r>
        <w:r w:rsidR="006A746A">
          <w:rPr>
            <w:webHidden/>
          </w:rPr>
          <w:fldChar w:fldCharType="separate"/>
        </w:r>
        <w:r w:rsidR="006A746A">
          <w:rPr>
            <w:webHidden/>
          </w:rPr>
          <w:t>11</w:t>
        </w:r>
        <w:r w:rsidR="006A746A">
          <w:rPr>
            <w:webHidden/>
          </w:rPr>
          <w:fldChar w:fldCharType="end"/>
        </w:r>
      </w:hyperlink>
    </w:p>
    <w:p w:rsidR="006A746A" w:rsidRDefault="00DB5B55">
      <w:pPr>
        <w:pStyle w:val="TOC2"/>
        <w:rPr>
          <w:rFonts w:asciiTheme="minorHAnsi" w:eastAsiaTheme="minorEastAsia" w:hAnsiTheme="minorHAnsi"/>
          <w:color w:val="auto"/>
          <w:kern w:val="0"/>
          <w:szCs w:val="22"/>
        </w:rPr>
      </w:pPr>
      <w:hyperlink w:anchor="_Toc491686452" w:history="1">
        <w:r w:rsidR="006A746A" w:rsidRPr="009E52D0">
          <w:rPr>
            <w:rStyle w:val="Hyperlink"/>
            <w:rFonts w:cs="Calibri"/>
          </w:rPr>
          <w:t>5.5</w:t>
        </w:r>
        <w:r w:rsidR="006A746A">
          <w:rPr>
            <w:rFonts w:asciiTheme="minorHAnsi" w:eastAsiaTheme="minorEastAsia" w:hAnsiTheme="minorHAnsi"/>
            <w:color w:val="auto"/>
            <w:kern w:val="0"/>
            <w:szCs w:val="22"/>
          </w:rPr>
          <w:tab/>
        </w:r>
        <w:r w:rsidR="006A746A" w:rsidRPr="009E52D0">
          <w:rPr>
            <w:rStyle w:val="Hyperlink"/>
            <w:rFonts w:cs="Calibri"/>
          </w:rPr>
          <w:t>GLOBAL Function/Macro Definitions</w:t>
        </w:r>
        <w:r w:rsidR="006A746A">
          <w:rPr>
            <w:webHidden/>
          </w:rPr>
          <w:tab/>
        </w:r>
        <w:r w:rsidR="006A746A">
          <w:rPr>
            <w:webHidden/>
          </w:rPr>
          <w:fldChar w:fldCharType="begin"/>
        </w:r>
        <w:r w:rsidR="006A746A">
          <w:rPr>
            <w:webHidden/>
          </w:rPr>
          <w:instrText xml:space="preserve"> PAGEREF _Toc491686452 \h </w:instrText>
        </w:r>
        <w:r w:rsidR="006A746A">
          <w:rPr>
            <w:webHidden/>
          </w:rPr>
        </w:r>
        <w:r w:rsidR="006A746A">
          <w:rPr>
            <w:webHidden/>
          </w:rPr>
          <w:fldChar w:fldCharType="separate"/>
        </w:r>
        <w:r w:rsidR="006A746A">
          <w:rPr>
            <w:webHidden/>
          </w:rPr>
          <w:t>12</w:t>
        </w:r>
        <w:r w:rsidR="006A746A">
          <w:rPr>
            <w:webHidden/>
          </w:rPr>
          <w:fldChar w:fldCharType="end"/>
        </w:r>
      </w:hyperlink>
    </w:p>
    <w:p w:rsidR="006A746A" w:rsidRDefault="00DB5B55">
      <w:pPr>
        <w:pStyle w:val="TOC1"/>
        <w:rPr>
          <w:rFonts w:eastAsiaTheme="minorEastAsia"/>
          <w:b w:val="0"/>
          <w:color w:val="auto"/>
          <w:kern w:val="0"/>
          <w:sz w:val="22"/>
          <w:szCs w:val="22"/>
          <w:lang w:val="en-US"/>
        </w:rPr>
      </w:pPr>
      <w:hyperlink w:anchor="_Toc491686453" w:history="1">
        <w:r w:rsidR="006A746A" w:rsidRPr="009E52D0">
          <w:rPr>
            <w:rStyle w:val="Hyperlink"/>
            <w:rFonts w:ascii="Calibri" w:hAnsi="Calibri" w:cs="Calibri"/>
          </w:rPr>
          <w:t>6</w:t>
        </w:r>
        <w:r w:rsidR="006A746A">
          <w:rPr>
            <w:rFonts w:eastAsiaTheme="minorEastAsia"/>
            <w:b w:val="0"/>
            <w:color w:val="auto"/>
            <w:kern w:val="0"/>
            <w:sz w:val="22"/>
            <w:szCs w:val="22"/>
            <w:lang w:val="en-US"/>
          </w:rPr>
          <w:tab/>
        </w:r>
        <w:r w:rsidR="006A746A" w:rsidRPr="009E52D0">
          <w:rPr>
            <w:rStyle w:val="Hyperlink"/>
            <w:rFonts w:ascii="Calibri" w:hAnsi="Calibri"/>
          </w:rPr>
          <w:t>Known</w:t>
        </w:r>
        <w:r w:rsidR="006A746A" w:rsidRPr="009E52D0">
          <w:rPr>
            <w:rStyle w:val="Hyperlink"/>
            <w:rFonts w:ascii="Calibri" w:hAnsi="Calibri" w:cs="Calibri"/>
          </w:rPr>
          <w:t xml:space="preserve"> Limitations with Design</w:t>
        </w:r>
        <w:r w:rsidR="006A746A">
          <w:rPr>
            <w:webHidden/>
          </w:rPr>
          <w:tab/>
        </w:r>
        <w:r w:rsidR="006A746A">
          <w:rPr>
            <w:webHidden/>
          </w:rPr>
          <w:fldChar w:fldCharType="begin"/>
        </w:r>
        <w:r w:rsidR="006A746A">
          <w:rPr>
            <w:webHidden/>
          </w:rPr>
          <w:instrText xml:space="preserve"> PAGEREF _Toc491686453 \h </w:instrText>
        </w:r>
        <w:r w:rsidR="006A746A">
          <w:rPr>
            <w:webHidden/>
          </w:rPr>
        </w:r>
        <w:r w:rsidR="006A746A">
          <w:rPr>
            <w:webHidden/>
          </w:rPr>
          <w:fldChar w:fldCharType="separate"/>
        </w:r>
        <w:r w:rsidR="006A746A">
          <w:rPr>
            <w:webHidden/>
          </w:rPr>
          <w:t>13</w:t>
        </w:r>
        <w:r w:rsidR="006A746A">
          <w:rPr>
            <w:webHidden/>
          </w:rPr>
          <w:fldChar w:fldCharType="end"/>
        </w:r>
      </w:hyperlink>
    </w:p>
    <w:p w:rsidR="006A746A" w:rsidRDefault="00DB5B55">
      <w:pPr>
        <w:pStyle w:val="TOC1"/>
        <w:rPr>
          <w:rFonts w:eastAsiaTheme="minorEastAsia"/>
          <w:b w:val="0"/>
          <w:color w:val="auto"/>
          <w:kern w:val="0"/>
          <w:sz w:val="22"/>
          <w:szCs w:val="22"/>
          <w:lang w:val="en-US"/>
        </w:rPr>
      </w:pPr>
      <w:hyperlink w:anchor="_Toc491686454" w:history="1">
        <w:r w:rsidR="006A746A" w:rsidRPr="009E52D0">
          <w:rPr>
            <w:rStyle w:val="Hyperlink"/>
            <w:rFonts w:ascii="Calibri" w:hAnsi="Calibri" w:cs="Calibri"/>
          </w:rPr>
          <w:t>7</w:t>
        </w:r>
        <w:r w:rsidR="006A746A">
          <w:rPr>
            <w:rFonts w:eastAsiaTheme="minorEastAsia"/>
            <w:b w:val="0"/>
            <w:color w:val="auto"/>
            <w:kern w:val="0"/>
            <w:sz w:val="22"/>
            <w:szCs w:val="22"/>
            <w:lang w:val="en-US"/>
          </w:rPr>
          <w:tab/>
        </w:r>
        <w:r w:rsidR="006A746A" w:rsidRPr="009E52D0">
          <w:rPr>
            <w:rStyle w:val="Hyperlink"/>
            <w:rFonts w:ascii="Calibri" w:hAnsi="Calibri" w:cs="Calibri"/>
          </w:rPr>
          <w:t>UNIT TEST CONSIDERATION</w:t>
        </w:r>
        <w:r w:rsidR="006A746A">
          <w:rPr>
            <w:webHidden/>
          </w:rPr>
          <w:tab/>
        </w:r>
        <w:r w:rsidR="006A746A">
          <w:rPr>
            <w:webHidden/>
          </w:rPr>
          <w:fldChar w:fldCharType="begin"/>
        </w:r>
        <w:r w:rsidR="006A746A">
          <w:rPr>
            <w:webHidden/>
          </w:rPr>
          <w:instrText xml:space="preserve"> PAGEREF _Toc491686454 \h </w:instrText>
        </w:r>
        <w:r w:rsidR="006A746A">
          <w:rPr>
            <w:webHidden/>
          </w:rPr>
        </w:r>
        <w:r w:rsidR="006A746A">
          <w:rPr>
            <w:webHidden/>
          </w:rPr>
          <w:fldChar w:fldCharType="separate"/>
        </w:r>
        <w:r w:rsidR="006A746A">
          <w:rPr>
            <w:webHidden/>
          </w:rPr>
          <w:t>14</w:t>
        </w:r>
        <w:r w:rsidR="006A746A">
          <w:rPr>
            <w:webHidden/>
          </w:rPr>
          <w:fldChar w:fldCharType="end"/>
        </w:r>
      </w:hyperlink>
    </w:p>
    <w:p w:rsidR="006A746A" w:rsidRDefault="00DB5B55">
      <w:pPr>
        <w:pStyle w:val="TOC1"/>
        <w:tabs>
          <w:tab w:val="left" w:pos="1400"/>
        </w:tabs>
        <w:rPr>
          <w:rFonts w:eastAsiaTheme="minorEastAsia"/>
          <w:b w:val="0"/>
          <w:color w:val="auto"/>
          <w:kern w:val="0"/>
          <w:sz w:val="22"/>
          <w:szCs w:val="22"/>
          <w:lang w:val="en-US"/>
        </w:rPr>
      </w:pPr>
      <w:hyperlink w:anchor="_Toc491686455" w:history="1">
        <w:r w:rsidR="006A746A" w:rsidRPr="009E52D0">
          <w:rPr>
            <w:rStyle w:val="Hyperlink"/>
          </w:rPr>
          <w:t>Appendix A</w:t>
        </w:r>
        <w:r w:rsidR="006A746A">
          <w:rPr>
            <w:rFonts w:eastAsiaTheme="minorEastAsia"/>
            <w:b w:val="0"/>
            <w:color w:val="auto"/>
            <w:kern w:val="0"/>
            <w:sz w:val="22"/>
            <w:szCs w:val="22"/>
            <w:lang w:val="en-US"/>
          </w:rPr>
          <w:tab/>
        </w:r>
        <w:r w:rsidR="006A746A" w:rsidRPr="009E52D0">
          <w:rPr>
            <w:rStyle w:val="Hyperlink"/>
          </w:rPr>
          <w:t>Abbreviations and Acronyms</w:t>
        </w:r>
        <w:r w:rsidR="006A746A">
          <w:rPr>
            <w:webHidden/>
          </w:rPr>
          <w:tab/>
        </w:r>
        <w:r w:rsidR="006A746A">
          <w:rPr>
            <w:webHidden/>
          </w:rPr>
          <w:fldChar w:fldCharType="begin"/>
        </w:r>
        <w:r w:rsidR="006A746A">
          <w:rPr>
            <w:webHidden/>
          </w:rPr>
          <w:instrText xml:space="preserve"> PAGEREF _Toc491686455 \h </w:instrText>
        </w:r>
        <w:r w:rsidR="006A746A">
          <w:rPr>
            <w:webHidden/>
          </w:rPr>
        </w:r>
        <w:r w:rsidR="006A746A">
          <w:rPr>
            <w:webHidden/>
          </w:rPr>
          <w:fldChar w:fldCharType="separate"/>
        </w:r>
        <w:r w:rsidR="006A746A">
          <w:rPr>
            <w:webHidden/>
          </w:rPr>
          <w:t>15</w:t>
        </w:r>
        <w:r w:rsidR="006A746A">
          <w:rPr>
            <w:webHidden/>
          </w:rPr>
          <w:fldChar w:fldCharType="end"/>
        </w:r>
      </w:hyperlink>
    </w:p>
    <w:p w:rsidR="006A746A" w:rsidRDefault="00DB5B55">
      <w:pPr>
        <w:pStyle w:val="TOC1"/>
        <w:tabs>
          <w:tab w:val="left" w:pos="1400"/>
        </w:tabs>
        <w:rPr>
          <w:rFonts w:eastAsiaTheme="minorEastAsia"/>
          <w:b w:val="0"/>
          <w:color w:val="auto"/>
          <w:kern w:val="0"/>
          <w:sz w:val="22"/>
          <w:szCs w:val="22"/>
          <w:lang w:val="en-US"/>
        </w:rPr>
      </w:pPr>
      <w:hyperlink w:anchor="_Toc491686456" w:history="1">
        <w:r w:rsidR="006A746A" w:rsidRPr="009E52D0">
          <w:rPr>
            <w:rStyle w:val="Hyperlink"/>
          </w:rPr>
          <w:t>Appendix B</w:t>
        </w:r>
        <w:r w:rsidR="006A746A">
          <w:rPr>
            <w:rFonts w:eastAsiaTheme="minorEastAsia"/>
            <w:b w:val="0"/>
            <w:color w:val="auto"/>
            <w:kern w:val="0"/>
            <w:sz w:val="22"/>
            <w:szCs w:val="22"/>
            <w:lang w:val="en-US"/>
          </w:rPr>
          <w:tab/>
        </w:r>
        <w:r w:rsidR="006A746A" w:rsidRPr="009E52D0">
          <w:rPr>
            <w:rStyle w:val="Hyperlink"/>
          </w:rPr>
          <w:t>Glossary</w:t>
        </w:r>
        <w:r w:rsidR="006A746A">
          <w:rPr>
            <w:webHidden/>
          </w:rPr>
          <w:tab/>
        </w:r>
        <w:r w:rsidR="006A746A">
          <w:rPr>
            <w:webHidden/>
          </w:rPr>
          <w:fldChar w:fldCharType="begin"/>
        </w:r>
        <w:r w:rsidR="006A746A">
          <w:rPr>
            <w:webHidden/>
          </w:rPr>
          <w:instrText xml:space="preserve"> PAGEREF _Toc491686456 \h </w:instrText>
        </w:r>
        <w:r w:rsidR="006A746A">
          <w:rPr>
            <w:webHidden/>
          </w:rPr>
        </w:r>
        <w:r w:rsidR="006A746A">
          <w:rPr>
            <w:webHidden/>
          </w:rPr>
          <w:fldChar w:fldCharType="separate"/>
        </w:r>
        <w:r w:rsidR="006A746A">
          <w:rPr>
            <w:webHidden/>
          </w:rPr>
          <w:t>16</w:t>
        </w:r>
        <w:r w:rsidR="006A746A">
          <w:rPr>
            <w:webHidden/>
          </w:rPr>
          <w:fldChar w:fldCharType="end"/>
        </w:r>
      </w:hyperlink>
    </w:p>
    <w:p w:rsidR="006A746A" w:rsidRDefault="00DB5B55">
      <w:pPr>
        <w:pStyle w:val="TOC1"/>
        <w:tabs>
          <w:tab w:val="left" w:pos="1400"/>
        </w:tabs>
        <w:rPr>
          <w:rFonts w:eastAsiaTheme="minorEastAsia"/>
          <w:b w:val="0"/>
          <w:color w:val="auto"/>
          <w:kern w:val="0"/>
          <w:sz w:val="22"/>
          <w:szCs w:val="22"/>
          <w:lang w:val="en-US"/>
        </w:rPr>
      </w:pPr>
      <w:hyperlink w:anchor="_Toc491686457" w:history="1">
        <w:r w:rsidR="006A746A" w:rsidRPr="009E52D0">
          <w:rPr>
            <w:rStyle w:val="Hyperlink"/>
          </w:rPr>
          <w:t>Appendix C</w:t>
        </w:r>
        <w:r w:rsidR="006A746A">
          <w:rPr>
            <w:rFonts w:eastAsiaTheme="minorEastAsia"/>
            <w:b w:val="0"/>
            <w:color w:val="auto"/>
            <w:kern w:val="0"/>
            <w:sz w:val="22"/>
            <w:szCs w:val="22"/>
            <w:lang w:val="en-US"/>
          </w:rPr>
          <w:tab/>
        </w:r>
        <w:r w:rsidR="006A746A" w:rsidRPr="009E52D0">
          <w:rPr>
            <w:rStyle w:val="Hyperlink"/>
          </w:rPr>
          <w:t>References</w:t>
        </w:r>
        <w:r w:rsidR="006A746A">
          <w:rPr>
            <w:webHidden/>
          </w:rPr>
          <w:tab/>
        </w:r>
        <w:r w:rsidR="006A746A">
          <w:rPr>
            <w:webHidden/>
          </w:rPr>
          <w:fldChar w:fldCharType="begin"/>
        </w:r>
        <w:r w:rsidR="006A746A">
          <w:rPr>
            <w:webHidden/>
          </w:rPr>
          <w:instrText xml:space="preserve"> PAGEREF _Toc491686457 \h </w:instrText>
        </w:r>
        <w:r w:rsidR="006A746A">
          <w:rPr>
            <w:webHidden/>
          </w:rPr>
        </w:r>
        <w:r w:rsidR="006A746A">
          <w:rPr>
            <w:webHidden/>
          </w:rPr>
          <w:fldChar w:fldCharType="separate"/>
        </w:r>
        <w:r w:rsidR="006A746A">
          <w:rPr>
            <w:webHidden/>
          </w:rPr>
          <w:t>17</w:t>
        </w:r>
        <w:r w:rsidR="006A746A">
          <w:rPr>
            <w:webHidden/>
          </w:rPr>
          <w:fldChar w:fldCharType="end"/>
        </w:r>
      </w:hyperlink>
    </w:p>
    <w:p w:rsidR="00B81C1B" w:rsidRPr="00A158C7" w:rsidRDefault="00E16D14" w:rsidP="00055A95">
      <w:pPr>
        <w:pStyle w:val="Heading1"/>
      </w:pPr>
      <w:r>
        <w:rPr>
          <w:caps/>
        </w:rPr>
        <w:lastRenderedPageBreak/>
        <w:fldChar w:fldCharType="end"/>
      </w:r>
      <w:bookmarkStart w:id="11" w:name="_Toc491686426"/>
      <w:r w:rsidR="00FE5DF5" w:rsidRPr="00A158C7">
        <w:t>Introduction</w:t>
      </w:r>
      <w:bookmarkEnd w:id="11"/>
    </w:p>
    <w:p w:rsidR="00063A7A" w:rsidRPr="00A158C7" w:rsidRDefault="00FE5DF5" w:rsidP="000B37D5">
      <w:pPr>
        <w:pStyle w:val="Heading2"/>
      </w:pPr>
      <w:bookmarkStart w:id="12" w:name="_Toc491686427"/>
      <w:r w:rsidRPr="00A158C7">
        <w:t>Purpose</w:t>
      </w:r>
      <w:bookmarkEnd w:id="12"/>
    </w:p>
    <w:p w:rsidR="00DC0959" w:rsidRPr="00A158C7" w:rsidRDefault="00511946" w:rsidP="00DC0959">
      <w:pPr>
        <w:rPr>
          <w:lang w:bidi="ar-SA"/>
        </w:rPr>
      </w:pPr>
      <w:r>
        <w:rPr>
          <w:lang w:bidi="ar-SA"/>
        </w:rPr>
        <w:t xml:space="preserve">MDD for </w:t>
      </w:r>
      <w:r w:rsidRPr="00511946">
        <w:rPr>
          <w:lang w:bidi="ar-SA"/>
        </w:rPr>
        <w:t>ES330A_PhaDiscnct_Impl</w:t>
      </w:r>
    </w:p>
    <w:p w:rsidR="00DC0959" w:rsidRDefault="00FE5DF5" w:rsidP="00DC0959">
      <w:pPr>
        <w:pStyle w:val="Heading2"/>
      </w:pPr>
      <w:bookmarkStart w:id="13" w:name="_Toc491686428"/>
      <w:r w:rsidRPr="00A158C7">
        <w:t>Scope</w:t>
      </w:r>
      <w:bookmarkEnd w:id="1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4"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5" w:name="_Toc491686429"/>
      <w:proofErr w:type="spellStart"/>
      <w:r w:rsidR="00166AEF">
        <w:rPr>
          <w:rFonts w:ascii="Calibri" w:hAnsi="Calibri" w:cs="Calibri"/>
        </w:rPr>
        <w:t>PhaDiscnct</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4"/>
      <w:bookmarkEnd w:id="15"/>
    </w:p>
    <w:p w:rsidR="00D229A6" w:rsidRPr="00B372BB" w:rsidRDefault="00AE2ACE" w:rsidP="00AE2ACE">
      <w:pPr>
        <w:rPr>
          <w:rFonts w:cs="Calibri"/>
        </w:rPr>
      </w:pPr>
      <w:r w:rsidRPr="00AE2ACE">
        <w:rPr>
          <w:rFonts w:cs="Calibri"/>
        </w:rPr>
        <w:t>Phase Disconnect provides mechanism of disc</w:t>
      </w:r>
      <w:r>
        <w:rPr>
          <w:rFonts w:cs="Calibri"/>
        </w:rPr>
        <w:t xml:space="preserve">onnecting Motor Phases from </w:t>
      </w:r>
      <w:r w:rsidRPr="00AE2ACE">
        <w:rPr>
          <w:rFonts w:cs="Calibri"/>
        </w:rPr>
        <w:t>system in order to prevent generation of u</w:t>
      </w:r>
      <w:r>
        <w:rPr>
          <w:rFonts w:cs="Calibri"/>
        </w:rPr>
        <w:t>nintended negative or posit</w:t>
      </w:r>
      <w:r w:rsidRPr="00AE2ACE">
        <w:rPr>
          <w:rFonts w:cs="Calibri"/>
        </w:rPr>
        <w:t>ive motor torque. Phase Disconnect is controlled</w:t>
      </w:r>
      <w:r>
        <w:rPr>
          <w:rFonts w:cs="Calibri"/>
        </w:rPr>
        <w:t xml:space="preserve"> by System State and M</w:t>
      </w:r>
      <w:r w:rsidRPr="00AE2ACE">
        <w:rPr>
          <w:rFonts w:cs="Calibri"/>
        </w:rPr>
        <w:t>otor Control Gate Driver FET fault signals.</w:t>
      </w:r>
      <w:r>
        <w:rPr>
          <w:rFonts w:cs="Calibri"/>
        </w:rPr>
        <w:t xml:space="preserve"> Phase Disconnect functiona</w:t>
      </w:r>
      <w:r w:rsidRPr="00AE2ACE">
        <w:rPr>
          <w:rFonts w:cs="Calibri"/>
        </w:rPr>
        <w:t>lity provides support for loss of assist mitigation.</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6" w:name="_Toc406065229"/>
      <w:bookmarkStart w:id="17" w:name="_Toc491686430"/>
      <w:r w:rsidRPr="00AA38E8">
        <w:rPr>
          <w:rFonts w:ascii="Calibri" w:hAnsi="Calibri" w:cs="Calibri"/>
        </w:rPr>
        <w:lastRenderedPageBreak/>
        <w:t>Design details of software module</w:t>
      </w:r>
      <w:bookmarkEnd w:id="16"/>
      <w:bookmarkEnd w:id="17"/>
    </w:p>
    <w:p w:rsidR="00D229A6" w:rsidRPr="00AA38E8" w:rsidRDefault="00D229A6" w:rsidP="00D229A6">
      <w:pPr>
        <w:pStyle w:val="Heading2"/>
        <w:rPr>
          <w:rFonts w:ascii="Calibri" w:hAnsi="Calibri" w:cs="Calibri"/>
        </w:rPr>
      </w:pPr>
      <w:bookmarkStart w:id="18" w:name="_Toc406065230"/>
      <w:bookmarkStart w:id="19" w:name="_Toc491686431"/>
      <w:r w:rsidRPr="00D229A6">
        <w:t>Graphical</w:t>
      </w:r>
      <w:r>
        <w:rPr>
          <w:rFonts w:ascii="Calibri" w:hAnsi="Calibri" w:cs="Calibri"/>
        </w:rPr>
        <w:t xml:space="preserve"> representation of </w:t>
      </w:r>
      <w:bookmarkEnd w:id="1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66AEF">
        <w:rPr>
          <w:rFonts w:ascii="Calibri" w:hAnsi="Calibri" w:cs="Calibri"/>
        </w:rPr>
        <w:t>PhaDiscnct</w:t>
      </w:r>
      <w:bookmarkEnd w:id="19"/>
      <w:proofErr w:type="spellEnd"/>
      <w:r w:rsidR="00AE55D3">
        <w:rPr>
          <w:rFonts w:ascii="Calibri" w:hAnsi="Calibri" w:cs="Calibri"/>
        </w:rPr>
        <w:fldChar w:fldCharType="end"/>
      </w:r>
    </w:p>
    <w:p w:rsidR="00D229A6" w:rsidRPr="006A746A" w:rsidRDefault="006A746A" w:rsidP="00D229A6">
      <w:pPr>
        <w:rPr>
          <w:rFonts w:cs="Calibri"/>
        </w:rPr>
      </w:pPr>
      <w:r>
        <w:rPr>
          <w:noProof/>
          <w:lang w:bidi="ar-SA"/>
        </w:rPr>
        <w:drawing>
          <wp:inline distT="0" distB="0" distL="0" distR="0" wp14:anchorId="7F217A5C" wp14:editId="42600A77">
            <wp:extent cx="49530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53000" cy="538162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20" w:name="_Toc406065231"/>
      <w:bookmarkStart w:id="21" w:name="_Toc491686432"/>
      <w:r w:rsidRPr="002D6391">
        <w:rPr>
          <w:rFonts w:ascii="Calibri" w:hAnsi="Calibri" w:cs="Calibri"/>
        </w:rPr>
        <w:t>Data Flow Diagram</w:t>
      </w:r>
      <w:bookmarkEnd w:id="20"/>
      <w:bookmarkEnd w:id="21"/>
    </w:p>
    <w:p w:rsidR="00D229A6" w:rsidRPr="002B094F" w:rsidRDefault="00B72FF4" w:rsidP="00D229A6">
      <w:pPr>
        <w:rPr>
          <w:rFonts w:cs="Calibri"/>
        </w:rPr>
      </w:pPr>
      <w:r>
        <w:rPr>
          <w:rFonts w:cs="Calibri"/>
        </w:rPr>
        <w:t>Refer FDD</w:t>
      </w:r>
    </w:p>
    <w:p w:rsidR="00D229A6" w:rsidRPr="002D6391" w:rsidRDefault="00AC4CD8" w:rsidP="00F527E9">
      <w:pPr>
        <w:pStyle w:val="Heading3"/>
        <w:rPr>
          <w:rFonts w:cs="Calibri"/>
        </w:rPr>
      </w:pPr>
      <w:bookmarkStart w:id="22" w:name="_Toc375924736"/>
      <w:bookmarkStart w:id="23" w:name="_Toc406065232"/>
      <w:bookmarkStart w:id="24" w:name="_Toc491686433"/>
      <w:r w:rsidRPr="00305C34">
        <w:t xml:space="preserve">Component </w:t>
      </w:r>
      <w:r w:rsidR="00D229A6" w:rsidRPr="002B094F">
        <w:rPr>
          <w:rFonts w:cs="Calibri"/>
        </w:rPr>
        <w:t>level</w:t>
      </w:r>
      <w:r w:rsidR="00D229A6" w:rsidRPr="002D6391">
        <w:rPr>
          <w:rFonts w:cs="Calibri"/>
        </w:rPr>
        <w:t xml:space="preserve"> DFD</w:t>
      </w:r>
      <w:bookmarkEnd w:id="22"/>
      <w:bookmarkEnd w:id="23"/>
      <w:bookmarkEnd w:id="24"/>
    </w:p>
    <w:p w:rsidR="00D229A6" w:rsidRPr="00B72FF4" w:rsidRDefault="00B72FF4" w:rsidP="00D229A6">
      <w:pPr>
        <w:rPr>
          <w:rFonts w:cs="Calibri"/>
        </w:rPr>
      </w:pPr>
      <w:r>
        <w:rPr>
          <w:rFonts w:cs="Calibri"/>
        </w:rPr>
        <w:t>Refer FDD</w:t>
      </w:r>
    </w:p>
    <w:p w:rsidR="00D229A6" w:rsidRPr="00A32585" w:rsidRDefault="00AC4CD8" w:rsidP="00F527E9">
      <w:pPr>
        <w:pStyle w:val="Heading3"/>
      </w:pPr>
      <w:bookmarkStart w:id="25" w:name="_Toc375924737"/>
      <w:bookmarkStart w:id="26" w:name="_Toc406065233"/>
      <w:bookmarkStart w:id="27" w:name="_Toc491686434"/>
      <w:r>
        <w:t>Function</w:t>
      </w:r>
      <w:r w:rsidRPr="00231F0B">
        <w:t xml:space="preserve"> </w:t>
      </w:r>
      <w:r w:rsidR="00D229A6" w:rsidRPr="00A32585">
        <w:t>level DFD</w:t>
      </w:r>
      <w:bookmarkEnd w:id="25"/>
      <w:bookmarkEnd w:id="26"/>
      <w:bookmarkEnd w:id="27"/>
    </w:p>
    <w:p w:rsidR="002B094F" w:rsidRPr="00B72FF4" w:rsidRDefault="00B72FF4" w:rsidP="002B094F">
      <w:pPr>
        <w:rPr>
          <w:rFonts w:cs="Calibri"/>
        </w:rPr>
      </w:pPr>
      <w:r>
        <w:rPr>
          <w:rFonts w:cs="Calibri"/>
        </w:rPr>
        <w:t>Refer FDD</w:t>
      </w:r>
    </w:p>
    <w:p w:rsidR="002B094F" w:rsidRPr="00AC4CD8" w:rsidRDefault="002B094F" w:rsidP="00AC4CD8">
      <w:pPr>
        <w:pStyle w:val="Heading1"/>
        <w:ind w:left="562" w:hanging="562"/>
        <w:rPr>
          <w:rFonts w:ascii="Calibri" w:hAnsi="Calibri" w:cs="Calibri"/>
        </w:rPr>
      </w:pPr>
      <w:bookmarkStart w:id="28" w:name="_Toc338170479"/>
      <w:bookmarkStart w:id="29" w:name="_Toc375678228"/>
      <w:bookmarkStart w:id="30" w:name="_Toc418080062"/>
      <w:bookmarkStart w:id="31" w:name="_Toc421709912"/>
      <w:bookmarkStart w:id="32" w:name="_Toc491686435"/>
      <w:r w:rsidRPr="00AC4CD8">
        <w:rPr>
          <w:rFonts w:ascii="Calibri" w:hAnsi="Calibri" w:cs="Calibri"/>
        </w:rPr>
        <w:lastRenderedPageBreak/>
        <w:t>Constant Data Dictionary</w:t>
      </w:r>
      <w:bookmarkEnd w:id="28"/>
      <w:bookmarkEnd w:id="29"/>
      <w:bookmarkEnd w:id="30"/>
      <w:bookmarkEnd w:id="31"/>
      <w:bookmarkEnd w:id="32"/>
    </w:p>
    <w:p w:rsidR="00AC4CD8" w:rsidRPr="00DA5500" w:rsidRDefault="00AC4CD8" w:rsidP="00AC4CD8">
      <w:pPr>
        <w:pStyle w:val="Heading2"/>
        <w:spacing w:after="60"/>
        <w:rPr>
          <w:rFonts w:ascii="Calibri" w:hAnsi="Calibri"/>
        </w:rPr>
      </w:pPr>
      <w:bookmarkStart w:id="33" w:name="_Toc421011506"/>
      <w:bookmarkStart w:id="34" w:name="_Toc421786527"/>
      <w:bookmarkStart w:id="35" w:name="_Toc491686436"/>
      <w:bookmarkStart w:id="36" w:name="_Toc418080064"/>
      <w:r w:rsidRPr="00DA5500">
        <w:rPr>
          <w:rFonts w:ascii="Calibri" w:hAnsi="Calibri"/>
        </w:rPr>
        <w:t>Program (fixed) Constants</w:t>
      </w:r>
      <w:bookmarkEnd w:id="33"/>
      <w:bookmarkEnd w:id="34"/>
      <w:bookmarkEnd w:id="35"/>
    </w:p>
    <w:p w:rsidR="00AC4CD8" w:rsidRPr="00DA5500" w:rsidRDefault="00AC4CD8" w:rsidP="00F527E9">
      <w:pPr>
        <w:pStyle w:val="Heading3"/>
      </w:pPr>
      <w:bookmarkStart w:id="37" w:name="_Toc491686437"/>
      <w:bookmarkEnd w:id="36"/>
      <w:r w:rsidRPr="00DA5500">
        <w:t>Embedded Constants</w:t>
      </w:r>
      <w:bookmarkEnd w:id="3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DIAGFLTPRMFAILTODIAGFLG_CNT_U08 </w:t>
            </w:r>
          </w:p>
        </w:tc>
        <w:tc>
          <w:tcPr>
            <w:tcW w:w="1042" w:type="pct"/>
            <w:tcBorders>
              <w:top w:val="single" w:sz="6" w:space="0" w:color="auto"/>
              <w:left w:val="single" w:sz="6" w:space="0" w:color="auto"/>
              <w:bottom w:val="single" w:sz="6" w:space="0" w:color="auto"/>
              <w:right w:val="single" w:sz="6" w:space="0" w:color="auto"/>
            </w:tcBorders>
          </w:tcPr>
          <w:p w:rsidR="00AB35D2" w:rsidRPr="00AA38E8"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Pr="00AA38E8"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590544" w:rsidP="000E47E8">
            <w:ins w:id="38" w:author="Byrski, Krzysztof" w:date="2018-02-16T10:46:00Z">
              <w:r>
                <w:t>8</w:t>
              </w:r>
            </w:ins>
            <w:del w:id="39" w:author="Byrski, Krzysztof" w:date="2018-02-16T10:46:00Z">
              <w:r w:rsidR="00AB35D2" w:rsidRPr="000B7798" w:rsidDel="00590544">
                <w:delText>1</w:delText>
              </w:r>
            </w:del>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DIAGMOTCURRCORRDABITPOSN_CNT_U08</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1</w:t>
            </w:r>
            <w:bookmarkStart w:id="40" w:name="_GoBack"/>
            <w:bookmarkEnd w:id="40"/>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DIAGMOTCURRCORRDBBITPOSN_CNT_U08</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2</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DIAGMOTCURRCORRDCBITPOSN_CNT_U08</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4</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DIAGSTCMPL_CNT_U08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Pr="00AA38E8"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2</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DIAGSTINI_CNT_U08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0</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DIAGSTPROC_CNT_U08              </w:t>
            </w:r>
          </w:p>
        </w:tc>
        <w:tc>
          <w:tcPr>
            <w:tcW w:w="1042" w:type="pct"/>
            <w:tcBorders>
              <w:top w:val="single" w:sz="6" w:space="0" w:color="auto"/>
              <w:left w:val="single" w:sz="6" w:space="0" w:color="auto"/>
              <w:bottom w:val="single" w:sz="6" w:space="0" w:color="auto"/>
              <w:right w:val="single" w:sz="6" w:space="0" w:color="auto"/>
            </w:tcBorders>
          </w:tcPr>
          <w:p w:rsidR="00AB35D2" w:rsidRPr="00AA38E8"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1</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DIAGSTSFAILTODIAG_CNT_U08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2</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DIAGSTSFAILTOOPEN_CNT_U08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Pr="00AA38E8"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1</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DIAGSTSPASS_CNT_U08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0</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DIAGTSTITRNPHAA_CNT_U08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2</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DIAGTSTITRNPHAB_CNT_U08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1</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DIAGTSTITRNPHAC_CNT_U08         </w:t>
            </w:r>
          </w:p>
        </w:tc>
        <w:tc>
          <w:tcPr>
            <w:tcW w:w="1042" w:type="pct"/>
            <w:tcBorders>
              <w:top w:val="single" w:sz="6" w:space="0" w:color="auto"/>
              <w:left w:val="single" w:sz="6" w:space="0" w:color="auto"/>
              <w:bottom w:val="single" w:sz="6" w:space="0" w:color="auto"/>
              <w:right w:val="single" w:sz="6" w:space="0" w:color="auto"/>
            </w:tcBorders>
          </w:tcPr>
          <w:p w:rsidR="00AB35D2" w:rsidRPr="00AA38E8"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Pr="00AA38E8"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0</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DISCNCTCURRCOMPIDX_CNT_U08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0</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OPERSTCLSPROGSN_CNT_U08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0</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OPERSTCLS_CNT_U08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1</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OPERSTOPENPROGSN_CNT_U08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Pr="00AA38E8"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2</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OPERSTOPEN_CNT_U08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3</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PHADISCNCTCMDALLOFF_CNT_U08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0</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PHADISCNCTCMDALLON_CNT_U08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84046B">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7</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PHADISCNCTCMDAON_CNT_U08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1</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Pr="00AD1F51" w:rsidRDefault="00AB35D2" w:rsidP="00FD6FE8">
            <w:r w:rsidRPr="00AD1F51">
              <w:t xml:space="preserve">PHADISCNCTCMDBON_CNT_U08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Pr="000B7798" w:rsidRDefault="00AB35D2" w:rsidP="000E47E8">
            <w:r w:rsidRPr="000B7798">
              <w:t>2</w:t>
            </w:r>
          </w:p>
        </w:tc>
      </w:tr>
      <w:tr w:rsidR="00AB35D2" w:rsidRPr="00AA38E8" w:rsidTr="00540080">
        <w:tc>
          <w:tcPr>
            <w:tcW w:w="2368" w:type="pct"/>
            <w:tcBorders>
              <w:top w:val="single" w:sz="6" w:space="0" w:color="auto"/>
              <w:left w:val="single" w:sz="6" w:space="0" w:color="auto"/>
              <w:bottom w:val="single" w:sz="6" w:space="0" w:color="auto"/>
              <w:right w:val="single" w:sz="6" w:space="0" w:color="auto"/>
            </w:tcBorders>
          </w:tcPr>
          <w:p w:rsidR="00AB35D2" w:rsidRDefault="00AB35D2" w:rsidP="00FD6FE8">
            <w:r w:rsidRPr="00AD1F51">
              <w:t xml:space="preserve">PHADISCNCTCMDCON_CNT_U08        </w:t>
            </w:r>
          </w:p>
        </w:tc>
        <w:tc>
          <w:tcPr>
            <w:tcW w:w="1042"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B35D2" w:rsidRDefault="00AB35D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B35D2" w:rsidRDefault="00AB35D2" w:rsidP="000E47E8">
            <w:r w:rsidRPr="000B7798">
              <w:t>4</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1" w:name="_Ref87065593"/>
      <w:bookmarkStart w:id="42" w:name="_Toc338170483"/>
      <w:bookmarkStart w:id="43" w:name="_Toc375678229"/>
      <w:bookmarkStart w:id="44" w:name="_Toc418080067"/>
      <w:bookmarkStart w:id="45" w:name="_Toc421786702"/>
      <w:bookmarkStart w:id="46" w:name="_Toc49168643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1"/>
      <w:bookmarkEnd w:id="42"/>
      <w:bookmarkEnd w:id="43"/>
      <w:bookmarkEnd w:id="44"/>
      <w:bookmarkEnd w:id="45"/>
      <w:bookmarkEnd w:id="46"/>
    </w:p>
    <w:p w:rsidR="002B094F" w:rsidRPr="00987B4A" w:rsidRDefault="002B094F" w:rsidP="00007584">
      <w:pPr>
        <w:pStyle w:val="Heading2"/>
        <w:spacing w:after="60"/>
        <w:rPr>
          <w:rFonts w:ascii="Calibri" w:hAnsi="Calibri"/>
        </w:rPr>
      </w:pPr>
      <w:bookmarkStart w:id="47" w:name="_Toc338170484"/>
      <w:bookmarkStart w:id="48" w:name="_Toc418080068"/>
      <w:bookmarkStart w:id="49" w:name="_Toc421709916"/>
      <w:bookmarkStart w:id="50" w:name="_Toc491686439"/>
      <w:r w:rsidRPr="00007584">
        <w:rPr>
          <w:rFonts w:ascii="Calibri" w:hAnsi="Calibri"/>
        </w:rPr>
        <w:t>Sub</w:t>
      </w:r>
      <w:r w:rsidRPr="00987B4A">
        <w:rPr>
          <w:rFonts w:ascii="Calibri" w:hAnsi="Calibri"/>
        </w:rPr>
        <w:t>-Module Functions</w:t>
      </w:r>
      <w:bookmarkEnd w:id="47"/>
      <w:bookmarkEnd w:id="48"/>
      <w:bookmarkEnd w:id="49"/>
      <w:bookmarkEnd w:id="50"/>
    </w:p>
    <w:p w:rsidR="00007584" w:rsidRPr="00AA38E8" w:rsidRDefault="00007584" w:rsidP="00F527E9">
      <w:pPr>
        <w:pStyle w:val="Heading3"/>
      </w:pPr>
      <w:bookmarkStart w:id="51" w:name="_Toc421011514"/>
      <w:bookmarkStart w:id="52" w:name="_Toc491686440"/>
      <w:proofErr w:type="spellStart"/>
      <w:r w:rsidRPr="00AA38E8">
        <w:t>Init</w:t>
      </w:r>
      <w:proofErr w:type="spellEnd"/>
      <w:r w:rsidRPr="00AA38E8">
        <w:t xml:space="preserve">: </w:t>
      </w:r>
      <w:fldSimple w:instr=" DOCPROPERTY  &quot;Document Version&quot;  \* MERGEFORMAT ">
        <w:r w:rsidR="00166AEF">
          <w:t>PhaDiscnct</w:t>
        </w:r>
      </w:fldSimple>
      <w:r w:rsidRPr="00AA38E8">
        <w:t>Init</w:t>
      </w:r>
      <w:bookmarkEnd w:id="51"/>
      <w:r w:rsidR="000207F8">
        <w:t>1</w:t>
      </w:r>
      <w:bookmarkEnd w:id="52"/>
    </w:p>
    <w:p w:rsidR="00007584" w:rsidRPr="00AA38E8" w:rsidRDefault="00007584" w:rsidP="00F527E9">
      <w:pPr>
        <w:pStyle w:val="Heading4"/>
      </w:pPr>
      <w:bookmarkStart w:id="53" w:name="_Toc421011515"/>
      <w:r w:rsidRPr="00AA38E8">
        <w:t>Design Rationale</w:t>
      </w:r>
      <w:bookmarkEnd w:id="53"/>
    </w:p>
    <w:p w:rsidR="00007584" w:rsidRPr="00A26934" w:rsidRDefault="00866B49" w:rsidP="00F527E9">
      <w:r>
        <w:t>Refer FDD</w:t>
      </w:r>
    </w:p>
    <w:p w:rsidR="00007584" w:rsidRPr="00AA38E8" w:rsidRDefault="00007584" w:rsidP="00F527E9">
      <w:pPr>
        <w:pStyle w:val="Heading4"/>
      </w:pPr>
      <w:bookmarkStart w:id="54" w:name="_Toc421011516"/>
      <w:r w:rsidRPr="00AA38E8">
        <w:t>Module Outputs</w:t>
      </w:r>
      <w:bookmarkEnd w:id="54"/>
    </w:p>
    <w:p w:rsidR="00866B49" w:rsidRPr="0033680E" w:rsidRDefault="00866B49" w:rsidP="00866B49">
      <w:r>
        <w:t>Refer FDD</w:t>
      </w:r>
    </w:p>
    <w:p w:rsidR="002B094F" w:rsidRPr="00007584" w:rsidRDefault="002B094F" w:rsidP="000207F8">
      <w:pPr>
        <w:pStyle w:val="Heading3"/>
        <w:numPr>
          <w:ilvl w:val="0"/>
          <w:numId w:val="0"/>
        </w:numPr>
        <w:ind w:left="567" w:hanging="567"/>
      </w:pPr>
    </w:p>
    <w:p w:rsidR="00DB3C1D" w:rsidRPr="00AA38E8" w:rsidRDefault="00DB3C1D" w:rsidP="00F527E9">
      <w:pPr>
        <w:pStyle w:val="Heading3"/>
      </w:pPr>
      <w:bookmarkStart w:id="55" w:name="_Toc421011518"/>
      <w:bookmarkStart w:id="56" w:name="_Toc491686441"/>
      <w:r w:rsidRPr="00AA38E8">
        <w:t xml:space="preserve">Per: </w:t>
      </w:r>
      <w:fldSimple w:instr=" DOCPROPERTY  &quot;Document Version&quot;  \* MERGEFORMAT ">
        <w:r w:rsidR="00166AEF">
          <w:t>PhaDiscnct</w:t>
        </w:r>
      </w:fldSimple>
      <w:r w:rsidRPr="00AA38E8">
        <w:t>Per</w:t>
      </w:r>
      <w:bookmarkEnd w:id="55"/>
      <w:r w:rsidR="000207F8">
        <w:t>1</w:t>
      </w:r>
      <w:bookmarkEnd w:id="56"/>
    </w:p>
    <w:p w:rsidR="00DB3C1D" w:rsidRPr="00AA38E8" w:rsidRDefault="00DB3C1D" w:rsidP="00F527E9">
      <w:pPr>
        <w:pStyle w:val="Heading4"/>
      </w:pPr>
      <w:bookmarkStart w:id="57" w:name="_Toc421011519"/>
      <w:r w:rsidRPr="00AA38E8">
        <w:t>Design Rationale</w:t>
      </w:r>
      <w:bookmarkEnd w:id="57"/>
    </w:p>
    <w:p w:rsidR="000207F8" w:rsidRPr="0033680E" w:rsidRDefault="000207F8" w:rsidP="000207F8">
      <w:bookmarkStart w:id="58" w:name="_Toc421011520"/>
      <w:r>
        <w:t>Refer FDD</w:t>
      </w:r>
    </w:p>
    <w:p w:rsidR="00DB3C1D" w:rsidRPr="00AA38E8" w:rsidRDefault="00DB3C1D" w:rsidP="00F527E9">
      <w:pPr>
        <w:pStyle w:val="Heading4"/>
      </w:pPr>
      <w:r w:rsidRPr="00AA38E8">
        <w:t>Store Module Inputs to Local copies</w:t>
      </w:r>
      <w:bookmarkEnd w:id="58"/>
    </w:p>
    <w:p w:rsidR="00DB3C1D" w:rsidRPr="0033680E" w:rsidRDefault="000207F8" w:rsidP="00F527E9">
      <w:r>
        <w:t>Refer FDD</w:t>
      </w:r>
    </w:p>
    <w:p w:rsidR="00DB3C1D" w:rsidRPr="00AA38E8" w:rsidRDefault="00DB3C1D" w:rsidP="00F527E9">
      <w:pPr>
        <w:pStyle w:val="Heading4"/>
      </w:pPr>
      <w:bookmarkStart w:id="59" w:name="_Toc421011521"/>
      <w:r w:rsidRPr="00AA38E8">
        <w:t>(Processing of function)………</w:t>
      </w:r>
      <w:bookmarkEnd w:id="59"/>
    </w:p>
    <w:p w:rsidR="000207F8" w:rsidRPr="0033680E" w:rsidRDefault="000207F8" w:rsidP="000207F8">
      <w:bookmarkStart w:id="60" w:name="_Toc421011522"/>
      <w:r>
        <w:t>Refer FDD</w:t>
      </w:r>
    </w:p>
    <w:p w:rsidR="00DB3C1D" w:rsidRPr="00AA38E8" w:rsidRDefault="00DB3C1D" w:rsidP="00F527E9">
      <w:pPr>
        <w:pStyle w:val="Heading4"/>
      </w:pPr>
      <w:r w:rsidRPr="00AA38E8">
        <w:t>Store Local copy of outputs into Module Outputs</w:t>
      </w:r>
      <w:bookmarkEnd w:id="60"/>
    </w:p>
    <w:p w:rsidR="000207F8" w:rsidRDefault="000207F8" w:rsidP="000207F8">
      <w:r>
        <w:t>Refer FDD</w:t>
      </w:r>
    </w:p>
    <w:p w:rsidR="000207F8" w:rsidRPr="0033680E" w:rsidRDefault="000207F8" w:rsidP="000207F8"/>
    <w:p w:rsidR="000207F8" w:rsidRPr="00AA38E8" w:rsidRDefault="000207F8" w:rsidP="000207F8">
      <w:pPr>
        <w:pStyle w:val="Heading3"/>
      </w:pPr>
      <w:bookmarkStart w:id="61" w:name="_Toc491686442"/>
      <w:r w:rsidRPr="00AA38E8">
        <w:t xml:space="preserve">Per: </w:t>
      </w:r>
      <w:r w:rsidR="00DB5B55">
        <w:fldChar w:fldCharType="begin"/>
      </w:r>
      <w:r w:rsidR="00DB5B55">
        <w:instrText xml:space="preserve"> DOCPROPERTY  "Document Version"  \* MERGEFORMAT </w:instrText>
      </w:r>
      <w:r w:rsidR="00DB5B55">
        <w:fldChar w:fldCharType="separate"/>
      </w:r>
      <w:r>
        <w:t>PhaDiscnct</w:t>
      </w:r>
      <w:r w:rsidR="00DB5B55">
        <w:fldChar w:fldCharType="end"/>
      </w:r>
      <w:r w:rsidRPr="00AA38E8">
        <w:t>Per</w:t>
      </w:r>
      <w:r>
        <w:t>2</w:t>
      </w:r>
      <w:bookmarkEnd w:id="61"/>
    </w:p>
    <w:p w:rsidR="000207F8" w:rsidRPr="00AA38E8" w:rsidRDefault="000207F8" w:rsidP="000207F8">
      <w:pPr>
        <w:pStyle w:val="Heading4"/>
      </w:pPr>
      <w:r w:rsidRPr="00AA38E8">
        <w:t>Design Rationale</w:t>
      </w:r>
    </w:p>
    <w:p w:rsidR="000207F8" w:rsidRPr="0033680E" w:rsidRDefault="000207F8" w:rsidP="000207F8">
      <w:r>
        <w:t>Refer FDD</w:t>
      </w:r>
    </w:p>
    <w:p w:rsidR="000207F8" w:rsidRPr="00AA38E8" w:rsidRDefault="000207F8" w:rsidP="000207F8">
      <w:pPr>
        <w:pStyle w:val="Heading4"/>
      </w:pPr>
      <w:r w:rsidRPr="00AA38E8">
        <w:t>Store Module Inputs to Local copies</w:t>
      </w:r>
    </w:p>
    <w:p w:rsidR="000207F8" w:rsidRPr="0033680E" w:rsidRDefault="000207F8" w:rsidP="000207F8">
      <w:r>
        <w:t>Refer FDD</w:t>
      </w:r>
    </w:p>
    <w:p w:rsidR="000207F8" w:rsidRPr="00AA38E8" w:rsidRDefault="000207F8" w:rsidP="000207F8">
      <w:pPr>
        <w:pStyle w:val="Heading4"/>
      </w:pPr>
      <w:r w:rsidRPr="00AA38E8">
        <w:t>(Processing of function)………</w:t>
      </w:r>
    </w:p>
    <w:p w:rsidR="000207F8" w:rsidRPr="0033680E" w:rsidRDefault="000207F8" w:rsidP="000207F8">
      <w:r>
        <w:t>Refer FDD</w:t>
      </w:r>
    </w:p>
    <w:p w:rsidR="000207F8" w:rsidRPr="00AA38E8" w:rsidRDefault="000207F8" w:rsidP="000207F8">
      <w:pPr>
        <w:pStyle w:val="Heading4"/>
      </w:pPr>
      <w:r w:rsidRPr="00AA38E8">
        <w:t>Store Local copy of outputs into Module Outputs</w:t>
      </w:r>
    </w:p>
    <w:p w:rsidR="000207F8" w:rsidRPr="0033680E" w:rsidRDefault="000207F8" w:rsidP="000207F8">
      <w: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62" w:name="_Toc491686443"/>
      <w:r>
        <w:rPr>
          <w:rFonts w:ascii="Calibri" w:hAnsi="Calibri"/>
        </w:rPr>
        <w:t xml:space="preserve">Server </w:t>
      </w:r>
      <w:proofErr w:type="spellStart"/>
      <w:r>
        <w:rPr>
          <w:rFonts w:ascii="Calibri" w:hAnsi="Calibri"/>
        </w:rPr>
        <w:t>R</w:t>
      </w:r>
      <w:r w:rsidRPr="008C6874">
        <w:rPr>
          <w:rFonts w:ascii="Calibri" w:hAnsi="Calibri"/>
        </w:rPr>
        <w:t>unables</w:t>
      </w:r>
      <w:bookmarkEnd w:id="62"/>
      <w:proofErr w:type="spellEnd"/>
      <w:r w:rsidR="002B094F" w:rsidRPr="008C6874">
        <w:rPr>
          <w:rFonts w:ascii="Calibri" w:hAnsi="Calibri"/>
        </w:rPr>
        <w:t xml:space="preserve"> </w:t>
      </w:r>
    </w:p>
    <w:p w:rsidR="008B0ECC" w:rsidRPr="008B0ECC" w:rsidRDefault="008B0ECC" w:rsidP="008B0ECC">
      <w:pPr>
        <w:rPr>
          <w:lang w:bidi="ar-SA"/>
        </w:rPr>
      </w:pPr>
      <w:r>
        <w:rPr>
          <w:lang w:bidi="ar-SA"/>
        </w:rPr>
        <w:t>None</w:t>
      </w:r>
    </w:p>
    <w:p w:rsidR="008C6874" w:rsidRDefault="008C6874" w:rsidP="008C6874">
      <w:pPr>
        <w:pStyle w:val="Heading2"/>
        <w:spacing w:after="60"/>
        <w:rPr>
          <w:rFonts w:ascii="Calibri" w:hAnsi="Calibri" w:cs="Calibri"/>
        </w:rPr>
      </w:pPr>
      <w:bookmarkStart w:id="63" w:name="_Toc382301471"/>
      <w:bookmarkStart w:id="64" w:name="_Toc383698997"/>
      <w:bookmarkStart w:id="65" w:name="_Ref382299966"/>
      <w:bookmarkStart w:id="66" w:name="_Toc421011529"/>
      <w:bookmarkStart w:id="67" w:name="_Toc491686444"/>
      <w:bookmarkEnd w:id="63"/>
      <w:bookmarkEnd w:id="64"/>
      <w:r w:rsidRPr="00AA38E8">
        <w:rPr>
          <w:rFonts w:ascii="Calibri" w:hAnsi="Calibri" w:cs="Calibri"/>
        </w:rPr>
        <w:lastRenderedPageBreak/>
        <w:t>Interrupt Functions</w:t>
      </w:r>
      <w:bookmarkEnd w:id="65"/>
      <w:bookmarkEnd w:id="66"/>
      <w:bookmarkEnd w:id="67"/>
    </w:p>
    <w:p w:rsidR="008B0ECC" w:rsidRPr="008B0ECC" w:rsidRDefault="008B0ECC" w:rsidP="008B0ECC">
      <w:pPr>
        <w:rPr>
          <w:lang w:bidi="ar-SA"/>
        </w:rPr>
      </w:pPr>
      <w:r>
        <w:rPr>
          <w:lang w:bidi="ar-SA"/>
        </w:rPr>
        <w:t>None</w:t>
      </w:r>
    </w:p>
    <w:p w:rsidR="002B094F" w:rsidRPr="008C6874" w:rsidRDefault="002B094F" w:rsidP="008C6874">
      <w:pPr>
        <w:pStyle w:val="Heading2"/>
        <w:spacing w:after="60"/>
        <w:rPr>
          <w:rFonts w:ascii="Calibri" w:hAnsi="Calibri" w:cs="Calibri"/>
        </w:rPr>
      </w:pPr>
      <w:bookmarkStart w:id="68" w:name="_Toc338170485"/>
      <w:bookmarkStart w:id="69" w:name="_Toc418080074"/>
      <w:bookmarkStart w:id="70" w:name="_Toc421709919"/>
      <w:bookmarkStart w:id="71" w:name="_Toc491686445"/>
      <w:r w:rsidRPr="008C6874">
        <w:rPr>
          <w:rFonts w:ascii="Calibri" w:hAnsi="Calibri" w:cs="Calibri"/>
        </w:rPr>
        <w:t>Module Internal (Local) Functions</w:t>
      </w:r>
      <w:bookmarkEnd w:id="68"/>
      <w:bookmarkEnd w:id="69"/>
      <w:bookmarkEnd w:id="70"/>
      <w:bookmarkEnd w:id="71"/>
    </w:p>
    <w:p w:rsidR="008C6874" w:rsidRPr="00AA38E8" w:rsidRDefault="008C6874" w:rsidP="00851C87">
      <w:pPr>
        <w:pStyle w:val="Heading3"/>
      </w:pPr>
      <w:bookmarkStart w:id="72" w:name="_Toc421011540"/>
      <w:bookmarkStart w:id="73" w:name="_Toc491686446"/>
      <w:r w:rsidRPr="00AA38E8">
        <w:t xml:space="preserve">Local Function </w:t>
      </w:r>
      <w:bookmarkEnd w:id="72"/>
      <w:proofErr w:type="spellStart"/>
      <w:r w:rsidR="00851C87" w:rsidRPr="00851C87">
        <w:t>PerformDiag</w:t>
      </w:r>
      <w:bookmarkEnd w:id="7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B738AF" w:rsidP="00F4318C">
            <w:pPr>
              <w:spacing w:before="60"/>
              <w:rPr>
                <w:rFonts w:cs="Calibri"/>
                <w:sz w:val="16"/>
              </w:rPr>
            </w:pPr>
            <w:proofErr w:type="spellStart"/>
            <w:r w:rsidRPr="00B738AF">
              <w:rPr>
                <w:rFonts w:cs="Calibri"/>
                <w:sz w:val="16"/>
              </w:rPr>
              <w:t>PerformDiag</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B738AF" w:rsidP="00F4318C">
            <w:pPr>
              <w:spacing w:before="60"/>
              <w:rPr>
                <w:rFonts w:cs="Calibri"/>
                <w:sz w:val="16"/>
              </w:rPr>
            </w:pPr>
            <w:r w:rsidRPr="00B738AF">
              <w:rPr>
                <w:rFonts w:cs="Calibri"/>
                <w:sz w:val="16"/>
              </w:rPr>
              <w:t>MotCurrCorrdA_Ampr_T_f32</w:t>
            </w:r>
          </w:p>
        </w:tc>
        <w:tc>
          <w:tcPr>
            <w:tcW w:w="990" w:type="dxa"/>
          </w:tcPr>
          <w:p w:rsidR="008C6874" w:rsidRPr="00AA38E8" w:rsidRDefault="00B738AF" w:rsidP="00F4318C">
            <w:pPr>
              <w:spacing w:before="60"/>
              <w:rPr>
                <w:rFonts w:cs="Calibri"/>
                <w:sz w:val="16"/>
              </w:rPr>
            </w:pPr>
            <w:r>
              <w:rPr>
                <w:rFonts w:cs="Calibri"/>
                <w:sz w:val="16"/>
              </w:rPr>
              <w:t>float32</w:t>
            </w:r>
          </w:p>
        </w:tc>
        <w:tc>
          <w:tcPr>
            <w:tcW w:w="990" w:type="dxa"/>
          </w:tcPr>
          <w:p w:rsidR="008C6874" w:rsidRPr="00AA38E8" w:rsidRDefault="00B738AF" w:rsidP="00F4318C">
            <w:pPr>
              <w:spacing w:before="60"/>
              <w:rPr>
                <w:rFonts w:cs="Calibri"/>
                <w:sz w:val="16"/>
              </w:rPr>
            </w:pPr>
            <w:r>
              <w:rPr>
                <w:rFonts w:cs="Calibri"/>
                <w:sz w:val="16"/>
              </w:rPr>
              <w:t>-200.0</w:t>
            </w:r>
          </w:p>
        </w:tc>
        <w:tc>
          <w:tcPr>
            <w:tcW w:w="990" w:type="dxa"/>
          </w:tcPr>
          <w:p w:rsidR="008C6874" w:rsidRPr="00AA38E8" w:rsidRDefault="00B738AF" w:rsidP="00F4318C">
            <w:pPr>
              <w:spacing w:before="60"/>
              <w:rPr>
                <w:rFonts w:cs="Calibri"/>
                <w:sz w:val="16"/>
              </w:rPr>
            </w:pPr>
            <w:r>
              <w:rPr>
                <w:rFonts w:cs="Calibri"/>
                <w:sz w:val="16"/>
              </w:rPr>
              <w:t>200.0</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B738AF" w:rsidP="00F4318C">
            <w:pPr>
              <w:spacing w:before="60"/>
              <w:rPr>
                <w:rFonts w:cs="Calibri"/>
                <w:sz w:val="16"/>
              </w:rPr>
            </w:pPr>
            <w:r w:rsidRPr="00B738AF">
              <w:rPr>
                <w:rFonts w:cs="Calibri"/>
                <w:sz w:val="16"/>
              </w:rPr>
              <w:t>MotCurrCorrdB_Ampr_T_f32</w:t>
            </w:r>
          </w:p>
        </w:tc>
        <w:tc>
          <w:tcPr>
            <w:tcW w:w="990" w:type="dxa"/>
          </w:tcPr>
          <w:p w:rsidR="008C6874" w:rsidRPr="00AA38E8" w:rsidRDefault="00B738AF" w:rsidP="00F4318C">
            <w:pPr>
              <w:spacing w:before="60"/>
              <w:rPr>
                <w:rFonts w:cs="Calibri"/>
                <w:sz w:val="16"/>
              </w:rPr>
            </w:pPr>
            <w:r>
              <w:rPr>
                <w:rFonts w:cs="Calibri"/>
                <w:sz w:val="16"/>
              </w:rPr>
              <w:t>float32</w:t>
            </w:r>
          </w:p>
        </w:tc>
        <w:tc>
          <w:tcPr>
            <w:tcW w:w="990" w:type="dxa"/>
          </w:tcPr>
          <w:p w:rsidR="008C6874" w:rsidRPr="00AA38E8" w:rsidRDefault="00B738AF" w:rsidP="00F4318C">
            <w:pPr>
              <w:spacing w:before="60"/>
              <w:rPr>
                <w:rFonts w:cs="Calibri"/>
                <w:sz w:val="16"/>
              </w:rPr>
            </w:pPr>
            <w:r>
              <w:rPr>
                <w:rFonts w:cs="Calibri"/>
                <w:sz w:val="16"/>
              </w:rPr>
              <w:t>-200.0</w:t>
            </w:r>
          </w:p>
        </w:tc>
        <w:tc>
          <w:tcPr>
            <w:tcW w:w="990" w:type="dxa"/>
          </w:tcPr>
          <w:p w:rsidR="008C6874" w:rsidRPr="00AA38E8" w:rsidRDefault="00B738AF" w:rsidP="00F4318C">
            <w:pPr>
              <w:spacing w:before="60"/>
              <w:rPr>
                <w:rFonts w:cs="Calibri"/>
                <w:sz w:val="16"/>
              </w:rPr>
            </w:pPr>
            <w:r>
              <w:rPr>
                <w:rFonts w:cs="Calibri"/>
                <w:sz w:val="16"/>
              </w:rPr>
              <w:t>200.0</w:t>
            </w:r>
          </w:p>
        </w:tc>
      </w:tr>
      <w:tr w:rsidR="00B738AF" w:rsidRPr="00AA38E8" w:rsidTr="00F4318C">
        <w:tc>
          <w:tcPr>
            <w:tcW w:w="1779" w:type="dxa"/>
          </w:tcPr>
          <w:p w:rsidR="00B738AF" w:rsidRPr="00AA38E8" w:rsidRDefault="00B738AF" w:rsidP="00F4318C">
            <w:pPr>
              <w:spacing w:before="60"/>
              <w:rPr>
                <w:rFonts w:cs="Calibri"/>
                <w:b/>
                <w:bCs/>
                <w:sz w:val="16"/>
              </w:rPr>
            </w:pPr>
          </w:p>
        </w:tc>
        <w:tc>
          <w:tcPr>
            <w:tcW w:w="4179" w:type="dxa"/>
          </w:tcPr>
          <w:p w:rsidR="00B738AF" w:rsidRPr="00B738AF" w:rsidRDefault="00B738AF" w:rsidP="00F4318C">
            <w:pPr>
              <w:spacing w:before="60"/>
              <w:rPr>
                <w:rFonts w:cs="Calibri"/>
                <w:sz w:val="16"/>
              </w:rPr>
            </w:pPr>
            <w:r w:rsidRPr="00B738AF">
              <w:rPr>
                <w:rFonts w:cs="Calibri"/>
                <w:sz w:val="16"/>
              </w:rPr>
              <w:t>MotCurrCorrdC_Ampr_T_f32</w:t>
            </w:r>
          </w:p>
        </w:tc>
        <w:tc>
          <w:tcPr>
            <w:tcW w:w="990" w:type="dxa"/>
          </w:tcPr>
          <w:p w:rsidR="00B738AF" w:rsidRPr="00AA38E8" w:rsidRDefault="00B738AF" w:rsidP="00F4318C">
            <w:pPr>
              <w:spacing w:before="60"/>
              <w:rPr>
                <w:rFonts w:cs="Calibri"/>
                <w:sz w:val="16"/>
              </w:rPr>
            </w:pPr>
            <w:r>
              <w:rPr>
                <w:rFonts w:cs="Calibri"/>
                <w:sz w:val="16"/>
              </w:rPr>
              <w:t>float32</w:t>
            </w:r>
          </w:p>
        </w:tc>
        <w:tc>
          <w:tcPr>
            <w:tcW w:w="990" w:type="dxa"/>
          </w:tcPr>
          <w:p w:rsidR="00B738AF" w:rsidRPr="00AA38E8" w:rsidRDefault="00B738AF" w:rsidP="00F4318C">
            <w:pPr>
              <w:spacing w:before="60"/>
              <w:rPr>
                <w:rFonts w:cs="Calibri"/>
                <w:sz w:val="16"/>
              </w:rPr>
            </w:pPr>
            <w:r>
              <w:rPr>
                <w:rFonts w:cs="Calibri"/>
                <w:sz w:val="16"/>
              </w:rPr>
              <w:t>-200.0</w:t>
            </w:r>
          </w:p>
        </w:tc>
        <w:tc>
          <w:tcPr>
            <w:tcW w:w="990" w:type="dxa"/>
          </w:tcPr>
          <w:p w:rsidR="00B738AF" w:rsidRPr="00AA38E8" w:rsidRDefault="00B738AF" w:rsidP="00F4318C">
            <w:pPr>
              <w:spacing w:before="60"/>
              <w:rPr>
                <w:rFonts w:cs="Calibri"/>
                <w:sz w:val="16"/>
              </w:rPr>
            </w:pPr>
            <w:r>
              <w:rPr>
                <w:rFonts w:cs="Calibri"/>
                <w:sz w:val="16"/>
              </w:rPr>
              <w:t>200.0</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B738AF" w:rsidP="00F4318C">
            <w:pPr>
              <w:spacing w:before="60"/>
              <w:rPr>
                <w:rFonts w:cs="Calibri"/>
                <w:sz w:val="16"/>
              </w:rPr>
            </w:pPr>
            <w:proofErr w:type="spellStart"/>
            <w:r w:rsidRPr="00B738AF">
              <w:rPr>
                <w:rFonts w:cs="Calibri"/>
                <w:sz w:val="16"/>
              </w:rPr>
              <w:t>PhaDiscnctDiagcPwmVect_Cnt_T_enum</w:t>
            </w:r>
            <w:proofErr w:type="spellEnd"/>
          </w:p>
        </w:tc>
        <w:tc>
          <w:tcPr>
            <w:tcW w:w="990" w:type="dxa"/>
          </w:tcPr>
          <w:p w:rsidR="008C6874" w:rsidRPr="00AA38E8" w:rsidRDefault="00B738AF" w:rsidP="00F4318C">
            <w:pPr>
              <w:spacing w:before="60"/>
              <w:rPr>
                <w:rFonts w:cs="Calibri"/>
                <w:sz w:val="16"/>
              </w:rPr>
            </w:pPr>
            <w:proofErr w:type="spellStart"/>
            <w:r>
              <w:rPr>
                <w:rFonts w:cs="Calibri"/>
                <w:sz w:val="16"/>
              </w:rPr>
              <w:t>enum</w:t>
            </w:r>
            <w:proofErr w:type="spellEnd"/>
          </w:p>
        </w:tc>
        <w:tc>
          <w:tcPr>
            <w:tcW w:w="990" w:type="dxa"/>
          </w:tcPr>
          <w:p w:rsidR="008C6874" w:rsidRPr="00AA38E8" w:rsidRDefault="00B738AF" w:rsidP="00F4318C">
            <w:pPr>
              <w:spacing w:before="60"/>
              <w:rPr>
                <w:rFonts w:cs="Calibri"/>
                <w:sz w:val="16"/>
              </w:rPr>
            </w:pPr>
            <w:r>
              <w:rPr>
                <w:rFonts w:cs="Calibri"/>
                <w:sz w:val="16"/>
              </w:rPr>
              <w:t>1</w:t>
            </w:r>
          </w:p>
        </w:tc>
        <w:tc>
          <w:tcPr>
            <w:tcW w:w="990" w:type="dxa"/>
          </w:tcPr>
          <w:p w:rsidR="008C6874" w:rsidRPr="00AA38E8" w:rsidRDefault="00B738AF" w:rsidP="00F4318C">
            <w:pPr>
              <w:spacing w:before="60"/>
              <w:rPr>
                <w:rFonts w:cs="Calibri"/>
                <w:sz w:val="16"/>
              </w:rPr>
            </w:pPr>
            <w:r>
              <w:rPr>
                <w:rFonts w:cs="Calibri"/>
                <w:sz w:val="16"/>
              </w:rPr>
              <w:t>4</w:t>
            </w:r>
          </w:p>
        </w:tc>
      </w:tr>
    </w:tbl>
    <w:p w:rsidR="008C6874" w:rsidRDefault="008C6874" w:rsidP="00F527E9">
      <w:pPr>
        <w:pStyle w:val="Heading4"/>
      </w:pPr>
      <w:bookmarkStart w:id="74" w:name="_Toc421011541"/>
      <w:r>
        <w:t>Design Rationale</w:t>
      </w:r>
    </w:p>
    <w:p w:rsidR="00E97E26" w:rsidRPr="00E97E26" w:rsidRDefault="00E97E26" w:rsidP="00E97E26">
      <w:pPr>
        <w:rPr>
          <w:rFonts w:cs="Calibri"/>
        </w:rPr>
      </w:pPr>
      <w:r>
        <w:rPr>
          <w:rFonts w:cs="Calibri"/>
        </w:rPr>
        <w:t>Refer FDD</w:t>
      </w:r>
    </w:p>
    <w:p w:rsidR="008C6874" w:rsidRPr="00AA38E8" w:rsidRDefault="008C6874" w:rsidP="00F527E9">
      <w:pPr>
        <w:pStyle w:val="Heading4"/>
      </w:pPr>
      <w:r>
        <w:t>Processing</w:t>
      </w:r>
      <w:bookmarkEnd w:id="74"/>
    </w:p>
    <w:p w:rsidR="008C6874" w:rsidRDefault="00E97E26" w:rsidP="008C6874">
      <w:pPr>
        <w:rPr>
          <w:rFonts w:cs="Calibri"/>
        </w:rPr>
      </w:pPr>
      <w:r>
        <w:rPr>
          <w:rFonts w:cs="Calibri"/>
        </w:rPr>
        <w:t>Refer FDD</w:t>
      </w:r>
    </w:p>
    <w:p w:rsidR="00851C87" w:rsidRPr="00AA38E8" w:rsidRDefault="00851C87" w:rsidP="00851C87">
      <w:pPr>
        <w:pStyle w:val="Heading3"/>
      </w:pPr>
      <w:bookmarkStart w:id="75" w:name="_Toc491686447"/>
      <w:r w:rsidRPr="00AA38E8">
        <w:t xml:space="preserve">Local Function </w:t>
      </w:r>
      <w:proofErr w:type="spellStart"/>
      <w:r w:rsidRPr="00851C87">
        <w:t>ClosingStateBody</w:t>
      </w:r>
      <w:bookmarkEnd w:id="7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Function Name</w:t>
            </w:r>
          </w:p>
        </w:tc>
        <w:tc>
          <w:tcPr>
            <w:tcW w:w="4179" w:type="dxa"/>
          </w:tcPr>
          <w:p w:rsidR="00851C87" w:rsidRPr="00AA38E8" w:rsidRDefault="00851C87" w:rsidP="003229D3">
            <w:pPr>
              <w:spacing w:before="60"/>
              <w:rPr>
                <w:rFonts w:cs="Calibri"/>
                <w:sz w:val="16"/>
              </w:rPr>
            </w:pPr>
            <w:proofErr w:type="spellStart"/>
            <w:r w:rsidRPr="00851C87">
              <w:rPr>
                <w:rFonts w:cs="Calibri"/>
                <w:sz w:val="16"/>
              </w:rPr>
              <w:t>ClosingStateBody</w:t>
            </w:r>
            <w:proofErr w:type="spellEnd"/>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Type</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Min</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Max</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 xml:space="preserve">Arguments Passed </w:t>
            </w:r>
          </w:p>
        </w:tc>
        <w:tc>
          <w:tcPr>
            <w:tcW w:w="4179" w:type="dxa"/>
          </w:tcPr>
          <w:p w:rsidR="00851C87" w:rsidRPr="00AA38E8" w:rsidRDefault="00851C87" w:rsidP="003229D3">
            <w:pPr>
              <w:spacing w:before="60"/>
              <w:rPr>
                <w:rFonts w:cs="Calibri"/>
                <w:sz w:val="16"/>
              </w:rPr>
            </w:pPr>
            <w:r w:rsidRPr="00851C87">
              <w:rPr>
                <w:rFonts w:cs="Calibri"/>
                <w:sz w:val="16"/>
              </w:rPr>
              <w:t>StrtUpSt_Cnt_T_u08</w:t>
            </w:r>
          </w:p>
        </w:tc>
        <w:tc>
          <w:tcPr>
            <w:tcW w:w="990" w:type="dxa"/>
          </w:tcPr>
          <w:p w:rsidR="00851C87" w:rsidRPr="00AA38E8" w:rsidRDefault="00851C87" w:rsidP="003229D3">
            <w:pPr>
              <w:spacing w:before="60"/>
              <w:rPr>
                <w:rFonts w:cs="Calibri"/>
                <w:sz w:val="16"/>
              </w:rPr>
            </w:pPr>
            <w:r>
              <w:rPr>
                <w:rFonts w:cs="Calibri"/>
                <w:sz w:val="16"/>
              </w:rPr>
              <w:t>uint8</w:t>
            </w:r>
          </w:p>
        </w:tc>
        <w:tc>
          <w:tcPr>
            <w:tcW w:w="990" w:type="dxa"/>
          </w:tcPr>
          <w:p w:rsidR="00851C87" w:rsidRPr="00AA38E8" w:rsidRDefault="00851C87" w:rsidP="003229D3">
            <w:pPr>
              <w:spacing w:before="60"/>
              <w:rPr>
                <w:rFonts w:cs="Calibri"/>
                <w:sz w:val="16"/>
              </w:rPr>
            </w:pPr>
            <w:r>
              <w:rPr>
                <w:rFonts w:cs="Calibri"/>
                <w:sz w:val="16"/>
              </w:rPr>
              <w:t>0</w:t>
            </w:r>
          </w:p>
        </w:tc>
        <w:tc>
          <w:tcPr>
            <w:tcW w:w="990" w:type="dxa"/>
          </w:tcPr>
          <w:p w:rsidR="00851C87" w:rsidRPr="00AA38E8" w:rsidRDefault="001C2EA3" w:rsidP="003229D3">
            <w:pPr>
              <w:spacing w:before="60"/>
              <w:rPr>
                <w:rFonts w:cs="Calibri"/>
                <w:sz w:val="16"/>
              </w:rPr>
            </w:pPr>
            <w:r>
              <w:rPr>
                <w:rFonts w:cs="Calibri"/>
                <w:sz w:val="16"/>
              </w:rPr>
              <w:t>160</w:t>
            </w:r>
          </w:p>
        </w:tc>
      </w:tr>
      <w:tr w:rsidR="00851C87" w:rsidRPr="00AA38E8" w:rsidTr="003229D3">
        <w:tc>
          <w:tcPr>
            <w:tcW w:w="1779" w:type="dxa"/>
          </w:tcPr>
          <w:p w:rsidR="00851C87" w:rsidRPr="00AA38E8" w:rsidRDefault="00851C87" w:rsidP="003229D3">
            <w:pPr>
              <w:spacing w:before="60"/>
              <w:rPr>
                <w:rFonts w:cs="Calibri"/>
                <w:b/>
                <w:bCs/>
                <w:sz w:val="16"/>
              </w:rPr>
            </w:pPr>
          </w:p>
        </w:tc>
        <w:tc>
          <w:tcPr>
            <w:tcW w:w="4179" w:type="dxa"/>
          </w:tcPr>
          <w:p w:rsidR="00851C87" w:rsidRPr="00AA38E8" w:rsidRDefault="00851C87" w:rsidP="003229D3">
            <w:pPr>
              <w:spacing w:before="60"/>
              <w:rPr>
                <w:rFonts w:cs="Calibri"/>
                <w:sz w:val="16"/>
              </w:rPr>
            </w:pPr>
            <w:proofErr w:type="spellStart"/>
            <w:r w:rsidRPr="00851C87">
              <w:rPr>
                <w:rFonts w:cs="Calibri"/>
                <w:sz w:val="16"/>
              </w:rPr>
              <w:t>SysSt_Cnt_T_enum</w:t>
            </w:r>
            <w:proofErr w:type="spellEnd"/>
          </w:p>
        </w:tc>
        <w:tc>
          <w:tcPr>
            <w:tcW w:w="990" w:type="dxa"/>
          </w:tcPr>
          <w:p w:rsidR="00851C87" w:rsidRPr="00AA38E8" w:rsidRDefault="00851C87"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851C87" w:rsidP="003229D3">
            <w:pPr>
              <w:spacing w:before="60"/>
              <w:rPr>
                <w:rFonts w:cs="Calibri"/>
                <w:sz w:val="16"/>
              </w:rPr>
            </w:pPr>
            <w:r>
              <w:rPr>
                <w:rFonts w:cs="Calibri"/>
                <w:sz w:val="16"/>
              </w:rPr>
              <w:t>0</w:t>
            </w:r>
          </w:p>
        </w:tc>
        <w:tc>
          <w:tcPr>
            <w:tcW w:w="990" w:type="dxa"/>
          </w:tcPr>
          <w:p w:rsidR="00851C87" w:rsidRPr="00AA38E8" w:rsidRDefault="00851C87" w:rsidP="003229D3">
            <w:pPr>
              <w:spacing w:before="60"/>
              <w:rPr>
                <w:rFonts w:cs="Calibri"/>
                <w:sz w:val="16"/>
              </w:rPr>
            </w:pPr>
            <w:r>
              <w:rPr>
                <w:rFonts w:cs="Calibri"/>
                <w:sz w:val="16"/>
              </w:rPr>
              <w:t>3</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Return Value</w:t>
            </w:r>
          </w:p>
        </w:tc>
        <w:tc>
          <w:tcPr>
            <w:tcW w:w="4179" w:type="dxa"/>
          </w:tcPr>
          <w:p w:rsidR="00851C87" w:rsidRPr="00AA38E8" w:rsidRDefault="00851C87" w:rsidP="003229D3">
            <w:pPr>
              <w:spacing w:before="60"/>
              <w:rPr>
                <w:rFonts w:cs="Calibri"/>
                <w:sz w:val="16"/>
              </w:rPr>
            </w:pPr>
            <w:proofErr w:type="spellStart"/>
            <w:r w:rsidRPr="00851C87">
              <w:rPr>
                <w:rFonts w:cs="Calibri"/>
                <w:sz w:val="16"/>
              </w:rPr>
              <w:t>PhaDiscnctInactvTemp_Cnt_T_logl</w:t>
            </w:r>
            <w:proofErr w:type="spellEnd"/>
          </w:p>
        </w:tc>
        <w:tc>
          <w:tcPr>
            <w:tcW w:w="990" w:type="dxa"/>
          </w:tcPr>
          <w:p w:rsidR="00851C87" w:rsidRPr="00AA38E8" w:rsidRDefault="00851C87" w:rsidP="003229D3">
            <w:pPr>
              <w:spacing w:before="60"/>
              <w:rPr>
                <w:rFonts w:cs="Calibri"/>
                <w:sz w:val="16"/>
              </w:rPr>
            </w:pPr>
            <w:r>
              <w:rPr>
                <w:rFonts w:cs="Calibri"/>
                <w:sz w:val="16"/>
              </w:rPr>
              <w:t>boolean</w:t>
            </w:r>
          </w:p>
        </w:tc>
        <w:tc>
          <w:tcPr>
            <w:tcW w:w="990" w:type="dxa"/>
          </w:tcPr>
          <w:p w:rsidR="00851C87" w:rsidRPr="00AA38E8" w:rsidRDefault="00851C87" w:rsidP="003229D3">
            <w:pPr>
              <w:spacing w:before="60"/>
              <w:rPr>
                <w:rFonts w:cs="Calibri"/>
                <w:sz w:val="16"/>
              </w:rPr>
            </w:pPr>
            <w:r>
              <w:rPr>
                <w:rFonts w:cs="Calibri"/>
                <w:sz w:val="16"/>
              </w:rPr>
              <w:t>FALSE</w:t>
            </w:r>
          </w:p>
        </w:tc>
        <w:tc>
          <w:tcPr>
            <w:tcW w:w="990" w:type="dxa"/>
          </w:tcPr>
          <w:p w:rsidR="00851C87" w:rsidRPr="00AA38E8" w:rsidRDefault="00851C87" w:rsidP="003229D3">
            <w:pPr>
              <w:spacing w:before="60"/>
              <w:rPr>
                <w:rFonts w:cs="Calibri"/>
                <w:sz w:val="16"/>
              </w:rPr>
            </w:pPr>
            <w:r>
              <w:rPr>
                <w:rFonts w:cs="Calibri"/>
                <w:sz w:val="16"/>
              </w:rPr>
              <w:t>TRUE</w:t>
            </w:r>
          </w:p>
        </w:tc>
      </w:tr>
    </w:tbl>
    <w:p w:rsidR="00851C87" w:rsidRDefault="00851C87" w:rsidP="00851C87">
      <w:pPr>
        <w:pStyle w:val="Heading4"/>
      </w:pPr>
      <w:r>
        <w:t>Design Rationale</w:t>
      </w:r>
    </w:p>
    <w:p w:rsidR="00851C87" w:rsidRPr="00E97E26" w:rsidRDefault="00851C87" w:rsidP="00851C87">
      <w:pPr>
        <w:rPr>
          <w:rFonts w:cs="Calibri"/>
        </w:rPr>
      </w:pPr>
      <w:r>
        <w:rPr>
          <w:rFonts w:cs="Calibri"/>
        </w:rPr>
        <w:t>Refer FDD</w:t>
      </w:r>
    </w:p>
    <w:p w:rsidR="00851C87" w:rsidRPr="00AA38E8" w:rsidRDefault="00851C87" w:rsidP="00851C87">
      <w:pPr>
        <w:pStyle w:val="Heading4"/>
      </w:pPr>
      <w:r>
        <w:t>Processing</w:t>
      </w:r>
    </w:p>
    <w:p w:rsidR="00851C87" w:rsidRDefault="00851C87" w:rsidP="00851C87">
      <w:pPr>
        <w:rPr>
          <w:rFonts w:cs="Calibri"/>
        </w:rPr>
      </w:pPr>
      <w:r>
        <w:rPr>
          <w:rFonts w:cs="Calibri"/>
        </w:rPr>
        <w:t>Refer FDD</w:t>
      </w:r>
    </w:p>
    <w:p w:rsidR="00851C87" w:rsidRPr="00AA38E8" w:rsidRDefault="00E57D29" w:rsidP="00EA6525">
      <w:pPr>
        <w:pStyle w:val="Heading3"/>
      </w:pPr>
      <w:r>
        <w:br w:type="column"/>
      </w:r>
      <w:bookmarkStart w:id="76" w:name="_Toc491686448"/>
      <w:r w:rsidR="00851C87" w:rsidRPr="00AA38E8">
        <w:lastRenderedPageBreak/>
        <w:t xml:space="preserve">Local Function </w:t>
      </w:r>
      <w:proofErr w:type="spellStart"/>
      <w:r w:rsidR="00EA6525" w:rsidRPr="00EA6525">
        <w:t>ClosedStateBody</w:t>
      </w:r>
      <w:bookmarkEnd w:id="7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Function Name</w:t>
            </w:r>
          </w:p>
        </w:tc>
        <w:tc>
          <w:tcPr>
            <w:tcW w:w="4179" w:type="dxa"/>
          </w:tcPr>
          <w:p w:rsidR="00851C87" w:rsidRPr="00AA38E8" w:rsidRDefault="00EA6525" w:rsidP="003229D3">
            <w:pPr>
              <w:spacing w:before="60"/>
              <w:rPr>
                <w:rFonts w:cs="Calibri"/>
                <w:sz w:val="16"/>
              </w:rPr>
            </w:pPr>
            <w:proofErr w:type="spellStart"/>
            <w:r w:rsidRPr="00EA6525">
              <w:rPr>
                <w:rFonts w:cs="Calibri"/>
                <w:sz w:val="16"/>
              </w:rPr>
              <w:t>ClosedStateBody</w:t>
            </w:r>
            <w:proofErr w:type="spellEnd"/>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Type</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Min</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Max</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 xml:space="preserve">Arguments Passed </w:t>
            </w:r>
          </w:p>
        </w:tc>
        <w:tc>
          <w:tcPr>
            <w:tcW w:w="4179" w:type="dxa"/>
          </w:tcPr>
          <w:p w:rsidR="00851C87" w:rsidRPr="00AA38E8" w:rsidRDefault="00EA6525" w:rsidP="003229D3">
            <w:pPr>
              <w:spacing w:before="60"/>
              <w:rPr>
                <w:rFonts w:cs="Calibri"/>
                <w:sz w:val="16"/>
              </w:rPr>
            </w:pPr>
            <w:proofErr w:type="spellStart"/>
            <w:r w:rsidRPr="00EA6525">
              <w:rPr>
                <w:rFonts w:cs="Calibri"/>
                <w:sz w:val="16"/>
              </w:rPr>
              <w:t>IvtrFetFltPha_Cnt_T_enum</w:t>
            </w:r>
            <w:proofErr w:type="spellEnd"/>
          </w:p>
        </w:tc>
        <w:tc>
          <w:tcPr>
            <w:tcW w:w="990" w:type="dxa"/>
          </w:tcPr>
          <w:p w:rsidR="00851C87" w:rsidRPr="00AA38E8" w:rsidRDefault="00EA6525"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EA6525" w:rsidP="003229D3">
            <w:pPr>
              <w:spacing w:before="60"/>
              <w:rPr>
                <w:rFonts w:cs="Calibri"/>
                <w:sz w:val="16"/>
              </w:rPr>
            </w:pPr>
            <w:r>
              <w:rPr>
                <w:rFonts w:cs="Calibri"/>
                <w:sz w:val="16"/>
              </w:rPr>
              <w:t>0</w:t>
            </w:r>
          </w:p>
        </w:tc>
        <w:tc>
          <w:tcPr>
            <w:tcW w:w="990" w:type="dxa"/>
          </w:tcPr>
          <w:p w:rsidR="00851C87" w:rsidRPr="00AA38E8" w:rsidRDefault="00EA6525" w:rsidP="003229D3">
            <w:pPr>
              <w:spacing w:before="60"/>
              <w:rPr>
                <w:rFonts w:cs="Calibri"/>
                <w:sz w:val="16"/>
              </w:rPr>
            </w:pPr>
            <w:r>
              <w:rPr>
                <w:rFonts w:cs="Calibri"/>
                <w:sz w:val="16"/>
              </w:rPr>
              <w:t>4</w:t>
            </w:r>
          </w:p>
        </w:tc>
      </w:tr>
      <w:tr w:rsidR="00851C87" w:rsidRPr="00AA38E8" w:rsidTr="003229D3">
        <w:tc>
          <w:tcPr>
            <w:tcW w:w="1779" w:type="dxa"/>
          </w:tcPr>
          <w:p w:rsidR="00851C87" w:rsidRPr="00AA38E8" w:rsidRDefault="00851C87" w:rsidP="003229D3">
            <w:pPr>
              <w:spacing w:before="60"/>
              <w:rPr>
                <w:rFonts w:cs="Calibri"/>
                <w:b/>
                <w:bCs/>
                <w:sz w:val="16"/>
              </w:rPr>
            </w:pPr>
          </w:p>
        </w:tc>
        <w:tc>
          <w:tcPr>
            <w:tcW w:w="4179" w:type="dxa"/>
          </w:tcPr>
          <w:p w:rsidR="00851C87" w:rsidRPr="00AA38E8" w:rsidRDefault="00EA6525" w:rsidP="003229D3">
            <w:pPr>
              <w:spacing w:before="60"/>
              <w:rPr>
                <w:rFonts w:cs="Calibri"/>
                <w:sz w:val="16"/>
              </w:rPr>
            </w:pPr>
            <w:proofErr w:type="spellStart"/>
            <w:r w:rsidRPr="00EA6525">
              <w:rPr>
                <w:rFonts w:cs="Calibri"/>
                <w:sz w:val="16"/>
              </w:rPr>
              <w:t>IvtrFetFltTyp_Cnt_T_enum</w:t>
            </w:r>
            <w:proofErr w:type="spellEnd"/>
          </w:p>
        </w:tc>
        <w:tc>
          <w:tcPr>
            <w:tcW w:w="990" w:type="dxa"/>
          </w:tcPr>
          <w:p w:rsidR="00851C87" w:rsidRPr="00AA38E8" w:rsidRDefault="00EA6525"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EA6525" w:rsidP="00EA6525">
            <w:pPr>
              <w:spacing w:before="60"/>
              <w:rPr>
                <w:rFonts w:cs="Calibri"/>
                <w:sz w:val="16"/>
              </w:rPr>
            </w:pPr>
            <w:r>
              <w:rPr>
                <w:rFonts w:cs="Calibri"/>
                <w:sz w:val="16"/>
              </w:rPr>
              <w:t>0</w:t>
            </w:r>
          </w:p>
        </w:tc>
        <w:tc>
          <w:tcPr>
            <w:tcW w:w="990" w:type="dxa"/>
          </w:tcPr>
          <w:p w:rsidR="00851C87" w:rsidRPr="00AA38E8" w:rsidRDefault="00EA6525" w:rsidP="003229D3">
            <w:pPr>
              <w:spacing w:before="60"/>
              <w:rPr>
                <w:rFonts w:cs="Calibri"/>
                <w:sz w:val="16"/>
              </w:rPr>
            </w:pPr>
            <w:r>
              <w:rPr>
                <w:rFonts w:cs="Calibri"/>
                <w:sz w:val="16"/>
              </w:rPr>
              <w:t>4</w:t>
            </w:r>
          </w:p>
        </w:tc>
      </w:tr>
      <w:tr w:rsidR="00851C87" w:rsidRPr="00AA38E8" w:rsidTr="003229D3">
        <w:tc>
          <w:tcPr>
            <w:tcW w:w="1779" w:type="dxa"/>
          </w:tcPr>
          <w:p w:rsidR="00851C87" w:rsidRPr="00AA38E8" w:rsidRDefault="00851C87" w:rsidP="003229D3">
            <w:pPr>
              <w:spacing w:before="60"/>
              <w:rPr>
                <w:rFonts w:cs="Calibri"/>
                <w:b/>
                <w:bCs/>
                <w:sz w:val="16"/>
              </w:rPr>
            </w:pPr>
          </w:p>
        </w:tc>
        <w:tc>
          <w:tcPr>
            <w:tcW w:w="4179" w:type="dxa"/>
          </w:tcPr>
          <w:p w:rsidR="00851C87" w:rsidRPr="00B738AF" w:rsidRDefault="00EA6525" w:rsidP="003229D3">
            <w:pPr>
              <w:spacing w:before="60"/>
              <w:rPr>
                <w:rFonts w:cs="Calibri"/>
                <w:sz w:val="16"/>
              </w:rPr>
            </w:pPr>
            <w:proofErr w:type="spellStart"/>
            <w:r w:rsidRPr="00EA6525">
              <w:rPr>
                <w:rFonts w:cs="Calibri"/>
                <w:sz w:val="16"/>
              </w:rPr>
              <w:t>SysSt_Cnt_T_enum</w:t>
            </w:r>
            <w:proofErr w:type="spellEnd"/>
          </w:p>
        </w:tc>
        <w:tc>
          <w:tcPr>
            <w:tcW w:w="990" w:type="dxa"/>
          </w:tcPr>
          <w:p w:rsidR="00851C87" w:rsidRPr="00AA38E8" w:rsidRDefault="00EA6525"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EA6525" w:rsidP="003229D3">
            <w:pPr>
              <w:spacing w:before="60"/>
              <w:rPr>
                <w:rFonts w:cs="Calibri"/>
                <w:sz w:val="16"/>
              </w:rPr>
            </w:pPr>
            <w:r>
              <w:rPr>
                <w:rFonts w:cs="Calibri"/>
                <w:sz w:val="16"/>
              </w:rPr>
              <w:t>0</w:t>
            </w:r>
          </w:p>
        </w:tc>
        <w:tc>
          <w:tcPr>
            <w:tcW w:w="990" w:type="dxa"/>
          </w:tcPr>
          <w:p w:rsidR="00851C87" w:rsidRPr="00AA38E8" w:rsidRDefault="00EA6525" w:rsidP="003229D3">
            <w:pPr>
              <w:spacing w:before="60"/>
              <w:rPr>
                <w:rFonts w:cs="Calibri"/>
                <w:sz w:val="16"/>
              </w:rPr>
            </w:pPr>
            <w:r>
              <w:rPr>
                <w:rFonts w:cs="Calibri"/>
                <w:sz w:val="16"/>
              </w:rPr>
              <w:t>3</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Return Value</w:t>
            </w:r>
          </w:p>
        </w:tc>
        <w:tc>
          <w:tcPr>
            <w:tcW w:w="4179" w:type="dxa"/>
          </w:tcPr>
          <w:p w:rsidR="00851C87" w:rsidRPr="00AA38E8" w:rsidRDefault="00EA6525" w:rsidP="003229D3">
            <w:pPr>
              <w:spacing w:before="60"/>
              <w:rPr>
                <w:rFonts w:cs="Calibri"/>
                <w:sz w:val="16"/>
              </w:rPr>
            </w:pPr>
            <w:r w:rsidRPr="00EA6525">
              <w:rPr>
                <w:rFonts w:cs="Calibri"/>
                <w:sz w:val="16"/>
              </w:rPr>
              <w:t>PhaDiscnctCmdTemp_Cnt_T_u08</w:t>
            </w:r>
          </w:p>
        </w:tc>
        <w:tc>
          <w:tcPr>
            <w:tcW w:w="990" w:type="dxa"/>
          </w:tcPr>
          <w:p w:rsidR="00851C87" w:rsidRPr="00AA38E8" w:rsidRDefault="00EA6525" w:rsidP="003229D3">
            <w:pPr>
              <w:spacing w:before="60"/>
              <w:rPr>
                <w:rFonts w:cs="Calibri"/>
                <w:sz w:val="16"/>
              </w:rPr>
            </w:pPr>
            <w:r>
              <w:rPr>
                <w:rFonts w:cs="Calibri"/>
                <w:sz w:val="16"/>
              </w:rPr>
              <w:t>Uint8</w:t>
            </w:r>
          </w:p>
        </w:tc>
        <w:tc>
          <w:tcPr>
            <w:tcW w:w="990" w:type="dxa"/>
          </w:tcPr>
          <w:p w:rsidR="00851C87" w:rsidRPr="00AA38E8" w:rsidRDefault="00EA6525" w:rsidP="003229D3">
            <w:pPr>
              <w:spacing w:before="60"/>
              <w:rPr>
                <w:rFonts w:cs="Calibri"/>
                <w:sz w:val="16"/>
              </w:rPr>
            </w:pPr>
            <w:r>
              <w:rPr>
                <w:rFonts w:cs="Calibri"/>
                <w:sz w:val="16"/>
              </w:rPr>
              <w:t>0</w:t>
            </w:r>
          </w:p>
        </w:tc>
        <w:tc>
          <w:tcPr>
            <w:tcW w:w="990" w:type="dxa"/>
          </w:tcPr>
          <w:p w:rsidR="00851C87" w:rsidRPr="00AA38E8" w:rsidRDefault="00EA6525" w:rsidP="003229D3">
            <w:pPr>
              <w:spacing w:before="60"/>
              <w:rPr>
                <w:rFonts w:cs="Calibri"/>
                <w:sz w:val="16"/>
              </w:rPr>
            </w:pPr>
            <w:r>
              <w:rPr>
                <w:rFonts w:cs="Calibri"/>
                <w:sz w:val="16"/>
              </w:rPr>
              <w:t>7</w:t>
            </w:r>
          </w:p>
        </w:tc>
      </w:tr>
    </w:tbl>
    <w:p w:rsidR="00851C87" w:rsidRDefault="00851C87" w:rsidP="00851C87">
      <w:pPr>
        <w:pStyle w:val="Heading4"/>
      </w:pPr>
      <w:r>
        <w:t>Design Rationale</w:t>
      </w:r>
    </w:p>
    <w:p w:rsidR="00851C87" w:rsidRPr="00E97E26" w:rsidRDefault="00851C87" w:rsidP="00851C87">
      <w:pPr>
        <w:rPr>
          <w:rFonts w:cs="Calibri"/>
        </w:rPr>
      </w:pPr>
      <w:r>
        <w:rPr>
          <w:rFonts w:cs="Calibri"/>
        </w:rPr>
        <w:t>Refer FDD</w:t>
      </w:r>
    </w:p>
    <w:p w:rsidR="00851C87" w:rsidRPr="00AA38E8" w:rsidRDefault="00851C87" w:rsidP="00851C87">
      <w:pPr>
        <w:pStyle w:val="Heading4"/>
      </w:pPr>
      <w:r>
        <w:t>Processing</w:t>
      </w:r>
    </w:p>
    <w:p w:rsidR="00851C87" w:rsidRDefault="00851C87" w:rsidP="00851C87">
      <w:pPr>
        <w:rPr>
          <w:rFonts w:cs="Calibri"/>
        </w:rPr>
      </w:pPr>
      <w:r>
        <w:rPr>
          <w:rFonts w:cs="Calibri"/>
        </w:rPr>
        <w:t>Refer FDD</w:t>
      </w:r>
    </w:p>
    <w:p w:rsidR="00851C87" w:rsidRPr="00AA38E8" w:rsidRDefault="00851C87" w:rsidP="00AC5A77">
      <w:pPr>
        <w:pStyle w:val="Heading3"/>
      </w:pPr>
      <w:bookmarkStart w:id="77" w:name="_Toc491686449"/>
      <w:r w:rsidRPr="00AA38E8">
        <w:t xml:space="preserve">Local Function </w:t>
      </w:r>
      <w:proofErr w:type="spellStart"/>
      <w:r w:rsidR="00AC5A77" w:rsidRPr="00AC5A77">
        <w:t>OpeningStateBody</w:t>
      </w:r>
      <w:bookmarkEnd w:id="77"/>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AC5A7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Function Name</w:t>
            </w:r>
          </w:p>
        </w:tc>
        <w:tc>
          <w:tcPr>
            <w:tcW w:w="4179" w:type="dxa"/>
          </w:tcPr>
          <w:p w:rsidR="00851C87" w:rsidRPr="00AA38E8" w:rsidRDefault="00AC5A77" w:rsidP="003229D3">
            <w:pPr>
              <w:spacing w:before="60"/>
              <w:rPr>
                <w:rFonts w:cs="Calibri"/>
                <w:sz w:val="16"/>
              </w:rPr>
            </w:pPr>
            <w:proofErr w:type="spellStart"/>
            <w:r w:rsidRPr="00AC5A77">
              <w:rPr>
                <w:rFonts w:cs="Calibri"/>
                <w:sz w:val="16"/>
              </w:rPr>
              <w:t>OpeningStateBody</w:t>
            </w:r>
            <w:proofErr w:type="spellEnd"/>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Type</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Min</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Max</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 xml:space="preserve">Arguments Passed </w:t>
            </w:r>
          </w:p>
        </w:tc>
        <w:tc>
          <w:tcPr>
            <w:tcW w:w="4179" w:type="dxa"/>
          </w:tcPr>
          <w:p w:rsidR="00851C87" w:rsidRPr="00AA38E8" w:rsidRDefault="00AC5A77" w:rsidP="003229D3">
            <w:pPr>
              <w:spacing w:before="60"/>
              <w:rPr>
                <w:rFonts w:cs="Calibri"/>
                <w:sz w:val="16"/>
              </w:rPr>
            </w:pPr>
            <w:proofErr w:type="spellStart"/>
            <w:r w:rsidRPr="00AC5A77">
              <w:rPr>
                <w:rFonts w:cs="Calibri"/>
                <w:sz w:val="16"/>
              </w:rPr>
              <w:t>IvtrFetFltTyp_Cnt_T_enum</w:t>
            </w:r>
            <w:proofErr w:type="spellEnd"/>
          </w:p>
        </w:tc>
        <w:tc>
          <w:tcPr>
            <w:tcW w:w="990" w:type="dxa"/>
          </w:tcPr>
          <w:p w:rsidR="00851C87" w:rsidRPr="00AA38E8" w:rsidRDefault="00AC5A77"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AC5A77" w:rsidP="003229D3">
            <w:pPr>
              <w:spacing w:before="60"/>
              <w:rPr>
                <w:rFonts w:cs="Calibri"/>
                <w:sz w:val="16"/>
              </w:rPr>
            </w:pPr>
            <w:r>
              <w:rPr>
                <w:rFonts w:cs="Calibri"/>
                <w:sz w:val="16"/>
              </w:rPr>
              <w:t>0</w:t>
            </w:r>
          </w:p>
        </w:tc>
        <w:tc>
          <w:tcPr>
            <w:tcW w:w="990" w:type="dxa"/>
          </w:tcPr>
          <w:p w:rsidR="00851C87" w:rsidRPr="00AA38E8" w:rsidRDefault="00AC5A77" w:rsidP="003229D3">
            <w:pPr>
              <w:spacing w:before="60"/>
              <w:rPr>
                <w:rFonts w:cs="Calibri"/>
                <w:sz w:val="16"/>
              </w:rPr>
            </w:pPr>
            <w:r>
              <w:rPr>
                <w:rFonts w:cs="Calibri"/>
                <w:sz w:val="16"/>
              </w:rPr>
              <w:t>4</w:t>
            </w:r>
          </w:p>
        </w:tc>
      </w:tr>
      <w:tr w:rsidR="00851C87" w:rsidRPr="00AA38E8" w:rsidTr="003229D3">
        <w:tc>
          <w:tcPr>
            <w:tcW w:w="1779" w:type="dxa"/>
          </w:tcPr>
          <w:p w:rsidR="00851C87" w:rsidRPr="00AA38E8" w:rsidRDefault="00851C87" w:rsidP="003229D3">
            <w:pPr>
              <w:spacing w:before="60"/>
              <w:rPr>
                <w:rFonts w:cs="Calibri"/>
                <w:b/>
                <w:bCs/>
                <w:sz w:val="16"/>
              </w:rPr>
            </w:pPr>
          </w:p>
        </w:tc>
        <w:tc>
          <w:tcPr>
            <w:tcW w:w="4179" w:type="dxa"/>
          </w:tcPr>
          <w:p w:rsidR="00851C87" w:rsidRPr="00AA38E8" w:rsidRDefault="00AC5A77" w:rsidP="003229D3">
            <w:pPr>
              <w:spacing w:before="60"/>
              <w:rPr>
                <w:rFonts w:cs="Calibri"/>
                <w:sz w:val="16"/>
              </w:rPr>
            </w:pPr>
            <w:proofErr w:type="spellStart"/>
            <w:r w:rsidRPr="00AC5A77">
              <w:rPr>
                <w:rFonts w:cs="Calibri"/>
                <w:sz w:val="16"/>
              </w:rPr>
              <w:t>SysSt_Cnt_T_enum</w:t>
            </w:r>
            <w:proofErr w:type="spellEnd"/>
          </w:p>
        </w:tc>
        <w:tc>
          <w:tcPr>
            <w:tcW w:w="990" w:type="dxa"/>
          </w:tcPr>
          <w:p w:rsidR="00851C87" w:rsidRPr="00AA38E8" w:rsidRDefault="00AC5A77"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AC5A77" w:rsidP="00AC5A77">
            <w:pPr>
              <w:spacing w:before="60"/>
              <w:rPr>
                <w:rFonts w:cs="Calibri"/>
                <w:sz w:val="16"/>
              </w:rPr>
            </w:pPr>
            <w:r>
              <w:rPr>
                <w:rFonts w:cs="Calibri"/>
                <w:sz w:val="16"/>
              </w:rPr>
              <w:t>0</w:t>
            </w:r>
          </w:p>
        </w:tc>
        <w:tc>
          <w:tcPr>
            <w:tcW w:w="990" w:type="dxa"/>
          </w:tcPr>
          <w:p w:rsidR="00851C87" w:rsidRPr="00AA38E8" w:rsidRDefault="00AC5A77" w:rsidP="003229D3">
            <w:pPr>
              <w:spacing w:before="60"/>
              <w:rPr>
                <w:rFonts w:cs="Calibri"/>
                <w:sz w:val="16"/>
              </w:rPr>
            </w:pPr>
            <w:r>
              <w:rPr>
                <w:rFonts w:cs="Calibri"/>
                <w:sz w:val="16"/>
              </w:rPr>
              <w:t>3</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Return Value</w:t>
            </w:r>
          </w:p>
        </w:tc>
        <w:tc>
          <w:tcPr>
            <w:tcW w:w="4179" w:type="dxa"/>
          </w:tcPr>
          <w:p w:rsidR="00851C87" w:rsidRPr="00AA38E8" w:rsidRDefault="00AC5A77" w:rsidP="003229D3">
            <w:pPr>
              <w:spacing w:before="60"/>
              <w:rPr>
                <w:rFonts w:cs="Calibri"/>
                <w:sz w:val="16"/>
              </w:rPr>
            </w:pPr>
            <w:r w:rsidRPr="00AC5A77">
              <w:rPr>
                <w:rFonts w:cs="Calibri"/>
                <w:sz w:val="16"/>
              </w:rPr>
              <w:t>PhaDiscnctCmdTemp_Cnt_T_u08</w:t>
            </w:r>
          </w:p>
        </w:tc>
        <w:tc>
          <w:tcPr>
            <w:tcW w:w="990" w:type="dxa"/>
          </w:tcPr>
          <w:p w:rsidR="00851C87" w:rsidRPr="00AA38E8" w:rsidRDefault="00AC5A77" w:rsidP="003229D3">
            <w:pPr>
              <w:spacing w:before="60"/>
              <w:rPr>
                <w:rFonts w:cs="Calibri"/>
                <w:sz w:val="16"/>
              </w:rPr>
            </w:pPr>
            <w:r>
              <w:rPr>
                <w:rFonts w:cs="Calibri"/>
                <w:sz w:val="16"/>
              </w:rPr>
              <w:t>uint8</w:t>
            </w:r>
          </w:p>
        </w:tc>
        <w:tc>
          <w:tcPr>
            <w:tcW w:w="990" w:type="dxa"/>
          </w:tcPr>
          <w:p w:rsidR="00851C87" w:rsidRPr="00AA38E8" w:rsidRDefault="00AC5A77" w:rsidP="003229D3">
            <w:pPr>
              <w:spacing w:before="60"/>
              <w:rPr>
                <w:rFonts w:cs="Calibri"/>
                <w:sz w:val="16"/>
              </w:rPr>
            </w:pPr>
            <w:r>
              <w:rPr>
                <w:rFonts w:cs="Calibri"/>
                <w:sz w:val="16"/>
              </w:rPr>
              <w:t>0</w:t>
            </w:r>
          </w:p>
        </w:tc>
        <w:tc>
          <w:tcPr>
            <w:tcW w:w="990" w:type="dxa"/>
          </w:tcPr>
          <w:p w:rsidR="00851C87" w:rsidRPr="00AA38E8" w:rsidRDefault="00AC5A77" w:rsidP="003229D3">
            <w:pPr>
              <w:spacing w:before="60"/>
              <w:rPr>
                <w:rFonts w:cs="Calibri"/>
                <w:sz w:val="16"/>
              </w:rPr>
            </w:pPr>
            <w:r>
              <w:rPr>
                <w:rFonts w:cs="Calibri"/>
                <w:sz w:val="16"/>
              </w:rPr>
              <w:t>7</w:t>
            </w:r>
          </w:p>
        </w:tc>
      </w:tr>
    </w:tbl>
    <w:p w:rsidR="00851C87" w:rsidRDefault="00851C87" w:rsidP="00851C87">
      <w:pPr>
        <w:pStyle w:val="Heading4"/>
      </w:pPr>
      <w:r>
        <w:t>Design Rationale</w:t>
      </w:r>
    </w:p>
    <w:p w:rsidR="00851C87" w:rsidRPr="00E97E26" w:rsidRDefault="00851C87" w:rsidP="00851C87">
      <w:pPr>
        <w:rPr>
          <w:rFonts w:cs="Calibri"/>
        </w:rPr>
      </w:pPr>
      <w:r>
        <w:rPr>
          <w:rFonts w:cs="Calibri"/>
        </w:rPr>
        <w:t>Refer FDD</w:t>
      </w:r>
    </w:p>
    <w:p w:rsidR="00851C87" w:rsidRPr="00AA38E8" w:rsidRDefault="00851C87" w:rsidP="00851C87">
      <w:pPr>
        <w:pStyle w:val="Heading4"/>
      </w:pPr>
      <w:r>
        <w:t>Processing</w:t>
      </w:r>
    </w:p>
    <w:p w:rsidR="00851C87" w:rsidRDefault="00851C87" w:rsidP="00851C87">
      <w:pPr>
        <w:rPr>
          <w:rFonts w:cs="Calibri"/>
        </w:rPr>
      </w:pPr>
      <w:r>
        <w:rPr>
          <w:rFonts w:cs="Calibri"/>
        </w:rPr>
        <w:t>Refer FDD</w:t>
      </w:r>
    </w:p>
    <w:p w:rsidR="00851C87" w:rsidRPr="00AA38E8" w:rsidRDefault="00851C87" w:rsidP="007D70E1">
      <w:pPr>
        <w:pStyle w:val="Heading3"/>
      </w:pPr>
      <w:bookmarkStart w:id="78" w:name="_Toc491686450"/>
      <w:r w:rsidRPr="00AA38E8">
        <w:t xml:space="preserve">Local Function </w:t>
      </w:r>
      <w:proofErr w:type="spellStart"/>
      <w:r w:rsidR="007D70E1" w:rsidRPr="007D70E1">
        <w:t>OpenedStateBody</w:t>
      </w:r>
      <w:bookmarkEnd w:id="7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Function Name</w:t>
            </w:r>
          </w:p>
        </w:tc>
        <w:tc>
          <w:tcPr>
            <w:tcW w:w="4179" w:type="dxa"/>
          </w:tcPr>
          <w:p w:rsidR="00851C87" w:rsidRPr="00AA38E8" w:rsidRDefault="007D70E1" w:rsidP="003229D3">
            <w:pPr>
              <w:spacing w:before="60"/>
              <w:rPr>
                <w:rFonts w:cs="Calibri"/>
                <w:sz w:val="16"/>
              </w:rPr>
            </w:pPr>
            <w:proofErr w:type="spellStart"/>
            <w:r w:rsidRPr="007D70E1">
              <w:rPr>
                <w:rFonts w:cs="Calibri"/>
                <w:sz w:val="16"/>
              </w:rPr>
              <w:t>OpenedStateBody</w:t>
            </w:r>
            <w:proofErr w:type="spellEnd"/>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Type</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Min</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Max</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 xml:space="preserve">Arguments Passed </w:t>
            </w:r>
          </w:p>
        </w:tc>
        <w:tc>
          <w:tcPr>
            <w:tcW w:w="4179" w:type="dxa"/>
          </w:tcPr>
          <w:p w:rsidR="00851C87" w:rsidRPr="00AA38E8" w:rsidRDefault="007D70E1" w:rsidP="003229D3">
            <w:pPr>
              <w:spacing w:before="60"/>
              <w:rPr>
                <w:rFonts w:cs="Calibri"/>
                <w:sz w:val="16"/>
              </w:rPr>
            </w:pPr>
            <w:proofErr w:type="spellStart"/>
            <w:r w:rsidRPr="007D70E1">
              <w:rPr>
                <w:rFonts w:cs="Calibri"/>
                <w:sz w:val="16"/>
              </w:rPr>
              <w:t>IvtrFetFltPha_Cnt_T_enum</w:t>
            </w:r>
            <w:proofErr w:type="spellEnd"/>
          </w:p>
        </w:tc>
        <w:tc>
          <w:tcPr>
            <w:tcW w:w="990" w:type="dxa"/>
          </w:tcPr>
          <w:p w:rsidR="00851C87" w:rsidRPr="00AA38E8" w:rsidRDefault="007D70E1"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7D70E1" w:rsidP="003229D3">
            <w:pPr>
              <w:spacing w:before="60"/>
              <w:rPr>
                <w:rFonts w:cs="Calibri"/>
                <w:sz w:val="16"/>
              </w:rPr>
            </w:pPr>
            <w:r>
              <w:rPr>
                <w:rFonts w:cs="Calibri"/>
                <w:sz w:val="16"/>
              </w:rPr>
              <w:t>0</w:t>
            </w:r>
          </w:p>
        </w:tc>
        <w:tc>
          <w:tcPr>
            <w:tcW w:w="990" w:type="dxa"/>
          </w:tcPr>
          <w:p w:rsidR="00851C87" w:rsidRPr="00AA38E8" w:rsidRDefault="007D70E1" w:rsidP="003229D3">
            <w:pPr>
              <w:spacing w:before="60"/>
              <w:rPr>
                <w:rFonts w:cs="Calibri"/>
                <w:sz w:val="16"/>
              </w:rPr>
            </w:pPr>
            <w:r>
              <w:rPr>
                <w:rFonts w:cs="Calibri"/>
                <w:sz w:val="16"/>
              </w:rPr>
              <w:t>4</w:t>
            </w:r>
          </w:p>
        </w:tc>
      </w:tr>
      <w:tr w:rsidR="00851C87" w:rsidRPr="00AA38E8" w:rsidTr="003229D3">
        <w:tc>
          <w:tcPr>
            <w:tcW w:w="1779" w:type="dxa"/>
          </w:tcPr>
          <w:p w:rsidR="00851C87" w:rsidRPr="00AA38E8" w:rsidRDefault="00851C87" w:rsidP="003229D3">
            <w:pPr>
              <w:spacing w:before="60"/>
              <w:rPr>
                <w:rFonts w:cs="Calibri"/>
                <w:b/>
                <w:bCs/>
                <w:sz w:val="16"/>
              </w:rPr>
            </w:pPr>
          </w:p>
        </w:tc>
        <w:tc>
          <w:tcPr>
            <w:tcW w:w="4179" w:type="dxa"/>
          </w:tcPr>
          <w:p w:rsidR="00851C87" w:rsidRPr="00AA38E8" w:rsidRDefault="007D70E1" w:rsidP="003229D3">
            <w:pPr>
              <w:spacing w:before="60"/>
              <w:rPr>
                <w:rFonts w:cs="Calibri"/>
                <w:sz w:val="16"/>
              </w:rPr>
            </w:pPr>
            <w:proofErr w:type="spellStart"/>
            <w:r w:rsidRPr="007D70E1">
              <w:rPr>
                <w:rFonts w:cs="Calibri"/>
                <w:sz w:val="16"/>
              </w:rPr>
              <w:t>IvtrFetFltTyp_Cnt_T_enum</w:t>
            </w:r>
            <w:proofErr w:type="spellEnd"/>
          </w:p>
        </w:tc>
        <w:tc>
          <w:tcPr>
            <w:tcW w:w="990" w:type="dxa"/>
          </w:tcPr>
          <w:p w:rsidR="00851C87" w:rsidRPr="00AA38E8" w:rsidRDefault="007D70E1"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7D70E1" w:rsidP="003229D3">
            <w:pPr>
              <w:spacing w:before="60"/>
              <w:rPr>
                <w:rFonts w:cs="Calibri"/>
                <w:sz w:val="16"/>
              </w:rPr>
            </w:pPr>
            <w:r>
              <w:rPr>
                <w:rFonts w:cs="Calibri"/>
                <w:sz w:val="16"/>
              </w:rPr>
              <w:t>0</w:t>
            </w:r>
          </w:p>
        </w:tc>
        <w:tc>
          <w:tcPr>
            <w:tcW w:w="990" w:type="dxa"/>
          </w:tcPr>
          <w:p w:rsidR="00851C87" w:rsidRPr="00AA38E8" w:rsidRDefault="007D70E1" w:rsidP="003229D3">
            <w:pPr>
              <w:spacing w:before="60"/>
              <w:rPr>
                <w:rFonts w:cs="Calibri"/>
                <w:sz w:val="16"/>
              </w:rPr>
            </w:pPr>
            <w:r>
              <w:rPr>
                <w:rFonts w:cs="Calibri"/>
                <w:sz w:val="16"/>
              </w:rPr>
              <w:t>4</w:t>
            </w:r>
          </w:p>
        </w:tc>
      </w:tr>
      <w:tr w:rsidR="00851C87" w:rsidRPr="00AA38E8" w:rsidTr="003229D3">
        <w:tc>
          <w:tcPr>
            <w:tcW w:w="1779" w:type="dxa"/>
          </w:tcPr>
          <w:p w:rsidR="00851C87" w:rsidRPr="00AA38E8" w:rsidRDefault="00851C87" w:rsidP="003229D3">
            <w:pPr>
              <w:spacing w:before="60"/>
              <w:rPr>
                <w:rFonts w:cs="Calibri"/>
                <w:b/>
                <w:bCs/>
                <w:sz w:val="16"/>
              </w:rPr>
            </w:pPr>
          </w:p>
        </w:tc>
        <w:tc>
          <w:tcPr>
            <w:tcW w:w="4179" w:type="dxa"/>
          </w:tcPr>
          <w:p w:rsidR="00851C87" w:rsidRPr="00B738AF" w:rsidRDefault="007D70E1" w:rsidP="003229D3">
            <w:pPr>
              <w:spacing w:before="60"/>
              <w:rPr>
                <w:rFonts w:cs="Calibri"/>
                <w:sz w:val="16"/>
              </w:rPr>
            </w:pPr>
            <w:proofErr w:type="spellStart"/>
            <w:r w:rsidRPr="007D70E1">
              <w:rPr>
                <w:rFonts w:cs="Calibri"/>
                <w:sz w:val="16"/>
              </w:rPr>
              <w:t>SysSt_Cnt_T_enum</w:t>
            </w:r>
            <w:proofErr w:type="spellEnd"/>
          </w:p>
        </w:tc>
        <w:tc>
          <w:tcPr>
            <w:tcW w:w="990" w:type="dxa"/>
          </w:tcPr>
          <w:p w:rsidR="00851C87" w:rsidRPr="00AA38E8" w:rsidRDefault="007D70E1" w:rsidP="003229D3">
            <w:pPr>
              <w:spacing w:before="60"/>
              <w:rPr>
                <w:rFonts w:cs="Calibri"/>
                <w:sz w:val="16"/>
              </w:rPr>
            </w:pPr>
            <w:proofErr w:type="spellStart"/>
            <w:r>
              <w:rPr>
                <w:rFonts w:cs="Calibri"/>
                <w:sz w:val="16"/>
              </w:rPr>
              <w:t>enum</w:t>
            </w:r>
            <w:proofErr w:type="spellEnd"/>
          </w:p>
        </w:tc>
        <w:tc>
          <w:tcPr>
            <w:tcW w:w="990" w:type="dxa"/>
          </w:tcPr>
          <w:p w:rsidR="00851C87" w:rsidRPr="00AA38E8" w:rsidRDefault="007D70E1" w:rsidP="003229D3">
            <w:pPr>
              <w:spacing w:before="60"/>
              <w:rPr>
                <w:rFonts w:cs="Calibri"/>
                <w:sz w:val="16"/>
              </w:rPr>
            </w:pPr>
            <w:r>
              <w:rPr>
                <w:rFonts w:cs="Calibri"/>
                <w:sz w:val="16"/>
              </w:rPr>
              <w:t>0</w:t>
            </w:r>
          </w:p>
        </w:tc>
        <w:tc>
          <w:tcPr>
            <w:tcW w:w="990" w:type="dxa"/>
          </w:tcPr>
          <w:p w:rsidR="00851C87" w:rsidRPr="00AA38E8" w:rsidRDefault="007D70E1" w:rsidP="003229D3">
            <w:pPr>
              <w:spacing w:before="60"/>
              <w:rPr>
                <w:rFonts w:cs="Calibri"/>
                <w:sz w:val="16"/>
              </w:rPr>
            </w:pPr>
            <w:r>
              <w:rPr>
                <w:rFonts w:cs="Calibri"/>
                <w:sz w:val="16"/>
              </w:rPr>
              <w:t>3</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Return Value</w:t>
            </w:r>
          </w:p>
        </w:tc>
        <w:tc>
          <w:tcPr>
            <w:tcW w:w="4179" w:type="dxa"/>
          </w:tcPr>
          <w:p w:rsidR="00851C87" w:rsidRPr="00AA38E8" w:rsidRDefault="007D70E1" w:rsidP="003229D3">
            <w:pPr>
              <w:spacing w:before="60"/>
              <w:rPr>
                <w:rFonts w:cs="Calibri"/>
                <w:sz w:val="16"/>
              </w:rPr>
            </w:pPr>
            <w:proofErr w:type="spellStart"/>
            <w:r w:rsidRPr="007D70E1">
              <w:rPr>
                <w:rFonts w:cs="Calibri"/>
                <w:sz w:val="16"/>
              </w:rPr>
              <w:t>PhaDiscnctInactvTemp_Cnt_T_logl</w:t>
            </w:r>
            <w:proofErr w:type="spellEnd"/>
          </w:p>
        </w:tc>
        <w:tc>
          <w:tcPr>
            <w:tcW w:w="990" w:type="dxa"/>
          </w:tcPr>
          <w:p w:rsidR="00851C87" w:rsidRPr="00AA38E8" w:rsidRDefault="007D70E1" w:rsidP="003229D3">
            <w:pPr>
              <w:spacing w:before="60"/>
              <w:rPr>
                <w:rFonts w:cs="Calibri"/>
                <w:sz w:val="16"/>
              </w:rPr>
            </w:pPr>
            <w:r>
              <w:rPr>
                <w:rFonts w:cs="Calibri"/>
                <w:sz w:val="16"/>
              </w:rPr>
              <w:t>boolean</w:t>
            </w:r>
          </w:p>
        </w:tc>
        <w:tc>
          <w:tcPr>
            <w:tcW w:w="990" w:type="dxa"/>
          </w:tcPr>
          <w:p w:rsidR="00851C87" w:rsidRPr="00AA38E8" w:rsidRDefault="007D70E1" w:rsidP="003229D3">
            <w:pPr>
              <w:spacing w:before="60"/>
              <w:rPr>
                <w:rFonts w:cs="Calibri"/>
                <w:sz w:val="16"/>
              </w:rPr>
            </w:pPr>
            <w:r>
              <w:rPr>
                <w:rFonts w:cs="Calibri"/>
                <w:sz w:val="16"/>
              </w:rPr>
              <w:t>FALSE</w:t>
            </w:r>
          </w:p>
        </w:tc>
        <w:tc>
          <w:tcPr>
            <w:tcW w:w="990" w:type="dxa"/>
          </w:tcPr>
          <w:p w:rsidR="00851C87" w:rsidRPr="00AA38E8" w:rsidRDefault="007D70E1" w:rsidP="003229D3">
            <w:pPr>
              <w:spacing w:before="60"/>
              <w:rPr>
                <w:rFonts w:cs="Calibri"/>
                <w:sz w:val="16"/>
              </w:rPr>
            </w:pPr>
            <w:r>
              <w:rPr>
                <w:rFonts w:cs="Calibri"/>
                <w:sz w:val="16"/>
              </w:rPr>
              <w:t>TRUE</w:t>
            </w:r>
          </w:p>
        </w:tc>
      </w:tr>
      <w:tr w:rsidR="007D70E1" w:rsidRPr="00AA38E8" w:rsidTr="003229D3">
        <w:tc>
          <w:tcPr>
            <w:tcW w:w="1779" w:type="dxa"/>
          </w:tcPr>
          <w:p w:rsidR="007D70E1" w:rsidRPr="00AA38E8" w:rsidRDefault="007D70E1" w:rsidP="003229D3">
            <w:pPr>
              <w:spacing w:before="60"/>
              <w:rPr>
                <w:rFonts w:cs="Calibri"/>
                <w:b/>
                <w:bCs/>
                <w:sz w:val="16"/>
              </w:rPr>
            </w:pPr>
          </w:p>
        </w:tc>
        <w:tc>
          <w:tcPr>
            <w:tcW w:w="4179" w:type="dxa"/>
          </w:tcPr>
          <w:p w:rsidR="007D70E1" w:rsidRPr="007D70E1" w:rsidRDefault="007D70E1" w:rsidP="003229D3">
            <w:pPr>
              <w:spacing w:before="60"/>
              <w:rPr>
                <w:rFonts w:cs="Calibri"/>
                <w:sz w:val="16"/>
              </w:rPr>
            </w:pPr>
            <w:r w:rsidRPr="007D70E1">
              <w:rPr>
                <w:rFonts w:cs="Calibri"/>
                <w:sz w:val="16"/>
              </w:rPr>
              <w:t>PhaDiscnctCmdTemp_Cnt_T_u08</w:t>
            </w:r>
          </w:p>
        </w:tc>
        <w:tc>
          <w:tcPr>
            <w:tcW w:w="990" w:type="dxa"/>
          </w:tcPr>
          <w:p w:rsidR="007D70E1" w:rsidRDefault="007D70E1" w:rsidP="003229D3">
            <w:pPr>
              <w:spacing w:before="60"/>
              <w:rPr>
                <w:rFonts w:cs="Calibri"/>
                <w:sz w:val="16"/>
              </w:rPr>
            </w:pPr>
            <w:r>
              <w:rPr>
                <w:rFonts w:cs="Calibri"/>
                <w:sz w:val="16"/>
              </w:rPr>
              <w:t>uint8</w:t>
            </w:r>
          </w:p>
        </w:tc>
        <w:tc>
          <w:tcPr>
            <w:tcW w:w="990" w:type="dxa"/>
          </w:tcPr>
          <w:p w:rsidR="007D70E1" w:rsidRDefault="007D70E1" w:rsidP="003229D3">
            <w:pPr>
              <w:spacing w:before="60"/>
              <w:rPr>
                <w:rFonts w:cs="Calibri"/>
                <w:sz w:val="16"/>
              </w:rPr>
            </w:pPr>
            <w:r>
              <w:rPr>
                <w:rFonts w:cs="Calibri"/>
                <w:sz w:val="16"/>
              </w:rPr>
              <w:t>0</w:t>
            </w:r>
          </w:p>
        </w:tc>
        <w:tc>
          <w:tcPr>
            <w:tcW w:w="990" w:type="dxa"/>
          </w:tcPr>
          <w:p w:rsidR="007D70E1" w:rsidRDefault="007D70E1" w:rsidP="003229D3">
            <w:pPr>
              <w:spacing w:before="60"/>
              <w:rPr>
                <w:rFonts w:cs="Calibri"/>
                <w:sz w:val="16"/>
              </w:rPr>
            </w:pPr>
            <w:r>
              <w:rPr>
                <w:rFonts w:cs="Calibri"/>
                <w:sz w:val="16"/>
              </w:rPr>
              <w:t>7</w:t>
            </w:r>
          </w:p>
        </w:tc>
      </w:tr>
    </w:tbl>
    <w:p w:rsidR="00851C87" w:rsidRDefault="00851C87" w:rsidP="00851C87">
      <w:pPr>
        <w:pStyle w:val="Heading4"/>
      </w:pPr>
      <w:r>
        <w:t>Design Rationale</w:t>
      </w:r>
    </w:p>
    <w:p w:rsidR="00851C87" w:rsidRPr="00E97E26" w:rsidRDefault="00851C87" w:rsidP="00851C87">
      <w:pPr>
        <w:rPr>
          <w:rFonts w:cs="Calibri"/>
        </w:rPr>
      </w:pPr>
      <w:r>
        <w:rPr>
          <w:rFonts w:cs="Calibri"/>
        </w:rPr>
        <w:t>Refer FDD</w:t>
      </w:r>
    </w:p>
    <w:p w:rsidR="00851C87" w:rsidRPr="00AA38E8" w:rsidRDefault="00851C87" w:rsidP="00851C87">
      <w:pPr>
        <w:pStyle w:val="Heading4"/>
      </w:pPr>
      <w:r>
        <w:t>Processing</w:t>
      </w:r>
    </w:p>
    <w:p w:rsidR="00851C87" w:rsidRDefault="00851C87" w:rsidP="00851C87">
      <w:pPr>
        <w:rPr>
          <w:rFonts w:cs="Calibri"/>
        </w:rPr>
      </w:pPr>
      <w:r>
        <w:rPr>
          <w:rFonts w:cs="Calibri"/>
        </w:rPr>
        <w:t>Refer FDD</w:t>
      </w:r>
    </w:p>
    <w:p w:rsidR="00851C87" w:rsidRPr="00AA38E8" w:rsidRDefault="00851C87" w:rsidP="009D020F">
      <w:pPr>
        <w:pStyle w:val="Heading3"/>
      </w:pPr>
      <w:bookmarkStart w:id="79" w:name="_Toc491686451"/>
      <w:r w:rsidRPr="00AA38E8">
        <w:lastRenderedPageBreak/>
        <w:t xml:space="preserve">Local Function </w:t>
      </w:r>
      <w:proofErr w:type="spellStart"/>
      <w:r w:rsidR="009D020F" w:rsidRPr="009D020F">
        <w:t>SetHwPhaDiscnctIO</w:t>
      </w:r>
      <w:bookmarkEnd w:id="7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D020F"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Function Name</w:t>
            </w:r>
          </w:p>
        </w:tc>
        <w:tc>
          <w:tcPr>
            <w:tcW w:w="4179" w:type="dxa"/>
          </w:tcPr>
          <w:p w:rsidR="00851C87" w:rsidRPr="00AA38E8" w:rsidRDefault="009D020F" w:rsidP="003229D3">
            <w:pPr>
              <w:spacing w:before="60"/>
              <w:rPr>
                <w:rFonts w:cs="Calibri"/>
                <w:sz w:val="16"/>
              </w:rPr>
            </w:pPr>
            <w:proofErr w:type="spellStart"/>
            <w:r w:rsidRPr="009D020F">
              <w:rPr>
                <w:rFonts w:cs="Calibri"/>
                <w:sz w:val="16"/>
              </w:rPr>
              <w:t>SetHwPhaDiscnctIO</w:t>
            </w:r>
            <w:proofErr w:type="spellEnd"/>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Type</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Min</w:t>
            </w:r>
          </w:p>
        </w:tc>
        <w:tc>
          <w:tcPr>
            <w:tcW w:w="990" w:type="dxa"/>
            <w:shd w:val="pct30" w:color="FFFF00" w:fill="auto"/>
          </w:tcPr>
          <w:p w:rsidR="00851C87" w:rsidRPr="00AA38E8" w:rsidRDefault="00851C87" w:rsidP="003229D3">
            <w:pPr>
              <w:spacing w:before="60"/>
              <w:jc w:val="center"/>
              <w:rPr>
                <w:rFonts w:cs="Calibri"/>
                <w:sz w:val="16"/>
              </w:rPr>
            </w:pPr>
            <w:r w:rsidRPr="00AA38E8">
              <w:rPr>
                <w:rFonts w:cs="Calibri"/>
                <w:sz w:val="16"/>
              </w:rPr>
              <w:t>Max</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 xml:space="preserve">Arguments Passed </w:t>
            </w:r>
          </w:p>
        </w:tc>
        <w:tc>
          <w:tcPr>
            <w:tcW w:w="4179" w:type="dxa"/>
          </w:tcPr>
          <w:p w:rsidR="00851C87" w:rsidRPr="00AA38E8" w:rsidRDefault="009D020F" w:rsidP="003229D3">
            <w:pPr>
              <w:spacing w:before="60"/>
              <w:rPr>
                <w:rFonts w:cs="Calibri"/>
                <w:sz w:val="16"/>
              </w:rPr>
            </w:pPr>
            <w:r w:rsidRPr="009D020F">
              <w:rPr>
                <w:rFonts w:cs="Calibri"/>
                <w:sz w:val="16"/>
              </w:rPr>
              <w:t>PhaDiscnt_Cnt_T_u08</w:t>
            </w:r>
          </w:p>
        </w:tc>
        <w:tc>
          <w:tcPr>
            <w:tcW w:w="990" w:type="dxa"/>
          </w:tcPr>
          <w:p w:rsidR="00851C87" w:rsidRPr="00AA38E8" w:rsidRDefault="009D020F" w:rsidP="003229D3">
            <w:pPr>
              <w:spacing w:before="60"/>
              <w:rPr>
                <w:rFonts w:cs="Calibri"/>
                <w:sz w:val="16"/>
              </w:rPr>
            </w:pPr>
            <w:r>
              <w:rPr>
                <w:rFonts w:cs="Calibri"/>
                <w:sz w:val="16"/>
              </w:rPr>
              <w:t>uint8</w:t>
            </w:r>
          </w:p>
        </w:tc>
        <w:tc>
          <w:tcPr>
            <w:tcW w:w="990" w:type="dxa"/>
          </w:tcPr>
          <w:p w:rsidR="00851C87" w:rsidRPr="00AA38E8" w:rsidRDefault="009D020F" w:rsidP="003229D3">
            <w:pPr>
              <w:spacing w:before="60"/>
              <w:rPr>
                <w:rFonts w:cs="Calibri"/>
                <w:sz w:val="16"/>
              </w:rPr>
            </w:pPr>
            <w:r>
              <w:rPr>
                <w:rFonts w:cs="Calibri"/>
                <w:sz w:val="16"/>
              </w:rPr>
              <w:t>0</w:t>
            </w:r>
          </w:p>
        </w:tc>
        <w:tc>
          <w:tcPr>
            <w:tcW w:w="990" w:type="dxa"/>
          </w:tcPr>
          <w:p w:rsidR="00851C87" w:rsidRPr="00AA38E8" w:rsidRDefault="009D020F" w:rsidP="003229D3">
            <w:pPr>
              <w:spacing w:before="60"/>
              <w:rPr>
                <w:rFonts w:cs="Calibri"/>
                <w:sz w:val="16"/>
              </w:rPr>
            </w:pPr>
            <w:r>
              <w:rPr>
                <w:rFonts w:cs="Calibri"/>
                <w:sz w:val="16"/>
              </w:rPr>
              <w:t>7</w:t>
            </w:r>
          </w:p>
        </w:tc>
      </w:tr>
      <w:tr w:rsidR="00851C87" w:rsidRPr="00AA38E8" w:rsidTr="003229D3">
        <w:tc>
          <w:tcPr>
            <w:tcW w:w="1779" w:type="dxa"/>
          </w:tcPr>
          <w:p w:rsidR="00851C87" w:rsidRPr="00AA38E8" w:rsidRDefault="00851C87" w:rsidP="003229D3">
            <w:pPr>
              <w:spacing w:before="60"/>
              <w:rPr>
                <w:rFonts w:cs="Calibri"/>
                <w:b/>
                <w:bCs/>
                <w:sz w:val="16"/>
              </w:rPr>
            </w:pPr>
            <w:r w:rsidRPr="00AA38E8">
              <w:rPr>
                <w:rFonts w:cs="Calibri"/>
                <w:b/>
                <w:bCs/>
                <w:sz w:val="16"/>
              </w:rPr>
              <w:t>Return Value</w:t>
            </w:r>
          </w:p>
        </w:tc>
        <w:tc>
          <w:tcPr>
            <w:tcW w:w="4179" w:type="dxa"/>
          </w:tcPr>
          <w:p w:rsidR="00851C87" w:rsidRPr="00AA38E8" w:rsidRDefault="009D020F" w:rsidP="003229D3">
            <w:pPr>
              <w:spacing w:before="60"/>
              <w:rPr>
                <w:rFonts w:cs="Calibri"/>
                <w:sz w:val="16"/>
              </w:rPr>
            </w:pPr>
            <w:r>
              <w:rPr>
                <w:rFonts w:cs="Calibri"/>
                <w:sz w:val="16"/>
              </w:rPr>
              <w:t>N/A</w:t>
            </w:r>
          </w:p>
        </w:tc>
        <w:tc>
          <w:tcPr>
            <w:tcW w:w="990" w:type="dxa"/>
          </w:tcPr>
          <w:p w:rsidR="00851C87" w:rsidRPr="00AA38E8" w:rsidRDefault="00851C87" w:rsidP="003229D3">
            <w:pPr>
              <w:spacing w:before="60"/>
              <w:rPr>
                <w:rFonts w:cs="Calibri"/>
                <w:sz w:val="16"/>
              </w:rPr>
            </w:pPr>
          </w:p>
        </w:tc>
        <w:tc>
          <w:tcPr>
            <w:tcW w:w="990" w:type="dxa"/>
          </w:tcPr>
          <w:p w:rsidR="00851C87" w:rsidRPr="00AA38E8" w:rsidRDefault="00851C87" w:rsidP="003229D3">
            <w:pPr>
              <w:spacing w:before="60"/>
              <w:rPr>
                <w:rFonts w:cs="Calibri"/>
                <w:sz w:val="16"/>
              </w:rPr>
            </w:pPr>
          </w:p>
        </w:tc>
        <w:tc>
          <w:tcPr>
            <w:tcW w:w="990" w:type="dxa"/>
          </w:tcPr>
          <w:p w:rsidR="00851C87" w:rsidRPr="00AA38E8" w:rsidRDefault="00851C87" w:rsidP="003229D3">
            <w:pPr>
              <w:spacing w:before="60"/>
              <w:rPr>
                <w:rFonts w:cs="Calibri"/>
                <w:sz w:val="16"/>
              </w:rPr>
            </w:pPr>
          </w:p>
        </w:tc>
      </w:tr>
    </w:tbl>
    <w:p w:rsidR="00851C87" w:rsidRDefault="00851C87" w:rsidP="00851C87">
      <w:pPr>
        <w:pStyle w:val="Heading4"/>
      </w:pPr>
      <w:r>
        <w:t>Design Rationale</w:t>
      </w:r>
    </w:p>
    <w:p w:rsidR="00851C87" w:rsidRPr="00E97E26" w:rsidRDefault="00851C87" w:rsidP="00851C87">
      <w:pPr>
        <w:rPr>
          <w:rFonts w:cs="Calibri"/>
        </w:rPr>
      </w:pPr>
      <w:r>
        <w:rPr>
          <w:rFonts w:cs="Calibri"/>
        </w:rPr>
        <w:t>Refer FDD</w:t>
      </w:r>
    </w:p>
    <w:p w:rsidR="00851C87" w:rsidRPr="00AA38E8" w:rsidRDefault="00851C87" w:rsidP="00851C87">
      <w:pPr>
        <w:pStyle w:val="Heading4"/>
      </w:pPr>
      <w:r>
        <w:t>Processing</w:t>
      </w:r>
    </w:p>
    <w:p w:rsidR="00851C87" w:rsidRDefault="00851C87" w:rsidP="00851C87">
      <w:pPr>
        <w:rPr>
          <w:rFonts w:cs="Calibri"/>
        </w:rPr>
      </w:pPr>
      <w:r>
        <w:rPr>
          <w:rFonts w:cs="Calibri"/>
        </w:rPr>
        <w:t>Refer FDD</w:t>
      </w:r>
    </w:p>
    <w:p w:rsidR="00851C87" w:rsidRDefault="00851C87" w:rsidP="008C6874">
      <w:pPr>
        <w:rPr>
          <w:rFonts w:cs="Calibri"/>
        </w:rPr>
      </w:pPr>
    </w:p>
    <w:p w:rsidR="008C6874" w:rsidRPr="00AA38E8" w:rsidRDefault="00E57D29" w:rsidP="008C6874">
      <w:pPr>
        <w:pStyle w:val="Heading2"/>
        <w:spacing w:after="60"/>
        <w:rPr>
          <w:rFonts w:ascii="Calibri" w:hAnsi="Calibri" w:cs="Calibri"/>
        </w:rPr>
      </w:pPr>
      <w:bookmarkStart w:id="80" w:name="_Toc421011542"/>
      <w:r>
        <w:rPr>
          <w:rFonts w:ascii="Calibri" w:hAnsi="Calibri" w:cs="Calibri"/>
        </w:rPr>
        <w:br w:type="column"/>
      </w:r>
      <w:bookmarkStart w:id="81" w:name="_Toc491686452"/>
      <w:r w:rsidR="008C6874">
        <w:rPr>
          <w:rFonts w:ascii="Calibri" w:hAnsi="Calibri" w:cs="Calibri"/>
        </w:rPr>
        <w:lastRenderedPageBreak/>
        <w:t>GLOBAL</w:t>
      </w:r>
      <w:r w:rsidR="008C6874" w:rsidRPr="00AA38E8">
        <w:rPr>
          <w:rFonts w:ascii="Calibri" w:hAnsi="Calibri" w:cs="Calibri"/>
        </w:rPr>
        <w:t xml:space="preserve"> Function/Macro Definitions</w:t>
      </w:r>
      <w:bookmarkEnd w:id="80"/>
      <w:bookmarkEnd w:id="81"/>
    </w:p>
    <w:p w:rsidR="002B094F" w:rsidRDefault="00E97E26"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2" w:name="_Toc418080076"/>
      <w:bookmarkStart w:id="83" w:name="_Toc421709921"/>
      <w:bookmarkStart w:id="84" w:name="_Toc491686453"/>
      <w:r w:rsidRPr="002E3F2E">
        <w:rPr>
          <w:rFonts w:ascii="Calibri" w:hAnsi="Calibri"/>
        </w:rPr>
        <w:lastRenderedPageBreak/>
        <w:t>Known</w:t>
      </w:r>
      <w:r w:rsidRPr="00AA38E8">
        <w:rPr>
          <w:rFonts w:ascii="Calibri" w:hAnsi="Calibri" w:cs="Calibri"/>
        </w:rPr>
        <w:t xml:space="preserve"> Limitations with Design</w:t>
      </w:r>
      <w:bookmarkEnd w:id="82"/>
      <w:bookmarkEnd w:id="83"/>
      <w:bookmarkEnd w:id="84"/>
    </w:p>
    <w:p w:rsidR="00531B8C" w:rsidRDefault="00820E9B"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5" w:name="_Toc382297449"/>
      <w:bookmarkStart w:id="86" w:name="_Toc418080077"/>
      <w:bookmarkStart w:id="87" w:name="_Toc421709922"/>
      <w:bookmarkStart w:id="88" w:name="_Toc491686454"/>
      <w:r w:rsidRPr="00E75CFE">
        <w:rPr>
          <w:rFonts w:ascii="Calibri" w:hAnsi="Calibri" w:cs="Calibri"/>
        </w:rPr>
        <w:lastRenderedPageBreak/>
        <w:t>UNIT TEST CONSIDERATION</w:t>
      </w:r>
      <w:bookmarkEnd w:id="85"/>
      <w:bookmarkEnd w:id="86"/>
      <w:bookmarkEnd w:id="87"/>
      <w:bookmarkEnd w:id="88"/>
    </w:p>
    <w:p w:rsidR="00531B8C" w:rsidRPr="00531B8C" w:rsidRDefault="00820E9B" w:rsidP="00531B8C">
      <w:pPr>
        <w:rPr>
          <w:lang w:bidi="ar-SA"/>
        </w:rPr>
      </w:pPr>
      <w:r>
        <w:rPr>
          <w:rFonts w:cs="Calibri"/>
        </w:rPr>
        <w:t>None</w:t>
      </w:r>
    </w:p>
    <w:p w:rsidR="00786BDF" w:rsidRPr="00A158C7" w:rsidRDefault="00786BDF" w:rsidP="00383598">
      <w:pPr>
        <w:pStyle w:val="Heading1A"/>
      </w:pPr>
      <w:bookmarkStart w:id="89" w:name="_Toc491686455"/>
      <w:r w:rsidRPr="00A158C7">
        <w:lastRenderedPageBreak/>
        <w:t>Abbreviations and Acronyms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bl>
    <w:p w:rsidR="0053510E" w:rsidRPr="00A158C7" w:rsidRDefault="005A77EF" w:rsidP="00383598">
      <w:pPr>
        <w:pStyle w:val="Heading1A"/>
      </w:pPr>
      <w:bookmarkStart w:id="90" w:name="_Toc491686456"/>
      <w:r w:rsidRPr="00A158C7">
        <w:lastRenderedPageBreak/>
        <w:t>Glossary</w:t>
      </w:r>
      <w:bookmarkEnd w:id="9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91" w:name="_Toc491686457"/>
      <w:r w:rsidRPr="00A158C7">
        <w:lastRenderedPageBreak/>
        <w:t>References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2"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92"/>
          </w:p>
        </w:tc>
        <w:tc>
          <w:tcPr>
            <w:tcW w:w="2091" w:type="dxa"/>
            <w:shd w:val="clear" w:color="auto" w:fill="auto"/>
          </w:tcPr>
          <w:p w:rsidR="00531B8C" w:rsidRDefault="00F94F13" w:rsidP="00B758D2">
            <w:pPr>
              <w:rPr>
                <w:lang w:bidi="ar-SA"/>
              </w:rPr>
            </w:pPr>
            <w:ins w:id="93" w:author="Byrski, Krzysztof" w:date="2018-02-16T09:44:00Z">
              <w:r w:rsidRPr="00F94F13">
                <w:t>v1.4.0 R4.0 Rev 3</w:t>
              </w:r>
            </w:ins>
            <w:del w:id="94" w:author="Byrski, Krzysztof" w:date="2018-02-16T09:44:00Z">
              <w:r w:rsidR="00531B8C" w:rsidDel="00F94F13">
                <w:delText>v1.3.0 R4.0 Rev 2</w:delText>
              </w:r>
            </w:del>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F94F13" w:rsidP="00B758D2">
            <w:pPr>
              <w:rPr>
                <w:lang w:bidi="ar-SA"/>
              </w:rPr>
            </w:pPr>
            <w:ins w:id="95" w:author="Byrski, Krzysztof" w:date="2018-02-16T09:44:00Z">
              <w:r w:rsidRPr="00F94F13">
                <w:rPr>
                  <w:lang w:bidi="ar-SA"/>
                </w:rPr>
                <w:t>1.02</w:t>
              </w:r>
            </w:ins>
            <w:del w:id="96" w:author="Byrski, Krzysztof" w:date="2018-02-16T09:44:00Z">
              <w:r w:rsidR="00AC4CD8" w:rsidDel="00F94F13">
                <w:rPr>
                  <w:lang w:bidi="ar-SA"/>
                </w:rPr>
                <w:delText>01.00</w:delText>
              </w:r>
              <w:r w:rsidR="00531B8C" w:rsidDel="00F94F13">
                <w:rPr>
                  <w:lang w:bidi="ar-SA"/>
                </w:rPr>
                <w:delText>.0</w:delText>
              </w:r>
              <w:r w:rsidR="00F6125B" w:rsidDel="00F94F13">
                <w:rPr>
                  <w:lang w:bidi="ar-SA"/>
                </w:rPr>
                <w:delText>1</w:delText>
              </w:r>
            </w:del>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97" w:name="_Ref335300243"/>
            <w:r>
              <w:t xml:space="preserve">EA4 </w:t>
            </w:r>
            <w:r w:rsidR="00531B8C" w:rsidRPr="00FC427F">
              <w:t>Software Naming Conventions</w:t>
            </w:r>
            <w:bookmarkEnd w:id="97"/>
          </w:p>
        </w:tc>
        <w:tc>
          <w:tcPr>
            <w:tcW w:w="2091" w:type="dxa"/>
            <w:shd w:val="clear" w:color="auto" w:fill="auto"/>
          </w:tcPr>
          <w:p w:rsidR="00531B8C" w:rsidRDefault="00F94F13" w:rsidP="00B758D2">
            <w:pPr>
              <w:rPr>
                <w:lang w:bidi="ar-SA"/>
              </w:rPr>
            </w:pPr>
            <w:ins w:id="98" w:author="Byrski, Krzysztof" w:date="2018-02-16T09:44:00Z">
              <w:r w:rsidRPr="00F94F13">
                <w:rPr>
                  <w:lang w:bidi="ar-SA"/>
                </w:rPr>
                <w:t>1.01</w:t>
              </w:r>
            </w:ins>
            <w:del w:id="99" w:author="Byrski, Krzysztof" w:date="2018-02-16T09:44:00Z">
              <w:r w:rsidR="00F6125B" w:rsidDel="00F94F13">
                <w:rPr>
                  <w:lang w:bidi="ar-SA"/>
                </w:rPr>
                <w:delText>01</w:delText>
              </w:r>
              <w:r w:rsidR="00531B8C" w:rsidDel="00F94F13">
                <w:rPr>
                  <w:lang w:bidi="ar-SA"/>
                </w:rPr>
                <w:delText>.</w:delText>
              </w:r>
              <w:r w:rsidR="00F6125B" w:rsidDel="00F94F13">
                <w:rPr>
                  <w:lang w:bidi="ar-SA"/>
                </w:rPr>
                <w:delText>01.00</w:delText>
              </w:r>
            </w:del>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100" w:name="0AL0_1a67a9"/>
            <w:r w:rsidRPr="0025340D">
              <w:t>Software Design and Coding Standards</w:t>
            </w:r>
            <w:bookmarkEnd w:id="100"/>
          </w:p>
        </w:tc>
        <w:tc>
          <w:tcPr>
            <w:tcW w:w="2091" w:type="dxa"/>
            <w:shd w:val="clear" w:color="auto" w:fill="auto"/>
          </w:tcPr>
          <w:p w:rsidR="00531B8C" w:rsidRDefault="00F94F13" w:rsidP="00B758D2">
            <w:pPr>
              <w:rPr>
                <w:lang w:bidi="ar-SA"/>
              </w:rPr>
            </w:pPr>
            <w:ins w:id="101" w:author="Byrski, Krzysztof" w:date="2018-02-16T09:44:00Z">
              <w:r w:rsidRPr="00F94F13">
                <w:rPr>
                  <w:lang w:bidi="ar-SA"/>
                </w:rPr>
                <w:t>2.01</w:t>
              </w:r>
            </w:ins>
            <w:del w:id="102" w:author="Byrski, Krzysztof" w:date="2018-02-16T09:44:00Z">
              <w:r w:rsidR="00531B8C" w:rsidDel="00F94F13">
                <w:rPr>
                  <w:lang w:bidi="ar-SA"/>
                </w:rPr>
                <w:delText>2.</w:delText>
              </w:r>
              <w:r w:rsidR="00F6125B" w:rsidDel="00F94F13">
                <w:rPr>
                  <w:lang w:bidi="ar-SA"/>
                </w:rPr>
                <w:delText>1</w:delText>
              </w:r>
            </w:del>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8B0ECC" w:rsidP="00B758D2">
            <w:pPr>
              <w:keepNext/>
            </w:pPr>
            <w:r w:rsidRPr="008B0ECC">
              <w:t>ES330A_PhaDiscnct_Design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B55" w:rsidRDefault="00DB5B55">
      <w:r>
        <w:separator/>
      </w:r>
    </w:p>
  </w:endnote>
  <w:endnote w:type="continuationSeparator" w:id="0">
    <w:p w:rsidR="00DB5B55" w:rsidRDefault="00DB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166AEF">
            <w:rPr>
              <w:sz w:val="16"/>
              <w:szCs w:val="16"/>
            </w:rPr>
            <w:t>PhaDiscnct</w:t>
          </w:r>
          <w:proofErr w:type="spellEnd"/>
          <w:r>
            <w:rPr>
              <w:sz w:val="16"/>
              <w:szCs w:val="16"/>
            </w:rPr>
            <w:fldChar w:fldCharType="end"/>
          </w:r>
          <w:r w:rsidR="003F1DB9">
            <w:rPr>
              <w:sz w:val="16"/>
              <w:szCs w:val="16"/>
            </w:rPr>
            <w:t xml:space="preserve"> MDD</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166AEF">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03" w:author="Byrski, Krzysztof" w:date="2018-02-16T09:43:00Z">
            <w:r w:rsidR="00F94F13">
              <w:rPr>
                <w:sz w:val="16"/>
                <w:szCs w:val="16"/>
              </w:rPr>
              <w:t>February 16, 2018</w:t>
            </w:r>
          </w:ins>
          <w:del w:id="104" w:author="Byrski, Krzysztof" w:date="2018-02-16T09:43:00Z">
            <w:r w:rsidR="006A531F" w:rsidDel="00F94F13">
              <w:rPr>
                <w:sz w:val="16"/>
                <w:szCs w:val="16"/>
              </w:rPr>
              <w:delText>October 3, 2017</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90544">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90544">
            <w:rPr>
              <w:b/>
              <w:noProof/>
              <w:sz w:val="16"/>
              <w:szCs w:val="16"/>
            </w:rPr>
            <w:t>17</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B55" w:rsidRDefault="00DB5B55">
      <w:r>
        <w:separator/>
      </w:r>
    </w:p>
  </w:footnote>
  <w:footnote w:type="continuationSeparator" w:id="0">
    <w:p w:rsidR="00DB5B55" w:rsidRDefault="00DB5B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503AE761" wp14:editId="7ECB5DCF">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159D5"/>
    <w:rsid w:val="000201AB"/>
    <w:rsid w:val="000207F8"/>
    <w:rsid w:val="00030567"/>
    <w:rsid w:val="00030607"/>
    <w:rsid w:val="000318E7"/>
    <w:rsid w:val="0004234C"/>
    <w:rsid w:val="000515DF"/>
    <w:rsid w:val="000558D3"/>
    <w:rsid w:val="00055A95"/>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C2997"/>
    <w:rsid w:val="000E0B71"/>
    <w:rsid w:val="000E102A"/>
    <w:rsid w:val="000E3512"/>
    <w:rsid w:val="000E548A"/>
    <w:rsid w:val="000E646E"/>
    <w:rsid w:val="00101127"/>
    <w:rsid w:val="00102C25"/>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66AEF"/>
    <w:rsid w:val="00180DD1"/>
    <w:rsid w:val="00181748"/>
    <w:rsid w:val="001833C5"/>
    <w:rsid w:val="00186C07"/>
    <w:rsid w:val="00194117"/>
    <w:rsid w:val="00196283"/>
    <w:rsid w:val="001A069D"/>
    <w:rsid w:val="001A6A75"/>
    <w:rsid w:val="001B11CC"/>
    <w:rsid w:val="001B1516"/>
    <w:rsid w:val="001B15E2"/>
    <w:rsid w:val="001B4CA5"/>
    <w:rsid w:val="001B716A"/>
    <w:rsid w:val="001C2EA3"/>
    <w:rsid w:val="001C30EF"/>
    <w:rsid w:val="001C3CBB"/>
    <w:rsid w:val="001D2F1D"/>
    <w:rsid w:val="001D6053"/>
    <w:rsid w:val="001D7776"/>
    <w:rsid w:val="001E4877"/>
    <w:rsid w:val="001F0A02"/>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18D9"/>
    <w:rsid w:val="003F1DB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1946"/>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0544"/>
    <w:rsid w:val="00591CEF"/>
    <w:rsid w:val="00592519"/>
    <w:rsid w:val="005955D1"/>
    <w:rsid w:val="005A1C6A"/>
    <w:rsid w:val="005A3EDE"/>
    <w:rsid w:val="005A77EF"/>
    <w:rsid w:val="005B3586"/>
    <w:rsid w:val="005B6300"/>
    <w:rsid w:val="005B6345"/>
    <w:rsid w:val="005C3AC2"/>
    <w:rsid w:val="005C6795"/>
    <w:rsid w:val="005C7490"/>
    <w:rsid w:val="005C7991"/>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6365"/>
    <w:rsid w:val="006374FA"/>
    <w:rsid w:val="00646455"/>
    <w:rsid w:val="00660449"/>
    <w:rsid w:val="00663176"/>
    <w:rsid w:val="00665E4E"/>
    <w:rsid w:val="00667AE7"/>
    <w:rsid w:val="00673A6E"/>
    <w:rsid w:val="0067654E"/>
    <w:rsid w:val="006811FF"/>
    <w:rsid w:val="00681E5A"/>
    <w:rsid w:val="006845E9"/>
    <w:rsid w:val="00686ED4"/>
    <w:rsid w:val="0069657C"/>
    <w:rsid w:val="006A531F"/>
    <w:rsid w:val="006A61EA"/>
    <w:rsid w:val="006A746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D70E1"/>
    <w:rsid w:val="007E00D7"/>
    <w:rsid w:val="007E027A"/>
    <w:rsid w:val="007E0373"/>
    <w:rsid w:val="007E1C02"/>
    <w:rsid w:val="007E4EF4"/>
    <w:rsid w:val="007E625F"/>
    <w:rsid w:val="007E6421"/>
    <w:rsid w:val="007F746C"/>
    <w:rsid w:val="008068A5"/>
    <w:rsid w:val="008119C7"/>
    <w:rsid w:val="00820AE5"/>
    <w:rsid w:val="00820E9B"/>
    <w:rsid w:val="0082456E"/>
    <w:rsid w:val="0082534B"/>
    <w:rsid w:val="00832905"/>
    <w:rsid w:val="00836552"/>
    <w:rsid w:val="0084459F"/>
    <w:rsid w:val="00847EDF"/>
    <w:rsid w:val="00851C87"/>
    <w:rsid w:val="00862735"/>
    <w:rsid w:val="00865ACA"/>
    <w:rsid w:val="00866672"/>
    <w:rsid w:val="00866B49"/>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0ECC"/>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020F"/>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B35D2"/>
    <w:rsid w:val="00AB4D18"/>
    <w:rsid w:val="00AC1BE0"/>
    <w:rsid w:val="00AC40DF"/>
    <w:rsid w:val="00AC4A58"/>
    <w:rsid w:val="00AC4CD8"/>
    <w:rsid w:val="00AC5A77"/>
    <w:rsid w:val="00AC6E5E"/>
    <w:rsid w:val="00AD135E"/>
    <w:rsid w:val="00AD1F0E"/>
    <w:rsid w:val="00AD3866"/>
    <w:rsid w:val="00AD3DBF"/>
    <w:rsid w:val="00AE0435"/>
    <w:rsid w:val="00AE0DCB"/>
    <w:rsid w:val="00AE2ACE"/>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52330"/>
    <w:rsid w:val="00B557BA"/>
    <w:rsid w:val="00B5628C"/>
    <w:rsid w:val="00B629B6"/>
    <w:rsid w:val="00B647EA"/>
    <w:rsid w:val="00B72FDD"/>
    <w:rsid w:val="00B72FF4"/>
    <w:rsid w:val="00B738AF"/>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19E2"/>
    <w:rsid w:val="00CE1AE1"/>
    <w:rsid w:val="00CF089D"/>
    <w:rsid w:val="00CF0E43"/>
    <w:rsid w:val="00CF107F"/>
    <w:rsid w:val="00CF2A9A"/>
    <w:rsid w:val="00CF5BE3"/>
    <w:rsid w:val="00D00A39"/>
    <w:rsid w:val="00D04BC5"/>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16C8"/>
    <w:rsid w:val="00DA5C5C"/>
    <w:rsid w:val="00DB0311"/>
    <w:rsid w:val="00DB1985"/>
    <w:rsid w:val="00DB213C"/>
    <w:rsid w:val="00DB3C1D"/>
    <w:rsid w:val="00DB5B55"/>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7D29"/>
    <w:rsid w:val="00E61FD9"/>
    <w:rsid w:val="00E6550B"/>
    <w:rsid w:val="00E9004B"/>
    <w:rsid w:val="00E97E26"/>
    <w:rsid w:val="00EA6525"/>
    <w:rsid w:val="00EB1228"/>
    <w:rsid w:val="00ED3D2B"/>
    <w:rsid w:val="00EE263E"/>
    <w:rsid w:val="00EE26AB"/>
    <w:rsid w:val="00EE3BBC"/>
    <w:rsid w:val="00EF190F"/>
    <w:rsid w:val="00F1257A"/>
    <w:rsid w:val="00F3295E"/>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4F13"/>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7555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2336C9"/>
    <w:rsid w:val="003A0D29"/>
    <w:rsid w:val="00504006"/>
    <w:rsid w:val="0064247D"/>
    <w:rsid w:val="006D16BB"/>
    <w:rsid w:val="007E199D"/>
    <w:rsid w:val="00801AB6"/>
    <w:rsid w:val="008422F6"/>
    <w:rsid w:val="0096377A"/>
    <w:rsid w:val="0097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577346A-781C-4B28-82C2-2AC5971C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127</TotalTime>
  <Pages>17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9527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49</cp:revision>
  <cp:lastPrinted>2014-12-17T17:01:00Z</cp:lastPrinted>
  <dcterms:created xsi:type="dcterms:W3CDTF">2017-05-19T07:49:00Z</dcterms:created>
  <dcterms:modified xsi:type="dcterms:W3CDTF">2018-02-16T09:47:00Z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PhaDiscnct</vt:lpwstr>
  </property>
  <property fmtid="{D5CDD505-2E9C-101B-9397-08002B2CF9AE}" pid="3" name="Template Version">
    <vt:lpwstr>EA4 01.00.01</vt:lpwstr>
  </property>
  <property fmtid="{D5CDD505-2E9C-101B-9397-08002B2CF9AE}" pid="4" name="Release Date">
    <vt:lpwstr>February 16,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