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B110DD" w:rsidP="007E0373">
      <w:pPr>
        <w:tabs>
          <w:tab w:val="left" w:pos="4320"/>
          <w:tab w:val="left" w:pos="8640"/>
        </w:tabs>
        <w:spacing w:before="120" w:after="360"/>
        <w:jc w:val="center"/>
        <w:rPr>
          <w:b/>
          <w:sz w:val="36"/>
        </w:rPr>
      </w:pPr>
      <w:r w:rsidRPr="00B110DD">
        <w:rPr>
          <w:rFonts w:cs="Calibri"/>
          <w:b/>
          <w:sz w:val="48"/>
          <w:szCs w:val="48"/>
        </w:rPr>
        <w:t>DataAndAdrPar</w:t>
      </w:r>
    </w:p>
    <w:p w:rsidR="005E61CD" w:rsidRPr="007E0373" w:rsidRDefault="005E61CD" w:rsidP="007E0373">
      <w:pPr>
        <w:tabs>
          <w:tab w:val="left" w:pos="4320"/>
          <w:tab w:val="left" w:pos="8640"/>
        </w:tabs>
        <w:spacing w:before="120" w:after="360"/>
        <w:jc w:val="center"/>
        <w:rPr>
          <w:b/>
          <w:sz w:val="36"/>
        </w:rPr>
      </w:pPr>
      <w:del w:id="0" w:author="Avinash James" w:date="2017-02-27T13:09:00Z">
        <w:r w:rsidRPr="007E0373" w:rsidDel="004A47BB">
          <w:rPr>
            <w:b/>
            <w:sz w:val="36"/>
          </w:rPr>
          <w:fldChar w:fldCharType="begin"/>
        </w:r>
        <w:r w:rsidRPr="007E0373" w:rsidDel="004A47BB">
          <w:rPr>
            <w:b/>
            <w:sz w:val="36"/>
          </w:rPr>
          <w:delInstrText xml:space="preserve"> DOCPROPERTY  "Release Date"  \* MERGEFORMAT </w:delInstrText>
        </w:r>
        <w:r w:rsidRPr="007E0373" w:rsidDel="004A47BB">
          <w:rPr>
            <w:b/>
            <w:sz w:val="36"/>
          </w:rPr>
          <w:fldChar w:fldCharType="separate"/>
        </w:r>
        <w:r w:rsidR="00B110DD" w:rsidDel="004A47BB">
          <w:rPr>
            <w:b/>
            <w:sz w:val="36"/>
          </w:rPr>
          <w:delText>Mar</w:delText>
        </w:r>
        <w:r w:rsidR="00121349" w:rsidDel="004A47BB">
          <w:rPr>
            <w:b/>
            <w:sz w:val="36"/>
          </w:rPr>
          <w:delText xml:space="preserve"> </w:delText>
        </w:r>
        <w:r w:rsidR="003C7EAD" w:rsidDel="004A47BB">
          <w:rPr>
            <w:b/>
            <w:sz w:val="36"/>
          </w:rPr>
          <w:delText>15</w:delText>
        </w:r>
        <w:r w:rsidR="00121349" w:rsidDel="004A47BB">
          <w:rPr>
            <w:b/>
            <w:sz w:val="36"/>
          </w:rPr>
          <w:delText>, 201</w:delText>
        </w:r>
        <w:r w:rsidRPr="007E0373" w:rsidDel="004A47BB">
          <w:rPr>
            <w:b/>
            <w:sz w:val="36"/>
          </w:rPr>
          <w:fldChar w:fldCharType="end"/>
        </w:r>
      </w:del>
      <w:ins w:id="1" w:author="Avinash James" w:date="2017-02-27T13:09:00Z">
        <w:r w:rsidR="004A47BB" w:rsidRPr="007E0373">
          <w:rPr>
            <w:b/>
            <w:sz w:val="36"/>
          </w:rPr>
          <w:fldChar w:fldCharType="begin"/>
        </w:r>
        <w:r w:rsidR="004A47BB" w:rsidRPr="007E0373">
          <w:rPr>
            <w:b/>
            <w:sz w:val="36"/>
          </w:rPr>
          <w:instrText xml:space="preserve"> DOCPROPERTY  "Release Date"  \* MERGEFORMAT </w:instrText>
        </w:r>
        <w:r w:rsidR="004A47BB" w:rsidRPr="007E0373">
          <w:rPr>
            <w:b/>
            <w:sz w:val="36"/>
          </w:rPr>
          <w:fldChar w:fldCharType="separate"/>
        </w:r>
        <w:r w:rsidR="004A47BB">
          <w:rPr>
            <w:b/>
            <w:sz w:val="36"/>
          </w:rPr>
          <w:t>Feb 27</w:t>
        </w:r>
        <w:r w:rsidR="004A47BB">
          <w:rPr>
            <w:b/>
            <w:sz w:val="36"/>
          </w:rPr>
          <w:t>, 201</w:t>
        </w:r>
        <w:r w:rsidR="004A47BB" w:rsidRPr="007E0373">
          <w:rPr>
            <w:b/>
            <w:sz w:val="36"/>
          </w:rPr>
          <w:fldChar w:fldCharType="end"/>
        </w:r>
        <w:r w:rsidR="004A47BB">
          <w:rPr>
            <w:b/>
            <w:sz w:val="36"/>
          </w:rPr>
          <w:t>7</w:t>
        </w:r>
      </w:ins>
      <w:del w:id="2" w:author="Avinash James" w:date="2017-02-27T13:09:00Z">
        <w:r w:rsidR="00B110DD" w:rsidDel="004A47BB">
          <w:rPr>
            <w:b/>
            <w:sz w:val="36"/>
          </w:rPr>
          <w:delText>6</w:delText>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2134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2134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2134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2134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121349" w:rsidRPr="00AA38E8" w:rsidTr="00121349">
        <w:trPr>
          <w:jc w:val="center"/>
        </w:trPr>
        <w:tc>
          <w:tcPr>
            <w:tcW w:w="2520" w:type="dxa"/>
          </w:tcPr>
          <w:p w:rsidR="00121349" w:rsidRPr="00AA38E8" w:rsidRDefault="00121349" w:rsidP="00D229A6">
            <w:pPr>
              <w:jc w:val="center"/>
              <w:rPr>
                <w:rFonts w:cs="Calibri"/>
                <w:b/>
              </w:rPr>
            </w:pPr>
            <w:bookmarkStart w:id="3" w:name="_Toc348792978"/>
            <w:bookmarkStart w:id="4" w:name="_Toc348793074"/>
            <w:bookmarkStart w:id="5" w:name="_Toc348793965"/>
            <w:bookmarkStart w:id="6" w:name="_Toc349459173"/>
            <w:bookmarkStart w:id="7" w:name="_Toc349621609"/>
            <w:r w:rsidRPr="00AA38E8">
              <w:rPr>
                <w:rFonts w:cs="Calibri"/>
                <w:b/>
              </w:rPr>
              <w:t>Description</w:t>
            </w:r>
          </w:p>
        </w:tc>
        <w:tc>
          <w:tcPr>
            <w:tcW w:w="2160" w:type="dxa"/>
          </w:tcPr>
          <w:p w:rsidR="00121349" w:rsidRPr="00AA38E8" w:rsidRDefault="00121349" w:rsidP="00D229A6">
            <w:pPr>
              <w:jc w:val="center"/>
              <w:rPr>
                <w:rFonts w:cs="Calibri"/>
                <w:b/>
              </w:rPr>
            </w:pPr>
            <w:r w:rsidRPr="00AA38E8">
              <w:rPr>
                <w:rFonts w:cs="Calibri"/>
                <w:b/>
              </w:rPr>
              <w:t>Author</w:t>
            </w:r>
          </w:p>
        </w:tc>
        <w:tc>
          <w:tcPr>
            <w:tcW w:w="1350" w:type="dxa"/>
          </w:tcPr>
          <w:p w:rsidR="00121349" w:rsidRPr="00AA38E8" w:rsidRDefault="00121349" w:rsidP="00D229A6">
            <w:pPr>
              <w:jc w:val="center"/>
              <w:rPr>
                <w:rFonts w:cs="Calibri"/>
                <w:b/>
              </w:rPr>
            </w:pPr>
            <w:r w:rsidRPr="00AA38E8">
              <w:rPr>
                <w:rFonts w:cs="Calibri"/>
                <w:b/>
              </w:rPr>
              <w:t>Version</w:t>
            </w:r>
          </w:p>
        </w:tc>
        <w:tc>
          <w:tcPr>
            <w:tcW w:w="1440" w:type="dxa"/>
          </w:tcPr>
          <w:p w:rsidR="00121349" w:rsidRPr="00AA38E8" w:rsidRDefault="00121349" w:rsidP="00D229A6">
            <w:pPr>
              <w:jc w:val="center"/>
              <w:rPr>
                <w:rFonts w:cs="Calibri"/>
                <w:b/>
              </w:rPr>
            </w:pPr>
            <w:r w:rsidRPr="00AA38E8">
              <w:rPr>
                <w:rFonts w:cs="Calibri"/>
                <w:b/>
              </w:rPr>
              <w:t>Date</w:t>
            </w:r>
          </w:p>
        </w:tc>
      </w:tr>
      <w:tr w:rsidR="00121349" w:rsidRPr="00AA38E8" w:rsidTr="00121349">
        <w:trPr>
          <w:jc w:val="center"/>
        </w:trPr>
        <w:tc>
          <w:tcPr>
            <w:tcW w:w="2520" w:type="dxa"/>
          </w:tcPr>
          <w:p w:rsidR="00121349" w:rsidRPr="00AA38E8" w:rsidRDefault="00121349" w:rsidP="00D229A6">
            <w:pPr>
              <w:rPr>
                <w:rFonts w:cs="Calibri"/>
              </w:rPr>
            </w:pPr>
            <w:r>
              <w:rPr>
                <w:rFonts w:cs="Calibri"/>
              </w:rPr>
              <w:t>Initial Version</w:t>
            </w:r>
          </w:p>
        </w:tc>
        <w:tc>
          <w:tcPr>
            <w:tcW w:w="2160" w:type="dxa"/>
          </w:tcPr>
          <w:p w:rsidR="00121349" w:rsidRPr="00AA38E8" w:rsidRDefault="00B110DD" w:rsidP="00D229A6">
            <w:pPr>
              <w:rPr>
                <w:rFonts w:cs="Calibri"/>
              </w:rPr>
            </w:pPr>
            <w:r>
              <w:rPr>
                <w:rFonts w:cs="Calibri"/>
              </w:rPr>
              <w:t>Avinash James</w:t>
            </w:r>
          </w:p>
        </w:tc>
        <w:tc>
          <w:tcPr>
            <w:tcW w:w="1350" w:type="dxa"/>
          </w:tcPr>
          <w:p w:rsidR="00121349" w:rsidRPr="00AA38E8" w:rsidRDefault="00121349" w:rsidP="00D229A6">
            <w:pPr>
              <w:rPr>
                <w:rFonts w:cs="Calibri"/>
              </w:rPr>
            </w:pPr>
            <w:r>
              <w:rPr>
                <w:rFonts w:cs="Calibri"/>
              </w:rPr>
              <w:t>1</w:t>
            </w:r>
          </w:p>
        </w:tc>
        <w:tc>
          <w:tcPr>
            <w:tcW w:w="1440" w:type="dxa"/>
          </w:tcPr>
          <w:p w:rsidR="00121349" w:rsidRPr="00AA38E8" w:rsidRDefault="00B110DD" w:rsidP="00D053AA">
            <w:pPr>
              <w:rPr>
                <w:rFonts w:cs="Calibri"/>
              </w:rPr>
            </w:pPr>
            <w:r>
              <w:rPr>
                <w:rFonts w:cs="Calibri"/>
              </w:rPr>
              <w:t>03/1</w:t>
            </w:r>
            <w:r w:rsidR="00D053AA">
              <w:rPr>
                <w:rFonts w:cs="Calibri"/>
              </w:rPr>
              <w:t>5</w:t>
            </w:r>
            <w:r>
              <w:rPr>
                <w:rFonts w:cs="Calibri"/>
              </w:rPr>
              <w:t>/16</w:t>
            </w:r>
          </w:p>
        </w:tc>
      </w:tr>
      <w:tr w:rsidR="009A12E1" w:rsidRPr="00AA38E8" w:rsidTr="00121349">
        <w:trPr>
          <w:jc w:val="center"/>
          <w:ins w:id="8" w:author="Avinash James" w:date="2017-02-27T13:09:00Z"/>
        </w:trPr>
        <w:tc>
          <w:tcPr>
            <w:tcW w:w="2520" w:type="dxa"/>
          </w:tcPr>
          <w:p w:rsidR="009A12E1" w:rsidRDefault="00B267D6" w:rsidP="00D229A6">
            <w:pPr>
              <w:rPr>
                <w:ins w:id="9" w:author="Avinash James" w:date="2017-02-27T13:09:00Z"/>
                <w:rFonts w:cs="Calibri"/>
              </w:rPr>
            </w:pPr>
            <w:ins w:id="10" w:author="Avinash James" w:date="2017-02-27T13:09:00Z">
              <w:r>
                <w:rPr>
                  <w:rFonts w:cs="Calibri"/>
                </w:rPr>
                <w:t>Constant definition updates</w:t>
              </w:r>
            </w:ins>
          </w:p>
        </w:tc>
        <w:tc>
          <w:tcPr>
            <w:tcW w:w="2160" w:type="dxa"/>
          </w:tcPr>
          <w:p w:rsidR="009A12E1" w:rsidRDefault="00B267D6" w:rsidP="00D229A6">
            <w:pPr>
              <w:rPr>
                <w:ins w:id="11" w:author="Avinash James" w:date="2017-02-27T13:09:00Z"/>
                <w:rFonts w:cs="Calibri"/>
              </w:rPr>
            </w:pPr>
            <w:ins w:id="12" w:author="Avinash James" w:date="2017-02-27T13:09:00Z">
              <w:r>
                <w:rPr>
                  <w:rFonts w:cs="Calibri"/>
                </w:rPr>
                <w:t>Avinash James</w:t>
              </w:r>
            </w:ins>
          </w:p>
        </w:tc>
        <w:tc>
          <w:tcPr>
            <w:tcW w:w="1350" w:type="dxa"/>
          </w:tcPr>
          <w:p w:rsidR="009A12E1" w:rsidRDefault="00B267D6" w:rsidP="00D229A6">
            <w:pPr>
              <w:rPr>
                <w:ins w:id="13" w:author="Avinash James" w:date="2017-02-27T13:09:00Z"/>
                <w:rFonts w:cs="Calibri"/>
              </w:rPr>
            </w:pPr>
            <w:ins w:id="14" w:author="Avinash James" w:date="2017-02-27T13:09:00Z">
              <w:r>
                <w:rPr>
                  <w:rFonts w:cs="Calibri"/>
                </w:rPr>
                <w:t>2</w:t>
              </w:r>
            </w:ins>
          </w:p>
        </w:tc>
        <w:tc>
          <w:tcPr>
            <w:tcW w:w="1440" w:type="dxa"/>
          </w:tcPr>
          <w:p w:rsidR="009A12E1" w:rsidRDefault="00B267D6" w:rsidP="00D053AA">
            <w:pPr>
              <w:rPr>
                <w:ins w:id="15" w:author="Avinash James" w:date="2017-02-27T13:09:00Z"/>
                <w:rFonts w:cs="Calibri"/>
              </w:rPr>
            </w:pPr>
            <w:ins w:id="16" w:author="Avinash James" w:date="2017-02-27T13:10:00Z">
              <w:r>
                <w:rPr>
                  <w:rFonts w:cs="Calibri"/>
                </w:rPr>
                <w:t>02/27/17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1F3B4E"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1F3B4E" w:rsidRDefault="008C3984">
      <w:pPr>
        <w:pStyle w:val="TOC1"/>
        <w:rPr>
          <w:rFonts w:eastAsiaTheme="minorEastAsia"/>
          <w:b w:val="0"/>
          <w:color w:val="auto"/>
          <w:kern w:val="0"/>
          <w:sz w:val="22"/>
          <w:szCs w:val="22"/>
          <w:lang w:val="en-US"/>
        </w:rPr>
      </w:pPr>
      <w:hyperlink w:anchor="_Toc445734220" w:history="1">
        <w:r w:rsidR="001F3B4E" w:rsidRPr="00A74556">
          <w:rPr>
            <w:rStyle w:val="Hyperlink"/>
          </w:rPr>
          <w:t>1</w:t>
        </w:r>
        <w:r w:rsidR="001F3B4E">
          <w:rPr>
            <w:rFonts w:eastAsiaTheme="minorEastAsia"/>
            <w:b w:val="0"/>
            <w:color w:val="auto"/>
            <w:kern w:val="0"/>
            <w:sz w:val="22"/>
            <w:szCs w:val="22"/>
            <w:lang w:val="en-US"/>
          </w:rPr>
          <w:tab/>
        </w:r>
        <w:r w:rsidR="001F3B4E" w:rsidRPr="00A74556">
          <w:rPr>
            <w:rStyle w:val="Hyperlink"/>
          </w:rPr>
          <w:t>Introduction</w:t>
        </w:r>
        <w:r w:rsidR="001F3B4E">
          <w:rPr>
            <w:webHidden/>
          </w:rPr>
          <w:tab/>
        </w:r>
        <w:r w:rsidR="001F3B4E">
          <w:rPr>
            <w:webHidden/>
          </w:rPr>
          <w:fldChar w:fldCharType="begin"/>
        </w:r>
        <w:r w:rsidR="001F3B4E">
          <w:rPr>
            <w:webHidden/>
          </w:rPr>
          <w:instrText xml:space="preserve"> PAGEREF _Toc445734220 \h </w:instrText>
        </w:r>
        <w:r w:rsidR="001F3B4E">
          <w:rPr>
            <w:webHidden/>
          </w:rPr>
        </w:r>
        <w:r w:rsidR="001F3B4E">
          <w:rPr>
            <w:webHidden/>
          </w:rPr>
          <w:fldChar w:fldCharType="separate"/>
        </w:r>
        <w:r w:rsidR="001F3B4E">
          <w:rPr>
            <w:webHidden/>
          </w:rPr>
          <w:t>5</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21" w:history="1">
        <w:r w:rsidR="001F3B4E" w:rsidRPr="00A74556">
          <w:rPr>
            <w:rStyle w:val="Hyperlink"/>
          </w:rPr>
          <w:t>1.1</w:t>
        </w:r>
        <w:r w:rsidR="001F3B4E">
          <w:rPr>
            <w:rFonts w:asciiTheme="minorHAnsi" w:eastAsiaTheme="minorEastAsia" w:hAnsiTheme="minorHAnsi"/>
            <w:color w:val="auto"/>
            <w:kern w:val="0"/>
            <w:szCs w:val="22"/>
          </w:rPr>
          <w:tab/>
        </w:r>
        <w:r w:rsidR="001F3B4E" w:rsidRPr="00A74556">
          <w:rPr>
            <w:rStyle w:val="Hyperlink"/>
          </w:rPr>
          <w:t>Purpose</w:t>
        </w:r>
        <w:r w:rsidR="001F3B4E">
          <w:rPr>
            <w:webHidden/>
          </w:rPr>
          <w:tab/>
        </w:r>
        <w:r w:rsidR="001F3B4E">
          <w:rPr>
            <w:webHidden/>
          </w:rPr>
          <w:fldChar w:fldCharType="begin"/>
        </w:r>
        <w:r w:rsidR="001F3B4E">
          <w:rPr>
            <w:webHidden/>
          </w:rPr>
          <w:instrText xml:space="preserve"> PAGEREF _Toc445734221 \h </w:instrText>
        </w:r>
        <w:r w:rsidR="001F3B4E">
          <w:rPr>
            <w:webHidden/>
          </w:rPr>
        </w:r>
        <w:r w:rsidR="001F3B4E">
          <w:rPr>
            <w:webHidden/>
          </w:rPr>
          <w:fldChar w:fldCharType="separate"/>
        </w:r>
        <w:r w:rsidR="001F3B4E">
          <w:rPr>
            <w:webHidden/>
          </w:rPr>
          <w:t>5</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22" w:history="1">
        <w:r w:rsidR="001F3B4E" w:rsidRPr="00A74556">
          <w:rPr>
            <w:rStyle w:val="Hyperlink"/>
          </w:rPr>
          <w:t>1.2</w:t>
        </w:r>
        <w:r w:rsidR="001F3B4E">
          <w:rPr>
            <w:rFonts w:asciiTheme="minorHAnsi" w:eastAsiaTheme="minorEastAsia" w:hAnsiTheme="minorHAnsi"/>
            <w:color w:val="auto"/>
            <w:kern w:val="0"/>
            <w:szCs w:val="22"/>
          </w:rPr>
          <w:tab/>
        </w:r>
        <w:r w:rsidR="001F3B4E" w:rsidRPr="00A74556">
          <w:rPr>
            <w:rStyle w:val="Hyperlink"/>
          </w:rPr>
          <w:t>Scope</w:t>
        </w:r>
        <w:r w:rsidR="001F3B4E">
          <w:rPr>
            <w:webHidden/>
          </w:rPr>
          <w:tab/>
        </w:r>
        <w:r w:rsidR="001F3B4E">
          <w:rPr>
            <w:webHidden/>
          </w:rPr>
          <w:fldChar w:fldCharType="begin"/>
        </w:r>
        <w:r w:rsidR="001F3B4E">
          <w:rPr>
            <w:webHidden/>
          </w:rPr>
          <w:instrText xml:space="preserve"> PAGEREF _Toc445734222 \h </w:instrText>
        </w:r>
        <w:r w:rsidR="001F3B4E">
          <w:rPr>
            <w:webHidden/>
          </w:rPr>
        </w:r>
        <w:r w:rsidR="001F3B4E">
          <w:rPr>
            <w:webHidden/>
          </w:rPr>
          <w:fldChar w:fldCharType="separate"/>
        </w:r>
        <w:r w:rsidR="001F3B4E">
          <w:rPr>
            <w:webHidden/>
          </w:rPr>
          <w:t>5</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23" w:history="1">
        <w:r w:rsidR="001F3B4E" w:rsidRPr="00A74556">
          <w:rPr>
            <w:rStyle w:val="Hyperlink"/>
            <w:rFonts w:ascii="Calibri" w:hAnsi="Calibri" w:cs="Calibri"/>
          </w:rPr>
          <w:t>2</w:t>
        </w:r>
        <w:r w:rsidR="001F3B4E">
          <w:rPr>
            <w:rFonts w:eastAsiaTheme="minorEastAsia"/>
            <w:b w:val="0"/>
            <w:color w:val="auto"/>
            <w:kern w:val="0"/>
            <w:sz w:val="22"/>
            <w:szCs w:val="22"/>
            <w:lang w:val="en-US"/>
          </w:rPr>
          <w:tab/>
        </w:r>
        <w:r w:rsidR="001F3B4E" w:rsidRPr="00A74556">
          <w:rPr>
            <w:rStyle w:val="Hyperlink"/>
            <w:rFonts w:ascii="Calibri" w:hAnsi="Calibri" w:cs="Calibri"/>
          </w:rPr>
          <w:t>DataAndAdrPar &amp; High-Level Description</w:t>
        </w:r>
        <w:r w:rsidR="001F3B4E">
          <w:rPr>
            <w:webHidden/>
          </w:rPr>
          <w:tab/>
        </w:r>
        <w:r w:rsidR="001F3B4E">
          <w:rPr>
            <w:webHidden/>
          </w:rPr>
          <w:fldChar w:fldCharType="begin"/>
        </w:r>
        <w:r w:rsidR="001F3B4E">
          <w:rPr>
            <w:webHidden/>
          </w:rPr>
          <w:instrText xml:space="preserve"> PAGEREF _Toc445734223 \h </w:instrText>
        </w:r>
        <w:r w:rsidR="001F3B4E">
          <w:rPr>
            <w:webHidden/>
          </w:rPr>
        </w:r>
        <w:r w:rsidR="001F3B4E">
          <w:rPr>
            <w:webHidden/>
          </w:rPr>
          <w:fldChar w:fldCharType="separate"/>
        </w:r>
        <w:r w:rsidR="001F3B4E">
          <w:rPr>
            <w:webHidden/>
          </w:rPr>
          <w:t>6</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24" w:history="1">
        <w:r w:rsidR="001F3B4E" w:rsidRPr="00A74556">
          <w:rPr>
            <w:rStyle w:val="Hyperlink"/>
            <w:rFonts w:ascii="Calibri" w:hAnsi="Calibri" w:cs="Calibri"/>
          </w:rPr>
          <w:t>3</w:t>
        </w:r>
        <w:r w:rsidR="001F3B4E">
          <w:rPr>
            <w:rFonts w:eastAsiaTheme="minorEastAsia"/>
            <w:b w:val="0"/>
            <w:color w:val="auto"/>
            <w:kern w:val="0"/>
            <w:sz w:val="22"/>
            <w:szCs w:val="22"/>
            <w:lang w:val="en-US"/>
          </w:rPr>
          <w:tab/>
        </w:r>
        <w:r w:rsidR="001F3B4E" w:rsidRPr="00A74556">
          <w:rPr>
            <w:rStyle w:val="Hyperlink"/>
            <w:rFonts w:ascii="Calibri" w:hAnsi="Calibri" w:cs="Calibri"/>
          </w:rPr>
          <w:t>Design details of software module</w:t>
        </w:r>
        <w:r w:rsidR="001F3B4E">
          <w:rPr>
            <w:webHidden/>
          </w:rPr>
          <w:tab/>
        </w:r>
        <w:r w:rsidR="001F3B4E">
          <w:rPr>
            <w:webHidden/>
          </w:rPr>
          <w:fldChar w:fldCharType="begin"/>
        </w:r>
        <w:r w:rsidR="001F3B4E">
          <w:rPr>
            <w:webHidden/>
          </w:rPr>
          <w:instrText xml:space="preserve"> PAGEREF _Toc445734224 \h </w:instrText>
        </w:r>
        <w:r w:rsidR="001F3B4E">
          <w:rPr>
            <w:webHidden/>
          </w:rPr>
        </w:r>
        <w:r w:rsidR="001F3B4E">
          <w:rPr>
            <w:webHidden/>
          </w:rPr>
          <w:fldChar w:fldCharType="separate"/>
        </w:r>
        <w:r w:rsidR="001F3B4E">
          <w:rPr>
            <w:webHidden/>
          </w:rPr>
          <w:t>7</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25" w:history="1">
        <w:r w:rsidR="001F3B4E" w:rsidRPr="00A74556">
          <w:rPr>
            <w:rStyle w:val="Hyperlink"/>
            <w:rFonts w:cs="Calibri"/>
            <w:i/>
          </w:rPr>
          <w:t>3.1</w:t>
        </w:r>
        <w:r w:rsidR="001F3B4E">
          <w:rPr>
            <w:rFonts w:asciiTheme="minorHAnsi" w:eastAsiaTheme="minorEastAsia" w:hAnsiTheme="minorHAnsi"/>
            <w:color w:val="auto"/>
            <w:kern w:val="0"/>
            <w:szCs w:val="22"/>
          </w:rPr>
          <w:tab/>
        </w:r>
        <w:r w:rsidR="001F3B4E" w:rsidRPr="00A74556">
          <w:rPr>
            <w:rStyle w:val="Hyperlink"/>
          </w:rPr>
          <w:t>Graphical</w:t>
        </w:r>
        <w:r w:rsidR="001F3B4E" w:rsidRPr="00A74556">
          <w:rPr>
            <w:rStyle w:val="Hyperlink"/>
            <w:rFonts w:cs="Calibri"/>
          </w:rPr>
          <w:t xml:space="preserve"> representation of DataAndAdrPar</w:t>
        </w:r>
        <w:r w:rsidR="001F3B4E">
          <w:rPr>
            <w:webHidden/>
          </w:rPr>
          <w:tab/>
        </w:r>
        <w:r w:rsidR="001F3B4E">
          <w:rPr>
            <w:webHidden/>
          </w:rPr>
          <w:fldChar w:fldCharType="begin"/>
        </w:r>
        <w:r w:rsidR="001F3B4E">
          <w:rPr>
            <w:webHidden/>
          </w:rPr>
          <w:instrText xml:space="preserve"> PAGEREF _Toc445734225 \h </w:instrText>
        </w:r>
        <w:r w:rsidR="001F3B4E">
          <w:rPr>
            <w:webHidden/>
          </w:rPr>
        </w:r>
        <w:r w:rsidR="001F3B4E">
          <w:rPr>
            <w:webHidden/>
          </w:rPr>
          <w:fldChar w:fldCharType="separate"/>
        </w:r>
        <w:r w:rsidR="001F3B4E">
          <w:rPr>
            <w:webHidden/>
          </w:rPr>
          <w:t>7</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26" w:history="1">
        <w:r w:rsidR="001F3B4E" w:rsidRPr="00A74556">
          <w:rPr>
            <w:rStyle w:val="Hyperlink"/>
            <w:rFonts w:cs="Calibri"/>
          </w:rPr>
          <w:t>3.2</w:t>
        </w:r>
        <w:r w:rsidR="001F3B4E">
          <w:rPr>
            <w:rFonts w:asciiTheme="minorHAnsi" w:eastAsiaTheme="minorEastAsia" w:hAnsiTheme="minorHAnsi"/>
            <w:color w:val="auto"/>
            <w:kern w:val="0"/>
            <w:szCs w:val="22"/>
          </w:rPr>
          <w:tab/>
        </w:r>
        <w:r w:rsidR="001F3B4E" w:rsidRPr="00A74556">
          <w:rPr>
            <w:rStyle w:val="Hyperlink"/>
            <w:rFonts w:cs="Calibri"/>
          </w:rPr>
          <w:t>Data Flow Diagram</w:t>
        </w:r>
        <w:r w:rsidR="001F3B4E">
          <w:rPr>
            <w:webHidden/>
          </w:rPr>
          <w:tab/>
        </w:r>
        <w:r w:rsidR="001F3B4E">
          <w:rPr>
            <w:webHidden/>
          </w:rPr>
          <w:fldChar w:fldCharType="begin"/>
        </w:r>
        <w:r w:rsidR="001F3B4E">
          <w:rPr>
            <w:webHidden/>
          </w:rPr>
          <w:instrText xml:space="preserve"> PAGEREF _Toc445734226 \h </w:instrText>
        </w:r>
        <w:r w:rsidR="001F3B4E">
          <w:rPr>
            <w:webHidden/>
          </w:rPr>
        </w:r>
        <w:r w:rsidR="001F3B4E">
          <w:rPr>
            <w:webHidden/>
          </w:rPr>
          <w:fldChar w:fldCharType="separate"/>
        </w:r>
        <w:r w:rsidR="001F3B4E">
          <w:rPr>
            <w:webHidden/>
          </w:rPr>
          <w:t>7</w:t>
        </w:r>
        <w:r w:rsidR="001F3B4E">
          <w:rPr>
            <w:webHidden/>
          </w:rPr>
          <w:fldChar w:fldCharType="end"/>
        </w:r>
      </w:hyperlink>
    </w:p>
    <w:p w:rsidR="001F3B4E" w:rsidRDefault="008C3984">
      <w:pPr>
        <w:pStyle w:val="TOC3"/>
        <w:tabs>
          <w:tab w:val="left" w:pos="1200"/>
        </w:tabs>
        <w:rPr>
          <w:rFonts w:asciiTheme="minorHAnsi" w:eastAsiaTheme="minorEastAsia" w:hAnsiTheme="minorHAnsi"/>
          <w:color w:val="auto"/>
          <w:kern w:val="0"/>
          <w:sz w:val="22"/>
          <w:szCs w:val="22"/>
        </w:rPr>
      </w:pPr>
      <w:hyperlink w:anchor="_Toc445734227" w:history="1">
        <w:r w:rsidR="001F3B4E" w:rsidRPr="00A74556">
          <w:rPr>
            <w:rStyle w:val="Hyperlink"/>
            <w:rFonts w:cs="Calibri"/>
          </w:rPr>
          <w:t>3.2.1</w:t>
        </w:r>
        <w:r w:rsidR="001F3B4E">
          <w:rPr>
            <w:rFonts w:asciiTheme="minorHAnsi" w:eastAsiaTheme="minorEastAsia" w:hAnsiTheme="minorHAnsi"/>
            <w:color w:val="auto"/>
            <w:kern w:val="0"/>
            <w:sz w:val="22"/>
            <w:szCs w:val="22"/>
          </w:rPr>
          <w:tab/>
        </w:r>
        <w:r w:rsidR="001F3B4E" w:rsidRPr="00A74556">
          <w:rPr>
            <w:rStyle w:val="Hyperlink"/>
          </w:rPr>
          <w:t xml:space="preserve">Component </w:t>
        </w:r>
        <w:r w:rsidR="001F3B4E" w:rsidRPr="00A74556">
          <w:rPr>
            <w:rStyle w:val="Hyperlink"/>
            <w:rFonts w:cs="Calibri"/>
          </w:rPr>
          <w:t>level DFD</w:t>
        </w:r>
        <w:r w:rsidR="001F3B4E">
          <w:rPr>
            <w:webHidden/>
          </w:rPr>
          <w:tab/>
        </w:r>
        <w:r w:rsidR="001F3B4E">
          <w:rPr>
            <w:webHidden/>
          </w:rPr>
          <w:fldChar w:fldCharType="begin"/>
        </w:r>
        <w:r w:rsidR="001F3B4E">
          <w:rPr>
            <w:webHidden/>
          </w:rPr>
          <w:instrText xml:space="preserve"> PAGEREF _Toc445734227 \h </w:instrText>
        </w:r>
        <w:r w:rsidR="001F3B4E">
          <w:rPr>
            <w:webHidden/>
          </w:rPr>
        </w:r>
        <w:r w:rsidR="001F3B4E">
          <w:rPr>
            <w:webHidden/>
          </w:rPr>
          <w:fldChar w:fldCharType="separate"/>
        </w:r>
        <w:r w:rsidR="001F3B4E">
          <w:rPr>
            <w:webHidden/>
          </w:rPr>
          <w:t>7</w:t>
        </w:r>
        <w:r w:rsidR="001F3B4E">
          <w:rPr>
            <w:webHidden/>
          </w:rPr>
          <w:fldChar w:fldCharType="end"/>
        </w:r>
      </w:hyperlink>
    </w:p>
    <w:p w:rsidR="001F3B4E" w:rsidRDefault="008C3984">
      <w:pPr>
        <w:pStyle w:val="TOC3"/>
        <w:tabs>
          <w:tab w:val="left" w:pos="1200"/>
        </w:tabs>
        <w:rPr>
          <w:rFonts w:asciiTheme="minorHAnsi" w:eastAsiaTheme="minorEastAsia" w:hAnsiTheme="minorHAnsi"/>
          <w:color w:val="auto"/>
          <w:kern w:val="0"/>
          <w:sz w:val="22"/>
          <w:szCs w:val="22"/>
        </w:rPr>
      </w:pPr>
      <w:hyperlink w:anchor="_Toc445734228" w:history="1">
        <w:r w:rsidR="001F3B4E" w:rsidRPr="00A74556">
          <w:rPr>
            <w:rStyle w:val="Hyperlink"/>
            <w:rFonts w:cs="Calibri"/>
          </w:rPr>
          <w:t>3.2.2</w:t>
        </w:r>
        <w:r w:rsidR="001F3B4E">
          <w:rPr>
            <w:rFonts w:asciiTheme="minorHAnsi" w:eastAsiaTheme="minorEastAsia" w:hAnsiTheme="minorHAnsi"/>
            <w:color w:val="auto"/>
            <w:kern w:val="0"/>
            <w:sz w:val="22"/>
            <w:szCs w:val="22"/>
          </w:rPr>
          <w:tab/>
        </w:r>
        <w:r w:rsidR="001F3B4E" w:rsidRPr="00A74556">
          <w:rPr>
            <w:rStyle w:val="Hyperlink"/>
          </w:rPr>
          <w:t xml:space="preserve">Function </w:t>
        </w:r>
        <w:r w:rsidR="001F3B4E" w:rsidRPr="00A74556">
          <w:rPr>
            <w:rStyle w:val="Hyperlink"/>
            <w:rFonts w:cs="Calibri"/>
          </w:rPr>
          <w:t>level DFD</w:t>
        </w:r>
        <w:r w:rsidR="001F3B4E">
          <w:rPr>
            <w:webHidden/>
          </w:rPr>
          <w:tab/>
        </w:r>
        <w:r w:rsidR="001F3B4E">
          <w:rPr>
            <w:webHidden/>
          </w:rPr>
          <w:fldChar w:fldCharType="begin"/>
        </w:r>
        <w:r w:rsidR="001F3B4E">
          <w:rPr>
            <w:webHidden/>
          </w:rPr>
          <w:instrText xml:space="preserve"> PAGEREF _Toc445734228 \h </w:instrText>
        </w:r>
        <w:r w:rsidR="001F3B4E">
          <w:rPr>
            <w:webHidden/>
          </w:rPr>
        </w:r>
        <w:r w:rsidR="001F3B4E">
          <w:rPr>
            <w:webHidden/>
          </w:rPr>
          <w:fldChar w:fldCharType="separate"/>
        </w:r>
        <w:r w:rsidR="001F3B4E">
          <w:rPr>
            <w:webHidden/>
          </w:rPr>
          <w:t>7</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29" w:history="1">
        <w:r w:rsidR="001F3B4E" w:rsidRPr="00A74556">
          <w:rPr>
            <w:rStyle w:val="Hyperlink"/>
            <w:rFonts w:ascii="Calibri" w:hAnsi="Calibri" w:cs="Calibri"/>
          </w:rPr>
          <w:t>4</w:t>
        </w:r>
        <w:r w:rsidR="001F3B4E">
          <w:rPr>
            <w:rFonts w:eastAsiaTheme="minorEastAsia"/>
            <w:b w:val="0"/>
            <w:color w:val="auto"/>
            <w:kern w:val="0"/>
            <w:sz w:val="22"/>
            <w:szCs w:val="22"/>
            <w:lang w:val="en-US"/>
          </w:rPr>
          <w:tab/>
        </w:r>
        <w:r w:rsidR="001F3B4E" w:rsidRPr="00A74556">
          <w:rPr>
            <w:rStyle w:val="Hyperlink"/>
            <w:rFonts w:ascii="Calibri" w:hAnsi="Calibri" w:cs="Calibri"/>
          </w:rPr>
          <w:t>Constant Data Dictionary</w:t>
        </w:r>
        <w:r w:rsidR="001F3B4E">
          <w:rPr>
            <w:webHidden/>
          </w:rPr>
          <w:tab/>
        </w:r>
        <w:r w:rsidR="001F3B4E">
          <w:rPr>
            <w:webHidden/>
          </w:rPr>
          <w:fldChar w:fldCharType="begin"/>
        </w:r>
        <w:r w:rsidR="001F3B4E">
          <w:rPr>
            <w:webHidden/>
          </w:rPr>
          <w:instrText xml:space="preserve"> PAGEREF _Toc445734229 \h </w:instrText>
        </w:r>
        <w:r w:rsidR="001F3B4E">
          <w:rPr>
            <w:webHidden/>
          </w:rPr>
        </w:r>
        <w:r w:rsidR="001F3B4E">
          <w:rPr>
            <w:webHidden/>
          </w:rPr>
          <w:fldChar w:fldCharType="separate"/>
        </w:r>
        <w:r w:rsidR="001F3B4E">
          <w:rPr>
            <w:webHidden/>
          </w:rPr>
          <w:t>8</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0" w:history="1">
        <w:r w:rsidR="001F3B4E" w:rsidRPr="00A74556">
          <w:rPr>
            <w:rStyle w:val="Hyperlink"/>
          </w:rPr>
          <w:t>4.1</w:t>
        </w:r>
        <w:r w:rsidR="001F3B4E">
          <w:rPr>
            <w:rFonts w:asciiTheme="minorHAnsi" w:eastAsiaTheme="minorEastAsia" w:hAnsiTheme="minorHAnsi"/>
            <w:color w:val="auto"/>
            <w:kern w:val="0"/>
            <w:szCs w:val="22"/>
          </w:rPr>
          <w:tab/>
        </w:r>
        <w:r w:rsidR="001F3B4E" w:rsidRPr="00A74556">
          <w:rPr>
            <w:rStyle w:val="Hyperlink"/>
          </w:rPr>
          <w:t>Program (fixed) Constants</w:t>
        </w:r>
        <w:r w:rsidR="001F3B4E">
          <w:rPr>
            <w:webHidden/>
          </w:rPr>
          <w:tab/>
        </w:r>
        <w:r w:rsidR="001F3B4E">
          <w:rPr>
            <w:webHidden/>
          </w:rPr>
          <w:fldChar w:fldCharType="begin"/>
        </w:r>
        <w:r w:rsidR="001F3B4E">
          <w:rPr>
            <w:webHidden/>
          </w:rPr>
          <w:instrText xml:space="preserve"> PAGEREF _Toc445734230 \h </w:instrText>
        </w:r>
        <w:r w:rsidR="001F3B4E">
          <w:rPr>
            <w:webHidden/>
          </w:rPr>
        </w:r>
        <w:r w:rsidR="001F3B4E">
          <w:rPr>
            <w:webHidden/>
          </w:rPr>
          <w:fldChar w:fldCharType="separate"/>
        </w:r>
        <w:r w:rsidR="001F3B4E">
          <w:rPr>
            <w:webHidden/>
          </w:rPr>
          <w:t>8</w:t>
        </w:r>
        <w:r w:rsidR="001F3B4E">
          <w:rPr>
            <w:webHidden/>
          </w:rPr>
          <w:fldChar w:fldCharType="end"/>
        </w:r>
      </w:hyperlink>
    </w:p>
    <w:p w:rsidR="001F3B4E" w:rsidRDefault="008C3984">
      <w:pPr>
        <w:pStyle w:val="TOC3"/>
        <w:tabs>
          <w:tab w:val="left" w:pos="1200"/>
        </w:tabs>
        <w:rPr>
          <w:rFonts w:asciiTheme="minorHAnsi" w:eastAsiaTheme="minorEastAsia" w:hAnsiTheme="minorHAnsi"/>
          <w:color w:val="auto"/>
          <w:kern w:val="0"/>
          <w:sz w:val="22"/>
          <w:szCs w:val="22"/>
        </w:rPr>
      </w:pPr>
      <w:hyperlink w:anchor="_Toc445734231" w:history="1">
        <w:r w:rsidR="001F3B4E" w:rsidRPr="00A74556">
          <w:rPr>
            <w:rStyle w:val="Hyperlink"/>
          </w:rPr>
          <w:t>4.1.1</w:t>
        </w:r>
        <w:r w:rsidR="001F3B4E">
          <w:rPr>
            <w:rFonts w:asciiTheme="minorHAnsi" w:eastAsiaTheme="minorEastAsia" w:hAnsiTheme="minorHAnsi"/>
            <w:color w:val="auto"/>
            <w:kern w:val="0"/>
            <w:sz w:val="22"/>
            <w:szCs w:val="22"/>
          </w:rPr>
          <w:tab/>
        </w:r>
        <w:r w:rsidR="001F3B4E" w:rsidRPr="00A74556">
          <w:rPr>
            <w:rStyle w:val="Hyperlink"/>
          </w:rPr>
          <w:t>Embedded Constants</w:t>
        </w:r>
        <w:r w:rsidR="001F3B4E">
          <w:rPr>
            <w:webHidden/>
          </w:rPr>
          <w:tab/>
        </w:r>
        <w:r w:rsidR="001F3B4E">
          <w:rPr>
            <w:webHidden/>
          </w:rPr>
          <w:fldChar w:fldCharType="begin"/>
        </w:r>
        <w:r w:rsidR="001F3B4E">
          <w:rPr>
            <w:webHidden/>
          </w:rPr>
          <w:instrText xml:space="preserve"> PAGEREF _Toc445734231 \h </w:instrText>
        </w:r>
        <w:r w:rsidR="001F3B4E">
          <w:rPr>
            <w:webHidden/>
          </w:rPr>
        </w:r>
        <w:r w:rsidR="001F3B4E">
          <w:rPr>
            <w:webHidden/>
          </w:rPr>
          <w:fldChar w:fldCharType="separate"/>
        </w:r>
        <w:r w:rsidR="001F3B4E">
          <w:rPr>
            <w:webHidden/>
          </w:rPr>
          <w:t>8</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32" w:history="1">
        <w:r w:rsidR="001F3B4E" w:rsidRPr="00A74556">
          <w:rPr>
            <w:rStyle w:val="Hyperlink"/>
            <w:rFonts w:ascii="Calibri" w:hAnsi="Calibri" w:cs="Calibri"/>
          </w:rPr>
          <w:t>5</w:t>
        </w:r>
        <w:r w:rsidR="001F3B4E">
          <w:rPr>
            <w:rFonts w:eastAsiaTheme="minorEastAsia"/>
            <w:b w:val="0"/>
            <w:color w:val="auto"/>
            <w:kern w:val="0"/>
            <w:sz w:val="22"/>
            <w:szCs w:val="22"/>
            <w:lang w:val="en-US"/>
          </w:rPr>
          <w:tab/>
        </w:r>
        <w:r w:rsidR="001F3B4E" w:rsidRPr="00A74556">
          <w:rPr>
            <w:rStyle w:val="Hyperlink"/>
            <w:rFonts w:ascii="Calibri" w:hAnsi="Calibri" w:cs="Calibri"/>
          </w:rPr>
          <w:t>Software Component Implementation</w:t>
        </w:r>
        <w:r w:rsidR="001F3B4E">
          <w:rPr>
            <w:webHidden/>
          </w:rPr>
          <w:tab/>
        </w:r>
        <w:r w:rsidR="001F3B4E">
          <w:rPr>
            <w:webHidden/>
          </w:rPr>
          <w:fldChar w:fldCharType="begin"/>
        </w:r>
        <w:r w:rsidR="001F3B4E">
          <w:rPr>
            <w:webHidden/>
          </w:rPr>
          <w:instrText xml:space="preserve"> PAGEREF _Toc445734232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3" w:history="1">
        <w:r w:rsidR="001F3B4E" w:rsidRPr="00A74556">
          <w:rPr>
            <w:rStyle w:val="Hyperlink"/>
          </w:rPr>
          <w:t>5.1</w:t>
        </w:r>
        <w:r w:rsidR="001F3B4E">
          <w:rPr>
            <w:rFonts w:asciiTheme="minorHAnsi" w:eastAsiaTheme="minorEastAsia" w:hAnsiTheme="minorHAnsi"/>
            <w:color w:val="auto"/>
            <w:kern w:val="0"/>
            <w:szCs w:val="22"/>
          </w:rPr>
          <w:tab/>
        </w:r>
        <w:r w:rsidR="001F3B4E" w:rsidRPr="00A74556">
          <w:rPr>
            <w:rStyle w:val="Hyperlink"/>
          </w:rPr>
          <w:t>Sub-Module Functions</w:t>
        </w:r>
        <w:r w:rsidR="001F3B4E">
          <w:rPr>
            <w:webHidden/>
          </w:rPr>
          <w:tab/>
        </w:r>
        <w:r w:rsidR="001F3B4E">
          <w:rPr>
            <w:webHidden/>
          </w:rPr>
          <w:fldChar w:fldCharType="begin"/>
        </w:r>
        <w:r w:rsidR="001F3B4E">
          <w:rPr>
            <w:webHidden/>
          </w:rPr>
          <w:instrText xml:space="preserve"> PAGEREF _Toc445734233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4" w:history="1">
        <w:r w:rsidR="001F3B4E" w:rsidRPr="00A74556">
          <w:rPr>
            <w:rStyle w:val="Hyperlink"/>
            <w:rFonts w:cs="Calibri"/>
          </w:rPr>
          <w:t>5.1.1</w:t>
        </w:r>
        <w:r w:rsidR="001F3B4E">
          <w:rPr>
            <w:rFonts w:asciiTheme="minorHAnsi" w:eastAsiaTheme="minorEastAsia" w:hAnsiTheme="minorHAnsi"/>
            <w:color w:val="auto"/>
            <w:kern w:val="0"/>
            <w:szCs w:val="22"/>
          </w:rPr>
          <w:tab/>
        </w:r>
        <w:r w:rsidR="001F3B4E" w:rsidRPr="00A74556">
          <w:rPr>
            <w:rStyle w:val="Hyperlink"/>
            <w:rFonts w:cs="Calibri"/>
          </w:rPr>
          <w:t>Init:DataAndAdrParInit1</w:t>
        </w:r>
        <w:r w:rsidR="001F3B4E">
          <w:rPr>
            <w:webHidden/>
          </w:rPr>
          <w:tab/>
        </w:r>
        <w:r w:rsidR="001F3B4E">
          <w:rPr>
            <w:webHidden/>
          </w:rPr>
          <w:fldChar w:fldCharType="begin"/>
        </w:r>
        <w:r w:rsidR="001F3B4E">
          <w:rPr>
            <w:webHidden/>
          </w:rPr>
          <w:instrText xml:space="preserve"> PAGEREF _Toc445734234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5" w:history="1">
        <w:r w:rsidR="001F3B4E" w:rsidRPr="00A74556">
          <w:rPr>
            <w:rStyle w:val="Hyperlink"/>
            <w:rFonts w:cs="Calibri"/>
          </w:rPr>
          <w:t>5.1.1.1</w:t>
        </w:r>
        <w:r w:rsidR="001F3B4E">
          <w:rPr>
            <w:rFonts w:asciiTheme="minorHAnsi" w:eastAsiaTheme="minorEastAsia" w:hAnsiTheme="minorHAnsi"/>
            <w:color w:val="auto"/>
            <w:kern w:val="0"/>
            <w:szCs w:val="22"/>
          </w:rPr>
          <w:tab/>
        </w:r>
        <w:r w:rsidR="001F3B4E" w:rsidRPr="00A74556">
          <w:rPr>
            <w:rStyle w:val="Hyperlink"/>
            <w:rFonts w:cs="Calibri"/>
          </w:rPr>
          <w:t>Design Rationale</w:t>
        </w:r>
        <w:r w:rsidR="001F3B4E">
          <w:rPr>
            <w:webHidden/>
          </w:rPr>
          <w:tab/>
        </w:r>
        <w:r w:rsidR="001F3B4E">
          <w:rPr>
            <w:webHidden/>
          </w:rPr>
          <w:fldChar w:fldCharType="begin"/>
        </w:r>
        <w:r w:rsidR="001F3B4E">
          <w:rPr>
            <w:webHidden/>
          </w:rPr>
          <w:instrText xml:space="preserve"> PAGEREF _Toc445734235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6" w:history="1">
        <w:r w:rsidR="001F3B4E" w:rsidRPr="00A74556">
          <w:rPr>
            <w:rStyle w:val="Hyperlink"/>
            <w:rFonts w:cs="Calibri"/>
          </w:rPr>
          <w:t>5.1.1.2</w:t>
        </w:r>
        <w:r w:rsidR="001F3B4E">
          <w:rPr>
            <w:rFonts w:asciiTheme="minorHAnsi" w:eastAsiaTheme="minorEastAsia" w:hAnsiTheme="minorHAnsi"/>
            <w:color w:val="auto"/>
            <w:kern w:val="0"/>
            <w:szCs w:val="22"/>
          </w:rPr>
          <w:tab/>
        </w:r>
        <w:r w:rsidR="001F3B4E" w:rsidRPr="00A74556">
          <w:rPr>
            <w:rStyle w:val="Hyperlink"/>
            <w:rFonts w:cs="Calibri"/>
          </w:rPr>
          <w:t>Module Outputs</w:t>
        </w:r>
        <w:r w:rsidR="001F3B4E">
          <w:rPr>
            <w:webHidden/>
          </w:rPr>
          <w:tab/>
        </w:r>
        <w:r w:rsidR="001F3B4E">
          <w:rPr>
            <w:webHidden/>
          </w:rPr>
          <w:fldChar w:fldCharType="begin"/>
        </w:r>
        <w:r w:rsidR="001F3B4E">
          <w:rPr>
            <w:webHidden/>
          </w:rPr>
          <w:instrText xml:space="preserve"> PAGEREF _Toc445734236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7" w:history="1">
        <w:r w:rsidR="001F3B4E" w:rsidRPr="00A74556">
          <w:rPr>
            <w:rStyle w:val="Hyperlink"/>
            <w:rFonts w:cs="Calibri"/>
          </w:rPr>
          <w:t>5.1.2</w:t>
        </w:r>
        <w:r w:rsidR="001F3B4E">
          <w:rPr>
            <w:rFonts w:asciiTheme="minorHAnsi" w:eastAsiaTheme="minorEastAsia" w:hAnsiTheme="minorHAnsi"/>
            <w:color w:val="auto"/>
            <w:kern w:val="0"/>
            <w:szCs w:val="22"/>
          </w:rPr>
          <w:tab/>
        </w:r>
        <w:r w:rsidR="001F3B4E" w:rsidRPr="00A74556">
          <w:rPr>
            <w:rStyle w:val="Hyperlink"/>
            <w:rFonts w:cs="Calibri"/>
          </w:rPr>
          <w:t>Init:DataAndAdrParInit2</w:t>
        </w:r>
        <w:r w:rsidR="001F3B4E">
          <w:rPr>
            <w:webHidden/>
          </w:rPr>
          <w:tab/>
        </w:r>
        <w:r w:rsidR="001F3B4E">
          <w:rPr>
            <w:webHidden/>
          </w:rPr>
          <w:fldChar w:fldCharType="begin"/>
        </w:r>
        <w:r w:rsidR="001F3B4E">
          <w:rPr>
            <w:webHidden/>
          </w:rPr>
          <w:instrText xml:space="preserve"> PAGEREF _Toc445734237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8" w:history="1">
        <w:r w:rsidR="001F3B4E" w:rsidRPr="00A74556">
          <w:rPr>
            <w:rStyle w:val="Hyperlink"/>
            <w:rFonts w:cs="Calibri"/>
          </w:rPr>
          <w:t>5.1.2.1</w:t>
        </w:r>
        <w:r w:rsidR="001F3B4E">
          <w:rPr>
            <w:rFonts w:asciiTheme="minorHAnsi" w:eastAsiaTheme="minorEastAsia" w:hAnsiTheme="minorHAnsi"/>
            <w:color w:val="auto"/>
            <w:kern w:val="0"/>
            <w:szCs w:val="22"/>
          </w:rPr>
          <w:tab/>
        </w:r>
        <w:r w:rsidR="001F3B4E" w:rsidRPr="00A74556">
          <w:rPr>
            <w:rStyle w:val="Hyperlink"/>
            <w:rFonts w:cs="Calibri"/>
          </w:rPr>
          <w:t>Design Rationale</w:t>
        </w:r>
        <w:r w:rsidR="001F3B4E">
          <w:rPr>
            <w:webHidden/>
          </w:rPr>
          <w:tab/>
        </w:r>
        <w:r w:rsidR="001F3B4E">
          <w:rPr>
            <w:webHidden/>
          </w:rPr>
          <w:fldChar w:fldCharType="begin"/>
        </w:r>
        <w:r w:rsidR="001F3B4E">
          <w:rPr>
            <w:webHidden/>
          </w:rPr>
          <w:instrText xml:space="preserve"> PAGEREF _Toc445734238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39" w:history="1">
        <w:r w:rsidR="001F3B4E" w:rsidRPr="00A74556">
          <w:rPr>
            <w:rStyle w:val="Hyperlink"/>
            <w:rFonts w:cs="Calibri"/>
          </w:rPr>
          <w:t>5.1.2.2</w:t>
        </w:r>
        <w:r w:rsidR="001F3B4E">
          <w:rPr>
            <w:rFonts w:asciiTheme="minorHAnsi" w:eastAsiaTheme="minorEastAsia" w:hAnsiTheme="minorHAnsi"/>
            <w:color w:val="auto"/>
            <w:kern w:val="0"/>
            <w:szCs w:val="22"/>
          </w:rPr>
          <w:tab/>
        </w:r>
        <w:r w:rsidR="001F3B4E" w:rsidRPr="00A74556">
          <w:rPr>
            <w:rStyle w:val="Hyperlink"/>
            <w:rFonts w:cs="Calibri"/>
          </w:rPr>
          <w:t>Module Outputs</w:t>
        </w:r>
        <w:r w:rsidR="001F3B4E">
          <w:rPr>
            <w:webHidden/>
          </w:rPr>
          <w:tab/>
        </w:r>
        <w:r w:rsidR="001F3B4E">
          <w:rPr>
            <w:webHidden/>
          </w:rPr>
          <w:fldChar w:fldCharType="begin"/>
        </w:r>
        <w:r w:rsidR="001F3B4E">
          <w:rPr>
            <w:webHidden/>
          </w:rPr>
          <w:instrText xml:space="preserve"> PAGEREF _Toc445734239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0" w:history="1">
        <w:r w:rsidR="001F3B4E" w:rsidRPr="00A74556">
          <w:rPr>
            <w:rStyle w:val="Hyperlink"/>
          </w:rPr>
          <w:t>5.2</w:t>
        </w:r>
        <w:r w:rsidR="001F3B4E">
          <w:rPr>
            <w:rFonts w:asciiTheme="minorHAnsi" w:eastAsiaTheme="minorEastAsia" w:hAnsiTheme="minorHAnsi"/>
            <w:color w:val="auto"/>
            <w:kern w:val="0"/>
            <w:szCs w:val="22"/>
          </w:rPr>
          <w:tab/>
        </w:r>
        <w:r w:rsidR="001F3B4E" w:rsidRPr="00A74556">
          <w:rPr>
            <w:rStyle w:val="Hyperlink"/>
          </w:rPr>
          <w:t>Server Runables</w:t>
        </w:r>
        <w:r w:rsidR="001F3B4E">
          <w:rPr>
            <w:webHidden/>
          </w:rPr>
          <w:tab/>
        </w:r>
        <w:r w:rsidR="001F3B4E">
          <w:rPr>
            <w:webHidden/>
          </w:rPr>
          <w:fldChar w:fldCharType="begin"/>
        </w:r>
        <w:r w:rsidR="001F3B4E">
          <w:rPr>
            <w:webHidden/>
          </w:rPr>
          <w:instrText xml:space="preserve"> PAGEREF _Toc445734240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1" w:history="1">
        <w:r w:rsidR="001F3B4E" w:rsidRPr="00A74556">
          <w:rPr>
            <w:rStyle w:val="Hyperlink"/>
            <w:rFonts w:cs="Calibri"/>
          </w:rPr>
          <w:t>5.3</w:t>
        </w:r>
        <w:r w:rsidR="001F3B4E">
          <w:rPr>
            <w:rFonts w:asciiTheme="minorHAnsi" w:eastAsiaTheme="minorEastAsia" w:hAnsiTheme="minorHAnsi"/>
            <w:color w:val="auto"/>
            <w:kern w:val="0"/>
            <w:szCs w:val="22"/>
          </w:rPr>
          <w:tab/>
        </w:r>
        <w:r w:rsidR="001F3B4E" w:rsidRPr="00A74556">
          <w:rPr>
            <w:rStyle w:val="Hyperlink"/>
            <w:rFonts w:cs="Calibri"/>
          </w:rPr>
          <w:t>Interrupt Functions</w:t>
        </w:r>
        <w:r w:rsidR="001F3B4E">
          <w:rPr>
            <w:webHidden/>
          </w:rPr>
          <w:tab/>
        </w:r>
        <w:r w:rsidR="001F3B4E">
          <w:rPr>
            <w:webHidden/>
          </w:rPr>
          <w:fldChar w:fldCharType="begin"/>
        </w:r>
        <w:r w:rsidR="001F3B4E">
          <w:rPr>
            <w:webHidden/>
          </w:rPr>
          <w:instrText xml:space="preserve"> PAGEREF _Toc445734241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2" w:history="1">
        <w:r w:rsidR="001F3B4E" w:rsidRPr="00A74556">
          <w:rPr>
            <w:rStyle w:val="Hyperlink"/>
            <w:rFonts w:cs="Calibri"/>
          </w:rPr>
          <w:t>5.4</w:t>
        </w:r>
        <w:r w:rsidR="001F3B4E">
          <w:rPr>
            <w:rFonts w:asciiTheme="minorHAnsi" w:eastAsiaTheme="minorEastAsia" w:hAnsiTheme="minorHAnsi"/>
            <w:color w:val="auto"/>
            <w:kern w:val="0"/>
            <w:szCs w:val="22"/>
          </w:rPr>
          <w:tab/>
        </w:r>
        <w:r w:rsidR="001F3B4E" w:rsidRPr="00A74556">
          <w:rPr>
            <w:rStyle w:val="Hyperlink"/>
            <w:rFonts w:cs="Calibri"/>
          </w:rPr>
          <w:t>Module Internal (Local) Functions</w:t>
        </w:r>
        <w:r w:rsidR="001F3B4E">
          <w:rPr>
            <w:webHidden/>
          </w:rPr>
          <w:tab/>
        </w:r>
        <w:r w:rsidR="001F3B4E">
          <w:rPr>
            <w:webHidden/>
          </w:rPr>
          <w:fldChar w:fldCharType="begin"/>
        </w:r>
        <w:r w:rsidR="001F3B4E">
          <w:rPr>
            <w:webHidden/>
          </w:rPr>
          <w:instrText xml:space="preserve"> PAGEREF _Toc445734242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3" w:history="1">
        <w:r w:rsidR="001F3B4E" w:rsidRPr="00A74556">
          <w:rPr>
            <w:rStyle w:val="Hyperlink"/>
            <w:rFonts w:cs="Calibri"/>
          </w:rPr>
          <w:t>5.4.1</w:t>
        </w:r>
        <w:r w:rsidR="001F3B4E">
          <w:rPr>
            <w:rFonts w:asciiTheme="minorHAnsi" w:eastAsiaTheme="minorEastAsia" w:hAnsiTheme="minorHAnsi"/>
            <w:color w:val="auto"/>
            <w:kern w:val="0"/>
            <w:szCs w:val="22"/>
          </w:rPr>
          <w:tab/>
        </w:r>
        <w:r w:rsidR="001F3B4E" w:rsidRPr="00A74556">
          <w:rPr>
            <w:rStyle w:val="Hyperlink"/>
            <w:rFonts w:cs="Calibri"/>
          </w:rPr>
          <w:t>ChkForECMBit28</w:t>
        </w:r>
        <w:r w:rsidR="001F3B4E">
          <w:rPr>
            <w:webHidden/>
          </w:rPr>
          <w:tab/>
        </w:r>
        <w:r w:rsidR="001F3B4E">
          <w:rPr>
            <w:webHidden/>
          </w:rPr>
          <w:fldChar w:fldCharType="begin"/>
        </w:r>
        <w:r w:rsidR="001F3B4E">
          <w:rPr>
            <w:webHidden/>
          </w:rPr>
          <w:instrText xml:space="preserve"> PAGEREF _Toc445734243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4" w:history="1">
        <w:r w:rsidR="001F3B4E" w:rsidRPr="00A74556">
          <w:rPr>
            <w:rStyle w:val="Hyperlink"/>
            <w:rFonts w:cs="Calibri"/>
          </w:rPr>
          <w:t>5.4.1.1</w:t>
        </w:r>
        <w:r w:rsidR="001F3B4E">
          <w:rPr>
            <w:rFonts w:asciiTheme="minorHAnsi" w:eastAsiaTheme="minorEastAsia" w:hAnsiTheme="minorHAnsi"/>
            <w:color w:val="auto"/>
            <w:kern w:val="0"/>
            <w:szCs w:val="22"/>
          </w:rPr>
          <w:tab/>
        </w:r>
        <w:r w:rsidR="001F3B4E" w:rsidRPr="00A74556">
          <w:rPr>
            <w:rStyle w:val="Hyperlink"/>
            <w:rFonts w:cs="Calibri"/>
          </w:rPr>
          <w:t>Design Rationale</w:t>
        </w:r>
        <w:r w:rsidR="001F3B4E">
          <w:rPr>
            <w:webHidden/>
          </w:rPr>
          <w:tab/>
        </w:r>
        <w:r w:rsidR="001F3B4E">
          <w:rPr>
            <w:webHidden/>
          </w:rPr>
          <w:fldChar w:fldCharType="begin"/>
        </w:r>
        <w:r w:rsidR="001F3B4E">
          <w:rPr>
            <w:webHidden/>
          </w:rPr>
          <w:instrText xml:space="preserve"> PAGEREF _Toc445734244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5" w:history="1">
        <w:r w:rsidR="001F3B4E" w:rsidRPr="00A74556">
          <w:rPr>
            <w:rStyle w:val="Hyperlink"/>
            <w:rFonts w:cs="Calibri"/>
          </w:rPr>
          <w:t>5.4.1.2</w:t>
        </w:r>
        <w:r w:rsidR="001F3B4E">
          <w:rPr>
            <w:rFonts w:asciiTheme="minorHAnsi" w:eastAsiaTheme="minorEastAsia" w:hAnsiTheme="minorHAnsi"/>
            <w:color w:val="auto"/>
            <w:kern w:val="0"/>
            <w:szCs w:val="22"/>
          </w:rPr>
          <w:tab/>
        </w:r>
        <w:r w:rsidR="001F3B4E" w:rsidRPr="00A74556">
          <w:rPr>
            <w:rStyle w:val="Hyperlink"/>
            <w:rFonts w:cs="Calibri"/>
          </w:rPr>
          <w:t>Processing</w:t>
        </w:r>
        <w:r w:rsidR="001F3B4E">
          <w:rPr>
            <w:webHidden/>
          </w:rPr>
          <w:tab/>
        </w:r>
        <w:r w:rsidR="001F3B4E">
          <w:rPr>
            <w:webHidden/>
          </w:rPr>
          <w:fldChar w:fldCharType="begin"/>
        </w:r>
        <w:r w:rsidR="001F3B4E">
          <w:rPr>
            <w:webHidden/>
          </w:rPr>
          <w:instrText xml:space="preserve"> PAGEREF _Toc445734245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6" w:history="1">
        <w:r w:rsidR="001F3B4E" w:rsidRPr="00A74556">
          <w:rPr>
            <w:rStyle w:val="Hyperlink"/>
            <w:rFonts w:cs="Calibri"/>
          </w:rPr>
          <w:t>5.4.2</w:t>
        </w:r>
        <w:r w:rsidR="001F3B4E">
          <w:rPr>
            <w:rFonts w:asciiTheme="minorHAnsi" w:eastAsiaTheme="minorEastAsia" w:hAnsiTheme="minorHAnsi"/>
            <w:color w:val="auto"/>
            <w:kern w:val="0"/>
            <w:szCs w:val="22"/>
          </w:rPr>
          <w:tab/>
        </w:r>
        <w:r w:rsidR="001F3B4E" w:rsidRPr="00A74556">
          <w:rPr>
            <w:rStyle w:val="Hyperlink"/>
            <w:rFonts w:cs="Calibri"/>
          </w:rPr>
          <w:t>WrTestModeCtrReg</w:t>
        </w:r>
        <w:r w:rsidR="001F3B4E">
          <w:rPr>
            <w:webHidden/>
          </w:rPr>
          <w:tab/>
        </w:r>
        <w:r w:rsidR="001F3B4E">
          <w:rPr>
            <w:webHidden/>
          </w:rPr>
          <w:fldChar w:fldCharType="begin"/>
        </w:r>
        <w:r w:rsidR="001F3B4E">
          <w:rPr>
            <w:webHidden/>
          </w:rPr>
          <w:instrText xml:space="preserve"> PAGEREF _Toc445734246 \h </w:instrText>
        </w:r>
        <w:r w:rsidR="001F3B4E">
          <w:rPr>
            <w:webHidden/>
          </w:rPr>
        </w:r>
        <w:r w:rsidR="001F3B4E">
          <w:rPr>
            <w:webHidden/>
          </w:rPr>
          <w:fldChar w:fldCharType="separate"/>
        </w:r>
        <w:r w:rsidR="001F3B4E">
          <w:rPr>
            <w:webHidden/>
          </w:rPr>
          <w:t>9</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7" w:history="1">
        <w:r w:rsidR="001F3B4E" w:rsidRPr="00A74556">
          <w:rPr>
            <w:rStyle w:val="Hyperlink"/>
            <w:rFonts w:cs="Calibri"/>
          </w:rPr>
          <w:t>5.4.2.1</w:t>
        </w:r>
        <w:r w:rsidR="001F3B4E">
          <w:rPr>
            <w:rFonts w:asciiTheme="minorHAnsi" w:eastAsiaTheme="minorEastAsia" w:hAnsiTheme="minorHAnsi"/>
            <w:color w:val="auto"/>
            <w:kern w:val="0"/>
            <w:szCs w:val="22"/>
          </w:rPr>
          <w:tab/>
        </w:r>
        <w:r w:rsidR="001F3B4E" w:rsidRPr="00A74556">
          <w:rPr>
            <w:rStyle w:val="Hyperlink"/>
            <w:rFonts w:cs="Calibri"/>
          </w:rPr>
          <w:t>Design Rationale</w:t>
        </w:r>
        <w:r w:rsidR="001F3B4E">
          <w:rPr>
            <w:webHidden/>
          </w:rPr>
          <w:tab/>
        </w:r>
        <w:r w:rsidR="001F3B4E">
          <w:rPr>
            <w:webHidden/>
          </w:rPr>
          <w:fldChar w:fldCharType="begin"/>
        </w:r>
        <w:r w:rsidR="001F3B4E">
          <w:rPr>
            <w:webHidden/>
          </w:rPr>
          <w:instrText xml:space="preserve"> PAGEREF _Toc445734247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8" w:history="1">
        <w:r w:rsidR="001F3B4E" w:rsidRPr="00A74556">
          <w:rPr>
            <w:rStyle w:val="Hyperlink"/>
            <w:rFonts w:cs="Calibri"/>
          </w:rPr>
          <w:t>5.4.2.2</w:t>
        </w:r>
        <w:r w:rsidR="001F3B4E">
          <w:rPr>
            <w:rFonts w:asciiTheme="minorHAnsi" w:eastAsiaTheme="minorEastAsia" w:hAnsiTheme="minorHAnsi"/>
            <w:color w:val="auto"/>
            <w:kern w:val="0"/>
            <w:szCs w:val="22"/>
          </w:rPr>
          <w:tab/>
        </w:r>
        <w:r w:rsidR="001F3B4E" w:rsidRPr="00A74556">
          <w:rPr>
            <w:rStyle w:val="Hyperlink"/>
            <w:rFonts w:cs="Calibri"/>
          </w:rPr>
          <w:t>Processing</w:t>
        </w:r>
        <w:r w:rsidR="001F3B4E">
          <w:rPr>
            <w:webHidden/>
          </w:rPr>
          <w:tab/>
        </w:r>
        <w:r w:rsidR="001F3B4E">
          <w:rPr>
            <w:webHidden/>
          </w:rPr>
          <w:fldChar w:fldCharType="begin"/>
        </w:r>
        <w:r w:rsidR="001F3B4E">
          <w:rPr>
            <w:webHidden/>
          </w:rPr>
          <w:instrText xml:space="preserve"> PAGEREF _Toc445734248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49" w:history="1">
        <w:r w:rsidR="001F3B4E" w:rsidRPr="00A74556">
          <w:rPr>
            <w:rStyle w:val="Hyperlink"/>
            <w:rFonts w:cs="Calibri"/>
          </w:rPr>
          <w:t>5.5</w:t>
        </w:r>
        <w:r w:rsidR="001F3B4E">
          <w:rPr>
            <w:rFonts w:asciiTheme="minorHAnsi" w:eastAsiaTheme="minorEastAsia" w:hAnsiTheme="minorHAnsi"/>
            <w:color w:val="auto"/>
            <w:kern w:val="0"/>
            <w:szCs w:val="22"/>
          </w:rPr>
          <w:tab/>
        </w:r>
        <w:r w:rsidR="001F3B4E" w:rsidRPr="00A74556">
          <w:rPr>
            <w:rStyle w:val="Hyperlink"/>
            <w:rFonts w:cs="Calibri"/>
          </w:rPr>
          <w:t>GLOBAL Function/Macro Definitions</w:t>
        </w:r>
        <w:r w:rsidR="001F3B4E">
          <w:rPr>
            <w:webHidden/>
          </w:rPr>
          <w:tab/>
        </w:r>
        <w:r w:rsidR="001F3B4E">
          <w:rPr>
            <w:webHidden/>
          </w:rPr>
          <w:fldChar w:fldCharType="begin"/>
        </w:r>
        <w:r w:rsidR="001F3B4E">
          <w:rPr>
            <w:webHidden/>
          </w:rPr>
          <w:instrText xml:space="preserve"> PAGEREF _Toc445734249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50" w:history="1">
        <w:r w:rsidR="001F3B4E" w:rsidRPr="00A74556">
          <w:rPr>
            <w:rStyle w:val="Hyperlink"/>
            <w:rFonts w:cs="Calibri"/>
          </w:rPr>
          <w:t>5.5.1</w:t>
        </w:r>
        <w:r w:rsidR="001F3B4E">
          <w:rPr>
            <w:rFonts w:asciiTheme="minorHAnsi" w:eastAsiaTheme="minorEastAsia" w:hAnsiTheme="minorHAnsi"/>
            <w:color w:val="auto"/>
            <w:kern w:val="0"/>
            <w:szCs w:val="22"/>
          </w:rPr>
          <w:tab/>
        </w:r>
        <w:r w:rsidR="001F3B4E" w:rsidRPr="00A74556">
          <w:rPr>
            <w:rStyle w:val="Hyperlink"/>
            <w:rFonts w:cs="Calibri"/>
          </w:rPr>
          <w:t>GLOBAL Function #1</w:t>
        </w:r>
        <w:r w:rsidR="001F3B4E">
          <w:rPr>
            <w:webHidden/>
          </w:rPr>
          <w:tab/>
        </w:r>
        <w:r w:rsidR="001F3B4E">
          <w:rPr>
            <w:webHidden/>
          </w:rPr>
          <w:fldChar w:fldCharType="begin"/>
        </w:r>
        <w:r w:rsidR="001F3B4E">
          <w:rPr>
            <w:webHidden/>
          </w:rPr>
          <w:instrText xml:space="preserve"> PAGEREF _Toc445734250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51" w:history="1">
        <w:r w:rsidR="001F3B4E" w:rsidRPr="00A74556">
          <w:rPr>
            <w:rStyle w:val="Hyperlink"/>
            <w:rFonts w:cs="Calibri"/>
          </w:rPr>
          <w:t>5.5.1.1</w:t>
        </w:r>
        <w:r w:rsidR="001F3B4E">
          <w:rPr>
            <w:rFonts w:asciiTheme="minorHAnsi" w:eastAsiaTheme="minorEastAsia" w:hAnsiTheme="minorHAnsi"/>
            <w:color w:val="auto"/>
            <w:kern w:val="0"/>
            <w:szCs w:val="22"/>
          </w:rPr>
          <w:tab/>
        </w:r>
        <w:r w:rsidR="001F3B4E" w:rsidRPr="00A74556">
          <w:rPr>
            <w:rStyle w:val="Hyperlink"/>
            <w:rFonts w:cs="Calibri"/>
          </w:rPr>
          <w:t>Design Rationale</w:t>
        </w:r>
        <w:r w:rsidR="001F3B4E">
          <w:rPr>
            <w:webHidden/>
          </w:rPr>
          <w:tab/>
        </w:r>
        <w:r w:rsidR="001F3B4E">
          <w:rPr>
            <w:webHidden/>
          </w:rPr>
          <w:fldChar w:fldCharType="begin"/>
        </w:r>
        <w:r w:rsidR="001F3B4E">
          <w:rPr>
            <w:webHidden/>
          </w:rPr>
          <w:instrText xml:space="preserve"> PAGEREF _Toc445734251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2"/>
        <w:rPr>
          <w:rFonts w:asciiTheme="minorHAnsi" w:eastAsiaTheme="minorEastAsia" w:hAnsiTheme="minorHAnsi"/>
          <w:color w:val="auto"/>
          <w:kern w:val="0"/>
          <w:szCs w:val="22"/>
        </w:rPr>
      </w:pPr>
      <w:hyperlink w:anchor="_Toc445734252" w:history="1">
        <w:r w:rsidR="001F3B4E" w:rsidRPr="00A74556">
          <w:rPr>
            <w:rStyle w:val="Hyperlink"/>
            <w:rFonts w:cs="Calibri"/>
          </w:rPr>
          <w:t>5.5.1.2</w:t>
        </w:r>
        <w:r w:rsidR="001F3B4E">
          <w:rPr>
            <w:rFonts w:asciiTheme="minorHAnsi" w:eastAsiaTheme="minorEastAsia" w:hAnsiTheme="minorHAnsi"/>
            <w:color w:val="auto"/>
            <w:kern w:val="0"/>
            <w:szCs w:val="22"/>
          </w:rPr>
          <w:tab/>
        </w:r>
        <w:r w:rsidR="001F3B4E" w:rsidRPr="00A74556">
          <w:rPr>
            <w:rStyle w:val="Hyperlink"/>
            <w:rFonts w:cs="Calibri"/>
          </w:rPr>
          <w:t>Processing</w:t>
        </w:r>
        <w:r w:rsidR="001F3B4E">
          <w:rPr>
            <w:webHidden/>
          </w:rPr>
          <w:tab/>
        </w:r>
        <w:r w:rsidR="001F3B4E">
          <w:rPr>
            <w:webHidden/>
          </w:rPr>
          <w:fldChar w:fldCharType="begin"/>
        </w:r>
        <w:r w:rsidR="001F3B4E">
          <w:rPr>
            <w:webHidden/>
          </w:rPr>
          <w:instrText xml:space="preserve"> PAGEREF _Toc445734252 \h </w:instrText>
        </w:r>
        <w:r w:rsidR="001F3B4E">
          <w:rPr>
            <w:webHidden/>
          </w:rPr>
        </w:r>
        <w:r w:rsidR="001F3B4E">
          <w:rPr>
            <w:webHidden/>
          </w:rPr>
          <w:fldChar w:fldCharType="separate"/>
        </w:r>
        <w:r w:rsidR="001F3B4E">
          <w:rPr>
            <w:webHidden/>
          </w:rPr>
          <w:t>10</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53" w:history="1">
        <w:r w:rsidR="001F3B4E" w:rsidRPr="00A74556">
          <w:rPr>
            <w:rStyle w:val="Hyperlink"/>
            <w:rFonts w:ascii="Calibri" w:hAnsi="Calibri" w:cs="Calibri"/>
          </w:rPr>
          <w:t>6</w:t>
        </w:r>
        <w:r w:rsidR="001F3B4E">
          <w:rPr>
            <w:rFonts w:eastAsiaTheme="minorEastAsia"/>
            <w:b w:val="0"/>
            <w:color w:val="auto"/>
            <w:kern w:val="0"/>
            <w:sz w:val="22"/>
            <w:szCs w:val="22"/>
            <w:lang w:val="en-US"/>
          </w:rPr>
          <w:tab/>
        </w:r>
        <w:r w:rsidR="001F3B4E" w:rsidRPr="00A74556">
          <w:rPr>
            <w:rStyle w:val="Hyperlink"/>
            <w:rFonts w:ascii="Calibri" w:hAnsi="Calibri"/>
          </w:rPr>
          <w:t>Known</w:t>
        </w:r>
        <w:r w:rsidR="001F3B4E" w:rsidRPr="00A74556">
          <w:rPr>
            <w:rStyle w:val="Hyperlink"/>
            <w:rFonts w:ascii="Calibri" w:hAnsi="Calibri" w:cs="Calibri"/>
          </w:rPr>
          <w:t xml:space="preserve"> Limitations with Design</w:t>
        </w:r>
        <w:r w:rsidR="001F3B4E">
          <w:rPr>
            <w:webHidden/>
          </w:rPr>
          <w:tab/>
        </w:r>
        <w:r w:rsidR="001F3B4E">
          <w:rPr>
            <w:webHidden/>
          </w:rPr>
          <w:fldChar w:fldCharType="begin"/>
        </w:r>
        <w:r w:rsidR="001F3B4E">
          <w:rPr>
            <w:webHidden/>
          </w:rPr>
          <w:instrText xml:space="preserve"> PAGEREF _Toc445734253 \h </w:instrText>
        </w:r>
        <w:r w:rsidR="001F3B4E">
          <w:rPr>
            <w:webHidden/>
          </w:rPr>
        </w:r>
        <w:r w:rsidR="001F3B4E">
          <w:rPr>
            <w:webHidden/>
          </w:rPr>
          <w:fldChar w:fldCharType="separate"/>
        </w:r>
        <w:r w:rsidR="001F3B4E">
          <w:rPr>
            <w:webHidden/>
          </w:rPr>
          <w:t>11</w:t>
        </w:r>
        <w:r w:rsidR="001F3B4E">
          <w:rPr>
            <w:webHidden/>
          </w:rPr>
          <w:fldChar w:fldCharType="end"/>
        </w:r>
      </w:hyperlink>
    </w:p>
    <w:p w:rsidR="001F3B4E" w:rsidRDefault="008C3984">
      <w:pPr>
        <w:pStyle w:val="TOC1"/>
        <w:rPr>
          <w:rFonts w:eastAsiaTheme="minorEastAsia"/>
          <w:b w:val="0"/>
          <w:color w:val="auto"/>
          <w:kern w:val="0"/>
          <w:sz w:val="22"/>
          <w:szCs w:val="22"/>
          <w:lang w:val="en-US"/>
        </w:rPr>
      </w:pPr>
      <w:hyperlink w:anchor="_Toc445734254" w:history="1">
        <w:r w:rsidR="001F3B4E" w:rsidRPr="00A74556">
          <w:rPr>
            <w:rStyle w:val="Hyperlink"/>
            <w:rFonts w:ascii="Calibri" w:hAnsi="Calibri" w:cs="Calibri"/>
          </w:rPr>
          <w:t>7</w:t>
        </w:r>
        <w:r w:rsidR="001F3B4E">
          <w:rPr>
            <w:rFonts w:eastAsiaTheme="minorEastAsia"/>
            <w:b w:val="0"/>
            <w:color w:val="auto"/>
            <w:kern w:val="0"/>
            <w:sz w:val="22"/>
            <w:szCs w:val="22"/>
            <w:lang w:val="en-US"/>
          </w:rPr>
          <w:tab/>
        </w:r>
        <w:r w:rsidR="001F3B4E" w:rsidRPr="00A74556">
          <w:rPr>
            <w:rStyle w:val="Hyperlink"/>
            <w:rFonts w:ascii="Calibri" w:hAnsi="Calibri" w:cs="Calibri"/>
          </w:rPr>
          <w:t>UNIT TEST CONSIDERATION</w:t>
        </w:r>
        <w:r w:rsidR="001F3B4E">
          <w:rPr>
            <w:webHidden/>
          </w:rPr>
          <w:tab/>
        </w:r>
        <w:r w:rsidR="001F3B4E">
          <w:rPr>
            <w:webHidden/>
          </w:rPr>
          <w:fldChar w:fldCharType="begin"/>
        </w:r>
        <w:r w:rsidR="001F3B4E">
          <w:rPr>
            <w:webHidden/>
          </w:rPr>
          <w:instrText xml:space="preserve"> PAGEREF _Toc445734254 \h </w:instrText>
        </w:r>
        <w:r w:rsidR="001F3B4E">
          <w:rPr>
            <w:webHidden/>
          </w:rPr>
        </w:r>
        <w:r w:rsidR="001F3B4E">
          <w:rPr>
            <w:webHidden/>
          </w:rPr>
          <w:fldChar w:fldCharType="separate"/>
        </w:r>
        <w:r w:rsidR="001F3B4E">
          <w:rPr>
            <w:webHidden/>
          </w:rPr>
          <w:t>12</w:t>
        </w:r>
        <w:r w:rsidR="001F3B4E">
          <w:rPr>
            <w:webHidden/>
          </w:rPr>
          <w:fldChar w:fldCharType="end"/>
        </w:r>
      </w:hyperlink>
    </w:p>
    <w:p w:rsidR="001F3B4E" w:rsidRDefault="008C3984">
      <w:pPr>
        <w:pStyle w:val="TOC1"/>
        <w:tabs>
          <w:tab w:val="left" w:pos="1400"/>
        </w:tabs>
        <w:rPr>
          <w:rFonts w:eastAsiaTheme="minorEastAsia"/>
          <w:b w:val="0"/>
          <w:color w:val="auto"/>
          <w:kern w:val="0"/>
          <w:sz w:val="22"/>
          <w:szCs w:val="22"/>
          <w:lang w:val="en-US"/>
        </w:rPr>
      </w:pPr>
      <w:hyperlink w:anchor="_Toc445734255" w:history="1">
        <w:r w:rsidR="001F3B4E" w:rsidRPr="00A74556">
          <w:rPr>
            <w:rStyle w:val="Hyperlink"/>
          </w:rPr>
          <w:t>Appendix A</w:t>
        </w:r>
        <w:r w:rsidR="001F3B4E">
          <w:rPr>
            <w:rFonts w:eastAsiaTheme="minorEastAsia"/>
            <w:b w:val="0"/>
            <w:color w:val="auto"/>
            <w:kern w:val="0"/>
            <w:sz w:val="22"/>
            <w:szCs w:val="22"/>
            <w:lang w:val="en-US"/>
          </w:rPr>
          <w:tab/>
        </w:r>
        <w:r w:rsidR="001F3B4E" w:rsidRPr="00A74556">
          <w:rPr>
            <w:rStyle w:val="Hyperlink"/>
          </w:rPr>
          <w:t>Abbreviations and Acronyms</w:t>
        </w:r>
        <w:r w:rsidR="001F3B4E">
          <w:rPr>
            <w:webHidden/>
          </w:rPr>
          <w:tab/>
        </w:r>
        <w:r w:rsidR="001F3B4E">
          <w:rPr>
            <w:webHidden/>
          </w:rPr>
          <w:fldChar w:fldCharType="begin"/>
        </w:r>
        <w:r w:rsidR="001F3B4E">
          <w:rPr>
            <w:webHidden/>
          </w:rPr>
          <w:instrText xml:space="preserve"> PAGEREF _Toc445734255 \h </w:instrText>
        </w:r>
        <w:r w:rsidR="001F3B4E">
          <w:rPr>
            <w:webHidden/>
          </w:rPr>
        </w:r>
        <w:r w:rsidR="001F3B4E">
          <w:rPr>
            <w:webHidden/>
          </w:rPr>
          <w:fldChar w:fldCharType="separate"/>
        </w:r>
        <w:r w:rsidR="001F3B4E">
          <w:rPr>
            <w:webHidden/>
          </w:rPr>
          <w:t>13</w:t>
        </w:r>
        <w:r w:rsidR="001F3B4E">
          <w:rPr>
            <w:webHidden/>
          </w:rPr>
          <w:fldChar w:fldCharType="end"/>
        </w:r>
      </w:hyperlink>
    </w:p>
    <w:p w:rsidR="001F3B4E" w:rsidRDefault="008C3984">
      <w:pPr>
        <w:pStyle w:val="TOC1"/>
        <w:tabs>
          <w:tab w:val="left" w:pos="1400"/>
        </w:tabs>
        <w:rPr>
          <w:rFonts w:eastAsiaTheme="minorEastAsia"/>
          <w:b w:val="0"/>
          <w:color w:val="auto"/>
          <w:kern w:val="0"/>
          <w:sz w:val="22"/>
          <w:szCs w:val="22"/>
          <w:lang w:val="en-US"/>
        </w:rPr>
      </w:pPr>
      <w:hyperlink w:anchor="_Toc445734256" w:history="1">
        <w:r w:rsidR="001F3B4E" w:rsidRPr="00A74556">
          <w:rPr>
            <w:rStyle w:val="Hyperlink"/>
          </w:rPr>
          <w:t>Appendix B</w:t>
        </w:r>
        <w:r w:rsidR="001F3B4E">
          <w:rPr>
            <w:rFonts w:eastAsiaTheme="minorEastAsia"/>
            <w:b w:val="0"/>
            <w:color w:val="auto"/>
            <w:kern w:val="0"/>
            <w:sz w:val="22"/>
            <w:szCs w:val="22"/>
            <w:lang w:val="en-US"/>
          </w:rPr>
          <w:tab/>
        </w:r>
        <w:r w:rsidR="001F3B4E" w:rsidRPr="00A74556">
          <w:rPr>
            <w:rStyle w:val="Hyperlink"/>
          </w:rPr>
          <w:t>Glossary</w:t>
        </w:r>
        <w:r w:rsidR="001F3B4E">
          <w:rPr>
            <w:webHidden/>
          </w:rPr>
          <w:tab/>
        </w:r>
        <w:r w:rsidR="001F3B4E">
          <w:rPr>
            <w:webHidden/>
          </w:rPr>
          <w:fldChar w:fldCharType="begin"/>
        </w:r>
        <w:r w:rsidR="001F3B4E">
          <w:rPr>
            <w:webHidden/>
          </w:rPr>
          <w:instrText xml:space="preserve"> PAGEREF _Toc445734256 \h </w:instrText>
        </w:r>
        <w:r w:rsidR="001F3B4E">
          <w:rPr>
            <w:webHidden/>
          </w:rPr>
        </w:r>
        <w:r w:rsidR="001F3B4E">
          <w:rPr>
            <w:webHidden/>
          </w:rPr>
          <w:fldChar w:fldCharType="separate"/>
        </w:r>
        <w:r w:rsidR="001F3B4E">
          <w:rPr>
            <w:webHidden/>
          </w:rPr>
          <w:t>14</w:t>
        </w:r>
        <w:r w:rsidR="001F3B4E">
          <w:rPr>
            <w:webHidden/>
          </w:rPr>
          <w:fldChar w:fldCharType="end"/>
        </w:r>
      </w:hyperlink>
    </w:p>
    <w:p w:rsidR="001F3B4E" w:rsidRDefault="008C3984">
      <w:pPr>
        <w:pStyle w:val="TOC1"/>
        <w:tabs>
          <w:tab w:val="left" w:pos="1400"/>
        </w:tabs>
        <w:rPr>
          <w:rFonts w:eastAsiaTheme="minorEastAsia"/>
          <w:b w:val="0"/>
          <w:color w:val="auto"/>
          <w:kern w:val="0"/>
          <w:sz w:val="22"/>
          <w:szCs w:val="22"/>
          <w:lang w:val="en-US"/>
        </w:rPr>
      </w:pPr>
      <w:hyperlink w:anchor="_Toc445734257" w:history="1">
        <w:r w:rsidR="001F3B4E" w:rsidRPr="00A74556">
          <w:rPr>
            <w:rStyle w:val="Hyperlink"/>
          </w:rPr>
          <w:t>Appendix C</w:t>
        </w:r>
        <w:r w:rsidR="001F3B4E">
          <w:rPr>
            <w:rFonts w:eastAsiaTheme="minorEastAsia"/>
            <w:b w:val="0"/>
            <w:color w:val="auto"/>
            <w:kern w:val="0"/>
            <w:sz w:val="22"/>
            <w:szCs w:val="22"/>
            <w:lang w:val="en-US"/>
          </w:rPr>
          <w:tab/>
        </w:r>
        <w:r w:rsidR="001F3B4E" w:rsidRPr="00A74556">
          <w:rPr>
            <w:rStyle w:val="Hyperlink"/>
          </w:rPr>
          <w:t>References</w:t>
        </w:r>
        <w:r w:rsidR="001F3B4E">
          <w:rPr>
            <w:webHidden/>
          </w:rPr>
          <w:tab/>
        </w:r>
        <w:r w:rsidR="001F3B4E">
          <w:rPr>
            <w:webHidden/>
          </w:rPr>
          <w:fldChar w:fldCharType="begin"/>
        </w:r>
        <w:r w:rsidR="001F3B4E">
          <w:rPr>
            <w:webHidden/>
          </w:rPr>
          <w:instrText xml:space="preserve"> PAGEREF _Toc445734257 \h </w:instrText>
        </w:r>
        <w:r w:rsidR="001F3B4E">
          <w:rPr>
            <w:webHidden/>
          </w:rPr>
        </w:r>
        <w:r w:rsidR="001F3B4E">
          <w:rPr>
            <w:webHidden/>
          </w:rPr>
          <w:fldChar w:fldCharType="separate"/>
        </w:r>
        <w:r w:rsidR="001F3B4E">
          <w:rPr>
            <w:webHidden/>
          </w:rPr>
          <w:t>15</w:t>
        </w:r>
        <w:r w:rsidR="001F3B4E">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7" w:name="_Toc445734220"/>
      <w:r w:rsidRPr="00A158C7">
        <w:lastRenderedPageBreak/>
        <w:t>Introduction</w:t>
      </w:r>
      <w:bookmarkEnd w:id="17"/>
    </w:p>
    <w:p w:rsidR="00DC0959" w:rsidRPr="00A158C7" w:rsidRDefault="00FE5DF5" w:rsidP="00DC0959">
      <w:pPr>
        <w:pStyle w:val="Heading2"/>
      </w:pPr>
      <w:bookmarkStart w:id="18" w:name="_Toc445734221"/>
      <w:r w:rsidRPr="00A158C7">
        <w:t>Purpose</w:t>
      </w:r>
      <w:bookmarkEnd w:id="18"/>
    </w:p>
    <w:p w:rsidR="00AE0435" w:rsidRPr="00A158C7" w:rsidRDefault="00FE5DF5" w:rsidP="000B37D5">
      <w:pPr>
        <w:pStyle w:val="Heading2"/>
      </w:pPr>
      <w:bookmarkStart w:id="19" w:name="_Toc445734222"/>
      <w:r w:rsidRPr="00A158C7">
        <w:t>Scope</w:t>
      </w:r>
      <w:bookmarkEnd w:id="19"/>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4F150D" w:rsidP="00F43F8E">
      <w:pPr>
        <w:pStyle w:val="Heading1"/>
        <w:rPr>
          <w:rFonts w:ascii="Calibri" w:hAnsi="Calibri" w:cs="Calibri"/>
        </w:rPr>
      </w:pPr>
      <w:bookmarkStart w:id="20" w:name="_Toc406065228"/>
      <w:bookmarkStart w:id="21" w:name="_Toc445734223"/>
      <w:bookmarkEnd w:id="3"/>
      <w:bookmarkEnd w:id="4"/>
      <w:bookmarkEnd w:id="5"/>
      <w:bookmarkEnd w:id="6"/>
      <w:bookmarkEnd w:id="7"/>
      <w:r>
        <w:rPr>
          <w:rFonts w:ascii="Calibri" w:hAnsi="Calibri" w:cs="Calibri"/>
        </w:rPr>
        <w:lastRenderedPageBreak/>
        <w:t>DataAndAdrPar</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0"/>
      <w:bookmarkEnd w:id="21"/>
    </w:p>
    <w:p w:rsidR="00D229A6" w:rsidRPr="002D6391" w:rsidRDefault="00BB67A5" w:rsidP="00D229A6">
      <w:pPr>
        <w:rPr>
          <w:rFonts w:cs="Calibri"/>
          <w:i/>
        </w:rPr>
      </w:pPr>
      <w:r>
        <w:rPr>
          <w:rFonts w:cs="Calibri"/>
          <w:i/>
        </w:rPr>
        <w:t xml:space="preserve">See </w:t>
      </w:r>
      <w:r w:rsidR="00B955D9">
        <w:rPr>
          <w:rFonts w:cs="Calibri"/>
          <w:i/>
        </w:rPr>
        <w:t>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 w:name="_Toc406065229"/>
      <w:bookmarkStart w:id="23" w:name="_Toc445734224"/>
      <w:r w:rsidRPr="00AA38E8">
        <w:rPr>
          <w:rFonts w:ascii="Calibri" w:hAnsi="Calibri" w:cs="Calibri"/>
        </w:rPr>
        <w:lastRenderedPageBreak/>
        <w:t>Design details of software module</w:t>
      </w:r>
      <w:bookmarkEnd w:id="22"/>
      <w:bookmarkEnd w:id="23"/>
    </w:p>
    <w:p w:rsidR="00D229A6" w:rsidRPr="004F150D" w:rsidRDefault="00D229A6" w:rsidP="00D229A6">
      <w:pPr>
        <w:pStyle w:val="Heading2"/>
        <w:rPr>
          <w:rFonts w:cs="Calibri"/>
          <w:i/>
        </w:rPr>
      </w:pPr>
      <w:bookmarkStart w:id="24" w:name="_Toc406065230"/>
      <w:bookmarkStart w:id="25" w:name="_Toc445734225"/>
      <w:r w:rsidRPr="00D229A6">
        <w:t>Graphical</w:t>
      </w:r>
      <w:r w:rsidRPr="004F150D">
        <w:rPr>
          <w:rFonts w:ascii="Calibri" w:hAnsi="Calibri" w:cs="Calibri"/>
        </w:rPr>
        <w:t xml:space="preserve"> representation of </w:t>
      </w:r>
      <w:bookmarkEnd w:id="24"/>
      <w:r w:rsidR="004F150D" w:rsidRPr="004F150D">
        <w:rPr>
          <w:rFonts w:ascii="Calibri" w:hAnsi="Calibri" w:cs="Calibri"/>
        </w:rPr>
        <w:t>DataAndAdrPar</w:t>
      </w:r>
      <w:bookmarkEnd w:id="25"/>
    </w:p>
    <w:p w:rsidR="00D229A6" w:rsidRDefault="00D229A6" w:rsidP="00D229A6">
      <w:pPr>
        <w:pStyle w:val="Heading2"/>
        <w:rPr>
          <w:rFonts w:ascii="Calibri" w:hAnsi="Calibri" w:cs="Calibri"/>
        </w:rPr>
      </w:pPr>
      <w:bookmarkStart w:id="26" w:name="_Toc406065231"/>
      <w:bookmarkStart w:id="27" w:name="_Toc445734226"/>
      <w:r w:rsidRPr="002D6391">
        <w:rPr>
          <w:rFonts w:ascii="Calibri" w:hAnsi="Calibri" w:cs="Calibri"/>
        </w:rPr>
        <w:t>Data Flow Diagram</w:t>
      </w:r>
      <w:bookmarkEnd w:id="26"/>
      <w:bookmarkEnd w:id="27"/>
    </w:p>
    <w:p w:rsidR="001F3B4E" w:rsidRPr="001F3B4E" w:rsidRDefault="001F3B4E" w:rsidP="001F3B4E">
      <w:pPr>
        <w:rPr>
          <w:lang w:bidi="ar-SA"/>
        </w:rPr>
      </w:pPr>
      <w:r>
        <w:rPr>
          <w:noProof/>
          <w:lang w:bidi="ar-SA"/>
        </w:rPr>
        <w:drawing>
          <wp:inline distT="0" distB="0" distL="0" distR="0">
            <wp:extent cx="182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2">
                      <a:extLst>
                        <a:ext uri="{28A0092B-C50C-407E-A947-70E740481C1C}">
                          <a14:useLocalDpi xmlns:a14="http://schemas.microsoft.com/office/drawing/2010/main" val="0"/>
                        </a:ext>
                      </a:extLst>
                    </a:blip>
                    <a:stretch>
                      <a:fillRect/>
                    </a:stretch>
                  </pic:blipFill>
                  <pic:spPr>
                    <a:xfrm>
                      <a:off x="0" y="0"/>
                      <a:ext cx="1828800" cy="1188720"/>
                    </a:xfrm>
                    <a:prstGeom prst="rect">
                      <a:avLst/>
                    </a:prstGeom>
                  </pic:spPr>
                </pic:pic>
              </a:graphicData>
            </a:graphic>
          </wp:inline>
        </w:drawing>
      </w:r>
    </w:p>
    <w:p w:rsidR="00D229A6" w:rsidRDefault="00AC4CD8" w:rsidP="00387BF4">
      <w:pPr>
        <w:pStyle w:val="Heading3"/>
        <w:tabs>
          <w:tab w:val="clear" w:pos="1017"/>
        </w:tabs>
        <w:ind w:left="562" w:hanging="562"/>
        <w:rPr>
          <w:rFonts w:ascii="Calibri" w:hAnsi="Calibri" w:cs="Calibri"/>
        </w:rPr>
      </w:pPr>
      <w:bookmarkStart w:id="28" w:name="_Toc375924736"/>
      <w:bookmarkStart w:id="29" w:name="_Toc406065232"/>
      <w:bookmarkStart w:id="30" w:name="_Toc445734227"/>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8"/>
      <w:bookmarkEnd w:id="29"/>
      <w:bookmarkEnd w:id="30"/>
    </w:p>
    <w:p w:rsidR="00C53E47" w:rsidRPr="00C53E47" w:rsidRDefault="00C53E47" w:rsidP="00C53E47">
      <w:pPr>
        <w:rPr>
          <w:lang w:bidi="ar-SA"/>
        </w:rPr>
      </w:pPr>
      <w:r>
        <w:rPr>
          <w:b/>
          <w:kern w:val="28"/>
          <w:sz w:val="24"/>
          <w:szCs w:val="20"/>
          <w:lang w:bidi="ar-SA"/>
        </w:rPr>
        <w:t>N/A</w:t>
      </w:r>
    </w:p>
    <w:p w:rsidR="00D229A6" w:rsidRPr="002B094F" w:rsidRDefault="00D229A6" w:rsidP="00D229A6">
      <w:pPr>
        <w:rPr>
          <w:lang w:bidi="ar-SA"/>
        </w:rPr>
      </w:pPr>
    </w:p>
    <w:p w:rsidR="00D229A6" w:rsidRDefault="00AC4CD8" w:rsidP="00D229A6">
      <w:pPr>
        <w:pStyle w:val="Heading3"/>
        <w:ind w:left="562" w:hanging="562"/>
        <w:rPr>
          <w:rFonts w:ascii="Calibri" w:hAnsi="Calibri" w:cs="Calibri"/>
        </w:rPr>
      </w:pPr>
      <w:bookmarkStart w:id="31" w:name="_Toc375924737"/>
      <w:bookmarkStart w:id="32" w:name="_Toc406065233"/>
      <w:bookmarkStart w:id="33" w:name="_Toc445734228"/>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1"/>
      <w:bookmarkEnd w:id="32"/>
      <w:bookmarkEnd w:id="33"/>
    </w:p>
    <w:p w:rsidR="00C53E47" w:rsidRPr="00C53E47" w:rsidRDefault="00C53E47" w:rsidP="00C53E47">
      <w:pPr>
        <w:rPr>
          <w:lang w:bidi="ar-SA"/>
        </w:rPr>
      </w:pPr>
      <w:r>
        <w:rPr>
          <w:b/>
          <w:kern w:val="28"/>
          <w:sz w:val="24"/>
          <w:szCs w:val="20"/>
          <w:lang w:bidi="ar-SA"/>
        </w:rPr>
        <w:t>N/A</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4" w:name="_Toc338170479"/>
      <w:bookmarkStart w:id="35" w:name="_Toc375678228"/>
      <w:bookmarkStart w:id="36" w:name="_Toc418080062"/>
      <w:bookmarkStart w:id="37" w:name="_Toc421709912"/>
      <w:bookmarkStart w:id="38" w:name="_Toc445734229"/>
      <w:r w:rsidRPr="00AC4CD8">
        <w:rPr>
          <w:rFonts w:ascii="Calibri" w:hAnsi="Calibri" w:cs="Calibri"/>
        </w:rPr>
        <w:lastRenderedPageBreak/>
        <w:t>Constant Data Dictionary</w:t>
      </w:r>
      <w:bookmarkEnd w:id="34"/>
      <w:bookmarkEnd w:id="35"/>
      <w:bookmarkEnd w:id="36"/>
      <w:bookmarkEnd w:id="37"/>
      <w:bookmarkEnd w:id="38"/>
    </w:p>
    <w:p w:rsidR="00AC4CD8" w:rsidRPr="00DA5500" w:rsidRDefault="00AC4CD8" w:rsidP="00AC4CD8">
      <w:pPr>
        <w:pStyle w:val="Heading2"/>
        <w:spacing w:after="60"/>
        <w:rPr>
          <w:rFonts w:ascii="Calibri" w:hAnsi="Calibri"/>
        </w:rPr>
      </w:pPr>
      <w:bookmarkStart w:id="39" w:name="_Toc421011506"/>
      <w:bookmarkStart w:id="40" w:name="_Toc421786527"/>
      <w:bookmarkStart w:id="41" w:name="_Toc445734230"/>
      <w:bookmarkStart w:id="42" w:name="_Toc418080064"/>
      <w:r w:rsidRPr="00DA5500">
        <w:rPr>
          <w:rFonts w:ascii="Calibri" w:hAnsi="Calibri"/>
        </w:rPr>
        <w:t>Program (fixed) Constants</w:t>
      </w:r>
      <w:bookmarkEnd w:id="39"/>
      <w:bookmarkEnd w:id="40"/>
      <w:bookmarkEnd w:id="41"/>
    </w:p>
    <w:p w:rsidR="00AC4CD8" w:rsidRPr="00DA5500" w:rsidRDefault="00AC4CD8" w:rsidP="00AC4CD8">
      <w:pPr>
        <w:pStyle w:val="Heading3"/>
        <w:tabs>
          <w:tab w:val="clear" w:pos="1017"/>
          <w:tab w:val="num" w:pos="567"/>
        </w:tabs>
        <w:ind w:left="567"/>
        <w:rPr>
          <w:rFonts w:ascii="Calibri" w:hAnsi="Calibri"/>
        </w:rPr>
      </w:pPr>
      <w:bookmarkStart w:id="43" w:name="_Toc445734231"/>
      <w:bookmarkEnd w:id="42"/>
      <w:r w:rsidRPr="00DA5500">
        <w:rPr>
          <w:rFonts w:ascii="Calibri" w:hAnsi="Calibri"/>
        </w:rPr>
        <w:t>Embedded Constants</w:t>
      </w:r>
      <w:bookmarkEnd w:id="43"/>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VCIFERRSETBFRTEST_CNT_U32</w:t>
            </w:r>
          </w:p>
        </w:tc>
        <w:tc>
          <w:tcPr>
            <w:tcW w:w="1710" w:type="dxa"/>
            <w:tcBorders>
              <w:top w:val="single" w:sz="6" w:space="0" w:color="auto"/>
              <w:left w:val="single" w:sz="6" w:space="0" w:color="auto"/>
              <w:bottom w:val="single" w:sz="6" w:space="0" w:color="auto"/>
              <w:right w:val="single" w:sz="6" w:space="0" w:color="auto"/>
            </w:tcBorders>
          </w:tcPr>
          <w:p w:rsidR="00B110DD" w:rsidRPr="00AA38E8" w:rsidRDefault="00B110DD"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((uint32)1U&lt;&lt;0U)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ECMERRSETBFRTEST_CNT_U32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((uint32)1U&lt;&lt;1U)</w:t>
            </w:r>
          </w:p>
        </w:tc>
      </w:tr>
      <w:tr w:rsidR="00B110DD" w:rsidRPr="00AA38E8" w:rsidTr="00B110DD">
        <w:trPr>
          <w:trHeight w:val="453"/>
        </w:trPr>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READOPERECMERR_CNT_U32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((uint32)1U&lt;&lt;2U)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WROPERECMERR_CNT_U32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((uint32)1U&lt;&lt;3U)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WROPERADRPARERR_CNT_U32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((uint32)1U&lt;&lt;4U)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CLRERRSTSFLGFAIL_CNT_U32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((uint32)1U&lt;&lt;5U)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 xml:space="preserve"> TESTMODCTRLREGWRFAIL_CNT_U32</w:t>
            </w:r>
          </w:p>
        </w:tc>
        <w:tc>
          <w:tcPr>
            <w:tcW w:w="1710" w:type="dxa"/>
            <w:tcBorders>
              <w:top w:val="single" w:sz="6" w:space="0" w:color="auto"/>
              <w:left w:val="single" w:sz="6" w:space="0" w:color="auto"/>
              <w:bottom w:val="single" w:sz="6" w:space="0" w:color="auto"/>
              <w:right w:val="single" w:sz="6" w:space="0" w:color="auto"/>
            </w:tcBorders>
          </w:tcPr>
          <w:p w:rsidR="00B110DD" w:rsidRPr="00B110DD" w:rsidRDefault="00B110DD" w:rsidP="00B110DD">
            <w:pPr>
              <w:spacing w:before="60"/>
              <w:jc w:val="center"/>
              <w:rPr>
                <w:rFonts w:cs="Calibri"/>
                <w:sz w:val="16"/>
                <w:szCs w:val="16"/>
              </w:rPr>
            </w:pPr>
            <w:r w:rsidRPr="00BA5C55">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Default="00B110DD">
            <w:r w:rsidRPr="00C22CD0">
              <w:rPr>
                <w:rFonts w:cs="Calibri"/>
                <w:sz w:val="16"/>
                <w:szCs w:val="16"/>
              </w:rPr>
              <w:t>Counts</w:t>
            </w:r>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sz w:val="16"/>
                <w:szCs w:val="16"/>
              </w:rPr>
            </w:pPr>
            <w:r w:rsidRPr="00B110DD">
              <w:rPr>
                <w:sz w:val="16"/>
                <w:szCs w:val="16"/>
              </w:rPr>
              <w:t>((uint32)1U&lt;&lt;6U)</w:t>
            </w:r>
          </w:p>
        </w:tc>
      </w:tr>
      <w:tr w:rsidR="00B110DD" w:rsidRPr="00AA38E8" w:rsidTr="00F4318C">
        <w:tc>
          <w:tcPr>
            <w:tcW w:w="3888" w:type="dxa"/>
            <w:tcBorders>
              <w:top w:val="single" w:sz="6" w:space="0" w:color="auto"/>
              <w:left w:val="single" w:sz="6" w:space="0" w:color="auto"/>
              <w:bottom w:val="single" w:sz="6" w:space="0" w:color="auto"/>
              <w:right w:val="single" w:sz="6" w:space="0" w:color="auto"/>
            </w:tcBorders>
          </w:tcPr>
          <w:p w:rsidR="00B110DD" w:rsidRPr="00B110DD" w:rsidRDefault="00566ABF" w:rsidP="004F150D">
            <w:pPr>
              <w:rPr>
                <w:sz w:val="16"/>
                <w:szCs w:val="16"/>
              </w:rPr>
            </w:pPr>
            <w:ins w:id="44" w:author="Avinash James" w:date="2017-02-27T13:10:00Z">
              <w:r w:rsidRPr="00566ABF">
                <w:rPr>
                  <w:sz w:val="16"/>
                  <w:szCs w:val="16"/>
                </w:rPr>
                <w:t>TOUT_CNT_U16</w:t>
              </w:r>
            </w:ins>
            <w:del w:id="45" w:author="Avinash James" w:date="2017-02-27T13:10:00Z">
              <w:r w:rsidR="00B110DD" w:rsidRPr="00B110DD" w:rsidDel="00566ABF">
                <w:rPr>
                  <w:sz w:val="16"/>
                  <w:szCs w:val="16"/>
                </w:rPr>
                <w:delText xml:space="preserve"> TOUT_MICROSEC_U32</w:delText>
              </w:r>
            </w:del>
          </w:p>
        </w:tc>
        <w:tc>
          <w:tcPr>
            <w:tcW w:w="1710" w:type="dxa"/>
            <w:tcBorders>
              <w:top w:val="single" w:sz="6" w:space="0" w:color="auto"/>
              <w:left w:val="single" w:sz="6" w:space="0" w:color="auto"/>
              <w:bottom w:val="single" w:sz="6" w:space="0" w:color="auto"/>
              <w:right w:val="single" w:sz="6" w:space="0" w:color="auto"/>
            </w:tcBorders>
          </w:tcPr>
          <w:p w:rsidR="00B110DD" w:rsidRPr="00AA38E8" w:rsidRDefault="00B110DD" w:rsidP="00F4318C">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B110DD" w:rsidRPr="00AA38E8" w:rsidRDefault="00566ABF" w:rsidP="00B110DD">
            <w:pPr>
              <w:spacing w:before="60"/>
              <w:rPr>
                <w:rFonts w:cs="Calibri"/>
                <w:sz w:val="16"/>
                <w:szCs w:val="16"/>
              </w:rPr>
            </w:pPr>
            <w:ins w:id="46" w:author="Avinash James" w:date="2017-02-27T13:11:00Z">
              <w:r w:rsidRPr="00C22CD0">
                <w:rPr>
                  <w:rFonts w:cs="Calibri"/>
                  <w:sz w:val="16"/>
                  <w:szCs w:val="16"/>
                </w:rPr>
                <w:t>Counts</w:t>
              </w:r>
            </w:ins>
            <w:del w:id="47" w:author="Avinash James" w:date="2017-02-27T13:11:00Z">
              <w:r w:rsidR="00B110DD" w:rsidDel="00566ABF">
                <w:rPr>
                  <w:rFonts w:cs="Calibri"/>
                  <w:sz w:val="16"/>
                  <w:szCs w:val="16"/>
                </w:rPr>
                <w:delText>MicroSec</w:delText>
              </w:r>
            </w:del>
          </w:p>
        </w:tc>
        <w:tc>
          <w:tcPr>
            <w:tcW w:w="1385" w:type="dxa"/>
            <w:tcBorders>
              <w:top w:val="single" w:sz="6" w:space="0" w:color="auto"/>
              <w:left w:val="single" w:sz="6" w:space="0" w:color="auto"/>
              <w:bottom w:val="single" w:sz="6" w:space="0" w:color="auto"/>
              <w:right w:val="single" w:sz="6" w:space="0" w:color="auto"/>
            </w:tcBorders>
          </w:tcPr>
          <w:p w:rsidR="00B110DD" w:rsidRPr="00B110DD" w:rsidRDefault="00B110DD" w:rsidP="004F150D">
            <w:pPr>
              <w:rPr>
                <w:rFonts w:cs="Calibri"/>
                <w:sz w:val="16"/>
                <w:szCs w:val="16"/>
              </w:rPr>
            </w:pPr>
            <w:del w:id="48" w:author="Avinash James" w:date="2017-02-27T13:11:00Z">
              <w:r w:rsidRPr="00B110DD" w:rsidDel="00566ABF">
                <w:rPr>
                  <w:rFonts w:cs="Calibri"/>
                  <w:sz w:val="16"/>
                  <w:szCs w:val="16"/>
                </w:rPr>
                <w:delText>2U</w:delText>
              </w:r>
            </w:del>
            <w:ins w:id="49" w:author="Avinash James" w:date="2017-02-27T13:11:00Z">
              <w:r w:rsidR="00566ABF">
                <w:rPr>
                  <w:rFonts w:cs="Calibri"/>
                  <w:sz w:val="16"/>
                  <w:szCs w:val="16"/>
                </w:rPr>
                <w:t>1000</w:t>
              </w:r>
              <w:bookmarkStart w:id="50" w:name="_GoBack"/>
              <w:bookmarkEnd w:id="50"/>
              <w:r w:rsidR="00566ABF" w:rsidRPr="00B110DD">
                <w:rPr>
                  <w:rFonts w:cs="Calibri"/>
                  <w:sz w:val="16"/>
                  <w:szCs w:val="16"/>
                </w:rPr>
                <w:t>U</w:t>
              </w:r>
            </w:ins>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1" w:name="_Ref87065593"/>
      <w:bookmarkStart w:id="52" w:name="_Toc338170483"/>
      <w:bookmarkStart w:id="53" w:name="_Toc375678229"/>
      <w:bookmarkStart w:id="54" w:name="_Toc418080067"/>
      <w:bookmarkStart w:id="55" w:name="_Toc421786702"/>
      <w:bookmarkStart w:id="56" w:name="_Toc445734232"/>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1"/>
      <w:bookmarkEnd w:id="52"/>
      <w:bookmarkEnd w:id="53"/>
      <w:bookmarkEnd w:id="54"/>
      <w:bookmarkEnd w:id="55"/>
      <w:bookmarkEnd w:id="56"/>
    </w:p>
    <w:p w:rsidR="002B094F" w:rsidRPr="00987B4A" w:rsidRDefault="002B094F" w:rsidP="00007584">
      <w:pPr>
        <w:pStyle w:val="Heading2"/>
        <w:spacing w:after="60"/>
        <w:rPr>
          <w:rFonts w:ascii="Calibri" w:hAnsi="Calibri"/>
        </w:rPr>
      </w:pPr>
      <w:bookmarkStart w:id="57" w:name="_Toc338170484"/>
      <w:bookmarkStart w:id="58" w:name="_Toc418080068"/>
      <w:bookmarkStart w:id="59" w:name="_Toc421709916"/>
      <w:bookmarkStart w:id="60" w:name="_Toc445734233"/>
      <w:r w:rsidRPr="00007584">
        <w:rPr>
          <w:rFonts w:ascii="Calibri" w:hAnsi="Calibri"/>
        </w:rPr>
        <w:t>Sub</w:t>
      </w:r>
      <w:r w:rsidRPr="00987B4A">
        <w:rPr>
          <w:rFonts w:ascii="Calibri" w:hAnsi="Calibri"/>
        </w:rPr>
        <w:t>-Module Functions</w:t>
      </w:r>
      <w:bookmarkEnd w:id="57"/>
      <w:bookmarkEnd w:id="58"/>
      <w:bookmarkEnd w:id="59"/>
      <w:bookmarkEnd w:id="6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1" w:name="_Toc421011514"/>
      <w:bookmarkStart w:id="62" w:name="_Toc445734234"/>
      <w:r w:rsidRPr="00AA38E8">
        <w:rPr>
          <w:rFonts w:ascii="Calibri" w:hAnsi="Calibri" w:cs="Calibri"/>
        </w:rPr>
        <w:t>Init:</w:t>
      </w:r>
      <w:bookmarkEnd w:id="61"/>
      <w:r w:rsidR="009B3BCB">
        <w:rPr>
          <w:rFonts w:ascii="Calibri" w:hAnsi="Calibri" w:cs="Calibri"/>
        </w:rPr>
        <w:t>DataAndAdrParInit1</w:t>
      </w:r>
      <w:bookmarkEnd w:id="62"/>
    </w:p>
    <w:p w:rsidR="00007584" w:rsidRPr="00AA38E8" w:rsidRDefault="00007584" w:rsidP="00007584">
      <w:pPr>
        <w:pStyle w:val="Heading2"/>
        <w:numPr>
          <w:ilvl w:val="3"/>
          <w:numId w:val="11"/>
        </w:numPr>
        <w:spacing w:after="60"/>
        <w:rPr>
          <w:rFonts w:ascii="Calibri" w:hAnsi="Calibri" w:cs="Calibri"/>
        </w:rPr>
      </w:pPr>
      <w:bookmarkStart w:id="63" w:name="_Toc421011515"/>
      <w:bookmarkStart w:id="64" w:name="_Toc445734235"/>
      <w:r w:rsidRPr="00AA38E8">
        <w:rPr>
          <w:rFonts w:ascii="Calibri" w:hAnsi="Calibri" w:cs="Calibri"/>
        </w:rPr>
        <w:t>Design Rationale</w:t>
      </w:r>
      <w:bookmarkEnd w:id="63"/>
      <w:bookmarkEnd w:id="64"/>
    </w:p>
    <w:p w:rsidR="00007584" w:rsidRPr="00A26934" w:rsidRDefault="009B3BCB" w:rsidP="00007584">
      <w:pPr>
        <w:rPr>
          <w:rFonts w:cs="Calibri"/>
          <w:i/>
        </w:rPr>
      </w:pPr>
      <w:r>
        <w:rPr>
          <w:rFonts w:cs="Calibri"/>
          <w:i/>
        </w:rPr>
        <w:t>Non-RTE Init function to verify the Data Parity Data Transfer Path micro diagnostic. Refer FDD for more details</w:t>
      </w:r>
    </w:p>
    <w:p w:rsidR="00007584" w:rsidRPr="00AA38E8" w:rsidRDefault="00007584" w:rsidP="00007584">
      <w:pPr>
        <w:pStyle w:val="Heading2"/>
        <w:numPr>
          <w:ilvl w:val="3"/>
          <w:numId w:val="11"/>
        </w:numPr>
        <w:spacing w:after="60"/>
        <w:rPr>
          <w:rFonts w:ascii="Calibri" w:hAnsi="Calibri" w:cs="Calibri"/>
        </w:rPr>
      </w:pPr>
      <w:bookmarkStart w:id="65" w:name="_Toc421011516"/>
      <w:bookmarkStart w:id="66" w:name="_Toc445734236"/>
      <w:r w:rsidRPr="00AA38E8">
        <w:rPr>
          <w:rFonts w:ascii="Calibri" w:hAnsi="Calibri" w:cs="Calibri"/>
        </w:rPr>
        <w:t>Module Outputs</w:t>
      </w:r>
      <w:bookmarkEnd w:id="65"/>
      <w:bookmarkEnd w:id="66"/>
    </w:p>
    <w:p w:rsidR="00007584" w:rsidRDefault="00B918DC" w:rsidP="00007584">
      <w:pPr>
        <w:rPr>
          <w:rFonts w:cs="Calibri"/>
          <w:i/>
        </w:rPr>
      </w:pPr>
      <w:r>
        <w:rPr>
          <w:rFonts w:cs="Calibri"/>
          <w:i/>
        </w:rPr>
        <w:t>None</w:t>
      </w:r>
    </w:p>
    <w:p w:rsidR="009B3BCB" w:rsidRPr="00AA38E8" w:rsidRDefault="009B3BCB" w:rsidP="009B3BCB">
      <w:pPr>
        <w:pStyle w:val="Heading2"/>
        <w:numPr>
          <w:ilvl w:val="2"/>
          <w:numId w:val="11"/>
        </w:numPr>
        <w:tabs>
          <w:tab w:val="clear" w:pos="1017"/>
          <w:tab w:val="num" w:pos="567"/>
        </w:tabs>
        <w:spacing w:after="60"/>
        <w:ind w:left="567"/>
        <w:rPr>
          <w:rFonts w:ascii="Calibri" w:hAnsi="Calibri" w:cs="Calibri"/>
        </w:rPr>
      </w:pPr>
      <w:bookmarkStart w:id="67" w:name="_Toc445734237"/>
      <w:r w:rsidRPr="00AA38E8">
        <w:rPr>
          <w:rFonts w:ascii="Calibri" w:hAnsi="Calibri" w:cs="Calibri"/>
        </w:rPr>
        <w:t>Init:</w:t>
      </w:r>
      <w:r>
        <w:rPr>
          <w:rFonts w:ascii="Calibri" w:hAnsi="Calibri" w:cs="Calibri"/>
        </w:rPr>
        <w:t>DataAndAdrParInit2</w:t>
      </w:r>
      <w:bookmarkEnd w:id="67"/>
    </w:p>
    <w:p w:rsidR="009B3BCB" w:rsidRPr="00AA38E8" w:rsidRDefault="009B3BCB" w:rsidP="009B3BCB">
      <w:pPr>
        <w:pStyle w:val="Heading2"/>
        <w:numPr>
          <w:ilvl w:val="3"/>
          <w:numId w:val="11"/>
        </w:numPr>
        <w:spacing w:after="60"/>
        <w:rPr>
          <w:rFonts w:ascii="Calibri" w:hAnsi="Calibri" w:cs="Calibri"/>
        </w:rPr>
      </w:pPr>
      <w:bookmarkStart w:id="68" w:name="_Toc445734238"/>
      <w:r w:rsidRPr="00AA38E8">
        <w:rPr>
          <w:rFonts w:ascii="Calibri" w:hAnsi="Calibri" w:cs="Calibri"/>
        </w:rPr>
        <w:t>Design Rationale</w:t>
      </w:r>
      <w:bookmarkEnd w:id="68"/>
    </w:p>
    <w:p w:rsidR="009B3BCB" w:rsidRPr="00A26934" w:rsidRDefault="009B3BCB" w:rsidP="009B3BCB">
      <w:pPr>
        <w:rPr>
          <w:rFonts w:cs="Calibri"/>
          <w:i/>
        </w:rPr>
      </w:pPr>
      <w:r>
        <w:rPr>
          <w:rFonts w:cs="Calibri"/>
          <w:i/>
        </w:rPr>
        <w:t xml:space="preserve">RTE empty Init function </w:t>
      </w:r>
    </w:p>
    <w:p w:rsidR="009B3BCB" w:rsidRPr="00AA38E8" w:rsidRDefault="009B3BCB" w:rsidP="009B3BCB">
      <w:pPr>
        <w:pStyle w:val="Heading2"/>
        <w:numPr>
          <w:ilvl w:val="3"/>
          <w:numId w:val="11"/>
        </w:numPr>
        <w:spacing w:after="60"/>
        <w:rPr>
          <w:rFonts w:ascii="Calibri" w:hAnsi="Calibri" w:cs="Calibri"/>
        </w:rPr>
      </w:pPr>
      <w:bookmarkStart w:id="69" w:name="_Toc445734239"/>
      <w:r w:rsidRPr="00AA38E8">
        <w:rPr>
          <w:rFonts w:ascii="Calibri" w:hAnsi="Calibri" w:cs="Calibri"/>
        </w:rPr>
        <w:t>Module Outputs</w:t>
      </w:r>
      <w:bookmarkEnd w:id="69"/>
    </w:p>
    <w:p w:rsidR="008C6874" w:rsidRPr="009B3BCB" w:rsidRDefault="009B3BCB" w:rsidP="009B3BCB">
      <w:pPr>
        <w:rPr>
          <w:rFonts w:cs="Calibri"/>
          <w:i/>
        </w:rPr>
      </w:pPr>
      <w:r>
        <w:rPr>
          <w:rFonts w:cs="Calibri"/>
          <w:i/>
        </w:rPr>
        <w:t>None</w:t>
      </w:r>
    </w:p>
    <w:p w:rsidR="002B094F" w:rsidRPr="008C6874" w:rsidRDefault="008C6874" w:rsidP="008C6874">
      <w:pPr>
        <w:pStyle w:val="Heading2"/>
        <w:spacing w:after="60"/>
        <w:rPr>
          <w:rFonts w:ascii="Calibri" w:hAnsi="Calibri"/>
        </w:rPr>
      </w:pPr>
      <w:bookmarkStart w:id="70" w:name="_Toc445734240"/>
      <w:r>
        <w:rPr>
          <w:rFonts w:ascii="Calibri" w:hAnsi="Calibri"/>
        </w:rPr>
        <w:t>Server R</w:t>
      </w:r>
      <w:r w:rsidRPr="008C6874">
        <w:rPr>
          <w:rFonts w:ascii="Calibri" w:hAnsi="Calibri"/>
        </w:rPr>
        <w:t>unables</w:t>
      </w:r>
      <w:bookmarkEnd w:id="70"/>
      <w:r w:rsidR="002B094F" w:rsidRPr="008C6874">
        <w:rPr>
          <w:rFonts w:ascii="Calibri" w:hAnsi="Calibri"/>
        </w:rPr>
        <w:t xml:space="preserve"> </w:t>
      </w:r>
    </w:p>
    <w:p w:rsidR="008C6874" w:rsidRPr="0033680E" w:rsidRDefault="00B01D15" w:rsidP="008C6874">
      <w:pPr>
        <w:rPr>
          <w:rFonts w:cs="Calibri"/>
          <w:i/>
        </w:rPr>
      </w:pPr>
      <w:bookmarkStart w:id="71" w:name="_Toc382301471"/>
      <w:bookmarkStart w:id="72" w:name="_Toc383698997"/>
      <w:bookmarkEnd w:id="71"/>
      <w:bookmarkEnd w:id="72"/>
      <w:r>
        <w:rPr>
          <w:rFonts w:cs="Calibri"/>
          <w:i/>
        </w:rPr>
        <w:t>None</w:t>
      </w:r>
    </w:p>
    <w:p w:rsidR="008C6874" w:rsidRPr="00AA38E8" w:rsidRDefault="008C6874" w:rsidP="008C6874">
      <w:pPr>
        <w:pStyle w:val="Heading2"/>
        <w:spacing w:after="60"/>
        <w:rPr>
          <w:rFonts w:ascii="Calibri" w:hAnsi="Calibri" w:cs="Calibri"/>
        </w:rPr>
      </w:pPr>
      <w:bookmarkStart w:id="73" w:name="_Ref382299966"/>
      <w:bookmarkStart w:id="74" w:name="_Toc421011529"/>
      <w:bookmarkStart w:id="75" w:name="_Toc445734241"/>
      <w:r w:rsidRPr="00AA38E8">
        <w:rPr>
          <w:rFonts w:ascii="Calibri" w:hAnsi="Calibri" w:cs="Calibri"/>
        </w:rPr>
        <w:t>Interrupt Functions</w:t>
      </w:r>
      <w:bookmarkEnd w:id="73"/>
      <w:bookmarkEnd w:id="74"/>
      <w:bookmarkEnd w:id="75"/>
    </w:p>
    <w:p w:rsidR="008C6874" w:rsidRPr="0033680E" w:rsidRDefault="00B01D15"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76" w:name="_Toc338170485"/>
      <w:bookmarkStart w:id="77" w:name="_Toc418080074"/>
      <w:bookmarkStart w:id="78" w:name="_Toc421709919"/>
      <w:bookmarkStart w:id="79" w:name="_Toc445734242"/>
      <w:r w:rsidRPr="008C6874">
        <w:rPr>
          <w:rFonts w:ascii="Calibri" w:hAnsi="Calibri" w:cs="Calibri"/>
        </w:rPr>
        <w:t>Module Internal (Local) Functions</w:t>
      </w:r>
      <w:bookmarkEnd w:id="76"/>
      <w:bookmarkEnd w:id="77"/>
      <w:bookmarkEnd w:id="78"/>
      <w:bookmarkEnd w:id="79"/>
    </w:p>
    <w:p w:rsidR="008C6874" w:rsidRPr="00AA38E8" w:rsidRDefault="009B3BCB" w:rsidP="008C6874">
      <w:pPr>
        <w:pStyle w:val="Heading2"/>
        <w:numPr>
          <w:ilvl w:val="2"/>
          <w:numId w:val="11"/>
        </w:numPr>
        <w:tabs>
          <w:tab w:val="clear" w:pos="1017"/>
          <w:tab w:val="num" w:pos="567"/>
        </w:tabs>
        <w:spacing w:after="60"/>
        <w:ind w:left="567"/>
        <w:rPr>
          <w:rFonts w:ascii="Calibri" w:hAnsi="Calibri" w:cs="Calibri"/>
        </w:rPr>
      </w:pPr>
      <w:bookmarkStart w:id="80" w:name="_Toc445734243"/>
      <w:r>
        <w:rPr>
          <w:rFonts w:ascii="Calibri" w:hAnsi="Calibri" w:cs="Calibri"/>
        </w:rPr>
        <w:t>ChkForE</w:t>
      </w:r>
      <w:r w:rsidR="006541C4">
        <w:rPr>
          <w:rFonts w:ascii="Calibri" w:hAnsi="Calibri" w:cs="Calibri"/>
        </w:rPr>
        <w:t>cm</w:t>
      </w:r>
      <w:r>
        <w:rPr>
          <w:rFonts w:ascii="Calibri" w:hAnsi="Calibri" w:cs="Calibri"/>
        </w:rPr>
        <w:t>Bit28</w:t>
      </w:r>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9B3BCB" w:rsidP="00F4318C">
            <w:pPr>
              <w:spacing w:before="60"/>
              <w:rPr>
                <w:rFonts w:cs="Calibri"/>
                <w:sz w:val="16"/>
              </w:rPr>
            </w:pPr>
            <w:r w:rsidRPr="009B3BCB">
              <w:rPr>
                <w:rFonts w:cs="Calibri"/>
                <w:sz w:val="16"/>
              </w:rPr>
              <w:t>ChkForEcmBit28</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B01D15"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FA0A3D" w:rsidP="00F4318C">
            <w:pPr>
              <w:spacing w:before="60"/>
              <w:rPr>
                <w:rFonts w:cs="Calibri"/>
                <w:sz w:val="16"/>
              </w:rPr>
            </w:pPr>
            <w:r w:rsidRPr="00FA0A3D">
              <w:rPr>
                <w:rFonts w:cs="Calibri"/>
                <w:sz w:val="16"/>
              </w:rPr>
              <w:t>RetVal_Cnt_T_logl</w:t>
            </w:r>
          </w:p>
        </w:tc>
        <w:tc>
          <w:tcPr>
            <w:tcW w:w="990" w:type="dxa"/>
          </w:tcPr>
          <w:p w:rsidR="008C6874" w:rsidRPr="00AA38E8" w:rsidRDefault="00FA0A3D" w:rsidP="00F4318C">
            <w:pPr>
              <w:spacing w:before="60"/>
              <w:rPr>
                <w:rFonts w:cs="Calibri"/>
                <w:sz w:val="16"/>
              </w:rPr>
            </w:pPr>
            <w:r>
              <w:rPr>
                <w:rFonts w:cs="Calibri"/>
                <w:sz w:val="16"/>
              </w:rPr>
              <w:t>Boolean</w:t>
            </w:r>
          </w:p>
        </w:tc>
        <w:tc>
          <w:tcPr>
            <w:tcW w:w="990" w:type="dxa"/>
          </w:tcPr>
          <w:p w:rsidR="008C6874" w:rsidRPr="00AA38E8" w:rsidRDefault="007E20CB" w:rsidP="00F4318C">
            <w:pPr>
              <w:spacing w:before="60"/>
              <w:rPr>
                <w:rFonts w:cs="Calibri"/>
                <w:sz w:val="16"/>
              </w:rPr>
            </w:pPr>
            <w:r>
              <w:rPr>
                <w:rFonts w:cs="Calibri"/>
                <w:sz w:val="16"/>
              </w:rPr>
              <w:t>0</w:t>
            </w:r>
          </w:p>
        </w:tc>
        <w:tc>
          <w:tcPr>
            <w:tcW w:w="990" w:type="dxa"/>
          </w:tcPr>
          <w:p w:rsidR="008C6874" w:rsidRPr="00AA38E8" w:rsidRDefault="007E20CB" w:rsidP="00F4318C">
            <w:pPr>
              <w:spacing w:before="60"/>
              <w:rPr>
                <w:rFonts w:cs="Calibri"/>
                <w:sz w:val="16"/>
              </w:rPr>
            </w:pPr>
            <w:r>
              <w:rPr>
                <w:rFonts w:cs="Calibri"/>
                <w:sz w:val="16"/>
              </w:rPr>
              <w:t>1</w:t>
            </w:r>
          </w:p>
        </w:tc>
      </w:tr>
    </w:tbl>
    <w:p w:rsidR="008C6874" w:rsidRDefault="008C6874" w:rsidP="008C6874">
      <w:pPr>
        <w:pStyle w:val="Heading2"/>
        <w:numPr>
          <w:ilvl w:val="3"/>
          <w:numId w:val="11"/>
        </w:numPr>
        <w:spacing w:after="60"/>
        <w:rPr>
          <w:rFonts w:ascii="Calibri" w:hAnsi="Calibri" w:cs="Calibri"/>
        </w:rPr>
      </w:pPr>
      <w:bookmarkStart w:id="81" w:name="_Toc445734244"/>
      <w:bookmarkStart w:id="82" w:name="_Toc421011541"/>
      <w:r>
        <w:rPr>
          <w:rFonts w:ascii="Calibri" w:hAnsi="Calibri" w:cs="Calibri"/>
        </w:rPr>
        <w:t>Design Rationale</w:t>
      </w:r>
      <w:bookmarkEnd w:id="81"/>
    </w:p>
    <w:p w:rsidR="009B3BCB" w:rsidRPr="009B3BCB" w:rsidRDefault="009B3BCB" w:rsidP="00FA0A3D">
      <w:pPr>
        <w:rPr>
          <w:lang w:bidi="ar-SA"/>
        </w:rPr>
      </w:pPr>
      <w:r>
        <w:rPr>
          <w:lang w:bidi="ar-SA"/>
        </w:rPr>
        <w:t>Static function to check whether ECM bit was set or not within a time out interval of max 2uSec</w:t>
      </w:r>
    </w:p>
    <w:p w:rsidR="008C6874" w:rsidRDefault="008C6874" w:rsidP="008C6874">
      <w:pPr>
        <w:pStyle w:val="Heading2"/>
        <w:numPr>
          <w:ilvl w:val="3"/>
          <w:numId w:val="11"/>
        </w:numPr>
        <w:spacing w:after="60"/>
        <w:rPr>
          <w:rFonts w:ascii="Calibri" w:hAnsi="Calibri" w:cs="Calibri"/>
        </w:rPr>
      </w:pPr>
      <w:bookmarkStart w:id="83" w:name="_Toc445734245"/>
      <w:r>
        <w:rPr>
          <w:rFonts w:ascii="Calibri" w:hAnsi="Calibri" w:cs="Calibri"/>
        </w:rPr>
        <w:t>Processing</w:t>
      </w:r>
      <w:bookmarkEnd w:id="82"/>
      <w:bookmarkEnd w:id="83"/>
    </w:p>
    <w:p w:rsidR="009B3BCB" w:rsidRDefault="009B3BCB" w:rsidP="009B3BCB">
      <w:pPr>
        <w:rPr>
          <w:lang w:bidi="ar-SA"/>
        </w:rPr>
      </w:pPr>
      <w:r w:rsidRPr="009B3BCB">
        <w:rPr>
          <w:lang w:bidi="ar-SA"/>
        </w:rPr>
        <w:t>To be called from DataAndAdrParInit1 function</w:t>
      </w:r>
    </w:p>
    <w:p w:rsidR="009B3BCB" w:rsidRDefault="009B3BCB" w:rsidP="009B3BCB">
      <w:pPr>
        <w:rPr>
          <w:lang w:bidi="ar-SA"/>
        </w:rPr>
      </w:pPr>
    </w:p>
    <w:p w:rsidR="009B3BCB" w:rsidRPr="00AA38E8" w:rsidRDefault="005E0783" w:rsidP="009B3BCB">
      <w:pPr>
        <w:pStyle w:val="Heading2"/>
        <w:numPr>
          <w:ilvl w:val="2"/>
          <w:numId w:val="11"/>
        </w:numPr>
        <w:tabs>
          <w:tab w:val="clear" w:pos="1017"/>
          <w:tab w:val="num" w:pos="567"/>
        </w:tabs>
        <w:spacing w:after="60"/>
        <w:ind w:left="567"/>
        <w:rPr>
          <w:rFonts w:ascii="Calibri" w:hAnsi="Calibri" w:cs="Calibri"/>
        </w:rPr>
      </w:pPr>
      <w:bookmarkStart w:id="84" w:name="_Toc445734246"/>
      <w:r>
        <w:rPr>
          <w:rFonts w:ascii="Calibri" w:hAnsi="Calibri" w:cs="Calibri"/>
        </w:rPr>
        <w:t>WrTestModeCtrReg</w:t>
      </w:r>
      <w:bookmarkEnd w:id="8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B3BCB" w:rsidRPr="00AA38E8" w:rsidTr="004F150D">
        <w:tc>
          <w:tcPr>
            <w:tcW w:w="1779" w:type="dxa"/>
          </w:tcPr>
          <w:p w:rsidR="009B3BCB" w:rsidRPr="00AA38E8" w:rsidRDefault="009B3BCB" w:rsidP="004F150D">
            <w:pPr>
              <w:spacing w:before="60"/>
              <w:rPr>
                <w:rFonts w:cs="Calibri"/>
                <w:b/>
                <w:bCs/>
                <w:sz w:val="16"/>
              </w:rPr>
            </w:pPr>
            <w:r w:rsidRPr="00AA38E8">
              <w:rPr>
                <w:rFonts w:cs="Calibri"/>
                <w:b/>
                <w:bCs/>
                <w:sz w:val="16"/>
              </w:rPr>
              <w:t>Function Name</w:t>
            </w:r>
          </w:p>
        </w:tc>
        <w:tc>
          <w:tcPr>
            <w:tcW w:w="4179" w:type="dxa"/>
          </w:tcPr>
          <w:p w:rsidR="009B3BCB" w:rsidRPr="00AA38E8" w:rsidRDefault="002637AC" w:rsidP="004F150D">
            <w:pPr>
              <w:spacing w:before="60"/>
              <w:rPr>
                <w:rFonts w:cs="Calibri"/>
                <w:sz w:val="16"/>
              </w:rPr>
            </w:pPr>
            <w:r>
              <w:rPr>
                <w:rFonts w:cs="Calibri"/>
                <w:sz w:val="16"/>
              </w:rPr>
              <w:t>WrTestMod</w:t>
            </w:r>
            <w:r w:rsidR="005E0783" w:rsidRPr="005E0783">
              <w:rPr>
                <w:rFonts w:cs="Calibri"/>
                <w:sz w:val="16"/>
              </w:rPr>
              <w:t>CtrlReg</w:t>
            </w:r>
          </w:p>
        </w:tc>
        <w:tc>
          <w:tcPr>
            <w:tcW w:w="990" w:type="dxa"/>
            <w:shd w:val="pct30" w:color="FFFF00" w:fill="auto"/>
          </w:tcPr>
          <w:p w:rsidR="009B3BCB" w:rsidRPr="00AA38E8" w:rsidRDefault="009B3BCB" w:rsidP="004F150D">
            <w:pPr>
              <w:spacing w:before="60"/>
              <w:jc w:val="center"/>
              <w:rPr>
                <w:rFonts w:cs="Calibri"/>
                <w:sz w:val="16"/>
              </w:rPr>
            </w:pPr>
            <w:r w:rsidRPr="00AA38E8">
              <w:rPr>
                <w:rFonts w:cs="Calibri"/>
                <w:sz w:val="16"/>
              </w:rPr>
              <w:t>Type</w:t>
            </w:r>
          </w:p>
        </w:tc>
        <w:tc>
          <w:tcPr>
            <w:tcW w:w="990" w:type="dxa"/>
            <w:shd w:val="pct30" w:color="FFFF00" w:fill="auto"/>
          </w:tcPr>
          <w:p w:rsidR="009B3BCB" w:rsidRPr="00AA38E8" w:rsidRDefault="009B3BCB" w:rsidP="004F150D">
            <w:pPr>
              <w:spacing w:before="60"/>
              <w:jc w:val="center"/>
              <w:rPr>
                <w:rFonts w:cs="Calibri"/>
                <w:sz w:val="16"/>
              </w:rPr>
            </w:pPr>
            <w:r w:rsidRPr="00AA38E8">
              <w:rPr>
                <w:rFonts w:cs="Calibri"/>
                <w:sz w:val="16"/>
              </w:rPr>
              <w:t>Min</w:t>
            </w:r>
          </w:p>
        </w:tc>
        <w:tc>
          <w:tcPr>
            <w:tcW w:w="990" w:type="dxa"/>
            <w:shd w:val="pct30" w:color="FFFF00" w:fill="auto"/>
          </w:tcPr>
          <w:p w:rsidR="009B3BCB" w:rsidRPr="00AA38E8" w:rsidRDefault="009B3BCB" w:rsidP="004F150D">
            <w:pPr>
              <w:spacing w:before="60"/>
              <w:jc w:val="center"/>
              <w:rPr>
                <w:rFonts w:cs="Calibri"/>
                <w:sz w:val="16"/>
              </w:rPr>
            </w:pPr>
            <w:r w:rsidRPr="00AA38E8">
              <w:rPr>
                <w:rFonts w:cs="Calibri"/>
                <w:sz w:val="16"/>
              </w:rPr>
              <w:t>Max</w:t>
            </w:r>
          </w:p>
        </w:tc>
      </w:tr>
      <w:tr w:rsidR="009B3BCB" w:rsidRPr="00AA38E8" w:rsidTr="004F150D">
        <w:tc>
          <w:tcPr>
            <w:tcW w:w="1779" w:type="dxa"/>
          </w:tcPr>
          <w:p w:rsidR="009B3BCB" w:rsidRPr="00AA38E8" w:rsidRDefault="009B3BCB" w:rsidP="004F150D">
            <w:pPr>
              <w:spacing w:before="60"/>
              <w:rPr>
                <w:rFonts w:cs="Calibri"/>
                <w:b/>
                <w:bCs/>
                <w:sz w:val="16"/>
              </w:rPr>
            </w:pPr>
            <w:r w:rsidRPr="00AA38E8">
              <w:rPr>
                <w:rFonts w:cs="Calibri"/>
                <w:b/>
                <w:bCs/>
                <w:sz w:val="16"/>
              </w:rPr>
              <w:t xml:space="preserve">Arguments Passed </w:t>
            </w:r>
          </w:p>
        </w:tc>
        <w:tc>
          <w:tcPr>
            <w:tcW w:w="4179" w:type="dxa"/>
          </w:tcPr>
          <w:p w:rsidR="009B3BCB" w:rsidRPr="00AA38E8" w:rsidRDefault="00FA0A3D" w:rsidP="004F150D">
            <w:pPr>
              <w:spacing w:before="60"/>
              <w:rPr>
                <w:rFonts w:cs="Calibri"/>
                <w:sz w:val="16"/>
              </w:rPr>
            </w:pPr>
            <w:r w:rsidRPr="00FA0A3D">
              <w:rPr>
                <w:rFonts w:cs="Calibri"/>
                <w:sz w:val="16"/>
              </w:rPr>
              <w:t>Val</w:t>
            </w:r>
          </w:p>
        </w:tc>
        <w:tc>
          <w:tcPr>
            <w:tcW w:w="990" w:type="dxa"/>
          </w:tcPr>
          <w:p w:rsidR="009B3BCB" w:rsidRPr="00AA38E8" w:rsidRDefault="00FA0A3D" w:rsidP="004F150D">
            <w:pPr>
              <w:spacing w:before="60"/>
              <w:rPr>
                <w:rFonts w:cs="Calibri"/>
                <w:sz w:val="16"/>
              </w:rPr>
            </w:pPr>
            <w:r>
              <w:rPr>
                <w:rFonts w:cs="Calibri"/>
                <w:sz w:val="16"/>
              </w:rPr>
              <w:t>Uint32</w:t>
            </w:r>
          </w:p>
        </w:tc>
        <w:tc>
          <w:tcPr>
            <w:tcW w:w="990" w:type="dxa"/>
          </w:tcPr>
          <w:p w:rsidR="009B3BCB" w:rsidRPr="00AA38E8" w:rsidRDefault="00FA0A3D" w:rsidP="004F150D">
            <w:pPr>
              <w:spacing w:before="60"/>
              <w:rPr>
                <w:rFonts w:cs="Calibri"/>
                <w:sz w:val="16"/>
              </w:rPr>
            </w:pPr>
            <w:r>
              <w:rPr>
                <w:rFonts w:cs="Calibri"/>
                <w:sz w:val="16"/>
              </w:rPr>
              <w:t>0</w:t>
            </w:r>
          </w:p>
        </w:tc>
        <w:tc>
          <w:tcPr>
            <w:tcW w:w="990" w:type="dxa"/>
          </w:tcPr>
          <w:p w:rsidR="009B3BCB" w:rsidRPr="00AA38E8" w:rsidRDefault="00FA0A3D" w:rsidP="004F150D">
            <w:pPr>
              <w:spacing w:before="60"/>
              <w:rPr>
                <w:rFonts w:cs="Calibri"/>
                <w:sz w:val="16"/>
              </w:rPr>
            </w:pPr>
            <w:r>
              <w:rPr>
                <w:rFonts w:cs="Calibri"/>
                <w:sz w:val="16"/>
              </w:rPr>
              <w:t>0xFFFFFFFF</w:t>
            </w:r>
          </w:p>
        </w:tc>
      </w:tr>
      <w:tr w:rsidR="00FA0A3D" w:rsidRPr="00AA38E8" w:rsidTr="004F150D">
        <w:tc>
          <w:tcPr>
            <w:tcW w:w="1779" w:type="dxa"/>
          </w:tcPr>
          <w:p w:rsidR="00FA0A3D" w:rsidRPr="00AA38E8" w:rsidRDefault="00FA0A3D" w:rsidP="004F150D">
            <w:pPr>
              <w:spacing w:before="60"/>
              <w:rPr>
                <w:rFonts w:cs="Calibri"/>
                <w:b/>
                <w:bCs/>
                <w:sz w:val="16"/>
              </w:rPr>
            </w:pPr>
          </w:p>
        </w:tc>
        <w:tc>
          <w:tcPr>
            <w:tcW w:w="4179" w:type="dxa"/>
          </w:tcPr>
          <w:p w:rsidR="00FA0A3D" w:rsidRPr="00AA38E8" w:rsidRDefault="00FA0A3D" w:rsidP="004F150D">
            <w:pPr>
              <w:spacing w:before="60"/>
              <w:rPr>
                <w:rFonts w:cs="Calibri"/>
                <w:sz w:val="16"/>
              </w:rPr>
            </w:pPr>
            <w:r w:rsidRPr="00FA0A3D">
              <w:rPr>
                <w:rFonts w:cs="Calibri"/>
                <w:sz w:val="16"/>
              </w:rPr>
              <w:t>ErrFlg_Cnt_T_u32</w:t>
            </w:r>
          </w:p>
        </w:tc>
        <w:tc>
          <w:tcPr>
            <w:tcW w:w="990" w:type="dxa"/>
          </w:tcPr>
          <w:p w:rsidR="00FA0A3D" w:rsidRPr="00AA38E8" w:rsidRDefault="00FA0A3D" w:rsidP="004F150D">
            <w:pPr>
              <w:spacing w:before="60"/>
              <w:rPr>
                <w:rFonts w:cs="Calibri"/>
                <w:sz w:val="16"/>
              </w:rPr>
            </w:pPr>
            <w:r>
              <w:rPr>
                <w:rFonts w:cs="Calibri"/>
                <w:sz w:val="16"/>
              </w:rPr>
              <w:t>Uint32</w:t>
            </w:r>
          </w:p>
        </w:tc>
        <w:tc>
          <w:tcPr>
            <w:tcW w:w="990" w:type="dxa"/>
          </w:tcPr>
          <w:p w:rsidR="00FA0A3D" w:rsidRPr="00AA38E8" w:rsidRDefault="00FA0A3D" w:rsidP="004F150D">
            <w:pPr>
              <w:spacing w:before="60"/>
              <w:rPr>
                <w:rFonts w:cs="Calibri"/>
                <w:sz w:val="16"/>
              </w:rPr>
            </w:pPr>
            <w:r>
              <w:rPr>
                <w:rFonts w:cs="Calibri"/>
                <w:sz w:val="16"/>
              </w:rPr>
              <w:t>0</w:t>
            </w:r>
          </w:p>
        </w:tc>
        <w:tc>
          <w:tcPr>
            <w:tcW w:w="990" w:type="dxa"/>
          </w:tcPr>
          <w:p w:rsidR="00FA0A3D" w:rsidRPr="00AA38E8" w:rsidRDefault="00FA0A3D" w:rsidP="004F150D">
            <w:pPr>
              <w:spacing w:before="60"/>
              <w:rPr>
                <w:rFonts w:cs="Calibri"/>
                <w:sz w:val="16"/>
              </w:rPr>
            </w:pPr>
            <w:r>
              <w:rPr>
                <w:rFonts w:cs="Calibri"/>
                <w:sz w:val="16"/>
              </w:rPr>
              <w:t>0xFFFFFFFF</w:t>
            </w:r>
          </w:p>
        </w:tc>
      </w:tr>
      <w:tr w:rsidR="00FA0A3D" w:rsidRPr="00AA38E8" w:rsidTr="004F150D">
        <w:tc>
          <w:tcPr>
            <w:tcW w:w="1779" w:type="dxa"/>
          </w:tcPr>
          <w:p w:rsidR="00FA0A3D" w:rsidRPr="00AA38E8" w:rsidRDefault="00FA0A3D" w:rsidP="004F150D">
            <w:pPr>
              <w:spacing w:before="60"/>
              <w:rPr>
                <w:rFonts w:cs="Calibri"/>
                <w:b/>
                <w:bCs/>
                <w:sz w:val="16"/>
              </w:rPr>
            </w:pPr>
            <w:r w:rsidRPr="00AA38E8">
              <w:rPr>
                <w:rFonts w:cs="Calibri"/>
                <w:b/>
                <w:bCs/>
                <w:sz w:val="16"/>
              </w:rPr>
              <w:t>Return Value</w:t>
            </w:r>
          </w:p>
        </w:tc>
        <w:tc>
          <w:tcPr>
            <w:tcW w:w="4179" w:type="dxa"/>
          </w:tcPr>
          <w:p w:rsidR="00FA0A3D" w:rsidRDefault="00FA0A3D" w:rsidP="004F150D">
            <w:pPr>
              <w:spacing w:before="60"/>
              <w:rPr>
                <w:rFonts w:cs="Calibri"/>
                <w:sz w:val="16"/>
              </w:rPr>
            </w:pPr>
            <w:r>
              <w:rPr>
                <w:rFonts w:cs="Calibri"/>
                <w:sz w:val="16"/>
              </w:rPr>
              <w:t>None</w:t>
            </w:r>
          </w:p>
        </w:tc>
        <w:tc>
          <w:tcPr>
            <w:tcW w:w="990" w:type="dxa"/>
          </w:tcPr>
          <w:p w:rsidR="00FA0A3D" w:rsidRPr="00AA38E8" w:rsidRDefault="00FA0A3D" w:rsidP="004F150D">
            <w:pPr>
              <w:spacing w:before="60"/>
              <w:rPr>
                <w:rFonts w:cs="Calibri"/>
                <w:sz w:val="16"/>
              </w:rPr>
            </w:pPr>
          </w:p>
        </w:tc>
        <w:tc>
          <w:tcPr>
            <w:tcW w:w="990" w:type="dxa"/>
          </w:tcPr>
          <w:p w:rsidR="00FA0A3D" w:rsidRPr="00AA38E8" w:rsidRDefault="00FA0A3D" w:rsidP="004F150D">
            <w:pPr>
              <w:spacing w:before="60"/>
              <w:rPr>
                <w:rFonts w:cs="Calibri"/>
                <w:sz w:val="16"/>
              </w:rPr>
            </w:pPr>
          </w:p>
        </w:tc>
        <w:tc>
          <w:tcPr>
            <w:tcW w:w="990" w:type="dxa"/>
          </w:tcPr>
          <w:p w:rsidR="00FA0A3D" w:rsidRPr="00AA38E8" w:rsidRDefault="00FA0A3D" w:rsidP="004F150D">
            <w:pPr>
              <w:spacing w:before="60"/>
              <w:rPr>
                <w:rFonts w:cs="Calibri"/>
                <w:sz w:val="16"/>
              </w:rPr>
            </w:pPr>
          </w:p>
        </w:tc>
      </w:tr>
    </w:tbl>
    <w:p w:rsidR="009B3BCB" w:rsidRDefault="009B3BCB" w:rsidP="009B3BCB">
      <w:pPr>
        <w:pStyle w:val="Heading2"/>
        <w:numPr>
          <w:ilvl w:val="3"/>
          <w:numId w:val="11"/>
        </w:numPr>
        <w:spacing w:after="60"/>
        <w:rPr>
          <w:rFonts w:ascii="Calibri" w:hAnsi="Calibri" w:cs="Calibri"/>
        </w:rPr>
      </w:pPr>
      <w:bookmarkStart w:id="85" w:name="_Toc445734247"/>
      <w:r>
        <w:rPr>
          <w:rFonts w:ascii="Calibri" w:hAnsi="Calibri" w:cs="Calibri"/>
        </w:rPr>
        <w:t>Design Rationale</w:t>
      </w:r>
      <w:bookmarkEnd w:id="85"/>
    </w:p>
    <w:p w:rsidR="00FA0A3D" w:rsidRPr="00FA0A3D" w:rsidRDefault="00FA0A3D" w:rsidP="00FA0A3D">
      <w:pPr>
        <w:rPr>
          <w:lang w:bidi="ar-SA"/>
        </w:rPr>
      </w:pPr>
      <w:r>
        <w:rPr>
          <w:lang w:bidi="ar-SA"/>
        </w:rPr>
        <w:t>Static function to write to the Test Mode Control register and verify the write was successful</w:t>
      </w:r>
    </w:p>
    <w:p w:rsidR="009B3BCB" w:rsidRDefault="009B3BCB" w:rsidP="009B3BCB">
      <w:pPr>
        <w:pStyle w:val="Heading2"/>
        <w:numPr>
          <w:ilvl w:val="3"/>
          <w:numId w:val="11"/>
        </w:numPr>
        <w:spacing w:after="60"/>
        <w:rPr>
          <w:rFonts w:ascii="Calibri" w:hAnsi="Calibri" w:cs="Calibri"/>
        </w:rPr>
      </w:pPr>
      <w:bookmarkStart w:id="86" w:name="_Toc445734248"/>
      <w:r>
        <w:rPr>
          <w:rFonts w:ascii="Calibri" w:hAnsi="Calibri" w:cs="Calibri"/>
        </w:rPr>
        <w:t>Processing</w:t>
      </w:r>
      <w:bookmarkEnd w:id="86"/>
    </w:p>
    <w:p w:rsidR="009B3BCB" w:rsidRPr="009B3BCB" w:rsidRDefault="009B3BCB" w:rsidP="009B3BCB">
      <w:pPr>
        <w:rPr>
          <w:lang w:bidi="ar-SA"/>
        </w:rPr>
      </w:pPr>
      <w:r w:rsidRPr="009B3BCB">
        <w:rPr>
          <w:lang w:bidi="ar-SA"/>
        </w:rPr>
        <w:t>To be called from DataAndAdrParInit1 function</w:t>
      </w:r>
    </w:p>
    <w:p w:rsidR="009B3BCB" w:rsidRPr="009B3BCB" w:rsidRDefault="009B3BCB" w:rsidP="009B3BCB">
      <w:pPr>
        <w:rPr>
          <w:lang w:bidi="ar-SA"/>
        </w:rPr>
      </w:pPr>
    </w:p>
    <w:p w:rsidR="008C6874" w:rsidRPr="00B01D15" w:rsidRDefault="008C6874" w:rsidP="008C6874">
      <w:pPr>
        <w:pStyle w:val="Heading2"/>
        <w:spacing w:after="60"/>
        <w:rPr>
          <w:rFonts w:ascii="Calibri" w:hAnsi="Calibri" w:cs="Calibri"/>
        </w:rPr>
      </w:pPr>
      <w:bookmarkStart w:id="87" w:name="_Toc421011542"/>
      <w:bookmarkStart w:id="88" w:name="_Toc445734249"/>
      <w:r>
        <w:rPr>
          <w:rFonts w:ascii="Calibri" w:hAnsi="Calibri" w:cs="Calibri"/>
        </w:rPr>
        <w:t>GLOBAL</w:t>
      </w:r>
      <w:r w:rsidRPr="00AA38E8">
        <w:rPr>
          <w:rFonts w:ascii="Calibri" w:hAnsi="Calibri" w:cs="Calibri"/>
        </w:rPr>
        <w:t xml:space="preserve"> Function/Macro Definitions</w:t>
      </w:r>
      <w:bookmarkEnd w:id="87"/>
      <w:bookmarkEnd w:id="88"/>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89" w:name="_Toc421011543"/>
      <w:bookmarkStart w:id="90" w:name="_Toc445734250"/>
      <w:r>
        <w:rPr>
          <w:rFonts w:ascii="Calibri" w:hAnsi="Calibri" w:cs="Calibri"/>
        </w:rPr>
        <w:t>GLOBAL</w:t>
      </w:r>
      <w:r w:rsidRPr="00AA38E8">
        <w:rPr>
          <w:rFonts w:ascii="Calibri" w:hAnsi="Calibri" w:cs="Calibri"/>
        </w:rPr>
        <w:t xml:space="preserve"> Function #1</w:t>
      </w:r>
      <w:bookmarkEnd w:id="89"/>
      <w:bookmarkEnd w:id="9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B01D15" w:rsidP="00F4318C">
            <w:pPr>
              <w:spacing w:before="60"/>
              <w:rPr>
                <w:rFonts w:cs="Calibri"/>
                <w:sz w:val="16"/>
              </w:rPr>
            </w:pPr>
            <w:r>
              <w:rPr>
                <w:rFonts w:cs="Calibri"/>
                <w:sz w:val="16"/>
              </w:rPr>
              <w:t>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91" w:name="_Toc445734251"/>
      <w:bookmarkStart w:id="92" w:name="_Toc421011544"/>
      <w:r>
        <w:rPr>
          <w:rFonts w:ascii="Calibri" w:hAnsi="Calibri" w:cs="Calibri"/>
        </w:rPr>
        <w:t>Design Rationale</w:t>
      </w:r>
      <w:bookmarkEnd w:id="91"/>
    </w:p>
    <w:p w:rsidR="008C6874" w:rsidRPr="00AA38E8" w:rsidRDefault="00B01D15" w:rsidP="008C6874">
      <w:pPr>
        <w:pStyle w:val="Heading2"/>
        <w:numPr>
          <w:ilvl w:val="3"/>
          <w:numId w:val="11"/>
        </w:numPr>
        <w:spacing w:after="60"/>
        <w:rPr>
          <w:rFonts w:ascii="Calibri" w:hAnsi="Calibri" w:cs="Calibri"/>
        </w:rPr>
      </w:pPr>
      <w:bookmarkStart w:id="93" w:name="_Toc445734252"/>
      <w:bookmarkEnd w:id="92"/>
      <w:r>
        <w:rPr>
          <w:rFonts w:ascii="Calibri" w:hAnsi="Calibri" w:cs="Calibri"/>
        </w:rPr>
        <w:t>P</w:t>
      </w:r>
      <w:r w:rsidR="008C6874">
        <w:rPr>
          <w:rFonts w:ascii="Calibri" w:hAnsi="Calibri" w:cs="Calibri"/>
        </w:rPr>
        <w:t>rocessing</w:t>
      </w:r>
      <w:bookmarkEnd w:id="93"/>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4" w:name="_Toc418080076"/>
      <w:bookmarkStart w:id="95" w:name="_Toc421709921"/>
      <w:bookmarkStart w:id="96" w:name="_Toc445734253"/>
      <w:r w:rsidRPr="002E3F2E">
        <w:rPr>
          <w:rFonts w:ascii="Calibri" w:hAnsi="Calibri"/>
        </w:rPr>
        <w:lastRenderedPageBreak/>
        <w:t>Known</w:t>
      </w:r>
      <w:r w:rsidRPr="00AA38E8">
        <w:rPr>
          <w:rFonts w:ascii="Calibri" w:hAnsi="Calibri" w:cs="Calibri"/>
        </w:rPr>
        <w:t xml:space="preserve"> Limitations with Design</w:t>
      </w:r>
      <w:bookmarkEnd w:id="94"/>
      <w:bookmarkEnd w:id="95"/>
      <w:bookmarkEnd w:id="96"/>
    </w:p>
    <w:p w:rsidR="00531B8C" w:rsidRDefault="0093567D"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7" w:name="_Toc382297449"/>
      <w:bookmarkStart w:id="98" w:name="_Toc418080077"/>
      <w:bookmarkStart w:id="99" w:name="_Toc421709922"/>
      <w:bookmarkStart w:id="100" w:name="_Toc445734254"/>
      <w:r w:rsidRPr="00E75CFE">
        <w:rPr>
          <w:rFonts w:ascii="Calibri" w:hAnsi="Calibri" w:cs="Calibri"/>
        </w:rPr>
        <w:lastRenderedPageBreak/>
        <w:t>UNIT TEST CONSIDERATION</w:t>
      </w:r>
      <w:bookmarkEnd w:id="97"/>
      <w:bookmarkEnd w:id="98"/>
      <w:bookmarkEnd w:id="99"/>
      <w:bookmarkEnd w:id="100"/>
    </w:p>
    <w:p w:rsidR="00531B8C" w:rsidRPr="00531B8C" w:rsidRDefault="0093567D" w:rsidP="00531B8C">
      <w:pPr>
        <w:rPr>
          <w:lang w:bidi="ar-SA"/>
        </w:rPr>
      </w:pPr>
      <w:r>
        <w:rPr>
          <w:rFonts w:cs="Calibri"/>
        </w:rPr>
        <w:t>None</w:t>
      </w:r>
    </w:p>
    <w:p w:rsidR="00786BDF" w:rsidRPr="00A158C7" w:rsidRDefault="00786BDF" w:rsidP="000B37D5">
      <w:pPr>
        <w:pStyle w:val="Heading7"/>
      </w:pPr>
      <w:bookmarkStart w:id="101" w:name="_Toc445734255"/>
      <w:r w:rsidRPr="00A158C7">
        <w:lastRenderedPageBreak/>
        <w:t>Abbreviations and Acronyms</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02" w:name="_Toc445734256"/>
      <w:r w:rsidRPr="00A158C7">
        <w:lastRenderedPageBreak/>
        <w:t>Glossary</w:t>
      </w:r>
      <w:bookmarkEnd w:id="10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03" w:name="_Toc445734257"/>
      <w:r w:rsidRPr="00A158C7">
        <w:lastRenderedPageBreak/>
        <w:t>References</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4" w:name="_Ref313612389"/>
            <w:r>
              <w:t>AUTOSAR Specification of Memory Mapping (Link:</w:t>
            </w:r>
            <w:hyperlink r:id="rId13" w:history="1">
              <w:r w:rsidRPr="00F35C33">
                <w:rPr>
                  <w:rStyle w:val="Hyperlink"/>
                </w:rPr>
                <w:t>AUTOSAR_SWS_MemoryMapping.pdf</w:t>
              </w:r>
            </w:hyperlink>
            <w:r>
              <w:t>)</w:t>
            </w:r>
            <w:bookmarkEnd w:id="10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C3984" w:rsidP="00B758D2">
            <w:pPr>
              <w:keepNext/>
            </w:pPr>
            <w:hyperlink r:id="rId14" w:history="1">
              <w:bookmarkStart w:id="105" w:name="_Ref335300243"/>
              <w:r w:rsidR="00531B8C" w:rsidRPr="00FC427F">
                <w:t>Software Naming Conventions.doc</w:t>
              </w:r>
              <w:bookmarkEnd w:id="105"/>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0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6"/>
          </w:p>
        </w:tc>
        <w:tc>
          <w:tcPr>
            <w:tcW w:w="2091" w:type="dxa"/>
            <w:shd w:val="clear" w:color="auto" w:fill="auto"/>
          </w:tcPr>
          <w:p w:rsidR="00531B8C" w:rsidRDefault="00531B8C" w:rsidP="00B758D2">
            <w:pPr>
              <w:rPr>
                <w:lang w:bidi="ar-SA"/>
              </w:rPr>
            </w:pPr>
            <w:r>
              <w:rPr>
                <w:lang w:bidi="ar-SA"/>
              </w:rPr>
              <w:t>2.0</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984" w:rsidRDefault="008C3984">
      <w:r>
        <w:separator/>
      </w:r>
    </w:p>
  </w:endnote>
  <w:endnote w:type="continuationSeparator" w:id="0">
    <w:p w:rsidR="008C3984" w:rsidRDefault="008C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4F150D" w:rsidRPr="00B10816" w:rsidTr="00866672">
      <w:tc>
        <w:tcPr>
          <w:tcW w:w="1667" w:type="pct"/>
          <w:vAlign w:val="center"/>
        </w:tcPr>
        <w:p w:rsidR="004F150D" w:rsidRPr="00B10816" w:rsidRDefault="004F150D"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DataAndAdrPar</w:t>
          </w:r>
          <w:r>
            <w:rPr>
              <w:sz w:val="16"/>
              <w:szCs w:val="16"/>
            </w:rPr>
            <w:fldChar w:fldCharType="end"/>
          </w:r>
        </w:p>
        <w:p w:rsidR="004F150D" w:rsidRPr="00B10816" w:rsidRDefault="004F150D"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4F150D" w:rsidRDefault="004F150D" w:rsidP="00B10816">
          <w:pPr>
            <w:pStyle w:val="Footer"/>
            <w:spacing w:after="0"/>
            <w:jc w:val="center"/>
            <w:rPr>
              <w:sz w:val="16"/>
              <w:szCs w:val="16"/>
            </w:rPr>
          </w:pPr>
          <w:del w:id="107" w:author="Avinash James" w:date="2017-02-27T13:10:00Z">
            <w:r w:rsidDel="00B952B0">
              <w:rPr>
                <w:sz w:val="16"/>
                <w:szCs w:val="16"/>
              </w:rPr>
              <w:fldChar w:fldCharType="begin"/>
            </w:r>
            <w:r w:rsidDel="00B952B0">
              <w:rPr>
                <w:sz w:val="16"/>
                <w:szCs w:val="16"/>
              </w:rPr>
              <w:delInstrText xml:space="preserve"> DOCPROPERTY  "Release Date"  \* MERGEFORMAT </w:delInstrText>
            </w:r>
            <w:r w:rsidDel="00B952B0">
              <w:rPr>
                <w:sz w:val="16"/>
                <w:szCs w:val="16"/>
              </w:rPr>
              <w:fldChar w:fldCharType="separate"/>
            </w:r>
            <w:r w:rsidDel="00B952B0">
              <w:rPr>
                <w:sz w:val="16"/>
                <w:szCs w:val="16"/>
              </w:rPr>
              <w:delText>Mar 1</w:delText>
            </w:r>
            <w:r w:rsidR="003C7EAD" w:rsidDel="00B952B0">
              <w:rPr>
                <w:sz w:val="16"/>
                <w:szCs w:val="16"/>
              </w:rPr>
              <w:delText>5</w:delText>
            </w:r>
            <w:r w:rsidDel="00B952B0">
              <w:rPr>
                <w:sz w:val="16"/>
                <w:szCs w:val="16"/>
              </w:rPr>
              <w:delText>, 201</w:delText>
            </w:r>
            <w:r w:rsidDel="00B952B0">
              <w:rPr>
                <w:sz w:val="16"/>
                <w:szCs w:val="16"/>
              </w:rPr>
              <w:fldChar w:fldCharType="end"/>
            </w:r>
          </w:del>
          <w:ins w:id="108" w:author="Avinash James" w:date="2017-02-27T13:10:00Z">
            <w:r w:rsidR="00B952B0">
              <w:rPr>
                <w:sz w:val="16"/>
                <w:szCs w:val="16"/>
              </w:rPr>
              <w:fldChar w:fldCharType="begin"/>
            </w:r>
            <w:r w:rsidR="00B952B0">
              <w:rPr>
                <w:sz w:val="16"/>
                <w:szCs w:val="16"/>
              </w:rPr>
              <w:instrText xml:space="preserve"> DOCPROPERTY  "Release Date"  \* MERGEFORMAT </w:instrText>
            </w:r>
            <w:r w:rsidR="00B952B0">
              <w:rPr>
                <w:sz w:val="16"/>
                <w:szCs w:val="16"/>
              </w:rPr>
              <w:fldChar w:fldCharType="separate"/>
            </w:r>
            <w:r w:rsidR="00B952B0">
              <w:rPr>
                <w:sz w:val="16"/>
                <w:szCs w:val="16"/>
              </w:rPr>
              <w:t>Feb 27</w:t>
            </w:r>
            <w:r w:rsidR="00B952B0">
              <w:rPr>
                <w:sz w:val="16"/>
                <w:szCs w:val="16"/>
              </w:rPr>
              <w:t>, 201</w:t>
            </w:r>
            <w:r w:rsidR="00B952B0">
              <w:rPr>
                <w:sz w:val="16"/>
                <w:szCs w:val="16"/>
              </w:rPr>
              <w:fldChar w:fldCharType="end"/>
            </w:r>
            <w:r w:rsidR="00B952B0">
              <w:rPr>
                <w:sz w:val="16"/>
                <w:szCs w:val="16"/>
              </w:rPr>
              <w:t>7</w:t>
            </w:r>
          </w:ins>
          <w:del w:id="109" w:author="Avinash James" w:date="2017-02-27T13:10:00Z">
            <w:r w:rsidDel="00B952B0">
              <w:rPr>
                <w:sz w:val="16"/>
                <w:szCs w:val="16"/>
              </w:rPr>
              <w:delText>6</w:delText>
            </w:r>
          </w:del>
        </w:p>
        <w:p w:rsidR="004F150D" w:rsidRPr="00B10816" w:rsidRDefault="004F150D"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4F150D" w:rsidRPr="00B10816" w:rsidRDefault="004F150D" w:rsidP="00B10816">
              <w:pPr>
                <w:pStyle w:val="Footer"/>
                <w:spacing w:after="0"/>
                <w:jc w:val="right"/>
                <w:rPr>
                  <w:sz w:val="16"/>
                  <w:szCs w:val="16"/>
                </w:rPr>
              </w:pPr>
              <w:r>
                <w:rPr>
                  <w:sz w:val="16"/>
                  <w:szCs w:val="16"/>
                </w:rPr>
                <w:t>Module Design Document</w:t>
              </w:r>
            </w:p>
          </w:sdtContent>
        </w:sdt>
        <w:p w:rsidR="004F150D" w:rsidRPr="00B10816" w:rsidRDefault="004F150D"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66ABF">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66ABF">
            <w:rPr>
              <w:b/>
              <w:noProof/>
              <w:sz w:val="16"/>
              <w:szCs w:val="16"/>
            </w:rPr>
            <w:t>15</w:t>
          </w:r>
          <w:r w:rsidRPr="00B10816">
            <w:rPr>
              <w:b/>
              <w:sz w:val="16"/>
              <w:szCs w:val="16"/>
            </w:rPr>
            <w:fldChar w:fldCharType="end"/>
          </w:r>
        </w:p>
      </w:tc>
    </w:tr>
  </w:tbl>
  <w:p w:rsidR="004F150D" w:rsidRPr="00B10816" w:rsidRDefault="004F150D"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984" w:rsidRDefault="008C3984">
      <w:r>
        <w:separator/>
      </w:r>
    </w:p>
  </w:footnote>
  <w:footnote w:type="continuationSeparator" w:id="0">
    <w:p w:rsidR="008C3984" w:rsidRDefault="008C3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4F150D" w:rsidRPr="008969C4" w:rsidTr="00866672">
      <w:trPr>
        <w:trHeight w:val="438"/>
      </w:trPr>
      <w:tc>
        <w:tcPr>
          <w:tcW w:w="1443" w:type="pct"/>
        </w:tcPr>
        <w:p w:rsidR="004F150D" w:rsidRPr="008969C4" w:rsidRDefault="004F150D"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4F150D" w:rsidRPr="00891F29" w:rsidRDefault="004F150D" w:rsidP="00B10816">
          <w:pPr>
            <w:pStyle w:val="Header"/>
            <w:spacing w:after="0"/>
            <w:jc w:val="right"/>
            <w:rPr>
              <w:sz w:val="16"/>
              <w:szCs w:val="20"/>
            </w:rPr>
          </w:pPr>
          <w:r w:rsidRPr="00891F29">
            <w:rPr>
              <w:sz w:val="16"/>
              <w:szCs w:val="20"/>
            </w:rPr>
            <w:t>Nexteer Automotive Confidential Proprietary Information</w:t>
          </w:r>
        </w:p>
        <w:p w:rsidR="004F150D" w:rsidRDefault="004F150D" w:rsidP="00B10816">
          <w:pPr>
            <w:pStyle w:val="Header"/>
            <w:spacing w:after="0"/>
            <w:jc w:val="right"/>
            <w:rPr>
              <w:sz w:val="16"/>
              <w:szCs w:val="20"/>
            </w:rPr>
          </w:pPr>
          <w:r w:rsidRPr="00891F29">
            <w:rPr>
              <w:sz w:val="16"/>
              <w:szCs w:val="20"/>
            </w:rPr>
            <w:t>Do Not Copy/Distribute Without Prior Permission</w:t>
          </w:r>
        </w:p>
        <w:p w:rsidR="004F150D" w:rsidRPr="008969C4" w:rsidRDefault="004F150D" w:rsidP="00B10816">
          <w:pPr>
            <w:pStyle w:val="Header"/>
            <w:spacing w:after="0"/>
            <w:jc w:val="right"/>
            <w:rPr>
              <w:szCs w:val="20"/>
            </w:rPr>
          </w:pPr>
          <w:r w:rsidRPr="000B0DB8">
            <w:rPr>
              <w:sz w:val="16"/>
              <w:szCs w:val="20"/>
            </w:rPr>
            <w:t>This Document Is Uncontrolled When Printed – Verify Version Before Use</w:t>
          </w:r>
        </w:p>
      </w:tc>
    </w:tr>
  </w:tbl>
  <w:p w:rsidR="004F150D" w:rsidRDefault="004F150D">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7EBC"/>
    <w:rsid w:val="000E0B71"/>
    <w:rsid w:val="000E102A"/>
    <w:rsid w:val="000E3512"/>
    <w:rsid w:val="000E548A"/>
    <w:rsid w:val="00101127"/>
    <w:rsid w:val="00102C25"/>
    <w:rsid w:val="00105535"/>
    <w:rsid w:val="00105C99"/>
    <w:rsid w:val="001063C7"/>
    <w:rsid w:val="00107593"/>
    <w:rsid w:val="00113021"/>
    <w:rsid w:val="00114319"/>
    <w:rsid w:val="001161D2"/>
    <w:rsid w:val="00121349"/>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3B4E"/>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37AC"/>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B6532"/>
    <w:rsid w:val="003C7EAD"/>
    <w:rsid w:val="003D456D"/>
    <w:rsid w:val="003F18D9"/>
    <w:rsid w:val="003F3205"/>
    <w:rsid w:val="00405E64"/>
    <w:rsid w:val="00410E30"/>
    <w:rsid w:val="004147D1"/>
    <w:rsid w:val="00431255"/>
    <w:rsid w:val="00436F3E"/>
    <w:rsid w:val="004377FE"/>
    <w:rsid w:val="00444F99"/>
    <w:rsid w:val="004504A8"/>
    <w:rsid w:val="004526E6"/>
    <w:rsid w:val="004538E2"/>
    <w:rsid w:val="00453CBC"/>
    <w:rsid w:val="00460D68"/>
    <w:rsid w:val="004610FA"/>
    <w:rsid w:val="00462B18"/>
    <w:rsid w:val="00462D3A"/>
    <w:rsid w:val="00467BB2"/>
    <w:rsid w:val="00473DC6"/>
    <w:rsid w:val="00480A9D"/>
    <w:rsid w:val="00482BAD"/>
    <w:rsid w:val="004863BF"/>
    <w:rsid w:val="004907B4"/>
    <w:rsid w:val="00496E7C"/>
    <w:rsid w:val="00497491"/>
    <w:rsid w:val="004A0EA5"/>
    <w:rsid w:val="004A3AD6"/>
    <w:rsid w:val="004A47BB"/>
    <w:rsid w:val="004C1331"/>
    <w:rsid w:val="004D0FAD"/>
    <w:rsid w:val="004D5D37"/>
    <w:rsid w:val="004E39D0"/>
    <w:rsid w:val="004F150D"/>
    <w:rsid w:val="004F3C64"/>
    <w:rsid w:val="004F6F6B"/>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66ABF"/>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0783"/>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541C4"/>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36C7"/>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20CB"/>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3984"/>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67D"/>
    <w:rsid w:val="009358E8"/>
    <w:rsid w:val="00942D04"/>
    <w:rsid w:val="00945677"/>
    <w:rsid w:val="00947A9A"/>
    <w:rsid w:val="00947EA9"/>
    <w:rsid w:val="00957855"/>
    <w:rsid w:val="00964105"/>
    <w:rsid w:val="009643A3"/>
    <w:rsid w:val="00970DBB"/>
    <w:rsid w:val="0097381A"/>
    <w:rsid w:val="009839AF"/>
    <w:rsid w:val="009877AA"/>
    <w:rsid w:val="00992EB9"/>
    <w:rsid w:val="009A12E1"/>
    <w:rsid w:val="009B0C02"/>
    <w:rsid w:val="009B3BCB"/>
    <w:rsid w:val="009B754B"/>
    <w:rsid w:val="009B7BCF"/>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87741"/>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1D15"/>
    <w:rsid w:val="00B10816"/>
    <w:rsid w:val="00B110DD"/>
    <w:rsid w:val="00B11BE8"/>
    <w:rsid w:val="00B154E6"/>
    <w:rsid w:val="00B21802"/>
    <w:rsid w:val="00B25D10"/>
    <w:rsid w:val="00B267D6"/>
    <w:rsid w:val="00B35242"/>
    <w:rsid w:val="00B35F84"/>
    <w:rsid w:val="00B52330"/>
    <w:rsid w:val="00B557BA"/>
    <w:rsid w:val="00B5628C"/>
    <w:rsid w:val="00B629B6"/>
    <w:rsid w:val="00B647EA"/>
    <w:rsid w:val="00B72FDD"/>
    <w:rsid w:val="00B758D2"/>
    <w:rsid w:val="00B81B39"/>
    <w:rsid w:val="00B81C1B"/>
    <w:rsid w:val="00B85D5F"/>
    <w:rsid w:val="00B918DC"/>
    <w:rsid w:val="00B92F19"/>
    <w:rsid w:val="00B952B0"/>
    <w:rsid w:val="00B955D9"/>
    <w:rsid w:val="00B9722C"/>
    <w:rsid w:val="00BA089B"/>
    <w:rsid w:val="00BA0D62"/>
    <w:rsid w:val="00BA5041"/>
    <w:rsid w:val="00BA7BCD"/>
    <w:rsid w:val="00BB166E"/>
    <w:rsid w:val="00BB4210"/>
    <w:rsid w:val="00BB67A5"/>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E47"/>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53AA"/>
    <w:rsid w:val="00D16229"/>
    <w:rsid w:val="00D229A6"/>
    <w:rsid w:val="00D23CB7"/>
    <w:rsid w:val="00D24938"/>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0651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C76CC"/>
    <w:rsid w:val="00ED3D2B"/>
    <w:rsid w:val="00ED7B7A"/>
    <w:rsid w:val="00EE263E"/>
    <w:rsid w:val="00EE26AB"/>
    <w:rsid w:val="00EE3BBC"/>
    <w:rsid w:val="00EE73D4"/>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0A3D"/>
    <w:rsid w:val="00FA50C8"/>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D6039"/>
  <w15:docId w15:val="{629E8EFA-AC8A-4B1A-89B9-5FC9B2C2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gng4\Document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E7D79" w:rsidRDefault="002F5B5A">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5A"/>
    <w:rsid w:val="002F5B5A"/>
    <w:rsid w:val="0077472D"/>
    <w:rsid w:val="008D1906"/>
    <w:rsid w:val="009E7D79"/>
    <w:rsid w:val="00AF0334"/>
    <w:rsid w:val="00B01136"/>
    <w:rsid w:val="00B362C7"/>
    <w:rsid w:val="00F5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D79"/>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C2FBC76-DCD9-4CD8-A7FD-4838D57A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223</TotalTime>
  <Pages>15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7901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Avinash James</cp:lastModifiedBy>
  <cp:revision>25</cp:revision>
  <cp:lastPrinted>2014-12-17T17:01:00Z</cp:lastPrinted>
  <dcterms:created xsi:type="dcterms:W3CDTF">2015-10-06T16:52:00Z</dcterms:created>
  <dcterms:modified xsi:type="dcterms:W3CDTF">2017-02-27T18:11:00Z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FlsMem</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