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2997BDF361A44370BA8F55D20F8CC50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8D5772" w:rsidRPr="00D229A6" w:rsidRDefault="008D5772" w:rsidP="00D229A6">
      <w:pPr>
        <w:tabs>
          <w:tab w:val="left" w:pos="4320"/>
          <w:tab w:val="left" w:pos="8640"/>
        </w:tabs>
        <w:spacing w:after="0"/>
        <w:jc w:val="center"/>
        <w:rPr>
          <w:rFonts w:cs="Calibri"/>
          <w:b/>
          <w:sz w:val="48"/>
          <w:szCs w:val="48"/>
        </w:rPr>
      </w:pPr>
    </w:p>
    <w:p w:rsidR="00D229A6" w:rsidRDefault="008D5772" w:rsidP="007E0373">
      <w:pPr>
        <w:tabs>
          <w:tab w:val="left" w:pos="4320"/>
          <w:tab w:val="left" w:pos="8640"/>
        </w:tabs>
        <w:spacing w:before="120" w:after="360"/>
        <w:jc w:val="center"/>
        <w:rPr>
          <w:b/>
          <w:sz w:val="36"/>
        </w:rPr>
      </w:pPr>
      <w:proofErr w:type="spellStart"/>
      <w:r>
        <w:rPr>
          <w:rFonts w:cs="Calibri"/>
          <w:b/>
          <w:sz w:val="48"/>
          <w:szCs w:val="48"/>
        </w:rPr>
        <w:t>LrnPinionCentr</w:t>
      </w:r>
      <w:proofErr w:type="spellEnd"/>
    </w:p>
    <w:p w:rsidR="005E61CD" w:rsidRDefault="005E61CD" w:rsidP="007E0373">
      <w:pPr>
        <w:tabs>
          <w:tab w:val="left" w:pos="4320"/>
          <w:tab w:val="left" w:pos="8640"/>
        </w:tabs>
        <w:spacing w:before="120" w:after="360"/>
        <w:jc w:val="center"/>
        <w:rPr>
          <w:b/>
          <w:sz w:val="36"/>
        </w:rPr>
      </w:pPr>
    </w:p>
    <w:p w:rsidR="00D44B2A" w:rsidRDefault="00D44B2A" w:rsidP="007E0373">
      <w:pPr>
        <w:tabs>
          <w:tab w:val="left" w:pos="4320"/>
          <w:tab w:val="left" w:pos="8640"/>
        </w:tabs>
        <w:spacing w:before="120" w:after="360"/>
        <w:jc w:val="center"/>
        <w:rPr>
          <w:b/>
          <w:sz w:val="36"/>
        </w:rPr>
      </w:pPr>
    </w:p>
    <w:p w:rsidR="00D44B2A" w:rsidRPr="007E0373" w:rsidRDefault="00D44B2A" w:rsidP="007E0373">
      <w:pPr>
        <w:tabs>
          <w:tab w:val="left" w:pos="4320"/>
          <w:tab w:val="left" w:pos="8640"/>
        </w:tabs>
        <w:spacing w:before="120" w:after="360"/>
        <w:jc w:val="center"/>
        <w:rPr>
          <w:b/>
          <w:sz w:val="36"/>
        </w:rPr>
      </w:pPr>
    </w:p>
    <w:p w:rsidR="000D6D09" w:rsidRPr="007E0373" w:rsidRDefault="00823222" w:rsidP="000D6D09">
      <w:pPr>
        <w:tabs>
          <w:tab w:val="left" w:pos="4320"/>
          <w:tab w:val="left" w:pos="8640"/>
        </w:tabs>
        <w:spacing w:before="120" w:after="360"/>
        <w:jc w:val="center"/>
        <w:rPr>
          <w:b/>
          <w:sz w:val="36"/>
        </w:rPr>
      </w:pPr>
      <w:ins w:id="0" w:author="Brendon Binder" w:date="2018-01-12T10:09:00Z">
        <w:r>
          <w:rPr>
            <w:b/>
            <w:sz w:val="36"/>
          </w:rPr>
          <w:t>12-Jan-2018</w:t>
        </w:r>
      </w:ins>
      <w:del w:id="1" w:author="Brendon Binder" w:date="2018-01-12T10:09:00Z">
        <w:r w:rsidR="008D5772" w:rsidDel="00823222">
          <w:rPr>
            <w:b/>
            <w:sz w:val="36"/>
          </w:rPr>
          <w:delText>September 18, 2017</w:delText>
        </w:r>
      </w:del>
    </w:p>
    <w:p w:rsidR="00D44B2A" w:rsidRDefault="00D44B2A">
      <w:pPr>
        <w:tabs>
          <w:tab w:val="left" w:pos="4320"/>
          <w:tab w:val="left" w:pos="8640"/>
        </w:tabs>
        <w:jc w:val="center"/>
        <w:rPr>
          <w:b/>
          <w:sz w:val="24"/>
        </w:rPr>
      </w:pPr>
    </w:p>
    <w:p w:rsidR="00D44B2A" w:rsidRDefault="00D44B2A">
      <w:pPr>
        <w:tabs>
          <w:tab w:val="left" w:pos="4320"/>
          <w:tab w:val="left" w:pos="8640"/>
        </w:tabs>
        <w:jc w:val="center"/>
        <w:rPr>
          <w:b/>
          <w:sz w:val="24"/>
        </w:rPr>
      </w:pPr>
    </w:p>
    <w:p w:rsidR="00D44B2A" w:rsidRDefault="00D44B2A">
      <w:pPr>
        <w:tabs>
          <w:tab w:val="left" w:pos="4320"/>
          <w:tab w:val="left" w:pos="8640"/>
        </w:tabs>
        <w:jc w:val="center"/>
        <w:rPr>
          <w:b/>
          <w:sz w:val="24"/>
        </w:rPr>
      </w:pPr>
    </w:p>
    <w:p w:rsidR="00D44B2A" w:rsidRDefault="00D44B2A">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0D6D09" w:rsidRPr="00A158C7" w:rsidRDefault="008D5772" w:rsidP="000D6D09">
      <w:pPr>
        <w:tabs>
          <w:tab w:val="left" w:pos="4320"/>
          <w:tab w:val="left" w:pos="8640"/>
        </w:tabs>
        <w:jc w:val="center"/>
        <w:rPr>
          <w:b/>
          <w:sz w:val="24"/>
        </w:rPr>
      </w:pPr>
      <w:del w:id="2" w:author="Brendon Binder" w:date="2018-01-12T10:09:00Z">
        <w:r w:rsidDel="00823222">
          <w:rPr>
            <w:b/>
            <w:sz w:val="24"/>
          </w:rPr>
          <w:delText>Matthew Leser</w:delText>
        </w:r>
      </w:del>
      <w:ins w:id="3" w:author="Brendon Binder" w:date="2018-01-12T10:09:00Z">
        <w:r w:rsidR="00823222">
          <w:rPr>
            <w:b/>
            <w:sz w:val="24"/>
          </w:rPr>
          <w:t>Brendon Binder</w:t>
        </w:r>
      </w:ins>
      <w:r>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sidR="00A365F0" w:rsidRPr="00A158C7">
        <w:rPr>
          <w:b/>
          <w:sz w:val="24"/>
        </w:rPr>
        <w:t>,</w:t>
      </w:r>
    </w:p>
    <w:p w:rsidR="00AD1828"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AD1828" w:rsidRPr="00FE0FE9" w:rsidRDefault="00AD1828" w:rsidP="00FE0FE9">
      <w:pPr>
        <w:rPr>
          <w:sz w:val="23"/>
        </w:rPr>
      </w:pPr>
    </w:p>
    <w:p w:rsidR="00AD1828" w:rsidRPr="00FE0FE9" w:rsidRDefault="00AD1828" w:rsidP="00FE0FE9">
      <w:pPr>
        <w:rPr>
          <w:sz w:val="23"/>
        </w:rPr>
      </w:pPr>
    </w:p>
    <w:p w:rsidR="00AD1828" w:rsidRDefault="00AD1828" w:rsidP="00480A9D">
      <w:pPr>
        <w:tabs>
          <w:tab w:val="left" w:pos="4320"/>
          <w:tab w:val="left" w:pos="8640"/>
        </w:tabs>
        <w:jc w:val="center"/>
        <w:rPr>
          <w:sz w:val="23"/>
        </w:rPr>
      </w:pPr>
    </w:p>
    <w:p w:rsidR="00B81C1B" w:rsidRPr="006C2D7D" w:rsidRDefault="00393DBF" w:rsidP="00480A9D">
      <w:pPr>
        <w:tabs>
          <w:tab w:val="left" w:pos="4320"/>
          <w:tab w:val="left" w:pos="8640"/>
        </w:tabs>
        <w:jc w:val="center"/>
        <w:rPr>
          <w:b/>
          <w:sz w:val="28"/>
          <w:szCs w:val="28"/>
          <w:u w:val="single"/>
        </w:rPr>
      </w:pPr>
      <w:r>
        <w:rPr>
          <w:b/>
          <w:sz w:val="28"/>
          <w:szCs w:val="28"/>
          <w:u w:val="single"/>
        </w:rPr>
        <w:lastRenderedPageBreak/>
        <w:t>Change</w:t>
      </w:r>
      <w:r w:rsidR="00B81C1B" w:rsidRPr="006C2D7D">
        <w:rPr>
          <w:b/>
          <w:sz w:val="28"/>
          <w:szCs w:val="28"/>
          <w:u w:val="single"/>
        </w:rPr>
        <w:t xml:space="preserve"> History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3"/>
        <w:gridCol w:w="1710"/>
        <w:gridCol w:w="900"/>
        <w:gridCol w:w="1329"/>
      </w:tblGrid>
      <w:tr w:rsidR="000D6D09" w:rsidRPr="00AA38E8" w:rsidTr="00D44B2A">
        <w:trPr>
          <w:jc w:val="center"/>
        </w:trPr>
        <w:tc>
          <w:tcPr>
            <w:tcW w:w="6243" w:type="dxa"/>
          </w:tcPr>
          <w:p w:rsidR="000D6D09" w:rsidRPr="00AA38E8" w:rsidRDefault="000D6D09" w:rsidP="006E0AE2">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1710" w:type="dxa"/>
          </w:tcPr>
          <w:p w:rsidR="000D6D09" w:rsidRPr="00AA38E8" w:rsidRDefault="000D6D09" w:rsidP="006E0AE2">
            <w:pPr>
              <w:jc w:val="center"/>
              <w:rPr>
                <w:rFonts w:cs="Calibri"/>
                <w:b/>
              </w:rPr>
            </w:pPr>
            <w:r w:rsidRPr="00AA38E8">
              <w:rPr>
                <w:rFonts w:cs="Calibri"/>
                <w:b/>
              </w:rPr>
              <w:t>Author</w:t>
            </w:r>
          </w:p>
        </w:tc>
        <w:tc>
          <w:tcPr>
            <w:tcW w:w="900" w:type="dxa"/>
          </w:tcPr>
          <w:p w:rsidR="000D6D09" w:rsidRPr="00AA38E8" w:rsidRDefault="000D6D09" w:rsidP="006E0AE2">
            <w:pPr>
              <w:jc w:val="center"/>
              <w:rPr>
                <w:rFonts w:cs="Calibri"/>
                <w:b/>
              </w:rPr>
            </w:pPr>
            <w:r w:rsidRPr="00AA38E8">
              <w:rPr>
                <w:rFonts w:cs="Calibri"/>
                <w:b/>
              </w:rPr>
              <w:t>Version</w:t>
            </w:r>
          </w:p>
        </w:tc>
        <w:tc>
          <w:tcPr>
            <w:tcW w:w="1329" w:type="dxa"/>
          </w:tcPr>
          <w:p w:rsidR="000D6D09" w:rsidRPr="00AA38E8" w:rsidRDefault="000D6D09" w:rsidP="006E0AE2">
            <w:pPr>
              <w:jc w:val="center"/>
              <w:rPr>
                <w:rFonts w:cs="Calibri"/>
                <w:b/>
              </w:rPr>
            </w:pPr>
            <w:r w:rsidRPr="00AA38E8">
              <w:rPr>
                <w:rFonts w:cs="Calibri"/>
                <w:b/>
              </w:rPr>
              <w:t>Date</w:t>
            </w:r>
          </w:p>
        </w:tc>
      </w:tr>
      <w:tr w:rsidR="000D6D09" w:rsidRPr="00AA38E8" w:rsidTr="00D44B2A">
        <w:trPr>
          <w:jc w:val="center"/>
        </w:trPr>
        <w:tc>
          <w:tcPr>
            <w:tcW w:w="6243" w:type="dxa"/>
          </w:tcPr>
          <w:p w:rsidR="000D6D09" w:rsidRPr="00AA38E8" w:rsidRDefault="000D6D09" w:rsidP="006E0AE2">
            <w:pPr>
              <w:rPr>
                <w:rFonts w:cs="Calibri"/>
              </w:rPr>
            </w:pPr>
            <w:r>
              <w:rPr>
                <w:rFonts w:cs="Calibri"/>
              </w:rPr>
              <w:t>Initial Version</w:t>
            </w:r>
          </w:p>
        </w:tc>
        <w:tc>
          <w:tcPr>
            <w:tcW w:w="1710" w:type="dxa"/>
          </w:tcPr>
          <w:p w:rsidR="000D6D09" w:rsidRPr="00AA38E8" w:rsidRDefault="00FE0FE9" w:rsidP="00D44B2A">
            <w:pPr>
              <w:jc w:val="center"/>
              <w:rPr>
                <w:rFonts w:cs="Calibri"/>
              </w:rPr>
            </w:pPr>
            <w:r>
              <w:rPr>
                <w:rFonts w:cs="Calibri"/>
              </w:rPr>
              <w:t>ML</w:t>
            </w:r>
          </w:p>
        </w:tc>
        <w:tc>
          <w:tcPr>
            <w:tcW w:w="900" w:type="dxa"/>
          </w:tcPr>
          <w:p w:rsidR="000D6D09" w:rsidRPr="00AA38E8" w:rsidRDefault="000D6D09" w:rsidP="00D44B2A">
            <w:pPr>
              <w:jc w:val="center"/>
              <w:rPr>
                <w:rFonts w:cs="Calibri"/>
              </w:rPr>
            </w:pPr>
            <w:r>
              <w:rPr>
                <w:rFonts w:cs="Calibri"/>
              </w:rPr>
              <w:t>1.0</w:t>
            </w:r>
          </w:p>
        </w:tc>
        <w:tc>
          <w:tcPr>
            <w:tcW w:w="1329" w:type="dxa"/>
          </w:tcPr>
          <w:p w:rsidR="000D6D09" w:rsidRPr="00AA38E8" w:rsidRDefault="008D5772" w:rsidP="00D44B2A">
            <w:pPr>
              <w:jc w:val="center"/>
              <w:rPr>
                <w:rFonts w:cs="Calibri"/>
              </w:rPr>
            </w:pPr>
            <w:r>
              <w:rPr>
                <w:rFonts w:cs="Calibri"/>
              </w:rPr>
              <w:t>18-Sep-2017</w:t>
            </w:r>
          </w:p>
        </w:tc>
      </w:tr>
      <w:tr w:rsidR="00823222" w:rsidRPr="00AA38E8" w:rsidTr="00D44B2A">
        <w:trPr>
          <w:jc w:val="center"/>
          <w:ins w:id="9" w:author="Brendon Binder" w:date="2018-01-12T10:06:00Z"/>
        </w:trPr>
        <w:tc>
          <w:tcPr>
            <w:tcW w:w="6243" w:type="dxa"/>
          </w:tcPr>
          <w:p w:rsidR="00823222" w:rsidRDefault="00823222" w:rsidP="006E0AE2">
            <w:pPr>
              <w:rPr>
                <w:ins w:id="10" w:author="Brendon Binder" w:date="2018-01-12T10:06:00Z"/>
                <w:rFonts w:cs="Calibri"/>
              </w:rPr>
            </w:pPr>
            <w:ins w:id="11" w:author="Brendon Binder" w:date="2018-01-12T10:06:00Z">
              <w:r>
                <w:rPr>
                  <w:rFonts w:cs="Calibri"/>
                </w:rPr>
                <w:t xml:space="preserve">Updated </w:t>
              </w:r>
              <w:proofErr w:type="spellStart"/>
              <w:r>
                <w:rPr>
                  <w:rFonts w:cs="Calibri"/>
                </w:rPr>
                <w:t>DaVinci</w:t>
              </w:r>
              <w:proofErr w:type="spellEnd"/>
              <w:r>
                <w:rPr>
                  <w:rFonts w:cs="Calibri"/>
                </w:rPr>
                <w:t xml:space="preserve"> graphic for Cal name change</w:t>
              </w:r>
            </w:ins>
          </w:p>
        </w:tc>
        <w:tc>
          <w:tcPr>
            <w:tcW w:w="1710" w:type="dxa"/>
          </w:tcPr>
          <w:p w:rsidR="00823222" w:rsidRDefault="00823222" w:rsidP="00D44B2A">
            <w:pPr>
              <w:jc w:val="center"/>
              <w:rPr>
                <w:ins w:id="12" w:author="Brendon Binder" w:date="2018-01-12T10:06:00Z"/>
                <w:rFonts w:cs="Calibri"/>
              </w:rPr>
            </w:pPr>
            <w:ins w:id="13" w:author="Brendon Binder" w:date="2018-01-12T10:06:00Z">
              <w:r>
                <w:rPr>
                  <w:rFonts w:cs="Calibri"/>
                </w:rPr>
                <w:t>BRB</w:t>
              </w:r>
            </w:ins>
          </w:p>
        </w:tc>
        <w:tc>
          <w:tcPr>
            <w:tcW w:w="900" w:type="dxa"/>
          </w:tcPr>
          <w:p w:rsidR="00823222" w:rsidRDefault="00823222" w:rsidP="00D44B2A">
            <w:pPr>
              <w:jc w:val="center"/>
              <w:rPr>
                <w:ins w:id="14" w:author="Brendon Binder" w:date="2018-01-12T10:06:00Z"/>
                <w:rFonts w:cs="Calibri"/>
              </w:rPr>
            </w:pPr>
            <w:ins w:id="15" w:author="Brendon Binder" w:date="2018-01-12T10:06:00Z">
              <w:r>
                <w:rPr>
                  <w:rFonts w:cs="Calibri"/>
                </w:rPr>
                <w:t>2.0</w:t>
              </w:r>
            </w:ins>
          </w:p>
        </w:tc>
        <w:tc>
          <w:tcPr>
            <w:tcW w:w="1329" w:type="dxa"/>
          </w:tcPr>
          <w:p w:rsidR="00823222" w:rsidRDefault="00823222" w:rsidP="00D44B2A">
            <w:pPr>
              <w:jc w:val="center"/>
              <w:rPr>
                <w:ins w:id="16" w:author="Brendon Binder" w:date="2018-01-12T10:06:00Z"/>
                <w:rFonts w:cs="Calibri"/>
              </w:rPr>
            </w:pPr>
            <w:ins w:id="17" w:author="Brendon Binder" w:date="2018-01-12T10:06:00Z">
              <w:r>
                <w:rPr>
                  <w:rFonts w:cs="Calibri"/>
                </w:rPr>
                <w:t>12-Jan-2018</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5C1F80">
      <w:pPr>
        <w:spacing w:after="0"/>
        <w:rPr>
          <w:b/>
          <w:sz w:val="28"/>
          <w:szCs w:val="28"/>
          <w:u w:val="single"/>
        </w:rPr>
      </w:pPr>
      <w:r>
        <w:rPr>
          <w:b/>
          <w:sz w:val="28"/>
          <w:szCs w:val="28"/>
          <w:u w:val="single"/>
        </w:rPr>
        <w:lastRenderedPageBreak/>
        <w:t xml:space="preserve"> </w:t>
      </w:r>
    </w:p>
    <w:p w:rsidR="008000F9" w:rsidRDefault="00891F29">
      <w:pPr>
        <w:pStyle w:val="TOC1"/>
        <w:rPr>
          <w:sz w:val="32"/>
          <w:szCs w:val="32"/>
          <w:u w:val="single"/>
        </w:rPr>
      </w:pPr>
      <w:r w:rsidRPr="00C728E9">
        <w:rPr>
          <w:sz w:val="32"/>
          <w:szCs w:val="32"/>
          <w:u w:val="single"/>
        </w:rPr>
        <w:t>Table of Contents</w:t>
      </w:r>
    </w:p>
    <w:p w:rsidR="00823222" w:rsidRDefault="00E16D14">
      <w:pPr>
        <w:pStyle w:val="TOC1"/>
        <w:rPr>
          <w:ins w:id="18" w:author="Brendon Binder" w:date="2018-01-12T10:09: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9" w:author="Brendon Binder" w:date="2018-01-12T10:09:00Z">
        <w:r w:rsidR="00823222" w:rsidRPr="00A3097C">
          <w:rPr>
            <w:rStyle w:val="Hyperlink"/>
          </w:rPr>
          <w:fldChar w:fldCharType="begin"/>
        </w:r>
        <w:r w:rsidR="00823222" w:rsidRPr="00A3097C">
          <w:rPr>
            <w:rStyle w:val="Hyperlink"/>
          </w:rPr>
          <w:instrText xml:space="preserve"> </w:instrText>
        </w:r>
        <w:r w:rsidR="00823222">
          <w:instrText>HYPERLINK \l "_Toc503515068"</w:instrText>
        </w:r>
        <w:r w:rsidR="00823222" w:rsidRPr="00A3097C">
          <w:rPr>
            <w:rStyle w:val="Hyperlink"/>
          </w:rPr>
          <w:instrText xml:space="preserve"> </w:instrText>
        </w:r>
        <w:r w:rsidR="00823222" w:rsidRPr="00A3097C">
          <w:rPr>
            <w:rStyle w:val="Hyperlink"/>
          </w:rPr>
          <w:fldChar w:fldCharType="separate"/>
        </w:r>
        <w:r w:rsidR="00823222" w:rsidRPr="00A3097C">
          <w:rPr>
            <w:rStyle w:val="Hyperlink"/>
          </w:rPr>
          <w:t>1</w:t>
        </w:r>
        <w:r w:rsidR="00823222">
          <w:rPr>
            <w:rFonts w:eastAsiaTheme="minorEastAsia"/>
            <w:b w:val="0"/>
            <w:color w:val="auto"/>
            <w:kern w:val="0"/>
            <w:sz w:val="22"/>
            <w:szCs w:val="22"/>
            <w:lang w:val="en-US"/>
          </w:rPr>
          <w:tab/>
        </w:r>
        <w:r w:rsidR="00823222" w:rsidRPr="00A3097C">
          <w:rPr>
            <w:rStyle w:val="Hyperlink"/>
          </w:rPr>
          <w:t>Introduction</w:t>
        </w:r>
        <w:r w:rsidR="00823222">
          <w:rPr>
            <w:webHidden/>
          </w:rPr>
          <w:tab/>
        </w:r>
        <w:r w:rsidR="00823222">
          <w:rPr>
            <w:webHidden/>
          </w:rPr>
          <w:fldChar w:fldCharType="begin"/>
        </w:r>
        <w:r w:rsidR="00823222">
          <w:rPr>
            <w:webHidden/>
          </w:rPr>
          <w:instrText xml:space="preserve"> PAGEREF _Toc503515068 \h </w:instrText>
        </w:r>
      </w:ins>
      <w:r w:rsidR="00823222">
        <w:rPr>
          <w:webHidden/>
        </w:rPr>
      </w:r>
      <w:r w:rsidR="00823222">
        <w:rPr>
          <w:webHidden/>
        </w:rPr>
        <w:fldChar w:fldCharType="separate"/>
      </w:r>
      <w:ins w:id="20" w:author="Brendon Binder" w:date="2018-01-12T10:09:00Z">
        <w:r w:rsidR="00823222">
          <w:rPr>
            <w:webHidden/>
          </w:rPr>
          <w:t>5</w:t>
        </w:r>
        <w:r w:rsidR="00823222">
          <w:rPr>
            <w:webHidden/>
          </w:rPr>
          <w:fldChar w:fldCharType="end"/>
        </w:r>
        <w:r w:rsidR="00823222" w:rsidRPr="00A3097C">
          <w:rPr>
            <w:rStyle w:val="Hyperlink"/>
          </w:rPr>
          <w:fldChar w:fldCharType="end"/>
        </w:r>
      </w:ins>
    </w:p>
    <w:p w:rsidR="00823222" w:rsidRDefault="00823222">
      <w:pPr>
        <w:pStyle w:val="TOC2"/>
        <w:rPr>
          <w:ins w:id="21" w:author="Brendon Binder" w:date="2018-01-12T10:09:00Z"/>
          <w:rFonts w:asciiTheme="minorHAnsi" w:eastAsiaTheme="minorEastAsia" w:hAnsiTheme="minorHAnsi"/>
          <w:color w:val="auto"/>
          <w:kern w:val="0"/>
          <w:szCs w:val="22"/>
        </w:rPr>
      </w:pPr>
      <w:ins w:id="22" w:author="Brendon Binder" w:date="2018-01-12T10:09:00Z">
        <w:r w:rsidRPr="00A3097C">
          <w:rPr>
            <w:rStyle w:val="Hyperlink"/>
          </w:rPr>
          <w:fldChar w:fldCharType="begin"/>
        </w:r>
        <w:r w:rsidRPr="00A3097C">
          <w:rPr>
            <w:rStyle w:val="Hyperlink"/>
          </w:rPr>
          <w:instrText xml:space="preserve"> </w:instrText>
        </w:r>
        <w:r>
          <w:instrText>HYPERLINK \l "_Toc503515069"</w:instrText>
        </w:r>
        <w:r w:rsidRPr="00A3097C">
          <w:rPr>
            <w:rStyle w:val="Hyperlink"/>
          </w:rPr>
          <w:instrText xml:space="preserve"> </w:instrText>
        </w:r>
        <w:r w:rsidRPr="00A3097C">
          <w:rPr>
            <w:rStyle w:val="Hyperlink"/>
          </w:rPr>
          <w:fldChar w:fldCharType="separate"/>
        </w:r>
        <w:r w:rsidRPr="00A3097C">
          <w:rPr>
            <w:rStyle w:val="Hyperlink"/>
          </w:rPr>
          <w:t>1.1</w:t>
        </w:r>
        <w:r>
          <w:rPr>
            <w:rFonts w:asciiTheme="minorHAnsi" w:eastAsiaTheme="minorEastAsia" w:hAnsiTheme="minorHAnsi"/>
            <w:color w:val="auto"/>
            <w:kern w:val="0"/>
            <w:szCs w:val="22"/>
          </w:rPr>
          <w:tab/>
        </w:r>
        <w:r w:rsidRPr="00A3097C">
          <w:rPr>
            <w:rStyle w:val="Hyperlink"/>
          </w:rPr>
          <w:t>Purpose</w:t>
        </w:r>
        <w:r>
          <w:rPr>
            <w:webHidden/>
          </w:rPr>
          <w:tab/>
        </w:r>
        <w:r>
          <w:rPr>
            <w:webHidden/>
          </w:rPr>
          <w:fldChar w:fldCharType="begin"/>
        </w:r>
        <w:r>
          <w:rPr>
            <w:webHidden/>
          </w:rPr>
          <w:instrText xml:space="preserve"> PAGEREF _Toc503515069 \h </w:instrText>
        </w:r>
      </w:ins>
      <w:r>
        <w:rPr>
          <w:webHidden/>
        </w:rPr>
      </w:r>
      <w:r>
        <w:rPr>
          <w:webHidden/>
        </w:rPr>
        <w:fldChar w:fldCharType="separate"/>
      </w:r>
      <w:ins w:id="23" w:author="Brendon Binder" w:date="2018-01-12T10:09:00Z">
        <w:r>
          <w:rPr>
            <w:webHidden/>
          </w:rPr>
          <w:t>5</w:t>
        </w:r>
        <w:r>
          <w:rPr>
            <w:webHidden/>
          </w:rPr>
          <w:fldChar w:fldCharType="end"/>
        </w:r>
        <w:r w:rsidRPr="00A3097C">
          <w:rPr>
            <w:rStyle w:val="Hyperlink"/>
          </w:rPr>
          <w:fldChar w:fldCharType="end"/>
        </w:r>
      </w:ins>
    </w:p>
    <w:p w:rsidR="00823222" w:rsidRDefault="00823222">
      <w:pPr>
        <w:pStyle w:val="TOC2"/>
        <w:rPr>
          <w:ins w:id="24" w:author="Brendon Binder" w:date="2018-01-12T10:09:00Z"/>
          <w:rFonts w:asciiTheme="minorHAnsi" w:eastAsiaTheme="minorEastAsia" w:hAnsiTheme="minorHAnsi"/>
          <w:color w:val="auto"/>
          <w:kern w:val="0"/>
          <w:szCs w:val="22"/>
        </w:rPr>
      </w:pPr>
      <w:ins w:id="25" w:author="Brendon Binder" w:date="2018-01-12T10:09:00Z">
        <w:r w:rsidRPr="00A3097C">
          <w:rPr>
            <w:rStyle w:val="Hyperlink"/>
          </w:rPr>
          <w:fldChar w:fldCharType="begin"/>
        </w:r>
        <w:r w:rsidRPr="00A3097C">
          <w:rPr>
            <w:rStyle w:val="Hyperlink"/>
          </w:rPr>
          <w:instrText xml:space="preserve"> </w:instrText>
        </w:r>
        <w:r>
          <w:instrText>HYPERLINK \l "_Toc503515070"</w:instrText>
        </w:r>
        <w:r w:rsidRPr="00A3097C">
          <w:rPr>
            <w:rStyle w:val="Hyperlink"/>
          </w:rPr>
          <w:instrText xml:space="preserve"> </w:instrText>
        </w:r>
        <w:r w:rsidRPr="00A3097C">
          <w:rPr>
            <w:rStyle w:val="Hyperlink"/>
          </w:rPr>
          <w:fldChar w:fldCharType="separate"/>
        </w:r>
        <w:r w:rsidRPr="00A3097C">
          <w:rPr>
            <w:rStyle w:val="Hyperlink"/>
          </w:rPr>
          <w:t>1.2</w:t>
        </w:r>
        <w:r>
          <w:rPr>
            <w:rFonts w:asciiTheme="minorHAnsi" w:eastAsiaTheme="minorEastAsia" w:hAnsiTheme="minorHAnsi"/>
            <w:color w:val="auto"/>
            <w:kern w:val="0"/>
            <w:szCs w:val="22"/>
          </w:rPr>
          <w:tab/>
        </w:r>
        <w:r w:rsidRPr="00A3097C">
          <w:rPr>
            <w:rStyle w:val="Hyperlink"/>
          </w:rPr>
          <w:t>Scope</w:t>
        </w:r>
        <w:r>
          <w:rPr>
            <w:webHidden/>
          </w:rPr>
          <w:tab/>
        </w:r>
        <w:r>
          <w:rPr>
            <w:webHidden/>
          </w:rPr>
          <w:fldChar w:fldCharType="begin"/>
        </w:r>
        <w:r>
          <w:rPr>
            <w:webHidden/>
          </w:rPr>
          <w:instrText xml:space="preserve"> PAGEREF _Toc503515070 \h </w:instrText>
        </w:r>
      </w:ins>
      <w:r>
        <w:rPr>
          <w:webHidden/>
        </w:rPr>
      </w:r>
      <w:r>
        <w:rPr>
          <w:webHidden/>
        </w:rPr>
        <w:fldChar w:fldCharType="separate"/>
      </w:r>
      <w:ins w:id="26" w:author="Brendon Binder" w:date="2018-01-12T10:09:00Z">
        <w:r>
          <w:rPr>
            <w:webHidden/>
          </w:rPr>
          <w:t>5</w:t>
        </w:r>
        <w:r>
          <w:rPr>
            <w:webHidden/>
          </w:rPr>
          <w:fldChar w:fldCharType="end"/>
        </w:r>
        <w:r w:rsidRPr="00A3097C">
          <w:rPr>
            <w:rStyle w:val="Hyperlink"/>
          </w:rPr>
          <w:fldChar w:fldCharType="end"/>
        </w:r>
      </w:ins>
    </w:p>
    <w:p w:rsidR="00823222" w:rsidRDefault="00823222">
      <w:pPr>
        <w:pStyle w:val="TOC1"/>
        <w:rPr>
          <w:ins w:id="27" w:author="Brendon Binder" w:date="2018-01-12T10:09:00Z"/>
          <w:rFonts w:eastAsiaTheme="minorEastAsia"/>
          <w:b w:val="0"/>
          <w:color w:val="auto"/>
          <w:kern w:val="0"/>
          <w:sz w:val="22"/>
          <w:szCs w:val="22"/>
          <w:lang w:val="en-US"/>
        </w:rPr>
      </w:pPr>
      <w:ins w:id="28" w:author="Brendon Binder" w:date="2018-01-12T10:09:00Z">
        <w:r w:rsidRPr="00A3097C">
          <w:rPr>
            <w:rStyle w:val="Hyperlink"/>
          </w:rPr>
          <w:fldChar w:fldCharType="begin"/>
        </w:r>
        <w:r w:rsidRPr="00A3097C">
          <w:rPr>
            <w:rStyle w:val="Hyperlink"/>
          </w:rPr>
          <w:instrText xml:space="preserve"> </w:instrText>
        </w:r>
        <w:r>
          <w:instrText>HYPERLINK \l "_Toc503515071"</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2</w:t>
        </w:r>
        <w:r>
          <w:rPr>
            <w:rFonts w:eastAsiaTheme="minorEastAsia"/>
            <w:b w:val="0"/>
            <w:color w:val="auto"/>
            <w:kern w:val="0"/>
            <w:sz w:val="22"/>
            <w:szCs w:val="22"/>
            <w:lang w:val="en-US"/>
          </w:rPr>
          <w:tab/>
        </w:r>
        <w:r w:rsidRPr="00A3097C">
          <w:rPr>
            <w:rStyle w:val="Hyperlink"/>
            <w:rFonts w:ascii="Calibri" w:hAnsi="Calibri" w:cs="Calibri"/>
          </w:rPr>
          <w:t>LrnPinionCentr &amp; High-Level Description</w:t>
        </w:r>
        <w:r>
          <w:rPr>
            <w:webHidden/>
          </w:rPr>
          <w:tab/>
        </w:r>
        <w:r>
          <w:rPr>
            <w:webHidden/>
          </w:rPr>
          <w:fldChar w:fldCharType="begin"/>
        </w:r>
        <w:r>
          <w:rPr>
            <w:webHidden/>
          </w:rPr>
          <w:instrText xml:space="preserve"> PAGEREF _Toc503515071 \h </w:instrText>
        </w:r>
      </w:ins>
      <w:r>
        <w:rPr>
          <w:webHidden/>
        </w:rPr>
      </w:r>
      <w:r>
        <w:rPr>
          <w:webHidden/>
        </w:rPr>
        <w:fldChar w:fldCharType="separate"/>
      </w:r>
      <w:ins w:id="29" w:author="Brendon Binder" w:date="2018-01-12T10:09:00Z">
        <w:r>
          <w:rPr>
            <w:webHidden/>
          </w:rPr>
          <w:t>6</w:t>
        </w:r>
        <w:r>
          <w:rPr>
            <w:webHidden/>
          </w:rPr>
          <w:fldChar w:fldCharType="end"/>
        </w:r>
        <w:r w:rsidRPr="00A3097C">
          <w:rPr>
            <w:rStyle w:val="Hyperlink"/>
          </w:rPr>
          <w:fldChar w:fldCharType="end"/>
        </w:r>
      </w:ins>
    </w:p>
    <w:p w:rsidR="00823222" w:rsidRDefault="00823222">
      <w:pPr>
        <w:pStyle w:val="TOC1"/>
        <w:rPr>
          <w:ins w:id="30" w:author="Brendon Binder" w:date="2018-01-12T10:09:00Z"/>
          <w:rFonts w:eastAsiaTheme="minorEastAsia"/>
          <w:b w:val="0"/>
          <w:color w:val="auto"/>
          <w:kern w:val="0"/>
          <w:sz w:val="22"/>
          <w:szCs w:val="22"/>
          <w:lang w:val="en-US"/>
        </w:rPr>
      </w:pPr>
      <w:ins w:id="31" w:author="Brendon Binder" w:date="2018-01-12T10:09:00Z">
        <w:r w:rsidRPr="00A3097C">
          <w:rPr>
            <w:rStyle w:val="Hyperlink"/>
          </w:rPr>
          <w:fldChar w:fldCharType="begin"/>
        </w:r>
        <w:r w:rsidRPr="00A3097C">
          <w:rPr>
            <w:rStyle w:val="Hyperlink"/>
          </w:rPr>
          <w:instrText xml:space="preserve"> </w:instrText>
        </w:r>
        <w:r>
          <w:instrText>HYPERLINK \l "_Toc503515072"</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3</w:t>
        </w:r>
        <w:r>
          <w:rPr>
            <w:rFonts w:eastAsiaTheme="minorEastAsia"/>
            <w:b w:val="0"/>
            <w:color w:val="auto"/>
            <w:kern w:val="0"/>
            <w:sz w:val="22"/>
            <w:szCs w:val="22"/>
            <w:lang w:val="en-US"/>
          </w:rPr>
          <w:tab/>
        </w:r>
        <w:r w:rsidRPr="00A3097C">
          <w:rPr>
            <w:rStyle w:val="Hyperlink"/>
            <w:rFonts w:ascii="Calibri" w:hAnsi="Calibri" w:cs="Calibri"/>
          </w:rPr>
          <w:t>Design details of software module</w:t>
        </w:r>
        <w:r>
          <w:rPr>
            <w:webHidden/>
          </w:rPr>
          <w:tab/>
        </w:r>
        <w:r>
          <w:rPr>
            <w:webHidden/>
          </w:rPr>
          <w:fldChar w:fldCharType="begin"/>
        </w:r>
        <w:r>
          <w:rPr>
            <w:webHidden/>
          </w:rPr>
          <w:instrText xml:space="preserve"> PAGEREF _Toc503515072 \h </w:instrText>
        </w:r>
      </w:ins>
      <w:r>
        <w:rPr>
          <w:webHidden/>
        </w:rPr>
      </w:r>
      <w:r>
        <w:rPr>
          <w:webHidden/>
        </w:rPr>
        <w:fldChar w:fldCharType="separate"/>
      </w:r>
      <w:ins w:id="32" w:author="Brendon Binder" w:date="2018-01-12T10:09:00Z">
        <w:r>
          <w:rPr>
            <w:webHidden/>
          </w:rPr>
          <w:t>7</w:t>
        </w:r>
        <w:r>
          <w:rPr>
            <w:webHidden/>
          </w:rPr>
          <w:fldChar w:fldCharType="end"/>
        </w:r>
        <w:r w:rsidRPr="00A3097C">
          <w:rPr>
            <w:rStyle w:val="Hyperlink"/>
          </w:rPr>
          <w:fldChar w:fldCharType="end"/>
        </w:r>
      </w:ins>
    </w:p>
    <w:p w:rsidR="00823222" w:rsidRDefault="00823222">
      <w:pPr>
        <w:pStyle w:val="TOC2"/>
        <w:rPr>
          <w:ins w:id="33" w:author="Brendon Binder" w:date="2018-01-12T10:09:00Z"/>
          <w:rFonts w:asciiTheme="minorHAnsi" w:eastAsiaTheme="minorEastAsia" w:hAnsiTheme="minorHAnsi"/>
          <w:color w:val="auto"/>
          <w:kern w:val="0"/>
          <w:szCs w:val="22"/>
        </w:rPr>
      </w:pPr>
      <w:ins w:id="34" w:author="Brendon Binder" w:date="2018-01-12T10:09:00Z">
        <w:r w:rsidRPr="00A3097C">
          <w:rPr>
            <w:rStyle w:val="Hyperlink"/>
          </w:rPr>
          <w:fldChar w:fldCharType="begin"/>
        </w:r>
        <w:r w:rsidRPr="00A3097C">
          <w:rPr>
            <w:rStyle w:val="Hyperlink"/>
          </w:rPr>
          <w:instrText xml:space="preserve"> </w:instrText>
        </w:r>
        <w:r>
          <w:instrText>HYPERLINK \l "_Toc503515073"</w:instrText>
        </w:r>
        <w:r w:rsidRPr="00A3097C">
          <w:rPr>
            <w:rStyle w:val="Hyperlink"/>
          </w:rPr>
          <w:instrText xml:space="preserve"> </w:instrText>
        </w:r>
        <w:r w:rsidRPr="00A3097C">
          <w:rPr>
            <w:rStyle w:val="Hyperlink"/>
          </w:rPr>
          <w:fldChar w:fldCharType="separate"/>
        </w:r>
        <w:r w:rsidRPr="00A3097C">
          <w:rPr>
            <w:rStyle w:val="Hyperlink"/>
            <w:rFonts w:cs="Calibri"/>
          </w:rPr>
          <w:t>3.1</w:t>
        </w:r>
        <w:r>
          <w:rPr>
            <w:rFonts w:asciiTheme="minorHAnsi" w:eastAsiaTheme="minorEastAsia" w:hAnsiTheme="minorHAnsi"/>
            <w:color w:val="auto"/>
            <w:kern w:val="0"/>
            <w:szCs w:val="22"/>
          </w:rPr>
          <w:tab/>
        </w:r>
        <w:r w:rsidRPr="00A3097C">
          <w:rPr>
            <w:rStyle w:val="Hyperlink"/>
          </w:rPr>
          <w:t>Graphical</w:t>
        </w:r>
        <w:r w:rsidRPr="00A3097C">
          <w:rPr>
            <w:rStyle w:val="Hyperlink"/>
            <w:rFonts w:cs="Calibri"/>
          </w:rPr>
          <w:t xml:space="preserve"> representation of LrnPinionCentr</w:t>
        </w:r>
        <w:r>
          <w:rPr>
            <w:webHidden/>
          </w:rPr>
          <w:tab/>
        </w:r>
        <w:r>
          <w:rPr>
            <w:webHidden/>
          </w:rPr>
          <w:fldChar w:fldCharType="begin"/>
        </w:r>
        <w:r>
          <w:rPr>
            <w:webHidden/>
          </w:rPr>
          <w:instrText xml:space="preserve"> PAGEREF _Toc503515073 \h </w:instrText>
        </w:r>
      </w:ins>
      <w:r>
        <w:rPr>
          <w:webHidden/>
        </w:rPr>
      </w:r>
      <w:r>
        <w:rPr>
          <w:webHidden/>
        </w:rPr>
        <w:fldChar w:fldCharType="separate"/>
      </w:r>
      <w:ins w:id="35" w:author="Brendon Binder" w:date="2018-01-12T10:09:00Z">
        <w:r>
          <w:rPr>
            <w:webHidden/>
          </w:rPr>
          <w:t>7</w:t>
        </w:r>
        <w:r>
          <w:rPr>
            <w:webHidden/>
          </w:rPr>
          <w:fldChar w:fldCharType="end"/>
        </w:r>
        <w:r w:rsidRPr="00A3097C">
          <w:rPr>
            <w:rStyle w:val="Hyperlink"/>
          </w:rPr>
          <w:fldChar w:fldCharType="end"/>
        </w:r>
      </w:ins>
    </w:p>
    <w:p w:rsidR="00823222" w:rsidRDefault="00823222">
      <w:pPr>
        <w:pStyle w:val="TOC2"/>
        <w:rPr>
          <w:ins w:id="36" w:author="Brendon Binder" w:date="2018-01-12T10:09:00Z"/>
          <w:rFonts w:asciiTheme="minorHAnsi" w:eastAsiaTheme="minorEastAsia" w:hAnsiTheme="minorHAnsi"/>
          <w:color w:val="auto"/>
          <w:kern w:val="0"/>
          <w:szCs w:val="22"/>
        </w:rPr>
      </w:pPr>
      <w:ins w:id="37" w:author="Brendon Binder" w:date="2018-01-12T10:09:00Z">
        <w:r w:rsidRPr="00A3097C">
          <w:rPr>
            <w:rStyle w:val="Hyperlink"/>
          </w:rPr>
          <w:fldChar w:fldCharType="begin"/>
        </w:r>
        <w:r w:rsidRPr="00A3097C">
          <w:rPr>
            <w:rStyle w:val="Hyperlink"/>
          </w:rPr>
          <w:instrText xml:space="preserve"> </w:instrText>
        </w:r>
        <w:r>
          <w:instrText>HYPERLINK \l "_Toc503515074"</w:instrText>
        </w:r>
        <w:r w:rsidRPr="00A3097C">
          <w:rPr>
            <w:rStyle w:val="Hyperlink"/>
          </w:rPr>
          <w:instrText xml:space="preserve"> </w:instrText>
        </w:r>
        <w:r w:rsidRPr="00A3097C">
          <w:rPr>
            <w:rStyle w:val="Hyperlink"/>
          </w:rPr>
          <w:fldChar w:fldCharType="separate"/>
        </w:r>
        <w:r w:rsidRPr="00A3097C">
          <w:rPr>
            <w:rStyle w:val="Hyperlink"/>
            <w:rFonts w:cs="Calibri"/>
          </w:rPr>
          <w:t>3.2</w:t>
        </w:r>
        <w:r>
          <w:rPr>
            <w:rFonts w:asciiTheme="minorHAnsi" w:eastAsiaTheme="minorEastAsia" w:hAnsiTheme="minorHAnsi"/>
            <w:color w:val="auto"/>
            <w:kern w:val="0"/>
            <w:szCs w:val="22"/>
          </w:rPr>
          <w:tab/>
        </w:r>
        <w:r w:rsidRPr="00A3097C">
          <w:rPr>
            <w:rStyle w:val="Hyperlink"/>
            <w:rFonts w:cs="Calibri"/>
          </w:rPr>
          <w:t>Data Flow Diagram</w:t>
        </w:r>
        <w:r>
          <w:rPr>
            <w:webHidden/>
          </w:rPr>
          <w:tab/>
        </w:r>
        <w:r>
          <w:rPr>
            <w:webHidden/>
          </w:rPr>
          <w:fldChar w:fldCharType="begin"/>
        </w:r>
        <w:r>
          <w:rPr>
            <w:webHidden/>
          </w:rPr>
          <w:instrText xml:space="preserve"> PAGEREF _Toc503515074 \h </w:instrText>
        </w:r>
      </w:ins>
      <w:r>
        <w:rPr>
          <w:webHidden/>
        </w:rPr>
      </w:r>
      <w:r>
        <w:rPr>
          <w:webHidden/>
        </w:rPr>
        <w:fldChar w:fldCharType="separate"/>
      </w:r>
      <w:ins w:id="38" w:author="Brendon Binder" w:date="2018-01-12T10:09:00Z">
        <w:r>
          <w:rPr>
            <w:webHidden/>
          </w:rPr>
          <w:t>7</w:t>
        </w:r>
        <w:r>
          <w:rPr>
            <w:webHidden/>
          </w:rPr>
          <w:fldChar w:fldCharType="end"/>
        </w:r>
        <w:r w:rsidRPr="00A3097C">
          <w:rPr>
            <w:rStyle w:val="Hyperlink"/>
          </w:rPr>
          <w:fldChar w:fldCharType="end"/>
        </w:r>
      </w:ins>
    </w:p>
    <w:p w:rsidR="00823222" w:rsidRDefault="00823222">
      <w:pPr>
        <w:pStyle w:val="TOC3"/>
        <w:tabs>
          <w:tab w:val="left" w:pos="1200"/>
        </w:tabs>
        <w:rPr>
          <w:ins w:id="39" w:author="Brendon Binder" w:date="2018-01-12T10:09:00Z"/>
          <w:rFonts w:asciiTheme="minorHAnsi" w:eastAsiaTheme="minorEastAsia" w:hAnsiTheme="minorHAnsi"/>
          <w:color w:val="auto"/>
          <w:kern w:val="0"/>
          <w:sz w:val="22"/>
          <w:szCs w:val="22"/>
        </w:rPr>
      </w:pPr>
      <w:ins w:id="40" w:author="Brendon Binder" w:date="2018-01-12T10:09:00Z">
        <w:r w:rsidRPr="00A3097C">
          <w:rPr>
            <w:rStyle w:val="Hyperlink"/>
          </w:rPr>
          <w:fldChar w:fldCharType="begin"/>
        </w:r>
        <w:r w:rsidRPr="00A3097C">
          <w:rPr>
            <w:rStyle w:val="Hyperlink"/>
          </w:rPr>
          <w:instrText xml:space="preserve"> </w:instrText>
        </w:r>
        <w:r>
          <w:instrText>HYPERLINK \l "_Toc503515075"</w:instrText>
        </w:r>
        <w:r w:rsidRPr="00A3097C">
          <w:rPr>
            <w:rStyle w:val="Hyperlink"/>
          </w:rPr>
          <w:instrText xml:space="preserve"> </w:instrText>
        </w:r>
        <w:r w:rsidRPr="00A3097C">
          <w:rPr>
            <w:rStyle w:val="Hyperlink"/>
          </w:rPr>
          <w:fldChar w:fldCharType="separate"/>
        </w:r>
        <w:r w:rsidRPr="00A3097C">
          <w:rPr>
            <w:rStyle w:val="Hyperlink"/>
            <w:rFonts w:cs="Calibri"/>
          </w:rPr>
          <w:t>3.2.1</w:t>
        </w:r>
        <w:r>
          <w:rPr>
            <w:rFonts w:asciiTheme="minorHAnsi" w:eastAsiaTheme="minorEastAsia" w:hAnsiTheme="minorHAnsi"/>
            <w:color w:val="auto"/>
            <w:kern w:val="0"/>
            <w:sz w:val="22"/>
            <w:szCs w:val="22"/>
          </w:rPr>
          <w:tab/>
        </w:r>
        <w:r w:rsidRPr="00A3097C">
          <w:rPr>
            <w:rStyle w:val="Hyperlink"/>
          </w:rPr>
          <w:t xml:space="preserve">Component </w:t>
        </w:r>
        <w:r w:rsidRPr="00A3097C">
          <w:rPr>
            <w:rStyle w:val="Hyperlink"/>
            <w:rFonts w:cs="Calibri"/>
          </w:rPr>
          <w:t>level DFD</w:t>
        </w:r>
        <w:r>
          <w:rPr>
            <w:webHidden/>
          </w:rPr>
          <w:tab/>
        </w:r>
        <w:r>
          <w:rPr>
            <w:webHidden/>
          </w:rPr>
          <w:fldChar w:fldCharType="begin"/>
        </w:r>
        <w:r>
          <w:rPr>
            <w:webHidden/>
          </w:rPr>
          <w:instrText xml:space="preserve"> PAGEREF _Toc503515075 \h </w:instrText>
        </w:r>
      </w:ins>
      <w:r>
        <w:rPr>
          <w:webHidden/>
        </w:rPr>
      </w:r>
      <w:r>
        <w:rPr>
          <w:webHidden/>
        </w:rPr>
        <w:fldChar w:fldCharType="separate"/>
      </w:r>
      <w:ins w:id="41" w:author="Brendon Binder" w:date="2018-01-12T10:09:00Z">
        <w:r>
          <w:rPr>
            <w:webHidden/>
          </w:rPr>
          <w:t>7</w:t>
        </w:r>
        <w:r>
          <w:rPr>
            <w:webHidden/>
          </w:rPr>
          <w:fldChar w:fldCharType="end"/>
        </w:r>
        <w:r w:rsidRPr="00A3097C">
          <w:rPr>
            <w:rStyle w:val="Hyperlink"/>
          </w:rPr>
          <w:fldChar w:fldCharType="end"/>
        </w:r>
      </w:ins>
    </w:p>
    <w:p w:rsidR="00823222" w:rsidRDefault="00823222">
      <w:pPr>
        <w:pStyle w:val="TOC3"/>
        <w:tabs>
          <w:tab w:val="left" w:pos="1200"/>
        </w:tabs>
        <w:rPr>
          <w:ins w:id="42" w:author="Brendon Binder" w:date="2018-01-12T10:09:00Z"/>
          <w:rFonts w:asciiTheme="minorHAnsi" w:eastAsiaTheme="minorEastAsia" w:hAnsiTheme="minorHAnsi"/>
          <w:color w:val="auto"/>
          <w:kern w:val="0"/>
          <w:sz w:val="22"/>
          <w:szCs w:val="22"/>
        </w:rPr>
      </w:pPr>
      <w:ins w:id="43" w:author="Brendon Binder" w:date="2018-01-12T10:09:00Z">
        <w:r w:rsidRPr="00A3097C">
          <w:rPr>
            <w:rStyle w:val="Hyperlink"/>
          </w:rPr>
          <w:fldChar w:fldCharType="begin"/>
        </w:r>
        <w:r w:rsidRPr="00A3097C">
          <w:rPr>
            <w:rStyle w:val="Hyperlink"/>
          </w:rPr>
          <w:instrText xml:space="preserve"> </w:instrText>
        </w:r>
        <w:r>
          <w:instrText>HYPERLINK \l "_Toc503515076"</w:instrText>
        </w:r>
        <w:r w:rsidRPr="00A3097C">
          <w:rPr>
            <w:rStyle w:val="Hyperlink"/>
          </w:rPr>
          <w:instrText xml:space="preserve"> </w:instrText>
        </w:r>
        <w:r w:rsidRPr="00A3097C">
          <w:rPr>
            <w:rStyle w:val="Hyperlink"/>
          </w:rPr>
          <w:fldChar w:fldCharType="separate"/>
        </w:r>
        <w:r w:rsidRPr="00A3097C">
          <w:rPr>
            <w:rStyle w:val="Hyperlink"/>
          </w:rPr>
          <w:t>3.2.2</w:t>
        </w:r>
        <w:r>
          <w:rPr>
            <w:rFonts w:asciiTheme="minorHAnsi" w:eastAsiaTheme="minorEastAsia" w:hAnsiTheme="minorHAnsi"/>
            <w:color w:val="auto"/>
            <w:kern w:val="0"/>
            <w:sz w:val="22"/>
            <w:szCs w:val="22"/>
          </w:rPr>
          <w:tab/>
        </w:r>
        <w:r w:rsidRPr="00A3097C">
          <w:rPr>
            <w:rStyle w:val="Hyperlink"/>
          </w:rPr>
          <w:t>Function level DFD</w:t>
        </w:r>
        <w:r>
          <w:rPr>
            <w:webHidden/>
          </w:rPr>
          <w:tab/>
        </w:r>
        <w:r>
          <w:rPr>
            <w:webHidden/>
          </w:rPr>
          <w:fldChar w:fldCharType="begin"/>
        </w:r>
        <w:r>
          <w:rPr>
            <w:webHidden/>
          </w:rPr>
          <w:instrText xml:space="preserve"> PAGEREF _Toc503515076 \h </w:instrText>
        </w:r>
      </w:ins>
      <w:r>
        <w:rPr>
          <w:webHidden/>
        </w:rPr>
      </w:r>
      <w:r>
        <w:rPr>
          <w:webHidden/>
        </w:rPr>
        <w:fldChar w:fldCharType="separate"/>
      </w:r>
      <w:ins w:id="44" w:author="Brendon Binder" w:date="2018-01-12T10:09:00Z">
        <w:r>
          <w:rPr>
            <w:webHidden/>
          </w:rPr>
          <w:t>7</w:t>
        </w:r>
        <w:r>
          <w:rPr>
            <w:webHidden/>
          </w:rPr>
          <w:fldChar w:fldCharType="end"/>
        </w:r>
        <w:r w:rsidRPr="00A3097C">
          <w:rPr>
            <w:rStyle w:val="Hyperlink"/>
          </w:rPr>
          <w:fldChar w:fldCharType="end"/>
        </w:r>
      </w:ins>
    </w:p>
    <w:p w:rsidR="00823222" w:rsidRDefault="00823222">
      <w:pPr>
        <w:pStyle w:val="TOC1"/>
        <w:rPr>
          <w:ins w:id="45" w:author="Brendon Binder" w:date="2018-01-12T10:09:00Z"/>
          <w:rFonts w:eastAsiaTheme="minorEastAsia"/>
          <w:b w:val="0"/>
          <w:color w:val="auto"/>
          <w:kern w:val="0"/>
          <w:sz w:val="22"/>
          <w:szCs w:val="22"/>
          <w:lang w:val="en-US"/>
        </w:rPr>
      </w:pPr>
      <w:ins w:id="46" w:author="Brendon Binder" w:date="2018-01-12T10:09:00Z">
        <w:r w:rsidRPr="00A3097C">
          <w:rPr>
            <w:rStyle w:val="Hyperlink"/>
          </w:rPr>
          <w:fldChar w:fldCharType="begin"/>
        </w:r>
        <w:r w:rsidRPr="00A3097C">
          <w:rPr>
            <w:rStyle w:val="Hyperlink"/>
          </w:rPr>
          <w:instrText xml:space="preserve"> </w:instrText>
        </w:r>
        <w:r>
          <w:instrText>HYPERLINK \l "_Toc503515077"</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4</w:t>
        </w:r>
        <w:r>
          <w:rPr>
            <w:rFonts w:eastAsiaTheme="minorEastAsia"/>
            <w:b w:val="0"/>
            <w:color w:val="auto"/>
            <w:kern w:val="0"/>
            <w:sz w:val="22"/>
            <w:szCs w:val="22"/>
            <w:lang w:val="en-US"/>
          </w:rPr>
          <w:tab/>
        </w:r>
        <w:r w:rsidRPr="00A3097C">
          <w:rPr>
            <w:rStyle w:val="Hyperlink"/>
            <w:rFonts w:ascii="Calibri" w:hAnsi="Calibri" w:cs="Calibri"/>
          </w:rPr>
          <w:t>Constant Data Dictionary</w:t>
        </w:r>
        <w:r>
          <w:rPr>
            <w:webHidden/>
          </w:rPr>
          <w:tab/>
        </w:r>
        <w:r>
          <w:rPr>
            <w:webHidden/>
          </w:rPr>
          <w:fldChar w:fldCharType="begin"/>
        </w:r>
        <w:r>
          <w:rPr>
            <w:webHidden/>
          </w:rPr>
          <w:instrText xml:space="preserve"> PAGEREF _Toc503515077 \h </w:instrText>
        </w:r>
      </w:ins>
      <w:r>
        <w:rPr>
          <w:webHidden/>
        </w:rPr>
      </w:r>
      <w:r>
        <w:rPr>
          <w:webHidden/>
        </w:rPr>
        <w:fldChar w:fldCharType="separate"/>
      </w:r>
      <w:ins w:id="47" w:author="Brendon Binder" w:date="2018-01-12T10:09:00Z">
        <w:r>
          <w:rPr>
            <w:webHidden/>
          </w:rPr>
          <w:t>8</w:t>
        </w:r>
        <w:r>
          <w:rPr>
            <w:webHidden/>
          </w:rPr>
          <w:fldChar w:fldCharType="end"/>
        </w:r>
        <w:r w:rsidRPr="00A3097C">
          <w:rPr>
            <w:rStyle w:val="Hyperlink"/>
          </w:rPr>
          <w:fldChar w:fldCharType="end"/>
        </w:r>
      </w:ins>
    </w:p>
    <w:p w:rsidR="00823222" w:rsidRDefault="00823222">
      <w:pPr>
        <w:pStyle w:val="TOC2"/>
        <w:rPr>
          <w:ins w:id="48" w:author="Brendon Binder" w:date="2018-01-12T10:09:00Z"/>
          <w:rFonts w:asciiTheme="minorHAnsi" w:eastAsiaTheme="minorEastAsia" w:hAnsiTheme="minorHAnsi"/>
          <w:color w:val="auto"/>
          <w:kern w:val="0"/>
          <w:szCs w:val="22"/>
        </w:rPr>
      </w:pPr>
      <w:ins w:id="49" w:author="Brendon Binder" w:date="2018-01-12T10:09:00Z">
        <w:r w:rsidRPr="00A3097C">
          <w:rPr>
            <w:rStyle w:val="Hyperlink"/>
          </w:rPr>
          <w:fldChar w:fldCharType="begin"/>
        </w:r>
        <w:r w:rsidRPr="00A3097C">
          <w:rPr>
            <w:rStyle w:val="Hyperlink"/>
          </w:rPr>
          <w:instrText xml:space="preserve"> </w:instrText>
        </w:r>
        <w:r>
          <w:instrText>HYPERLINK \l "_Toc503515078"</w:instrText>
        </w:r>
        <w:r w:rsidRPr="00A3097C">
          <w:rPr>
            <w:rStyle w:val="Hyperlink"/>
          </w:rPr>
          <w:instrText xml:space="preserve"> </w:instrText>
        </w:r>
        <w:r w:rsidRPr="00A3097C">
          <w:rPr>
            <w:rStyle w:val="Hyperlink"/>
          </w:rPr>
          <w:fldChar w:fldCharType="separate"/>
        </w:r>
        <w:r w:rsidRPr="00A3097C">
          <w:rPr>
            <w:rStyle w:val="Hyperlink"/>
          </w:rPr>
          <w:t>4.1</w:t>
        </w:r>
        <w:r>
          <w:rPr>
            <w:rFonts w:asciiTheme="minorHAnsi" w:eastAsiaTheme="minorEastAsia" w:hAnsiTheme="minorHAnsi"/>
            <w:color w:val="auto"/>
            <w:kern w:val="0"/>
            <w:szCs w:val="22"/>
          </w:rPr>
          <w:tab/>
        </w:r>
        <w:r w:rsidRPr="00A3097C">
          <w:rPr>
            <w:rStyle w:val="Hyperlink"/>
          </w:rPr>
          <w:t>Program (fixed) Constants</w:t>
        </w:r>
        <w:r>
          <w:rPr>
            <w:webHidden/>
          </w:rPr>
          <w:tab/>
        </w:r>
        <w:r>
          <w:rPr>
            <w:webHidden/>
          </w:rPr>
          <w:fldChar w:fldCharType="begin"/>
        </w:r>
        <w:r>
          <w:rPr>
            <w:webHidden/>
          </w:rPr>
          <w:instrText xml:space="preserve"> PAGEREF _Toc503515078 \h </w:instrText>
        </w:r>
      </w:ins>
      <w:r>
        <w:rPr>
          <w:webHidden/>
        </w:rPr>
      </w:r>
      <w:r>
        <w:rPr>
          <w:webHidden/>
        </w:rPr>
        <w:fldChar w:fldCharType="separate"/>
      </w:r>
      <w:ins w:id="50" w:author="Brendon Binder" w:date="2018-01-12T10:09:00Z">
        <w:r>
          <w:rPr>
            <w:webHidden/>
          </w:rPr>
          <w:t>8</w:t>
        </w:r>
        <w:r>
          <w:rPr>
            <w:webHidden/>
          </w:rPr>
          <w:fldChar w:fldCharType="end"/>
        </w:r>
        <w:r w:rsidRPr="00A3097C">
          <w:rPr>
            <w:rStyle w:val="Hyperlink"/>
          </w:rPr>
          <w:fldChar w:fldCharType="end"/>
        </w:r>
      </w:ins>
    </w:p>
    <w:p w:rsidR="00823222" w:rsidRDefault="00823222">
      <w:pPr>
        <w:pStyle w:val="TOC3"/>
        <w:tabs>
          <w:tab w:val="left" w:pos="1200"/>
        </w:tabs>
        <w:rPr>
          <w:ins w:id="51" w:author="Brendon Binder" w:date="2018-01-12T10:09:00Z"/>
          <w:rFonts w:asciiTheme="minorHAnsi" w:eastAsiaTheme="minorEastAsia" w:hAnsiTheme="minorHAnsi"/>
          <w:color w:val="auto"/>
          <w:kern w:val="0"/>
          <w:sz w:val="22"/>
          <w:szCs w:val="22"/>
        </w:rPr>
      </w:pPr>
      <w:ins w:id="52" w:author="Brendon Binder" w:date="2018-01-12T10:09:00Z">
        <w:r w:rsidRPr="00A3097C">
          <w:rPr>
            <w:rStyle w:val="Hyperlink"/>
          </w:rPr>
          <w:fldChar w:fldCharType="begin"/>
        </w:r>
        <w:r w:rsidRPr="00A3097C">
          <w:rPr>
            <w:rStyle w:val="Hyperlink"/>
          </w:rPr>
          <w:instrText xml:space="preserve"> </w:instrText>
        </w:r>
        <w:r>
          <w:instrText>HYPERLINK \l "_Toc503515079"</w:instrText>
        </w:r>
        <w:r w:rsidRPr="00A3097C">
          <w:rPr>
            <w:rStyle w:val="Hyperlink"/>
          </w:rPr>
          <w:instrText xml:space="preserve"> </w:instrText>
        </w:r>
        <w:r w:rsidRPr="00A3097C">
          <w:rPr>
            <w:rStyle w:val="Hyperlink"/>
          </w:rPr>
          <w:fldChar w:fldCharType="separate"/>
        </w:r>
        <w:r w:rsidRPr="00A3097C">
          <w:rPr>
            <w:rStyle w:val="Hyperlink"/>
          </w:rPr>
          <w:t>4.1.1</w:t>
        </w:r>
        <w:r>
          <w:rPr>
            <w:rFonts w:asciiTheme="minorHAnsi" w:eastAsiaTheme="minorEastAsia" w:hAnsiTheme="minorHAnsi"/>
            <w:color w:val="auto"/>
            <w:kern w:val="0"/>
            <w:sz w:val="22"/>
            <w:szCs w:val="22"/>
          </w:rPr>
          <w:tab/>
        </w:r>
        <w:r w:rsidRPr="00A3097C">
          <w:rPr>
            <w:rStyle w:val="Hyperlink"/>
          </w:rPr>
          <w:t>Embedded Constants</w:t>
        </w:r>
        <w:r>
          <w:rPr>
            <w:webHidden/>
          </w:rPr>
          <w:tab/>
        </w:r>
        <w:r>
          <w:rPr>
            <w:webHidden/>
          </w:rPr>
          <w:fldChar w:fldCharType="begin"/>
        </w:r>
        <w:r>
          <w:rPr>
            <w:webHidden/>
          </w:rPr>
          <w:instrText xml:space="preserve"> PAGEREF _Toc503515079 \h </w:instrText>
        </w:r>
      </w:ins>
      <w:r>
        <w:rPr>
          <w:webHidden/>
        </w:rPr>
      </w:r>
      <w:r>
        <w:rPr>
          <w:webHidden/>
        </w:rPr>
        <w:fldChar w:fldCharType="separate"/>
      </w:r>
      <w:ins w:id="53" w:author="Brendon Binder" w:date="2018-01-12T10:09:00Z">
        <w:r>
          <w:rPr>
            <w:webHidden/>
          </w:rPr>
          <w:t>8</w:t>
        </w:r>
        <w:r>
          <w:rPr>
            <w:webHidden/>
          </w:rPr>
          <w:fldChar w:fldCharType="end"/>
        </w:r>
        <w:r w:rsidRPr="00A3097C">
          <w:rPr>
            <w:rStyle w:val="Hyperlink"/>
          </w:rPr>
          <w:fldChar w:fldCharType="end"/>
        </w:r>
      </w:ins>
    </w:p>
    <w:p w:rsidR="00823222" w:rsidRDefault="00823222">
      <w:pPr>
        <w:pStyle w:val="TOC1"/>
        <w:rPr>
          <w:ins w:id="54" w:author="Brendon Binder" w:date="2018-01-12T10:09:00Z"/>
          <w:rFonts w:eastAsiaTheme="minorEastAsia"/>
          <w:b w:val="0"/>
          <w:color w:val="auto"/>
          <w:kern w:val="0"/>
          <w:sz w:val="22"/>
          <w:szCs w:val="22"/>
          <w:lang w:val="en-US"/>
        </w:rPr>
      </w:pPr>
      <w:ins w:id="55" w:author="Brendon Binder" w:date="2018-01-12T10:09:00Z">
        <w:r w:rsidRPr="00A3097C">
          <w:rPr>
            <w:rStyle w:val="Hyperlink"/>
          </w:rPr>
          <w:fldChar w:fldCharType="begin"/>
        </w:r>
        <w:r w:rsidRPr="00A3097C">
          <w:rPr>
            <w:rStyle w:val="Hyperlink"/>
          </w:rPr>
          <w:instrText xml:space="preserve"> </w:instrText>
        </w:r>
        <w:r>
          <w:instrText>HYPERLINK \l "_Toc503515080"</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5</w:t>
        </w:r>
        <w:r>
          <w:rPr>
            <w:rFonts w:eastAsiaTheme="minorEastAsia"/>
            <w:b w:val="0"/>
            <w:color w:val="auto"/>
            <w:kern w:val="0"/>
            <w:sz w:val="22"/>
            <w:szCs w:val="22"/>
            <w:lang w:val="en-US"/>
          </w:rPr>
          <w:tab/>
        </w:r>
        <w:r w:rsidRPr="00A3097C">
          <w:rPr>
            <w:rStyle w:val="Hyperlink"/>
            <w:rFonts w:ascii="Calibri" w:hAnsi="Calibri" w:cs="Calibri"/>
          </w:rPr>
          <w:t>Software Component Implementation</w:t>
        </w:r>
        <w:r>
          <w:rPr>
            <w:webHidden/>
          </w:rPr>
          <w:tab/>
        </w:r>
        <w:r>
          <w:rPr>
            <w:webHidden/>
          </w:rPr>
          <w:fldChar w:fldCharType="begin"/>
        </w:r>
        <w:r>
          <w:rPr>
            <w:webHidden/>
          </w:rPr>
          <w:instrText xml:space="preserve"> PAGEREF _Toc503515080 \h </w:instrText>
        </w:r>
      </w:ins>
      <w:r>
        <w:rPr>
          <w:webHidden/>
        </w:rPr>
      </w:r>
      <w:r>
        <w:rPr>
          <w:webHidden/>
        </w:rPr>
        <w:fldChar w:fldCharType="separate"/>
      </w:r>
      <w:ins w:id="56"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57" w:author="Brendon Binder" w:date="2018-01-12T10:09:00Z"/>
          <w:rFonts w:asciiTheme="minorHAnsi" w:eastAsiaTheme="minorEastAsia" w:hAnsiTheme="minorHAnsi"/>
          <w:color w:val="auto"/>
          <w:kern w:val="0"/>
          <w:szCs w:val="22"/>
        </w:rPr>
      </w:pPr>
      <w:ins w:id="58" w:author="Brendon Binder" w:date="2018-01-12T10:09:00Z">
        <w:r w:rsidRPr="00A3097C">
          <w:rPr>
            <w:rStyle w:val="Hyperlink"/>
          </w:rPr>
          <w:fldChar w:fldCharType="begin"/>
        </w:r>
        <w:r w:rsidRPr="00A3097C">
          <w:rPr>
            <w:rStyle w:val="Hyperlink"/>
          </w:rPr>
          <w:instrText xml:space="preserve"> </w:instrText>
        </w:r>
        <w:r>
          <w:instrText>HYPERLINK \l "_Toc503515081"</w:instrText>
        </w:r>
        <w:r w:rsidRPr="00A3097C">
          <w:rPr>
            <w:rStyle w:val="Hyperlink"/>
          </w:rPr>
          <w:instrText xml:space="preserve"> </w:instrText>
        </w:r>
        <w:r w:rsidRPr="00A3097C">
          <w:rPr>
            <w:rStyle w:val="Hyperlink"/>
          </w:rPr>
          <w:fldChar w:fldCharType="separate"/>
        </w:r>
        <w:r w:rsidRPr="00A3097C">
          <w:rPr>
            <w:rStyle w:val="Hyperlink"/>
          </w:rPr>
          <w:t>5.1</w:t>
        </w:r>
        <w:r>
          <w:rPr>
            <w:rFonts w:asciiTheme="minorHAnsi" w:eastAsiaTheme="minorEastAsia" w:hAnsiTheme="minorHAnsi"/>
            <w:color w:val="auto"/>
            <w:kern w:val="0"/>
            <w:szCs w:val="22"/>
          </w:rPr>
          <w:tab/>
        </w:r>
        <w:r w:rsidRPr="00A3097C">
          <w:rPr>
            <w:rStyle w:val="Hyperlink"/>
          </w:rPr>
          <w:t>Sub-Module Functions</w:t>
        </w:r>
        <w:r>
          <w:rPr>
            <w:webHidden/>
          </w:rPr>
          <w:tab/>
        </w:r>
        <w:r>
          <w:rPr>
            <w:webHidden/>
          </w:rPr>
          <w:fldChar w:fldCharType="begin"/>
        </w:r>
        <w:r>
          <w:rPr>
            <w:webHidden/>
          </w:rPr>
          <w:instrText xml:space="preserve"> PAGEREF _Toc503515081 \h </w:instrText>
        </w:r>
      </w:ins>
      <w:r>
        <w:rPr>
          <w:webHidden/>
        </w:rPr>
      </w:r>
      <w:r>
        <w:rPr>
          <w:webHidden/>
        </w:rPr>
        <w:fldChar w:fldCharType="separate"/>
      </w:r>
      <w:ins w:id="59"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60" w:author="Brendon Binder" w:date="2018-01-12T10:09:00Z"/>
          <w:rFonts w:asciiTheme="minorHAnsi" w:eastAsiaTheme="minorEastAsia" w:hAnsiTheme="minorHAnsi"/>
          <w:color w:val="auto"/>
          <w:kern w:val="0"/>
          <w:szCs w:val="22"/>
        </w:rPr>
      </w:pPr>
      <w:ins w:id="61" w:author="Brendon Binder" w:date="2018-01-12T10:09:00Z">
        <w:r w:rsidRPr="00A3097C">
          <w:rPr>
            <w:rStyle w:val="Hyperlink"/>
          </w:rPr>
          <w:fldChar w:fldCharType="begin"/>
        </w:r>
        <w:r w:rsidRPr="00A3097C">
          <w:rPr>
            <w:rStyle w:val="Hyperlink"/>
          </w:rPr>
          <w:instrText xml:space="preserve"> </w:instrText>
        </w:r>
        <w:r>
          <w:instrText>HYPERLINK \l "_Toc503515082"</w:instrText>
        </w:r>
        <w:r w:rsidRPr="00A3097C">
          <w:rPr>
            <w:rStyle w:val="Hyperlink"/>
          </w:rPr>
          <w:instrText xml:space="preserve"> </w:instrText>
        </w:r>
        <w:r w:rsidRPr="00A3097C">
          <w:rPr>
            <w:rStyle w:val="Hyperlink"/>
          </w:rPr>
          <w:fldChar w:fldCharType="separate"/>
        </w:r>
        <w:r w:rsidRPr="00A3097C">
          <w:rPr>
            <w:rStyle w:val="Hyperlink"/>
            <w:rFonts w:cs="Calibri"/>
          </w:rPr>
          <w:t>5.1.1</w:t>
        </w:r>
        <w:r>
          <w:rPr>
            <w:rFonts w:asciiTheme="minorHAnsi" w:eastAsiaTheme="minorEastAsia" w:hAnsiTheme="minorHAnsi"/>
            <w:color w:val="auto"/>
            <w:kern w:val="0"/>
            <w:szCs w:val="22"/>
          </w:rPr>
          <w:tab/>
        </w:r>
        <w:r w:rsidRPr="00A3097C">
          <w:rPr>
            <w:rStyle w:val="Hyperlink"/>
            <w:rFonts w:cs="Calibri"/>
          </w:rPr>
          <w:t>Init: LrnPinionCentrInit1</w:t>
        </w:r>
        <w:r>
          <w:rPr>
            <w:webHidden/>
          </w:rPr>
          <w:tab/>
        </w:r>
        <w:r>
          <w:rPr>
            <w:webHidden/>
          </w:rPr>
          <w:fldChar w:fldCharType="begin"/>
        </w:r>
        <w:r>
          <w:rPr>
            <w:webHidden/>
          </w:rPr>
          <w:instrText xml:space="preserve"> PAGEREF _Toc503515082 \h </w:instrText>
        </w:r>
      </w:ins>
      <w:r>
        <w:rPr>
          <w:webHidden/>
        </w:rPr>
      </w:r>
      <w:r>
        <w:rPr>
          <w:webHidden/>
        </w:rPr>
        <w:fldChar w:fldCharType="separate"/>
      </w:r>
      <w:ins w:id="62"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63" w:author="Brendon Binder" w:date="2018-01-12T10:09:00Z"/>
          <w:rFonts w:asciiTheme="minorHAnsi" w:eastAsiaTheme="minorEastAsia" w:hAnsiTheme="minorHAnsi"/>
          <w:color w:val="auto"/>
          <w:kern w:val="0"/>
          <w:szCs w:val="22"/>
        </w:rPr>
      </w:pPr>
      <w:ins w:id="64" w:author="Brendon Binder" w:date="2018-01-12T10:09:00Z">
        <w:r w:rsidRPr="00A3097C">
          <w:rPr>
            <w:rStyle w:val="Hyperlink"/>
          </w:rPr>
          <w:fldChar w:fldCharType="begin"/>
        </w:r>
        <w:r w:rsidRPr="00A3097C">
          <w:rPr>
            <w:rStyle w:val="Hyperlink"/>
          </w:rPr>
          <w:instrText xml:space="preserve"> </w:instrText>
        </w:r>
        <w:r>
          <w:instrText>HYPERLINK \l "_Toc503515083"</w:instrText>
        </w:r>
        <w:r w:rsidRPr="00A3097C">
          <w:rPr>
            <w:rStyle w:val="Hyperlink"/>
          </w:rPr>
          <w:instrText xml:space="preserve"> </w:instrText>
        </w:r>
        <w:r w:rsidRPr="00A3097C">
          <w:rPr>
            <w:rStyle w:val="Hyperlink"/>
          </w:rPr>
          <w:fldChar w:fldCharType="separate"/>
        </w:r>
        <w:r w:rsidRPr="00A3097C">
          <w:rPr>
            <w:rStyle w:val="Hyperlink"/>
            <w:rFonts w:cs="Calibri"/>
          </w:rPr>
          <w:t>5.1.1.1</w:t>
        </w:r>
        <w:r>
          <w:rPr>
            <w:rFonts w:asciiTheme="minorHAnsi" w:eastAsiaTheme="minorEastAsia" w:hAnsiTheme="minorHAnsi"/>
            <w:color w:val="auto"/>
            <w:kern w:val="0"/>
            <w:szCs w:val="22"/>
          </w:rPr>
          <w:tab/>
        </w:r>
        <w:r w:rsidRPr="00A3097C">
          <w:rPr>
            <w:rStyle w:val="Hyperlink"/>
            <w:rFonts w:cs="Calibri"/>
          </w:rPr>
          <w:t>Design Rationale</w:t>
        </w:r>
        <w:r>
          <w:rPr>
            <w:webHidden/>
          </w:rPr>
          <w:tab/>
        </w:r>
        <w:r>
          <w:rPr>
            <w:webHidden/>
          </w:rPr>
          <w:fldChar w:fldCharType="begin"/>
        </w:r>
        <w:r>
          <w:rPr>
            <w:webHidden/>
          </w:rPr>
          <w:instrText xml:space="preserve"> PAGEREF _Toc503515083 \h </w:instrText>
        </w:r>
      </w:ins>
      <w:r>
        <w:rPr>
          <w:webHidden/>
        </w:rPr>
      </w:r>
      <w:r>
        <w:rPr>
          <w:webHidden/>
        </w:rPr>
        <w:fldChar w:fldCharType="separate"/>
      </w:r>
      <w:ins w:id="65"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66" w:author="Brendon Binder" w:date="2018-01-12T10:09:00Z"/>
          <w:rFonts w:asciiTheme="minorHAnsi" w:eastAsiaTheme="minorEastAsia" w:hAnsiTheme="minorHAnsi"/>
          <w:color w:val="auto"/>
          <w:kern w:val="0"/>
          <w:szCs w:val="22"/>
        </w:rPr>
      </w:pPr>
      <w:ins w:id="67" w:author="Brendon Binder" w:date="2018-01-12T10:09:00Z">
        <w:r w:rsidRPr="00A3097C">
          <w:rPr>
            <w:rStyle w:val="Hyperlink"/>
          </w:rPr>
          <w:fldChar w:fldCharType="begin"/>
        </w:r>
        <w:r w:rsidRPr="00A3097C">
          <w:rPr>
            <w:rStyle w:val="Hyperlink"/>
          </w:rPr>
          <w:instrText xml:space="preserve"> </w:instrText>
        </w:r>
        <w:r>
          <w:instrText>HYPERLINK \l "_Toc503515084"</w:instrText>
        </w:r>
        <w:r w:rsidRPr="00A3097C">
          <w:rPr>
            <w:rStyle w:val="Hyperlink"/>
          </w:rPr>
          <w:instrText xml:space="preserve"> </w:instrText>
        </w:r>
        <w:r w:rsidRPr="00A3097C">
          <w:rPr>
            <w:rStyle w:val="Hyperlink"/>
          </w:rPr>
          <w:fldChar w:fldCharType="separate"/>
        </w:r>
        <w:r w:rsidRPr="00A3097C">
          <w:rPr>
            <w:rStyle w:val="Hyperlink"/>
            <w:rFonts w:cs="Calibri"/>
          </w:rPr>
          <w:t>5.1.2</w:t>
        </w:r>
        <w:r>
          <w:rPr>
            <w:rFonts w:asciiTheme="minorHAnsi" w:eastAsiaTheme="minorEastAsia" w:hAnsiTheme="minorHAnsi"/>
            <w:color w:val="auto"/>
            <w:kern w:val="0"/>
            <w:szCs w:val="22"/>
          </w:rPr>
          <w:tab/>
        </w:r>
        <w:r w:rsidRPr="00A3097C">
          <w:rPr>
            <w:rStyle w:val="Hyperlink"/>
            <w:rFonts w:cs="Calibri"/>
          </w:rPr>
          <w:t>Per: LrnPinionCentrPer1</w:t>
        </w:r>
        <w:r>
          <w:rPr>
            <w:webHidden/>
          </w:rPr>
          <w:tab/>
        </w:r>
        <w:r>
          <w:rPr>
            <w:webHidden/>
          </w:rPr>
          <w:fldChar w:fldCharType="begin"/>
        </w:r>
        <w:r>
          <w:rPr>
            <w:webHidden/>
          </w:rPr>
          <w:instrText xml:space="preserve"> PAGEREF _Toc503515084 \h </w:instrText>
        </w:r>
      </w:ins>
      <w:r>
        <w:rPr>
          <w:webHidden/>
        </w:rPr>
      </w:r>
      <w:r>
        <w:rPr>
          <w:webHidden/>
        </w:rPr>
        <w:fldChar w:fldCharType="separate"/>
      </w:r>
      <w:ins w:id="68"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69" w:author="Brendon Binder" w:date="2018-01-12T10:09:00Z"/>
          <w:rFonts w:asciiTheme="minorHAnsi" w:eastAsiaTheme="minorEastAsia" w:hAnsiTheme="minorHAnsi"/>
          <w:color w:val="auto"/>
          <w:kern w:val="0"/>
          <w:szCs w:val="22"/>
        </w:rPr>
      </w:pPr>
      <w:ins w:id="70" w:author="Brendon Binder" w:date="2018-01-12T10:09:00Z">
        <w:r w:rsidRPr="00A3097C">
          <w:rPr>
            <w:rStyle w:val="Hyperlink"/>
          </w:rPr>
          <w:fldChar w:fldCharType="begin"/>
        </w:r>
        <w:r w:rsidRPr="00A3097C">
          <w:rPr>
            <w:rStyle w:val="Hyperlink"/>
          </w:rPr>
          <w:instrText xml:space="preserve"> </w:instrText>
        </w:r>
        <w:r>
          <w:instrText>HYPERLINK \l "_Toc503515085"</w:instrText>
        </w:r>
        <w:r w:rsidRPr="00A3097C">
          <w:rPr>
            <w:rStyle w:val="Hyperlink"/>
          </w:rPr>
          <w:instrText xml:space="preserve"> </w:instrText>
        </w:r>
        <w:r w:rsidRPr="00A3097C">
          <w:rPr>
            <w:rStyle w:val="Hyperlink"/>
          </w:rPr>
          <w:fldChar w:fldCharType="separate"/>
        </w:r>
        <w:r w:rsidRPr="00A3097C">
          <w:rPr>
            <w:rStyle w:val="Hyperlink"/>
            <w:rFonts w:cs="Calibri"/>
          </w:rPr>
          <w:t>5.1.2.1</w:t>
        </w:r>
        <w:r>
          <w:rPr>
            <w:rFonts w:asciiTheme="minorHAnsi" w:eastAsiaTheme="minorEastAsia" w:hAnsiTheme="minorHAnsi"/>
            <w:color w:val="auto"/>
            <w:kern w:val="0"/>
            <w:szCs w:val="22"/>
          </w:rPr>
          <w:tab/>
        </w:r>
        <w:r w:rsidRPr="00A3097C">
          <w:rPr>
            <w:rStyle w:val="Hyperlink"/>
            <w:rFonts w:cs="Calibri"/>
          </w:rPr>
          <w:t>Design Rationale</w:t>
        </w:r>
        <w:r>
          <w:rPr>
            <w:webHidden/>
          </w:rPr>
          <w:tab/>
        </w:r>
        <w:r>
          <w:rPr>
            <w:webHidden/>
          </w:rPr>
          <w:fldChar w:fldCharType="begin"/>
        </w:r>
        <w:r>
          <w:rPr>
            <w:webHidden/>
          </w:rPr>
          <w:instrText xml:space="preserve"> PAGEREF _Toc503515085 \h </w:instrText>
        </w:r>
      </w:ins>
      <w:r>
        <w:rPr>
          <w:webHidden/>
        </w:rPr>
      </w:r>
      <w:r>
        <w:rPr>
          <w:webHidden/>
        </w:rPr>
        <w:fldChar w:fldCharType="separate"/>
      </w:r>
      <w:ins w:id="71"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72" w:author="Brendon Binder" w:date="2018-01-12T10:09:00Z"/>
          <w:rFonts w:asciiTheme="minorHAnsi" w:eastAsiaTheme="minorEastAsia" w:hAnsiTheme="minorHAnsi"/>
          <w:color w:val="auto"/>
          <w:kern w:val="0"/>
          <w:szCs w:val="22"/>
        </w:rPr>
      </w:pPr>
      <w:ins w:id="73" w:author="Brendon Binder" w:date="2018-01-12T10:09:00Z">
        <w:r w:rsidRPr="00A3097C">
          <w:rPr>
            <w:rStyle w:val="Hyperlink"/>
          </w:rPr>
          <w:fldChar w:fldCharType="begin"/>
        </w:r>
        <w:r w:rsidRPr="00A3097C">
          <w:rPr>
            <w:rStyle w:val="Hyperlink"/>
          </w:rPr>
          <w:instrText xml:space="preserve"> </w:instrText>
        </w:r>
        <w:r>
          <w:instrText>HYPERLINK \l "_Toc503515086"</w:instrText>
        </w:r>
        <w:r w:rsidRPr="00A3097C">
          <w:rPr>
            <w:rStyle w:val="Hyperlink"/>
          </w:rPr>
          <w:instrText xml:space="preserve"> </w:instrText>
        </w:r>
        <w:r w:rsidRPr="00A3097C">
          <w:rPr>
            <w:rStyle w:val="Hyperlink"/>
          </w:rPr>
          <w:fldChar w:fldCharType="separate"/>
        </w:r>
        <w:r w:rsidRPr="00A3097C">
          <w:rPr>
            <w:rStyle w:val="Hyperlink"/>
          </w:rPr>
          <w:t>5.2</w:t>
        </w:r>
        <w:r>
          <w:rPr>
            <w:rFonts w:asciiTheme="minorHAnsi" w:eastAsiaTheme="minorEastAsia" w:hAnsiTheme="minorHAnsi"/>
            <w:color w:val="auto"/>
            <w:kern w:val="0"/>
            <w:szCs w:val="22"/>
          </w:rPr>
          <w:tab/>
        </w:r>
        <w:r w:rsidRPr="00A3097C">
          <w:rPr>
            <w:rStyle w:val="Hyperlink"/>
          </w:rPr>
          <w:t>Server Runnable</w:t>
        </w:r>
        <w:r>
          <w:rPr>
            <w:webHidden/>
          </w:rPr>
          <w:tab/>
        </w:r>
        <w:r>
          <w:rPr>
            <w:webHidden/>
          </w:rPr>
          <w:fldChar w:fldCharType="begin"/>
        </w:r>
        <w:r>
          <w:rPr>
            <w:webHidden/>
          </w:rPr>
          <w:instrText xml:space="preserve"> PAGEREF _Toc503515086 \h </w:instrText>
        </w:r>
      </w:ins>
      <w:r>
        <w:rPr>
          <w:webHidden/>
        </w:rPr>
      </w:r>
      <w:r>
        <w:rPr>
          <w:webHidden/>
        </w:rPr>
        <w:fldChar w:fldCharType="separate"/>
      </w:r>
      <w:ins w:id="74" w:author="Brendon Binder" w:date="2018-01-12T10:09:00Z">
        <w:r>
          <w:rPr>
            <w:webHidden/>
          </w:rPr>
          <w:t>9</w:t>
        </w:r>
        <w:r>
          <w:rPr>
            <w:webHidden/>
          </w:rPr>
          <w:fldChar w:fldCharType="end"/>
        </w:r>
        <w:r w:rsidRPr="00A3097C">
          <w:rPr>
            <w:rStyle w:val="Hyperlink"/>
          </w:rPr>
          <w:fldChar w:fldCharType="end"/>
        </w:r>
      </w:ins>
    </w:p>
    <w:p w:rsidR="00823222" w:rsidRDefault="00823222">
      <w:pPr>
        <w:pStyle w:val="TOC3"/>
        <w:tabs>
          <w:tab w:val="left" w:pos="1200"/>
        </w:tabs>
        <w:rPr>
          <w:ins w:id="75" w:author="Brendon Binder" w:date="2018-01-12T10:09:00Z"/>
          <w:rFonts w:asciiTheme="minorHAnsi" w:eastAsiaTheme="minorEastAsia" w:hAnsiTheme="minorHAnsi"/>
          <w:color w:val="auto"/>
          <w:kern w:val="0"/>
          <w:sz w:val="22"/>
          <w:szCs w:val="22"/>
        </w:rPr>
      </w:pPr>
      <w:ins w:id="76" w:author="Brendon Binder" w:date="2018-01-12T10:09:00Z">
        <w:r w:rsidRPr="00A3097C">
          <w:rPr>
            <w:rStyle w:val="Hyperlink"/>
          </w:rPr>
          <w:fldChar w:fldCharType="begin"/>
        </w:r>
        <w:r w:rsidRPr="00A3097C">
          <w:rPr>
            <w:rStyle w:val="Hyperlink"/>
          </w:rPr>
          <w:instrText xml:space="preserve"> </w:instrText>
        </w:r>
        <w:r>
          <w:instrText>HYPERLINK \l "_Toc503515087"</w:instrText>
        </w:r>
        <w:r w:rsidRPr="00A3097C">
          <w:rPr>
            <w:rStyle w:val="Hyperlink"/>
          </w:rPr>
          <w:instrText xml:space="preserve"> </w:instrText>
        </w:r>
        <w:r w:rsidRPr="00A3097C">
          <w:rPr>
            <w:rStyle w:val="Hyperlink"/>
          </w:rPr>
          <w:fldChar w:fldCharType="separate"/>
        </w:r>
        <w:r w:rsidRPr="00A3097C">
          <w:rPr>
            <w:rStyle w:val="Hyperlink"/>
          </w:rPr>
          <w:t>5.2.1</w:t>
        </w:r>
        <w:r>
          <w:rPr>
            <w:rFonts w:asciiTheme="minorHAnsi" w:eastAsiaTheme="minorEastAsia" w:hAnsiTheme="minorHAnsi"/>
            <w:color w:val="auto"/>
            <w:kern w:val="0"/>
            <w:sz w:val="22"/>
            <w:szCs w:val="22"/>
          </w:rPr>
          <w:tab/>
        </w:r>
        <w:r w:rsidRPr="00A3097C">
          <w:rPr>
            <w:rStyle w:val="Hyperlink"/>
          </w:rPr>
          <w:t>SetInpPrm</w:t>
        </w:r>
        <w:r>
          <w:rPr>
            <w:webHidden/>
          </w:rPr>
          <w:tab/>
        </w:r>
        <w:r>
          <w:rPr>
            <w:webHidden/>
          </w:rPr>
          <w:fldChar w:fldCharType="begin"/>
        </w:r>
        <w:r>
          <w:rPr>
            <w:webHidden/>
          </w:rPr>
          <w:instrText xml:space="preserve"> PAGEREF _Toc503515087 \h </w:instrText>
        </w:r>
      </w:ins>
      <w:r>
        <w:rPr>
          <w:webHidden/>
        </w:rPr>
      </w:r>
      <w:r>
        <w:rPr>
          <w:webHidden/>
        </w:rPr>
        <w:fldChar w:fldCharType="separate"/>
      </w:r>
      <w:ins w:id="77"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78" w:author="Brendon Binder" w:date="2018-01-12T10:09:00Z"/>
          <w:rFonts w:asciiTheme="minorHAnsi" w:eastAsiaTheme="minorEastAsia" w:hAnsiTheme="minorHAnsi"/>
          <w:color w:val="auto"/>
          <w:kern w:val="0"/>
          <w:szCs w:val="22"/>
        </w:rPr>
      </w:pPr>
      <w:ins w:id="79" w:author="Brendon Binder" w:date="2018-01-12T10:09:00Z">
        <w:r w:rsidRPr="00A3097C">
          <w:rPr>
            <w:rStyle w:val="Hyperlink"/>
          </w:rPr>
          <w:fldChar w:fldCharType="begin"/>
        </w:r>
        <w:r w:rsidRPr="00A3097C">
          <w:rPr>
            <w:rStyle w:val="Hyperlink"/>
          </w:rPr>
          <w:instrText xml:space="preserve"> </w:instrText>
        </w:r>
        <w:r>
          <w:instrText>HYPERLINK \l "_Toc503515088"</w:instrText>
        </w:r>
        <w:r w:rsidRPr="00A3097C">
          <w:rPr>
            <w:rStyle w:val="Hyperlink"/>
          </w:rPr>
          <w:instrText xml:space="preserve"> </w:instrText>
        </w:r>
        <w:r w:rsidRPr="00A3097C">
          <w:rPr>
            <w:rStyle w:val="Hyperlink"/>
          </w:rPr>
          <w:fldChar w:fldCharType="separate"/>
        </w:r>
        <w:r w:rsidRPr="00A3097C">
          <w:rPr>
            <w:rStyle w:val="Hyperlink"/>
            <w:rFonts w:cs="Calibri"/>
          </w:rPr>
          <w:t>5.3</w:t>
        </w:r>
        <w:r>
          <w:rPr>
            <w:rFonts w:asciiTheme="minorHAnsi" w:eastAsiaTheme="minorEastAsia" w:hAnsiTheme="minorHAnsi"/>
            <w:color w:val="auto"/>
            <w:kern w:val="0"/>
            <w:szCs w:val="22"/>
          </w:rPr>
          <w:tab/>
        </w:r>
        <w:r w:rsidRPr="00A3097C">
          <w:rPr>
            <w:rStyle w:val="Hyperlink"/>
            <w:rFonts w:cs="Calibri"/>
          </w:rPr>
          <w:t>Interrupt Functions</w:t>
        </w:r>
        <w:r>
          <w:rPr>
            <w:webHidden/>
          </w:rPr>
          <w:tab/>
        </w:r>
        <w:r>
          <w:rPr>
            <w:webHidden/>
          </w:rPr>
          <w:fldChar w:fldCharType="begin"/>
        </w:r>
        <w:r>
          <w:rPr>
            <w:webHidden/>
          </w:rPr>
          <w:instrText xml:space="preserve"> PAGEREF _Toc503515088 \h </w:instrText>
        </w:r>
      </w:ins>
      <w:r>
        <w:rPr>
          <w:webHidden/>
        </w:rPr>
      </w:r>
      <w:r>
        <w:rPr>
          <w:webHidden/>
        </w:rPr>
        <w:fldChar w:fldCharType="separate"/>
      </w:r>
      <w:ins w:id="80"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81" w:author="Brendon Binder" w:date="2018-01-12T10:09:00Z"/>
          <w:rFonts w:asciiTheme="minorHAnsi" w:eastAsiaTheme="minorEastAsia" w:hAnsiTheme="minorHAnsi"/>
          <w:color w:val="auto"/>
          <w:kern w:val="0"/>
          <w:szCs w:val="22"/>
        </w:rPr>
      </w:pPr>
      <w:ins w:id="82" w:author="Brendon Binder" w:date="2018-01-12T10:09:00Z">
        <w:r w:rsidRPr="00A3097C">
          <w:rPr>
            <w:rStyle w:val="Hyperlink"/>
          </w:rPr>
          <w:fldChar w:fldCharType="begin"/>
        </w:r>
        <w:r w:rsidRPr="00A3097C">
          <w:rPr>
            <w:rStyle w:val="Hyperlink"/>
          </w:rPr>
          <w:instrText xml:space="preserve"> </w:instrText>
        </w:r>
        <w:r>
          <w:instrText>HYPERLINK \l "_Toc503515089"</w:instrText>
        </w:r>
        <w:r w:rsidRPr="00A3097C">
          <w:rPr>
            <w:rStyle w:val="Hyperlink"/>
          </w:rPr>
          <w:instrText xml:space="preserve"> </w:instrText>
        </w:r>
        <w:r w:rsidRPr="00A3097C">
          <w:rPr>
            <w:rStyle w:val="Hyperlink"/>
          </w:rPr>
          <w:fldChar w:fldCharType="separate"/>
        </w:r>
        <w:r w:rsidRPr="00A3097C">
          <w:rPr>
            <w:rStyle w:val="Hyperlink"/>
            <w:rFonts w:cs="Calibri"/>
          </w:rPr>
          <w:t>5.4</w:t>
        </w:r>
        <w:r>
          <w:rPr>
            <w:rFonts w:asciiTheme="minorHAnsi" w:eastAsiaTheme="minorEastAsia" w:hAnsiTheme="minorHAnsi"/>
            <w:color w:val="auto"/>
            <w:kern w:val="0"/>
            <w:szCs w:val="22"/>
          </w:rPr>
          <w:tab/>
        </w:r>
        <w:r w:rsidRPr="00A3097C">
          <w:rPr>
            <w:rStyle w:val="Hyperlink"/>
            <w:rFonts w:cs="Calibri"/>
          </w:rPr>
          <w:t>Module Internal (Local) Functions</w:t>
        </w:r>
        <w:r>
          <w:rPr>
            <w:webHidden/>
          </w:rPr>
          <w:tab/>
        </w:r>
        <w:r>
          <w:rPr>
            <w:webHidden/>
          </w:rPr>
          <w:fldChar w:fldCharType="begin"/>
        </w:r>
        <w:r>
          <w:rPr>
            <w:webHidden/>
          </w:rPr>
          <w:instrText xml:space="preserve"> PAGEREF _Toc503515089 \h </w:instrText>
        </w:r>
      </w:ins>
      <w:r>
        <w:rPr>
          <w:webHidden/>
        </w:rPr>
      </w:r>
      <w:r>
        <w:rPr>
          <w:webHidden/>
        </w:rPr>
        <w:fldChar w:fldCharType="separate"/>
      </w:r>
      <w:ins w:id="83"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84" w:author="Brendon Binder" w:date="2018-01-12T10:09:00Z"/>
          <w:rFonts w:asciiTheme="minorHAnsi" w:eastAsiaTheme="minorEastAsia" w:hAnsiTheme="minorHAnsi"/>
          <w:color w:val="auto"/>
          <w:kern w:val="0"/>
          <w:szCs w:val="22"/>
        </w:rPr>
      </w:pPr>
      <w:ins w:id="85" w:author="Brendon Binder" w:date="2018-01-12T10:09:00Z">
        <w:r w:rsidRPr="00A3097C">
          <w:rPr>
            <w:rStyle w:val="Hyperlink"/>
          </w:rPr>
          <w:fldChar w:fldCharType="begin"/>
        </w:r>
        <w:r w:rsidRPr="00A3097C">
          <w:rPr>
            <w:rStyle w:val="Hyperlink"/>
          </w:rPr>
          <w:instrText xml:space="preserve"> </w:instrText>
        </w:r>
        <w:r>
          <w:instrText>HYPERLINK \l "_Toc503515090"</w:instrText>
        </w:r>
        <w:r w:rsidRPr="00A3097C">
          <w:rPr>
            <w:rStyle w:val="Hyperlink"/>
          </w:rPr>
          <w:instrText xml:space="preserve"> </w:instrText>
        </w:r>
        <w:r w:rsidRPr="00A3097C">
          <w:rPr>
            <w:rStyle w:val="Hyperlink"/>
          </w:rPr>
          <w:fldChar w:fldCharType="separate"/>
        </w:r>
        <w:r w:rsidRPr="00A3097C">
          <w:rPr>
            <w:rStyle w:val="Hyperlink"/>
            <w:rFonts w:cs="Calibri"/>
          </w:rPr>
          <w:t>5.4.1</w:t>
        </w:r>
        <w:r>
          <w:rPr>
            <w:rFonts w:asciiTheme="minorHAnsi" w:eastAsiaTheme="minorEastAsia" w:hAnsiTheme="minorHAnsi"/>
            <w:color w:val="auto"/>
            <w:kern w:val="0"/>
            <w:szCs w:val="22"/>
          </w:rPr>
          <w:tab/>
        </w:r>
        <w:r w:rsidRPr="00A3097C">
          <w:rPr>
            <w:rStyle w:val="Hyperlink"/>
            <w:rFonts w:cs="Calibri"/>
          </w:rPr>
          <w:t>Local Function #1</w:t>
        </w:r>
        <w:r>
          <w:rPr>
            <w:webHidden/>
          </w:rPr>
          <w:tab/>
        </w:r>
        <w:r>
          <w:rPr>
            <w:webHidden/>
          </w:rPr>
          <w:fldChar w:fldCharType="begin"/>
        </w:r>
        <w:r>
          <w:rPr>
            <w:webHidden/>
          </w:rPr>
          <w:instrText xml:space="preserve"> PAGEREF _Toc503515090 \h </w:instrText>
        </w:r>
      </w:ins>
      <w:r>
        <w:rPr>
          <w:webHidden/>
        </w:rPr>
      </w:r>
      <w:r>
        <w:rPr>
          <w:webHidden/>
        </w:rPr>
        <w:fldChar w:fldCharType="separate"/>
      </w:r>
      <w:ins w:id="86"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87" w:author="Brendon Binder" w:date="2018-01-12T10:09:00Z"/>
          <w:rFonts w:asciiTheme="minorHAnsi" w:eastAsiaTheme="minorEastAsia" w:hAnsiTheme="minorHAnsi"/>
          <w:color w:val="auto"/>
          <w:kern w:val="0"/>
          <w:szCs w:val="22"/>
        </w:rPr>
      </w:pPr>
      <w:ins w:id="88" w:author="Brendon Binder" w:date="2018-01-12T10:09:00Z">
        <w:r w:rsidRPr="00A3097C">
          <w:rPr>
            <w:rStyle w:val="Hyperlink"/>
          </w:rPr>
          <w:fldChar w:fldCharType="begin"/>
        </w:r>
        <w:r w:rsidRPr="00A3097C">
          <w:rPr>
            <w:rStyle w:val="Hyperlink"/>
          </w:rPr>
          <w:instrText xml:space="preserve"> </w:instrText>
        </w:r>
        <w:r>
          <w:instrText>HYPERLINK \l "_Toc503515091"</w:instrText>
        </w:r>
        <w:r w:rsidRPr="00A3097C">
          <w:rPr>
            <w:rStyle w:val="Hyperlink"/>
          </w:rPr>
          <w:instrText xml:space="preserve"> </w:instrText>
        </w:r>
        <w:r w:rsidRPr="00A3097C">
          <w:rPr>
            <w:rStyle w:val="Hyperlink"/>
          </w:rPr>
          <w:fldChar w:fldCharType="separate"/>
        </w:r>
        <w:r w:rsidRPr="00A3097C">
          <w:rPr>
            <w:rStyle w:val="Hyperlink"/>
            <w:rFonts w:cs="Calibri"/>
          </w:rPr>
          <w:t>5.4.1.1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_Toc503515091 \h </w:instrText>
        </w:r>
      </w:ins>
      <w:r>
        <w:rPr>
          <w:webHidden/>
        </w:rPr>
      </w:r>
      <w:r>
        <w:rPr>
          <w:webHidden/>
        </w:rPr>
        <w:fldChar w:fldCharType="separate"/>
      </w:r>
      <w:ins w:id="89"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90" w:author="Brendon Binder" w:date="2018-01-12T10:09:00Z"/>
          <w:rFonts w:asciiTheme="minorHAnsi" w:eastAsiaTheme="minorEastAsia" w:hAnsiTheme="minorHAnsi"/>
          <w:color w:val="auto"/>
          <w:kern w:val="0"/>
          <w:szCs w:val="22"/>
        </w:rPr>
      </w:pPr>
      <w:ins w:id="91" w:author="Brendon Binder" w:date="2018-01-12T10:09:00Z">
        <w:r w:rsidRPr="00A3097C">
          <w:rPr>
            <w:rStyle w:val="Hyperlink"/>
          </w:rPr>
          <w:fldChar w:fldCharType="begin"/>
        </w:r>
        <w:r w:rsidRPr="00A3097C">
          <w:rPr>
            <w:rStyle w:val="Hyperlink"/>
          </w:rPr>
          <w:instrText xml:space="preserve"> </w:instrText>
        </w:r>
        <w:r>
          <w:instrText>HYPERLINK \l "_Toc503515092"</w:instrText>
        </w:r>
        <w:r w:rsidRPr="00A3097C">
          <w:rPr>
            <w:rStyle w:val="Hyperlink"/>
          </w:rPr>
          <w:instrText xml:space="preserve"> </w:instrText>
        </w:r>
        <w:r w:rsidRPr="00A3097C">
          <w:rPr>
            <w:rStyle w:val="Hyperlink"/>
          </w:rPr>
          <w:fldChar w:fldCharType="separate"/>
        </w:r>
        <w:r w:rsidRPr="00A3097C">
          <w:rPr>
            <w:rStyle w:val="Hyperlink"/>
            <w:rFonts w:cs="Calibri"/>
          </w:rPr>
          <w:t>5.4.2</w:t>
        </w:r>
        <w:r>
          <w:rPr>
            <w:rFonts w:asciiTheme="minorHAnsi" w:eastAsiaTheme="minorEastAsia" w:hAnsiTheme="minorHAnsi"/>
            <w:color w:val="auto"/>
            <w:kern w:val="0"/>
            <w:szCs w:val="22"/>
          </w:rPr>
          <w:tab/>
        </w:r>
        <w:r w:rsidRPr="00A3097C">
          <w:rPr>
            <w:rStyle w:val="Hyperlink"/>
            <w:rFonts w:cs="Calibri"/>
          </w:rPr>
          <w:t>Local Function #2</w:t>
        </w:r>
        <w:r>
          <w:rPr>
            <w:webHidden/>
          </w:rPr>
          <w:tab/>
        </w:r>
        <w:r>
          <w:rPr>
            <w:webHidden/>
          </w:rPr>
          <w:fldChar w:fldCharType="begin"/>
        </w:r>
        <w:r>
          <w:rPr>
            <w:webHidden/>
          </w:rPr>
          <w:instrText xml:space="preserve"> PAGEREF _Toc503515092 \h </w:instrText>
        </w:r>
      </w:ins>
      <w:r>
        <w:rPr>
          <w:webHidden/>
        </w:rPr>
      </w:r>
      <w:r>
        <w:rPr>
          <w:webHidden/>
        </w:rPr>
        <w:fldChar w:fldCharType="separate"/>
      </w:r>
      <w:ins w:id="92" w:author="Brendon Binder" w:date="2018-01-12T10:09:00Z">
        <w:r>
          <w:rPr>
            <w:webHidden/>
          </w:rPr>
          <w:t>9</w:t>
        </w:r>
        <w:r>
          <w:rPr>
            <w:webHidden/>
          </w:rPr>
          <w:fldChar w:fldCharType="end"/>
        </w:r>
        <w:r w:rsidRPr="00A3097C">
          <w:rPr>
            <w:rStyle w:val="Hyperlink"/>
          </w:rPr>
          <w:fldChar w:fldCharType="end"/>
        </w:r>
      </w:ins>
    </w:p>
    <w:p w:rsidR="00823222" w:rsidRDefault="00823222">
      <w:pPr>
        <w:pStyle w:val="TOC2"/>
        <w:rPr>
          <w:ins w:id="93" w:author="Brendon Binder" w:date="2018-01-12T10:09:00Z"/>
          <w:rFonts w:asciiTheme="minorHAnsi" w:eastAsiaTheme="minorEastAsia" w:hAnsiTheme="minorHAnsi"/>
          <w:color w:val="auto"/>
          <w:kern w:val="0"/>
          <w:szCs w:val="22"/>
        </w:rPr>
      </w:pPr>
      <w:ins w:id="94" w:author="Brendon Binder" w:date="2018-01-12T10:09:00Z">
        <w:r w:rsidRPr="00A3097C">
          <w:rPr>
            <w:rStyle w:val="Hyperlink"/>
          </w:rPr>
          <w:fldChar w:fldCharType="begin"/>
        </w:r>
        <w:r w:rsidRPr="00A3097C">
          <w:rPr>
            <w:rStyle w:val="Hyperlink"/>
          </w:rPr>
          <w:instrText xml:space="preserve"> </w:instrText>
        </w:r>
        <w:r>
          <w:instrText>HYPERLINK \l "_Toc503515093"</w:instrText>
        </w:r>
        <w:r w:rsidRPr="00A3097C">
          <w:rPr>
            <w:rStyle w:val="Hyperlink"/>
          </w:rPr>
          <w:instrText xml:space="preserve"> </w:instrText>
        </w:r>
        <w:r w:rsidRPr="00A3097C">
          <w:rPr>
            <w:rStyle w:val="Hyperlink"/>
          </w:rPr>
          <w:fldChar w:fldCharType="separate"/>
        </w:r>
        <w:r w:rsidRPr="00A3097C">
          <w:rPr>
            <w:rStyle w:val="Hyperlink"/>
            <w:rFonts w:cs="Calibri"/>
          </w:rPr>
          <w:t>5.4.2.1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_Toc503515093 \h </w:instrText>
        </w:r>
      </w:ins>
      <w:r>
        <w:rPr>
          <w:webHidden/>
        </w:rPr>
      </w:r>
      <w:r>
        <w:rPr>
          <w:webHidden/>
        </w:rPr>
        <w:fldChar w:fldCharType="separate"/>
      </w:r>
      <w:ins w:id="95"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96" w:author="Brendon Binder" w:date="2018-01-12T10:09:00Z"/>
          <w:rFonts w:asciiTheme="minorHAnsi" w:eastAsiaTheme="minorEastAsia" w:hAnsiTheme="minorHAnsi"/>
          <w:color w:val="auto"/>
          <w:kern w:val="0"/>
          <w:szCs w:val="22"/>
        </w:rPr>
      </w:pPr>
      <w:ins w:id="97" w:author="Brendon Binder" w:date="2018-01-12T10:09:00Z">
        <w:r w:rsidRPr="00A3097C">
          <w:rPr>
            <w:rStyle w:val="Hyperlink"/>
          </w:rPr>
          <w:fldChar w:fldCharType="begin"/>
        </w:r>
        <w:r w:rsidRPr="00A3097C">
          <w:rPr>
            <w:rStyle w:val="Hyperlink"/>
          </w:rPr>
          <w:instrText xml:space="preserve"> </w:instrText>
        </w:r>
        <w:r>
          <w:instrText>HYPERLINK \l "_Toc503515094"</w:instrText>
        </w:r>
        <w:r w:rsidRPr="00A3097C">
          <w:rPr>
            <w:rStyle w:val="Hyperlink"/>
          </w:rPr>
          <w:instrText xml:space="preserve"> </w:instrText>
        </w:r>
        <w:r w:rsidRPr="00A3097C">
          <w:rPr>
            <w:rStyle w:val="Hyperlink"/>
          </w:rPr>
          <w:fldChar w:fldCharType="separate"/>
        </w:r>
        <w:r w:rsidRPr="00A3097C">
          <w:rPr>
            <w:rStyle w:val="Hyperlink"/>
            <w:rFonts w:cs="Calibri"/>
          </w:rPr>
          <w:t>5.4.3</w:t>
        </w:r>
        <w:r>
          <w:rPr>
            <w:rFonts w:asciiTheme="minorHAnsi" w:eastAsiaTheme="minorEastAsia" w:hAnsiTheme="minorHAnsi"/>
            <w:color w:val="auto"/>
            <w:kern w:val="0"/>
            <w:szCs w:val="22"/>
          </w:rPr>
          <w:tab/>
        </w:r>
        <w:r w:rsidRPr="00A3097C">
          <w:rPr>
            <w:rStyle w:val="Hyperlink"/>
            <w:rFonts w:cs="Calibri"/>
          </w:rPr>
          <w:t>Local Function #3</w:t>
        </w:r>
        <w:r>
          <w:rPr>
            <w:webHidden/>
          </w:rPr>
          <w:tab/>
        </w:r>
        <w:r>
          <w:rPr>
            <w:webHidden/>
          </w:rPr>
          <w:fldChar w:fldCharType="begin"/>
        </w:r>
        <w:r>
          <w:rPr>
            <w:webHidden/>
          </w:rPr>
          <w:instrText xml:space="preserve"> PAGEREF _Toc503515094 \h </w:instrText>
        </w:r>
      </w:ins>
      <w:r>
        <w:rPr>
          <w:webHidden/>
        </w:rPr>
      </w:r>
      <w:r>
        <w:rPr>
          <w:webHidden/>
        </w:rPr>
        <w:fldChar w:fldCharType="separate"/>
      </w:r>
      <w:ins w:id="98"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99" w:author="Brendon Binder" w:date="2018-01-12T10:09:00Z"/>
          <w:rFonts w:asciiTheme="minorHAnsi" w:eastAsiaTheme="minorEastAsia" w:hAnsiTheme="minorHAnsi"/>
          <w:color w:val="auto"/>
          <w:kern w:val="0"/>
          <w:szCs w:val="22"/>
        </w:rPr>
      </w:pPr>
      <w:ins w:id="100" w:author="Brendon Binder" w:date="2018-01-12T10:09:00Z">
        <w:r w:rsidRPr="00A3097C">
          <w:rPr>
            <w:rStyle w:val="Hyperlink"/>
          </w:rPr>
          <w:fldChar w:fldCharType="begin"/>
        </w:r>
        <w:r w:rsidRPr="00A3097C">
          <w:rPr>
            <w:rStyle w:val="Hyperlink"/>
          </w:rPr>
          <w:instrText xml:space="preserve"> </w:instrText>
        </w:r>
        <w:r>
          <w:instrText>HYPERLINK \l "_Toc503515095"</w:instrText>
        </w:r>
        <w:r w:rsidRPr="00A3097C">
          <w:rPr>
            <w:rStyle w:val="Hyperlink"/>
          </w:rPr>
          <w:instrText xml:space="preserve"> </w:instrText>
        </w:r>
        <w:r w:rsidRPr="00A3097C">
          <w:rPr>
            <w:rStyle w:val="Hyperlink"/>
          </w:rPr>
          <w:fldChar w:fldCharType="separate"/>
        </w:r>
        <w:r w:rsidRPr="00A3097C">
          <w:rPr>
            <w:rStyle w:val="Hyperlink"/>
            <w:rFonts w:cs="Calibri"/>
          </w:rPr>
          <w:t>5.4.3.1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_Toc503515095 \h </w:instrText>
        </w:r>
      </w:ins>
      <w:r>
        <w:rPr>
          <w:webHidden/>
        </w:rPr>
      </w:r>
      <w:r>
        <w:rPr>
          <w:webHidden/>
        </w:rPr>
        <w:fldChar w:fldCharType="separate"/>
      </w:r>
      <w:ins w:id="101"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102" w:author="Brendon Binder" w:date="2018-01-12T10:09:00Z"/>
          <w:rFonts w:asciiTheme="minorHAnsi" w:eastAsiaTheme="minorEastAsia" w:hAnsiTheme="minorHAnsi"/>
          <w:color w:val="auto"/>
          <w:kern w:val="0"/>
          <w:szCs w:val="22"/>
        </w:rPr>
      </w:pPr>
      <w:ins w:id="103" w:author="Brendon Binder" w:date="2018-01-12T10:09:00Z">
        <w:r w:rsidRPr="00A3097C">
          <w:rPr>
            <w:rStyle w:val="Hyperlink"/>
          </w:rPr>
          <w:fldChar w:fldCharType="begin"/>
        </w:r>
        <w:r w:rsidRPr="00A3097C">
          <w:rPr>
            <w:rStyle w:val="Hyperlink"/>
          </w:rPr>
          <w:instrText xml:space="preserve"> </w:instrText>
        </w:r>
        <w:r>
          <w:instrText>HYPERLINK \l "_Toc503515096"</w:instrText>
        </w:r>
        <w:r w:rsidRPr="00A3097C">
          <w:rPr>
            <w:rStyle w:val="Hyperlink"/>
          </w:rPr>
          <w:instrText xml:space="preserve"> </w:instrText>
        </w:r>
        <w:r w:rsidRPr="00A3097C">
          <w:rPr>
            <w:rStyle w:val="Hyperlink"/>
          </w:rPr>
          <w:fldChar w:fldCharType="separate"/>
        </w:r>
        <w:r w:rsidRPr="00A3097C">
          <w:rPr>
            <w:rStyle w:val="Hyperlink"/>
            <w:rFonts w:cs="Calibri"/>
          </w:rPr>
          <w:t>5.4.4</w:t>
        </w:r>
        <w:r>
          <w:rPr>
            <w:rFonts w:asciiTheme="minorHAnsi" w:eastAsiaTheme="minorEastAsia" w:hAnsiTheme="minorHAnsi"/>
            <w:color w:val="auto"/>
            <w:kern w:val="0"/>
            <w:szCs w:val="22"/>
          </w:rPr>
          <w:tab/>
        </w:r>
        <w:r w:rsidRPr="00A3097C">
          <w:rPr>
            <w:rStyle w:val="Hyperlink"/>
            <w:rFonts w:cs="Calibri"/>
          </w:rPr>
          <w:t>Local Function #4</w:t>
        </w:r>
        <w:r>
          <w:rPr>
            <w:webHidden/>
          </w:rPr>
          <w:tab/>
        </w:r>
        <w:r>
          <w:rPr>
            <w:webHidden/>
          </w:rPr>
          <w:fldChar w:fldCharType="begin"/>
        </w:r>
        <w:r>
          <w:rPr>
            <w:webHidden/>
          </w:rPr>
          <w:instrText xml:space="preserve"> PAGEREF _Toc503515096 \h </w:instrText>
        </w:r>
      </w:ins>
      <w:r>
        <w:rPr>
          <w:webHidden/>
        </w:rPr>
      </w:r>
      <w:r>
        <w:rPr>
          <w:webHidden/>
        </w:rPr>
        <w:fldChar w:fldCharType="separate"/>
      </w:r>
      <w:ins w:id="104"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105" w:author="Brendon Binder" w:date="2018-01-12T10:09:00Z"/>
          <w:rFonts w:asciiTheme="minorHAnsi" w:eastAsiaTheme="minorEastAsia" w:hAnsiTheme="minorHAnsi"/>
          <w:color w:val="auto"/>
          <w:kern w:val="0"/>
          <w:szCs w:val="22"/>
        </w:rPr>
      </w:pPr>
      <w:ins w:id="106" w:author="Brendon Binder" w:date="2018-01-12T10:09:00Z">
        <w:r w:rsidRPr="00A3097C">
          <w:rPr>
            <w:rStyle w:val="Hyperlink"/>
          </w:rPr>
          <w:fldChar w:fldCharType="begin"/>
        </w:r>
        <w:r w:rsidRPr="00A3097C">
          <w:rPr>
            <w:rStyle w:val="Hyperlink"/>
          </w:rPr>
          <w:instrText xml:space="preserve"> </w:instrText>
        </w:r>
        <w:r>
          <w:instrText>HYPERLINK \l "_Toc503515097"</w:instrText>
        </w:r>
        <w:r w:rsidRPr="00A3097C">
          <w:rPr>
            <w:rStyle w:val="Hyperlink"/>
          </w:rPr>
          <w:instrText xml:space="preserve"> </w:instrText>
        </w:r>
        <w:r w:rsidRPr="00A3097C">
          <w:rPr>
            <w:rStyle w:val="Hyperlink"/>
          </w:rPr>
          <w:fldChar w:fldCharType="separate"/>
        </w:r>
        <w:r w:rsidRPr="00A3097C">
          <w:rPr>
            <w:rStyle w:val="Hyperlink"/>
            <w:rFonts w:cs="Calibri"/>
          </w:rPr>
          <w:t>5.4.4.1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_Toc503515097 \h </w:instrText>
        </w:r>
      </w:ins>
      <w:r>
        <w:rPr>
          <w:webHidden/>
        </w:rPr>
      </w:r>
      <w:r>
        <w:rPr>
          <w:webHidden/>
        </w:rPr>
        <w:fldChar w:fldCharType="separate"/>
      </w:r>
      <w:ins w:id="107"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108" w:author="Brendon Binder" w:date="2018-01-12T10:09:00Z"/>
          <w:rFonts w:asciiTheme="minorHAnsi" w:eastAsiaTheme="minorEastAsia" w:hAnsiTheme="minorHAnsi"/>
          <w:color w:val="auto"/>
          <w:kern w:val="0"/>
          <w:szCs w:val="22"/>
        </w:rPr>
      </w:pPr>
      <w:ins w:id="109" w:author="Brendon Binder" w:date="2018-01-12T10:09:00Z">
        <w:r w:rsidRPr="00A3097C">
          <w:rPr>
            <w:rStyle w:val="Hyperlink"/>
          </w:rPr>
          <w:fldChar w:fldCharType="begin"/>
        </w:r>
        <w:r w:rsidRPr="00A3097C">
          <w:rPr>
            <w:rStyle w:val="Hyperlink"/>
          </w:rPr>
          <w:instrText xml:space="preserve"> </w:instrText>
        </w:r>
        <w:r>
          <w:instrText>HYPERLINK \l "_Toc503515098"</w:instrText>
        </w:r>
        <w:r w:rsidRPr="00A3097C">
          <w:rPr>
            <w:rStyle w:val="Hyperlink"/>
          </w:rPr>
          <w:instrText xml:space="preserve"> </w:instrText>
        </w:r>
        <w:r w:rsidRPr="00A3097C">
          <w:rPr>
            <w:rStyle w:val="Hyperlink"/>
          </w:rPr>
          <w:fldChar w:fldCharType="separate"/>
        </w:r>
        <w:r w:rsidRPr="00A3097C">
          <w:rPr>
            <w:rStyle w:val="Hyperlink"/>
            <w:rFonts w:cs="Calibri"/>
          </w:rPr>
          <w:t>5.4.5</w:t>
        </w:r>
        <w:r>
          <w:rPr>
            <w:rFonts w:asciiTheme="minorHAnsi" w:eastAsiaTheme="minorEastAsia" w:hAnsiTheme="minorHAnsi"/>
            <w:color w:val="auto"/>
            <w:kern w:val="0"/>
            <w:szCs w:val="22"/>
          </w:rPr>
          <w:tab/>
        </w:r>
        <w:r w:rsidRPr="00A3097C">
          <w:rPr>
            <w:rStyle w:val="Hyperlink"/>
            <w:rFonts w:cs="Calibri"/>
          </w:rPr>
          <w:t>Local Function #5</w:t>
        </w:r>
        <w:r>
          <w:rPr>
            <w:webHidden/>
          </w:rPr>
          <w:tab/>
        </w:r>
        <w:r>
          <w:rPr>
            <w:webHidden/>
          </w:rPr>
          <w:fldChar w:fldCharType="begin"/>
        </w:r>
        <w:r>
          <w:rPr>
            <w:webHidden/>
          </w:rPr>
          <w:instrText xml:space="preserve"> PAGEREF _Toc503515098 \h </w:instrText>
        </w:r>
      </w:ins>
      <w:r>
        <w:rPr>
          <w:webHidden/>
        </w:rPr>
      </w:r>
      <w:r>
        <w:rPr>
          <w:webHidden/>
        </w:rPr>
        <w:fldChar w:fldCharType="separate"/>
      </w:r>
      <w:ins w:id="110" w:author="Brendon Binder" w:date="2018-01-12T10:09:00Z">
        <w:r>
          <w:rPr>
            <w:webHidden/>
          </w:rPr>
          <w:t>10</w:t>
        </w:r>
        <w:r>
          <w:rPr>
            <w:webHidden/>
          </w:rPr>
          <w:fldChar w:fldCharType="end"/>
        </w:r>
        <w:r w:rsidRPr="00A3097C">
          <w:rPr>
            <w:rStyle w:val="Hyperlink"/>
          </w:rPr>
          <w:fldChar w:fldCharType="end"/>
        </w:r>
      </w:ins>
    </w:p>
    <w:p w:rsidR="00823222" w:rsidRDefault="00823222">
      <w:pPr>
        <w:pStyle w:val="TOC2"/>
        <w:rPr>
          <w:ins w:id="111" w:author="Brendon Binder" w:date="2018-01-12T10:09:00Z"/>
          <w:rFonts w:asciiTheme="minorHAnsi" w:eastAsiaTheme="minorEastAsia" w:hAnsiTheme="minorHAnsi"/>
          <w:color w:val="auto"/>
          <w:kern w:val="0"/>
          <w:szCs w:val="22"/>
        </w:rPr>
      </w:pPr>
      <w:ins w:id="112" w:author="Brendon Binder" w:date="2018-01-12T10:09:00Z">
        <w:r w:rsidRPr="00A3097C">
          <w:rPr>
            <w:rStyle w:val="Hyperlink"/>
          </w:rPr>
          <w:fldChar w:fldCharType="begin"/>
        </w:r>
        <w:r w:rsidRPr="00A3097C">
          <w:rPr>
            <w:rStyle w:val="Hyperlink"/>
          </w:rPr>
          <w:instrText xml:space="preserve"> </w:instrText>
        </w:r>
        <w:r>
          <w:instrText>HYPERLINK \l "_Toc503515099"</w:instrText>
        </w:r>
        <w:r w:rsidRPr="00A3097C">
          <w:rPr>
            <w:rStyle w:val="Hyperlink"/>
          </w:rPr>
          <w:instrText xml:space="preserve"> </w:instrText>
        </w:r>
        <w:r w:rsidRPr="00A3097C">
          <w:rPr>
            <w:rStyle w:val="Hyperlink"/>
          </w:rPr>
          <w:fldChar w:fldCharType="separate"/>
        </w:r>
        <w:r w:rsidRPr="00A3097C">
          <w:rPr>
            <w:rStyle w:val="Hyperlink"/>
            <w:rFonts w:cs="Calibri"/>
          </w:rPr>
          <w:t>5.4.5.1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_Toc503515099 \h </w:instrText>
        </w:r>
      </w:ins>
      <w:r>
        <w:rPr>
          <w:webHidden/>
        </w:rPr>
      </w:r>
      <w:r>
        <w:rPr>
          <w:webHidden/>
        </w:rPr>
        <w:fldChar w:fldCharType="separate"/>
      </w:r>
      <w:ins w:id="113" w:author="Brendon Binder" w:date="2018-01-12T10:09:00Z">
        <w:r>
          <w:rPr>
            <w:webHidden/>
          </w:rPr>
          <w:t>11</w:t>
        </w:r>
        <w:r>
          <w:rPr>
            <w:webHidden/>
          </w:rPr>
          <w:fldChar w:fldCharType="end"/>
        </w:r>
        <w:r w:rsidRPr="00A3097C">
          <w:rPr>
            <w:rStyle w:val="Hyperlink"/>
          </w:rPr>
          <w:fldChar w:fldCharType="end"/>
        </w:r>
      </w:ins>
    </w:p>
    <w:p w:rsidR="00823222" w:rsidRDefault="00823222">
      <w:pPr>
        <w:pStyle w:val="TOC2"/>
        <w:rPr>
          <w:ins w:id="114" w:author="Brendon Binder" w:date="2018-01-12T10:09:00Z"/>
          <w:rFonts w:asciiTheme="minorHAnsi" w:eastAsiaTheme="minorEastAsia" w:hAnsiTheme="minorHAnsi"/>
          <w:color w:val="auto"/>
          <w:kern w:val="0"/>
          <w:szCs w:val="22"/>
        </w:rPr>
      </w:pPr>
      <w:ins w:id="115" w:author="Brendon Binder" w:date="2018-01-12T10:09:00Z">
        <w:r w:rsidRPr="00A3097C">
          <w:rPr>
            <w:rStyle w:val="Hyperlink"/>
          </w:rPr>
          <w:lastRenderedPageBreak/>
          <w:fldChar w:fldCharType="begin"/>
        </w:r>
        <w:r w:rsidRPr="00A3097C">
          <w:rPr>
            <w:rStyle w:val="Hyperlink"/>
          </w:rPr>
          <w:instrText xml:space="preserve"> </w:instrText>
        </w:r>
        <w:r>
          <w:instrText>HYPERLINK \l "_Toc503515100"</w:instrText>
        </w:r>
        <w:r w:rsidRPr="00A3097C">
          <w:rPr>
            <w:rStyle w:val="Hyperlink"/>
          </w:rPr>
          <w:instrText xml:space="preserve"> </w:instrText>
        </w:r>
        <w:r w:rsidRPr="00A3097C">
          <w:rPr>
            <w:rStyle w:val="Hyperlink"/>
          </w:rPr>
          <w:fldChar w:fldCharType="separate"/>
        </w:r>
        <w:r w:rsidRPr="00A3097C">
          <w:rPr>
            <w:rStyle w:val="Hyperlink"/>
            <w:rFonts w:cs="Calibri"/>
          </w:rPr>
          <w:t>5.4.6</w:t>
        </w:r>
        <w:r>
          <w:rPr>
            <w:rFonts w:asciiTheme="minorHAnsi" w:eastAsiaTheme="minorEastAsia" w:hAnsiTheme="minorHAnsi"/>
            <w:color w:val="auto"/>
            <w:kern w:val="0"/>
            <w:szCs w:val="22"/>
          </w:rPr>
          <w:tab/>
        </w:r>
        <w:r w:rsidRPr="00A3097C">
          <w:rPr>
            <w:rStyle w:val="Hyperlink"/>
            <w:rFonts w:cs="Calibri"/>
          </w:rPr>
          <w:t>Local Function #6</w:t>
        </w:r>
        <w:r>
          <w:rPr>
            <w:webHidden/>
          </w:rPr>
          <w:tab/>
        </w:r>
        <w:r>
          <w:rPr>
            <w:webHidden/>
          </w:rPr>
          <w:fldChar w:fldCharType="begin"/>
        </w:r>
        <w:r>
          <w:rPr>
            <w:webHidden/>
          </w:rPr>
          <w:instrText xml:space="preserve"> PAGEREF _Toc503515100 \h </w:instrText>
        </w:r>
      </w:ins>
      <w:r>
        <w:rPr>
          <w:webHidden/>
        </w:rPr>
      </w:r>
      <w:r>
        <w:rPr>
          <w:webHidden/>
        </w:rPr>
        <w:fldChar w:fldCharType="separate"/>
      </w:r>
      <w:ins w:id="116" w:author="Brendon Binder" w:date="2018-01-12T10:09:00Z">
        <w:r>
          <w:rPr>
            <w:webHidden/>
          </w:rPr>
          <w:t>11</w:t>
        </w:r>
        <w:r>
          <w:rPr>
            <w:webHidden/>
          </w:rPr>
          <w:fldChar w:fldCharType="end"/>
        </w:r>
        <w:r w:rsidRPr="00A3097C">
          <w:rPr>
            <w:rStyle w:val="Hyperlink"/>
          </w:rPr>
          <w:fldChar w:fldCharType="end"/>
        </w:r>
      </w:ins>
    </w:p>
    <w:p w:rsidR="00823222" w:rsidRDefault="00823222">
      <w:pPr>
        <w:pStyle w:val="TOC2"/>
        <w:rPr>
          <w:ins w:id="117" w:author="Brendon Binder" w:date="2018-01-12T10:09:00Z"/>
          <w:rFonts w:asciiTheme="minorHAnsi" w:eastAsiaTheme="minorEastAsia" w:hAnsiTheme="minorHAnsi"/>
          <w:color w:val="auto"/>
          <w:kern w:val="0"/>
          <w:szCs w:val="22"/>
        </w:rPr>
      </w:pPr>
      <w:ins w:id="118" w:author="Brendon Binder" w:date="2018-01-12T10:09:00Z">
        <w:r w:rsidRPr="00A3097C">
          <w:rPr>
            <w:rStyle w:val="Hyperlink"/>
          </w:rPr>
          <w:fldChar w:fldCharType="begin"/>
        </w:r>
        <w:r w:rsidRPr="00A3097C">
          <w:rPr>
            <w:rStyle w:val="Hyperlink"/>
          </w:rPr>
          <w:instrText xml:space="preserve"> </w:instrText>
        </w:r>
        <w:r>
          <w:instrText>HYPERLINK \l "_Toc503515101"</w:instrText>
        </w:r>
        <w:r w:rsidRPr="00A3097C">
          <w:rPr>
            <w:rStyle w:val="Hyperlink"/>
          </w:rPr>
          <w:instrText xml:space="preserve"> </w:instrText>
        </w:r>
        <w:r w:rsidRPr="00A3097C">
          <w:rPr>
            <w:rStyle w:val="Hyperlink"/>
          </w:rPr>
          <w:fldChar w:fldCharType="separate"/>
        </w:r>
        <w:r w:rsidRPr="00A3097C">
          <w:rPr>
            <w:rStyle w:val="Hyperlink"/>
            <w:rFonts w:cs="Calibri"/>
          </w:rPr>
          <w:t>5.4.6.1</w:t>
        </w:r>
        <w:r>
          <w:rPr>
            <w:rFonts w:asciiTheme="minorHAnsi" w:eastAsiaTheme="minorEastAsia" w:hAnsiTheme="minorHAnsi"/>
            <w:color w:val="auto"/>
            <w:kern w:val="0"/>
            <w:szCs w:val="22"/>
          </w:rPr>
          <w:tab/>
        </w:r>
        <w:r w:rsidRPr="00A3097C">
          <w:rPr>
            <w:rStyle w:val="Hyperlink"/>
            <w:rFonts w:cs="Calibri"/>
          </w:rPr>
          <w:t>Description</w:t>
        </w:r>
        <w:r>
          <w:rPr>
            <w:webHidden/>
          </w:rPr>
          <w:tab/>
        </w:r>
        <w:r>
          <w:rPr>
            <w:webHidden/>
          </w:rPr>
          <w:fldChar w:fldCharType="begin"/>
        </w:r>
        <w:r>
          <w:rPr>
            <w:webHidden/>
          </w:rPr>
          <w:instrText xml:space="preserve"> PAGEREF _Toc503515101 \h </w:instrText>
        </w:r>
      </w:ins>
      <w:r>
        <w:rPr>
          <w:webHidden/>
        </w:rPr>
      </w:r>
      <w:r>
        <w:rPr>
          <w:webHidden/>
        </w:rPr>
        <w:fldChar w:fldCharType="separate"/>
      </w:r>
      <w:ins w:id="119" w:author="Brendon Binder" w:date="2018-01-12T10:09:00Z">
        <w:r>
          <w:rPr>
            <w:webHidden/>
          </w:rPr>
          <w:t>11</w:t>
        </w:r>
        <w:r>
          <w:rPr>
            <w:webHidden/>
          </w:rPr>
          <w:fldChar w:fldCharType="end"/>
        </w:r>
        <w:r w:rsidRPr="00A3097C">
          <w:rPr>
            <w:rStyle w:val="Hyperlink"/>
          </w:rPr>
          <w:fldChar w:fldCharType="end"/>
        </w:r>
      </w:ins>
    </w:p>
    <w:p w:rsidR="00823222" w:rsidRDefault="00823222">
      <w:pPr>
        <w:pStyle w:val="TOC2"/>
        <w:rPr>
          <w:ins w:id="120" w:author="Brendon Binder" w:date="2018-01-12T10:09:00Z"/>
          <w:rFonts w:asciiTheme="minorHAnsi" w:eastAsiaTheme="minorEastAsia" w:hAnsiTheme="minorHAnsi"/>
          <w:color w:val="auto"/>
          <w:kern w:val="0"/>
          <w:szCs w:val="22"/>
        </w:rPr>
      </w:pPr>
      <w:ins w:id="121" w:author="Brendon Binder" w:date="2018-01-12T10:09:00Z">
        <w:r w:rsidRPr="00A3097C">
          <w:rPr>
            <w:rStyle w:val="Hyperlink"/>
          </w:rPr>
          <w:fldChar w:fldCharType="begin"/>
        </w:r>
        <w:r w:rsidRPr="00A3097C">
          <w:rPr>
            <w:rStyle w:val="Hyperlink"/>
          </w:rPr>
          <w:instrText xml:space="preserve"> </w:instrText>
        </w:r>
        <w:r>
          <w:instrText>HYPERLINK \l "_Toc503515102"</w:instrText>
        </w:r>
        <w:r w:rsidRPr="00A3097C">
          <w:rPr>
            <w:rStyle w:val="Hyperlink"/>
          </w:rPr>
          <w:instrText xml:space="preserve"> </w:instrText>
        </w:r>
        <w:r w:rsidRPr="00A3097C">
          <w:rPr>
            <w:rStyle w:val="Hyperlink"/>
          </w:rPr>
          <w:fldChar w:fldCharType="separate"/>
        </w:r>
        <w:r w:rsidRPr="00A3097C">
          <w:rPr>
            <w:rStyle w:val="Hyperlink"/>
            <w:rFonts w:cs="Calibri"/>
          </w:rPr>
          <w:t>5.5</w:t>
        </w:r>
        <w:r>
          <w:rPr>
            <w:rFonts w:asciiTheme="minorHAnsi" w:eastAsiaTheme="minorEastAsia" w:hAnsiTheme="minorHAnsi"/>
            <w:color w:val="auto"/>
            <w:kern w:val="0"/>
            <w:szCs w:val="22"/>
          </w:rPr>
          <w:tab/>
        </w:r>
        <w:r w:rsidRPr="00A3097C">
          <w:rPr>
            <w:rStyle w:val="Hyperlink"/>
            <w:rFonts w:cs="Calibri"/>
          </w:rPr>
          <w:t>GLOBAL Function/Macro Definitions</w:t>
        </w:r>
        <w:r>
          <w:rPr>
            <w:webHidden/>
          </w:rPr>
          <w:tab/>
        </w:r>
        <w:r>
          <w:rPr>
            <w:webHidden/>
          </w:rPr>
          <w:fldChar w:fldCharType="begin"/>
        </w:r>
        <w:r>
          <w:rPr>
            <w:webHidden/>
          </w:rPr>
          <w:instrText xml:space="preserve"> PAGEREF _Toc503515102 \h </w:instrText>
        </w:r>
      </w:ins>
      <w:r>
        <w:rPr>
          <w:webHidden/>
        </w:rPr>
      </w:r>
      <w:r>
        <w:rPr>
          <w:webHidden/>
        </w:rPr>
        <w:fldChar w:fldCharType="separate"/>
      </w:r>
      <w:ins w:id="122" w:author="Brendon Binder" w:date="2018-01-12T10:09:00Z">
        <w:r>
          <w:rPr>
            <w:webHidden/>
          </w:rPr>
          <w:t>11</w:t>
        </w:r>
        <w:r>
          <w:rPr>
            <w:webHidden/>
          </w:rPr>
          <w:fldChar w:fldCharType="end"/>
        </w:r>
        <w:r w:rsidRPr="00A3097C">
          <w:rPr>
            <w:rStyle w:val="Hyperlink"/>
          </w:rPr>
          <w:fldChar w:fldCharType="end"/>
        </w:r>
      </w:ins>
    </w:p>
    <w:p w:rsidR="00823222" w:rsidRDefault="00823222">
      <w:pPr>
        <w:pStyle w:val="TOC1"/>
        <w:rPr>
          <w:ins w:id="123" w:author="Brendon Binder" w:date="2018-01-12T10:09:00Z"/>
          <w:rFonts w:eastAsiaTheme="minorEastAsia"/>
          <w:b w:val="0"/>
          <w:color w:val="auto"/>
          <w:kern w:val="0"/>
          <w:sz w:val="22"/>
          <w:szCs w:val="22"/>
          <w:lang w:val="en-US"/>
        </w:rPr>
      </w:pPr>
      <w:ins w:id="124" w:author="Brendon Binder" w:date="2018-01-12T10:09:00Z">
        <w:r w:rsidRPr="00A3097C">
          <w:rPr>
            <w:rStyle w:val="Hyperlink"/>
          </w:rPr>
          <w:fldChar w:fldCharType="begin"/>
        </w:r>
        <w:r w:rsidRPr="00A3097C">
          <w:rPr>
            <w:rStyle w:val="Hyperlink"/>
          </w:rPr>
          <w:instrText xml:space="preserve"> </w:instrText>
        </w:r>
        <w:r>
          <w:instrText>HYPERLINK \l "_Toc503515103"</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6</w:t>
        </w:r>
        <w:r>
          <w:rPr>
            <w:rFonts w:eastAsiaTheme="minorEastAsia"/>
            <w:b w:val="0"/>
            <w:color w:val="auto"/>
            <w:kern w:val="0"/>
            <w:sz w:val="22"/>
            <w:szCs w:val="22"/>
            <w:lang w:val="en-US"/>
          </w:rPr>
          <w:tab/>
        </w:r>
        <w:r w:rsidRPr="00A3097C">
          <w:rPr>
            <w:rStyle w:val="Hyperlink"/>
            <w:rFonts w:ascii="Calibri" w:hAnsi="Calibri"/>
          </w:rPr>
          <w:t>Known</w:t>
        </w:r>
        <w:r w:rsidRPr="00A3097C">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_Toc503515103 \h </w:instrText>
        </w:r>
      </w:ins>
      <w:r>
        <w:rPr>
          <w:webHidden/>
        </w:rPr>
      </w:r>
      <w:r>
        <w:rPr>
          <w:webHidden/>
        </w:rPr>
        <w:fldChar w:fldCharType="separate"/>
      </w:r>
      <w:ins w:id="125" w:author="Brendon Binder" w:date="2018-01-12T10:09:00Z">
        <w:r>
          <w:rPr>
            <w:webHidden/>
          </w:rPr>
          <w:t>12</w:t>
        </w:r>
        <w:r>
          <w:rPr>
            <w:webHidden/>
          </w:rPr>
          <w:fldChar w:fldCharType="end"/>
        </w:r>
        <w:r w:rsidRPr="00A3097C">
          <w:rPr>
            <w:rStyle w:val="Hyperlink"/>
          </w:rPr>
          <w:fldChar w:fldCharType="end"/>
        </w:r>
      </w:ins>
    </w:p>
    <w:p w:rsidR="00823222" w:rsidRDefault="00823222">
      <w:pPr>
        <w:pStyle w:val="TOC1"/>
        <w:rPr>
          <w:ins w:id="126" w:author="Brendon Binder" w:date="2018-01-12T10:09:00Z"/>
          <w:rFonts w:eastAsiaTheme="minorEastAsia"/>
          <w:b w:val="0"/>
          <w:color w:val="auto"/>
          <w:kern w:val="0"/>
          <w:sz w:val="22"/>
          <w:szCs w:val="22"/>
          <w:lang w:val="en-US"/>
        </w:rPr>
      </w:pPr>
      <w:ins w:id="127" w:author="Brendon Binder" w:date="2018-01-12T10:09:00Z">
        <w:r w:rsidRPr="00A3097C">
          <w:rPr>
            <w:rStyle w:val="Hyperlink"/>
          </w:rPr>
          <w:fldChar w:fldCharType="begin"/>
        </w:r>
        <w:r w:rsidRPr="00A3097C">
          <w:rPr>
            <w:rStyle w:val="Hyperlink"/>
          </w:rPr>
          <w:instrText xml:space="preserve"> </w:instrText>
        </w:r>
        <w:r>
          <w:instrText>HYPERLINK \l "_Toc503515104"</w:instrText>
        </w:r>
        <w:r w:rsidRPr="00A3097C">
          <w:rPr>
            <w:rStyle w:val="Hyperlink"/>
          </w:rPr>
          <w:instrText xml:space="preserve"> </w:instrText>
        </w:r>
        <w:r w:rsidRPr="00A3097C">
          <w:rPr>
            <w:rStyle w:val="Hyperlink"/>
          </w:rPr>
          <w:fldChar w:fldCharType="separate"/>
        </w:r>
        <w:r w:rsidRPr="00A3097C">
          <w:rPr>
            <w:rStyle w:val="Hyperlink"/>
            <w:rFonts w:ascii="Calibri" w:hAnsi="Calibri" w:cs="Calibri"/>
          </w:rPr>
          <w:t>7</w:t>
        </w:r>
        <w:r>
          <w:rPr>
            <w:rFonts w:eastAsiaTheme="minorEastAsia"/>
            <w:b w:val="0"/>
            <w:color w:val="auto"/>
            <w:kern w:val="0"/>
            <w:sz w:val="22"/>
            <w:szCs w:val="22"/>
            <w:lang w:val="en-US"/>
          </w:rPr>
          <w:tab/>
        </w:r>
        <w:r w:rsidRPr="00A3097C">
          <w:rPr>
            <w:rStyle w:val="Hyperlink"/>
            <w:rFonts w:ascii="Calibri" w:hAnsi="Calibri" w:cs="Calibri"/>
          </w:rPr>
          <w:t>UNIT TEST CONSIDERATION</w:t>
        </w:r>
        <w:r>
          <w:rPr>
            <w:webHidden/>
          </w:rPr>
          <w:tab/>
        </w:r>
        <w:r>
          <w:rPr>
            <w:webHidden/>
          </w:rPr>
          <w:fldChar w:fldCharType="begin"/>
        </w:r>
        <w:r>
          <w:rPr>
            <w:webHidden/>
          </w:rPr>
          <w:instrText xml:space="preserve"> PAGEREF _Toc503515104 \h </w:instrText>
        </w:r>
      </w:ins>
      <w:r>
        <w:rPr>
          <w:webHidden/>
        </w:rPr>
      </w:r>
      <w:r>
        <w:rPr>
          <w:webHidden/>
        </w:rPr>
        <w:fldChar w:fldCharType="separate"/>
      </w:r>
      <w:ins w:id="128" w:author="Brendon Binder" w:date="2018-01-12T10:09:00Z">
        <w:r>
          <w:rPr>
            <w:webHidden/>
          </w:rPr>
          <w:t>13</w:t>
        </w:r>
        <w:r>
          <w:rPr>
            <w:webHidden/>
          </w:rPr>
          <w:fldChar w:fldCharType="end"/>
        </w:r>
        <w:r w:rsidRPr="00A3097C">
          <w:rPr>
            <w:rStyle w:val="Hyperlink"/>
          </w:rPr>
          <w:fldChar w:fldCharType="end"/>
        </w:r>
      </w:ins>
    </w:p>
    <w:p w:rsidR="00823222" w:rsidRDefault="00823222">
      <w:pPr>
        <w:pStyle w:val="TOC1"/>
        <w:tabs>
          <w:tab w:val="left" w:pos="1400"/>
        </w:tabs>
        <w:rPr>
          <w:ins w:id="129" w:author="Brendon Binder" w:date="2018-01-12T10:09:00Z"/>
          <w:rFonts w:eastAsiaTheme="minorEastAsia"/>
          <w:b w:val="0"/>
          <w:color w:val="auto"/>
          <w:kern w:val="0"/>
          <w:sz w:val="22"/>
          <w:szCs w:val="22"/>
          <w:lang w:val="en-US"/>
        </w:rPr>
      </w:pPr>
      <w:ins w:id="130" w:author="Brendon Binder" w:date="2018-01-12T10:09:00Z">
        <w:r w:rsidRPr="00A3097C">
          <w:rPr>
            <w:rStyle w:val="Hyperlink"/>
          </w:rPr>
          <w:fldChar w:fldCharType="begin"/>
        </w:r>
        <w:r w:rsidRPr="00A3097C">
          <w:rPr>
            <w:rStyle w:val="Hyperlink"/>
          </w:rPr>
          <w:instrText xml:space="preserve"> </w:instrText>
        </w:r>
        <w:r>
          <w:instrText>HYPERLINK \l "_Toc503515105"</w:instrText>
        </w:r>
        <w:r w:rsidRPr="00A3097C">
          <w:rPr>
            <w:rStyle w:val="Hyperlink"/>
          </w:rPr>
          <w:instrText xml:space="preserve"> </w:instrText>
        </w:r>
        <w:r w:rsidRPr="00A3097C">
          <w:rPr>
            <w:rStyle w:val="Hyperlink"/>
          </w:rPr>
          <w:fldChar w:fldCharType="separate"/>
        </w:r>
        <w:r w:rsidRPr="00A3097C">
          <w:rPr>
            <w:rStyle w:val="Hyperlink"/>
          </w:rPr>
          <w:t>Appendix A</w:t>
        </w:r>
        <w:r>
          <w:rPr>
            <w:rFonts w:eastAsiaTheme="minorEastAsia"/>
            <w:b w:val="0"/>
            <w:color w:val="auto"/>
            <w:kern w:val="0"/>
            <w:sz w:val="22"/>
            <w:szCs w:val="22"/>
            <w:lang w:val="en-US"/>
          </w:rPr>
          <w:tab/>
        </w:r>
        <w:r w:rsidRPr="00A3097C">
          <w:rPr>
            <w:rStyle w:val="Hyperlink"/>
          </w:rPr>
          <w:t>Abbreviations and Acronyms</w:t>
        </w:r>
        <w:r>
          <w:rPr>
            <w:webHidden/>
          </w:rPr>
          <w:tab/>
        </w:r>
        <w:r>
          <w:rPr>
            <w:webHidden/>
          </w:rPr>
          <w:fldChar w:fldCharType="begin"/>
        </w:r>
        <w:r>
          <w:rPr>
            <w:webHidden/>
          </w:rPr>
          <w:instrText xml:space="preserve"> PAGEREF _Toc503515105 \h </w:instrText>
        </w:r>
      </w:ins>
      <w:r>
        <w:rPr>
          <w:webHidden/>
        </w:rPr>
      </w:r>
      <w:r>
        <w:rPr>
          <w:webHidden/>
        </w:rPr>
        <w:fldChar w:fldCharType="separate"/>
      </w:r>
      <w:ins w:id="131" w:author="Brendon Binder" w:date="2018-01-12T10:09:00Z">
        <w:r>
          <w:rPr>
            <w:webHidden/>
          </w:rPr>
          <w:t>14</w:t>
        </w:r>
        <w:r>
          <w:rPr>
            <w:webHidden/>
          </w:rPr>
          <w:fldChar w:fldCharType="end"/>
        </w:r>
        <w:r w:rsidRPr="00A3097C">
          <w:rPr>
            <w:rStyle w:val="Hyperlink"/>
          </w:rPr>
          <w:fldChar w:fldCharType="end"/>
        </w:r>
      </w:ins>
    </w:p>
    <w:p w:rsidR="00823222" w:rsidRDefault="00823222">
      <w:pPr>
        <w:pStyle w:val="TOC1"/>
        <w:tabs>
          <w:tab w:val="left" w:pos="1400"/>
        </w:tabs>
        <w:rPr>
          <w:ins w:id="132" w:author="Brendon Binder" w:date="2018-01-12T10:09:00Z"/>
          <w:rFonts w:eastAsiaTheme="minorEastAsia"/>
          <w:b w:val="0"/>
          <w:color w:val="auto"/>
          <w:kern w:val="0"/>
          <w:sz w:val="22"/>
          <w:szCs w:val="22"/>
          <w:lang w:val="en-US"/>
        </w:rPr>
      </w:pPr>
      <w:ins w:id="133" w:author="Brendon Binder" w:date="2018-01-12T10:09:00Z">
        <w:r w:rsidRPr="00A3097C">
          <w:rPr>
            <w:rStyle w:val="Hyperlink"/>
          </w:rPr>
          <w:fldChar w:fldCharType="begin"/>
        </w:r>
        <w:r w:rsidRPr="00A3097C">
          <w:rPr>
            <w:rStyle w:val="Hyperlink"/>
          </w:rPr>
          <w:instrText xml:space="preserve"> </w:instrText>
        </w:r>
        <w:r>
          <w:instrText>HYPERLINK \l "_Toc503515106"</w:instrText>
        </w:r>
        <w:r w:rsidRPr="00A3097C">
          <w:rPr>
            <w:rStyle w:val="Hyperlink"/>
          </w:rPr>
          <w:instrText xml:space="preserve"> </w:instrText>
        </w:r>
        <w:r w:rsidRPr="00A3097C">
          <w:rPr>
            <w:rStyle w:val="Hyperlink"/>
          </w:rPr>
          <w:fldChar w:fldCharType="separate"/>
        </w:r>
        <w:r w:rsidRPr="00A3097C">
          <w:rPr>
            <w:rStyle w:val="Hyperlink"/>
          </w:rPr>
          <w:t>Appendix B</w:t>
        </w:r>
        <w:r>
          <w:rPr>
            <w:rFonts w:eastAsiaTheme="minorEastAsia"/>
            <w:b w:val="0"/>
            <w:color w:val="auto"/>
            <w:kern w:val="0"/>
            <w:sz w:val="22"/>
            <w:szCs w:val="22"/>
            <w:lang w:val="en-US"/>
          </w:rPr>
          <w:tab/>
        </w:r>
        <w:r w:rsidRPr="00A3097C">
          <w:rPr>
            <w:rStyle w:val="Hyperlink"/>
          </w:rPr>
          <w:t>Glossary</w:t>
        </w:r>
        <w:r>
          <w:rPr>
            <w:webHidden/>
          </w:rPr>
          <w:tab/>
        </w:r>
        <w:r>
          <w:rPr>
            <w:webHidden/>
          </w:rPr>
          <w:fldChar w:fldCharType="begin"/>
        </w:r>
        <w:r>
          <w:rPr>
            <w:webHidden/>
          </w:rPr>
          <w:instrText xml:space="preserve"> PAGEREF _Toc503515106 \h </w:instrText>
        </w:r>
      </w:ins>
      <w:r>
        <w:rPr>
          <w:webHidden/>
        </w:rPr>
      </w:r>
      <w:r>
        <w:rPr>
          <w:webHidden/>
        </w:rPr>
        <w:fldChar w:fldCharType="separate"/>
      </w:r>
      <w:ins w:id="134" w:author="Brendon Binder" w:date="2018-01-12T10:09:00Z">
        <w:r>
          <w:rPr>
            <w:webHidden/>
          </w:rPr>
          <w:t>15</w:t>
        </w:r>
        <w:r>
          <w:rPr>
            <w:webHidden/>
          </w:rPr>
          <w:fldChar w:fldCharType="end"/>
        </w:r>
        <w:r w:rsidRPr="00A3097C">
          <w:rPr>
            <w:rStyle w:val="Hyperlink"/>
          </w:rPr>
          <w:fldChar w:fldCharType="end"/>
        </w:r>
      </w:ins>
    </w:p>
    <w:p w:rsidR="00823222" w:rsidRDefault="00823222">
      <w:pPr>
        <w:pStyle w:val="TOC1"/>
        <w:tabs>
          <w:tab w:val="left" w:pos="1400"/>
        </w:tabs>
        <w:rPr>
          <w:ins w:id="135" w:author="Brendon Binder" w:date="2018-01-12T10:09:00Z"/>
          <w:rFonts w:eastAsiaTheme="minorEastAsia"/>
          <w:b w:val="0"/>
          <w:color w:val="auto"/>
          <w:kern w:val="0"/>
          <w:sz w:val="22"/>
          <w:szCs w:val="22"/>
          <w:lang w:val="en-US"/>
        </w:rPr>
      </w:pPr>
      <w:ins w:id="136" w:author="Brendon Binder" w:date="2018-01-12T10:09:00Z">
        <w:r w:rsidRPr="00A3097C">
          <w:rPr>
            <w:rStyle w:val="Hyperlink"/>
          </w:rPr>
          <w:fldChar w:fldCharType="begin"/>
        </w:r>
        <w:r w:rsidRPr="00A3097C">
          <w:rPr>
            <w:rStyle w:val="Hyperlink"/>
          </w:rPr>
          <w:instrText xml:space="preserve"> </w:instrText>
        </w:r>
        <w:r>
          <w:instrText>HYPERLINK \l "_Toc503515107"</w:instrText>
        </w:r>
        <w:r w:rsidRPr="00A3097C">
          <w:rPr>
            <w:rStyle w:val="Hyperlink"/>
          </w:rPr>
          <w:instrText xml:space="preserve"> </w:instrText>
        </w:r>
        <w:r w:rsidRPr="00A3097C">
          <w:rPr>
            <w:rStyle w:val="Hyperlink"/>
          </w:rPr>
          <w:fldChar w:fldCharType="separate"/>
        </w:r>
        <w:r w:rsidRPr="00A3097C">
          <w:rPr>
            <w:rStyle w:val="Hyperlink"/>
          </w:rPr>
          <w:t>Appendix C</w:t>
        </w:r>
        <w:r>
          <w:rPr>
            <w:rFonts w:eastAsiaTheme="minorEastAsia"/>
            <w:b w:val="0"/>
            <w:color w:val="auto"/>
            <w:kern w:val="0"/>
            <w:sz w:val="22"/>
            <w:szCs w:val="22"/>
            <w:lang w:val="en-US"/>
          </w:rPr>
          <w:tab/>
        </w:r>
        <w:r w:rsidRPr="00A3097C">
          <w:rPr>
            <w:rStyle w:val="Hyperlink"/>
          </w:rPr>
          <w:t>References</w:t>
        </w:r>
        <w:r>
          <w:rPr>
            <w:webHidden/>
          </w:rPr>
          <w:tab/>
        </w:r>
        <w:r>
          <w:rPr>
            <w:webHidden/>
          </w:rPr>
          <w:fldChar w:fldCharType="begin"/>
        </w:r>
        <w:r>
          <w:rPr>
            <w:webHidden/>
          </w:rPr>
          <w:instrText xml:space="preserve"> PAGEREF _Toc503515107 \h </w:instrText>
        </w:r>
      </w:ins>
      <w:r>
        <w:rPr>
          <w:webHidden/>
        </w:rPr>
      </w:r>
      <w:r>
        <w:rPr>
          <w:webHidden/>
        </w:rPr>
        <w:fldChar w:fldCharType="separate"/>
      </w:r>
      <w:ins w:id="137" w:author="Brendon Binder" w:date="2018-01-12T10:09:00Z">
        <w:r>
          <w:rPr>
            <w:webHidden/>
          </w:rPr>
          <w:t>16</w:t>
        </w:r>
        <w:r>
          <w:rPr>
            <w:webHidden/>
          </w:rPr>
          <w:fldChar w:fldCharType="end"/>
        </w:r>
        <w:r w:rsidRPr="00A3097C">
          <w:rPr>
            <w:rStyle w:val="Hyperlink"/>
          </w:rPr>
          <w:fldChar w:fldCharType="end"/>
        </w:r>
      </w:ins>
    </w:p>
    <w:p w:rsidR="00A422FD" w:rsidDel="00823222" w:rsidRDefault="00A422FD">
      <w:pPr>
        <w:pStyle w:val="TOC1"/>
        <w:rPr>
          <w:del w:id="138" w:author="Brendon Binder" w:date="2018-01-12T10:09:00Z"/>
          <w:rFonts w:eastAsiaTheme="minorEastAsia"/>
          <w:b w:val="0"/>
          <w:color w:val="auto"/>
          <w:kern w:val="0"/>
          <w:sz w:val="22"/>
          <w:szCs w:val="22"/>
          <w:lang w:val="en-US"/>
        </w:rPr>
      </w:pPr>
      <w:del w:id="139" w:author="Brendon Binder" w:date="2018-01-12T10:09:00Z">
        <w:r w:rsidRPr="00823222" w:rsidDel="00823222">
          <w:rPr>
            <w:rPrChange w:id="140" w:author="Brendon Binder" w:date="2018-01-12T10:09:00Z">
              <w:rPr>
                <w:rStyle w:val="Hyperlink"/>
                <w:b w:val="0"/>
              </w:rPr>
            </w:rPrChange>
          </w:rPr>
          <w:delText>1</w:delText>
        </w:r>
        <w:r w:rsidDel="00823222">
          <w:rPr>
            <w:rFonts w:eastAsiaTheme="minorEastAsia"/>
            <w:b w:val="0"/>
            <w:color w:val="auto"/>
            <w:kern w:val="0"/>
            <w:sz w:val="22"/>
            <w:szCs w:val="22"/>
            <w:lang w:val="en-US"/>
          </w:rPr>
          <w:tab/>
        </w:r>
        <w:r w:rsidRPr="00823222" w:rsidDel="00823222">
          <w:rPr>
            <w:rPrChange w:id="141" w:author="Brendon Binder" w:date="2018-01-12T10:09:00Z">
              <w:rPr>
                <w:rStyle w:val="Hyperlink"/>
                <w:b w:val="0"/>
              </w:rPr>
            </w:rPrChange>
          </w:rPr>
          <w:delText>Introduction</w:delText>
        </w:r>
        <w:r w:rsidDel="00823222">
          <w:rPr>
            <w:webHidden/>
          </w:rPr>
          <w:tab/>
          <w:delText>5</w:delText>
        </w:r>
      </w:del>
    </w:p>
    <w:p w:rsidR="00A422FD" w:rsidDel="00823222" w:rsidRDefault="00A422FD">
      <w:pPr>
        <w:pStyle w:val="TOC2"/>
        <w:rPr>
          <w:del w:id="142" w:author="Brendon Binder" w:date="2018-01-12T10:09:00Z"/>
          <w:rFonts w:asciiTheme="minorHAnsi" w:eastAsiaTheme="minorEastAsia" w:hAnsiTheme="minorHAnsi"/>
          <w:color w:val="auto"/>
          <w:kern w:val="0"/>
          <w:szCs w:val="22"/>
        </w:rPr>
      </w:pPr>
      <w:del w:id="143" w:author="Brendon Binder" w:date="2018-01-12T10:09:00Z">
        <w:r w:rsidRPr="00823222" w:rsidDel="00823222">
          <w:rPr>
            <w:rPrChange w:id="144" w:author="Brendon Binder" w:date="2018-01-12T10:09:00Z">
              <w:rPr>
                <w:rStyle w:val="Hyperlink"/>
              </w:rPr>
            </w:rPrChange>
          </w:rPr>
          <w:delText>1.1</w:delText>
        </w:r>
        <w:r w:rsidDel="00823222">
          <w:rPr>
            <w:rFonts w:asciiTheme="minorHAnsi" w:eastAsiaTheme="minorEastAsia" w:hAnsiTheme="minorHAnsi"/>
            <w:color w:val="auto"/>
            <w:kern w:val="0"/>
            <w:szCs w:val="22"/>
          </w:rPr>
          <w:tab/>
        </w:r>
        <w:r w:rsidRPr="00823222" w:rsidDel="00823222">
          <w:rPr>
            <w:rPrChange w:id="145" w:author="Brendon Binder" w:date="2018-01-12T10:09:00Z">
              <w:rPr>
                <w:rStyle w:val="Hyperlink"/>
              </w:rPr>
            </w:rPrChange>
          </w:rPr>
          <w:delText>Purpose</w:delText>
        </w:r>
        <w:r w:rsidDel="00823222">
          <w:rPr>
            <w:webHidden/>
          </w:rPr>
          <w:tab/>
          <w:delText>5</w:delText>
        </w:r>
      </w:del>
    </w:p>
    <w:p w:rsidR="00A422FD" w:rsidDel="00823222" w:rsidRDefault="00A422FD">
      <w:pPr>
        <w:pStyle w:val="TOC2"/>
        <w:rPr>
          <w:del w:id="146" w:author="Brendon Binder" w:date="2018-01-12T10:09:00Z"/>
          <w:rFonts w:asciiTheme="minorHAnsi" w:eastAsiaTheme="minorEastAsia" w:hAnsiTheme="minorHAnsi"/>
          <w:color w:val="auto"/>
          <w:kern w:val="0"/>
          <w:szCs w:val="22"/>
        </w:rPr>
      </w:pPr>
      <w:del w:id="147" w:author="Brendon Binder" w:date="2018-01-12T10:09:00Z">
        <w:r w:rsidRPr="00823222" w:rsidDel="00823222">
          <w:rPr>
            <w:rPrChange w:id="148" w:author="Brendon Binder" w:date="2018-01-12T10:09:00Z">
              <w:rPr>
                <w:rStyle w:val="Hyperlink"/>
              </w:rPr>
            </w:rPrChange>
          </w:rPr>
          <w:delText>1.2</w:delText>
        </w:r>
        <w:r w:rsidDel="00823222">
          <w:rPr>
            <w:rFonts w:asciiTheme="minorHAnsi" w:eastAsiaTheme="minorEastAsia" w:hAnsiTheme="minorHAnsi"/>
            <w:color w:val="auto"/>
            <w:kern w:val="0"/>
            <w:szCs w:val="22"/>
          </w:rPr>
          <w:tab/>
        </w:r>
        <w:r w:rsidRPr="00823222" w:rsidDel="00823222">
          <w:rPr>
            <w:rPrChange w:id="149" w:author="Brendon Binder" w:date="2018-01-12T10:09:00Z">
              <w:rPr>
                <w:rStyle w:val="Hyperlink"/>
              </w:rPr>
            </w:rPrChange>
          </w:rPr>
          <w:delText>Scope</w:delText>
        </w:r>
        <w:r w:rsidDel="00823222">
          <w:rPr>
            <w:webHidden/>
          </w:rPr>
          <w:tab/>
          <w:delText>5</w:delText>
        </w:r>
      </w:del>
    </w:p>
    <w:p w:rsidR="00A422FD" w:rsidDel="00823222" w:rsidRDefault="00A422FD">
      <w:pPr>
        <w:pStyle w:val="TOC1"/>
        <w:rPr>
          <w:del w:id="150" w:author="Brendon Binder" w:date="2018-01-12T10:09:00Z"/>
          <w:rFonts w:eastAsiaTheme="minorEastAsia"/>
          <w:b w:val="0"/>
          <w:color w:val="auto"/>
          <w:kern w:val="0"/>
          <w:sz w:val="22"/>
          <w:szCs w:val="22"/>
          <w:lang w:val="en-US"/>
        </w:rPr>
      </w:pPr>
      <w:del w:id="151" w:author="Brendon Binder" w:date="2018-01-12T10:09:00Z">
        <w:r w:rsidRPr="00823222" w:rsidDel="00823222">
          <w:rPr>
            <w:rPrChange w:id="152" w:author="Brendon Binder" w:date="2018-01-12T10:09:00Z">
              <w:rPr>
                <w:rStyle w:val="Hyperlink"/>
                <w:rFonts w:cs="Calibri"/>
                <w:b w:val="0"/>
              </w:rPr>
            </w:rPrChange>
          </w:rPr>
          <w:delText>2</w:delText>
        </w:r>
        <w:r w:rsidDel="00823222">
          <w:rPr>
            <w:rFonts w:eastAsiaTheme="minorEastAsia"/>
            <w:b w:val="0"/>
            <w:color w:val="auto"/>
            <w:kern w:val="0"/>
            <w:sz w:val="22"/>
            <w:szCs w:val="22"/>
            <w:lang w:val="en-US"/>
          </w:rPr>
          <w:tab/>
        </w:r>
        <w:r w:rsidRPr="00823222" w:rsidDel="00823222">
          <w:rPr>
            <w:rPrChange w:id="153" w:author="Brendon Binder" w:date="2018-01-12T10:09:00Z">
              <w:rPr>
                <w:rStyle w:val="Hyperlink"/>
                <w:rFonts w:cs="Calibri"/>
                <w:b w:val="0"/>
              </w:rPr>
            </w:rPrChange>
          </w:rPr>
          <w:delText>LrnPinionCentr &amp; High-Level Description</w:delText>
        </w:r>
        <w:r w:rsidDel="00823222">
          <w:rPr>
            <w:webHidden/>
          </w:rPr>
          <w:tab/>
          <w:delText>6</w:delText>
        </w:r>
      </w:del>
    </w:p>
    <w:p w:rsidR="00A422FD" w:rsidDel="00823222" w:rsidRDefault="00A422FD">
      <w:pPr>
        <w:pStyle w:val="TOC1"/>
        <w:rPr>
          <w:del w:id="154" w:author="Brendon Binder" w:date="2018-01-12T10:09:00Z"/>
          <w:rFonts w:eastAsiaTheme="minorEastAsia"/>
          <w:b w:val="0"/>
          <w:color w:val="auto"/>
          <w:kern w:val="0"/>
          <w:sz w:val="22"/>
          <w:szCs w:val="22"/>
          <w:lang w:val="en-US"/>
        </w:rPr>
      </w:pPr>
      <w:del w:id="155" w:author="Brendon Binder" w:date="2018-01-12T10:09:00Z">
        <w:r w:rsidRPr="00823222" w:rsidDel="00823222">
          <w:rPr>
            <w:rPrChange w:id="156" w:author="Brendon Binder" w:date="2018-01-12T10:09:00Z">
              <w:rPr>
                <w:rStyle w:val="Hyperlink"/>
                <w:rFonts w:cs="Calibri"/>
                <w:b w:val="0"/>
              </w:rPr>
            </w:rPrChange>
          </w:rPr>
          <w:delText>3</w:delText>
        </w:r>
        <w:r w:rsidDel="00823222">
          <w:rPr>
            <w:rFonts w:eastAsiaTheme="minorEastAsia"/>
            <w:b w:val="0"/>
            <w:color w:val="auto"/>
            <w:kern w:val="0"/>
            <w:sz w:val="22"/>
            <w:szCs w:val="22"/>
            <w:lang w:val="en-US"/>
          </w:rPr>
          <w:tab/>
        </w:r>
        <w:r w:rsidRPr="00823222" w:rsidDel="00823222">
          <w:rPr>
            <w:rPrChange w:id="157" w:author="Brendon Binder" w:date="2018-01-12T10:09:00Z">
              <w:rPr>
                <w:rStyle w:val="Hyperlink"/>
                <w:rFonts w:cs="Calibri"/>
                <w:b w:val="0"/>
              </w:rPr>
            </w:rPrChange>
          </w:rPr>
          <w:delText>Design details of software module</w:delText>
        </w:r>
        <w:r w:rsidDel="00823222">
          <w:rPr>
            <w:webHidden/>
          </w:rPr>
          <w:tab/>
          <w:delText>7</w:delText>
        </w:r>
      </w:del>
    </w:p>
    <w:p w:rsidR="00A422FD" w:rsidDel="00823222" w:rsidRDefault="00A422FD">
      <w:pPr>
        <w:pStyle w:val="TOC2"/>
        <w:rPr>
          <w:del w:id="158" w:author="Brendon Binder" w:date="2018-01-12T10:09:00Z"/>
          <w:rFonts w:asciiTheme="minorHAnsi" w:eastAsiaTheme="minorEastAsia" w:hAnsiTheme="minorHAnsi"/>
          <w:color w:val="auto"/>
          <w:kern w:val="0"/>
          <w:szCs w:val="22"/>
        </w:rPr>
      </w:pPr>
      <w:del w:id="159" w:author="Brendon Binder" w:date="2018-01-12T10:09:00Z">
        <w:r w:rsidRPr="00823222" w:rsidDel="00823222">
          <w:rPr>
            <w:rPrChange w:id="160" w:author="Brendon Binder" w:date="2018-01-12T10:09:00Z">
              <w:rPr>
                <w:rStyle w:val="Hyperlink"/>
                <w:rFonts w:cs="Calibri"/>
              </w:rPr>
            </w:rPrChange>
          </w:rPr>
          <w:delText>3.1</w:delText>
        </w:r>
        <w:r w:rsidDel="00823222">
          <w:rPr>
            <w:rFonts w:asciiTheme="minorHAnsi" w:eastAsiaTheme="minorEastAsia" w:hAnsiTheme="minorHAnsi"/>
            <w:color w:val="auto"/>
            <w:kern w:val="0"/>
            <w:szCs w:val="22"/>
          </w:rPr>
          <w:tab/>
        </w:r>
        <w:r w:rsidRPr="00823222" w:rsidDel="00823222">
          <w:rPr>
            <w:rPrChange w:id="161" w:author="Brendon Binder" w:date="2018-01-12T10:09:00Z">
              <w:rPr>
                <w:rStyle w:val="Hyperlink"/>
              </w:rPr>
            </w:rPrChange>
          </w:rPr>
          <w:delText>Graphical</w:delText>
        </w:r>
        <w:r w:rsidRPr="00823222" w:rsidDel="00823222">
          <w:rPr>
            <w:rPrChange w:id="162" w:author="Brendon Binder" w:date="2018-01-12T10:09:00Z">
              <w:rPr>
                <w:rStyle w:val="Hyperlink"/>
                <w:rFonts w:cs="Calibri"/>
              </w:rPr>
            </w:rPrChange>
          </w:rPr>
          <w:delText xml:space="preserve"> representation of LrnPinionCentr</w:delText>
        </w:r>
        <w:r w:rsidDel="00823222">
          <w:rPr>
            <w:webHidden/>
          </w:rPr>
          <w:tab/>
          <w:delText>7</w:delText>
        </w:r>
      </w:del>
    </w:p>
    <w:p w:rsidR="00A422FD" w:rsidDel="00823222" w:rsidRDefault="00A422FD">
      <w:pPr>
        <w:pStyle w:val="TOC2"/>
        <w:rPr>
          <w:del w:id="163" w:author="Brendon Binder" w:date="2018-01-12T10:09:00Z"/>
          <w:rFonts w:asciiTheme="minorHAnsi" w:eastAsiaTheme="minorEastAsia" w:hAnsiTheme="minorHAnsi"/>
          <w:color w:val="auto"/>
          <w:kern w:val="0"/>
          <w:szCs w:val="22"/>
        </w:rPr>
      </w:pPr>
      <w:del w:id="164" w:author="Brendon Binder" w:date="2018-01-12T10:09:00Z">
        <w:r w:rsidRPr="00823222" w:rsidDel="00823222">
          <w:rPr>
            <w:rPrChange w:id="165" w:author="Brendon Binder" w:date="2018-01-12T10:09:00Z">
              <w:rPr>
                <w:rStyle w:val="Hyperlink"/>
                <w:rFonts w:cs="Calibri"/>
              </w:rPr>
            </w:rPrChange>
          </w:rPr>
          <w:delText>3.2</w:delText>
        </w:r>
        <w:r w:rsidDel="00823222">
          <w:rPr>
            <w:rFonts w:asciiTheme="minorHAnsi" w:eastAsiaTheme="minorEastAsia" w:hAnsiTheme="minorHAnsi"/>
            <w:color w:val="auto"/>
            <w:kern w:val="0"/>
            <w:szCs w:val="22"/>
          </w:rPr>
          <w:tab/>
        </w:r>
        <w:r w:rsidRPr="00823222" w:rsidDel="00823222">
          <w:rPr>
            <w:rPrChange w:id="166" w:author="Brendon Binder" w:date="2018-01-12T10:09:00Z">
              <w:rPr>
                <w:rStyle w:val="Hyperlink"/>
                <w:rFonts w:cs="Calibri"/>
              </w:rPr>
            </w:rPrChange>
          </w:rPr>
          <w:delText>Data Flow Diagram</w:delText>
        </w:r>
        <w:r w:rsidDel="00823222">
          <w:rPr>
            <w:webHidden/>
          </w:rPr>
          <w:tab/>
          <w:delText>7</w:delText>
        </w:r>
      </w:del>
    </w:p>
    <w:p w:rsidR="00A422FD" w:rsidDel="00823222" w:rsidRDefault="00A422FD">
      <w:pPr>
        <w:pStyle w:val="TOC3"/>
        <w:tabs>
          <w:tab w:val="left" w:pos="1200"/>
        </w:tabs>
        <w:rPr>
          <w:del w:id="167" w:author="Brendon Binder" w:date="2018-01-12T10:09:00Z"/>
          <w:rFonts w:asciiTheme="minorHAnsi" w:eastAsiaTheme="minorEastAsia" w:hAnsiTheme="minorHAnsi"/>
          <w:color w:val="auto"/>
          <w:kern w:val="0"/>
          <w:sz w:val="22"/>
          <w:szCs w:val="22"/>
        </w:rPr>
      </w:pPr>
      <w:del w:id="168" w:author="Brendon Binder" w:date="2018-01-12T10:09:00Z">
        <w:r w:rsidRPr="00823222" w:rsidDel="00823222">
          <w:rPr>
            <w:rPrChange w:id="169" w:author="Brendon Binder" w:date="2018-01-12T10:09:00Z">
              <w:rPr>
                <w:rStyle w:val="Hyperlink"/>
                <w:rFonts w:cs="Calibri"/>
              </w:rPr>
            </w:rPrChange>
          </w:rPr>
          <w:delText>3.2.1</w:delText>
        </w:r>
        <w:r w:rsidDel="00823222">
          <w:rPr>
            <w:rFonts w:asciiTheme="minorHAnsi" w:eastAsiaTheme="minorEastAsia" w:hAnsiTheme="minorHAnsi"/>
            <w:color w:val="auto"/>
            <w:kern w:val="0"/>
            <w:sz w:val="22"/>
            <w:szCs w:val="22"/>
          </w:rPr>
          <w:tab/>
        </w:r>
        <w:r w:rsidRPr="00823222" w:rsidDel="00823222">
          <w:rPr>
            <w:rPrChange w:id="170" w:author="Brendon Binder" w:date="2018-01-12T10:09:00Z">
              <w:rPr>
                <w:rStyle w:val="Hyperlink"/>
              </w:rPr>
            </w:rPrChange>
          </w:rPr>
          <w:delText xml:space="preserve">Component </w:delText>
        </w:r>
        <w:r w:rsidRPr="00823222" w:rsidDel="00823222">
          <w:rPr>
            <w:rPrChange w:id="171" w:author="Brendon Binder" w:date="2018-01-12T10:09:00Z">
              <w:rPr>
                <w:rStyle w:val="Hyperlink"/>
                <w:rFonts w:cs="Calibri"/>
              </w:rPr>
            </w:rPrChange>
          </w:rPr>
          <w:delText>level DFD</w:delText>
        </w:r>
        <w:r w:rsidDel="00823222">
          <w:rPr>
            <w:webHidden/>
          </w:rPr>
          <w:tab/>
          <w:delText>7</w:delText>
        </w:r>
      </w:del>
    </w:p>
    <w:p w:rsidR="00A422FD" w:rsidDel="00823222" w:rsidRDefault="00A422FD">
      <w:pPr>
        <w:pStyle w:val="TOC3"/>
        <w:tabs>
          <w:tab w:val="left" w:pos="1200"/>
        </w:tabs>
        <w:rPr>
          <w:del w:id="172" w:author="Brendon Binder" w:date="2018-01-12T10:09:00Z"/>
          <w:rFonts w:asciiTheme="minorHAnsi" w:eastAsiaTheme="minorEastAsia" w:hAnsiTheme="minorHAnsi"/>
          <w:color w:val="auto"/>
          <w:kern w:val="0"/>
          <w:sz w:val="22"/>
          <w:szCs w:val="22"/>
        </w:rPr>
      </w:pPr>
      <w:del w:id="173" w:author="Brendon Binder" w:date="2018-01-12T10:09:00Z">
        <w:r w:rsidRPr="00823222" w:rsidDel="00823222">
          <w:rPr>
            <w:rPrChange w:id="174" w:author="Brendon Binder" w:date="2018-01-12T10:09:00Z">
              <w:rPr>
                <w:rStyle w:val="Hyperlink"/>
              </w:rPr>
            </w:rPrChange>
          </w:rPr>
          <w:delText>3.2.2</w:delText>
        </w:r>
        <w:r w:rsidDel="00823222">
          <w:rPr>
            <w:rFonts w:asciiTheme="minorHAnsi" w:eastAsiaTheme="minorEastAsia" w:hAnsiTheme="minorHAnsi"/>
            <w:color w:val="auto"/>
            <w:kern w:val="0"/>
            <w:sz w:val="22"/>
            <w:szCs w:val="22"/>
          </w:rPr>
          <w:tab/>
        </w:r>
        <w:r w:rsidRPr="00823222" w:rsidDel="00823222">
          <w:rPr>
            <w:rPrChange w:id="175" w:author="Brendon Binder" w:date="2018-01-12T10:09:00Z">
              <w:rPr>
                <w:rStyle w:val="Hyperlink"/>
              </w:rPr>
            </w:rPrChange>
          </w:rPr>
          <w:delText>Function level DFD</w:delText>
        </w:r>
        <w:r w:rsidDel="00823222">
          <w:rPr>
            <w:webHidden/>
          </w:rPr>
          <w:tab/>
          <w:delText>7</w:delText>
        </w:r>
      </w:del>
    </w:p>
    <w:p w:rsidR="00A422FD" w:rsidDel="00823222" w:rsidRDefault="00A422FD">
      <w:pPr>
        <w:pStyle w:val="TOC1"/>
        <w:rPr>
          <w:del w:id="176" w:author="Brendon Binder" w:date="2018-01-12T10:09:00Z"/>
          <w:rFonts w:eastAsiaTheme="minorEastAsia"/>
          <w:b w:val="0"/>
          <w:color w:val="auto"/>
          <w:kern w:val="0"/>
          <w:sz w:val="22"/>
          <w:szCs w:val="22"/>
          <w:lang w:val="en-US"/>
        </w:rPr>
      </w:pPr>
      <w:del w:id="177" w:author="Brendon Binder" w:date="2018-01-12T10:09:00Z">
        <w:r w:rsidRPr="00823222" w:rsidDel="00823222">
          <w:rPr>
            <w:rPrChange w:id="178" w:author="Brendon Binder" w:date="2018-01-12T10:09:00Z">
              <w:rPr>
                <w:rStyle w:val="Hyperlink"/>
                <w:rFonts w:cs="Calibri"/>
                <w:b w:val="0"/>
              </w:rPr>
            </w:rPrChange>
          </w:rPr>
          <w:delText>4</w:delText>
        </w:r>
        <w:r w:rsidDel="00823222">
          <w:rPr>
            <w:rFonts w:eastAsiaTheme="minorEastAsia"/>
            <w:b w:val="0"/>
            <w:color w:val="auto"/>
            <w:kern w:val="0"/>
            <w:sz w:val="22"/>
            <w:szCs w:val="22"/>
            <w:lang w:val="en-US"/>
          </w:rPr>
          <w:tab/>
        </w:r>
        <w:r w:rsidRPr="00823222" w:rsidDel="00823222">
          <w:rPr>
            <w:rPrChange w:id="179" w:author="Brendon Binder" w:date="2018-01-12T10:09:00Z">
              <w:rPr>
                <w:rStyle w:val="Hyperlink"/>
                <w:rFonts w:cs="Calibri"/>
                <w:b w:val="0"/>
              </w:rPr>
            </w:rPrChange>
          </w:rPr>
          <w:delText>Constant Data Dictionary</w:delText>
        </w:r>
        <w:r w:rsidDel="00823222">
          <w:rPr>
            <w:webHidden/>
          </w:rPr>
          <w:tab/>
          <w:delText>8</w:delText>
        </w:r>
      </w:del>
    </w:p>
    <w:p w:rsidR="00A422FD" w:rsidDel="00823222" w:rsidRDefault="00A422FD">
      <w:pPr>
        <w:pStyle w:val="TOC2"/>
        <w:rPr>
          <w:del w:id="180" w:author="Brendon Binder" w:date="2018-01-12T10:09:00Z"/>
          <w:rFonts w:asciiTheme="minorHAnsi" w:eastAsiaTheme="minorEastAsia" w:hAnsiTheme="minorHAnsi"/>
          <w:color w:val="auto"/>
          <w:kern w:val="0"/>
          <w:szCs w:val="22"/>
        </w:rPr>
      </w:pPr>
      <w:del w:id="181" w:author="Brendon Binder" w:date="2018-01-12T10:09:00Z">
        <w:r w:rsidRPr="00823222" w:rsidDel="00823222">
          <w:rPr>
            <w:rPrChange w:id="182" w:author="Brendon Binder" w:date="2018-01-12T10:09:00Z">
              <w:rPr>
                <w:rStyle w:val="Hyperlink"/>
              </w:rPr>
            </w:rPrChange>
          </w:rPr>
          <w:delText>4.1</w:delText>
        </w:r>
        <w:r w:rsidDel="00823222">
          <w:rPr>
            <w:rFonts w:asciiTheme="minorHAnsi" w:eastAsiaTheme="minorEastAsia" w:hAnsiTheme="minorHAnsi"/>
            <w:color w:val="auto"/>
            <w:kern w:val="0"/>
            <w:szCs w:val="22"/>
          </w:rPr>
          <w:tab/>
        </w:r>
        <w:r w:rsidRPr="00823222" w:rsidDel="00823222">
          <w:rPr>
            <w:rPrChange w:id="183" w:author="Brendon Binder" w:date="2018-01-12T10:09:00Z">
              <w:rPr>
                <w:rStyle w:val="Hyperlink"/>
              </w:rPr>
            </w:rPrChange>
          </w:rPr>
          <w:delText>Program (fixed) Constants</w:delText>
        </w:r>
        <w:r w:rsidDel="00823222">
          <w:rPr>
            <w:webHidden/>
          </w:rPr>
          <w:tab/>
          <w:delText>8</w:delText>
        </w:r>
      </w:del>
    </w:p>
    <w:p w:rsidR="00A422FD" w:rsidDel="00823222" w:rsidRDefault="00A422FD">
      <w:pPr>
        <w:pStyle w:val="TOC3"/>
        <w:tabs>
          <w:tab w:val="left" w:pos="1200"/>
        </w:tabs>
        <w:rPr>
          <w:del w:id="184" w:author="Brendon Binder" w:date="2018-01-12T10:09:00Z"/>
          <w:rFonts w:asciiTheme="minorHAnsi" w:eastAsiaTheme="minorEastAsia" w:hAnsiTheme="minorHAnsi"/>
          <w:color w:val="auto"/>
          <w:kern w:val="0"/>
          <w:sz w:val="22"/>
          <w:szCs w:val="22"/>
        </w:rPr>
      </w:pPr>
      <w:del w:id="185" w:author="Brendon Binder" w:date="2018-01-12T10:09:00Z">
        <w:r w:rsidRPr="00823222" w:rsidDel="00823222">
          <w:rPr>
            <w:rPrChange w:id="186" w:author="Brendon Binder" w:date="2018-01-12T10:09:00Z">
              <w:rPr>
                <w:rStyle w:val="Hyperlink"/>
              </w:rPr>
            </w:rPrChange>
          </w:rPr>
          <w:delText>4.1.1</w:delText>
        </w:r>
        <w:r w:rsidDel="00823222">
          <w:rPr>
            <w:rFonts w:asciiTheme="minorHAnsi" w:eastAsiaTheme="minorEastAsia" w:hAnsiTheme="minorHAnsi"/>
            <w:color w:val="auto"/>
            <w:kern w:val="0"/>
            <w:sz w:val="22"/>
            <w:szCs w:val="22"/>
          </w:rPr>
          <w:tab/>
        </w:r>
        <w:r w:rsidRPr="00823222" w:rsidDel="00823222">
          <w:rPr>
            <w:rPrChange w:id="187" w:author="Brendon Binder" w:date="2018-01-12T10:09:00Z">
              <w:rPr>
                <w:rStyle w:val="Hyperlink"/>
              </w:rPr>
            </w:rPrChange>
          </w:rPr>
          <w:delText>Embedded Constants</w:delText>
        </w:r>
        <w:r w:rsidDel="00823222">
          <w:rPr>
            <w:webHidden/>
          </w:rPr>
          <w:tab/>
          <w:delText>8</w:delText>
        </w:r>
      </w:del>
    </w:p>
    <w:p w:rsidR="00A422FD" w:rsidDel="00823222" w:rsidRDefault="00A422FD">
      <w:pPr>
        <w:pStyle w:val="TOC1"/>
        <w:rPr>
          <w:del w:id="188" w:author="Brendon Binder" w:date="2018-01-12T10:09:00Z"/>
          <w:rFonts w:eastAsiaTheme="minorEastAsia"/>
          <w:b w:val="0"/>
          <w:color w:val="auto"/>
          <w:kern w:val="0"/>
          <w:sz w:val="22"/>
          <w:szCs w:val="22"/>
          <w:lang w:val="en-US"/>
        </w:rPr>
      </w:pPr>
      <w:del w:id="189" w:author="Brendon Binder" w:date="2018-01-12T10:09:00Z">
        <w:r w:rsidRPr="00823222" w:rsidDel="00823222">
          <w:rPr>
            <w:rPrChange w:id="190" w:author="Brendon Binder" w:date="2018-01-12T10:09:00Z">
              <w:rPr>
                <w:rStyle w:val="Hyperlink"/>
                <w:rFonts w:cs="Calibri"/>
                <w:b w:val="0"/>
              </w:rPr>
            </w:rPrChange>
          </w:rPr>
          <w:delText>5</w:delText>
        </w:r>
        <w:r w:rsidDel="00823222">
          <w:rPr>
            <w:rFonts w:eastAsiaTheme="minorEastAsia"/>
            <w:b w:val="0"/>
            <w:color w:val="auto"/>
            <w:kern w:val="0"/>
            <w:sz w:val="22"/>
            <w:szCs w:val="22"/>
            <w:lang w:val="en-US"/>
          </w:rPr>
          <w:tab/>
        </w:r>
        <w:r w:rsidRPr="00823222" w:rsidDel="00823222">
          <w:rPr>
            <w:rPrChange w:id="191" w:author="Brendon Binder" w:date="2018-01-12T10:09:00Z">
              <w:rPr>
                <w:rStyle w:val="Hyperlink"/>
                <w:rFonts w:cs="Calibri"/>
                <w:b w:val="0"/>
              </w:rPr>
            </w:rPrChange>
          </w:rPr>
          <w:delText>Software Component Implementation</w:delText>
        </w:r>
        <w:r w:rsidDel="00823222">
          <w:rPr>
            <w:webHidden/>
          </w:rPr>
          <w:tab/>
          <w:delText>9</w:delText>
        </w:r>
      </w:del>
    </w:p>
    <w:p w:rsidR="00A422FD" w:rsidDel="00823222" w:rsidRDefault="00A422FD">
      <w:pPr>
        <w:pStyle w:val="TOC2"/>
        <w:rPr>
          <w:del w:id="192" w:author="Brendon Binder" w:date="2018-01-12T10:09:00Z"/>
          <w:rFonts w:asciiTheme="minorHAnsi" w:eastAsiaTheme="minorEastAsia" w:hAnsiTheme="minorHAnsi"/>
          <w:color w:val="auto"/>
          <w:kern w:val="0"/>
          <w:szCs w:val="22"/>
        </w:rPr>
      </w:pPr>
      <w:del w:id="193" w:author="Brendon Binder" w:date="2018-01-12T10:09:00Z">
        <w:r w:rsidRPr="00823222" w:rsidDel="00823222">
          <w:rPr>
            <w:rPrChange w:id="194" w:author="Brendon Binder" w:date="2018-01-12T10:09:00Z">
              <w:rPr>
                <w:rStyle w:val="Hyperlink"/>
              </w:rPr>
            </w:rPrChange>
          </w:rPr>
          <w:delText>5.1</w:delText>
        </w:r>
        <w:r w:rsidDel="00823222">
          <w:rPr>
            <w:rFonts w:asciiTheme="minorHAnsi" w:eastAsiaTheme="minorEastAsia" w:hAnsiTheme="minorHAnsi"/>
            <w:color w:val="auto"/>
            <w:kern w:val="0"/>
            <w:szCs w:val="22"/>
          </w:rPr>
          <w:tab/>
        </w:r>
        <w:r w:rsidRPr="00823222" w:rsidDel="00823222">
          <w:rPr>
            <w:rPrChange w:id="195" w:author="Brendon Binder" w:date="2018-01-12T10:09:00Z">
              <w:rPr>
                <w:rStyle w:val="Hyperlink"/>
              </w:rPr>
            </w:rPrChange>
          </w:rPr>
          <w:delText>Sub-Module Functions</w:delText>
        </w:r>
        <w:r w:rsidDel="00823222">
          <w:rPr>
            <w:webHidden/>
          </w:rPr>
          <w:tab/>
          <w:delText>9</w:delText>
        </w:r>
      </w:del>
    </w:p>
    <w:p w:rsidR="00A422FD" w:rsidDel="00823222" w:rsidRDefault="00A422FD">
      <w:pPr>
        <w:pStyle w:val="TOC2"/>
        <w:rPr>
          <w:del w:id="196" w:author="Brendon Binder" w:date="2018-01-12T10:09:00Z"/>
          <w:rFonts w:asciiTheme="minorHAnsi" w:eastAsiaTheme="minorEastAsia" w:hAnsiTheme="minorHAnsi"/>
          <w:color w:val="auto"/>
          <w:kern w:val="0"/>
          <w:szCs w:val="22"/>
        </w:rPr>
      </w:pPr>
      <w:del w:id="197" w:author="Brendon Binder" w:date="2018-01-12T10:09:00Z">
        <w:r w:rsidRPr="00823222" w:rsidDel="00823222">
          <w:rPr>
            <w:rPrChange w:id="198" w:author="Brendon Binder" w:date="2018-01-12T10:09:00Z">
              <w:rPr>
                <w:rStyle w:val="Hyperlink"/>
                <w:rFonts w:cs="Calibri"/>
              </w:rPr>
            </w:rPrChange>
          </w:rPr>
          <w:delText>5.1.1</w:delText>
        </w:r>
        <w:r w:rsidDel="00823222">
          <w:rPr>
            <w:rFonts w:asciiTheme="minorHAnsi" w:eastAsiaTheme="minorEastAsia" w:hAnsiTheme="minorHAnsi"/>
            <w:color w:val="auto"/>
            <w:kern w:val="0"/>
            <w:szCs w:val="22"/>
          </w:rPr>
          <w:tab/>
        </w:r>
        <w:r w:rsidRPr="00823222" w:rsidDel="00823222">
          <w:rPr>
            <w:rPrChange w:id="199" w:author="Brendon Binder" w:date="2018-01-12T10:09:00Z">
              <w:rPr>
                <w:rStyle w:val="Hyperlink"/>
                <w:rFonts w:cs="Calibri"/>
              </w:rPr>
            </w:rPrChange>
          </w:rPr>
          <w:delText>Init: LrnPinionCentrInit1</w:delText>
        </w:r>
        <w:r w:rsidDel="00823222">
          <w:rPr>
            <w:webHidden/>
          </w:rPr>
          <w:tab/>
          <w:delText>9</w:delText>
        </w:r>
      </w:del>
    </w:p>
    <w:p w:rsidR="00A422FD" w:rsidDel="00823222" w:rsidRDefault="00A422FD">
      <w:pPr>
        <w:pStyle w:val="TOC2"/>
        <w:rPr>
          <w:del w:id="200" w:author="Brendon Binder" w:date="2018-01-12T10:09:00Z"/>
          <w:rFonts w:asciiTheme="minorHAnsi" w:eastAsiaTheme="minorEastAsia" w:hAnsiTheme="minorHAnsi"/>
          <w:color w:val="auto"/>
          <w:kern w:val="0"/>
          <w:szCs w:val="22"/>
        </w:rPr>
      </w:pPr>
      <w:del w:id="201" w:author="Brendon Binder" w:date="2018-01-12T10:09:00Z">
        <w:r w:rsidRPr="00823222" w:rsidDel="00823222">
          <w:rPr>
            <w:rPrChange w:id="202" w:author="Brendon Binder" w:date="2018-01-12T10:09:00Z">
              <w:rPr>
                <w:rStyle w:val="Hyperlink"/>
                <w:rFonts w:cs="Calibri"/>
              </w:rPr>
            </w:rPrChange>
          </w:rPr>
          <w:delText>5.1.1.1</w:delText>
        </w:r>
        <w:r w:rsidDel="00823222">
          <w:rPr>
            <w:rFonts w:asciiTheme="minorHAnsi" w:eastAsiaTheme="minorEastAsia" w:hAnsiTheme="minorHAnsi"/>
            <w:color w:val="auto"/>
            <w:kern w:val="0"/>
            <w:szCs w:val="22"/>
          </w:rPr>
          <w:tab/>
        </w:r>
        <w:r w:rsidRPr="00823222" w:rsidDel="00823222">
          <w:rPr>
            <w:rPrChange w:id="203" w:author="Brendon Binder" w:date="2018-01-12T10:09:00Z">
              <w:rPr>
                <w:rStyle w:val="Hyperlink"/>
                <w:rFonts w:cs="Calibri"/>
              </w:rPr>
            </w:rPrChange>
          </w:rPr>
          <w:delText>Design Rationale</w:delText>
        </w:r>
        <w:r w:rsidDel="00823222">
          <w:rPr>
            <w:webHidden/>
          </w:rPr>
          <w:tab/>
          <w:delText>9</w:delText>
        </w:r>
      </w:del>
    </w:p>
    <w:p w:rsidR="00A422FD" w:rsidDel="00823222" w:rsidRDefault="00A422FD">
      <w:pPr>
        <w:pStyle w:val="TOC2"/>
        <w:rPr>
          <w:del w:id="204" w:author="Brendon Binder" w:date="2018-01-12T10:09:00Z"/>
          <w:rFonts w:asciiTheme="minorHAnsi" w:eastAsiaTheme="minorEastAsia" w:hAnsiTheme="minorHAnsi"/>
          <w:color w:val="auto"/>
          <w:kern w:val="0"/>
          <w:szCs w:val="22"/>
        </w:rPr>
      </w:pPr>
      <w:del w:id="205" w:author="Brendon Binder" w:date="2018-01-12T10:09:00Z">
        <w:r w:rsidRPr="00823222" w:rsidDel="00823222">
          <w:rPr>
            <w:rPrChange w:id="206" w:author="Brendon Binder" w:date="2018-01-12T10:09:00Z">
              <w:rPr>
                <w:rStyle w:val="Hyperlink"/>
                <w:rFonts w:cs="Calibri"/>
              </w:rPr>
            </w:rPrChange>
          </w:rPr>
          <w:delText>5.1.2</w:delText>
        </w:r>
        <w:r w:rsidDel="00823222">
          <w:rPr>
            <w:rFonts w:asciiTheme="minorHAnsi" w:eastAsiaTheme="minorEastAsia" w:hAnsiTheme="minorHAnsi"/>
            <w:color w:val="auto"/>
            <w:kern w:val="0"/>
            <w:szCs w:val="22"/>
          </w:rPr>
          <w:tab/>
        </w:r>
        <w:r w:rsidRPr="00823222" w:rsidDel="00823222">
          <w:rPr>
            <w:rPrChange w:id="207" w:author="Brendon Binder" w:date="2018-01-12T10:09:00Z">
              <w:rPr>
                <w:rStyle w:val="Hyperlink"/>
                <w:rFonts w:cs="Calibri"/>
              </w:rPr>
            </w:rPrChange>
          </w:rPr>
          <w:delText>Per: LrnPinionCentrPer1</w:delText>
        </w:r>
        <w:r w:rsidDel="00823222">
          <w:rPr>
            <w:webHidden/>
          </w:rPr>
          <w:tab/>
          <w:delText>9</w:delText>
        </w:r>
      </w:del>
    </w:p>
    <w:p w:rsidR="00A422FD" w:rsidDel="00823222" w:rsidRDefault="00A422FD">
      <w:pPr>
        <w:pStyle w:val="TOC2"/>
        <w:rPr>
          <w:del w:id="208" w:author="Brendon Binder" w:date="2018-01-12T10:09:00Z"/>
          <w:rFonts w:asciiTheme="minorHAnsi" w:eastAsiaTheme="minorEastAsia" w:hAnsiTheme="minorHAnsi"/>
          <w:color w:val="auto"/>
          <w:kern w:val="0"/>
          <w:szCs w:val="22"/>
        </w:rPr>
      </w:pPr>
      <w:del w:id="209" w:author="Brendon Binder" w:date="2018-01-12T10:09:00Z">
        <w:r w:rsidRPr="00823222" w:rsidDel="00823222">
          <w:rPr>
            <w:rPrChange w:id="210" w:author="Brendon Binder" w:date="2018-01-12T10:09:00Z">
              <w:rPr>
                <w:rStyle w:val="Hyperlink"/>
                <w:rFonts w:cs="Calibri"/>
              </w:rPr>
            </w:rPrChange>
          </w:rPr>
          <w:delText>5.1.2.1</w:delText>
        </w:r>
        <w:r w:rsidDel="00823222">
          <w:rPr>
            <w:rFonts w:asciiTheme="minorHAnsi" w:eastAsiaTheme="minorEastAsia" w:hAnsiTheme="minorHAnsi"/>
            <w:color w:val="auto"/>
            <w:kern w:val="0"/>
            <w:szCs w:val="22"/>
          </w:rPr>
          <w:tab/>
        </w:r>
        <w:r w:rsidRPr="00823222" w:rsidDel="00823222">
          <w:rPr>
            <w:rPrChange w:id="211" w:author="Brendon Binder" w:date="2018-01-12T10:09:00Z">
              <w:rPr>
                <w:rStyle w:val="Hyperlink"/>
                <w:rFonts w:cs="Calibri"/>
              </w:rPr>
            </w:rPrChange>
          </w:rPr>
          <w:delText>Design Rationale</w:delText>
        </w:r>
        <w:r w:rsidDel="00823222">
          <w:rPr>
            <w:webHidden/>
          </w:rPr>
          <w:tab/>
          <w:delText>9</w:delText>
        </w:r>
      </w:del>
    </w:p>
    <w:p w:rsidR="00A422FD" w:rsidDel="00823222" w:rsidRDefault="00A422FD">
      <w:pPr>
        <w:pStyle w:val="TOC2"/>
        <w:rPr>
          <w:del w:id="212" w:author="Brendon Binder" w:date="2018-01-12T10:09:00Z"/>
          <w:rFonts w:asciiTheme="minorHAnsi" w:eastAsiaTheme="minorEastAsia" w:hAnsiTheme="minorHAnsi"/>
          <w:color w:val="auto"/>
          <w:kern w:val="0"/>
          <w:szCs w:val="22"/>
        </w:rPr>
      </w:pPr>
      <w:del w:id="213" w:author="Brendon Binder" w:date="2018-01-12T10:09:00Z">
        <w:r w:rsidRPr="00823222" w:rsidDel="00823222">
          <w:rPr>
            <w:rPrChange w:id="214" w:author="Brendon Binder" w:date="2018-01-12T10:09:00Z">
              <w:rPr>
                <w:rStyle w:val="Hyperlink"/>
              </w:rPr>
            </w:rPrChange>
          </w:rPr>
          <w:delText>5.2</w:delText>
        </w:r>
        <w:r w:rsidDel="00823222">
          <w:rPr>
            <w:rFonts w:asciiTheme="minorHAnsi" w:eastAsiaTheme="minorEastAsia" w:hAnsiTheme="minorHAnsi"/>
            <w:color w:val="auto"/>
            <w:kern w:val="0"/>
            <w:szCs w:val="22"/>
          </w:rPr>
          <w:tab/>
        </w:r>
        <w:r w:rsidRPr="00823222" w:rsidDel="00823222">
          <w:rPr>
            <w:rPrChange w:id="215" w:author="Brendon Binder" w:date="2018-01-12T10:09:00Z">
              <w:rPr>
                <w:rStyle w:val="Hyperlink"/>
              </w:rPr>
            </w:rPrChange>
          </w:rPr>
          <w:delText>Server Runnable</w:delText>
        </w:r>
        <w:r w:rsidDel="00823222">
          <w:rPr>
            <w:webHidden/>
          </w:rPr>
          <w:tab/>
          <w:delText>9</w:delText>
        </w:r>
      </w:del>
    </w:p>
    <w:p w:rsidR="00A422FD" w:rsidDel="00823222" w:rsidRDefault="00A422FD">
      <w:pPr>
        <w:pStyle w:val="TOC3"/>
        <w:tabs>
          <w:tab w:val="left" w:pos="1200"/>
        </w:tabs>
        <w:rPr>
          <w:del w:id="216" w:author="Brendon Binder" w:date="2018-01-12T10:09:00Z"/>
          <w:rFonts w:asciiTheme="minorHAnsi" w:eastAsiaTheme="minorEastAsia" w:hAnsiTheme="minorHAnsi"/>
          <w:color w:val="auto"/>
          <w:kern w:val="0"/>
          <w:sz w:val="22"/>
          <w:szCs w:val="22"/>
        </w:rPr>
      </w:pPr>
      <w:del w:id="217" w:author="Brendon Binder" w:date="2018-01-12T10:09:00Z">
        <w:r w:rsidRPr="00823222" w:rsidDel="00823222">
          <w:rPr>
            <w:rPrChange w:id="218" w:author="Brendon Binder" w:date="2018-01-12T10:09:00Z">
              <w:rPr>
                <w:rStyle w:val="Hyperlink"/>
              </w:rPr>
            </w:rPrChange>
          </w:rPr>
          <w:delText>5.2.1</w:delText>
        </w:r>
        <w:r w:rsidDel="00823222">
          <w:rPr>
            <w:rFonts w:asciiTheme="minorHAnsi" w:eastAsiaTheme="minorEastAsia" w:hAnsiTheme="minorHAnsi"/>
            <w:color w:val="auto"/>
            <w:kern w:val="0"/>
            <w:sz w:val="22"/>
            <w:szCs w:val="22"/>
          </w:rPr>
          <w:tab/>
        </w:r>
        <w:r w:rsidRPr="00823222" w:rsidDel="00823222">
          <w:rPr>
            <w:rPrChange w:id="219" w:author="Brendon Binder" w:date="2018-01-12T10:09:00Z">
              <w:rPr>
                <w:rStyle w:val="Hyperlink"/>
              </w:rPr>
            </w:rPrChange>
          </w:rPr>
          <w:delText>SetInpPrm</w:delText>
        </w:r>
        <w:r w:rsidDel="00823222">
          <w:rPr>
            <w:webHidden/>
          </w:rPr>
          <w:tab/>
          <w:delText>9</w:delText>
        </w:r>
      </w:del>
    </w:p>
    <w:p w:rsidR="00A422FD" w:rsidDel="00823222" w:rsidRDefault="00A422FD">
      <w:pPr>
        <w:pStyle w:val="TOC2"/>
        <w:rPr>
          <w:del w:id="220" w:author="Brendon Binder" w:date="2018-01-12T10:09:00Z"/>
          <w:rFonts w:asciiTheme="minorHAnsi" w:eastAsiaTheme="minorEastAsia" w:hAnsiTheme="minorHAnsi"/>
          <w:color w:val="auto"/>
          <w:kern w:val="0"/>
          <w:szCs w:val="22"/>
        </w:rPr>
      </w:pPr>
      <w:del w:id="221" w:author="Brendon Binder" w:date="2018-01-12T10:09:00Z">
        <w:r w:rsidRPr="00823222" w:rsidDel="00823222">
          <w:rPr>
            <w:rPrChange w:id="222" w:author="Brendon Binder" w:date="2018-01-12T10:09:00Z">
              <w:rPr>
                <w:rStyle w:val="Hyperlink"/>
                <w:rFonts w:cs="Calibri"/>
              </w:rPr>
            </w:rPrChange>
          </w:rPr>
          <w:delText>5.3</w:delText>
        </w:r>
        <w:r w:rsidDel="00823222">
          <w:rPr>
            <w:rFonts w:asciiTheme="minorHAnsi" w:eastAsiaTheme="minorEastAsia" w:hAnsiTheme="minorHAnsi"/>
            <w:color w:val="auto"/>
            <w:kern w:val="0"/>
            <w:szCs w:val="22"/>
          </w:rPr>
          <w:tab/>
        </w:r>
        <w:r w:rsidRPr="00823222" w:rsidDel="00823222">
          <w:rPr>
            <w:rPrChange w:id="223" w:author="Brendon Binder" w:date="2018-01-12T10:09:00Z">
              <w:rPr>
                <w:rStyle w:val="Hyperlink"/>
                <w:rFonts w:cs="Calibri"/>
              </w:rPr>
            </w:rPrChange>
          </w:rPr>
          <w:delText>Interrupt Functions</w:delText>
        </w:r>
        <w:r w:rsidDel="00823222">
          <w:rPr>
            <w:webHidden/>
          </w:rPr>
          <w:tab/>
          <w:delText>9</w:delText>
        </w:r>
      </w:del>
    </w:p>
    <w:p w:rsidR="00A422FD" w:rsidDel="00823222" w:rsidRDefault="00A422FD">
      <w:pPr>
        <w:pStyle w:val="TOC2"/>
        <w:rPr>
          <w:del w:id="224" w:author="Brendon Binder" w:date="2018-01-12T10:09:00Z"/>
          <w:rFonts w:asciiTheme="minorHAnsi" w:eastAsiaTheme="minorEastAsia" w:hAnsiTheme="minorHAnsi"/>
          <w:color w:val="auto"/>
          <w:kern w:val="0"/>
          <w:szCs w:val="22"/>
        </w:rPr>
      </w:pPr>
      <w:del w:id="225" w:author="Brendon Binder" w:date="2018-01-12T10:09:00Z">
        <w:r w:rsidRPr="00823222" w:rsidDel="00823222">
          <w:rPr>
            <w:rPrChange w:id="226" w:author="Brendon Binder" w:date="2018-01-12T10:09:00Z">
              <w:rPr>
                <w:rStyle w:val="Hyperlink"/>
                <w:rFonts w:cs="Calibri"/>
              </w:rPr>
            </w:rPrChange>
          </w:rPr>
          <w:delText>5.4</w:delText>
        </w:r>
        <w:r w:rsidDel="00823222">
          <w:rPr>
            <w:rFonts w:asciiTheme="minorHAnsi" w:eastAsiaTheme="minorEastAsia" w:hAnsiTheme="minorHAnsi"/>
            <w:color w:val="auto"/>
            <w:kern w:val="0"/>
            <w:szCs w:val="22"/>
          </w:rPr>
          <w:tab/>
        </w:r>
        <w:r w:rsidRPr="00823222" w:rsidDel="00823222">
          <w:rPr>
            <w:rPrChange w:id="227" w:author="Brendon Binder" w:date="2018-01-12T10:09:00Z">
              <w:rPr>
                <w:rStyle w:val="Hyperlink"/>
                <w:rFonts w:cs="Calibri"/>
              </w:rPr>
            </w:rPrChange>
          </w:rPr>
          <w:delText>Module Internal (Local) Functions</w:delText>
        </w:r>
        <w:r w:rsidDel="00823222">
          <w:rPr>
            <w:webHidden/>
          </w:rPr>
          <w:tab/>
          <w:delText>9</w:delText>
        </w:r>
      </w:del>
    </w:p>
    <w:p w:rsidR="00A422FD" w:rsidDel="00823222" w:rsidRDefault="00A422FD">
      <w:pPr>
        <w:pStyle w:val="TOC2"/>
        <w:rPr>
          <w:del w:id="228" w:author="Brendon Binder" w:date="2018-01-12T10:09:00Z"/>
          <w:rFonts w:asciiTheme="minorHAnsi" w:eastAsiaTheme="minorEastAsia" w:hAnsiTheme="minorHAnsi"/>
          <w:color w:val="auto"/>
          <w:kern w:val="0"/>
          <w:szCs w:val="22"/>
        </w:rPr>
      </w:pPr>
      <w:del w:id="229" w:author="Brendon Binder" w:date="2018-01-12T10:09:00Z">
        <w:r w:rsidRPr="00823222" w:rsidDel="00823222">
          <w:rPr>
            <w:rPrChange w:id="230" w:author="Brendon Binder" w:date="2018-01-12T10:09:00Z">
              <w:rPr>
                <w:rStyle w:val="Hyperlink"/>
                <w:rFonts w:cs="Calibri"/>
              </w:rPr>
            </w:rPrChange>
          </w:rPr>
          <w:delText>5.4.1</w:delText>
        </w:r>
        <w:r w:rsidDel="00823222">
          <w:rPr>
            <w:rFonts w:asciiTheme="minorHAnsi" w:eastAsiaTheme="minorEastAsia" w:hAnsiTheme="minorHAnsi"/>
            <w:color w:val="auto"/>
            <w:kern w:val="0"/>
            <w:szCs w:val="22"/>
          </w:rPr>
          <w:tab/>
        </w:r>
        <w:r w:rsidRPr="00823222" w:rsidDel="00823222">
          <w:rPr>
            <w:rPrChange w:id="231" w:author="Brendon Binder" w:date="2018-01-12T10:09:00Z">
              <w:rPr>
                <w:rStyle w:val="Hyperlink"/>
                <w:rFonts w:cs="Calibri"/>
              </w:rPr>
            </w:rPrChange>
          </w:rPr>
          <w:delText>Local Function #1</w:delText>
        </w:r>
        <w:r w:rsidDel="00823222">
          <w:rPr>
            <w:webHidden/>
          </w:rPr>
          <w:tab/>
          <w:delText>9</w:delText>
        </w:r>
      </w:del>
    </w:p>
    <w:p w:rsidR="00A422FD" w:rsidDel="00823222" w:rsidRDefault="00A422FD">
      <w:pPr>
        <w:pStyle w:val="TOC2"/>
        <w:rPr>
          <w:del w:id="232" w:author="Brendon Binder" w:date="2018-01-12T10:09:00Z"/>
          <w:rFonts w:asciiTheme="minorHAnsi" w:eastAsiaTheme="minorEastAsia" w:hAnsiTheme="minorHAnsi"/>
          <w:color w:val="auto"/>
          <w:kern w:val="0"/>
          <w:szCs w:val="22"/>
        </w:rPr>
      </w:pPr>
      <w:del w:id="233" w:author="Brendon Binder" w:date="2018-01-12T10:09:00Z">
        <w:r w:rsidRPr="00823222" w:rsidDel="00823222">
          <w:rPr>
            <w:rPrChange w:id="234" w:author="Brendon Binder" w:date="2018-01-12T10:09:00Z">
              <w:rPr>
                <w:rStyle w:val="Hyperlink"/>
                <w:rFonts w:cs="Calibri"/>
              </w:rPr>
            </w:rPrChange>
          </w:rPr>
          <w:delText>5.4.1.1</w:delText>
        </w:r>
        <w:r w:rsidDel="00823222">
          <w:rPr>
            <w:rFonts w:asciiTheme="minorHAnsi" w:eastAsiaTheme="minorEastAsia" w:hAnsiTheme="minorHAnsi"/>
            <w:color w:val="auto"/>
            <w:kern w:val="0"/>
            <w:szCs w:val="22"/>
          </w:rPr>
          <w:tab/>
        </w:r>
        <w:r w:rsidRPr="00823222" w:rsidDel="00823222">
          <w:rPr>
            <w:rPrChange w:id="235" w:author="Brendon Binder" w:date="2018-01-12T10:09:00Z">
              <w:rPr>
                <w:rStyle w:val="Hyperlink"/>
                <w:rFonts w:cs="Calibri"/>
              </w:rPr>
            </w:rPrChange>
          </w:rPr>
          <w:delText>Description</w:delText>
        </w:r>
        <w:r w:rsidDel="00823222">
          <w:rPr>
            <w:webHidden/>
          </w:rPr>
          <w:tab/>
          <w:delText>9</w:delText>
        </w:r>
      </w:del>
    </w:p>
    <w:p w:rsidR="00A422FD" w:rsidDel="00823222" w:rsidRDefault="00A422FD">
      <w:pPr>
        <w:pStyle w:val="TOC2"/>
        <w:rPr>
          <w:del w:id="236" w:author="Brendon Binder" w:date="2018-01-12T10:09:00Z"/>
          <w:rFonts w:asciiTheme="minorHAnsi" w:eastAsiaTheme="minorEastAsia" w:hAnsiTheme="minorHAnsi"/>
          <w:color w:val="auto"/>
          <w:kern w:val="0"/>
          <w:szCs w:val="22"/>
        </w:rPr>
      </w:pPr>
      <w:del w:id="237" w:author="Brendon Binder" w:date="2018-01-12T10:09:00Z">
        <w:r w:rsidRPr="00823222" w:rsidDel="00823222">
          <w:rPr>
            <w:rPrChange w:id="238" w:author="Brendon Binder" w:date="2018-01-12T10:09:00Z">
              <w:rPr>
                <w:rStyle w:val="Hyperlink"/>
                <w:rFonts w:cs="Calibri"/>
              </w:rPr>
            </w:rPrChange>
          </w:rPr>
          <w:delText>5.4.2</w:delText>
        </w:r>
        <w:r w:rsidDel="00823222">
          <w:rPr>
            <w:rFonts w:asciiTheme="minorHAnsi" w:eastAsiaTheme="minorEastAsia" w:hAnsiTheme="minorHAnsi"/>
            <w:color w:val="auto"/>
            <w:kern w:val="0"/>
            <w:szCs w:val="22"/>
          </w:rPr>
          <w:tab/>
        </w:r>
        <w:r w:rsidRPr="00823222" w:rsidDel="00823222">
          <w:rPr>
            <w:rPrChange w:id="239" w:author="Brendon Binder" w:date="2018-01-12T10:09:00Z">
              <w:rPr>
                <w:rStyle w:val="Hyperlink"/>
                <w:rFonts w:cs="Calibri"/>
              </w:rPr>
            </w:rPrChange>
          </w:rPr>
          <w:delText>Local Function #2</w:delText>
        </w:r>
        <w:r w:rsidDel="00823222">
          <w:rPr>
            <w:webHidden/>
          </w:rPr>
          <w:tab/>
          <w:delText>9</w:delText>
        </w:r>
      </w:del>
    </w:p>
    <w:p w:rsidR="00A422FD" w:rsidDel="00823222" w:rsidRDefault="00A422FD">
      <w:pPr>
        <w:pStyle w:val="TOC2"/>
        <w:rPr>
          <w:del w:id="240" w:author="Brendon Binder" w:date="2018-01-12T10:09:00Z"/>
          <w:rFonts w:asciiTheme="minorHAnsi" w:eastAsiaTheme="minorEastAsia" w:hAnsiTheme="minorHAnsi"/>
          <w:color w:val="auto"/>
          <w:kern w:val="0"/>
          <w:szCs w:val="22"/>
        </w:rPr>
      </w:pPr>
      <w:del w:id="241" w:author="Brendon Binder" w:date="2018-01-12T10:09:00Z">
        <w:r w:rsidRPr="00823222" w:rsidDel="00823222">
          <w:rPr>
            <w:rPrChange w:id="242" w:author="Brendon Binder" w:date="2018-01-12T10:09:00Z">
              <w:rPr>
                <w:rStyle w:val="Hyperlink"/>
                <w:rFonts w:cs="Calibri"/>
              </w:rPr>
            </w:rPrChange>
          </w:rPr>
          <w:delText>5.4.2.1</w:delText>
        </w:r>
        <w:r w:rsidDel="00823222">
          <w:rPr>
            <w:rFonts w:asciiTheme="minorHAnsi" w:eastAsiaTheme="minorEastAsia" w:hAnsiTheme="minorHAnsi"/>
            <w:color w:val="auto"/>
            <w:kern w:val="0"/>
            <w:szCs w:val="22"/>
          </w:rPr>
          <w:tab/>
        </w:r>
        <w:r w:rsidRPr="00823222" w:rsidDel="00823222">
          <w:rPr>
            <w:rPrChange w:id="243" w:author="Brendon Binder" w:date="2018-01-12T10:09:00Z">
              <w:rPr>
                <w:rStyle w:val="Hyperlink"/>
                <w:rFonts w:cs="Calibri"/>
              </w:rPr>
            </w:rPrChange>
          </w:rPr>
          <w:delText>Description</w:delText>
        </w:r>
        <w:r w:rsidDel="00823222">
          <w:rPr>
            <w:webHidden/>
          </w:rPr>
          <w:tab/>
          <w:delText>10</w:delText>
        </w:r>
      </w:del>
    </w:p>
    <w:p w:rsidR="00A422FD" w:rsidDel="00823222" w:rsidRDefault="00A422FD">
      <w:pPr>
        <w:pStyle w:val="TOC2"/>
        <w:rPr>
          <w:del w:id="244" w:author="Brendon Binder" w:date="2018-01-12T10:09:00Z"/>
          <w:rFonts w:asciiTheme="minorHAnsi" w:eastAsiaTheme="minorEastAsia" w:hAnsiTheme="minorHAnsi"/>
          <w:color w:val="auto"/>
          <w:kern w:val="0"/>
          <w:szCs w:val="22"/>
        </w:rPr>
      </w:pPr>
      <w:del w:id="245" w:author="Brendon Binder" w:date="2018-01-12T10:09:00Z">
        <w:r w:rsidRPr="00823222" w:rsidDel="00823222">
          <w:rPr>
            <w:rPrChange w:id="246" w:author="Brendon Binder" w:date="2018-01-12T10:09:00Z">
              <w:rPr>
                <w:rStyle w:val="Hyperlink"/>
                <w:rFonts w:cs="Calibri"/>
              </w:rPr>
            </w:rPrChange>
          </w:rPr>
          <w:lastRenderedPageBreak/>
          <w:delText>5.4.3</w:delText>
        </w:r>
        <w:r w:rsidDel="00823222">
          <w:rPr>
            <w:rFonts w:asciiTheme="minorHAnsi" w:eastAsiaTheme="minorEastAsia" w:hAnsiTheme="minorHAnsi"/>
            <w:color w:val="auto"/>
            <w:kern w:val="0"/>
            <w:szCs w:val="22"/>
          </w:rPr>
          <w:tab/>
        </w:r>
        <w:r w:rsidRPr="00823222" w:rsidDel="00823222">
          <w:rPr>
            <w:rPrChange w:id="247" w:author="Brendon Binder" w:date="2018-01-12T10:09:00Z">
              <w:rPr>
                <w:rStyle w:val="Hyperlink"/>
                <w:rFonts w:cs="Calibri"/>
              </w:rPr>
            </w:rPrChange>
          </w:rPr>
          <w:delText>Local Function #3</w:delText>
        </w:r>
        <w:r w:rsidDel="00823222">
          <w:rPr>
            <w:webHidden/>
          </w:rPr>
          <w:tab/>
          <w:delText>10</w:delText>
        </w:r>
      </w:del>
    </w:p>
    <w:p w:rsidR="00A422FD" w:rsidDel="00823222" w:rsidRDefault="00A422FD">
      <w:pPr>
        <w:pStyle w:val="TOC2"/>
        <w:rPr>
          <w:del w:id="248" w:author="Brendon Binder" w:date="2018-01-12T10:09:00Z"/>
          <w:rFonts w:asciiTheme="minorHAnsi" w:eastAsiaTheme="minorEastAsia" w:hAnsiTheme="minorHAnsi"/>
          <w:color w:val="auto"/>
          <w:kern w:val="0"/>
          <w:szCs w:val="22"/>
        </w:rPr>
      </w:pPr>
      <w:del w:id="249" w:author="Brendon Binder" w:date="2018-01-12T10:09:00Z">
        <w:r w:rsidRPr="00823222" w:rsidDel="00823222">
          <w:rPr>
            <w:rPrChange w:id="250" w:author="Brendon Binder" w:date="2018-01-12T10:09:00Z">
              <w:rPr>
                <w:rStyle w:val="Hyperlink"/>
                <w:rFonts w:cs="Calibri"/>
              </w:rPr>
            </w:rPrChange>
          </w:rPr>
          <w:delText>5.4.3.1</w:delText>
        </w:r>
        <w:r w:rsidDel="00823222">
          <w:rPr>
            <w:rFonts w:asciiTheme="minorHAnsi" w:eastAsiaTheme="minorEastAsia" w:hAnsiTheme="minorHAnsi"/>
            <w:color w:val="auto"/>
            <w:kern w:val="0"/>
            <w:szCs w:val="22"/>
          </w:rPr>
          <w:tab/>
        </w:r>
        <w:r w:rsidRPr="00823222" w:rsidDel="00823222">
          <w:rPr>
            <w:rPrChange w:id="251" w:author="Brendon Binder" w:date="2018-01-12T10:09:00Z">
              <w:rPr>
                <w:rStyle w:val="Hyperlink"/>
                <w:rFonts w:cs="Calibri"/>
              </w:rPr>
            </w:rPrChange>
          </w:rPr>
          <w:delText>Description</w:delText>
        </w:r>
        <w:r w:rsidDel="00823222">
          <w:rPr>
            <w:webHidden/>
          </w:rPr>
          <w:tab/>
          <w:delText>10</w:delText>
        </w:r>
      </w:del>
    </w:p>
    <w:p w:rsidR="00A422FD" w:rsidDel="00823222" w:rsidRDefault="00A422FD">
      <w:pPr>
        <w:pStyle w:val="TOC2"/>
        <w:rPr>
          <w:del w:id="252" w:author="Brendon Binder" w:date="2018-01-12T10:09:00Z"/>
          <w:rFonts w:asciiTheme="minorHAnsi" w:eastAsiaTheme="minorEastAsia" w:hAnsiTheme="minorHAnsi"/>
          <w:color w:val="auto"/>
          <w:kern w:val="0"/>
          <w:szCs w:val="22"/>
        </w:rPr>
      </w:pPr>
      <w:del w:id="253" w:author="Brendon Binder" w:date="2018-01-12T10:09:00Z">
        <w:r w:rsidRPr="00823222" w:rsidDel="00823222">
          <w:rPr>
            <w:rPrChange w:id="254" w:author="Brendon Binder" w:date="2018-01-12T10:09:00Z">
              <w:rPr>
                <w:rStyle w:val="Hyperlink"/>
                <w:rFonts w:cs="Calibri"/>
              </w:rPr>
            </w:rPrChange>
          </w:rPr>
          <w:delText>5.4.4</w:delText>
        </w:r>
        <w:r w:rsidDel="00823222">
          <w:rPr>
            <w:rFonts w:asciiTheme="minorHAnsi" w:eastAsiaTheme="minorEastAsia" w:hAnsiTheme="minorHAnsi"/>
            <w:color w:val="auto"/>
            <w:kern w:val="0"/>
            <w:szCs w:val="22"/>
          </w:rPr>
          <w:tab/>
        </w:r>
        <w:r w:rsidRPr="00823222" w:rsidDel="00823222">
          <w:rPr>
            <w:rPrChange w:id="255" w:author="Brendon Binder" w:date="2018-01-12T10:09:00Z">
              <w:rPr>
                <w:rStyle w:val="Hyperlink"/>
                <w:rFonts w:cs="Calibri"/>
              </w:rPr>
            </w:rPrChange>
          </w:rPr>
          <w:delText>Local Function #4</w:delText>
        </w:r>
        <w:r w:rsidDel="00823222">
          <w:rPr>
            <w:webHidden/>
          </w:rPr>
          <w:tab/>
          <w:delText>10</w:delText>
        </w:r>
      </w:del>
    </w:p>
    <w:p w:rsidR="00A422FD" w:rsidDel="00823222" w:rsidRDefault="00A422FD">
      <w:pPr>
        <w:pStyle w:val="TOC2"/>
        <w:rPr>
          <w:del w:id="256" w:author="Brendon Binder" w:date="2018-01-12T10:09:00Z"/>
          <w:rFonts w:asciiTheme="minorHAnsi" w:eastAsiaTheme="minorEastAsia" w:hAnsiTheme="minorHAnsi"/>
          <w:color w:val="auto"/>
          <w:kern w:val="0"/>
          <w:szCs w:val="22"/>
        </w:rPr>
      </w:pPr>
      <w:del w:id="257" w:author="Brendon Binder" w:date="2018-01-12T10:09:00Z">
        <w:r w:rsidRPr="00823222" w:rsidDel="00823222">
          <w:rPr>
            <w:rPrChange w:id="258" w:author="Brendon Binder" w:date="2018-01-12T10:09:00Z">
              <w:rPr>
                <w:rStyle w:val="Hyperlink"/>
                <w:rFonts w:cs="Calibri"/>
              </w:rPr>
            </w:rPrChange>
          </w:rPr>
          <w:delText>5.4.4.1</w:delText>
        </w:r>
        <w:r w:rsidDel="00823222">
          <w:rPr>
            <w:rFonts w:asciiTheme="minorHAnsi" w:eastAsiaTheme="minorEastAsia" w:hAnsiTheme="minorHAnsi"/>
            <w:color w:val="auto"/>
            <w:kern w:val="0"/>
            <w:szCs w:val="22"/>
          </w:rPr>
          <w:tab/>
        </w:r>
        <w:r w:rsidRPr="00823222" w:rsidDel="00823222">
          <w:rPr>
            <w:rPrChange w:id="259" w:author="Brendon Binder" w:date="2018-01-12T10:09:00Z">
              <w:rPr>
                <w:rStyle w:val="Hyperlink"/>
                <w:rFonts w:cs="Calibri"/>
              </w:rPr>
            </w:rPrChange>
          </w:rPr>
          <w:delText>Description</w:delText>
        </w:r>
        <w:r w:rsidDel="00823222">
          <w:rPr>
            <w:webHidden/>
          </w:rPr>
          <w:tab/>
          <w:delText>10</w:delText>
        </w:r>
      </w:del>
    </w:p>
    <w:p w:rsidR="00A422FD" w:rsidDel="00823222" w:rsidRDefault="00A422FD">
      <w:pPr>
        <w:pStyle w:val="TOC2"/>
        <w:rPr>
          <w:del w:id="260" w:author="Brendon Binder" w:date="2018-01-12T10:09:00Z"/>
          <w:rFonts w:asciiTheme="minorHAnsi" w:eastAsiaTheme="minorEastAsia" w:hAnsiTheme="minorHAnsi"/>
          <w:color w:val="auto"/>
          <w:kern w:val="0"/>
          <w:szCs w:val="22"/>
        </w:rPr>
      </w:pPr>
      <w:del w:id="261" w:author="Brendon Binder" w:date="2018-01-12T10:09:00Z">
        <w:r w:rsidRPr="00823222" w:rsidDel="00823222">
          <w:rPr>
            <w:rPrChange w:id="262" w:author="Brendon Binder" w:date="2018-01-12T10:09:00Z">
              <w:rPr>
                <w:rStyle w:val="Hyperlink"/>
                <w:rFonts w:cs="Calibri"/>
              </w:rPr>
            </w:rPrChange>
          </w:rPr>
          <w:delText>5.4.5</w:delText>
        </w:r>
        <w:r w:rsidDel="00823222">
          <w:rPr>
            <w:rFonts w:asciiTheme="minorHAnsi" w:eastAsiaTheme="minorEastAsia" w:hAnsiTheme="minorHAnsi"/>
            <w:color w:val="auto"/>
            <w:kern w:val="0"/>
            <w:szCs w:val="22"/>
          </w:rPr>
          <w:tab/>
        </w:r>
        <w:r w:rsidRPr="00823222" w:rsidDel="00823222">
          <w:rPr>
            <w:rPrChange w:id="263" w:author="Brendon Binder" w:date="2018-01-12T10:09:00Z">
              <w:rPr>
                <w:rStyle w:val="Hyperlink"/>
                <w:rFonts w:cs="Calibri"/>
              </w:rPr>
            </w:rPrChange>
          </w:rPr>
          <w:delText>Local Function #5</w:delText>
        </w:r>
        <w:r w:rsidDel="00823222">
          <w:rPr>
            <w:webHidden/>
          </w:rPr>
          <w:tab/>
          <w:delText>10</w:delText>
        </w:r>
      </w:del>
    </w:p>
    <w:p w:rsidR="00A422FD" w:rsidDel="00823222" w:rsidRDefault="00A422FD">
      <w:pPr>
        <w:pStyle w:val="TOC2"/>
        <w:rPr>
          <w:del w:id="264" w:author="Brendon Binder" w:date="2018-01-12T10:09:00Z"/>
          <w:rFonts w:asciiTheme="minorHAnsi" w:eastAsiaTheme="minorEastAsia" w:hAnsiTheme="minorHAnsi"/>
          <w:color w:val="auto"/>
          <w:kern w:val="0"/>
          <w:szCs w:val="22"/>
        </w:rPr>
      </w:pPr>
      <w:del w:id="265" w:author="Brendon Binder" w:date="2018-01-12T10:09:00Z">
        <w:r w:rsidRPr="00823222" w:rsidDel="00823222">
          <w:rPr>
            <w:rPrChange w:id="266" w:author="Brendon Binder" w:date="2018-01-12T10:09:00Z">
              <w:rPr>
                <w:rStyle w:val="Hyperlink"/>
                <w:rFonts w:cs="Calibri"/>
              </w:rPr>
            </w:rPrChange>
          </w:rPr>
          <w:delText>5.4.5.1</w:delText>
        </w:r>
        <w:r w:rsidDel="00823222">
          <w:rPr>
            <w:rFonts w:asciiTheme="minorHAnsi" w:eastAsiaTheme="minorEastAsia" w:hAnsiTheme="minorHAnsi"/>
            <w:color w:val="auto"/>
            <w:kern w:val="0"/>
            <w:szCs w:val="22"/>
          </w:rPr>
          <w:tab/>
        </w:r>
        <w:r w:rsidRPr="00823222" w:rsidDel="00823222">
          <w:rPr>
            <w:rPrChange w:id="267" w:author="Brendon Binder" w:date="2018-01-12T10:09:00Z">
              <w:rPr>
                <w:rStyle w:val="Hyperlink"/>
                <w:rFonts w:cs="Calibri"/>
              </w:rPr>
            </w:rPrChange>
          </w:rPr>
          <w:delText>Description</w:delText>
        </w:r>
        <w:r w:rsidDel="00823222">
          <w:rPr>
            <w:webHidden/>
          </w:rPr>
          <w:tab/>
          <w:delText>11</w:delText>
        </w:r>
      </w:del>
    </w:p>
    <w:p w:rsidR="00A422FD" w:rsidDel="00823222" w:rsidRDefault="00A422FD">
      <w:pPr>
        <w:pStyle w:val="TOC2"/>
        <w:rPr>
          <w:del w:id="268" w:author="Brendon Binder" w:date="2018-01-12T10:09:00Z"/>
          <w:rFonts w:asciiTheme="minorHAnsi" w:eastAsiaTheme="minorEastAsia" w:hAnsiTheme="minorHAnsi"/>
          <w:color w:val="auto"/>
          <w:kern w:val="0"/>
          <w:szCs w:val="22"/>
        </w:rPr>
      </w:pPr>
      <w:del w:id="269" w:author="Brendon Binder" w:date="2018-01-12T10:09:00Z">
        <w:r w:rsidRPr="00823222" w:rsidDel="00823222">
          <w:rPr>
            <w:rPrChange w:id="270" w:author="Brendon Binder" w:date="2018-01-12T10:09:00Z">
              <w:rPr>
                <w:rStyle w:val="Hyperlink"/>
                <w:rFonts w:cs="Calibri"/>
              </w:rPr>
            </w:rPrChange>
          </w:rPr>
          <w:delText>5.4.6</w:delText>
        </w:r>
        <w:r w:rsidDel="00823222">
          <w:rPr>
            <w:rFonts w:asciiTheme="minorHAnsi" w:eastAsiaTheme="minorEastAsia" w:hAnsiTheme="minorHAnsi"/>
            <w:color w:val="auto"/>
            <w:kern w:val="0"/>
            <w:szCs w:val="22"/>
          </w:rPr>
          <w:tab/>
        </w:r>
        <w:r w:rsidRPr="00823222" w:rsidDel="00823222">
          <w:rPr>
            <w:rPrChange w:id="271" w:author="Brendon Binder" w:date="2018-01-12T10:09:00Z">
              <w:rPr>
                <w:rStyle w:val="Hyperlink"/>
                <w:rFonts w:cs="Calibri"/>
              </w:rPr>
            </w:rPrChange>
          </w:rPr>
          <w:delText>Local Function #5</w:delText>
        </w:r>
        <w:r w:rsidDel="00823222">
          <w:rPr>
            <w:webHidden/>
          </w:rPr>
          <w:tab/>
          <w:delText>11</w:delText>
        </w:r>
      </w:del>
    </w:p>
    <w:p w:rsidR="00A422FD" w:rsidDel="00823222" w:rsidRDefault="00A422FD">
      <w:pPr>
        <w:pStyle w:val="TOC2"/>
        <w:rPr>
          <w:del w:id="272" w:author="Brendon Binder" w:date="2018-01-12T10:09:00Z"/>
          <w:rFonts w:asciiTheme="minorHAnsi" w:eastAsiaTheme="minorEastAsia" w:hAnsiTheme="minorHAnsi"/>
          <w:color w:val="auto"/>
          <w:kern w:val="0"/>
          <w:szCs w:val="22"/>
        </w:rPr>
      </w:pPr>
      <w:del w:id="273" w:author="Brendon Binder" w:date="2018-01-12T10:09:00Z">
        <w:r w:rsidRPr="00823222" w:rsidDel="00823222">
          <w:rPr>
            <w:rPrChange w:id="274" w:author="Brendon Binder" w:date="2018-01-12T10:09:00Z">
              <w:rPr>
                <w:rStyle w:val="Hyperlink"/>
                <w:rFonts w:cs="Calibri"/>
              </w:rPr>
            </w:rPrChange>
          </w:rPr>
          <w:delText>5.4.6.1</w:delText>
        </w:r>
        <w:r w:rsidDel="00823222">
          <w:rPr>
            <w:rFonts w:asciiTheme="minorHAnsi" w:eastAsiaTheme="minorEastAsia" w:hAnsiTheme="minorHAnsi"/>
            <w:color w:val="auto"/>
            <w:kern w:val="0"/>
            <w:szCs w:val="22"/>
          </w:rPr>
          <w:tab/>
        </w:r>
        <w:r w:rsidRPr="00823222" w:rsidDel="00823222">
          <w:rPr>
            <w:rPrChange w:id="275" w:author="Brendon Binder" w:date="2018-01-12T10:09:00Z">
              <w:rPr>
                <w:rStyle w:val="Hyperlink"/>
                <w:rFonts w:cs="Calibri"/>
              </w:rPr>
            </w:rPrChange>
          </w:rPr>
          <w:delText>Description</w:delText>
        </w:r>
        <w:r w:rsidDel="00823222">
          <w:rPr>
            <w:webHidden/>
          </w:rPr>
          <w:tab/>
          <w:delText>11</w:delText>
        </w:r>
      </w:del>
    </w:p>
    <w:p w:rsidR="00A422FD" w:rsidDel="00823222" w:rsidRDefault="00A422FD">
      <w:pPr>
        <w:pStyle w:val="TOC2"/>
        <w:rPr>
          <w:del w:id="276" w:author="Brendon Binder" w:date="2018-01-12T10:09:00Z"/>
          <w:rFonts w:asciiTheme="minorHAnsi" w:eastAsiaTheme="minorEastAsia" w:hAnsiTheme="minorHAnsi"/>
          <w:color w:val="auto"/>
          <w:kern w:val="0"/>
          <w:szCs w:val="22"/>
        </w:rPr>
      </w:pPr>
      <w:del w:id="277" w:author="Brendon Binder" w:date="2018-01-12T10:09:00Z">
        <w:r w:rsidRPr="00823222" w:rsidDel="00823222">
          <w:rPr>
            <w:rPrChange w:id="278" w:author="Brendon Binder" w:date="2018-01-12T10:09:00Z">
              <w:rPr>
                <w:rStyle w:val="Hyperlink"/>
                <w:rFonts w:cs="Calibri"/>
              </w:rPr>
            </w:rPrChange>
          </w:rPr>
          <w:delText>5.5</w:delText>
        </w:r>
        <w:r w:rsidDel="00823222">
          <w:rPr>
            <w:rFonts w:asciiTheme="minorHAnsi" w:eastAsiaTheme="minorEastAsia" w:hAnsiTheme="minorHAnsi"/>
            <w:color w:val="auto"/>
            <w:kern w:val="0"/>
            <w:szCs w:val="22"/>
          </w:rPr>
          <w:tab/>
        </w:r>
        <w:r w:rsidRPr="00823222" w:rsidDel="00823222">
          <w:rPr>
            <w:rPrChange w:id="279" w:author="Brendon Binder" w:date="2018-01-12T10:09:00Z">
              <w:rPr>
                <w:rStyle w:val="Hyperlink"/>
                <w:rFonts w:cs="Calibri"/>
              </w:rPr>
            </w:rPrChange>
          </w:rPr>
          <w:delText>GLOBAL Function/Macro Definitions</w:delText>
        </w:r>
        <w:r w:rsidDel="00823222">
          <w:rPr>
            <w:webHidden/>
          </w:rPr>
          <w:tab/>
          <w:delText>11</w:delText>
        </w:r>
      </w:del>
    </w:p>
    <w:p w:rsidR="00A422FD" w:rsidDel="00823222" w:rsidRDefault="00A422FD">
      <w:pPr>
        <w:pStyle w:val="TOC1"/>
        <w:rPr>
          <w:del w:id="280" w:author="Brendon Binder" w:date="2018-01-12T10:09:00Z"/>
          <w:rFonts w:eastAsiaTheme="minorEastAsia"/>
          <w:b w:val="0"/>
          <w:color w:val="auto"/>
          <w:kern w:val="0"/>
          <w:sz w:val="22"/>
          <w:szCs w:val="22"/>
          <w:lang w:val="en-US"/>
        </w:rPr>
      </w:pPr>
      <w:del w:id="281" w:author="Brendon Binder" w:date="2018-01-12T10:09:00Z">
        <w:r w:rsidRPr="00823222" w:rsidDel="00823222">
          <w:rPr>
            <w:rPrChange w:id="282" w:author="Brendon Binder" w:date="2018-01-12T10:09:00Z">
              <w:rPr>
                <w:rStyle w:val="Hyperlink"/>
                <w:rFonts w:cs="Calibri"/>
                <w:b w:val="0"/>
              </w:rPr>
            </w:rPrChange>
          </w:rPr>
          <w:delText>6</w:delText>
        </w:r>
        <w:r w:rsidDel="00823222">
          <w:rPr>
            <w:rFonts w:eastAsiaTheme="minorEastAsia"/>
            <w:b w:val="0"/>
            <w:color w:val="auto"/>
            <w:kern w:val="0"/>
            <w:sz w:val="22"/>
            <w:szCs w:val="22"/>
            <w:lang w:val="en-US"/>
          </w:rPr>
          <w:tab/>
        </w:r>
        <w:r w:rsidRPr="00823222" w:rsidDel="00823222">
          <w:rPr>
            <w:rPrChange w:id="283" w:author="Brendon Binder" w:date="2018-01-12T10:09:00Z">
              <w:rPr>
                <w:rStyle w:val="Hyperlink"/>
                <w:b w:val="0"/>
              </w:rPr>
            </w:rPrChange>
          </w:rPr>
          <w:delText>Known</w:delText>
        </w:r>
        <w:r w:rsidRPr="00823222" w:rsidDel="00823222">
          <w:rPr>
            <w:rPrChange w:id="284" w:author="Brendon Binder" w:date="2018-01-12T10:09:00Z">
              <w:rPr>
                <w:rStyle w:val="Hyperlink"/>
                <w:rFonts w:cs="Calibri"/>
                <w:b w:val="0"/>
              </w:rPr>
            </w:rPrChange>
          </w:rPr>
          <w:delText xml:space="preserve"> Limitations with Design</w:delText>
        </w:r>
        <w:r w:rsidDel="00823222">
          <w:rPr>
            <w:webHidden/>
          </w:rPr>
          <w:tab/>
          <w:delText>12</w:delText>
        </w:r>
      </w:del>
    </w:p>
    <w:p w:rsidR="00A422FD" w:rsidDel="00823222" w:rsidRDefault="00A422FD">
      <w:pPr>
        <w:pStyle w:val="TOC1"/>
        <w:rPr>
          <w:del w:id="285" w:author="Brendon Binder" w:date="2018-01-12T10:09:00Z"/>
          <w:rFonts w:eastAsiaTheme="minorEastAsia"/>
          <w:b w:val="0"/>
          <w:color w:val="auto"/>
          <w:kern w:val="0"/>
          <w:sz w:val="22"/>
          <w:szCs w:val="22"/>
          <w:lang w:val="en-US"/>
        </w:rPr>
      </w:pPr>
      <w:del w:id="286" w:author="Brendon Binder" w:date="2018-01-12T10:09:00Z">
        <w:r w:rsidRPr="00823222" w:rsidDel="00823222">
          <w:rPr>
            <w:rPrChange w:id="287" w:author="Brendon Binder" w:date="2018-01-12T10:09:00Z">
              <w:rPr>
                <w:rStyle w:val="Hyperlink"/>
                <w:rFonts w:cs="Calibri"/>
                <w:b w:val="0"/>
              </w:rPr>
            </w:rPrChange>
          </w:rPr>
          <w:delText>7</w:delText>
        </w:r>
        <w:r w:rsidDel="00823222">
          <w:rPr>
            <w:rFonts w:eastAsiaTheme="minorEastAsia"/>
            <w:b w:val="0"/>
            <w:color w:val="auto"/>
            <w:kern w:val="0"/>
            <w:sz w:val="22"/>
            <w:szCs w:val="22"/>
            <w:lang w:val="en-US"/>
          </w:rPr>
          <w:tab/>
        </w:r>
        <w:r w:rsidRPr="00823222" w:rsidDel="00823222">
          <w:rPr>
            <w:rPrChange w:id="288" w:author="Brendon Binder" w:date="2018-01-12T10:09:00Z">
              <w:rPr>
                <w:rStyle w:val="Hyperlink"/>
                <w:rFonts w:cs="Calibri"/>
                <w:b w:val="0"/>
              </w:rPr>
            </w:rPrChange>
          </w:rPr>
          <w:delText>UNIT TEST CONSIDERATION</w:delText>
        </w:r>
        <w:r w:rsidDel="00823222">
          <w:rPr>
            <w:webHidden/>
          </w:rPr>
          <w:tab/>
          <w:delText>13</w:delText>
        </w:r>
      </w:del>
    </w:p>
    <w:p w:rsidR="00A422FD" w:rsidDel="00823222" w:rsidRDefault="00A422FD">
      <w:pPr>
        <w:pStyle w:val="TOC1"/>
        <w:tabs>
          <w:tab w:val="left" w:pos="1400"/>
        </w:tabs>
        <w:rPr>
          <w:del w:id="289" w:author="Brendon Binder" w:date="2018-01-12T10:09:00Z"/>
          <w:rFonts w:eastAsiaTheme="minorEastAsia"/>
          <w:b w:val="0"/>
          <w:color w:val="auto"/>
          <w:kern w:val="0"/>
          <w:sz w:val="22"/>
          <w:szCs w:val="22"/>
          <w:lang w:val="en-US"/>
        </w:rPr>
      </w:pPr>
      <w:del w:id="290" w:author="Brendon Binder" w:date="2018-01-12T10:09:00Z">
        <w:r w:rsidRPr="00823222" w:rsidDel="00823222">
          <w:rPr>
            <w:rPrChange w:id="291" w:author="Brendon Binder" w:date="2018-01-12T10:09:00Z">
              <w:rPr>
                <w:rStyle w:val="Hyperlink"/>
                <w:b w:val="0"/>
              </w:rPr>
            </w:rPrChange>
          </w:rPr>
          <w:delText>Appendix A</w:delText>
        </w:r>
        <w:r w:rsidDel="00823222">
          <w:rPr>
            <w:rFonts w:eastAsiaTheme="minorEastAsia"/>
            <w:b w:val="0"/>
            <w:color w:val="auto"/>
            <w:kern w:val="0"/>
            <w:sz w:val="22"/>
            <w:szCs w:val="22"/>
            <w:lang w:val="en-US"/>
          </w:rPr>
          <w:tab/>
        </w:r>
        <w:r w:rsidRPr="00823222" w:rsidDel="00823222">
          <w:rPr>
            <w:rPrChange w:id="292" w:author="Brendon Binder" w:date="2018-01-12T10:09:00Z">
              <w:rPr>
                <w:rStyle w:val="Hyperlink"/>
                <w:b w:val="0"/>
              </w:rPr>
            </w:rPrChange>
          </w:rPr>
          <w:delText>Abbreviations and Acronyms</w:delText>
        </w:r>
        <w:r w:rsidDel="00823222">
          <w:rPr>
            <w:webHidden/>
          </w:rPr>
          <w:tab/>
          <w:delText>14</w:delText>
        </w:r>
      </w:del>
    </w:p>
    <w:p w:rsidR="00A422FD" w:rsidDel="00823222" w:rsidRDefault="00A422FD">
      <w:pPr>
        <w:pStyle w:val="TOC1"/>
        <w:tabs>
          <w:tab w:val="left" w:pos="1400"/>
        </w:tabs>
        <w:rPr>
          <w:del w:id="293" w:author="Brendon Binder" w:date="2018-01-12T10:09:00Z"/>
          <w:rFonts w:eastAsiaTheme="minorEastAsia"/>
          <w:b w:val="0"/>
          <w:color w:val="auto"/>
          <w:kern w:val="0"/>
          <w:sz w:val="22"/>
          <w:szCs w:val="22"/>
          <w:lang w:val="en-US"/>
        </w:rPr>
      </w:pPr>
      <w:del w:id="294" w:author="Brendon Binder" w:date="2018-01-12T10:09:00Z">
        <w:r w:rsidRPr="00823222" w:rsidDel="00823222">
          <w:rPr>
            <w:rPrChange w:id="295" w:author="Brendon Binder" w:date="2018-01-12T10:09:00Z">
              <w:rPr>
                <w:rStyle w:val="Hyperlink"/>
                <w:b w:val="0"/>
              </w:rPr>
            </w:rPrChange>
          </w:rPr>
          <w:delText>Appendix B</w:delText>
        </w:r>
        <w:r w:rsidDel="00823222">
          <w:rPr>
            <w:rFonts w:eastAsiaTheme="minorEastAsia"/>
            <w:b w:val="0"/>
            <w:color w:val="auto"/>
            <w:kern w:val="0"/>
            <w:sz w:val="22"/>
            <w:szCs w:val="22"/>
            <w:lang w:val="en-US"/>
          </w:rPr>
          <w:tab/>
        </w:r>
        <w:r w:rsidRPr="00823222" w:rsidDel="00823222">
          <w:rPr>
            <w:rPrChange w:id="296" w:author="Brendon Binder" w:date="2018-01-12T10:09:00Z">
              <w:rPr>
                <w:rStyle w:val="Hyperlink"/>
                <w:b w:val="0"/>
              </w:rPr>
            </w:rPrChange>
          </w:rPr>
          <w:delText>Glossary</w:delText>
        </w:r>
        <w:r w:rsidDel="00823222">
          <w:rPr>
            <w:webHidden/>
          </w:rPr>
          <w:tab/>
          <w:delText>15</w:delText>
        </w:r>
      </w:del>
    </w:p>
    <w:p w:rsidR="00A422FD" w:rsidDel="00823222" w:rsidRDefault="00A422FD">
      <w:pPr>
        <w:pStyle w:val="TOC1"/>
        <w:tabs>
          <w:tab w:val="left" w:pos="1400"/>
        </w:tabs>
        <w:rPr>
          <w:del w:id="297" w:author="Brendon Binder" w:date="2018-01-12T10:09:00Z"/>
          <w:rFonts w:eastAsiaTheme="minorEastAsia"/>
          <w:b w:val="0"/>
          <w:color w:val="auto"/>
          <w:kern w:val="0"/>
          <w:sz w:val="22"/>
          <w:szCs w:val="22"/>
          <w:lang w:val="en-US"/>
        </w:rPr>
      </w:pPr>
      <w:del w:id="298" w:author="Brendon Binder" w:date="2018-01-12T10:09:00Z">
        <w:r w:rsidRPr="00823222" w:rsidDel="00823222">
          <w:rPr>
            <w:rPrChange w:id="299" w:author="Brendon Binder" w:date="2018-01-12T10:09:00Z">
              <w:rPr>
                <w:rStyle w:val="Hyperlink"/>
                <w:b w:val="0"/>
              </w:rPr>
            </w:rPrChange>
          </w:rPr>
          <w:delText>Appendix C</w:delText>
        </w:r>
        <w:r w:rsidDel="00823222">
          <w:rPr>
            <w:rFonts w:eastAsiaTheme="minorEastAsia"/>
            <w:b w:val="0"/>
            <w:color w:val="auto"/>
            <w:kern w:val="0"/>
            <w:sz w:val="22"/>
            <w:szCs w:val="22"/>
            <w:lang w:val="en-US"/>
          </w:rPr>
          <w:tab/>
        </w:r>
        <w:r w:rsidRPr="00823222" w:rsidDel="00823222">
          <w:rPr>
            <w:rPrChange w:id="300" w:author="Brendon Binder" w:date="2018-01-12T10:09:00Z">
              <w:rPr>
                <w:rStyle w:val="Hyperlink"/>
                <w:b w:val="0"/>
              </w:rPr>
            </w:rPrChange>
          </w:rPr>
          <w:delText>References</w:delText>
        </w:r>
        <w:r w:rsidDel="00823222">
          <w:rPr>
            <w:webHidden/>
          </w:rPr>
          <w:tab/>
          <w:delText>16</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301" w:name="_Toc503515068"/>
      <w:r w:rsidRPr="00A158C7">
        <w:lastRenderedPageBreak/>
        <w:t>Introduction</w:t>
      </w:r>
      <w:bookmarkEnd w:id="301"/>
    </w:p>
    <w:p w:rsidR="00063A7A" w:rsidRPr="00A158C7" w:rsidRDefault="00FE5DF5" w:rsidP="000B37D5">
      <w:pPr>
        <w:pStyle w:val="Heading2"/>
      </w:pPr>
      <w:bookmarkStart w:id="302" w:name="_Toc503515069"/>
      <w:r w:rsidRPr="00A158C7">
        <w:t>Purpose</w:t>
      </w:r>
      <w:bookmarkEnd w:id="302"/>
    </w:p>
    <w:p w:rsidR="00DC0959" w:rsidRPr="000D6D09" w:rsidRDefault="00FE5DF5" w:rsidP="000D6D09">
      <w:pPr>
        <w:pStyle w:val="Heading2"/>
      </w:pPr>
      <w:bookmarkStart w:id="303" w:name="_Toc503515070"/>
      <w:r w:rsidRPr="00A158C7">
        <w:t>Scope</w:t>
      </w:r>
      <w:bookmarkEnd w:id="303"/>
    </w:p>
    <w:p w:rsidR="00F95E33" w:rsidRPr="00A158C7" w:rsidRDefault="00F95E33" w:rsidP="00E16D14"/>
    <w:p w:rsidR="00312179" w:rsidRDefault="008D5772" w:rsidP="00F43F8E">
      <w:pPr>
        <w:pStyle w:val="Heading1"/>
        <w:rPr>
          <w:rFonts w:ascii="Calibri" w:hAnsi="Calibri" w:cs="Calibri"/>
        </w:rPr>
      </w:pPr>
      <w:bookmarkStart w:id="304" w:name="_Toc406065228"/>
      <w:bookmarkStart w:id="305" w:name="_Toc503515071"/>
      <w:bookmarkEnd w:id="4"/>
      <w:bookmarkEnd w:id="5"/>
      <w:bookmarkEnd w:id="6"/>
      <w:bookmarkEnd w:id="7"/>
      <w:bookmarkEnd w:id="8"/>
      <w:proofErr w:type="spellStart"/>
      <w:r>
        <w:rPr>
          <w:rFonts w:ascii="Calibri" w:hAnsi="Calibri" w:cs="Calibri"/>
        </w:rPr>
        <w:lastRenderedPageBreak/>
        <w:t>LrnPinionCentr</w:t>
      </w:r>
      <w:proofErr w:type="spellEnd"/>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04"/>
      <w:bookmarkEnd w:id="305"/>
    </w:p>
    <w:p w:rsidR="00D229A6" w:rsidRPr="002D6391" w:rsidRDefault="000D6D09" w:rsidP="00D229A6">
      <w:pPr>
        <w:rPr>
          <w:rFonts w:cs="Calibri"/>
          <w:i/>
        </w:rPr>
      </w:pPr>
      <w:r>
        <w:rPr>
          <w:rFonts w:cs="Calibri"/>
          <w:i/>
        </w:rPr>
        <w:t>Refer FDD</w:t>
      </w:r>
      <w:r w:rsidR="00D229A6">
        <w:rPr>
          <w:rFonts w:cs="Calibri"/>
          <w: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00525C">
      <w:pPr>
        <w:pStyle w:val="Heading1"/>
        <w:spacing w:after="0"/>
        <w:ind w:left="562" w:hanging="562"/>
        <w:rPr>
          <w:rFonts w:ascii="Calibri" w:hAnsi="Calibri" w:cs="Calibri"/>
        </w:rPr>
      </w:pPr>
      <w:bookmarkStart w:id="306" w:name="_Toc406065229"/>
      <w:bookmarkStart w:id="307" w:name="_Toc503515072"/>
      <w:r w:rsidRPr="00AA38E8">
        <w:rPr>
          <w:rFonts w:ascii="Calibri" w:hAnsi="Calibri" w:cs="Calibri"/>
        </w:rPr>
        <w:lastRenderedPageBreak/>
        <w:t>Design details of software module</w:t>
      </w:r>
      <w:bookmarkEnd w:id="306"/>
      <w:bookmarkEnd w:id="307"/>
    </w:p>
    <w:p w:rsidR="00D229A6" w:rsidRPr="0000525C" w:rsidRDefault="00D44B2A" w:rsidP="0000525C">
      <w:pPr>
        <w:pStyle w:val="Heading2"/>
        <w:rPr>
          <w:rFonts w:ascii="Calibri" w:hAnsi="Calibri" w:cs="Calibri"/>
        </w:rPr>
      </w:pPr>
      <w:bookmarkStart w:id="308" w:name="_Toc503515073"/>
      <w:bookmarkStart w:id="309" w:name="_Toc406065230"/>
      <w:r w:rsidRPr="00D229A6">
        <w:t>Graphical</w:t>
      </w:r>
      <w:r w:rsidRPr="0000525C">
        <w:rPr>
          <w:rFonts w:ascii="Calibri" w:hAnsi="Calibri" w:cs="Calibri"/>
        </w:rPr>
        <w:t xml:space="preserve"> representation of </w:t>
      </w:r>
      <w:proofErr w:type="spellStart"/>
      <w:r w:rsidR="008D5772">
        <w:rPr>
          <w:rFonts w:ascii="Calibri" w:hAnsi="Calibri" w:cs="Calibri"/>
        </w:rPr>
        <w:t>LrnPinionCentr</w:t>
      </w:r>
      <w:bookmarkEnd w:id="308"/>
      <w:proofErr w:type="spellEnd"/>
      <w:r w:rsidDel="00D44B2A">
        <w:t xml:space="preserve"> </w:t>
      </w:r>
      <w:bookmarkEnd w:id="309"/>
    </w:p>
    <w:p w:rsidR="00D229A6" w:rsidRDefault="008D5772" w:rsidP="0000525C">
      <w:pPr>
        <w:rPr>
          <w:rFonts w:cs="Calibri"/>
        </w:rPr>
      </w:pPr>
      <w:del w:id="310" w:author="Brendon Binder" w:date="2018-01-12T10:07:00Z">
        <w:r w:rsidDel="00823222">
          <w:rPr>
            <w:noProof/>
          </w:rPr>
          <w:drawing>
            <wp:inline distT="0" distB="0" distL="0" distR="0" wp14:anchorId="28DD861E" wp14:editId="47EBE9A9">
              <wp:extent cx="2204877" cy="296608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1182" cy="2974567"/>
                      </a:xfrm>
                      <a:prstGeom prst="rect">
                        <a:avLst/>
                      </a:prstGeom>
                    </pic:spPr>
                  </pic:pic>
                </a:graphicData>
              </a:graphic>
            </wp:inline>
          </w:drawing>
        </w:r>
      </w:del>
      <w:ins w:id="311" w:author="Brendon Binder" w:date="2018-01-12T10:08:00Z">
        <w:r w:rsidR="00823222">
          <w:rPr>
            <w:noProof/>
          </w:rPr>
          <w:drawing>
            <wp:inline distT="0" distB="0" distL="0" distR="0" wp14:anchorId="7FD3B4BA" wp14:editId="7C222E58">
              <wp:extent cx="2450551" cy="29527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9368" cy="2963374"/>
                      </a:xfrm>
                      <a:prstGeom prst="rect">
                        <a:avLst/>
                      </a:prstGeom>
                    </pic:spPr>
                  </pic:pic>
                </a:graphicData>
              </a:graphic>
            </wp:inline>
          </w:drawing>
        </w:r>
      </w:ins>
    </w:p>
    <w:p w:rsidR="00D229A6" w:rsidRPr="002D6391" w:rsidRDefault="00D229A6" w:rsidP="0000525C">
      <w:pPr>
        <w:pStyle w:val="Heading2"/>
        <w:spacing w:after="0"/>
        <w:rPr>
          <w:rFonts w:ascii="Calibri" w:hAnsi="Calibri" w:cs="Calibri"/>
        </w:rPr>
      </w:pPr>
      <w:bookmarkStart w:id="312" w:name="_Toc406065231"/>
      <w:bookmarkStart w:id="313" w:name="_Toc503515074"/>
      <w:r w:rsidRPr="002D6391">
        <w:rPr>
          <w:rFonts w:ascii="Calibri" w:hAnsi="Calibri" w:cs="Calibri"/>
        </w:rPr>
        <w:t>Data Flow Diagram</w:t>
      </w:r>
      <w:bookmarkEnd w:id="312"/>
      <w:bookmarkEnd w:id="313"/>
    </w:p>
    <w:p w:rsidR="00D229A6" w:rsidRPr="002B094F" w:rsidRDefault="000D6D09" w:rsidP="0000525C">
      <w:pPr>
        <w:spacing w:after="0"/>
        <w:rPr>
          <w:rFonts w:cs="Calibri"/>
        </w:rPr>
      </w:pPr>
      <w:r>
        <w:rPr>
          <w:rFonts w:cs="Calibri"/>
        </w:rPr>
        <w:t>Refer FDD</w:t>
      </w:r>
    </w:p>
    <w:p w:rsidR="00D229A6" w:rsidRPr="002D6391" w:rsidRDefault="00AC4CD8" w:rsidP="00AE0527">
      <w:pPr>
        <w:pStyle w:val="Heading3"/>
        <w:rPr>
          <w:rFonts w:cs="Calibri"/>
        </w:rPr>
      </w:pPr>
      <w:bookmarkStart w:id="314" w:name="_Toc375924736"/>
      <w:bookmarkStart w:id="315" w:name="_Toc406065232"/>
      <w:bookmarkStart w:id="316" w:name="_Toc503515075"/>
      <w:r w:rsidRPr="00305C34">
        <w:t xml:space="preserve">Component </w:t>
      </w:r>
      <w:r w:rsidR="00D229A6" w:rsidRPr="002B094F">
        <w:rPr>
          <w:rFonts w:cs="Calibri"/>
        </w:rPr>
        <w:t>level</w:t>
      </w:r>
      <w:r w:rsidR="00D229A6" w:rsidRPr="002D6391">
        <w:rPr>
          <w:rFonts w:cs="Calibri"/>
        </w:rPr>
        <w:t xml:space="preserve"> DFD</w:t>
      </w:r>
      <w:bookmarkEnd w:id="314"/>
      <w:bookmarkEnd w:id="315"/>
      <w:bookmarkEnd w:id="316"/>
    </w:p>
    <w:p w:rsidR="00D229A6" w:rsidRPr="002B094F" w:rsidRDefault="000D6D09" w:rsidP="0000525C">
      <w:pPr>
        <w:spacing w:after="0"/>
        <w:rPr>
          <w:lang w:bidi="ar-SA"/>
        </w:rPr>
      </w:pPr>
      <w:r>
        <w:rPr>
          <w:rFonts w:cs="Calibri"/>
        </w:rPr>
        <w:t>Refer FDD</w:t>
      </w:r>
    </w:p>
    <w:p w:rsidR="00D229A6" w:rsidRPr="00A32585" w:rsidRDefault="00AC4CD8" w:rsidP="00AE0527">
      <w:pPr>
        <w:pStyle w:val="Heading3"/>
      </w:pPr>
      <w:bookmarkStart w:id="317" w:name="_Toc375924737"/>
      <w:bookmarkStart w:id="318" w:name="_Toc406065233"/>
      <w:bookmarkStart w:id="319" w:name="_Toc503515076"/>
      <w:r>
        <w:t>Function</w:t>
      </w:r>
      <w:r w:rsidRPr="00231F0B">
        <w:t xml:space="preserve"> </w:t>
      </w:r>
      <w:r w:rsidR="00D229A6" w:rsidRPr="00A32585">
        <w:t>level DFD</w:t>
      </w:r>
      <w:bookmarkEnd w:id="317"/>
      <w:bookmarkEnd w:id="318"/>
      <w:bookmarkEnd w:id="319"/>
    </w:p>
    <w:p w:rsidR="000D6D09" w:rsidRPr="002B094F" w:rsidRDefault="000D6D09" w:rsidP="0000525C">
      <w:pPr>
        <w:spacing w:after="0"/>
        <w:rPr>
          <w:rFonts w:cs="Calibri"/>
        </w:rPr>
      </w:pPr>
      <w:r>
        <w:rPr>
          <w:rFonts w:cs="Calibr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20" w:name="_Toc338170479"/>
      <w:bookmarkStart w:id="321" w:name="_Toc375678228"/>
      <w:bookmarkStart w:id="322" w:name="_Toc418080062"/>
      <w:bookmarkStart w:id="323" w:name="_Toc421709912"/>
      <w:bookmarkStart w:id="324" w:name="_Toc503515077"/>
      <w:r w:rsidRPr="00AC4CD8">
        <w:rPr>
          <w:rFonts w:ascii="Calibri" w:hAnsi="Calibri" w:cs="Calibri"/>
        </w:rPr>
        <w:lastRenderedPageBreak/>
        <w:t>Constant Data Dictionary</w:t>
      </w:r>
      <w:bookmarkEnd w:id="320"/>
      <w:bookmarkEnd w:id="321"/>
      <w:bookmarkEnd w:id="322"/>
      <w:bookmarkEnd w:id="323"/>
      <w:bookmarkEnd w:id="324"/>
    </w:p>
    <w:p w:rsidR="00AC4CD8" w:rsidRPr="00DA5500" w:rsidRDefault="00AC4CD8" w:rsidP="00AC4CD8">
      <w:pPr>
        <w:pStyle w:val="Heading2"/>
        <w:spacing w:after="60"/>
        <w:rPr>
          <w:rFonts w:ascii="Calibri" w:hAnsi="Calibri"/>
        </w:rPr>
      </w:pPr>
      <w:bookmarkStart w:id="325" w:name="_Toc421011506"/>
      <w:bookmarkStart w:id="326" w:name="_Toc421786527"/>
      <w:bookmarkStart w:id="327" w:name="_Toc503515078"/>
      <w:bookmarkStart w:id="328" w:name="_Toc418080064"/>
      <w:r w:rsidRPr="00DA5500">
        <w:rPr>
          <w:rFonts w:ascii="Calibri" w:hAnsi="Calibri"/>
        </w:rPr>
        <w:t>Program (fixed) Constants</w:t>
      </w:r>
      <w:bookmarkEnd w:id="325"/>
      <w:bookmarkEnd w:id="326"/>
      <w:bookmarkEnd w:id="327"/>
    </w:p>
    <w:p w:rsidR="00AC4CD8" w:rsidRPr="00DA5500" w:rsidRDefault="00AC4CD8" w:rsidP="00AE0527">
      <w:pPr>
        <w:pStyle w:val="Heading3"/>
      </w:pPr>
      <w:bookmarkStart w:id="329" w:name="_Toc503515079"/>
      <w:bookmarkEnd w:id="328"/>
      <w:r w:rsidRPr="00DA5500">
        <w:t>Embedded Constants</w:t>
      </w:r>
      <w:bookmarkEnd w:id="32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D6D09" w:rsidRPr="00AA38E8" w:rsidTr="006E0AE2">
        <w:tc>
          <w:tcPr>
            <w:tcW w:w="3888"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Value</w:t>
            </w:r>
          </w:p>
        </w:tc>
      </w:tr>
      <w:tr w:rsidR="002F220B" w:rsidRPr="00AA38E8" w:rsidTr="006E0AE2">
        <w:tc>
          <w:tcPr>
            <w:tcW w:w="3888" w:type="dxa"/>
            <w:tcBorders>
              <w:top w:val="single" w:sz="6" w:space="0" w:color="auto"/>
              <w:left w:val="single" w:sz="6" w:space="0" w:color="auto"/>
              <w:bottom w:val="single" w:sz="6" w:space="0" w:color="auto"/>
              <w:right w:val="single" w:sz="6" w:space="0" w:color="auto"/>
            </w:tcBorders>
          </w:tcPr>
          <w:p w:rsidR="002F220B" w:rsidRPr="0000525C" w:rsidRDefault="002F220B" w:rsidP="006E0AE2">
            <w:pPr>
              <w:spacing w:before="60"/>
              <w:jc w:val="center"/>
              <w:rPr>
                <w:rFonts w:cs="Calibri"/>
                <w:sz w:val="16"/>
                <w:szCs w:val="16"/>
              </w:rPr>
            </w:pPr>
            <w:r>
              <w:rPr>
                <w:rFonts w:cs="Calibri"/>
                <w:sz w:val="16"/>
                <w:szCs w:val="16"/>
              </w:rPr>
              <w:t xml:space="preserve">Refer </w:t>
            </w:r>
            <w:proofErr w:type="spellStart"/>
            <w:r>
              <w:rPr>
                <w:rFonts w:cs="Calibri"/>
                <w:sz w:val="16"/>
                <w:szCs w:val="16"/>
              </w:rPr>
              <w:t>DataDict.m</w:t>
            </w:r>
            <w:proofErr w:type="spellEnd"/>
            <w:r>
              <w:rPr>
                <w:rFonts w:cs="Calibri"/>
                <w:sz w:val="16"/>
                <w:szCs w:val="16"/>
              </w:rPr>
              <w:t xml:space="preserve"> file from FDD for other constants</w:t>
            </w:r>
          </w:p>
        </w:tc>
        <w:tc>
          <w:tcPr>
            <w:tcW w:w="1710"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c>
          <w:tcPr>
            <w:tcW w:w="1225"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c>
          <w:tcPr>
            <w:tcW w:w="1385"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r>
    </w:tbl>
    <w:p w:rsidR="00AC4CD8" w:rsidRPr="00DA5500" w:rsidRDefault="00AC4CD8" w:rsidP="00AC4CD8">
      <w:pPr>
        <w:pStyle w:val="Heading1"/>
        <w:ind w:left="562" w:hanging="562"/>
        <w:rPr>
          <w:rFonts w:ascii="Calibri" w:hAnsi="Calibri" w:cs="Calibri"/>
        </w:rPr>
      </w:pPr>
      <w:bookmarkStart w:id="330" w:name="_Ref87065593"/>
      <w:bookmarkStart w:id="331" w:name="_Toc338170483"/>
      <w:bookmarkStart w:id="332" w:name="_Toc375678229"/>
      <w:bookmarkStart w:id="333" w:name="_Toc418080067"/>
      <w:bookmarkStart w:id="334" w:name="_Toc421786702"/>
      <w:bookmarkStart w:id="335" w:name="_Toc50351508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0"/>
      <w:bookmarkEnd w:id="331"/>
      <w:bookmarkEnd w:id="332"/>
      <w:bookmarkEnd w:id="333"/>
      <w:bookmarkEnd w:id="334"/>
      <w:bookmarkEnd w:id="335"/>
    </w:p>
    <w:p w:rsidR="002B094F" w:rsidRPr="00987B4A" w:rsidRDefault="002B094F" w:rsidP="00007584">
      <w:pPr>
        <w:pStyle w:val="Heading2"/>
        <w:spacing w:after="60"/>
        <w:rPr>
          <w:rFonts w:ascii="Calibri" w:hAnsi="Calibri"/>
        </w:rPr>
      </w:pPr>
      <w:bookmarkStart w:id="336" w:name="_Toc338170484"/>
      <w:bookmarkStart w:id="337" w:name="_Toc418080068"/>
      <w:bookmarkStart w:id="338" w:name="_Toc421709916"/>
      <w:bookmarkStart w:id="339" w:name="_Toc503515081"/>
      <w:r w:rsidRPr="00007584">
        <w:rPr>
          <w:rFonts w:ascii="Calibri" w:hAnsi="Calibri"/>
        </w:rPr>
        <w:t>Sub</w:t>
      </w:r>
      <w:r w:rsidRPr="00987B4A">
        <w:rPr>
          <w:rFonts w:ascii="Calibri" w:hAnsi="Calibri"/>
        </w:rPr>
        <w:t>-Module Functions</w:t>
      </w:r>
      <w:bookmarkEnd w:id="336"/>
      <w:bookmarkEnd w:id="337"/>
      <w:bookmarkEnd w:id="338"/>
      <w:bookmarkEnd w:id="339"/>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340" w:name="_Toc421011514"/>
      <w:bookmarkStart w:id="341" w:name="_Toc503515082"/>
      <w:proofErr w:type="spellStart"/>
      <w:r w:rsidRPr="00AA38E8">
        <w:rPr>
          <w:rFonts w:ascii="Calibri" w:hAnsi="Calibri" w:cs="Calibri"/>
        </w:rPr>
        <w:t>Init</w:t>
      </w:r>
      <w:proofErr w:type="spellEnd"/>
      <w:r w:rsidRPr="00AA38E8">
        <w:rPr>
          <w:rFonts w:ascii="Calibri" w:hAnsi="Calibri" w:cs="Calibri"/>
        </w:rPr>
        <w:t xml:space="preserve">: </w:t>
      </w:r>
      <w:r w:rsidR="008D5772">
        <w:rPr>
          <w:rFonts w:ascii="Calibri" w:hAnsi="Calibri" w:cs="Calibri"/>
        </w:rPr>
        <w:t>LrnPinionCentr</w:t>
      </w:r>
      <w:r w:rsidR="000D6D09" w:rsidRPr="00AA38E8">
        <w:rPr>
          <w:rFonts w:ascii="Calibri" w:hAnsi="Calibri" w:cs="Calibri"/>
        </w:rPr>
        <w:t>Init</w:t>
      </w:r>
      <w:r w:rsidR="000D6D09">
        <w:rPr>
          <w:rFonts w:ascii="Calibri" w:hAnsi="Calibri" w:cs="Calibri"/>
        </w:rPr>
        <w:t>1</w:t>
      </w:r>
      <w:bookmarkEnd w:id="340"/>
      <w:bookmarkEnd w:id="341"/>
    </w:p>
    <w:p w:rsidR="002822E1" w:rsidRPr="008000F9" w:rsidRDefault="002822E1" w:rsidP="008000F9">
      <w:pPr>
        <w:ind w:left="864"/>
      </w:pPr>
      <w:r>
        <w:rPr>
          <w:lang w:bidi="ar-SA"/>
        </w:rPr>
        <w:t>Refer FDD Simulink model</w:t>
      </w:r>
    </w:p>
    <w:p w:rsidR="00007584" w:rsidRPr="00AA38E8" w:rsidRDefault="00007584" w:rsidP="00007584">
      <w:pPr>
        <w:pStyle w:val="Heading2"/>
        <w:numPr>
          <w:ilvl w:val="3"/>
          <w:numId w:val="11"/>
        </w:numPr>
        <w:spacing w:after="60"/>
        <w:rPr>
          <w:rFonts w:ascii="Calibri" w:hAnsi="Calibri" w:cs="Calibri"/>
        </w:rPr>
      </w:pPr>
      <w:bookmarkStart w:id="342" w:name="_Toc421011515"/>
      <w:bookmarkStart w:id="343" w:name="_Toc503515083"/>
      <w:r w:rsidRPr="00AA38E8">
        <w:rPr>
          <w:rFonts w:ascii="Calibri" w:hAnsi="Calibri" w:cs="Calibri"/>
        </w:rPr>
        <w:t>Design Rationale</w:t>
      </w:r>
      <w:bookmarkEnd w:id="342"/>
      <w:bookmarkEnd w:id="343"/>
    </w:p>
    <w:p w:rsidR="002B094F" w:rsidRPr="002822E1" w:rsidRDefault="00482BA2" w:rsidP="008000F9">
      <w:pPr>
        <w:ind w:left="864"/>
      </w:pPr>
      <w:r>
        <w:rPr>
          <w:lang w:bidi="ar-SA"/>
        </w:rPr>
        <w:t>Refer to Anomaly EA4#17174. Implementation deviates to fix this issue for build.</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344" w:name="_Toc503515084"/>
      <w:bookmarkStart w:id="345" w:name="_Toc421011518"/>
      <w:r w:rsidRPr="00AA38E8">
        <w:rPr>
          <w:rFonts w:ascii="Calibri" w:hAnsi="Calibri" w:cs="Calibri"/>
        </w:rPr>
        <w:t xml:space="preserve">Per: </w:t>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8D5772">
        <w:rPr>
          <w:rFonts w:ascii="Calibri" w:hAnsi="Calibri" w:cs="Calibri"/>
        </w:rPr>
        <w:t>LrnPinionCentr</w:t>
      </w:r>
      <w:r w:rsidR="000D6D09">
        <w:rPr>
          <w:rFonts w:ascii="Calibri" w:hAnsi="Calibri" w:cs="Calibri"/>
        </w:rPr>
        <w:t>Per1</w:t>
      </w:r>
      <w:bookmarkEnd w:id="344"/>
      <w:r w:rsidR="000D6D09">
        <w:rPr>
          <w:rFonts w:ascii="Calibri" w:hAnsi="Calibri" w:cs="Calibri"/>
        </w:rPr>
        <w:fldChar w:fldCharType="end"/>
      </w:r>
      <w:bookmarkEnd w:id="345"/>
    </w:p>
    <w:p w:rsidR="002822E1" w:rsidRPr="008000F9" w:rsidRDefault="002822E1" w:rsidP="008000F9">
      <w:pPr>
        <w:ind w:left="864"/>
      </w:pPr>
      <w:r>
        <w:rPr>
          <w:lang w:bidi="ar-SA"/>
        </w:rPr>
        <w:t>Refer FDD Simulink Model</w:t>
      </w:r>
    </w:p>
    <w:p w:rsidR="00DB3C1D" w:rsidRPr="00AA38E8" w:rsidRDefault="00DB3C1D" w:rsidP="00DB3C1D">
      <w:pPr>
        <w:pStyle w:val="Heading2"/>
        <w:numPr>
          <w:ilvl w:val="3"/>
          <w:numId w:val="11"/>
        </w:numPr>
        <w:spacing w:after="60"/>
        <w:rPr>
          <w:rFonts w:ascii="Calibri" w:hAnsi="Calibri" w:cs="Calibri"/>
        </w:rPr>
      </w:pPr>
      <w:bookmarkStart w:id="346" w:name="_Toc421011519"/>
      <w:bookmarkStart w:id="347" w:name="_Toc503515085"/>
      <w:r w:rsidRPr="00AA38E8">
        <w:rPr>
          <w:rFonts w:ascii="Calibri" w:hAnsi="Calibri" w:cs="Calibri"/>
        </w:rPr>
        <w:t>Design Rationale</w:t>
      </w:r>
      <w:bookmarkEnd w:id="346"/>
      <w:bookmarkEnd w:id="347"/>
    </w:p>
    <w:p w:rsidR="00DB3C1D" w:rsidRPr="008000F9" w:rsidRDefault="000D6D09" w:rsidP="008000F9">
      <w:pPr>
        <w:ind w:firstLine="864"/>
        <w:rPr>
          <w:rFonts w:cs="Calibri"/>
        </w:rPr>
      </w:pPr>
      <w:r w:rsidRPr="008000F9">
        <w:rPr>
          <w:rFonts w:cs="Calibri"/>
        </w:rPr>
        <w:t>None</w:t>
      </w:r>
    </w:p>
    <w:p w:rsidR="00AE0527" w:rsidRDefault="008C6874" w:rsidP="00AE0527">
      <w:pPr>
        <w:pStyle w:val="Heading2"/>
        <w:spacing w:after="60"/>
        <w:rPr>
          <w:rFonts w:ascii="Calibri" w:hAnsi="Calibri"/>
        </w:rPr>
      </w:pPr>
      <w:bookmarkStart w:id="348" w:name="_Toc503515086"/>
      <w:r>
        <w:rPr>
          <w:rFonts w:ascii="Calibri" w:hAnsi="Calibri"/>
        </w:rPr>
        <w:t xml:space="preserve">Server </w:t>
      </w:r>
      <w:r w:rsidR="0017776C">
        <w:rPr>
          <w:rFonts w:ascii="Calibri" w:hAnsi="Calibri"/>
        </w:rPr>
        <w:t>R</w:t>
      </w:r>
      <w:r w:rsidR="0017776C" w:rsidRPr="008C6874">
        <w:rPr>
          <w:rFonts w:ascii="Calibri" w:hAnsi="Calibri"/>
        </w:rPr>
        <w:t>u</w:t>
      </w:r>
      <w:r w:rsidR="0017776C">
        <w:rPr>
          <w:rFonts w:ascii="Calibri" w:hAnsi="Calibri"/>
        </w:rPr>
        <w:t>n</w:t>
      </w:r>
      <w:r w:rsidR="0017776C" w:rsidRPr="008C6874">
        <w:rPr>
          <w:rFonts w:ascii="Calibri" w:hAnsi="Calibri"/>
        </w:rPr>
        <w:t>nable</w:t>
      </w:r>
      <w:bookmarkEnd w:id="348"/>
    </w:p>
    <w:p w:rsidR="00AE0527" w:rsidRDefault="00AE0527" w:rsidP="00AE0527">
      <w:pPr>
        <w:pStyle w:val="Heading3"/>
      </w:pPr>
      <w:r>
        <w:t xml:space="preserve"> </w:t>
      </w:r>
      <w:bookmarkStart w:id="349" w:name="_Toc503515087"/>
      <w:proofErr w:type="spellStart"/>
      <w:r>
        <w:t>SetInpPrm</w:t>
      </w:r>
      <w:bookmarkEnd w:id="349"/>
      <w:proofErr w:type="spellEnd"/>
    </w:p>
    <w:p w:rsidR="00AE0527" w:rsidRPr="00AE0527" w:rsidRDefault="00AE0527" w:rsidP="00AE0527">
      <w:pPr>
        <w:ind w:left="1017"/>
        <w:rPr>
          <w:lang w:bidi="ar-SA"/>
        </w:rPr>
      </w:pPr>
      <w:r>
        <w:rPr>
          <w:lang w:bidi="ar-SA"/>
        </w:rPr>
        <w:t xml:space="preserve"> Refer FDD Simulink Model</w:t>
      </w:r>
    </w:p>
    <w:p w:rsidR="008C6874" w:rsidRPr="00AA38E8" w:rsidRDefault="008C6874" w:rsidP="008C6874">
      <w:pPr>
        <w:pStyle w:val="Heading2"/>
        <w:spacing w:after="60"/>
        <w:rPr>
          <w:rFonts w:ascii="Calibri" w:hAnsi="Calibri" w:cs="Calibri"/>
        </w:rPr>
      </w:pPr>
      <w:bookmarkStart w:id="350" w:name="_Ref382299966"/>
      <w:bookmarkStart w:id="351" w:name="_Toc421011529"/>
      <w:bookmarkStart w:id="352" w:name="_Toc503515088"/>
      <w:r w:rsidRPr="00AA38E8">
        <w:rPr>
          <w:rFonts w:ascii="Calibri" w:hAnsi="Calibri" w:cs="Calibri"/>
        </w:rPr>
        <w:t>Interrupt Functions</w:t>
      </w:r>
      <w:bookmarkEnd w:id="350"/>
      <w:bookmarkEnd w:id="351"/>
      <w:bookmarkEnd w:id="352"/>
    </w:p>
    <w:p w:rsidR="002B094F" w:rsidRPr="008000F9" w:rsidRDefault="000D6D09" w:rsidP="008000F9">
      <w:pPr>
        <w:ind w:firstLine="576"/>
        <w:rPr>
          <w:rFonts w:cs="Calibri"/>
        </w:rPr>
      </w:pPr>
      <w:r w:rsidRPr="008000F9">
        <w:rPr>
          <w:rFonts w:cs="Calibri"/>
        </w:rPr>
        <w:t>None</w:t>
      </w:r>
    </w:p>
    <w:p w:rsidR="002B094F" w:rsidRPr="008C6874" w:rsidRDefault="002B094F" w:rsidP="008C6874">
      <w:pPr>
        <w:pStyle w:val="Heading2"/>
        <w:spacing w:after="60"/>
        <w:rPr>
          <w:rFonts w:ascii="Calibri" w:hAnsi="Calibri" w:cs="Calibri"/>
        </w:rPr>
      </w:pPr>
      <w:bookmarkStart w:id="353" w:name="_Toc338170485"/>
      <w:bookmarkStart w:id="354" w:name="_Toc418080074"/>
      <w:bookmarkStart w:id="355" w:name="_Toc421709919"/>
      <w:bookmarkStart w:id="356" w:name="_Toc503515089"/>
      <w:r w:rsidRPr="008C6874">
        <w:rPr>
          <w:rFonts w:ascii="Calibri" w:hAnsi="Calibri" w:cs="Calibri"/>
        </w:rPr>
        <w:t>Module Internal (Local) Functions</w:t>
      </w:r>
      <w:bookmarkEnd w:id="353"/>
      <w:bookmarkEnd w:id="354"/>
      <w:bookmarkEnd w:id="355"/>
      <w:bookmarkEnd w:id="356"/>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357" w:name="_Toc421011540"/>
      <w:bookmarkStart w:id="358" w:name="_Toc503515090"/>
      <w:r w:rsidRPr="00AA38E8">
        <w:rPr>
          <w:rFonts w:ascii="Calibri" w:hAnsi="Calibri" w:cs="Calibri"/>
        </w:rPr>
        <w:t>Local Function #1</w:t>
      </w:r>
      <w:bookmarkEnd w:id="357"/>
      <w:bookmarkEnd w:id="35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D6D09" w:rsidRPr="00AA38E8" w:rsidTr="002F074F">
        <w:tc>
          <w:tcPr>
            <w:tcW w:w="1644" w:type="dxa"/>
          </w:tcPr>
          <w:p w:rsidR="000D6D09" w:rsidRPr="00AA38E8" w:rsidRDefault="000D6D09" w:rsidP="006E0AE2">
            <w:pPr>
              <w:spacing w:before="60"/>
              <w:rPr>
                <w:rFonts w:cs="Calibri"/>
                <w:b/>
                <w:bCs/>
                <w:sz w:val="16"/>
              </w:rPr>
            </w:pPr>
            <w:bookmarkStart w:id="359" w:name="_Toc421011541"/>
            <w:r w:rsidRPr="00AA38E8">
              <w:rPr>
                <w:rFonts w:cs="Calibri"/>
                <w:b/>
                <w:bCs/>
                <w:sz w:val="16"/>
              </w:rPr>
              <w:t>Function Name</w:t>
            </w:r>
          </w:p>
        </w:tc>
        <w:tc>
          <w:tcPr>
            <w:tcW w:w="3822" w:type="dxa"/>
          </w:tcPr>
          <w:p w:rsidR="000D6D09" w:rsidRPr="00AA38E8" w:rsidRDefault="0089411F" w:rsidP="006E0AE2">
            <w:pPr>
              <w:spacing w:before="60"/>
              <w:rPr>
                <w:rFonts w:cs="Calibri"/>
                <w:sz w:val="16"/>
              </w:rPr>
            </w:pPr>
            <w:proofErr w:type="spellStart"/>
            <w:r>
              <w:rPr>
                <w:rFonts w:cs="Calibri"/>
                <w:sz w:val="16"/>
              </w:rPr>
              <w:t>RunMinMax</w:t>
            </w:r>
            <w:proofErr w:type="spellEnd"/>
          </w:p>
        </w:tc>
        <w:tc>
          <w:tcPr>
            <w:tcW w:w="950" w:type="dxa"/>
            <w:shd w:val="pct30" w:color="FFFF00" w:fill="auto"/>
          </w:tcPr>
          <w:p w:rsidR="000D6D09" w:rsidRPr="00AA38E8" w:rsidRDefault="000D6D09" w:rsidP="006E0AE2">
            <w:pPr>
              <w:spacing w:before="60"/>
              <w:jc w:val="center"/>
              <w:rPr>
                <w:rFonts w:cs="Calibri"/>
                <w:sz w:val="16"/>
              </w:rPr>
            </w:pPr>
            <w:r w:rsidRPr="00AA38E8">
              <w:rPr>
                <w:rFonts w:cs="Calibri"/>
                <w:sz w:val="16"/>
              </w:rPr>
              <w:t>Type</w:t>
            </w:r>
          </w:p>
        </w:tc>
        <w:tc>
          <w:tcPr>
            <w:tcW w:w="1294" w:type="dxa"/>
            <w:shd w:val="pct30" w:color="FFFF00" w:fill="auto"/>
          </w:tcPr>
          <w:p w:rsidR="000D6D09" w:rsidRPr="00AA38E8" w:rsidRDefault="000D6D09" w:rsidP="006E0AE2">
            <w:pPr>
              <w:spacing w:before="60"/>
              <w:jc w:val="center"/>
              <w:rPr>
                <w:rFonts w:cs="Calibri"/>
                <w:sz w:val="16"/>
              </w:rPr>
            </w:pPr>
            <w:r w:rsidRPr="00AA38E8">
              <w:rPr>
                <w:rFonts w:cs="Calibri"/>
                <w:sz w:val="16"/>
              </w:rPr>
              <w:t>Min</w:t>
            </w:r>
          </w:p>
        </w:tc>
        <w:tc>
          <w:tcPr>
            <w:tcW w:w="1218" w:type="dxa"/>
            <w:shd w:val="pct30" w:color="FFFF00" w:fill="auto"/>
          </w:tcPr>
          <w:p w:rsidR="000D6D09" w:rsidRPr="00AA38E8" w:rsidRDefault="000D6D09" w:rsidP="006E0AE2">
            <w:pPr>
              <w:spacing w:before="60"/>
              <w:jc w:val="center"/>
              <w:rPr>
                <w:rFonts w:cs="Calibri"/>
                <w:sz w:val="16"/>
              </w:rPr>
            </w:pPr>
            <w:r w:rsidRPr="00AA38E8">
              <w:rPr>
                <w:rFonts w:cs="Calibri"/>
                <w:sz w:val="16"/>
              </w:rPr>
              <w:t>Max</w:t>
            </w:r>
          </w:p>
        </w:tc>
      </w:tr>
      <w:tr w:rsidR="000D6D09" w:rsidRPr="00AA38E8" w:rsidTr="002F074F">
        <w:tc>
          <w:tcPr>
            <w:tcW w:w="1644" w:type="dxa"/>
          </w:tcPr>
          <w:p w:rsidR="000D6D09" w:rsidRPr="00AA38E8" w:rsidRDefault="000D6D09" w:rsidP="006E0AE2">
            <w:pPr>
              <w:spacing w:before="60"/>
              <w:rPr>
                <w:rFonts w:cs="Calibri"/>
                <w:b/>
                <w:bCs/>
                <w:sz w:val="16"/>
              </w:rPr>
            </w:pPr>
            <w:r w:rsidRPr="00AA38E8">
              <w:rPr>
                <w:rFonts w:cs="Calibri"/>
                <w:b/>
                <w:bCs/>
                <w:sz w:val="16"/>
              </w:rPr>
              <w:t xml:space="preserve">Arguments Passed </w:t>
            </w:r>
          </w:p>
        </w:tc>
        <w:tc>
          <w:tcPr>
            <w:tcW w:w="3822" w:type="dxa"/>
          </w:tcPr>
          <w:p w:rsidR="000D6D09" w:rsidRPr="00AA38E8" w:rsidRDefault="0089411F" w:rsidP="006E0AE2">
            <w:pPr>
              <w:spacing w:before="60"/>
              <w:rPr>
                <w:rFonts w:cs="Calibri"/>
                <w:sz w:val="16"/>
              </w:rPr>
            </w:pPr>
            <w:r>
              <w:rPr>
                <w:rFonts w:cs="Calibri"/>
                <w:sz w:val="16"/>
              </w:rPr>
              <w:t>HwAg_HwDeg_T_f32</w:t>
            </w:r>
          </w:p>
        </w:tc>
        <w:tc>
          <w:tcPr>
            <w:tcW w:w="950" w:type="dxa"/>
          </w:tcPr>
          <w:p w:rsidR="000D6D09" w:rsidRPr="00AA38E8" w:rsidRDefault="0089411F" w:rsidP="006E0AE2">
            <w:pPr>
              <w:spacing w:before="60"/>
              <w:rPr>
                <w:rFonts w:cs="Calibri"/>
                <w:sz w:val="16"/>
              </w:rPr>
            </w:pPr>
            <w:r>
              <w:rPr>
                <w:rFonts w:cs="Calibri"/>
                <w:sz w:val="16"/>
              </w:rPr>
              <w:t>float32</w:t>
            </w:r>
          </w:p>
        </w:tc>
        <w:tc>
          <w:tcPr>
            <w:tcW w:w="1294" w:type="dxa"/>
          </w:tcPr>
          <w:p w:rsidR="000D6D09" w:rsidRPr="00AA38E8" w:rsidRDefault="0089411F" w:rsidP="006E0AE2">
            <w:pPr>
              <w:spacing w:before="60"/>
              <w:rPr>
                <w:rFonts w:cs="Calibri"/>
                <w:sz w:val="16"/>
              </w:rPr>
            </w:pPr>
            <w:r>
              <w:rPr>
                <w:rFonts w:cs="Calibri"/>
                <w:sz w:val="16"/>
              </w:rPr>
              <w:t>-1440.0</w:t>
            </w:r>
          </w:p>
        </w:tc>
        <w:tc>
          <w:tcPr>
            <w:tcW w:w="1218" w:type="dxa"/>
          </w:tcPr>
          <w:p w:rsidR="000D6D09" w:rsidRPr="00AA38E8" w:rsidRDefault="0089411F" w:rsidP="006E0AE2">
            <w:pPr>
              <w:spacing w:before="60"/>
              <w:rPr>
                <w:rFonts w:cs="Calibri"/>
                <w:sz w:val="16"/>
              </w:rPr>
            </w:pPr>
            <w:r>
              <w:rPr>
                <w:rFonts w:cs="Calibri"/>
                <w:sz w:val="16"/>
              </w:rPr>
              <w:t>1440.0</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A38E8" w:rsidRDefault="0089411F" w:rsidP="002F074F">
            <w:pPr>
              <w:spacing w:before="60"/>
              <w:rPr>
                <w:rFonts w:cs="Calibri"/>
                <w:sz w:val="16"/>
              </w:rPr>
            </w:pPr>
            <w:proofErr w:type="spellStart"/>
            <w:r>
              <w:rPr>
                <w:rFonts w:cs="Calibri"/>
                <w:sz w:val="16"/>
              </w:rPr>
              <w:t>PinionCentrLrnEna_Cnt_T_logl</w:t>
            </w:r>
            <w:proofErr w:type="spellEnd"/>
          </w:p>
        </w:tc>
        <w:tc>
          <w:tcPr>
            <w:tcW w:w="950" w:type="dxa"/>
          </w:tcPr>
          <w:p w:rsidR="002F074F" w:rsidRPr="00AA38E8" w:rsidRDefault="0089411F" w:rsidP="002F074F">
            <w:pPr>
              <w:spacing w:before="60"/>
              <w:rPr>
                <w:rFonts w:cs="Calibri"/>
                <w:sz w:val="16"/>
              </w:rPr>
            </w:pPr>
            <w:proofErr w:type="spellStart"/>
            <w:r>
              <w:rPr>
                <w:rFonts w:cs="Calibri"/>
                <w:sz w:val="16"/>
              </w:rPr>
              <w:t>boolean</w:t>
            </w:r>
            <w:proofErr w:type="spellEnd"/>
          </w:p>
        </w:tc>
        <w:tc>
          <w:tcPr>
            <w:tcW w:w="1294" w:type="dxa"/>
          </w:tcPr>
          <w:p w:rsidR="002F074F" w:rsidRPr="00AA38E8" w:rsidRDefault="0089411F" w:rsidP="002F074F">
            <w:pPr>
              <w:spacing w:before="60"/>
              <w:rPr>
                <w:rFonts w:cs="Calibri"/>
                <w:sz w:val="16"/>
              </w:rPr>
            </w:pPr>
            <w:r>
              <w:rPr>
                <w:rFonts w:cs="Calibri"/>
                <w:sz w:val="16"/>
              </w:rPr>
              <w:t>FALSE</w:t>
            </w:r>
          </w:p>
        </w:tc>
        <w:tc>
          <w:tcPr>
            <w:tcW w:w="1218" w:type="dxa"/>
          </w:tcPr>
          <w:p w:rsidR="002F074F" w:rsidRPr="00AA38E8" w:rsidRDefault="0089411F" w:rsidP="002F074F">
            <w:pPr>
              <w:spacing w:before="60"/>
              <w:rPr>
                <w:rFonts w:cs="Calibri"/>
                <w:sz w:val="16"/>
              </w:rPr>
            </w:pPr>
            <w:r>
              <w:rPr>
                <w:rFonts w:cs="Calibri"/>
                <w:sz w:val="16"/>
              </w:rPr>
              <w:t>TRUE</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89411F" w:rsidP="002F074F">
            <w:pPr>
              <w:spacing w:before="60"/>
              <w:rPr>
                <w:rFonts w:cs="Calibri"/>
                <w:sz w:val="16"/>
              </w:rPr>
            </w:pPr>
            <w:r>
              <w:rPr>
                <w:rFonts w:cs="Calibri"/>
                <w:sz w:val="16"/>
              </w:rPr>
              <w:t>*MaxHwPosn_HwDeg_T_f32</w:t>
            </w:r>
          </w:p>
        </w:tc>
        <w:tc>
          <w:tcPr>
            <w:tcW w:w="950" w:type="dxa"/>
          </w:tcPr>
          <w:p w:rsidR="002F074F" w:rsidRPr="00AA38E8" w:rsidRDefault="0089411F" w:rsidP="002F074F">
            <w:pPr>
              <w:spacing w:before="60"/>
              <w:rPr>
                <w:rFonts w:cs="Calibri"/>
                <w:sz w:val="16"/>
              </w:rPr>
            </w:pPr>
            <w:r>
              <w:rPr>
                <w:rFonts w:cs="Calibri"/>
                <w:sz w:val="16"/>
              </w:rPr>
              <w:t>float32</w:t>
            </w:r>
          </w:p>
        </w:tc>
        <w:tc>
          <w:tcPr>
            <w:tcW w:w="1294" w:type="dxa"/>
          </w:tcPr>
          <w:p w:rsidR="002F074F" w:rsidRPr="00AA38E8" w:rsidRDefault="0089411F" w:rsidP="002F074F">
            <w:pPr>
              <w:spacing w:before="60"/>
              <w:rPr>
                <w:rFonts w:cs="Calibri"/>
                <w:sz w:val="16"/>
              </w:rPr>
            </w:pPr>
            <w:r>
              <w:rPr>
                <w:rFonts w:cs="Calibri"/>
                <w:sz w:val="16"/>
              </w:rPr>
              <w:t>-1440.0</w:t>
            </w:r>
          </w:p>
        </w:tc>
        <w:tc>
          <w:tcPr>
            <w:tcW w:w="1218" w:type="dxa"/>
          </w:tcPr>
          <w:p w:rsidR="002F074F" w:rsidRPr="00AA38E8" w:rsidRDefault="0089411F" w:rsidP="002F074F">
            <w:pPr>
              <w:spacing w:before="60"/>
              <w:rPr>
                <w:rFonts w:cs="Calibri"/>
                <w:sz w:val="16"/>
              </w:rPr>
            </w:pPr>
            <w:r>
              <w:rPr>
                <w:rFonts w:cs="Calibri"/>
                <w:sz w:val="16"/>
              </w:rPr>
              <w:t>1440.0</w:t>
            </w:r>
          </w:p>
        </w:tc>
      </w:tr>
      <w:tr w:rsidR="0089411F" w:rsidRPr="00AA38E8" w:rsidTr="002F074F">
        <w:tc>
          <w:tcPr>
            <w:tcW w:w="1644" w:type="dxa"/>
          </w:tcPr>
          <w:p w:rsidR="0089411F" w:rsidRPr="00AA38E8" w:rsidRDefault="0089411F" w:rsidP="002F074F">
            <w:pPr>
              <w:spacing w:before="60"/>
              <w:rPr>
                <w:rFonts w:cs="Calibri"/>
                <w:b/>
                <w:bCs/>
                <w:sz w:val="16"/>
              </w:rPr>
            </w:pPr>
          </w:p>
        </w:tc>
        <w:tc>
          <w:tcPr>
            <w:tcW w:w="3822" w:type="dxa"/>
          </w:tcPr>
          <w:p w:rsidR="0089411F" w:rsidRDefault="0089411F" w:rsidP="002F074F">
            <w:pPr>
              <w:spacing w:before="60"/>
              <w:rPr>
                <w:rFonts w:cs="Calibri"/>
                <w:sz w:val="16"/>
              </w:rPr>
            </w:pPr>
            <w:r>
              <w:rPr>
                <w:rFonts w:cs="Calibri"/>
                <w:sz w:val="16"/>
              </w:rPr>
              <w:t>*MinHwPosn_HwDeg_T_f32</w:t>
            </w:r>
          </w:p>
        </w:tc>
        <w:tc>
          <w:tcPr>
            <w:tcW w:w="950" w:type="dxa"/>
          </w:tcPr>
          <w:p w:rsidR="0089411F" w:rsidRPr="00AA38E8" w:rsidRDefault="0089411F" w:rsidP="002F074F">
            <w:pPr>
              <w:spacing w:before="60"/>
              <w:rPr>
                <w:rFonts w:cs="Calibri"/>
                <w:sz w:val="16"/>
              </w:rPr>
            </w:pPr>
            <w:r>
              <w:rPr>
                <w:rFonts w:cs="Calibri"/>
                <w:sz w:val="16"/>
              </w:rPr>
              <w:t>float32</w:t>
            </w:r>
          </w:p>
        </w:tc>
        <w:tc>
          <w:tcPr>
            <w:tcW w:w="1294" w:type="dxa"/>
          </w:tcPr>
          <w:p w:rsidR="0089411F" w:rsidRPr="00AA38E8" w:rsidRDefault="0089411F" w:rsidP="002F074F">
            <w:pPr>
              <w:spacing w:before="60"/>
              <w:rPr>
                <w:rFonts w:cs="Calibri"/>
                <w:sz w:val="16"/>
              </w:rPr>
            </w:pPr>
            <w:r>
              <w:rPr>
                <w:rFonts w:cs="Calibri"/>
                <w:sz w:val="16"/>
              </w:rPr>
              <w:t>-1440.0</w:t>
            </w:r>
          </w:p>
        </w:tc>
        <w:tc>
          <w:tcPr>
            <w:tcW w:w="1218" w:type="dxa"/>
          </w:tcPr>
          <w:p w:rsidR="0089411F" w:rsidRPr="00AA38E8" w:rsidRDefault="0089411F" w:rsidP="002F074F">
            <w:pPr>
              <w:spacing w:before="60"/>
              <w:rPr>
                <w:rFonts w:cs="Calibri"/>
                <w:sz w:val="16"/>
              </w:rPr>
            </w:pPr>
            <w:r>
              <w:rPr>
                <w:rFonts w:cs="Calibri"/>
                <w:sz w:val="16"/>
              </w:rPr>
              <w:t>1440.0</w:t>
            </w:r>
          </w:p>
        </w:tc>
      </w:tr>
      <w:tr w:rsidR="002F074F" w:rsidRPr="00AA38E8" w:rsidTr="002F074F">
        <w:tc>
          <w:tcPr>
            <w:tcW w:w="1644" w:type="dxa"/>
          </w:tcPr>
          <w:p w:rsidR="002F074F" w:rsidRPr="00AA38E8" w:rsidRDefault="002F074F" w:rsidP="002F074F">
            <w:pPr>
              <w:spacing w:before="60"/>
              <w:rPr>
                <w:rFonts w:cs="Calibri"/>
                <w:b/>
                <w:bCs/>
                <w:sz w:val="16"/>
              </w:rPr>
            </w:pPr>
            <w:r w:rsidRPr="00AA38E8">
              <w:rPr>
                <w:rFonts w:cs="Calibri"/>
                <w:b/>
                <w:bCs/>
                <w:sz w:val="16"/>
              </w:rPr>
              <w:t>Return Value</w:t>
            </w:r>
          </w:p>
        </w:tc>
        <w:tc>
          <w:tcPr>
            <w:tcW w:w="3822" w:type="dxa"/>
          </w:tcPr>
          <w:p w:rsidR="002F074F" w:rsidRPr="00AA38E8" w:rsidRDefault="0089411F" w:rsidP="002F074F">
            <w:pPr>
              <w:spacing w:before="60"/>
              <w:rPr>
                <w:rFonts w:cs="Calibri"/>
                <w:sz w:val="16"/>
              </w:rPr>
            </w:pPr>
            <w:r>
              <w:rPr>
                <w:rFonts w:cs="Calibri"/>
                <w:sz w:val="16"/>
              </w:rPr>
              <w:t>None</w:t>
            </w:r>
          </w:p>
        </w:tc>
        <w:tc>
          <w:tcPr>
            <w:tcW w:w="950" w:type="dxa"/>
          </w:tcPr>
          <w:p w:rsidR="002F074F" w:rsidRPr="00AA38E8" w:rsidRDefault="002F074F" w:rsidP="002F074F">
            <w:pPr>
              <w:spacing w:before="60"/>
              <w:rPr>
                <w:rFonts w:cs="Calibri"/>
                <w:sz w:val="16"/>
              </w:rPr>
            </w:pPr>
          </w:p>
        </w:tc>
        <w:tc>
          <w:tcPr>
            <w:tcW w:w="1294" w:type="dxa"/>
          </w:tcPr>
          <w:p w:rsidR="002F074F" w:rsidRPr="00AA38E8" w:rsidRDefault="002F074F" w:rsidP="002F074F">
            <w:pPr>
              <w:spacing w:before="60"/>
              <w:rPr>
                <w:rFonts w:cs="Calibri"/>
                <w:sz w:val="16"/>
              </w:rPr>
            </w:pPr>
          </w:p>
        </w:tc>
        <w:tc>
          <w:tcPr>
            <w:tcW w:w="1218" w:type="dxa"/>
          </w:tcPr>
          <w:p w:rsidR="002F074F" w:rsidRPr="00AA38E8" w:rsidRDefault="002F074F" w:rsidP="002F074F">
            <w:pPr>
              <w:spacing w:before="60"/>
              <w:rPr>
                <w:rFonts w:cs="Calibri"/>
                <w:sz w:val="16"/>
              </w:rPr>
            </w:pPr>
          </w:p>
        </w:tc>
      </w:tr>
    </w:tbl>
    <w:p w:rsidR="00EB3279" w:rsidRDefault="00EB3279" w:rsidP="00EB3279">
      <w:pPr>
        <w:pStyle w:val="Heading2"/>
        <w:numPr>
          <w:ilvl w:val="3"/>
          <w:numId w:val="11"/>
        </w:numPr>
        <w:spacing w:after="60"/>
        <w:rPr>
          <w:rFonts w:ascii="Calibri" w:hAnsi="Calibri" w:cs="Calibri"/>
        </w:rPr>
      </w:pPr>
      <w:bookmarkStart w:id="360" w:name="_Toc445464837"/>
      <w:bookmarkStart w:id="361" w:name="_Toc503515091"/>
      <w:bookmarkStart w:id="362" w:name="_Toc421011542"/>
      <w:bookmarkEnd w:id="359"/>
      <w:r w:rsidRPr="002F5138">
        <w:rPr>
          <w:rFonts w:ascii="Calibri" w:hAnsi="Calibri" w:cs="Calibri"/>
        </w:rPr>
        <w:t>Description</w:t>
      </w:r>
      <w:bookmarkEnd w:id="360"/>
      <w:bookmarkEnd w:id="361"/>
    </w:p>
    <w:p w:rsidR="00ED054D" w:rsidRDefault="00710B83" w:rsidP="00ED054D">
      <w:pPr>
        <w:rPr>
          <w:lang w:bidi="ar-SA"/>
        </w:rPr>
      </w:pPr>
      <w:r>
        <w:rPr>
          <w:lang w:bidi="ar-SA"/>
        </w:rPr>
        <w:t>Implementation</w:t>
      </w:r>
      <w:r w:rsidR="00F6583D">
        <w:rPr>
          <w:lang w:bidi="ar-SA"/>
        </w:rPr>
        <w:t xml:space="preserve"> of </w:t>
      </w:r>
      <w:r>
        <w:rPr>
          <w:lang w:bidi="ar-SA"/>
        </w:rPr>
        <w:t xml:space="preserve">‘Running </w:t>
      </w:r>
      <w:proofErr w:type="spellStart"/>
      <w:r>
        <w:rPr>
          <w:lang w:bidi="ar-SA"/>
        </w:rPr>
        <w:t>MinMax</w:t>
      </w:r>
      <w:proofErr w:type="spellEnd"/>
      <w:r>
        <w:rPr>
          <w:lang w:bidi="ar-SA"/>
        </w:rPr>
        <w:t>’ function.</w:t>
      </w:r>
    </w:p>
    <w:p w:rsidR="00710B83" w:rsidRPr="00710B83" w:rsidRDefault="00710B83" w:rsidP="00710B83">
      <w:pPr>
        <w:pStyle w:val="Heading2"/>
        <w:numPr>
          <w:ilvl w:val="2"/>
          <w:numId w:val="11"/>
        </w:numPr>
        <w:tabs>
          <w:tab w:val="clear" w:pos="1017"/>
          <w:tab w:val="num" w:pos="567"/>
        </w:tabs>
        <w:spacing w:after="60"/>
        <w:ind w:left="567"/>
        <w:rPr>
          <w:rFonts w:ascii="Calibri" w:hAnsi="Calibri" w:cs="Calibri"/>
        </w:rPr>
      </w:pPr>
      <w:bookmarkStart w:id="363" w:name="_Toc503515092"/>
      <w:r w:rsidRPr="00AA38E8">
        <w:rPr>
          <w:rFonts w:ascii="Calibri" w:hAnsi="Calibri" w:cs="Calibri"/>
        </w:rPr>
        <w:t>Local Function #</w:t>
      </w:r>
      <w:r>
        <w:rPr>
          <w:rFonts w:ascii="Calibri" w:hAnsi="Calibri" w:cs="Calibri"/>
        </w:rPr>
        <w:t>2</w:t>
      </w:r>
      <w:bookmarkEnd w:id="3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710B83" w:rsidRPr="00AA38E8" w:rsidTr="00710B83">
        <w:tc>
          <w:tcPr>
            <w:tcW w:w="1644" w:type="dxa"/>
          </w:tcPr>
          <w:p w:rsidR="00710B83" w:rsidRPr="00AA38E8" w:rsidRDefault="00710B83" w:rsidP="00710B83">
            <w:pPr>
              <w:spacing w:before="60"/>
              <w:rPr>
                <w:rFonts w:cs="Calibri"/>
                <w:b/>
                <w:bCs/>
                <w:sz w:val="16"/>
              </w:rPr>
            </w:pPr>
            <w:r w:rsidRPr="00AA38E8">
              <w:rPr>
                <w:rFonts w:cs="Calibri"/>
                <w:b/>
                <w:bCs/>
                <w:sz w:val="16"/>
              </w:rPr>
              <w:t>Function Name</w:t>
            </w:r>
          </w:p>
        </w:tc>
        <w:tc>
          <w:tcPr>
            <w:tcW w:w="3822" w:type="dxa"/>
          </w:tcPr>
          <w:p w:rsidR="00710B83" w:rsidRPr="00AA38E8" w:rsidRDefault="00314892" w:rsidP="00710B83">
            <w:pPr>
              <w:spacing w:before="60"/>
              <w:rPr>
                <w:rFonts w:cs="Calibri"/>
                <w:sz w:val="16"/>
              </w:rPr>
            </w:pPr>
            <w:r>
              <w:rPr>
                <w:rFonts w:cs="Calibri"/>
                <w:sz w:val="16"/>
              </w:rPr>
              <w:t>PosA</w:t>
            </w:r>
            <w:r w:rsidR="00710B83">
              <w:rPr>
                <w:rFonts w:cs="Calibri"/>
                <w:sz w:val="16"/>
              </w:rPr>
              <w:t>gVelStCtrl1</w:t>
            </w:r>
          </w:p>
        </w:tc>
        <w:tc>
          <w:tcPr>
            <w:tcW w:w="950" w:type="dxa"/>
            <w:shd w:val="pct30" w:color="FFFF00" w:fill="auto"/>
          </w:tcPr>
          <w:p w:rsidR="00710B83" w:rsidRPr="00AA38E8" w:rsidRDefault="00710B83" w:rsidP="00710B83">
            <w:pPr>
              <w:spacing w:before="60"/>
              <w:jc w:val="center"/>
              <w:rPr>
                <w:rFonts w:cs="Calibri"/>
                <w:sz w:val="16"/>
              </w:rPr>
            </w:pPr>
            <w:r w:rsidRPr="00AA38E8">
              <w:rPr>
                <w:rFonts w:cs="Calibri"/>
                <w:sz w:val="16"/>
              </w:rPr>
              <w:t>Type</w:t>
            </w:r>
          </w:p>
        </w:tc>
        <w:tc>
          <w:tcPr>
            <w:tcW w:w="1294" w:type="dxa"/>
            <w:shd w:val="pct30" w:color="FFFF00" w:fill="auto"/>
          </w:tcPr>
          <w:p w:rsidR="00710B83" w:rsidRPr="00AA38E8" w:rsidRDefault="00710B83" w:rsidP="00710B83">
            <w:pPr>
              <w:spacing w:before="60"/>
              <w:jc w:val="center"/>
              <w:rPr>
                <w:rFonts w:cs="Calibri"/>
                <w:sz w:val="16"/>
              </w:rPr>
            </w:pPr>
            <w:r w:rsidRPr="00AA38E8">
              <w:rPr>
                <w:rFonts w:cs="Calibri"/>
                <w:sz w:val="16"/>
              </w:rPr>
              <w:t>Min</w:t>
            </w:r>
          </w:p>
        </w:tc>
        <w:tc>
          <w:tcPr>
            <w:tcW w:w="1218" w:type="dxa"/>
            <w:shd w:val="pct30" w:color="FFFF00" w:fill="auto"/>
          </w:tcPr>
          <w:p w:rsidR="00710B83" w:rsidRPr="00AA38E8" w:rsidRDefault="00710B83" w:rsidP="00710B83">
            <w:pPr>
              <w:spacing w:before="60"/>
              <w:jc w:val="center"/>
              <w:rPr>
                <w:rFonts w:cs="Calibri"/>
                <w:sz w:val="16"/>
              </w:rPr>
            </w:pPr>
            <w:r w:rsidRPr="00AA38E8">
              <w:rPr>
                <w:rFonts w:cs="Calibri"/>
                <w:sz w:val="16"/>
              </w:rPr>
              <w:t>Max</w:t>
            </w:r>
          </w:p>
        </w:tc>
      </w:tr>
      <w:tr w:rsidR="00710B83" w:rsidRPr="00AA38E8" w:rsidTr="00710B83">
        <w:tc>
          <w:tcPr>
            <w:tcW w:w="1644" w:type="dxa"/>
          </w:tcPr>
          <w:p w:rsidR="00710B83" w:rsidRPr="00AA38E8" w:rsidRDefault="00710B83" w:rsidP="00710B83">
            <w:pPr>
              <w:spacing w:before="60"/>
              <w:rPr>
                <w:rFonts w:cs="Calibri"/>
                <w:b/>
                <w:bCs/>
                <w:sz w:val="16"/>
              </w:rPr>
            </w:pPr>
            <w:r w:rsidRPr="00AA38E8">
              <w:rPr>
                <w:rFonts w:cs="Calibri"/>
                <w:b/>
                <w:bCs/>
                <w:sz w:val="16"/>
              </w:rPr>
              <w:t xml:space="preserve">Arguments Passed </w:t>
            </w:r>
          </w:p>
        </w:tc>
        <w:tc>
          <w:tcPr>
            <w:tcW w:w="3822" w:type="dxa"/>
          </w:tcPr>
          <w:p w:rsidR="00710B83" w:rsidRPr="00AA38E8" w:rsidRDefault="00710B83" w:rsidP="00710B83">
            <w:pPr>
              <w:spacing w:before="60"/>
              <w:rPr>
                <w:rFonts w:cs="Calibri"/>
                <w:sz w:val="16"/>
              </w:rPr>
            </w:pPr>
            <w:r>
              <w:rPr>
                <w:rFonts w:cs="Calibri"/>
                <w:sz w:val="16"/>
              </w:rPr>
              <w:t>HwAg_HwDeg_T_f32</w:t>
            </w:r>
          </w:p>
        </w:tc>
        <w:tc>
          <w:tcPr>
            <w:tcW w:w="950" w:type="dxa"/>
          </w:tcPr>
          <w:p w:rsidR="00710B83" w:rsidRPr="00AA38E8" w:rsidRDefault="00710B83" w:rsidP="00710B83">
            <w:pPr>
              <w:spacing w:before="60"/>
              <w:rPr>
                <w:rFonts w:cs="Calibri"/>
                <w:sz w:val="16"/>
              </w:rPr>
            </w:pPr>
            <w:r>
              <w:rPr>
                <w:rFonts w:cs="Calibri"/>
                <w:sz w:val="16"/>
              </w:rPr>
              <w:t>float32</w:t>
            </w:r>
          </w:p>
        </w:tc>
        <w:tc>
          <w:tcPr>
            <w:tcW w:w="1294" w:type="dxa"/>
          </w:tcPr>
          <w:p w:rsidR="00710B83" w:rsidRPr="00AA38E8" w:rsidRDefault="00710B83" w:rsidP="00710B83">
            <w:pPr>
              <w:spacing w:before="60"/>
              <w:rPr>
                <w:rFonts w:cs="Calibri"/>
                <w:sz w:val="16"/>
              </w:rPr>
            </w:pPr>
            <w:r>
              <w:rPr>
                <w:rFonts w:cs="Calibri"/>
                <w:sz w:val="16"/>
              </w:rPr>
              <w:t>-1440.0</w:t>
            </w:r>
          </w:p>
        </w:tc>
        <w:tc>
          <w:tcPr>
            <w:tcW w:w="1218" w:type="dxa"/>
          </w:tcPr>
          <w:p w:rsidR="00710B83" w:rsidRPr="00AA38E8" w:rsidRDefault="00710B83" w:rsidP="00710B83">
            <w:pPr>
              <w:spacing w:before="60"/>
              <w:rPr>
                <w:rFonts w:cs="Calibri"/>
                <w:sz w:val="16"/>
              </w:rPr>
            </w:pPr>
            <w:r>
              <w:rPr>
                <w:rFonts w:cs="Calibri"/>
                <w:sz w:val="16"/>
              </w:rPr>
              <w:t>1440.0</w:t>
            </w:r>
          </w:p>
        </w:tc>
      </w:tr>
      <w:tr w:rsidR="00710B83" w:rsidRPr="00AA38E8" w:rsidTr="00710B83">
        <w:tc>
          <w:tcPr>
            <w:tcW w:w="1644" w:type="dxa"/>
          </w:tcPr>
          <w:p w:rsidR="00710B83" w:rsidRPr="00AA38E8" w:rsidRDefault="00710B83" w:rsidP="00710B83">
            <w:pPr>
              <w:spacing w:before="60"/>
              <w:rPr>
                <w:rFonts w:cs="Calibri"/>
                <w:b/>
                <w:bCs/>
                <w:sz w:val="16"/>
              </w:rPr>
            </w:pPr>
          </w:p>
        </w:tc>
        <w:tc>
          <w:tcPr>
            <w:tcW w:w="3822" w:type="dxa"/>
          </w:tcPr>
          <w:p w:rsidR="00710B83" w:rsidRPr="00AA38E8" w:rsidRDefault="00710B83" w:rsidP="00710B83">
            <w:pPr>
              <w:spacing w:before="60"/>
              <w:rPr>
                <w:rFonts w:cs="Calibri"/>
                <w:sz w:val="16"/>
              </w:rPr>
            </w:pPr>
            <w:r>
              <w:rPr>
                <w:rFonts w:cs="Calibri"/>
                <w:sz w:val="16"/>
              </w:rPr>
              <w:t>MotVelCrf_MotRadPerSec_T_f32</w:t>
            </w:r>
          </w:p>
        </w:tc>
        <w:tc>
          <w:tcPr>
            <w:tcW w:w="950" w:type="dxa"/>
          </w:tcPr>
          <w:p w:rsidR="00710B83" w:rsidRPr="00AA38E8" w:rsidRDefault="00710B83" w:rsidP="00710B83">
            <w:pPr>
              <w:spacing w:before="60"/>
              <w:rPr>
                <w:rFonts w:cs="Calibri"/>
                <w:sz w:val="16"/>
              </w:rPr>
            </w:pPr>
            <w:r>
              <w:rPr>
                <w:rFonts w:cs="Calibri"/>
                <w:sz w:val="16"/>
              </w:rPr>
              <w:t>float32</w:t>
            </w:r>
          </w:p>
        </w:tc>
        <w:tc>
          <w:tcPr>
            <w:tcW w:w="1294" w:type="dxa"/>
          </w:tcPr>
          <w:p w:rsidR="00710B83" w:rsidRPr="00AA38E8" w:rsidRDefault="00710B83" w:rsidP="00710B83">
            <w:pPr>
              <w:spacing w:before="60"/>
              <w:rPr>
                <w:rFonts w:cs="Calibri"/>
                <w:sz w:val="16"/>
              </w:rPr>
            </w:pPr>
            <w:r>
              <w:rPr>
                <w:rFonts w:cs="Calibri"/>
                <w:sz w:val="16"/>
              </w:rPr>
              <w:t>-1350.0</w:t>
            </w:r>
          </w:p>
        </w:tc>
        <w:tc>
          <w:tcPr>
            <w:tcW w:w="1218" w:type="dxa"/>
          </w:tcPr>
          <w:p w:rsidR="00710B83" w:rsidRPr="00AA38E8" w:rsidRDefault="00710B83" w:rsidP="00710B83">
            <w:pPr>
              <w:spacing w:before="60"/>
              <w:rPr>
                <w:rFonts w:cs="Calibri"/>
                <w:sz w:val="16"/>
              </w:rPr>
            </w:pPr>
            <w:r>
              <w:rPr>
                <w:rFonts w:cs="Calibri"/>
                <w:sz w:val="16"/>
              </w:rPr>
              <w:t>1350.0</w:t>
            </w:r>
          </w:p>
        </w:tc>
      </w:tr>
      <w:tr w:rsidR="00710B83" w:rsidRPr="00AA38E8" w:rsidTr="00710B83">
        <w:tc>
          <w:tcPr>
            <w:tcW w:w="1644" w:type="dxa"/>
          </w:tcPr>
          <w:p w:rsidR="00710B83" w:rsidRPr="00AA38E8" w:rsidRDefault="00710B83" w:rsidP="00710B83">
            <w:pPr>
              <w:spacing w:before="60"/>
              <w:rPr>
                <w:rFonts w:cs="Calibri"/>
                <w:b/>
                <w:bCs/>
                <w:sz w:val="16"/>
              </w:rPr>
            </w:pPr>
          </w:p>
        </w:tc>
        <w:tc>
          <w:tcPr>
            <w:tcW w:w="3822" w:type="dxa"/>
          </w:tcPr>
          <w:p w:rsidR="00710B83" w:rsidRPr="00AB119F" w:rsidRDefault="00710B83" w:rsidP="00710B83">
            <w:pPr>
              <w:spacing w:before="60"/>
              <w:rPr>
                <w:rFonts w:cs="Calibri"/>
                <w:sz w:val="16"/>
              </w:rPr>
            </w:pPr>
            <w:r>
              <w:rPr>
                <w:rFonts w:cs="Calibri"/>
                <w:sz w:val="16"/>
              </w:rPr>
              <w:t>TarMotVel_MotRadPerSec_T_f32</w:t>
            </w:r>
          </w:p>
        </w:tc>
        <w:tc>
          <w:tcPr>
            <w:tcW w:w="950" w:type="dxa"/>
          </w:tcPr>
          <w:p w:rsidR="00710B83" w:rsidRPr="00AA38E8" w:rsidRDefault="00710B83" w:rsidP="00710B83">
            <w:pPr>
              <w:spacing w:before="60"/>
              <w:rPr>
                <w:rFonts w:cs="Calibri"/>
                <w:sz w:val="16"/>
              </w:rPr>
            </w:pPr>
            <w:r>
              <w:rPr>
                <w:rFonts w:cs="Calibri"/>
                <w:sz w:val="16"/>
              </w:rPr>
              <w:t>float32</w:t>
            </w:r>
          </w:p>
        </w:tc>
        <w:tc>
          <w:tcPr>
            <w:tcW w:w="1294" w:type="dxa"/>
          </w:tcPr>
          <w:p w:rsidR="00710B83" w:rsidRPr="00AA38E8" w:rsidRDefault="00710B83" w:rsidP="00710B83">
            <w:pPr>
              <w:spacing w:before="60"/>
              <w:rPr>
                <w:rFonts w:cs="Calibri"/>
                <w:sz w:val="16"/>
              </w:rPr>
            </w:pPr>
            <w:r>
              <w:rPr>
                <w:rFonts w:cs="Calibri"/>
                <w:sz w:val="16"/>
              </w:rPr>
              <w:t>0.0</w:t>
            </w:r>
          </w:p>
        </w:tc>
        <w:tc>
          <w:tcPr>
            <w:tcW w:w="1218" w:type="dxa"/>
          </w:tcPr>
          <w:p w:rsidR="00710B83" w:rsidRPr="00AA38E8" w:rsidRDefault="00710B83" w:rsidP="00710B83">
            <w:pPr>
              <w:spacing w:before="60"/>
              <w:rPr>
                <w:rFonts w:cs="Calibri"/>
                <w:sz w:val="16"/>
              </w:rPr>
            </w:pPr>
            <w:r>
              <w:rPr>
                <w:rFonts w:cs="Calibri"/>
                <w:sz w:val="16"/>
              </w:rPr>
              <w:t>1600.0</w:t>
            </w:r>
          </w:p>
        </w:tc>
      </w:tr>
      <w:tr w:rsidR="00710B83" w:rsidRPr="00AA38E8" w:rsidTr="00710B83">
        <w:tc>
          <w:tcPr>
            <w:tcW w:w="1644" w:type="dxa"/>
          </w:tcPr>
          <w:p w:rsidR="00710B83" w:rsidRPr="00AA38E8" w:rsidRDefault="00710B83" w:rsidP="00710B83">
            <w:pPr>
              <w:spacing w:before="60"/>
              <w:rPr>
                <w:rFonts w:cs="Calibri"/>
                <w:b/>
                <w:bCs/>
                <w:sz w:val="16"/>
              </w:rPr>
            </w:pPr>
          </w:p>
        </w:tc>
        <w:tc>
          <w:tcPr>
            <w:tcW w:w="3822" w:type="dxa"/>
          </w:tcPr>
          <w:p w:rsidR="00710B83" w:rsidRDefault="00710B83" w:rsidP="00710B83">
            <w:pPr>
              <w:spacing w:before="60"/>
              <w:rPr>
                <w:rFonts w:cs="Calibri"/>
                <w:sz w:val="16"/>
              </w:rPr>
            </w:pPr>
            <w:r>
              <w:rPr>
                <w:rFonts w:cs="Calibri"/>
                <w:sz w:val="16"/>
              </w:rPr>
              <w:t>*PinionCentrLrnSt_Cnt_T_u08</w:t>
            </w:r>
          </w:p>
        </w:tc>
        <w:tc>
          <w:tcPr>
            <w:tcW w:w="950" w:type="dxa"/>
          </w:tcPr>
          <w:p w:rsidR="00710B83" w:rsidRPr="00AA38E8" w:rsidRDefault="00710B83" w:rsidP="00710B83">
            <w:pPr>
              <w:spacing w:before="60"/>
              <w:rPr>
                <w:rFonts w:cs="Calibri"/>
                <w:sz w:val="16"/>
              </w:rPr>
            </w:pPr>
            <w:r>
              <w:rPr>
                <w:rFonts w:cs="Calibri"/>
                <w:sz w:val="16"/>
              </w:rPr>
              <w:t>uint8</w:t>
            </w:r>
          </w:p>
        </w:tc>
        <w:tc>
          <w:tcPr>
            <w:tcW w:w="1294" w:type="dxa"/>
          </w:tcPr>
          <w:p w:rsidR="00710B83" w:rsidRPr="00AA38E8" w:rsidRDefault="00710B83" w:rsidP="00710B83">
            <w:pPr>
              <w:spacing w:before="60"/>
              <w:rPr>
                <w:rFonts w:cs="Calibri"/>
                <w:sz w:val="16"/>
              </w:rPr>
            </w:pPr>
            <w:r>
              <w:rPr>
                <w:rFonts w:cs="Calibri"/>
                <w:sz w:val="16"/>
              </w:rPr>
              <w:t>0</w:t>
            </w:r>
          </w:p>
        </w:tc>
        <w:tc>
          <w:tcPr>
            <w:tcW w:w="1218" w:type="dxa"/>
          </w:tcPr>
          <w:p w:rsidR="00710B83" w:rsidRPr="00AA38E8" w:rsidRDefault="00710B83" w:rsidP="00710B83">
            <w:pPr>
              <w:spacing w:before="60"/>
              <w:rPr>
                <w:rFonts w:cs="Calibri"/>
                <w:sz w:val="16"/>
              </w:rPr>
            </w:pPr>
            <w:r>
              <w:rPr>
                <w:rFonts w:cs="Calibri"/>
                <w:sz w:val="16"/>
              </w:rPr>
              <w:t>7</w:t>
            </w:r>
          </w:p>
        </w:tc>
      </w:tr>
      <w:tr w:rsidR="00710B83" w:rsidRPr="00AA38E8" w:rsidTr="00710B83">
        <w:tc>
          <w:tcPr>
            <w:tcW w:w="1644" w:type="dxa"/>
          </w:tcPr>
          <w:p w:rsidR="00710B83" w:rsidRPr="00AA38E8" w:rsidRDefault="00710B83" w:rsidP="00710B83">
            <w:pPr>
              <w:spacing w:before="60"/>
              <w:rPr>
                <w:rFonts w:cs="Calibri"/>
                <w:b/>
                <w:bCs/>
                <w:sz w:val="16"/>
              </w:rPr>
            </w:pPr>
          </w:p>
        </w:tc>
        <w:tc>
          <w:tcPr>
            <w:tcW w:w="3822" w:type="dxa"/>
          </w:tcPr>
          <w:p w:rsidR="00710B83" w:rsidRDefault="00710B83" w:rsidP="00710B83">
            <w:pPr>
              <w:spacing w:before="60"/>
              <w:rPr>
                <w:rFonts w:cs="Calibri"/>
                <w:sz w:val="16"/>
              </w:rPr>
            </w:pPr>
            <w:r>
              <w:rPr>
                <w:rFonts w:cs="Calibri"/>
                <w:sz w:val="16"/>
              </w:rPr>
              <w:t>*TqCmd_MotNwtMtr_T_f32</w:t>
            </w:r>
          </w:p>
        </w:tc>
        <w:tc>
          <w:tcPr>
            <w:tcW w:w="950" w:type="dxa"/>
          </w:tcPr>
          <w:p w:rsidR="00710B83" w:rsidRPr="00AA38E8" w:rsidRDefault="00710B83" w:rsidP="00710B83">
            <w:pPr>
              <w:spacing w:before="60"/>
              <w:rPr>
                <w:rFonts w:cs="Calibri"/>
                <w:sz w:val="16"/>
              </w:rPr>
            </w:pPr>
            <w:r>
              <w:rPr>
                <w:rFonts w:cs="Calibri"/>
                <w:sz w:val="16"/>
              </w:rPr>
              <w:t>float32</w:t>
            </w:r>
          </w:p>
        </w:tc>
        <w:tc>
          <w:tcPr>
            <w:tcW w:w="1294" w:type="dxa"/>
          </w:tcPr>
          <w:p w:rsidR="00710B83" w:rsidRPr="00AA38E8" w:rsidRDefault="007D1940" w:rsidP="00710B83">
            <w:pPr>
              <w:spacing w:before="60"/>
              <w:rPr>
                <w:rFonts w:cs="Calibri"/>
                <w:sz w:val="16"/>
              </w:rPr>
            </w:pPr>
            <w:r>
              <w:rPr>
                <w:rFonts w:cs="Calibri"/>
                <w:sz w:val="16"/>
              </w:rPr>
              <w:t>-8.8</w:t>
            </w:r>
          </w:p>
        </w:tc>
        <w:tc>
          <w:tcPr>
            <w:tcW w:w="1218" w:type="dxa"/>
          </w:tcPr>
          <w:p w:rsidR="00710B83" w:rsidRPr="00AA38E8" w:rsidRDefault="007D1940" w:rsidP="00710B83">
            <w:pPr>
              <w:spacing w:before="60"/>
              <w:rPr>
                <w:rFonts w:cs="Calibri"/>
                <w:sz w:val="16"/>
              </w:rPr>
            </w:pPr>
            <w:r>
              <w:rPr>
                <w:rFonts w:cs="Calibri"/>
                <w:sz w:val="16"/>
              </w:rPr>
              <w:t>8.8</w:t>
            </w:r>
          </w:p>
        </w:tc>
      </w:tr>
      <w:tr w:rsidR="00710B83" w:rsidRPr="00AA38E8" w:rsidTr="00710B83">
        <w:tc>
          <w:tcPr>
            <w:tcW w:w="1644" w:type="dxa"/>
          </w:tcPr>
          <w:p w:rsidR="00710B83" w:rsidRPr="00AA38E8" w:rsidRDefault="00710B83" w:rsidP="00710B83">
            <w:pPr>
              <w:spacing w:before="60"/>
              <w:rPr>
                <w:rFonts w:cs="Calibri"/>
                <w:b/>
                <w:bCs/>
                <w:sz w:val="16"/>
              </w:rPr>
            </w:pPr>
          </w:p>
        </w:tc>
        <w:tc>
          <w:tcPr>
            <w:tcW w:w="3822" w:type="dxa"/>
          </w:tcPr>
          <w:p w:rsidR="00710B83" w:rsidRDefault="00710B83" w:rsidP="00710B83">
            <w:pPr>
              <w:spacing w:before="60"/>
              <w:rPr>
                <w:rFonts w:cs="Calibri"/>
                <w:sz w:val="16"/>
              </w:rPr>
            </w:pPr>
            <w:r>
              <w:rPr>
                <w:rFonts w:cs="Calibri"/>
                <w:sz w:val="16"/>
              </w:rPr>
              <w:t>*MotPosnCmd_MotRad_T_f32</w:t>
            </w:r>
          </w:p>
        </w:tc>
        <w:tc>
          <w:tcPr>
            <w:tcW w:w="950" w:type="dxa"/>
          </w:tcPr>
          <w:p w:rsidR="00710B83" w:rsidRPr="00AA38E8" w:rsidRDefault="00710B83" w:rsidP="00710B83">
            <w:pPr>
              <w:spacing w:before="60"/>
              <w:rPr>
                <w:rFonts w:cs="Calibri"/>
                <w:sz w:val="16"/>
              </w:rPr>
            </w:pPr>
            <w:r>
              <w:rPr>
                <w:rFonts w:cs="Calibri"/>
                <w:sz w:val="16"/>
              </w:rPr>
              <w:t>float32</w:t>
            </w:r>
          </w:p>
        </w:tc>
        <w:tc>
          <w:tcPr>
            <w:tcW w:w="1294" w:type="dxa"/>
          </w:tcPr>
          <w:p w:rsidR="00710B83" w:rsidRPr="00AA38E8" w:rsidRDefault="007D1940" w:rsidP="00710B83">
            <w:pPr>
              <w:spacing w:before="60"/>
              <w:rPr>
                <w:rFonts w:cs="Calibri"/>
                <w:sz w:val="16"/>
              </w:rPr>
            </w:pPr>
            <w:r>
              <w:rPr>
                <w:rFonts w:cs="Calibri"/>
                <w:sz w:val="16"/>
              </w:rPr>
              <w:t>-1440.0</w:t>
            </w:r>
          </w:p>
        </w:tc>
        <w:tc>
          <w:tcPr>
            <w:tcW w:w="1218" w:type="dxa"/>
          </w:tcPr>
          <w:p w:rsidR="00710B83" w:rsidRPr="00AA38E8" w:rsidRDefault="007D1940" w:rsidP="00710B83">
            <w:pPr>
              <w:spacing w:before="60"/>
              <w:rPr>
                <w:rFonts w:cs="Calibri"/>
                <w:sz w:val="16"/>
              </w:rPr>
            </w:pPr>
            <w:r>
              <w:rPr>
                <w:rFonts w:cs="Calibri"/>
                <w:sz w:val="16"/>
              </w:rPr>
              <w:t>1440.0</w:t>
            </w:r>
          </w:p>
        </w:tc>
      </w:tr>
      <w:tr w:rsidR="00710B83" w:rsidRPr="00AA38E8" w:rsidTr="00710B83">
        <w:tc>
          <w:tcPr>
            <w:tcW w:w="1644" w:type="dxa"/>
          </w:tcPr>
          <w:p w:rsidR="00710B83" w:rsidRPr="00AA38E8" w:rsidRDefault="00710B83" w:rsidP="00710B83">
            <w:pPr>
              <w:spacing w:before="60"/>
              <w:rPr>
                <w:rFonts w:cs="Calibri"/>
                <w:b/>
                <w:bCs/>
                <w:sz w:val="16"/>
              </w:rPr>
            </w:pPr>
            <w:r w:rsidRPr="00AA38E8">
              <w:rPr>
                <w:rFonts w:cs="Calibri"/>
                <w:b/>
                <w:bCs/>
                <w:sz w:val="16"/>
              </w:rPr>
              <w:t>Return Value</w:t>
            </w:r>
          </w:p>
        </w:tc>
        <w:tc>
          <w:tcPr>
            <w:tcW w:w="3822" w:type="dxa"/>
          </w:tcPr>
          <w:p w:rsidR="00710B83" w:rsidRPr="00AA38E8" w:rsidRDefault="00710B83" w:rsidP="00710B83">
            <w:pPr>
              <w:spacing w:before="60"/>
              <w:rPr>
                <w:rFonts w:cs="Calibri"/>
                <w:sz w:val="16"/>
              </w:rPr>
            </w:pPr>
            <w:r>
              <w:rPr>
                <w:rFonts w:cs="Calibri"/>
                <w:sz w:val="16"/>
              </w:rPr>
              <w:t>None</w:t>
            </w:r>
          </w:p>
        </w:tc>
        <w:tc>
          <w:tcPr>
            <w:tcW w:w="950" w:type="dxa"/>
          </w:tcPr>
          <w:p w:rsidR="00710B83" w:rsidRPr="00AA38E8" w:rsidRDefault="00710B83" w:rsidP="00710B83">
            <w:pPr>
              <w:spacing w:before="60"/>
              <w:rPr>
                <w:rFonts w:cs="Calibri"/>
                <w:sz w:val="16"/>
              </w:rPr>
            </w:pPr>
          </w:p>
        </w:tc>
        <w:tc>
          <w:tcPr>
            <w:tcW w:w="1294" w:type="dxa"/>
          </w:tcPr>
          <w:p w:rsidR="00710B83" w:rsidRPr="00AA38E8" w:rsidRDefault="00710B83" w:rsidP="00710B83">
            <w:pPr>
              <w:spacing w:before="60"/>
              <w:rPr>
                <w:rFonts w:cs="Calibri"/>
                <w:sz w:val="16"/>
              </w:rPr>
            </w:pPr>
          </w:p>
        </w:tc>
        <w:tc>
          <w:tcPr>
            <w:tcW w:w="1218" w:type="dxa"/>
          </w:tcPr>
          <w:p w:rsidR="00710B83" w:rsidRPr="00AA38E8" w:rsidRDefault="00710B83" w:rsidP="00710B83">
            <w:pPr>
              <w:spacing w:before="60"/>
              <w:rPr>
                <w:rFonts w:cs="Calibri"/>
                <w:sz w:val="16"/>
              </w:rPr>
            </w:pPr>
          </w:p>
        </w:tc>
      </w:tr>
    </w:tbl>
    <w:p w:rsidR="00710B83" w:rsidRDefault="00710B83" w:rsidP="00710B83">
      <w:pPr>
        <w:pStyle w:val="Heading2"/>
        <w:numPr>
          <w:ilvl w:val="3"/>
          <w:numId w:val="11"/>
        </w:numPr>
        <w:spacing w:after="60"/>
        <w:rPr>
          <w:rFonts w:ascii="Calibri" w:hAnsi="Calibri" w:cs="Calibri"/>
        </w:rPr>
      </w:pPr>
      <w:bookmarkStart w:id="364" w:name="_Toc503515093"/>
      <w:r w:rsidRPr="002F5138">
        <w:rPr>
          <w:rFonts w:ascii="Calibri" w:hAnsi="Calibri" w:cs="Calibri"/>
        </w:rPr>
        <w:t>Description</w:t>
      </w:r>
      <w:bookmarkEnd w:id="364"/>
    </w:p>
    <w:p w:rsidR="00710B83" w:rsidRPr="00ED054D" w:rsidRDefault="00710B83" w:rsidP="00710B83">
      <w:pPr>
        <w:rPr>
          <w:lang w:bidi="ar-SA"/>
        </w:rPr>
      </w:pPr>
      <w:r>
        <w:rPr>
          <w:lang w:bidi="ar-SA"/>
        </w:rPr>
        <w:t xml:space="preserve">Implementation </w:t>
      </w:r>
      <w:r w:rsidR="001F7F3A">
        <w:rPr>
          <w:lang w:bidi="ar-SA"/>
        </w:rPr>
        <w:t>of ‘POSANGVEL State Control 1’</w:t>
      </w:r>
      <w:r>
        <w:rPr>
          <w:lang w:bidi="ar-SA"/>
        </w:rPr>
        <w:t xml:space="preserve"> function.</w:t>
      </w:r>
    </w:p>
    <w:p w:rsidR="00FA78A2" w:rsidRPr="00710B83" w:rsidRDefault="00FA78A2" w:rsidP="00FA78A2">
      <w:pPr>
        <w:pStyle w:val="Heading2"/>
        <w:numPr>
          <w:ilvl w:val="2"/>
          <w:numId w:val="11"/>
        </w:numPr>
        <w:tabs>
          <w:tab w:val="clear" w:pos="1017"/>
          <w:tab w:val="num" w:pos="567"/>
        </w:tabs>
        <w:spacing w:after="60"/>
        <w:ind w:left="567"/>
        <w:rPr>
          <w:rFonts w:ascii="Calibri" w:hAnsi="Calibri" w:cs="Calibri"/>
        </w:rPr>
      </w:pPr>
      <w:bookmarkStart w:id="365" w:name="_Toc503515094"/>
      <w:r w:rsidRPr="00AA38E8">
        <w:rPr>
          <w:rFonts w:ascii="Calibri" w:hAnsi="Calibri" w:cs="Calibri"/>
        </w:rPr>
        <w:t>Local Function #</w:t>
      </w:r>
      <w:r>
        <w:rPr>
          <w:rFonts w:ascii="Calibri" w:hAnsi="Calibri" w:cs="Calibri"/>
        </w:rPr>
        <w:t>3</w:t>
      </w:r>
      <w:bookmarkEnd w:id="3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FA78A2" w:rsidRPr="00AA38E8" w:rsidTr="005C1F80">
        <w:tc>
          <w:tcPr>
            <w:tcW w:w="1644" w:type="dxa"/>
          </w:tcPr>
          <w:p w:rsidR="00FA78A2" w:rsidRPr="00AA38E8" w:rsidRDefault="00FA78A2" w:rsidP="005C1F80">
            <w:pPr>
              <w:spacing w:before="60"/>
              <w:rPr>
                <w:rFonts w:cs="Calibri"/>
                <w:b/>
                <w:bCs/>
                <w:sz w:val="16"/>
              </w:rPr>
            </w:pPr>
            <w:r w:rsidRPr="00AA38E8">
              <w:rPr>
                <w:rFonts w:cs="Calibri"/>
                <w:b/>
                <w:bCs/>
                <w:sz w:val="16"/>
              </w:rPr>
              <w:t>Function Name</w:t>
            </w:r>
          </w:p>
        </w:tc>
        <w:tc>
          <w:tcPr>
            <w:tcW w:w="3822" w:type="dxa"/>
          </w:tcPr>
          <w:p w:rsidR="00FA78A2" w:rsidRPr="00AA38E8" w:rsidRDefault="00314892" w:rsidP="005C1F80">
            <w:pPr>
              <w:spacing w:before="60"/>
              <w:rPr>
                <w:rFonts w:cs="Calibri"/>
                <w:sz w:val="16"/>
              </w:rPr>
            </w:pPr>
            <w:r>
              <w:rPr>
                <w:rFonts w:cs="Calibri"/>
                <w:sz w:val="16"/>
              </w:rPr>
              <w:t>PosMotT</w:t>
            </w:r>
            <w:r w:rsidR="00FA78A2">
              <w:rPr>
                <w:rFonts w:cs="Calibri"/>
                <w:sz w:val="16"/>
              </w:rPr>
              <w:t>qStCtrl2</w:t>
            </w:r>
          </w:p>
        </w:tc>
        <w:tc>
          <w:tcPr>
            <w:tcW w:w="950" w:type="dxa"/>
            <w:shd w:val="pct30" w:color="FFFF00" w:fill="auto"/>
          </w:tcPr>
          <w:p w:rsidR="00FA78A2" w:rsidRPr="00AA38E8" w:rsidRDefault="00FA78A2" w:rsidP="005C1F80">
            <w:pPr>
              <w:spacing w:before="60"/>
              <w:jc w:val="center"/>
              <w:rPr>
                <w:rFonts w:cs="Calibri"/>
                <w:sz w:val="16"/>
              </w:rPr>
            </w:pPr>
            <w:r w:rsidRPr="00AA38E8">
              <w:rPr>
                <w:rFonts w:cs="Calibri"/>
                <w:sz w:val="16"/>
              </w:rPr>
              <w:t>Type</w:t>
            </w:r>
          </w:p>
        </w:tc>
        <w:tc>
          <w:tcPr>
            <w:tcW w:w="1294" w:type="dxa"/>
            <w:shd w:val="pct30" w:color="FFFF00" w:fill="auto"/>
          </w:tcPr>
          <w:p w:rsidR="00FA78A2" w:rsidRPr="00AA38E8" w:rsidRDefault="00FA78A2" w:rsidP="005C1F80">
            <w:pPr>
              <w:spacing w:before="60"/>
              <w:jc w:val="center"/>
              <w:rPr>
                <w:rFonts w:cs="Calibri"/>
                <w:sz w:val="16"/>
              </w:rPr>
            </w:pPr>
            <w:r w:rsidRPr="00AA38E8">
              <w:rPr>
                <w:rFonts w:cs="Calibri"/>
                <w:sz w:val="16"/>
              </w:rPr>
              <w:t>Min</w:t>
            </w:r>
          </w:p>
        </w:tc>
        <w:tc>
          <w:tcPr>
            <w:tcW w:w="1218" w:type="dxa"/>
            <w:shd w:val="pct30" w:color="FFFF00" w:fill="auto"/>
          </w:tcPr>
          <w:p w:rsidR="00FA78A2" w:rsidRPr="00AA38E8" w:rsidRDefault="00FA78A2" w:rsidP="005C1F80">
            <w:pPr>
              <w:spacing w:before="60"/>
              <w:jc w:val="center"/>
              <w:rPr>
                <w:rFonts w:cs="Calibri"/>
                <w:sz w:val="16"/>
              </w:rPr>
            </w:pPr>
            <w:r w:rsidRPr="00AA38E8">
              <w:rPr>
                <w:rFonts w:cs="Calibri"/>
                <w:sz w:val="16"/>
              </w:rPr>
              <w:t>Max</w:t>
            </w:r>
          </w:p>
        </w:tc>
      </w:tr>
      <w:tr w:rsidR="00FA78A2" w:rsidRPr="00AA38E8" w:rsidTr="005C1F80">
        <w:tc>
          <w:tcPr>
            <w:tcW w:w="1644" w:type="dxa"/>
          </w:tcPr>
          <w:p w:rsidR="00FA78A2" w:rsidRPr="00AA38E8" w:rsidRDefault="00FA78A2" w:rsidP="00FA78A2">
            <w:pPr>
              <w:spacing w:before="60"/>
              <w:rPr>
                <w:rFonts w:cs="Calibri"/>
                <w:b/>
                <w:bCs/>
                <w:sz w:val="16"/>
              </w:rPr>
            </w:pPr>
            <w:r w:rsidRPr="00AA38E8">
              <w:rPr>
                <w:rFonts w:cs="Calibri"/>
                <w:b/>
                <w:bCs/>
                <w:sz w:val="16"/>
              </w:rPr>
              <w:t xml:space="preserve">Arguments Passed </w:t>
            </w:r>
          </w:p>
        </w:tc>
        <w:tc>
          <w:tcPr>
            <w:tcW w:w="3822" w:type="dxa"/>
          </w:tcPr>
          <w:p w:rsidR="00FA78A2" w:rsidRDefault="00FA78A2" w:rsidP="00FA78A2">
            <w:pPr>
              <w:spacing w:before="60"/>
              <w:rPr>
                <w:rFonts w:cs="Calibri"/>
                <w:sz w:val="16"/>
              </w:rPr>
            </w:pPr>
            <w:r>
              <w:rPr>
                <w:rFonts w:cs="Calibri"/>
                <w:sz w:val="16"/>
              </w:rPr>
              <w:t>*PinionCentrLrnSt_Cnt_T_u08</w:t>
            </w:r>
          </w:p>
        </w:tc>
        <w:tc>
          <w:tcPr>
            <w:tcW w:w="950" w:type="dxa"/>
          </w:tcPr>
          <w:p w:rsidR="00FA78A2" w:rsidRPr="00AA38E8" w:rsidRDefault="00FA78A2" w:rsidP="00FA78A2">
            <w:pPr>
              <w:spacing w:before="60"/>
              <w:rPr>
                <w:rFonts w:cs="Calibri"/>
                <w:sz w:val="16"/>
              </w:rPr>
            </w:pPr>
            <w:r>
              <w:rPr>
                <w:rFonts w:cs="Calibri"/>
                <w:sz w:val="16"/>
              </w:rPr>
              <w:t>uint8</w:t>
            </w:r>
          </w:p>
        </w:tc>
        <w:tc>
          <w:tcPr>
            <w:tcW w:w="1294" w:type="dxa"/>
          </w:tcPr>
          <w:p w:rsidR="00FA78A2" w:rsidRPr="00AA38E8" w:rsidRDefault="00FA78A2" w:rsidP="00FA78A2">
            <w:pPr>
              <w:spacing w:before="60"/>
              <w:rPr>
                <w:rFonts w:cs="Calibri"/>
                <w:sz w:val="16"/>
              </w:rPr>
            </w:pPr>
            <w:r>
              <w:rPr>
                <w:rFonts w:cs="Calibri"/>
                <w:sz w:val="16"/>
              </w:rPr>
              <w:t>0</w:t>
            </w:r>
          </w:p>
        </w:tc>
        <w:tc>
          <w:tcPr>
            <w:tcW w:w="1218" w:type="dxa"/>
          </w:tcPr>
          <w:p w:rsidR="00FA78A2" w:rsidRPr="00AA38E8" w:rsidRDefault="00FA78A2" w:rsidP="00FA78A2">
            <w:pPr>
              <w:spacing w:before="60"/>
              <w:rPr>
                <w:rFonts w:cs="Calibri"/>
                <w:sz w:val="16"/>
              </w:rPr>
            </w:pPr>
            <w:r>
              <w:rPr>
                <w:rFonts w:cs="Calibri"/>
                <w:sz w:val="16"/>
              </w:rPr>
              <w:t>7</w:t>
            </w:r>
          </w:p>
        </w:tc>
      </w:tr>
      <w:tr w:rsidR="00FA78A2" w:rsidRPr="00AA38E8" w:rsidTr="005C1F80">
        <w:tc>
          <w:tcPr>
            <w:tcW w:w="1644" w:type="dxa"/>
          </w:tcPr>
          <w:p w:rsidR="00FA78A2" w:rsidRPr="00AA38E8" w:rsidRDefault="00FA78A2" w:rsidP="00FA78A2">
            <w:pPr>
              <w:spacing w:before="60"/>
              <w:rPr>
                <w:rFonts w:cs="Calibri"/>
                <w:b/>
                <w:bCs/>
                <w:sz w:val="16"/>
              </w:rPr>
            </w:pPr>
          </w:p>
        </w:tc>
        <w:tc>
          <w:tcPr>
            <w:tcW w:w="3822" w:type="dxa"/>
          </w:tcPr>
          <w:p w:rsidR="00FA78A2" w:rsidRDefault="00FA78A2" w:rsidP="00FA78A2">
            <w:pPr>
              <w:spacing w:before="60"/>
              <w:rPr>
                <w:rFonts w:cs="Calibri"/>
                <w:sz w:val="16"/>
              </w:rPr>
            </w:pPr>
            <w:r>
              <w:rPr>
                <w:rFonts w:cs="Calibri"/>
                <w:sz w:val="16"/>
              </w:rPr>
              <w:t>*TqCmd_MotNwtMtr_T_f32</w:t>
            </w:r>
          </w:p>
        </w:tc>
        <w:tc>
          <w:tcPr>
            <w:tcW w:w="950" w:type="dxa"/>
          </w:tcPr>
          <w:p w:rsidR="00FA78A2" w:rsidRPr="00AA38E8" w:rsidRDefault="00FA78A2" w:rsidP="00FA78A2">
            <w:pPr>
              <w:spacing w:before="60"/>
              <w:rPr>
                <w:rFonts w:cs="Calibri"/>
                <w:sz w:val="16"/>
              </w:rPr>
            </w:pPr>
            <w:r>
              <w:rPr>
                <w:rFonts w:cs="Calibri"/>
                <w:sz w:val="16"/>
              </w:rPr>
              <w:t>float32</w:t>
            </w:r>
          </w:p>
        </w:tc>
        <w:tc>
          <w:tcPr>
            <w:tcW w:w="1294" w:type="dxa"/>
          </w:tcPr>
          <w:p w:rsidR="00FA78A2" w:rsidRPr="00AA38E8" w:rsidRDefault="00FA78A2" w:rsidP="00FA78A2">
            <w:pPr>
              <w:spacing w:before="60"/>
              <w:rPr>
                <w:rFonts w:cs="Calibri"/>
                <w:sz w:val="16"/>
              </w:rPr>
            </w:pPr>
            <w:r>
              <w:rPr>
                <w:rFonts w:cs="Calibri"/>
                <w:sz w:val="16"/>
              </w:rPr>
              <w:t>-8.8</w:t>
            </w:r>
          </w:p>
        </w:tc>
        <w:tc>
          <w:tcPr>
            <w:tcW w:w="1218" w:type="dxa"/>
          </w:tcPr>
          <w:p w:rsidR="00FA78A2" w:rsidRPr="00AA38E8" w:rsidRDefault="00FA78A2" w:rsidP="00FA78A2">
            <w:pPr>
              <w:spacing w:before="60"/>
              <w:rPr>
                <w:rFonts w:cs="Calibri"/>
                <w:sz w:val="16"/>
              </w:rPr>
            </w:pPr>
            <w:r>
              <w:rPr>
                <w:rFonts w:cs="Calibri"/>
                <w:sz w:val="16"/>
              </w:rPr>
              <w:t>8.8</w:t>
            </w:r>
          </w:p>
        </w:tc>
      </w:tr>
      <w:tr w:rsidR="00FA78A2" w:rsidRPr="00AA38E8" w:rsidTr="005C1F80">
        <w:tc>
          <w:tcPr>
            <w:tcW w:w="1644" w:type="dxa"/>
          </w:tcPr>
          <w:p w:rsidR="00FA78A2" w:rsidRPr="00AA38E8" w:rsidRDefault="00FA78A2" w:rsidP="00FA78A2">
            <w:pPr>
              <w:spacing w:before="60"/>
              <w:rPr>
                <w:rFonts w:cs="Calibri"/>
                <w:b/>
                <w:bCs/>
                <w:sz w:val="16"/>
              </w:rPr>
            </w:pPr>
          </w:p>
        </w:tc>
        <w:tc>
          <w:tcPr>
            <w:tcW w:w="3822" w:type="dxa"/>
          </w:tcPr>
          <w:p w:rsidR="00FA78A2" w:rsidRDefault="00FA78A2" w:rsidP="00FA78A2">
            <w:pPr>
              <w:spacing w:before="60"/>
              <w:rPr>
                <w:rFonts w:cs="Calibri"/>
                <w:sz w:val="16"/>
              </w:rPr>
            </w:pPr>
            <w:r>
              <w:rPr>
                <w:rFonts w:cs="Calibri"/>
                <w:sz w:val="16"/>
              </w:rPr>
              <w:t>*MotPosnCmd_MotRad_T_f32</w:t>
            </w:r>
          </w:p>
        </w:tc>
        <w:tc>
          <w:tcPr>
            <w:tcW w:w="950" w:type="dxa"/>
          </w:tcPr>
          <w:p w:rsidR="00FA78A2" w:rsidRPr="00AA38E8" w:rsidRDefault="00FA78A2" w:rsidP="00FA78A2">
            <w:pPr>
              <w:spacing w:before="60"/>
              <w:rPr>
                <w:rFonts w:cs="Calibri"/>
                <w:sz w:val="16"/>
              </w:rPr>
            </w:pPr>
            <w:r>
              <w:rPr>
                <w:rFonts w:cs="Calibri"/>
                <w:sz w:val="16"/>
              </w:rPr>
              <w:t>float32</w:t>
            </w:r>
          </w:p>
        </w:tc>
        <w:tc>
          <w:tcPr>
            <w:tcW w:w="1294" w:type="dxa"/>
          </w:tcPr>
          <w:p w:rsidR="00FA78A2" w:rsidRPr="00AA38E8" w:rsidRDefault="00FA78A2" w:rsidP="00FA78A2">
            <w:pPr>
              <w:spacing w:before="60"/>
              <w:rPr>
                <w:rFonts w:cs="Calibri"/>
                <w:sz w:val="16"/>
              </w:rPr>
            </w:pPr>
            <w:r>
              <w:rPr>
                <w:rFonts w:cs="Calibri"/>
                <w:sz w:val="16"/>
              </w:rPr>
              <w:t>-1440.0</w:t>
            </w:r>
          </w:p>
        </w:tc>
        <w:tc>
          <w:tcPr>
            <w:tcW w:w="1218" w:type="dxa"/>
          </w:tcPr>
          <w:p w:rsidR="00FA78A2" w:rsidRPr="00AA38E8" w:rsidRDefault="00FA78A2" w:rsidP="00FA78A2">
            <w:pPr>
              <w:spacing w:before="60"/>
              <w:rPr>
                <w:rFonts w:cs="Calibri"/>
                <w:sz w:val="16"/>
              </w:rPr>
            </w:pPr>
            <w:r>
              <w:rPr>
                <w:rFonts w:cs="Calibri"/>
                <w:sz w:val="16"/>
              </w:rPr>
              <w:t>1440.0</w:t>
            </w:r>
          </w:p>
        </w:tc>
      </w:tr>
      <w:tr w:rsidR="00FA78A2" w:rsidRPr="00AA38E8" w:rsidTr="005C1F80">
        <w:tc>
          <w:tcPr>
            <w:tcW w:w="1644" w:type="dxa"/>
          </w:tcPr>
          <w:p w:rsidR="00FA78A2" w:rsidRPr="00AA38E8" w:rsidRDefault="00FA78A2" w:rsidP="005C1F80">
            <w:pPr>
              <w:spacing w:before="60"/>
              <w:rPr>
                <w:rFonts w:cs="Calibri"/>
                <w:b/>
                <w:bCs/>
                <w:sz w:val="16"/>
              </w:rPr>
            </w:pPr>
            <w:r w:rsidRPr="00AA38E8">
              <w:rPr>
                <w:rFonts w:cs="Calibri"/>
                <w:b/>
                <w:bCs/>
                <w:sz w:val="16"/>
              </w:rPr>
              <w:t>Return Value</w:t>
            </w:r>
          </w:p>
        </w:tc>
        <w:tc>
          <w:tcPr>
            <w:tcW w:w="3822" w:type="dxa"/>
          </w:tcPr>
          <w:p w:rsidR="00FA78A2" w:rsidRPr="00AA38E8" w:rsidRDefault="00FA78A2" w:rsidP="005C1F80">
            <w:pPr>
              <w:spacing w:before="60"/>
              <w:rPr>
                <w:rFonts w:cs="Calibri"/>
                <w:sz w:val="16"/>
              </w:rPr>
            </w:pPr>
            <w:r>
              <w:rPr>
                <w:rFonts w:cs="Calibri"/>
                <w:sz w:val="16"/>
              </w:rPr>
              <w:t>None</w:t>
            </w:r>
          </w:p>
        </w:tc>
        <w:tc>
          <w:tcPr>
            <w:tcW w:w="950" w:type="dxa"/>
          </w:tcPr>
          <w:p w:rsidR="00FA78A2" w:rsidRPr="00AA38E8" w:rsidRDefault="00FA78A2" w:rsidP="005C1F80">
            <w:pPr>
              <w:spacing w:before="60"/>
              <w:rPr>
                <w:rFonts w:cs="Calibri"/>
                <w:sz w:val="16"/>
              </w:rPr>
            </w:pPr>
          </w:p>
        </w:tc>
        <w:tc>
          <w:tcPr>
            <w:tcW w:w="1294" w:type="dxa"/>
          </w:tcPr>
          <w:p w:rsidR="00FA78A2" w:rsidRPr="00AA38E8" w:rsidRDefault="00FA78A2" w:rsidP="005C1F80">
            <w:pPr>
              <w:spacing w:before="60"/>
              <w:rPr>
                <w:rFonts w:cs="Calibri"/>
                <w:sz w:val="16"/>
              </w:rPr>
            </w:pPr>
          </w:p>
        </w:tc>
        <w:tc>
          <w:tcPr>
            <w:tcW w:w="1218" w:type="dxa"/>
          </w:tcPr>
          <w:p w:rsidR="00FA78A2" w:rsidRPr="00AA38E8" w:rsidRDefault="00FA78A2" w:rsidP="005C1F80">
            <w:pPr>
              <w:spacing w:before="60"/>
              <w:rPr>
                <w:rFonts w:cs="Calibri"/>
                <w:sz w:val="16"/>
              </w:rPr>
            </w:pPr>
          </w:p>
        </w:tc>
      </w:tr>
    </w:tbl>
    <w:p w:rsidR="00FA78A2" w:rsidRDefault="00FA78A2" w:rsidP="00FA78A2">
      <w:pPr>
        <w:pStyle w:val="Heading2"/>
        <w:numPr>
          <w:ilvl w:val="3"/>
          <w:numId w:val="11"/>
        </w:numPr>
        <w:spacing w:after="60"/>
        <w:rPr>
          <w:rFonts w:ascii="Calibri" w:hAnsi="Calibri" w:cs="Calibri"/>
        </w:rPr>
      </w:pPr>
      <w:bookmarkStart w:id="366" w:name="_Toc503515095"/>
      <w:r w:rsidRPr="002F5138">
        <w:rPr>
          <w:rFonts w:ascii="Calibri" w:hAnsi="Calibri" w:cs="Calibri"/>
        </w:rPr>
        <w:t>Description</w:t>
      </w:r>
      <w:bookmarkEnd w:id="366"/>
    </w:p>
    <w:p w:rsidR="00FA78A2" w:rsidRPr="00ED054D" w:rsidRDefault="00FA78A2" w:rsidP="00FA78A2">
      <w:pPr>
        <w:rPr>
          <w:lang w:bidi="ar-SA"/>
        </w:rPr>
      </w:pPr>
      <w:r>
        <w:rPr>
          <w:lang w:bidi="ar-SA"/>
        </w:rPr>
        <w:t>Implementation of ‘</w:t>
      </w:r>
      <w:r w:rsidR="001F7F3A">
        <w:rPr>
          <w:lang w:bidi="ar-SA"/>
        </w:rPr>
        <w:t xml:space="preserve">POSMTRTRQ State Control 2’ </w:t>
      </w:r>
      <w:r>
        <w:rPr>
          <w:lang w:bidi="ar-SA"/>
        </w:rPr>
        <w:t>function.</w:t>
      </w:r>
    </w:p>
    <w:p w:rsidR="001F7F3A" w:rsidRPr="00710B83" w:rsidRDefault="001F7F3A" w:rsidP="001F7F3A">
      <w:pPr>
        <w:pStyle w:val="Heading2"/>
        <w:numPr>
          <w:ilvl w:val="2"/>
          <w:numId w:val="11"/>
        </w:numPr>
        <w:tabs>
          <w:tab w:val="clear" w:pos="1017"/>
          <w:tab w:val="num" w:pos="567"/>
        </w:tabs>
        <w:spacing w:after="60"/>
        <w:ind w:left="567"/>
        <w:rPr>
          <w:rFonts w:ascii="Calibri" w:hAnsi="Calibri" w:cs="Calibri"/>
        </w:rPr>
      </w:pPr>
      <w:bookmarkStart w:id="367" w:name="_Toc503515096"/>
      <w:r w:rsidRPr="00AA38E8">
        <w:rPr>
          <w:rFonts w:ascii="Calibri" w:hAnsi="Calibri" w:cs="Calibri"/>
        </w:rPr>
        <w:t>Local Function #</w:t>
      </w:r>
      <w:r>
        <w:rPr>
          <w:rFonts w:ascii="Calibri" w:hAnsi="Calibri" w:cs="Calibri"/>
        </w:rPr>
        <w:t>4</w:t>
      </w:r>
      <w:bookmarkEnd w:id="3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1F7F3A" w:rsidRPr="00AA38E8" w:rsidTr="005C1F80">
        <w:tc>
          <w:tcPr>
            <w:tcW w:w="1644" w:type="dxa"/>
          </w:tcPr>
          <w:p w:rsidR="001F7F3A" w:rsidRPr="00AA38E8" w:rsidRDefault="001F7F3A" w:rsidP="005C1F80">
            <w:pPr>
              <w:spacing w:before="60"/>
              <w:rPr>
                <w:rFonts w:cs="Calibri"/>
                <w:b/>
                <w:bCs/>
                <w:sz w:val="16"/>
              </w:rPr>
            </w:pPr>
            <w:r w:rsidRPr="00AA38E8">
              <w:rPr>
                <w:rFonts w:cs="Calibri"/>
                <w:b/>
                <w:bCs/>
                <w:sz w:val="16"/>
              </w:rPr>
              <w:t>Function Name</w:t>
            </w:r>
          </w:p>
        </w:tc>
        <w:tc>
          <w:tcPr>
            <w:tcW w:w="3822" w:type="dxa"/>
          </w:tcPr>
          <w:p w:rsidR="001F7F3A" w:rsidRPr="00AA38E8" w:rsidRDefault="00314892" w:rsidP="005C1F80">
            <w:pPr>
              <w:spacing w:before="60"/>
              <w:rPr>
                <w:rFonts w:cs="Calibri"/>
                <w:sz w:val="16"/>
              </w:rPr>
            </w:pPr>
            <w:r>
              <w:rPr>
                <w:rFonts w:cs="Calibri"/>
                <w:sz w:val="16"/>
              </w:rPr>
              <w:t>NegA</w:t>
            </w:r>
            <w:r w:rsidR="001F7F3A">
              <w:rPr>
                <w:rFonts w:cs="Calibri"/>
                <w:sz w:val="16"/>
              </w:rPr>
              <w:t>gVelStCtrl3</w:t>
            </w:r>
          </w:p>
        </w:tc>
        <w:tc>
          <w:tcPr>
            <w:tcW w:w="950" w:type="dxa"/>
            <w:shd w:val="pct30" w:color="FFFF00" w:fill="auto"/>
          </w:tcPr>
          <w:p w:rsidR="001F7F3A" w:rsidRPr="00AA38E8" w:rsidRDefault="001F7F3A" w:rsidP="005C1F80">
            <w:pPr>
              <w:spacing w:before="60"/>
              <w:jc w:val="center"/>
              <w:rPr>
                <w:rFonts w:cs="Calibri"/>
                <w:sz w:val="16"/>
              </w:rPr>
            </w:pPr>
            <w:r w:rsidRPr="00AA38E8">
              <w:rPr>
                <w:rFonts w:cs="Calibri"/>
                <w:sz w:val="16"/>
              </w:rPr>
              <w:t>Type</w:t>
            </w:r>
          </w:p>
        </w:tc>
        <w:tc>
          <w:tcPr>
            <w:tcW w:w="1294" w:type="dxa"/>
            <w:shd w:val="pct30" w:color="FFFF00" w:fill="auto"/>
          </w:tcPr>
          <w:p w:rsidR="001F7F3A" w:rsidRPr="00AA38E8" w:rsidRDefault="001F7F3A" w:rsidP="005C1F80">
            <w:pPr>
              <w:spacing w:before="60"/>
              <w:jc w:val="center"/>
              <w:rPr>
                <w:rFonts w:cs="Calibri"/>
                <w:sz w:val="16"/>
              </w:rPr>
            </w:pPr>
            <w:r w:rsidRPr="00AA38E8">
              <w:rPr>
                <w:rFonts w:cs="Calibri"/>
                <w:sz w:val="16"/>
              </w:rPr>
              <w:t>Min</w:t>
            </w:r>
          </w:p>
        </w:tc>
        <w:tc>
          <w:tcPr>
            <w:tcW w:w="1218" w:type="dxa"/>
            <w:shd w:val="pct30" w:color="FFFF00" w:fill="auto"/>
          </w:tcPr>
          <w:p w:rsidR="001F7F3A" w:rsidRPr="00AA38E8" w:rsidRDefault="001F7F3A" w:rsidP="005C1F80">
            <w:pPr>
              <w:spacing w:before="60"/>
              <w:jc w:val="center"/>
              <w:rPr>
                <w:rFonts w:cs="Calibri"/>
                <w:sz w:val="16"/>
              </w:rPr>
            </w:pPr>
            <w:r w:rsidRPr="00AA38E8">
              <w:rPr>
                <w:rFonts w:cs="Calibri"/>
                <w:sz w:val="16"/>
              </w:rPr>
              <w:t>Max</w:t>
            </w:r>
          </w:p>
        </w:tc>
      </w:tr>
      <w:tr w:rsidR="001F7F3A" w:rsidRPr="00AA38E8" w:rsidTr="005C1F80">
        <w:tc>
          <w:tcPr>
            <w:tcW w:w="1644" w:type="dxa"/>
          </w:tcPr>
          <w:p w:rsidR="001F7F3A" w:rsidRPr="00AA38E8" w:rsidRDefault="001F7F3A" w:rsidP="005C1F80">
            <w:pPr>
              <w:spacing w:before="60"/>
              <w:rPr>
                <w:rFonts w:cs="Calibri"/>
                <w:b/>
                <w:bCs/>
                <w:sz w:val="16"/>
              </w:rPr>
            </w:pPr>
            <w:r w:rsidRPr="00AA38E8">
              <w:rPr>
                <w:rFonts w:cs="Calibri"/>
                <w:b/>
                <w:bCs/>
                <w:sz w:val="16"/>
              </w:rPr>
              <w:t xml:space="preserve">Arguments Passed </w:t>
            </w:r>
          </w:p>
        </w:tc>
        <w:tc>
          <w:tcPr>
            <w:tcW w:w="3822" w:type="dxa"/>
          </w:tcPr>
          <w:p w:rsidR="001F7F3A" w:rsidRPr="00AA38E8" w:rsidRDefault="001F7F3A" w:rsidP="005C1F80">
            <w:pPr>
              <w:spacing w:before="60"/>
              <w:rPr>
                <w:rFonts w:cs="Calibri"/>
                <w:sz w:val="16"/>
              </w:rPr>
            </w:pPr>
            <w:r>
              <w:rPr>
                <w:rFonts w:cs="Calibri"/>
                <w:sz w:val="16"/>
              </w:rPr>
              <w:t>HwAg_HwDeg_T_f32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-1440.0</w:t>
            </w:r>
          </w:p>
        </w:tc>
        <w:tc>
          <w:tcPr>
            <w:tcW w:w="1218" w:type="dxa"/>
          </w:tcPr>
          <w:p w:rsidR="001F7F3A" w:rsidRPr="00AA38E8" w:rsidRDefault="001F7F3A" w:rsidP="005C1F80">
            <w:pPr>
              <w:spacing w:before="60"/>
              <w:rPr>
                <w:rFonts w:cs="Calibri"/>
                <w:sz w:val="16"/>
              </w:rPr>
            </w:pPr>
            <w:r>
              <w:rPr>
                <w:rFonts w:cs="Calibri"/>
                <w:sz w:val="16"/>
              </w:rPr>
              <w:t>1440.0</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Pr="00AA38E8" w:rsidRDefault="001F7F3A" w:rsidP="005C1F80">
            <w:pPr>
              <w:spacing w:before="60"/>
              <w:rPr>
                <w:rFonts w:cs="Calibri"/>
                <w:sz w:val="16"/>
              </w:rPr>
            </w:pPr>
            <w:r>
              <w:rPr>
                <w:rFonts w:cs="Calibri"/>
                <w:sz w:val="16"/>
              </w:rPr>
              <w:t>MotVelCrf_MotRadPerSec_T_f32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-1350.0</w:t>
            </w:r>
          </w:p>
        </w:tc>
        <w:tc>
          <w:tcPr>
            <w:tcW w:w="1218" w:type="dxa"/>
          </w:tcPr>
          <w:p w:rsidR="001F7F3A" w:rsidRPr="00AA38E8" w:rsidRDefault="001F7F3A" w:rsidP="005C1F80">
            <w:pPr>
              <w:spacing w:before="60"/>
              <w:rPr>
                <w:rFonts w:cs="Calibri"/>
                <w:sz w:val="16"/>
              </w:rPr>
            </w:pPr>
            <w:r>
              <w:rPr>
                <w:rFonts w:cs="Calibri"/>
                <w:sz w:val="16"/>
              </w:rPr>
              <w:t>1350.0</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Pr="00AB119F" w:rsidRDefault="001F7F3A" w:rsidP="005C1F80">
            <w:pPr>
              <w:spacing w:before="60"/>
              <w:rPr>
                <w:rFonts w:cs="Calibri"/>
                <w:sz w:val="16"/>
              </w:rPr>
            </w:pPr>
            <w:r>
              <w:rPr>
                <w:rFonts w:cs="Calibri"/>
                <w:sz w:val="16"/>
              </w:rPr>
              <w:t>TarMotVel_MotRadPerSec_T_f32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0.0</w:t>
            </w:r>
          </w:p>
        </w:tc>
        <w:tc>
          <w:tcPr>
            <w:tcW w:w="1218" w:type="dxa"/>
          </w:tcPr>
          <w:p w:rsidR="001F7F3A" w:rsidRPr="00AA38E8" w:rsidRDefault="001F7F3A" w:rsidP="005C1F80">
            <w:pPr>
              <w:spacing w:before="60"/>
              <w:rPr>
                <w:rFonts w:cs="Calibri"/>
                <w:sz w:val="16"/>
              </w:rPr>
            </w:pPr>
            <w:r>
              <w:rPr>
                <w:rFonts w:cs="Calibri"/>
                <w:sz w:val="16"/>
              </w:rPr>
              <w:t>1600.0</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Default="001F7F3A" w:rsidP="005C1F80">
            <w:pPr>
              <w:spacing w:before="60"/>
              <w:rPr>
                <w:rFonts w:cs="Calibri"/>
                <w:sz w:val="16"/>
              </w:rPr>
            </w:pPr>
            <w:r>
              <w:rPr>
                <w:rFonts w:cs="Calibri"/>
                <w:sz w:val="16"/>
              </w:rPr>
              <w:t>*PinionCentrLrnSt_Cnt_T_u08</w:t>
            </w:r>
          </w:p>
        </w:tc>
        <w:tc>
          <w:tcPr>
            <w:tcW w:w="950" w:type="dxa"/>
          </w:tcPr>
          <w:p w:rsidR="001F7F3A" w:rsidRPr="00AA38E8" w:rsidRDefault="001F7F3A" w:rsidP="005C1F80">
            <w:pPr>
              <w:spacing w:before="60"/>
              <w:rPr>
                <w:rFonts w:cs="Calibri"/>
                <w:sz w:val="16"/>
              </w:rPr>
            </w:pPr>
            <w:r>
              <w:rPr>
                <w:rFonts w:cs="Calibri"/>
                <w:sz w:val="16"/>
              </w:rPr>
              <w:t>uint8</w:t>
            </w:r>
          </w:p>
        </w:tc>
        <w:tc>
          <w:tcPr>
            <w:tcW w:w="1294" w:type="dxa"/>
          </w:tcPr>
          <w:p w:rsidR="001F7F3A" w:rsidRPr="00AA38E8" w:rsidRDefault="001F7F3A" w:rsidP="005C1F80">
            <w:pPr>
              <w:spacing w:before="60"/>
              <w:rPr>
                <w:rFonts w:cs="Calibri"/>
                <w:sz w:val="16"/>
              </w:rPr>
            </w:pPr>
            <w:r>
              <w:rPr>
                <w:rFonts w:cs="Calibri"/>
                <w:sz w:val="16"/>
              </w:rPr>
              <w:t>0</w:t>
            </w:r>
          </w:p>
        </w:tc>
        <w:tc>
          <w:tcPr>
            <w:tcW w:w="1218" w:type="dxa"/>
          </w:tcPr>
          <w:p w:rsidR="001F7F3A" w:rsidRPr="00AA38E8" w:rsidRDefault="001F7F3A" w:rsidP="005C1F80">
            <w:pPr>
              <w:spacing w:before="60"/>
              <w:rPr>
                <w:rFonts w:cs="Calibri"/>
                <w:sz w:val="16"/>
              </w:rPr>
            </w:pPr>
            <w:r>
              <w:rPr>
                <w:rFonts w:cs="Calibri"/>
                <w:sz w:val="16"/>
              </w:rPr>
              <w:t>7</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Default="001F7F3A" w:rsidP="005C1F80">
            <w:pPr>
              <w:spacing w:before="60"/>
              <w:rPr>
                <w:rFonts w:cs="Calibri"/>
                <w:sz w:val="16"/>
              </w:rPr>
            </w:pPr>
            <w:r>
              <w:rPr>
                <w:rFonts w:cs="Calibri"/>
                <w:sz w:val="16"/>
              </w:rPr>
              <w:t>*TqCmd_MotNwtMtr_T_f32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-8.8</w:t>
            </w:r>
          </w:p>
        </w:tc>
        <w:tc>
          <w:tcPr>
            <w:tcW w:w="1218" w:type="dxa"/>
          </w:tcPr>
          <w:p w:rsidR="001F7F3A" w:rsidRPr="00AA38E8" w:rsidRDefault="001F7F3A" w:rsidP="005C1F80">
            <w:pPr>
              <w:spacing w:before="60"/>
              <w:rPr>
                <w:rFonts w:cs="Calibri"/>
                <w:sz w:val="16"/>
              </w:rPr>
            </w:pPr>
            <w:r>
              <w:rPr>
                <w:rFonts w:cs="Calibri"/>
                <w:sz w:val="16"/>
              </w:rPr>
              <w:t>8.8</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Default="001F7F3A" w:rsidP="005C1F80">
            <w:pPr>
              <w:spacing w:before="60"/>
              <w:rPr>
                <w:rFonts w:cs="Calibri"/>
                <w:sz w:val="16"/>
              </w:rPr>
            </w:pPr>
            <w:r>
              <w:rPr>
                <w:rFonts w:cs="Calibri"/>
                <w:sz w:val="16"/>
              </w:rPr>
              <w:t>*MotPosnCmd_MotRad_T_f32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-1440.0</w:t>
            </w:r>
          </w:p>
        </w:tc>
        <w:tc>
          <w:tcPr>
            <w:tcW w:w="1218" w:type="dxa"/>
          </w:tcPr>
          <w:p w:rsidR="001F7F3A" w:rsidRPr="00AA38E8" w:rsidRDefault="001F7F3A" w:rsidP="005C1F80">
            <w:pPr>
              <w:spacing w:before="60"/>
              <w:rPr>
                <w:rFonts w:cs="Calibri"/>
                <w:sz w:val="16"/>
              </w:rPr>
            </w:pPr>
            <w:r>
              <w:rPr>
                <w:rFonts w:cs="Calibri"/>
                <w:sz w:val="16"/>
              </w:rPr>
              <w:t>1440.0</w:t>
            </w:r>
          </w:p>
        </w:tc>
      </w:tr>
      <w:tr w:rsidR="001F7F3A" w:rsidRPr="00AA38E8" w:rsidTr="005C1F80">
        <w:tc>
          <w:tcPr>
            <w:tcW w:w="1644" w:type="dxa"/>
          </w:tcPr>
          <w:p w:rsidR="001F7F3A" w:rsidRPr="00AA38E8" w:rsidRDefault="001F7F3A" w:rsidP="005C1F80">
            <w:pPr>
              <w:spacing w:before="60"/>
              <w:rPr>
                <w:rFonts w:cs="Calibri"/>
                <w:b/>
                <w:bCs/>
                <w:sz w:val="16"/>
              </w:rPr>
            </w:pPr>
            <w:r w:rsidRPr="00AA38E8">
              <w:rPr>
                <w:rFonts w:cs="Calibri"/>
                <w:b/>
                <w:bCs/>
                <w:sz w:val="16"/>
              </w:rPr>
              <w:t>Return Value</w:t>
            </w:r>
          </w:p>
        </w:tc>
        <w:tc>
          <w:tcPr>
            <w:tcW w:w="3822" w:type="dxa"/>
          </w:tcPr>
          <w:p w:rsidR="001F7F3A" w:rsidRPr="00AA38E8" w:rsidRDefault="001F7F3A" w:rsidP="005C1F80">
            <w:pPr>
              <w:spacing w:before="60"/>
              <w:rPr>
                <w:rFonts w:cs="Calibri"/>
                <w:sz w:val="16"/>
              </w:rPr>
            </w:pPr>
            <w:r>
              <w:rPr>
                <w:rFonts w:cs="Calibri"/>
                <w:sz w:val="16"/>
              </w:rPr>
              <w:t>None</w:t>
            </w:r>
          </w:p>
        </w:tc>
        <w:tc>
          <w:tcPr>
            <w:tcW w:w="950" w:type="dxa"/>
          </w:tcPr>
          <w:p w:rsidR="001F7F3A" w:rsidRPr="00AA38E8" w:rsidRDefault="001F7F3A" w:rsidP="005C1F80">
            <w:pPr>
              <w:spacing w:before="60"/>
              <w:rPr>
                <w:rFonts w:cs="Calibri"/>
                <w:sz w:val="16"/>
              </w:rPr>
            </w:pPr>
          </w:p>
        </w:tc>
        <w:tc>
          <w:tcPr>
            <w:tcW w:w="1294" w:type="dxa"/>
          </w:tcPr>
          <w:p w:rsidR="001F7F3A" w:rsidRPr="00AA38E8" w:rsidRDefault="001F7F3A" w:rsidP="005C1F80">
            <w:pPr>
              <w:spacing w:before="60"/>
              <w:rPr>
                <w:rFonts w:cs="Calibri"/>
                <w:sz w:val="16"/>
              </w:rPr>
            </w:pPr>
          </w:p>
        </w:tc>
        <w:tc>
          <w:tcPr>
            <w:tcW w:w="1218" w:type="dxa"/>
          </w:tcPr>
          <w:p w:rsidR="001F7F3A" w:rsidRPr="00AA38E8" w:rsidRDefault="001F7F3A" w:rsidP="005C1F80">
            <w:pPr>
              <w:spacing w:before="60"/>
              <w:rPr>
                <w:rFonts w:cs="Calibri"/>
                <w:sz w:val="16"/>
              </w:rPr>
            </w:pPr>
          </w:p>
        </w:tc>
      </w:tr>
    </w:tbl>
    <w:p w:rsidR="001F7F3A" w:rsidRDefault="001F7F3A" w:rsidP="001F7F3A">
      <w:pPr>
        <w:pStyle w:val="Heading2"/>
        <w:numPr>
          <w:ilvl w:val="3"/>
          <w:numId w:val="11"/>
        </w:numPr>
        <w:spacing w:after="60"/>
        <w:rPr>
          <w:rFonts w:ascii="Calibri" w:hAnsi="Calibri" w:cs="Calibri"/>
        </w:rPr>
      </w:pPr>
      <w:bookmarkStart w:id="368" w:name="_Toc503515097"/>
      <w:r w:rsidRPr="002F5138">
        <w:rPr>
          <w:rFonts w:ascii="Calibri" w:hAnsi="Calibri" w:cs="Calibri"/>
        </w:rPr>
        <w:t>Description</w:t>
      </w:r>
      <w:bookmarkEnd w:id="368"/>
    </w:p>
    <w:p w:rsidR="001F7F3A" w:rsidRPr="00ED054D" w:rsidRDefault="001F7F3A" w:rsidP="001F7F3A">
      <w:pPr>
        <w:rPr>
          <w:lang w:bidi="ar-SA"/>
        </w:rPr>
      </w:pPr>
      <w:r>
        <w:rPr>
          <w:lang w:bidi="ar-SA"/>
        </w:rPr>
        <w:t>Implementation of ‘NEGANGVEL State Control 3’ function.</w:t>
      </w:r>
    </w:p>
    <w:p w:rsidR="001F7F3A" w:rsidRPr="00710B83" w:rsidRDefault="001F7F3A" w:rsidP="001F7F3A">
      <w:pPr>
        <w:pStyle w:val="Heading2"/>
        <w:numPr>
          <w:ilvl w:val="2"/>
          <w:numId w:val="11"/>
        </w:numPr>
        <w:tabs>
          <w:tab w:val="clear" w:pos="1017"/>
          <w:tab w:val="num" w:pos="567"/>
        </w:tabs>
        <w:spacing w:after="60"/>
        <w:ind w:left="567"/>
        <w:rPr>
          <w:rFonts w:ascii="Calibri" w:hAnsi="Calibri" w:cs="Calibri"/>
        </w:rPr>
      </w:pPr>
      <w:bookmarkStart w:id="369" w:name="_Toc503515098"/>
      <w:r w:rsidRPr="00AA38E8">
        <w:rPr>
          <w:rFonts w:ascii="Calibri" w:hAnsi="Calibri" w:cs="Calibri"/>
        </w:rPr>
        <w:t>Local Function #</w:t>
      </w:r>
      <w:r>
        <w:rPr>
          <w:rFonts w:ascii="Calibri" w:hAnsi="Calibri" w:cs="Calibri"/>
        </w:rPr>
        <w:t>5</w:t>
      </w:r>
      <w:bookmarkEnd w:id="3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1F7F3A" w:rsidRPr="00AA38E8" w:rsidTr="005C1F80">
        <w:tc>
          <w:tcPr>
            <w:tcW w:w="1644" w:type="dxa"/>
          </w:tcPr>
          <w:p w:rsidR="001F7F3A" w:rsidRPr="00AA38E8" w:rsidRDefault="001F7F3A" w:rsidP="005C1F80">
            <w:pPr>
              <w:spacing w:before="60"/>
              <w:rPr>
                <w:rFonts w:cs="Calibri"/>
                <w:b/>
                <w:bCs/>
                <w:sz w:val="16"/>
              </w:rPr>
            </w:pPr>
            <w:r w:rsidRPr="00AA38E8">
              <w:rPr>
                <w:rFonts w:cs="Calibri"/>
                <w:b/>
                <w:bCs/>
                <w:sz w:val="16"/>
              </w:rPr>
              <w:t>Function Name</w:t>
            </w:r>
          </w:p>
        </w:tc>
        <w:tc>
          <w:tcPr>
            <w:tcW w:w="3822" w:type="dxa"/>
          </w:tcPr>
          <w:p w:rsidR="001F7F3A" w:rsidRPr="00AA38E8" w:rsidRDefault="00314892" w:rsidP="005C1F80">
            <w:pPr>
              <w:spacing w:before="60"/>
              <w:rPr>
                <w:rFonts w:cs="Calibri"/>
                <w:sz w:val="16"/>
              </w:rPr>
            </w:pPr>
            <w:r>
              <w:rPr>
                <w:rFonts w:cs="Calibri"/>
                <w:sz w:val="16"/>
              </w:rPr>
              <w:t>NegMotT</w:t>
            </w:r>
            <w:r w:rsidR="001F7F3A">
              <w:rPr>
                <w:rFonts w:cs="Calibri"/>
                <w:sz w:val="16"/>
              </w:rPr>
              <w:t>qStCtrl4</w:t>
            </w:r>
          </w:p>
        </w:tc>
        <w:tc>
          <w:tcPr>
            <w:tcW w:w="950" w:type="dxa"/>
            <w:shd w:val="pct30" w:color="FFFF00" w:fill="auto"/>
          </w:tcPr>
          <w:p w:rsidR="001F7F3A" w:rsidRPr="00AA38E8" w:rsidRDefault="001F7F3A" w:rsidP="005C1F80">
            <w:pPr>
              <w:spacing w:before="60"/>
              <w:jc w:val="center"/>
              <w:rPr>
                <w:rFonts w:cs="Calibri"/>
                <w:sz w:val="16"/>
              </w:rPr>
            </w:pPr>
            <w:r w:rsidRPr="00AA38E8">
              <w:rPr>
                <w:rFonts w:cs="Calibri"/>
                <w:sz w:val="16"/>
              </w:rPr>
              <w:t>Type</w:t>
            </w:r>
          </w:p>
        </w:tc>
        <w:tc>
          <w:tcPr>
            <w:tcW w:w="1294" w:type="dxa"/>
            <w:shd w:val="pct30" w:color="FFFF00" w:fill="auto"/>
          </w:tcPr>
          <w:p w:rsidR="001F7F3A" w:rsidRPr="00AA38E8" w:rsidRDefault="001F7F3A" w:rsidP="005C1F80">
            <w:pPr>
              <w:spacing w:before="60"/>
              <w:jc w:val="center"/>
              <w:rPr>
                <w:rFonts w:cs="Calibri"/>
                <w:sz w:val="16"/>
              </w:rPr>
            </w:pPr>
            <w:r w:rsidRPr="00AA38E8">
              <w:rPr>
                <w:rFonts w:cs="Calibri"/>
                <w:sz w:val="16"/>
              </w:rPr>
              <w:t>Min</w:t>
            </w:r>
          </w:p>
        </w:tc>
        <w:tc>
          <w:tcPr>
            <w:tcW w:w="1218" w:type="dxa"/>
            <w:shd w:val="pct30" w:color="FFFF00" w:fill="auto"/>
          </w:tcPr>
          <w:p w:rsidR="001F7F3A" w:rsidRPr="00AA38E8" w:rsidRDefault="001F7F3A" w:rsidP="005C1F80">
            <w:pPr>
              <w:spacing w:before="60"/>
              <w:jc w:val="center"/>
              <w:rPr>
                <w:rFonts w:cs="Calibri"/>
                <w:sz w:val="16"/>
              </w:rPr>
            </w:pPr>
            <w:r w:rsidRPr="00AA38E8">
              <w:rPr>
                <w:rFonts w:cs="Calibri"/>
                <w:sz w:val="16"/>
              </w:rPr>
              <w:t>Max</w:t>
            </w:r>
          </w:p>
        </w:tc>
      </w:tr>
      <w:tr w:rsidR="001F7F3A" w:rsidRPr="00AA38E8" w:rsidTr="005C1F80">
        <w:tc>
          <w:tcPr>
            <w:tcW w:w="1644" w:type="dxa"/>
          </w:tcPr>
          <w:p w:rsidR="001F7F3A" w:rsidRPr="00AA38E8" w:rsidRDefault="001F7F3A" w:rsidP="005C1F80">
            <w:pPr>
              <w:spacing w:before="60"/>
              <w:rPr>
                <w:rFonts w:cs="Calibri"/>
                <w:b/>
                <w:bCs/>
                <w:sz w:val="16"/>
              </w:rPr>
            </w:pPr>
            <w:r w:rsidRPr="00AA38E8">
              <w:rPr>
                <w:rFonts w:cs="Calibri"/>
                <w:b/>
                <w:bCs/>
                <w:sz w:val="16"/>
              </w:rPr>
              <w:t xml:space="preserve">Arguments Passed </w:t>
            </w:r>
          </w:p>
        </w:tc>
        <w:tc>
          <w:tcPr>
            <w:tcW w:w="3822" w:type="dxa"/>
          </w:tcPr>
          <w:p w:rsidR="001F7F3A" w:rsidRPr="00AA38E8" w:rsidRDefault="001F7F3A" w:rsidP="005C1F80">
            <w:pPr>
              <w:spacing w:before="60"/>
              <w:rPr>
                <w:rFonts w:cs="Calibri"/>
                <w:sz w:val="16"/>
              </w:rPr>
            </w:pPr>
            <w:r>
              <w:rPr>
                <w:rFonts w:cs="Calibri"/>
                <w:sz w:val="16"/>
              </w:rPr>
              <w:t>MaxHwPosn_HwDeg_T_f32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-1440.0</w:t>
            </w:r>
          </w:p>
        </w:tc>
        <w:tc>
          <w:tcPr>
            <w:tcW w:w="1218" w:type="dxa"/>
          </w:tcPr>
          <w:p w:rsidR="001F7F3A" w:rsidRPr="00AA38E8" w:rsidRDefault="001F7F3A" w:rsidP="005C1F80">
            <w:pPr>
              <w:spacing w:before="60"/>
              <w:rPr>
                <w:rFonts w:cs="Calibri"/>
                <w:sz w:val="16"/>
              </w:rPr>
            </w:pPr>
            <w:r>
              <w:rPr>
                <w:rFonts w:cs="Calibri"/>
                <w:sz w:val="16"/>
              </w:rPr>
              <w:t>1440.0</w:t>
            </w:r>
          </w:p>
        </w:tc>
      </w:tr>
      <w:tr w:rsidR="001F7F3A" w:rsidRPr="00AA38E8" w:rsidTr="005C1F80">
        <w:tc>
          <w:tcPr>
            <w:tcW w:w="1644" w:type="dxa"/>
          </w:tcPr>
          <w:p w:rsidR="001F7F3A" w:rsidRPr="00AA38E8" w:rsidRDefault="001F7F3A" w:rsidP="005C1F80">
            <w:pPr>
              <w:spacing w:before="60"/>
              <w:rPr>
                <w:rFonts w:cs="Calibri"/>
                <w:b/>
                <w:bCs/>
                <w:sz w:val="16"/>
              </w:rPr>
            </w:pPr>
          </w:p>
        </w:tc>
        <w:tc>
          <w:tcPr>
            <w:tcW w:w="3822" w:type="dxa"/>
          </w:tcPr>
          <w:p w:rsidR="001F7F3A" w:rsidRPr="00AA38E8" w:rsidRDefault="001F7F3A" w:rsidP="005C1F80">
            <w:pPr>
              <w:spacing w:before="60"/>
              <w:rPr>
                <w:rFonts w:cs="Calibri"/>
                <w:sz w:val="16"/>
              </w:rPr>
            </w:pPr>
            <w:r>
              <w:rPr>
                <w:rFonts w:cs="Calibri"/>
                <w:sz w:val="16"/>
              </w:rPr>
              <w:t>MinHwPosn_HwDeg_T_f32</w:t>
            </w:r>
          </w:p>
        </w:tc>
        <w:tc>
          <w:tcPr>
            <w:tcW w:w="950" w:type="dxa"/>
          </w:tcPr>
          <w:p w:rsidR="001F7F3A" w:rsidRPr="00AA38E8" w:rsidRDefault="001F7F3A" w:rsidP="005C1F80">
            <w:pPr>
              <w:spacing w:before="60"/>
              <w:rPr>
                <w:rFonts w:cs="Calibri"/>
                <w:sz w:val="16"/>
              </w:rPr>
            </w:pPr>
            <w:r>
              <w:rPr>
                <w:rFonts w:cs="Calibri"/>
                <w:sz w:val="16"/>
              </w:rPr>
              <w:t>float32</w:t>
            </w:r>
          </w:p>
        </w:tc>
        <w:tc>
          <w:tcPr>
            <w:tcW w:w="1294" w:type="dxa"/>
          </w:tcPr>
          <w:p w:rsidR="001F7F3A" w:rsidRPr="00AA38E8" w:rsidRDefault="001F7F3A" w:rsidP="005C1F80">
            <w:pPr>
              <w:spacing w:before="60"/>
              <w:rPr>
                <w:rFonts w:cs="Calibri"/>
                <w:sz w:val="16"/>
              </w:rPr>
            </w:pPr>
            <w:r>
              <w:rPr>
                <w:rFonts w:cs="Calibri"/>
                <w:sz w:val="16"/>
              </w:rPr>
              <w:t>-1440.0</w:t>
            </w:r>
          </w:p>
        </w:tc>
        <w:tc>
          <w:tcPr>
            <w:tcW w:w="1218" w:type="dxa"/>
          </w:tcPr>
          <w:p w:rsidR="001F7F3A" w:rsidRPr="00AA38E8" w:rsidRDefault="001F7F3A" w:rsidP="005C1F80">
            <w:pPr>
              <w:spacing w:before="60"/>
              <w:rPr>
                <w:rFonts w:cs="Calibri"/>
                <w:sz w:val="16"/>
              </w:rPr>
            </w:pPr>
            <w:r>
              <w:rPr>
                <w:rFonts w:cs="Calibri"/>
                <w:sz w:val="16"/>
              </w:rPr>
              <w:t>1440.0</w:t>
            </w:r>
          </w:p>
        </w:tc>
      </w:tr>
      <w:tr w:rsidR="001F7F3A" w:rsidRPr="00AA38E8" w:rsidTr="005C1F80">
        <w:tc>
          <w:tcPr>
            <w:tcW w:w="1644" w:type="dxa"/>
          </w:tcPr>
          <w:p w:rsidR="001F7F3A" w:rsidRPr="00AA38E8" w:rsidRDefault="001F7F3A" w:rsidP="001F7F3A">
            <w:pPr>
              <w:spacing w:before="60"/>
              <w:rPr>
                <w:rFonts w:cs="Calibri"/>
                <w:b/>
                <w:bCs/>
                <w:sz w:val="16"/>
              </w:rPr>
            </w:pPr>
          </w:p>
        </w:tc>
        <w:tc>
          <w:tcPr>
            <w:tcW w:w="3822" w:type="dxa"/>
          </w:tcPr>
          <w:p w:rsidR="001F7F3A" w:rsidRDefault="001F7F3A" w:rsidP="001F7F3A">
            <w:pPr>
              <w:spacing w:before="60"/>
              <w:rPr>
                <w:rFonts w:cs="Calibri"/>
                <w:sz w:val="16"/>
              </w:rPr>
            </w:pPr>
            <w:r>
              <w:rPr>
                <w:rFonts w:cs="Calibri"/>
                <w:sz w:val="16"/>
              </w:rPr>
              <w:t>*PinionCentrLrnSt_Cnt_T_u08</w:t>
            </w:r>
          </w:p>
        </w:tc>
        <w:tc>
          <w:tcPr>
            <w:tcW w:w="950" w:type="dxa"/>
          </w:tcPr>
          <w:p w:rsidR="001F7F3A" w:rsidRPr="00AA38E8" w:rsidRDefault="001F7F3A" w:rsidP="001F7F3A">
            <w:pPr>
              <w:spacing w:before="60"/>
              <w:rPr>
                <w:rFonts w:cs="Calibri"/>
                <w:sz w:val="16"/>
              </w:rPr>
            </w:pPr>
            <w:r>
              <w:rPr>
                <w:rFonts w:cs="Calibri"/>
                <w:sz w:val="16"/>
              </w:rPr>
              <w:t>uint8</w:t>
            </w:r>
          </w:p>
        </w:tc>
        <w:tc>
          <w:tcPr>
            <w:tcW w:w="1294" w:type="dxa"/>
          </w:tcPr>
          <w:p w:rsidR="001F7F3A" w:rsidRPr="00AA38E8" w:rsidRDefault="001F7F3A" w:rsidP="001F7F3A">
            <w:pPr>
              <w:spacing w:before="60"/>
              <w:rPr>
                <w:rFonts w:cs="Calibri"/>
                <w:sz w:val="16"/>
              </w:rPr>
            </w:pPr>
            <w:r>
              <w:rPr>
                <w:rFonts w:cs="Calibri"/>
                <w:sz w:val="16"/>
              </w:rPr>
              <w:t>0</w:t>
            </w:r>
          </w:p>
        </w:tc>
        <w:tc>
          <w:tcPr>
            <w:tcW w:w="1218" w:type="dxa"/>
          </w:tcPr>
          <w:p w:rsidR="001F7F3A" w:rsidRPr="00AA38E8" w:rsidRDefault="001F7F3A" w:rsidP="001F7F3A">
            <w:pPr>
              <w:spacing w:before="60"/>
              <w:rPr>
                <w:rFonts w:cs="Calibri"/>
                <w:sz w:val="16"/>
              </w:rPr>
            </w:pPr>
            <w:r>
              <w:rPr>
                <w:rFonts w:cs="Calibri"/>
                <w:sz w:val="16"/>
              </w:rPr>
              <w:t>7</w:t>
            </w:r>
          </w:p>
        </w:tc>
      </w:tr>
      <w:tr w:rsidR="001F7F3A" w:rsidRPr="00AA38E8" w:rsidTr="005C1F80">
        <w:tc>
          <w:tcPr>
            <w:tcW w:w="1644" w:type="dxa"/>
          </w:tcPr>
          <w:p w:rsidR="001F7F3A" w:rsidRPr="00AA38E8" w:rsidRDefault="001F7F3A" w:rsidP="001F7F3A">
            <w:pPr>
              <w:spacing w:before="60"/>
              <w:rPr>
                <w:rFonts w:cs="Calibri"/>
                <w:b/>
                <w:bCs/>
                <w:sz w:val="16"/>
              </w:rPr>
            </w:pPr>
          </w:p>
        </w:tc>
        <w:tc>
          <w:tcPr>
            <w:tcW w:w="3822" w:type="dxa"/>
          </w:tcPr>
          <w:p w:rsidR="001F7F3A" w:rsidRDefault="001F7F3A" w:rsidP="001F7F3A">
            <w:pPr>
              <w:spacing w:before="60"/>
              <w:rPr>
                <w:rFonts w:cs="Calibri"/>
                <w:sz w:val="16"/>
              </w:rPr>
            </w:pPr>
            <w:r>
              <w:rPr>
                <w:rFonts w:cs="Calibri"/>
                <w:sz w:val="16"/>
              </w:rPr>
              <w:t>*TqCmd_MotNwtMtr_T_f32</w:t>
            </w:r>
          </w:p>
        </w:tc>
        <w:tc>
          <w:tcPr>
            <w:tcW w:w="950" w:type="dxa"/>
          </w:tcPr>
          <w:p w:rsidR="001F7F3A" w:rsidRPr="00AA38E8" w:rsidRDefault="001F7F3A" w:rsidP="001F7F3A">
            <w:pPr>
              <w:spacing w:before="60"/>
              <w:rPr>
                <w:rFonts w:cs="Calibri"/>
                <w:sz w:val="16"/>
              </w:rPr>
            </w:pPr>
            <w:r>
              <w:rPr>
                <w:rFonts w:cs="Calibri"/>
                <w:sz w:val="16"/>
              </w:rPr>
              <w:t>float32</w:t>
            </w:r>
          </w:p>
        </w:tc>
        <w:tc>
          <w:tcPr>
            <w:tcW w:w="1294" w:type="dxa"/>
          </w:tcPr>
          <w:p w:rsidR="001F7F3A" w:rsidRPr="00AA38E8" w:rsidRDefault="001F7F3A" w:rsidP="001F7F3A">
            <w:pPr>
              <w:spacing w:before="60"/>
              <w:rPr>
                <w:rFonts w:cs="Calibri"/>
                <w:sz w:val="16"/>
              </w:rPr>
            </w:pPr>
            <w:r>
              <w:rPr>
                <w:rFonts w:cs="Calibri"/>
                <w:sz w:val="16"/>
              </w:rPr>
              <w:t>-8.8</w:t>
            </w:r>
          </w:p>
        </w:tc>
        <w:tc>
          <w:tcPr>
            <w:tcW w:w="1218" w:type="dxa"/>
          </w:tcPr>
          <w:p w:rsidR="001F7F3A" w:rsidRPr="00AA38E8" w:rsidRDefault="001F7F3A" w:rsidP="001F7F3A">
            <w:pPr>
              <w:spacing w:before="60"/>
              <w:rPr>
                <w:rFonts w:cs="Calibri"/>
                <w:sz w:val="16"/>
              </w:rPr>
            </w:pPr>
            <w:r>
              <w:rPr>
                <w:rFonts w:cs="Calibri"/>
                <w:sz w:val="16"/>
              </w:rPr>
              <w:t>8.8</w:t>
            </w:r>
          </w:p>
        </w:tc>
      </w:tr>
      <w:tr w:rsidR="001F7F3A" w:rsidRPr="00AA38E8" w:rsidTr="005C1F80">
        <w:tc>
          <w:tcPr>
            <w:tcW w:w="1644" w:type="dxa"/>
          </w:tcPr>
          <w:p w:rsidR="001F7F3A" w:rsidRPr="00AA38E8" w:rsidRDefault="001F7F3A" w:rsidP="001F7F3A">
            <w:pPr>
              <w:spacing w:before="60"/>
              <w:rPr>
                <w:rFonts w:cs="Calibri"/>
                <w:b/>
                <w:bCs/>
                <w:sz w:val="16"/>
              </w:rPr>
            </w:pPr>
          </w:p>
        </w:tc>
        <w:tc>
          <w:tcPr>
            <w:tcW w:w="3822" w:type="dxa"/>
          </w:tcPr>
          <w:p w:rsidR="001F7F3A" w:rsidRDefault="001F7F3A" w:rsidP="001F7F3A">
            <w:pPr>
              <w:spacing w:before="60"/>
              <w:rPr>
                <w:rFonts w:cs="Calibri"/>
                <w:sz w:val="16"/>
              </w:rPr>
            </w:pPr>
            <w:r>
              <w:rPr>
                <w:rFonts w:cs="Calibri"/>
                <w:sz w:val="16"/>
              </w:rPr>
              <w:t>*MotPosnCmd_MotRad_T_f32</w:t>
            </w:r>
          </w:p>
        </w:tc>
        <w:tc>
          <w:tcPr>
            <w:tcW w:w="950" w:type="dxa"/>
          </w:tcPr>
          <w:p w:rsidR="001F7F3A" w:rsidRPr="00AA38E8" w:rsidRDefault="001F7F3A" w:rsidP="001F7F3A">
            <w:pPr>
              <w:spacing w:before="60"/>
              <w:rPr>
                <w:rFonts w:cs="Calibri"/>
                <w:sz w:val="16"/>
              </w:rPr>
            </w:pPr>
            <w:r>
              <w:rPr>
                <w:rFonts w:cs="Calibri"/>
                <w:sz w:val="16"/>
              </w:rPr>
              <w:t>float32</w:t>
            </w:r>
          </w:p>
        </w:tc>
        <w:tc>
          <w:tcPr>
            <w:tcW w:w="1294" w:type="dxa"/>
          </w:tcPr>
          <w:p w:rsidR="001F7F3A" w:rsidRPr="00AA38E8" w:rsidRDefault="001F7F3A" w:rsidP="001F7F3A">
            <w:pPr>
              <w:spacing w:before="60"/>
              <w:rPr>
                <w:rFonts w:cs="Calibri"/>
                <w:sz w:val="16"/>
              </w:rPr>
            </w:pPr>
            <w:r>
              <w:rPr>
                <w:rFonts w:cs="Calibri"/>
                <w:sz w:val="16"/>
              </w:rPr>
              <w:t>-1440.0</w:t>
            </w:r>
          </w:p>
        </w:tc>
        <w:tc>
          <w:tcPr>
            <w:tcW w:w="1218" w:type="dxa"/>
          </w:tcPr>
          <w:p w:rsidR="001F7F3A" w:rsidRPr="00AA38E8" w:rsidRDefault="001F7F3A" w:rsidP="001F7F3A">
            <w:pPr>
              <w:spacing w:before="60"/>
              <w:rPr>
                <w:rFonts w:cs="Calibri"/>
                <w:sz w:val="16"/>
              </w:rPr>
            </w:pPr>
            <w:r>
              <w:rPr>
                <w:rFonts w:cs="Calibri"/>
                <w:sz w:val="16"/>
              </w:rPr>
              <w:t>1440.0</w:t>
            </w:r>
          </w:p>
        </w:tc>
      </w:tr>
      <w:tr w:rsidR="001F7F3A" w:rsidRPr="00AA38E8" w:rsidTr="005C1F80">
        <w:tc>
          <w:tcPr>
            <w:tcW w:w="1644" w:type="dxa"/>
          </w:tcPr>
          <w:p w:rsidR="001F7F3A" w:rsidRPr="00AA38E8" w:rsidRDefault="001F7F3A" w:rsidP="001F7F3A">
            <w:pPr>
              <w:spacing w:before="60"/>
              <w:rPr>
                <w:rFonts w:cs="Calibri"/>
                <w:b/>
                <w:bCs/>
                <w:sz w:val="16"/>
              </w:rPr>
            </w:pPr>
            <w:r w:rsidRPr="00AA38E8">
              <w:rPr>
                <w:rFonts w:cs="Calibri"/>
                <w:b/>
                <w:bCs/>
                <w:sz w:val="16"/>
              </w:rPr>
              <w:t>Return Value</w:t>
            </w:r>
          </w:p>
        </w:tc>
        <w:tc>
          <w:tcPr>
            <w:tcW w:w="3822" w:type="dxa"/>
          </w:tcPr>
          <w:p w:rsidR="001F7F3A" w:rsidRPr="00AA38E8" w:rsidRDefault="001F7F3A" w:rsidP="001F7F3A">
            <w:pPr>
              <w:spacing w:before="60"/>
              <w:rPr>
                <w:rFonts w:cs="Calibri"/>
                <w:sz w:val="16"/>
              </w:rPr>
            </w:pPr>
            <w:r>
              <w:rPr>
                <w:rFonts w:cs="Calibri"/>
                <w:sz w:val="16"/>
              </w:rPr>
              <w:t>None</w:t>
            </w:r>
          </w:p>
        </w:tc>
        <w:tc>
          <w:tcPr>
            <w:tcW w:w="950" w:type="dxa"/>
          </w:tcPr>
          <w:p w:rsidR="001F7F3A" w:rsidRPr="00AA38E8" w:rsidRDefault="001F7F3A" w:rsidP="001F7F3A">
            <w:pPr>
              <w:spacing w:before="60"/>
              <w:rPr>
                <w:rFonts w:cs="Calibri"/>
                <w:sz w:val="16"/>
              </w:rPr>
            </w:pPr>
          </w:p>
        </w:tc>
        <w:tc>
          <w:tcPr>
            <w:tcW w:w="1294" w:type="dxa"/>
          </w:tcPr>
          <w:p w:rsidR="001F7F3A" w:rsidRPr="00AA38E8" w:rsidRDefault="001F7F3A" w:rsidP="001F7F3A">
            <w:pPr>
              <w:spacing w:before="60"/>
              <w:rPr>
                <w:rFonts w:cs="Calibri"/>
                <w:sz w:val="16"/>
              </w:rPr>
            </w:pPr>
          </w:p>
        </w:tc>
        <w:tc>
          <w:tcPr>
            <w:tcW w:w="1218" w:type="dxa"/>
          </w:tcPr>
          <w:p w:rsidR="001F7F3A" w:rsidRPr="00AA38E8" w:rsidRDefault="001F7F3A" w:rsidP="001F7F3A">
            <w:pPr>
              <w:spacing w:before="60"/>
              <w:rPr>
                <w:rFonts w:cs="Calibri"/>
                <w:sz w:val="16"/>
              </w:rPr>
            </w:pPr>
          </w:p>
        </w:tc>
      </w:tr>
    </w:tbl>
    <w:p w:rsidR="001F7F3A" w:rsidRDefault="001F7F3A" w:rsidP="001F7F3A">
      <w:pPr>
        <w:pStyle w:val="Heading2"/>
        <w:numPr>
          <w:ilvl w:val="3"/>
          <w:numId w:val="11"/>
        </w:numPr>
        <w:spacing w:after="60"/>
        <w:rPr>
          <w:rFonts w:ascii="Calibri" w:hAnsi="Calibri" w:cs="Calibri"/>
        </w:rPr>
      </w:pPr>
      <w:bookmarkStart w:id="370" w:name="_Toc503515099"/>
      <w:r w:rsidRPr="002F5138">
        <w:rPr>
          <w:rFonts w:ascii="Calibri" w:hAnsi="Calibri" w:cs="Calibri"/>
        </w:rPr>
        <w:t>Description</w:t>
      </w:r>
      <w:bookmarkEnd w:id="370"/>
    </w:p>
    <w:p w:rsidR="001F7F3A" w:rsidRPr="00ED054D" w:rsidRDefault="001F7F3A" w:rsidP="001F7F3A">
      <w:pPr>
        <w:rPr>
          <w:lang w:bidi="ar-SA"/>
        </w:rPr>
      </w:pPr>
      <w:r>
        <w:rPr>
          <w:lang w:bidi="ar-SA"/>
        </w:rPr>
        <w:t>Implementation of ‘NEGMTRTRQ State Control 4’ function.</w:t>
      </w:r>
    </w:p>
    <w:p w:rsidR="00887874" w:rsidRPr="00710B83" w:rsidRDefault="00887874" w:rsidP="00887874">
      <w:pPr>
        <w:pStyle w:val="Heading2"/>
        <w:numPr>
          <w:ilvl w:val="2"/>
          <w:numId w:val="11"/>
        </w:numPr>
        <w:tabs>
          <w:tab w:val="clear" w:pos="1017"/>
          <w:tab w:val="num" w:pos="567"/>
        </w:tabs>
        <w:spacing w:after="60"/>
        <w:ind w:left="567"/>
        <w:rPr>
          <w:rFonts w:ascii="Calibri" w:hAnsi="Calibri" w:cs="Calibri"/>
        </w:rPr>
      </w:pPr>
      <w:bookmarkStart w:id="371" w:name="_Toc503515100"/>
      <w:r w:rsidRPr="00AA38E8">
        <w:rPr>
          <w:rFonts w:ascii="Calibri" w:hAnsi="Calibri" w:cs="Calibri"/>
        </w:rPr>
        <w:t>Local Function #</w:t>
      </w:r>
      <w:r w:rsidR="00586E7F">
        <w:rPr>
          <w:rFonts w:ascii="Calibri" w:hAnsi="Calibri" w:cs="Calibri"/>
        </w:rPr>
        <w:t>6</w:t>
      </w:r>
      <w:bookmarkEnd w:id="37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887874" w:rsidRPr="00AA38E8" w:rsidTr="005C1F80">
        <w:tc>
          <w:tcPr>
            <w:tcW w:w="1644" w:type="dxa"/>
          </w:tcPr>
          <w:p w:rsidR="00887874" w:rsidRPr="00AA38E8" w:rsidRDefault="00887874" w:rsidP="005C1F80">
            <w:pPr>
              <w:spacing w:before="60"/>
              <w:rPr>
                <w:rFonts w:cs="Calibri"/>
                <w:b/>
                <w:bCs/>
                <w:sz w:val="16"/>
              </w:rPr>
            </w:pPr>
            <w:r w:rsidRPr="00AA38E8">
              <w:rPr>
                <w:rFonts w:cs="Calibri"/>
                <w:b/>
                <w:bCs/>
                <w:sz w:val="16"/>
              </w:rPr>
              <w:t>Function Name</w:t>
            </w:r>
          </w:p>
        </w:tc>
        <w:tc>
          <w:tcPr>
            <w:tcW w:w="3822" w:type="dxa"/>
          </w:tcPr>
          <w:p w:rsidR="00887874" w:rsidRPr="00AA38E8" w:rsidRDefault="00314892" w:rsidP="005C1F80">
            <w:pPr>
              <w:spacing w:before="60"/>
              <w:rPr>
                <w:rFonts w:cs="Calibri"/>
                <w:sz w:val="16"/>
              </w:rPr>
            </w:pPr>
            <w:r w:rsidRPr="00314892">
              <w:rPr>
                <w:rFonts w:cs="Calibri"/>
                <w:sz w:val="16"/>
              </w:rPr>
              <w:t>MoveToStCtrl5</w:t>
            </w:r>
          </w:p>
        </w:tc>
        <w:tc>
          <w:tcPr>
            <w:tcW w:w="950" w:type="dxa"/>
            <w:shd w:val="pct30" w:color="FFFF00" w:fill="auto"/>
          </w:tcPr>
          <w:p w:rsidR="00887874" w:rsidRPr="00AA38E8" w:rsidRDefault="00887874" w:rsidP="005C1F80">
            <w:pPr>
              <w:spacing w:before="60"/>
              <w:jc w:val="center"/>
              <w:rPr>
                <w:rFonts w:cs="Calibri"/>
                <w:sz w:val="16"/>
              </w:rPr>
            </w:pPr>
            <w:r w:rsidRPr="00AA38E8">
              <w:rPr>
                <w:rFonts w:cs="Calibri"/>
                <w:sz w:val="16"/>
              </w:rPr>
              <w:t>Type</w:t>
            </w:r>
          </w:p>
        </w:tc>
        <w:tc>
          <w:tcPr>
            <w:tcW w:w="1294" w:type="dxa"/>
            <w:shd w:val="pct30" w:color="FFFF00" w:fill="auto"/>
          </w:tcPr>
          <w:p w:rsidR="00887874" w:rsidRPr="00AA38E8" w:rsidRDefault="00887874" w:rsidP="005C1F80">
            <w:pPr>
              <w:spacing w:before="60"/>
              <w:jc w:val="center"/>
              <w:rPr>
                <w:rFonts w:cs="Calibri"/>
                <w:sz w:val="16"/>
              </w:rPr>
            </w:pPr>
            <w:r w:rsidRPr="00AA38E8">
              <w:rPr>
                <w:rFonts w:cs="Calibri"/>
                <w:sz w:val="16"/>
              </w:rPr>
              <w:t>Min</w:t>
            </w:r>
          </w:p>
        </w:tc>
        <w:tc>
          <w:tcPr>
            <w:tcW w:w="1218" w:type="dxa"/>
            <w:shd w:val="pct30" w:color="FFFF00" w:fill="auto"/>
          </w:tcPr>
          <w:p w:rsidR="00887874" w:rsidRPr="00AA38E8" w:rsidRDefault="00887874" w:rsidP="005C1F80">
            <w:pPr>
              <w:spacing w:before="60"/>
              <w:jc w:val="center"/>
              <w:rPr>
                <w:rFonts w:cs="Calibri"/>
                <w:sz w:val="16"/>
              </w:rPr>
            </w:pPr>
            <w:r w:rsidRPr="00AA38E8">
              <w:rPr>
                <w:rFonts w:cs="Calibri"/>
                <w:sz w:val="16"/>
              </w:rPr>
              <w:t>Max</w:t>
            </w:r>
          </w:p>
        </w:tc>
      </w:tr>
      <w:tr w:rsidR="00887874" w:rsidRPr="00AA38E8" w:rsidTr="005C1F80">
        <w:tc>
          <w:tcPr>
            <w:tcW w:w="1644" w:type="dxa"/>
          </w:tcPr>
          <w:p w:rsidR="00887874" w:rsidRPr="00AA38E8" w:rsidRDefault="00887874" w:rsidP="005C1F80">
            <w:pPr>
              <w:spacing w:before="60"/>
              <w:rPr>
                <w:rFonts w:cs="Calibri"/>
                <w:b/>
                <w:bCs/>
                <w:sz w:val="16"/>
              </w:rPr>
            </w:pPr>
            <w:r w:rsidRPr="00AA38E8">
              <w:rPr>
                <w:rFonts w:cs="Calibri"/>
                <w:b/>
                <w:bCs/>
                <w:sz w:val="16"/>
              </w:rPr>
              <w:t xml:space="preserve">Arguments Passed </w:t>
            </w:r>
          </w:p>
        </w:tc>
        <w:tc>
          <w:tcPr>
            <w:tcW w:w="3822" w:type="dxa"/>
          </w:tcPr>
          <w:p w:rsidR="00887874" w:rsidRPr="00AA38E8" w:rsidRDefault="00AC6C62" w:rsidP="005C1F80">
            <w:pPr>
              <w:spacing w:before="60"/>
              <w:rPr>
                <w:rFonts w:cs="Calibri"/>
                <w:sz w:val="16"/>
              </w:rPr>
            </w:pPr>
            <w:r w:rsidRPr="00AC6C62">
              <w:rPr>
                <w:rFonts w:cs="Calibri"/>
                <w:sz w:val="16"/>
              </w:rPr>
              <w:t>HwAg_HwDeg_T_f32</w:t>
            </w:r>
          </w:p>
        </w:tc>
        <w:tc>
          <w:tcPr>
            <w:tcW w:w="950" w:type="dxa"/>
          </w:tcPr>
          <w:p w:rsidR="00887874" w:rsidRPr="00AA38E8" w:rsidRDefault="00AC6C62" w:rsidP="005C1F80">
            <w:pPr>
              <w:spacing w:before="60"/>
              <w:rPr>
                <w:rFonts w:cs="Calibri"/>
                <w:sz w:val="16"/>
              </w:rPr>
            </w:pPr>
            <w:r>
              <w:rPr>
                <w:rFonts w:cs="Calibri"/>
                <w:sz w:val="16"/>
              </w:rPr>
              <w:t>float32</w:t>
            </w:r>
          </w:p>
        </w:tc>
        <w:tc>
          <w:tcPr>
            <w:tcW w:w="1294" w:type="dxa"/>
          </w:tcPr>
          <w:p w:rsidR="00887874" w:rsidRPr="00AA38E8" w:rsidRDefault="008E5830" w:rsidP="005C1F80">
            <w:pPr>
              <w:spacing w:before="60"/>
              <w:rPr>
                <w:rFonts w:cs="Calibri"/>
                <w:sz w:val="16"/>
              </w:rPr>
            </w:pPr>
            <w:r>
              <w:rPr>
                <w:rFonts w:cs="Calibri"/>
                <w:sz w:val="16"/>
              </w:rPr>
              <w:t>-1440.0</w:t>
            </w:r>
          </w:p>
        </w:tc>
        <w:tc>
          <w:tcPr>
            <w:tcW w:w="1218" w:type="dxa"/>
          </w:tcPr>
          <w:p w:rsidR="00887874" w:rsidRPr="00AA38E8" w:rsidRDefault="008E5830" w:rsidP="005C1F80">
            <w:pPr>
              <w:spacing w:before="60"/>
              <w:rPr>
                <w:rFonts w:cs="Calibri"/>
                <w:sz w:val="16"/>
              </w:rPr>
            </w:pPr>
            <w:r>
              <w:rPr>
                <w:rFonts w:cs="Calibri"/>
                <w:sz w:val="16"/>
              </w:rPr>
              <w:t>1440.0</w:t>
            </w:r>
          </w:p>
        </w:tc>
      </w:tr>
      <w:tr w:rsidR="00887874" w:rsidRPr="00AA38E8" w:rsidTr="005C1F80">
        <w:tc>
          <w:tcPr>
            <w:tcW w:w="1644" w:type="dxa"/>
          </w:tcPr>
          <w:p w:rsidR="00887874" w:rsidRPr="00AA38E8" w:rsidRDefault="00887874" w:rsidP="005C1F80">
            <w:pPr>
              <w:spacing w:before="60"/>
              <w:rPr>
                <w:rFonts w:cs="Calibri"/>
                <w:b/>
                <w:bCs/>
                <w:sz w:val="16"/>
              </w:rPr>
            </w:pPr>
          </w:p>
        </w:tc>
        <w:tc>
          <w:tcPr>
            <w:tcW w:w="3822" w:type="dxa"/>
          </w:tcPr>
          <w:p w:rsidR="00887874" w:rsidRPr="00AA38E8" w:rsidRDefault="00AC6C62" w:rsidP="005C1F80">
            <w:pPr>
              <w:spacing w:before="60"/>
              <w:rPr>
                <w:rFonts w:cs="Calibri"/>
                <w:sz w:val="16"/>
              </w:rPr>
            </w:pPr>
            <w:r w:rsidRPr="00AC6C62">
              <w:rPr>
                <w:rFonts w:cs="Calibri"/>
                <w:sz w:val="16"/>
              </w:rPr>
              <w:t>TarHwAg_HwDeg_T_f32</w:t>
            </w:r>
          </w:p>
        </w:tc>
        <w:tc>
          <w:tcPr>
            <w:tcW w:w="950" w:type="dxa"/>
          </w:tcPr>
          <w:p w:rsidR="00887874" w:rsidRPr="00AA38E8" w:rsidRDefault="00AC6C62" w:rsidP="005C1F80">
            <w:pPr>
              <w:spacing w:before="60"/>
              <w:rPr>
                <w:rFonts w:cs="Calibri"/>
                <w:sz w:val="16"/>
              </w:rPr>
            </w:pPr>
            <w:r>
              <w:rPr>
                <w:rFonts w:cs="Calibri"/>
                <w:sz w:val="16"/>
              </w:rPr>
              <w:t>float32</w:t>
            </w:r>
          </w:p>
        </w:tc>
        <w:tc>
          <w:tcPr>
            <w:tcW w:w="1294" w:type="dxa"/>
          </w:tcPr>
          <w:p w:rsidR="00887874" w:rsidRPr="00AA38E8" w:rsidRDefault="008E5830" w:rsidP="005C1F80">
            <w:pPr>
              <w:spacing w:before="60"/>
              <w:rPr>
                <w:rFonts w:cs="Calibri"/>
                <w:sz w:val="16"/>
              </w:rPr>
            </w:pPr>
            <w:r>
              <w:rPr>
                <w:rFonts w:cs="Calibri"/>
                <w:sz w:val="16"/>
              </w:rPr>
              <w:t>-1440.0</w:t>
            </w:r>
          </w:p>
        </w:tc>
        <w:tc>
          <w:tcPr>
            <w:tcW w:w="1218" w:type="dxa"/>
          </w:tcPr>
          <w:p w:rsidR="00887874" w:rsidRPr="00AA38E8" w:rsidRDefault="008E5830" w:rsidP="005C1F80">
            <w:pPr>
              <w:spacing w:before="60"/>
              <w:rPr>
                <w:rFonts w:cs="Calibri"/>
                <w:sz w:val="16"/>
              </w:rPr>
            </w:pPr>
            <w:r>
              <w:rPr>
                <w:rFonts w:cs="Calibri"/>
                <w:sz w:val="16"/>
              </w:rPr>
              <w:t>1440.0</w:t>
            </w:r>
          </w:p>
        </w:tc>
      </w:tr>
      <w:tr w:rsidR="00AC6C62" w:rsidRPr="00AA38E8" w:rsidTr="005C1F80">
        <w:tc>
          <w:tcPr>
            <w:tcW w:w="1644" w:type="dxa"/>
          </w:tcPr>
          <w:p w:rsidR="00AC6C62" w:rsidRPr="00AA38E8" w:rsidRDefault="00AC6C62" w:rsidP="005C1F80">
            <w:pPr>
              <w:spacing w:before="60"/>
              <w:rPr>
                <w:rFonts w:cs="Calibri"/>
                <w:b/>
                <w:bCs/>
                <w:sz w:val="16"/>
              </w:rPr>
            </w:pPr>
          </w:p>
        </w:tc>
        <w:tc>
          <w:tcPr>
            <w:tcW w:w="3822" w:type="dxa"/>
          </w:tcPr>
          <w:p w:rsidR="00AC6C62" w:rsidRPr="00AA38E8" w:rsidRDefault="00AC6C62" w:rsidP="005C1F80">
            <w:pPr>
              <w:spacing w:before="60"/>
              <w:rPr>
                <w:rFonts w:cs="Calibri"/>
                <w:sz w:val="16"/>
              </w:rPr>
            </w:pPr>
            <w:r w:rsidRPr="00AC6C62">
              <w:rPr>
                <w:rFonts w:cs="Calibri"/>
                <w:sz w:val="16"/>
              </w:rPr>
              <w:t>MotVelCrf_MotRadPerSec_T_f32</w:t>
            </w:r>
          </w:p>
        </w:tc>
        <w:tc>
          <w:tcPr>
            <w:tcW w:w="950" w:type="dxa"/>
          </w:tcPr>
          <w:p w:rsidR="00AC6C62" w:rsidRPr="00AA38E8" w:rsidRDefault="00AC6C62" w:rsidP="005C1F80">
            <w:pPr>
              <w:spacing w:before="60"/>
              <w:rPr>
                <w:rFonts w:cs="Calibri"/>
                <w:sz w:val="16"/>
              </w:rPr>
            </w:pPr>
            <w:r>
              <w:rPr>
                <w:rFonts w:cs="Calibri"/>
                <w:sz w:val="16"/>
              </w:rPr>
              <w:t>float32</w:t>
            </w:r>
          </w:p>
        </w:tc>
        <w:tc>
          <w:tcPr>
            <w:tcW w:w="1294" w:type="dxa"/>
          </w:tcPr>
          <w:p w:rsidR="00AC6C62" w:rsidRPr="00AA38E8" w:rsidRDefault="008E5830" w:rsidP="005C1F80">
            <w:pPr>
              <w:spacing w:before="60"/>
              <w:rPr>
                <w:rFonts w:cs="Calibri"/>
                <w:sz w:val="16"/>
              </w:rPr>
            </w:pPr>
            <w:r>
              <w:rPr>
                <w:rFonts w:cs="Calibri"/>
                <w:sz w:val="16"/>
              </w:rPr>
              <w:t>-1350.0</w:t>
            </w:r>
          </w:p>
        </w:tc>
        <w:tc>
          <w:tcPr>
            <w:tcW w:w="1218" w:type="dxa"/>
          </w:tcPr>
          <w:p w:rsidR="00AC6C62" w:rsidRPr="00AA38E8" w:rsidRDefault="008E5830" w:rsidP="005C1F80">
            <w:pPr>
              <w:spacing w:before="60"/>
              <w:rPr>
                <w:rFonts w:cs="Calibri"/>
                <w:sz w:val="16"/>
              </w:rPr>
            </w:pPr>
            <w:r>
              <w:rPr>
                <w:rFonts w:cs="Calibri"/>
                <w:sz w:val="16"/>
              </w:rPr>
              <w:t>1350.0</w:t>
            </w:r>
          </w:p>
        </w:tc>
      </w:tr>
      <w:tr w:rsidR="00AC6C62" w:rsidRPr="00AA38E8" w:rsidTr="005C1F80">
        <w:tc>
          <w:tcPr>
            <w:tcW w:w="1644" w:type="dxa"/>
          </w:tcPr>
          <w:p w:rsidR="00AC6C62" w:rsidRPr="00AA38E8" w:rsidRDefault="00AC6C62" w:rsidP="005C1F80">
            <w:pPr>
              <w:spacing w:before="60"/>
              <w:rPr>
                <w:rFonts w:cs="Calibri"/>
                <w:b/>
                <w:bCs/>
                <w:sz w:val="16"/>
              </w:rPr>
            </w:pPr>
          </w:p>
        </w:tc>
        <w:tc>
          <w:tcPr>
            <w:tcW w:w="3822" w:type="dxa"/>
          </w:tcPr>
          <w:p w:rsidR="00AC6C62" w:rsidRPr="00AA38E8" w:rsidRDefault="00AC6C62" w:rsidP="005C1F80">
            <w:pPr>
              <w:spacing w:before="60"/>
              <w:rPr>
                <w:rFonts w:cs="Calibri"/>
                <w:sz w:val="16"/>
              </w:rPr>
            </w:pPr>
            <w:r w:rsidRPr="00AC6C62">
              <w:rPr>
                <w:rFonts w:cs="Calibri"/>
                <w:sz w:val="16"/>
              </w:rPr>
              <w:t>TarMotVel_MotRadPerSec_T_f32</w:t>
            </w:r>
          </w:p>
        </w:tc>
        <w:tc>
          <w:tcPr>
            <w:tcW w:w="950" w:type="dxa"/>
          </w:tcPr>
          <w:p w:rsidR="00AC6C62" w:rsidRPr="00AA38E8" w:rsidRDefault="00AC6C62" w:rsidP="005C1F80">
            <w:pPr>
              <w:spacing w:before="60"/>
              <w:rPr>
                <w:rFonts w:cs="Calibri"/>
                <w:sz w:val="16"/>
              </w:rPr>
            </w:pPr>
            <w:r>
              <w:rPr>
                <w:rFonts w:cs="Calibri"/>
                <w:sz w:val="16"/>
              </w:rPr>
              <w:t>float32</w:t>
            </w:r>
          </w:p>
        </w:tc>
        <w:tc>
          <w:tcPr>
            <w:tcW w:w="1294" w:type="dxa"/>
          </w:tcPr>
          <w:p w:rsidR="00AC6C62" w:rsidRPr="00AA38E8" w:rsidRDefault="008E5830" w:rsidP="005C1F80">
            <w:pPr>
              <w:spacing w:before="60"/>
              <w:rPr>
                <w:rFonts w:cs="Calibri"/>
                <w:sz w:val="16"/>
              </w:rPr>
            </w:pPr>
            <w:r>
              <w:rPr>
                <w:rFonts w:cs="Calibri"/>
                <w:sz w:val="16"/>
              </w:rPr>
              <w:t>0.0</w:t>
            </w:r>
          </w:p>
        </w:tc>
        <w:tc>
          <w:tcPr>
            <w:tcW w:w="1218" w:type="dxa"/>
          </w:tcPr>
          <w:p w:rsidR="00AC6C62" w:rsidRPr="00AA38E8" w:rsidRDefault="008E5830" w:rsidP="005C1F80">
            <w:pPr>
              <w:spacing w:before="60"/>
              <w:rPr>
                <w:rFonts w:cs="Calibri"/>
                <w:sz w:val="16"/>
              </w:rPr>
            </w:pPr>
            <w:r>
              <w:rPr>
                <w:rFonts w:cs="Calibri"/>
                <w:sz w:val="16"/>
              </w:rPr>
              <w:t>1600.0</w:t>
            </w:r>
          </w:p>
        </w:tc>
      </w:tr>
      <w:tr w:rsidR="00887874" w:rsidRPr="00AA38E8" w:rsidTr="005C1F80">
        <w:tc>
          <w:tcPr>
            <w:tcW w:w="1644" w:type="dxa"/>
          </w:tcPr>
          <w:p w:rsidR="00887874" w:rsidRPr="00AA38E8" w:rsidRDefault="00887874" w:rsidP="005C1F80">
            <w:pPr>
              <w:spacing w:before="60"/>
              <w:rPr>
                <w:rFonts w:cs="Calibri"/>
                <w:b/>
                <w:bCs/>
                <w:sz w:val="16"/>
              </w:rPr>
            </w:pPr>
          </w:p>
        </w:tc>
        <w:tc>
          <w:tcPr>
            <w:tcW w:w="3822" w:type="dxa"/>
          </w:tcPr>
          <w:p w:rsidR="00887874" w:rsidRDefault="00887874" w:rsidP="005C1F80">
            <w:pPr>
              <w:spacing w:before="60"/>
              <w:rPr>
                <w:rFonts w:cs="Calibri"/>
                <w:sz w:val="16"/>
              </w:rPr>
            </w:pPr>
            <w:r>
              <w:rPr>
                <w:rFonts w:cs="Calibri"/>
                <w:sz w:val="16"/>
              </w:rPr>
              <w:t>*PinionCentrLrnSt_Cnt_T_u08</w:t>
            </w:r>
          </w:p>
        </w:tc>
        <w:tc>
          <w:tcPr>
            <w:tcW w:w="950" w:type="dxa"/>
          </w:tcPr>
          <w:p w:rsidR="00887874" w:rsidRPr="00AA38E8" w:rsidRDefault="00887874" w:rsidP="005C1F80">
            <w:pPr>
              <w:spacing w:before="60"/>
              <w:rPr>
                <w:rFonts w:cs="Calibri"/>
                <w:sz w:val="16"/>
              </w:rPr>
            </w:pPr>
            <w:r>
              <w:rPr>
                <w:rFonts w:cs="Calibri"/>
                <w:sz w:val="16"/>
              </w:rPr>
              <w:t>uint8</w:t>
            </w:r>
          </w:p>
        </w:tc>
        <w:tc>
          <w:tcPr>
            <w:tcW w:w="1294" w:type="dxa"/>
          </w:tcPr>
          <w:p w:rsidR="00887874" w:rsidRPr="00AA38E8" w:rsidRDefault="00887874" w:rsidP="005C1F80">
            <w:pPr>
              <w:spacing w:before="60"/>
              <w:rPr>
                <w:rFonts w:cs="Calibri"/>
                <w:sz w:val="16"/>
              </w:rPr>
            </w:pPr>
            <w:r>
              <w:rPr>
                <w:rFonts w:cs="Calibri"/>
                <w:sz w:val="16"/>
              </w:rPr>
              <w:t>0</w:t>
            </w:r>
          </w:p>
        </w:tc>
        <w:tc>
          <w:tcPr>
            <w:tcW w:w="1218" w:type="dxa"/>
          </w:tcPr>
          <w:p w:rsidR="00887874" w:rsidRPr="00AA38E8" w:rsidRDefault="00887874" w:rsidP="005C1F80">
            <w:pPr>
              <w:spacing w:before="60"/>
              <w:rPr>
                <w:rFonts w:cs="Calibri"/>
                <w:sz w:val="16"/>
              </w:rPr>
            </w:pPr>
            <w:r>
              <w:rPr>
                <w:rFonts w:cs="Calibri"/>
                <w:sz w:val="16"/>
              </w:rPr>
              <w:t>7</w:t>
            </w:r>
          </w:p>
        </w:tc>
      </w:tr>
      <w:tr w:rsidR="00887874" w:rsidRPr="00AA38E8" w:rsidTr="005C1F80">
        <w:tc>
          <w:tcPr>
            <w:tcW w:w="1644" w:type="dxa"/>
          </w:tcPr>
          <w:p w:rsidR="00887874" w:rsidRPr="00AA38E8" w:rsidRDefault="00887874" w:rsidP="005C1F80">
            <w:pPr>
              <w:spacing w:before="60"/>
              <w:rPr>
                <w:rFonts w:cs="Calibri"/>
                <w:b/>
                <w:bCs/>
                <w:sz w:val="16"/>
              </w:rPr>
            </w:pPr>
          </w:p>
        </w:tc>
        <w:tc>
          <w:tcPr>
            <w:tcW w:w="3822" w:type="dxa"/>
          </w:tcPr>
          <w:p w:rsidR="00887874" w:rsidRDefault="00887874" w:rsidP="005C1F80">
            <w:pPr>
              <w:spacing w:before="60"/>
              <w:rPr>
                <w:rFonts w:cs="Calibri"/>
                <w:sz w:val="16"/>
              </w:rPr>
            </w:pPr>
            <w:r>
              <w:rPr>
                <w:rFonts w:cs="Calibri"/>
                <w:sz w:val="16"/>
              </w:rPr>
              <w:t>*TqCmd_MotNwtMtr_T_f32</w:t>
            </w:r>
          </w:p>
        </w:tc>
        <w:tc>
          <w:tcPr>
            <w:tcW w:w="950" w:type="dxa"/>
          </w:tcPr>
          <w:p w:rsidR="00887874" w:rsidRPr="00AA38E8" w:rsidRDefault="00887874" w:rsidP="005C1F80">
            <w:pPr>
              <w:spacing w:before="60"/>
              <w:rPr>
                <w:rFonts w:cs="Calibri"/>
                <w:sz w:val="16"/>
              </w:rPr>
            </w:pPr>
            <w:r>
              <w:rPr>
                <w:rFonts w:cs="Calibri"/>
                <w:sz w:val="16"/>
              </w:rPr>
              <w:t>float32</w:t>
            </w:r>
          </w:p>
        </w:tc>
        <w:tc>
          <w:tcPr>
            <w:tcW w:w="1294" w:type="dxa"/>
          </w:tcPr>
          <w:p w:rsidR="00887874" w:rsidRPr="00AA38E8" w:rsidRDefault="00887874" w:rsidP="005C1F80">
            <w:pPr>
              <w:spacing w:before="60"/>
              <w:rPr>
                <w:rFonts w:cs="Calibri"/>
                <w:sz w:val="16"/>
              </w:rPr>
            </w:pPr>
            <w:r>
              <w:rPr>
                <w:rFonts w:cs="Calibri"/>
                <w:sz w:val="16"/>
              </w:rPr>
              <w:t>-8.8</w:t>
            </w:r>
          </w:p>
        </w:tc>
        <w:tc>
          <w:tcPr>
            <w:tcW w:w="1218" w:type="dxa"/>
          </w:tcPr>
          <w:p w:rsidR="00887874" w:rsidRPr="00AA38E8" w:rsidRDefault="00887874" w:rsidP="005C1F80">
            <w:pPr>
              <w:spacing w:before="60"/>
              <w:rPr>
                <w:rFonts w:cs="Calibri"/>
                <w:sz w:val="16"/>
              </w:rPr>
            </w:pPr>
            <w:r>
              <w:rPr>
                <w:rFonts w:cs="Calibri"/>
                <w:sz w:val="16"/>
              </w:rPr>
              <w:t>8.8</w:t>
            </w:r>
          </w:p>
        </w:tc>
      </w:tr>
      <w:tr w:rsidR="00887874" w:rsidRPr="00AA38E8" w:rsidTr="005C1F80">
        <w:tc>
          <w:tcPr>
            <w:tcW w:w="1644" w:type="dxa"/>
          </w:tcPr>
          <w:p w:rsidR="00887874" w:rsidRPr="00AA38E8" w:rsidRDefault="00887874" w:rsidP="005C1F80">
            <w:pPr>
              <w:spacing w:before="60"/>
              <w:rPr>
                <w:rFonts w:cs="Calibri"/>
                <w:b/>
                <w:bCs/>
                <w:sz w:val="16"/>
              </w:rPr>
            </w:pPr>
          </w:p>
        </w:tc>
        <w:tc>
          <w:tcPr>
            <w:tcW w:w="3822" w:type="dxa"/>
          </w:tcPr>
          <w:p w:rsidR="00887874" w:rsidRDefault="00887874" w:rsidP="005C1F80">
            <w:pPr>
              <w:spacing w:before="60"/>
              <w:rPr>
                <w:rFonts w:cs="Calibri"/>
                <w:sz w:val="16"/>
              </w:rPr>
            </w:pPr>
            <w:r>
              <w:rPr>
                <w:rFonts w:cs="Calibri"/>
                <w:sz w:val="16"/>
              </w:rPr>
              <w:t>*MotPosnCmd_MotRad_T_f32</w:t>
            </w:r>
          </w:p>
        </w:tc>
        <w:tc>
          <w:tcPr>
            <w:tcW w:w="950" w:type="dxa"/>
          </w:tcPr>
          <w:p w:rsidR="00887874" w:rsidRPr="00AA38E8" w:rsidRDefault="00887874" w:rsidP="005C1F80">
            <w:pPr>
              <w:spacing w:before="60"/>
              <w:rPr>
                <w:rFonts w:cs="Calibri"/>
                <w:sz w:val="16"/>
              </w:rPr>
            </w:pPr>
            <w:r>
              <w:rPr>
                <w:rFonts w:cs="Calibri"/>
                <w:sz w:val="16"/>
              </w:rPr>
              <w:t>float32</w:t>
            </w:r>
          </w:p>
        </w:tc>
        <w:tc>
          <w:tcPr>
            <w:tcW w:w="1294" w:type="dxa"/>
          </w:tcPr>
          <w:p w:rsidR="00887874" w:rsidRPr="00AA38E8" w:rsidRDefault="00887874" w:rsidP="005C1F80">
            <w:pPr>
              <w:spacing w:before="60"/>
              <w:rPr>
                <w:rFonts w:cs="Calibri"/>
                <w:sz w:val="16"/>
              </w:rPr>
            </w:pPr>
            <w:r>
              <w:rPr>
                <w:rFonts w:cs="Calibri"/>
                <w:sz w:val="16"/>
              </w:rPr>
              <w:t>-1440.0</w:t>
            </w:r>
          </w:p>
        </w:tc>
        <w:tc>
          <w:tcPr>
            <w:tcW w:w="1218" w:type="dxa"/>
          </w:tcPr>
          <w:p w:rsidR="00887874" w:rsidRPr="00AA38E8" w:rsidRDefault="00887874" w:rsidP="005C1F80">
            <w:pPr>
              <w:spacing w:before="60"/>
              <w:rPr>
                <w:rFonts w:cs="Calibri"/>
                <w:sz w:val="16"/>
              </w:rPr>
            </w:pPr>
            <w:r>
              <w:rPr>
                <w:rFonts w:cs="Calibri"/>
                <w:sz w:val="16"/>
              </w:rPr>
              <w:t>1440.0</w:t>
            </w:r>
          </w:p>
        </w:tc>
      </w:tr>
      <w:tr w:rsidR="00887874" w:rsidRPr="00AA38E8" w:rsidTr="005C1F80">
        <w:tc>
          <w:tcPr>
            <w:tcW w:w="1644" w:type="dxa"/>
          </w:tcPr>
          <w:p w:rsidR="00887874" w:rsidRPr="00AA38E8" w:rsidRDefault="00887874" w:rsidP="005C1F80">
            <w:pPr>
              <w:spacing w:before="60"/>
              <w:rPr>
                <w:rFonts w:cs="Calibri"/>
                <w:b/>
                <w:bCs/>
                <w:sz w:val="16"/>
              </w:rPr>
            </w:pPr>
            <w:r w:rsidRPr="00AA38E8">
              <w:rPr>
                <w:rFonts w:cs="Calibri"/>
                <w:b/>
                <w:bCs/>
                <w:sz w:val="16"/>
              </w:rPr>
              <w:t>Return Value</w:t>
            </w:r>
          </w:p>
        </w:tc>
        <w:tc>
          <w:tcPr>
            <w:tcW w:w="3822" w:type="dxa"/>
          </w:tcPr>
          <w:p w:rsidR="00887874" w:rsidRPr="00AA38E8" w:rsidRDefault="00887874" w:rsidP="005C1F80">
            <w:pPr>
              <w:spacing w:before="60"/>
              <w:rPr>
                <w:rFonts w:cs="Calibri"/>
                <w:sz w:val="16"/>
              </w:rPr>
            </w:pPr>
            <w:r>
              <w:rPr>
                <w:rFonts w:cs="Calibri"/>
                <w:sz w:val="16"/>
              </w:rPr>
              <w:t>None</w:t>
            </w:r>
          </w:p>
        </w:tc>
        <w:tc>
          <w:tcPr>
            <w:tcW w:w="950" w:type="dxa"/>
          </w:tcPr>
          <w:p w:rsidR="00887874" w:rsidRPr="00AA38E8" w:rsidRDefault="00887874" w:rsidP="005C1F80">
            <w:pPr>
              <w:spacing w:before="60"/>
              <w:rPr>
                <w:rFonts w:cs="Calibri"/>
                <w:sz w:val="16"/>
              </w:rPr>
            </w:pPr>
          </w:p>
        </w:tc>
        <w:tc>
          <w:tcPr>
            <w:tcW w:w="1294" w:type="dxa"/>
          </w:tcPr>
          <w:p w:rsidR="00887874" w:rsidRPr="00AA38E8" w:rsidRDefault="00887874" w:rsidP="005C1F80">
            <w:pPr>
              <w:spacing w:before="60"/>
              <w:rPr>
                <w:rFonts w:cs="Calibri"/>
                <w:sz w:val="16"/>
              </w:rPr>
            </w:pPr>
          </w:p>
        </w:tc>
        <w:tc>
          <w:tcPr>
            <w:tcW w:w="1218" w:type="dxa"/>
          </w:tcPr>
          <w:p w:rsidR="00887874" w:rsidRPr="00AA38E8" w:rsidRDefault="00887874" w:rsidP="005C1F80">
            <w:pPr>
              <w:spacing w:before="60"/>
              <w:rPr>
                <w:rFonts w:cs="Calibri"/>
                <w:sz w:val="16"/>
              </w:rPr>
            </w:pPr>
          </w:p>
        </w:tc>
      </w:tr>
    </w:tbl>
    <w:p w:rsidR="00887874" w:rsidRDefault="00887874" w:rsidP="00887874">
      <w:pPr>
        <w:pStyle w:val="Heading2"/>
        <w:numPr>
          <w:ilvl w:val="3"/>
          <w:numId w:val="11"/>
        </w:numPr>
        <w:spacing w:after="60"/>
        <w:rPr>
          <w:rFonts w:ascii="Calibri" w:hAnsi="Calibri" w:cs="Calibri"/>
        </w:rPr>
      </w:pPr>
      <w:bookmarkStart w:id="372" w:name="_Toc503515101"/>
      <w:r w:rsidRPr="002F5138">
        <w:rPr>
          <w:rFonts w:ascii="Calibri" w:hAnsi="Calibri" w:cs="Calibri"/>
        </w:rPr>
        <w:t>Description</w:t>
      </w:r>
      <w:bookmarkEnd w:id="372"/>
    </w:p>
    <w:p w:rsidR="00710B83" w:rsidRPr="00ED054D" w:rsidRDefault="00887874" w:rsidP="00ED054D">
      <w:pPr>
        <w:rPr>
          <w:lang w:bidi="ar-SA"/>
        </w:rPr>
      </w:pPr>
      <w:r>
        <w:rPr>
          <w:lang w:bidi="ar-SA"/>
        </w:rPr>
        <w:t>Implementation of ‘</w:t>
      </w:r>
      <w:r w:rsidR="00AC6C62">
        <w:rPr>
          <w:lang w:bidi="ar-SA"/>
        </w:rPr>
        <w:t>MOVETO State Control 5</w:t>
      </w:r>
      <w:r>
        <w:rPr>
          <w:lang w:bidi="ar-SA"/>
        </w:rPr>
        <w:t>’ function.</w:t>
      </w:r>
    </w:p>
    <w:p w:rsidR="008C6874" w:rsidRPr="00AA38E8" w:rsidRDefault="008C6874" w:rsidP="008C6874">
      <w:pPr>
        <w:pStyle w:val="Heading2"/>
        <w:spacing w:after="60"/>
        <w:rPr>
          <w:rFonts w:ascii="Calibri" w:hAnsi="Calibri" w:cs="Calibri"/>
        </w:rPr>
      </w:pPr>
      <w:bookmarkStart w:id="373" w:name="_Toc503515102"/>
      <w:r>
        <w:rPr>
          <w:rFonts w:ascii="Calibri" w:hAnsi="Calibri" w:cs="Calibri"/>
        </w:rPr>
        <w:t>GLOBAL</w:t>
      </w:r>
      <w:r w:rsidRPr="00AA38E8">
        <w:rPr>
          <w:rFonts w:ascii="Calibri" w:hAnsi="Calibri" w:cs="Calibri"/>
        </w:rPr>
        <w:t xml:space="preserve"> Function/Macro Definitions</w:t>
      </w:r>
      <w:bookmarkEnd w:id="362"/>
      <w:bookmarkEnd w:id="373"/>
    </w:p>
    <w:p w:rsidR="008C6874" w:rsidRDefault="000D6D09" w:rsidP="008C6874">
      <w:pPr>
        <w:rPr>
          <w:rFonts w:cs="Calibri"/>
        </w:rPr>
      </w:pPr>
      <w:r>
        <w:rPr>
          <w:rFonts w:cs="Calibri"/>
        </w:rPr>
        <w:t>None</w:t>
      </w:r>
    </w:p>
    <w:p w:rsidR="002B094F" w:rsidRDefault="002B094F" w:rsidP="002B094F">
      <w:pPr>
        <w:rPr>
          <w:lang w:bidi="ar-SA"/>
        </w:rPr>
      </w:pPr>
    </w:p>
    <w:p w:rsidR="00581D45" w:rsidRDefault="00581D45"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74" w:name="_Toc418080076"/>
      <w:bookmarkStart w:id="375" w:name="_Toc421709921"/>
      <w:bookmarkStart w:id="376" w:name="_Toc503515103"/>
      <w:r w:rsidRPr="002E3F2E">
        <w:rPr>
          <w:rFonts w:ascii="Calibri" w:hAnsi="Calibri"/>
        </w:rPr>
        <w:lastRenderedPageBreak/>
        <w:t>Known</w:t>
      </w:r>
      <w:r w:rsidRPr="00AA38E8">
        <w:rPr>
          <w:rFonts w:ascii="Calibri" w:hAnsi="Calibri" w:cs="Calibri"/>
        </w:rPr>
        <w:t xml:space="preserve"> Limitations with Design</w:t>
      </w:r>
      <w:bookmarkEnd w:id="374"/>
      <w:bookmarkEnd w:id="375"/>
      <w:bookmarkEnd w:id="376"/>
    </w:p>
    <w:p w:rsidR="005B6678" w:rsidRDefault="008E583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77" w:name="_Toc382297449"/>
      <w:bookmarkStart w:id="378" w:name="_Toc418080077"/>
      <w:bookmarkStart w:id="379" w:name="_Toc421709922"/>
      <w:bookmarkStart w:id="380" w:name="_Toc503515104"/>
      <w:r w:rsidRPr="00E75CFE">
        <w:rPr>
          <w:rFonts w:ascii="Calibri" w:hAnsi="Calibri" w:cs="Calibri"/>
        </w:rPr>
        <w:lastRenderedPageBreak/>
        <w:t>UNIT TEST CONSIDERATION</w:t>
      </w:r>
      <w:bookmarkEnd w:id="377"/>
      <w:bookmarkEnd w:id="378"/>
      <w:bookmarkEnd w:id="379"/>
      <w:bookmarkEnd w:id="380"/>
    </w:p>
    <w:p w:rsidR="00482BA2" w:rsidRPr="002822E1" w:rsidRDefault="00482BA2" w:rsidP="00482BA2">
      <w:pPr>
        <w:ind w:left="864"/>
      </w:pPr>
      <w:del w:id="381" w:author="Brendon Binder" w:date="2018-01-12T12:25:00Z">
        <w:r w:rsidDel="006372A9">
          <w:rPr>
            <w:lang w:bidi="ar-SA"/>
          </w:rPr>
          <w:delText>Refer to Anomaly EA4#17174. Implementation deviates to fix this issue for build.</w:delText>
        </w:r>
      </w:del>
      <w:ins w:id="382" w:author="Brendon Binder" w:date="2018-01-12T12:25:00Z">
        <w:r w:rsidR="006372A9">
          <w:rPr>
            <w:lang w:bidi="ar-SA"/>
          </w:rPr>
          <w:t>None</w:t>
        </w:r>
      </w:ins>
    </w:p>
    <w:p w:rsidR="00786BDF" w:rsidRPr="00A158C7" w:rsidRDefault="00786BDF" w:rsidP="000B37D5">
      <w:pPr>
        <w:pStyle w:val="Heading7"/>
      </w:pPr>
      <w:bookmarkStart w:id="383" w:name="_Toc503515105"/>
      <w:r w:rsidRPr="00A158C7">
        <w:lastRenderedPageBreak/>
        <w:t>Abbreviations and Acronyms</w:t>
      </w:r>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84" w:name="_Toc503515106"/>
      <w:r w:rsidRPr="00A158C7">
        <w:lastRenderedPageBreak/>
        <w:t>Glossary</w:t>
      </w:r>
      <w:bookmarkEnd w:id="38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85" w:name="_Toc503515107"/>
      <w:r w:rsidRPr="00A158C7">
        <w:lastRenderedPageBreak/>
        <w:t>References</w:t>
      </w:r>
      <w:bookmarkEnd w:id="3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899"/>
        <w:gridCol w:w="2091"/>
      </w:tblGrid>
      <w:tr w:rsidR="000D6D09" w:rsidRPr="00A158C7" w:rsidTr="006E0AE2">
        <w:trPr>
          <w:tblHeader/>
        </w:trPr>
        <w:tc>
          <w:tcPr>
            <w:tcW w:w="738" w:type="dxa"/>
            <w:shd w:val="clear" w:color="auto" w:fill="E7E6E6" w:themeFill="background2"/>
            <w:vAlign w:val="center"/>
          </w:tcPr>
          <w:p w:rsidR="000D6D09" w:rsidRPr="00A158C7" w:rsidRDefault="000D6D09" w:rsidP="006E0AE2">
            <w:pPr>
              <w:spacing w:before="60" w:after="60"/>
              <w:jc w:val="center"/>
              <w:rPr>
                <w:b/>
                <w:lang w:bidi="ar-SA"/>
              </w:rPr>
            </w:pPr>
            <w:r>
              <w:rPr>
                <w:b/>
                <w:lang w:bidi="ar-SA"/>
              </w:rPr>
              <w:t>Ref. #</w:t>
            </w:r>
          </w:p>
        </w:tc>
        <w:tc>
          <w:tcPr>
            <w:tcW w:w="6458"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Title</w:t>
            </w:r>
          </w:p>
        </w:tc>
        <w:tc>
          <w:tcPr>
            <w:tcW w:w="2091"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Version</w:t>
            </w:r>
          </w:p>
        </w:tc>
      </w:tr>
      <w:tr w:rsidR="000D6D09" w:rsidRPr="00A158C7" w:rsidTr="006E0AE2">
        <w:tc>
          <w:tcPr>
            <w:tcW w:w="738" w:type="dxa"/>
            <w:shd w:val="clear" w:color="auto" w:fill="auto"/>
          </w:tcPr>
          <w:p w:rsidR="000D6D09" w:rsidRDefault="000D6D09" w:rsidP="006E0AE2">
            <w:pPr>
              <w:jc w:val="center"/>
              <w:rPr>
                <w:lang w:bidi="ar-SA"/>
              </w:rPr>
            </w:pPr>
            <w:r>
              <w:rPr>
                <w:lang w:bidi="ar-SA"/>
              </w:rPr>
              <w:t>1</w:t>
            </w:r>
          </w:p>
        </w:tc>
        <w:tc>
          <w:tcPr>
            <w:tcW w:w="6458" w:type="dxa"/>
            <w:shd w:val="clear" w:color="auto" w:fill="auto"/>
          </w:tcPr>
          <w:p w:rsidR="000D6D09" w:rsidRDefault="000D6D09" w:rsidP="006E0AE2">
            <w:pPr>
              <w:keepNext/>
            </w:pPr>
            <w:bookmarkStart w:id="386" w:name="_Ref313612389"/>
            <w:r>
              <w:t>AUTOSAR Specification of Memory Mapping (</w:t>
            </w:r>
            <w:proofErr w:type="spellStart"/>
            <w:r>
              <w:t>Link:</w:t>
            </w:r>
            <w:del w:id="387" w:author="Brendon Binder" w:date="2018-01-12T12:25:00Z">
              <w:r w:rsidR="0040392C" w:rsidDel="00F22E0A">
                <w:fldChar w:fldCharType="begin"/>
              </w:r>
              <w:r w:rsidR="0040392C" w:rsidDel="00F22E0A">
                <w:delInstrText xml:space="preserve"> HYPERLINK "https://www.autosar.org/fileadmin/files/standards/classic/4-0/software-architecture/implementation-integration/standard/AUTOSAR_SWS_MemoryMapping.pdf" </w:delInstrText>
              </w:r>
              <w:r w:rsidR="0040392C" w:rsidDel="00F22E0A">
                <w:fldChar w:fldCharType="separate"/>
              </w:r>
              <w:r w:rsidRPr="00F22E0A" w:rsidDel="00F22E0A">
                <w:rPr>
                  <w:rPrChange w:id="388" w:author="Brendon Binder" w:date="2018-01-12T12:25:00Z">
                    <w:rPr>
                      <w:rStyle w:val="Hyperlink"/>
                    </w:rPr>
                  </w:rPrChange>
                </w:rPr>
                <w:delText>AUTOSAR_SWS_MemoryMapping.pdf</w:delText>
              </w:r>
              <w:r w:rsidR="0040392C" w:rsidDel="00F22E0A">
                <w:rPr>
                  <w:rStyle w:val="Hyperlink"/>
                </w:rPr>
                <w:fldChar w:fldCharType="end"/>
              </w:r>
            </w:del>
            <w:ins w:id="389" w:author="Brendon Binder" w:date="2018-01-12T12:25:00Z">
              <w:r w:rsidR="00F22E0A" w:rsidRPr="00F22E0A">
                <w:rPr>
                  <w:rPrChange w:id="390" w:author="Brendon Binder" w:date="2018-01-12T12:25:00Z">
                    <w:rPr>
                      <w:rStyle w:val="Hyperlink"/>
                    </w:rPr>
                  </w:rPrChange>
                </w:rPr>
                <w:t>AUTOSAR_SWS_MemoryMapping.pdf</w:t>
              </w:r>
            </w:ins>
            <w:proofErr w:type="spellEnd"/>
            <w:r>
              <w:t>)</w:t>
            </w:r>
            <w:bookmarkEnd w:id="386"/>
          </w:p>
        </w:tc>
        <w:tc>
          <w:tcPr>
            <w:tcW w:w="2091" w:type="dxa"/>
            <w:shd w:val="clear" w:color="auto" w:fill="auto"/>
          </w:tcPr>
          <w:p w:rsidR="000D6D09" w:rsidRDefault="000D6D09" w:rsidP="006E0AE2">
            <w:pPr>
              <w:rPr>
                <w:lang w:bidi="ar-SA"/>
              </w:rPr>
            </w:pPr>
            <w:r>
              <w:t>v1.</w:t>
            </w:r>
            <w:r w:rsidR="00E26E71">
              <w:t>4</w:t>
            </w:r>
            <w:r>
              <w:t xml:space="preserve">.0 R4.0 Rev </w:t>
            </w:r>
            <w:r w:rsidR="00E26E71">
              <w:t>3</w:t>
            </w:r>
          </w:p>
        </w:tc>
      </w:tr>
      <w:tr w:rsidR="000D6D09" w:rsidRPr="00A158C7" w:rsidTr="006E0AE2">
        <w:tc>
          <w:tcPr>
            <w:tcW w:w="738" w:type="dxa"/>
            <w:shd w:val="clear" w:color="auto" w:fill="auto"/>
          </w:tcPr>
          <w:p w:rsidR="000D6D09" w:rsidRDefault="000D6D09" w:rsidP="006E0AE2">
            <w:pPr>
              <w:jc w:val="center"/>
              <w:rPr>
                <w:lang w:bidi="ar-SA"/>
              </w:rPr>
            </w:pPr>
            <w:r>
              <w:rPr>
                <w:lang w:bidi="ar-SA"/>
              </w:rPr>
              <w:t>2</w:t>
            </w:r>
          </w:p>
        </w:tc>
        <w:tc>
          <w:tcPr>
            <w:tcW w:w="6458" w:type="dxa"/>
            <w:shd w:val="clear" w:color="auto" w:fill="auto"/>
          </w:tcPr>
          <w:p w:rsidR="000D6D09" w:rsidRDefault="000D6D09" w:rsidP="006E0AE2">
            <w:pPr>
              <w:rPr>
                <w:lang w:bidi="ar-SA"/>
              </w:rPr>
            </w:pPr>
            <w:r>
              <w:t xml:space="preserve">MDD Guideline </w:t>
            </w:r>
          </w:p>
        </w:tc>
        <w:tc>
          <w:tcPr>
            <w:tcW w:w="2091" w:type="dxa"/>
            <w:shd w:val="clear" w:color="auto" w:fill="auto"/>
          </w:tcPr>
          <w:p w:rsidR="000D6D09" w:rsidRDefault="000D6D09" w:rsidP="006E0AE2">
            <w:pPr>
              <w:rPr>
                <w:lang w:bidi="ar-SA"/>
              </w:rPr>
            </w:pPr>
            <w:r>
              <w:rPr>
                <w:lang w:bidi="ar-SA"/>
              </w:rPr>
              <w:t>EA4 01.00.0</w:t>
            </w:r>
            <w:r w:rsidR="00E26E71">
              <w:rPr>
                <w:lang w:bidi="ar-SA"/>
              </w:rPr>
              <w:t>1</w:t>
            </w:r>
          </w:p>
        </w:tc>
      </w:tr>
      <w:tr w:rsidR="000D6D09" w:rsidRPr="00A158C7" w:rsidTr="006E0AE2">
        <w:tc>
          <w:tcPr>
            <w:tcW w:w="738" w:type="dxa"/>
            <w:shd w:val="clear" w:color="auto" w:fill="auto"/>
          </w:tcPr>
          <w:p w:rsidR="000D6D09" w:rsidRDefault="000D6D09" w:rsidP="006E0AE2">
            <w:pPr>
              <w:jc w:val="center"/>
            </w:pPr>
            <w:r>
              <w:t>3</w:t>
            </w:r>
          </w:p>
        </w:tc>
        <w:tc>
          <w:tcPr>
            <w:tcW w:w="6458" w:type="dxa"/>
            <w:shd w:val="clear" w:color="auto" w:fill="auto"/>
          </w:tcPr>
          <w:p w:rsidR="000D6D09" w:rsidRDefault="0040392C" w:rsidP="006E0AE2">
            <w:pPr>
              <w:keepNext/>
            </w:pPr>
            <w:hyperlink r:id="rId14" w:history="1">
              <w:bookmarkStart w:id="391" w:name="_Ref335300243"/>
              <w:r w:rsidR="000D6D09" w:rsidRPr="00FC427F">
                <w:t>Software Naming Conventions.doc</w:t>
              </w:r>
              <w:bookmarkEnd w:id="391"/>
            </w:hyperlink>
          </w:p>
        </w:tc>
        <w:tc>
          <w:tcPr>
            <w:tcW w:w="2091" w:type="dxa"/>
            <w:shd w:val="clear" w:color="auto" w:fill="auto"/>
          </w:tcPr>
          <w:p w:rsidR="000D6D09" w:rsidRDefault="000D6D09" w:rsidP="006E0AE2">
            <w:pPr>
              <w:rPr>
                <w:lang w:bidi="ar-SA"/>
              </w:rPr>
            </w:pPr>
            <w:r>
              <w:rPr>
                <w:lang w:bidi="ar-SA"/>
              </w:rPr>
              <w:t>1.0</w:t>
            </w:r>
          </w:p>
        </w:tc>
      </w:tr>
      <w:tr w:rsidR="000D6D09" w:rsidRPr="00A158C7" w:rsidTr="006E0AE2">
        <w:tc>
          <w:tcPr>
            <w:tcW w:w="738" w:type="dxa"/>
            <w:shd w:val="clear" w:color="auto" w:fill="auto"/>
          </w:tcPr>
          <w:p w:rsidR="000D6D09" w:rsidRDefault="000D6D09" w:rsidP="006E0AE2">
            <w:pPr>
              <w:jc w:val="center"/>
            </w:pPr>
            <w:r>
              <w:t>4</w:t>
            </w:r>
          </w:p>
        </w:tc>
        <w:bookmarkStart w:id="392" w:name="0AL0_1a67a9"/>
        <w:tc>
          <w:tcPr>
            <w:tcW w:w="6458" w:type="dxa"/>
            <w:shd w:val="clear" w:color="auto" w:fill="auto"/>
          </w:tcPr>
          <w:p w:rsidR="000D6D09" w:rsidRDefault="000D6D09" w:rsidP="006E0AE2">
            <w:pPr>
              <w:keepNext/>
            </w:pPr>
            <w:del w:id="393" w:author="Brendon Binder" w:date="2018-01-12T12:25:00Z">
              <w:r w:rsidDel="00F22E0A">
                <w:fldChar w:fldCharType="begin"/>
              </w:r>
              <w:r w:rsidR="008000F9" w:rsidDel="00F22E0A">
                <w:delInstrText>HYPERLINK "http://eroom.nexteer.com/eRoomReq/Files/Nexteer-ProductLineSystems/ProcessDocumentsSystemsElectronicSystems/0_35a2f/Software%20Design%20and%20Coding%20Standards%202.1.doc"</w:delInstrText>
              </w:r>
              <w:r w:rsidDel="00F22E0A">
                <w:fldChar w:fldCharType="separate"/>
              </w:r>
              <w:r w:rsidRPr="00F22E0A" w:rsidDel="00F22E0A">
                <w:rPr>
                  <w:rFonts w:ascii="Trebuchet MS" w:hAnsi="Trebuchet MS"/>
                  <w:sz w:val="18"/>
                  <w:szCs w:val="18"/>
                  <w:shd w:val="clear" w:color="auto" w:fill="F0F0F0"/>
                  <w:rPrChange w:id="394" w:author="Brendon Binder" w:date="2018-01-12T12:25:00Z">
                    <w:rPr>
                      <w:rStyle w:val="Hyperlink"/>
                      <w:rFonts w:ascii="Trebuchet MS" w:hAnsi="Trebuchet MS"/>
                      <w:color w:val="3333CC"/>
                      <w:sz w:val="18"/>
                      <w:szCs w:val="18"/>
                      <w:shd w:val="clear" w:color="auto" w:fill="F0F0F0"/>
                    </w:rPr>
                  </w:rPrChange>
                </w:rPr>
                <w:delText>Software Design and Coding Standards.doc</w:delText>
              </w:r>
              <w:r w:rsidDel="00F22E0A">
                <w:fldChar w:fldCharType="end"/>
              </w:r>
            </w:del>
            <w:bookmarkEnd w:id="392"/>
            <w:ins w:id="395" w:author="Brendon Binder" w:date="2018-01-12T12:25:00Z">
              <w:r w:rsidR="00F22E0A" w:rsidRPr="00F22E0A">
                <w:rPr>
                  <w:rFonts w:ascii="Trebuchet MS" w:hAnsi="Trebuchet MS"/>
                  <w:sz w:val="18"/>
                  <w:szCs w:val="18"/>
                  <w:shd w:val="clear" w:color="auto" w:fill="F0F0F0"/>
                  <w:rPrChange w:id="396" w:author="Brendon Binder" w:date="2018-01-12T12:25:00Z">
                    <w:rPr>
                      <w:rStyle w:val="Hyperlink"/>
                      <w:rFonts w:ascii="Trebuchet MS" w:hAnsi="Trebuchet MS"/>
                      <w:color w:val="3333CC"/>
                      <w:sz w:val="18"/>
                      <w:szCs w:val="18"/>
                      <w:shd w:val="clear" w:color="auto" w:fill="F0F0F0"/>
                    </w:rPr>
                  </w:rPrChange>
                </w:rPr>
                <w:t>Software Design and Coding Standards.doc</w:t>
              </w:r>
            </w:ins>
          </w:p>
        </w:tc>
        <w:tc>
          <w:tcPr>
            <w:tcW w:w="2091" w:type="dxa"/>
            <w:shd w:val="clear" w:color="auto" w:fill="auto"/>
          </w:tcPr>
          <w:p w:rsidR="000D6D09" w:rsidRDefault="000D6D09" w:rsidP="006E0AE2">
            <w:pPr>
              <w:rPr>
                <w:lang w:bidi="ar-SA"/>
              </w:rPr>
            </w:pPr>
            <w:r>
              <w:rPr>
                <w:lang w:bidi="ar-SA"/>
              </w:rPr>
              <w:t>2.</w:t>
            </w:r>
            <w:ins w:id="397" w:author="Brendon Binder" w:date="2018-01-12T12:25:00Z">
              <w:r w:rsidR="00F22E0A">
                <w:rPr>
                  <w:lang w:bidi="ar-SA"/>
                </w:rPr>
                <w:t>01</w:t>
              </w:r>
            </w:ins>
            <w:del w:id="398" w:author="Brendon Binder" w:date="2018-01-12T12:25:00Z">
              <w:r w:rsidR="004B6964" w:rsidDel="00F22E0A">
                <w:rPr>
                  <w:lang w:bidi="ar-SA"/>
                </w:rPr>
                <w:delText>1</w:delText>
              </w:r>
            </w:del>
          </w:p>
        </w:tc>
      </w:tr>
      <w:tr w:rsidR="000D6D09" w:rsidRPr="00A158C7" w:rsidTr="006E0AE2">
        <w:tc>
          <w:tcPr>
            <w:tcW w:w="738" w:type="dxa"/>
            <w:shd w:val="clear" w:color="auto" w:fill="auto"/>
          </w:tcPr>
          <w:p w:rsidR="000D6D09" w:rsidRDefault="000D6D09" w:rsidP="006E0AE2">
            <w:pPr>
              <w:jc w:val="center"/>
            </w:pPr>
            <w:r>
              <w:t>5</w:t>
            </w:r>
          </w:p>
        </w:tc>
        <w:tc>
          <w:tcPr>
            <w:tcW w:w="6458" w:type="dxa"/>
            <w:shd w:val="clear" w:color="auto" w:fill="auto"/>
          </w:tcPr>
          <w:p w:rsidR="000D6D09" w:rsidRDefault="000D6D09" w:rsidP="006E0AE2">
            <w:pPr>
              <w:keepNext/>
            </w:pPr>
            <w:r>
              <w:t xml:space="preserve">FDD – </w:t>
            </w:r>
            <w:r w:rsidR="008A6363">
              <w:t>S</w:t>
            </w:r>
            <w:r w:rsidR="008E5830">
              <w:t>F024A_LrnPinionCentr</w:t>
            </w:r>
            <w:r w:rsidR="00FE605F">
              <w:t>_Design</w:t>
            </w:r>
          </w:p>
        </w:tc>
        <w:tc>
          <w:tcPr>
            <w:tcW w:w="2091" w:type="dxa"/>
            <w:shd w:val="clear" w:color="auto" w:fill="auto"/>
          </w:tcPr>
          <w:p w:rsidR="000D6D09" w:rsidRDefault="000D6D09" w:rsidP="006E0AE2">
            <w:pPr>
              <w:rPr>
                <w:lang w:bidi="ar-SA"/>
              </w:rPr>
            </w:pPr>
            <w:r>
              <w:rPr>
                <w:lang w:bidi="ar-SA"/>
              </w:rPr>
              <w:t xml:space="preserve">See Synergy Subproject </w:t>
            </w:r>
            <w:proofErr w:type="spellStart"/>
            <w:r>
              <w:rPr>
                <w:lang w:bidi="ar-SA"/>
              </w:rPr>
              <w:t>verison</w:t>
            </w:r>
            <w:proofErr w:type="spellEnd"/>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92C" w:rsidRDefault="0040392C">
      <w:r>
        <w:separator/>
      </w:r>
    </w:p>
  </w:endnote>
  <w:endnote w:type="continuationSeparator" w:id="0">
    <w:p w:rsidR="0040392C" w:rsidRDefault="0040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5C1F80" w:rsidRPr="00B10816" w:rsidTr="00866672">
      <w:tc>
        <w:tcPr>
          <w:tcW w:w="1667" w:type="pct"/>
          <w:vAlign w:val="center"/>
        </w:tcPr>
        <w:p w:rsidR="005C1F80" w:rsidRPr="00B10816" w:rsidRDefault="005C1F80"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LrnPinionCentr_MDD</w:t>
          </w:r>
          <w:proofErr w:type="spellEnd"/>
          <w:r>
            <w:rPr>
              <w:sz w:val="16"/>
              <w:szCs w:val="16"/>
            </w:rPr>
            <w:t xml:space="preserve"> </w:t>
          </w:r>
          <w:r>
            <w:rPr>
              <w:sz w:val="16"/>
              <w:szCs w:val="16"/>
            </w:rPr>
            <w:fldChar w:fldCharType="end"/>
          </w:r>
        </w:p>
        <w:p w:rsidR="005C1F80" w:rsidRPr="00B10816" w:rsidRDefault="005C1F80"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5C1F80" w:rsidRDefault="005C1F80"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end"/>
          </w:r>
          <w:ins w:id="399" w:author="Brendon Binder" w:date="2018-01-12T12:23:00Z">
            <w:r w:rsidR="00B21009">
              <w:rPr>
                <w:sz w:val="16"/>
                <w:szCs w:val="16"/>
              </w:rPr>
              <w:t>12-Jan-</w:t>
            </w:r>
          </w:ins>
          <w:del w:id="400" w:author="Brendon Binder" w:date="2018-01-12T12:23:00Z">
            <w:r w:rsidDel="00B21009">
              <w:rPr>
                <w:sz w:val="16"/>
                <w:szCs w:val="16"/>
              </w:rPr>
              <w:delText xml:space="preserve">September 18, </w:delText>
            </w:r>
          </w:del>
          <w:r>
            <w:rPr>
              <w:sz w:val="16"/>
              <w:szCs w:val="16"/>
            </w:rPr>
            <w:t>201</w:t>
          </w:r>
          <w:del w:id="401" w:author="Brendon Binder" w:date="2018-01-12T12:23:00Z">
            <w:r w:rsidDel="00B21009">
              <w:rPr>
                <w:sz w:val="16"/>
                <w:szCs w:val="16"/>
              </w:rPr>
              <w:delText>7</w:delText>
            </w:r>
          </w:del>
          <w:ins w:id="402" w:author="Brendon Binder" w:date="2018-01-12T12:23:00Z">
            <w:r w:rsidR="00B21009">
              <w:rPr>
                <w:sz w:val="16"/>
                <w:szCs w:val="16"/>
              </w:rPr>
              <w:t>8</w:t>
            </w:r>
          </w:ins>
        </w:p>
        <w:p w:rsidR="005C1F80" w:rsidRPr="00B10816" w:rsidRDefault="005C1F80"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5C1F80" w:rsidRPr="00B10816" w:rsidRDefault="005C1F80" w:rsidP="00B10816">
              <w:pPr>
                <w:pStyle w:val="Footer"/>
                <w:spacing w:after="0"/>
                <w:jc w:val="right"/>
                <w:rPr>
                  <w:sz w:val="16"/>
                  <w:szCs w:val="16"/>
                </w:rPr>
              </w:pPr>
              <w:r>
                <w:rPr>
                  <w:sz w:val="16"/>
                  <w:szCs w:val="16"/>
                </w:rPr>
                <w:t>Module Design Document</w:t>
              </w:r>
            </w:p>
          </w:sdtContent>
        </w:sdt>
        <w:p w:rsidR="005C1F80" w:rsidRPr="00B10816" w:rsidRDefault="005C1F80"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22E0A">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22E0A">
            <w:rPr>
              <w:b/>
              <w:noProof/>
              <w:sz w:val="16"/>
              <w:szCs w:val="16"/>
            </w:rPr>
            <w:t>17</w:t>
          </w:r>
          <w:r w:rsidRPr="00B10816">
            <w:rPr>
              <w:b/>
              <w:sz w:val="16"/>
              <w:szCs w:val="16"/>
            </w:rPr>
            <w:fldChar w:fldCharType="end"/>
          </w:r>
        </w:p>
      </w:tc>
    </w:tr>
  </w:tbl>
  <w:p w:rsidR="005C1F80" w:rsidRPr="00B10816" w:rsidRDefault="005C1F8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92C" w:rsidRDefault="0040392C">
      <w:r>
        <w:separator/>
      </w:r>
    </w:p>
  </w:footnote>
  <w:footnote w:type="continuationSeparator" w:id="0">
    <w:p w:rsidR="0040392C" w:rsidRDefault="00403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5C1F80" w:rsidRPr="008969C4" w:rsidTr="00866672">
      <w:trPr>
        <w:trHeight w:val="438"/>
      </w:trPr>
      <w:tc>
        <w:tcPr>
          <w:tcW w:w="1443" w:type="pct"/>
        </w:tcPr>
        <w:p w:rsidR="005C1F80" w:rsidRPr="008969C4" w:rsidRDefault="005C1F80"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5C1F80" w:rsidRPr="00891F29" w:rsidRDefault="005C1F80" w:rsidP="00B10816">
          <w:pPr>
            <w:pStyle w:val="Header"/>
            <w:spacing w:after="0"/>
            <w:jc w:val="right"/>
            <w:rPr>
              <w:sz w:val="16"/>
              <w:szCs w:val="20"/>
            </w:rPr>
          </w:pPr>
          <w:r w:rsidRPr="00891F29">
            <w:rPr>
              <w:sz w:val="16"/>
              <w:szCs w:val="20"/>
            </w:rPr>
            <w:t>Nexteer Automotive Confidential Proprietary Information</w:t>
          </w:r>
        </w:p>
        <w:p w:rsidR="005C1F80" w:rsidRDefault="005C1F80" w:rsidP="00B10816">
          <w:pPr>
            <w:pStyle w:val="Header"/>
            <w:spacing w:after="0"/>
            <w:jc w:val="right"/>
            <w:rPr>
              <w:sz w:val="16"/>
              <w:szCs w:val="20"/>
            </w:rPr>
          </w:pPr>
          <w:r w:rsidRPr="00891F29">
            <w:rPr>
              <w:sz w:val="16"/>
              <w:szCs w:val="20"/>
            </w:rPr>
            <w:t>Do Not Copy/Distribute Without Prior Permission</w:t>
          </w:r>
        </w:p>
        <w:p w:rsidR="005C1F80" w:rsidRPr="008969C4" w:rsidRDefault="005C1F80" w:rsidP="00B10816">
          <w:pPr>
            <w:pStyle w:val="Header"/>
            <w:spacing w:after="0"/>
            <w:jc w:val="right"/>
            <w:rPr>
              <w:szCs w:val="20"/>
            </w:rPr>
          </w:pPr>
          <w:r w:rsidRPr="000B0DB8">
            <w:rPr>
              <w:sz w:val="16"/>
              <w:szCs w:val="20"/>
            </w:rPr>
            <w:t>This Document Is Uncontrolled When Printed – Verify Version Before Use</w:t>
          </w:r>
        </w:p>
      </w:tc>
    </w:tr>
  </w:tbl>
  <w:p w:rsidR="005C1F80" w:rsidRDefault="005C1F8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C34A83C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on Binder">
    <w15:presenceInfo w15:providerId="AD" w15:userId="S-1-5-21-1993528211-2586143117-3253031534-56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09"/>
    <w:rsid w:val="000040A2"/>
    <w:rsid w:val="0000525C"/>
    <w:rsid w:val="00007584"/>
    <w:rsid w:val="00010BFD"/>
    <w:rsid w:val="00015120"/>
    <w:rsid w:val="00015232"/>
    <w:rsid w:val="000154AF"/>
    <w:rsid w:val="000201AB"/>
    <w:rsid w:val="00030567"/>
    <w:rsid w:val="00030607"/>
    <w:rsid w:val="000318E7"/>
    <w:rsid w:val="0004234C"/>
    <w:rsid w:val="000515DF"/>
    <w:rsid w:val="000558D3"/>
    <w:rsid w:val="000573ED"/>
    <w:rsid w:val="00057E0F"/>
    <w:rsid w:val="00063A7A"/>
    <w:rsid w:val="0006733C"/>
    <w:rsid w:val="000718C3"/>
    <w:rsid w:val="00076DD2"/>
    <w:rsid w:val="00086F3C"/>
    <w:rsid w:val="00096B85"/>
    <w:rsid w:val="000A5FB2"/>
    <w:rsid w:val="000B01C4"/>
    <w:rsid w:val="000B0DB8"/>
    <w:rsid w:val="000B3350"/>
    <w:rsid w:val="000B37D5"/>
    <w:rsid w:val="000B5C1E"/>
    <w:rsid w:val="000B6648"/>
    <w:rsid w:val="000B7A42"/>
    <w:rsid w:val="000D6D09"/>
    <w:rsid w:val="000E0B71"/>
    <w:rsid w:val="000E102A"/>
    <w:rsid w:val="000E3512"/>
    <w:rsid w:val="000E548A"/>
    <w:rsid w:val="000F22C7"/>
    <w:rsid w:val="000F724A"/>
    <w:rsid w:val="00101127"/>
    <w:rsid w:val="00102C25"/>
    <w:rsid w:val="00105535"/>
    <w:rsid w:val="00105C99"/>
    <w:rsid w:val="001063C7"/>
    <w:rsid w:val="00107593"/>
    <w:rsid w:val="00113021"/>
    <w:rsid w:val="00114319"/>
    <w:rsid w:val="001161D2"/>
    <w:rsid w:val="00124388"/>
    <w:rsid w:val="001278D4"/>
    <w:rsid w:val="00133350"/>
    <w:rsid w:val="00135743"/>
    <w:rsid w:val="001449F2"/>
    <w:rsid w:val="00144BD1"/>
    <w:rsid w:val="00145E51"/>
    <w:rsid w:val="00152830"/>
    <w:rsid w:val="0017776C"/>
    <w:rsid w:val="00180DD1"/>
    <w:rsid w:val="00181748"/>
    <w:rsid w:val="001833C5"/>
    <w:rsid w:val="00186C07"/>
    <w:rsid w:val="00194117"/>
    <w:rsid w:val="00196283"/>
    <w:rsid w:val="001A069D"/>
    <w:rsid w:val="001A6A75"/>
    <w:rsid w:val="001B11CC"/>
    <w:rsid w:val="001B1516"/>
    <w:rsid w:val="001B15E2"/>
    <w:rsid w:val="001B3B70"/>
    <w:rsid w:val="001B4CA5"/>
    <w:rsid w:val="001B716A"/>
    <w:rsid w:val="001C3CBB"/>
    <w:rsid w:val="001D2F1D"/>
    <w:rsid w:val="001D6053"/>
    <w:rsid w:val="001E4877"/>
    <w:rsid w:val="001F0A02"/>
    <w:rsid w:val="001F7A45"/>
    <w:rsid w:val="001F7F3A"/>
    <w:rsid w:val="00203950"/>
    <w:rsid w:val="00206564"/>
    <w:rsid w:val="00210877"/>
    <w:rsid w:val="00213F47"/>
    <w:rsid w:val="00216E0A"/>
    <w:rsid w:val="00217199"/>
    <w:rsid w:val="0022572C"/>
    <w:rsid w:val="00226086"/>
    <w:rsid w:val="002366F0"/>
    <w:rsid w:val="00237876"/>
    <w:rsid w:val="00241551"/>
    <w:rsid w:val="00243A1F"/>
    <w:rsid w:val="00246432"/>
    <w:rsid w:val="00246474"/>
    <w:rsid w:val="00246930"/>
    <w:rsid w:val="002518E0"/>
    <w:rsid w:val="00252485"/>
    <w:rsid w:val="002540D9"/>
    <w:rsid w:val="00254BF9"/>
    <w:rsid w:val="00256656"/>
    <w:rsid w:val="00256D7F"/>
    <w:rsid w:val="00260133"/>
    <w:rsid w:val="00273A0B"/>
    <w:rsid w:val="00280590"/>
    <w:rsid w:val="002822E1"/>
    <w:rsid w:val="002905EB"/>
    <w:rsid w:val="002A3DCD"/>
    <w:rsid w:val="002A4407"/>
    <w:rsid w:val="002A46ED"/>
    <w:rsid w:val="002A4810"/>
    <w:rsid w:val="002A6127"/>
    <w:rsid w:val="002B094F"/>
    <w:rsid w:val="002B1587"/>
    <w:rsid w:val="002B2B02"/>
    <w:rsid w:val="002B6E4E"/>
    <w:rsid w:val="002B7D4B"/>
    <w:rsid w:val="002C119C"/>
    <w:rsid w:val="002C1D4D"/>
    <w:rsid w:val="002D2079"/>
    <w:rsid w:val="002D4CF3"/>
    <w:rsid w:val="002D7C01"/>
    <w:rsid w:val="002E08B6"/>
    <w:rsid w:val="002E0FEE"/>
    <w:rsid w:val="002E3467"/>
    <w:rsid w:val="002E4849"/>
    <w:rsid w:val="002E4F1B"/>
    <w:rsid w:val="002E7E59"/>
    <w:rsid w:val="002F074F"/>
    <w:rsid w:val="002F220B"/>
    <w:rsid w:val="002F3E8F"/>
    <w:rsid w:val="00307A0F"/>
    <w:rsid w:val="00312179"/>
    <w:rsid w:val="003129E3"/>
    <w:rsid w:val="00314892"/>
    <w:rsid w:val="00314939"/>
    <w:rsid w:val="003267EF"/>
    <w:rsid w:val="00326A13"/>
    <w:rsid w:val="00327A5B"/>
    <w:rsid w:val="00330ED1"/>
    <w:rsid w:val="003313B5"/>
    <w:rsid w:val="0033629E"/>
    <w:rsid w:val="0034184E"/>
    <w:rsid w:val="00341ED6"/>
    <w:rsid w:val="00347652"/>
    <w:rsid w:val="00360E09"/>
    <w:rsid w:val="00361921"/>
    <w:rsid w:val="00362B86"/>
    <w:rsid w:val="00362CE5"/>
    <w:rsid w:val="00364BF7"/>
    <w:rsid w:val="00364F00"/>
    <w:rsid w:val="003849A4"/>
    <w:rsid w:val="00385119"/>
    <w:rsid w:val="00387BF4"/>
    <w:rsid w:val="00393DBF"/>
    <w:rsid w:val="003A5B2A"/>
    <w:rsid w:val="003B4A55"/>
    <w:rsid w:val="003D456D"/>
    <w:rsid w:val="003F18D9"/>
    <w:rsid w:val="003F3205"/>
    <w:rsid w:val="003F7BE4"/>
    <w:rsid w:val="0040392C"/>
    <w:rsid w:val="00405E64"/>
    <w:rsid w:val="00410E30"/>
    <w:rsid w:val="004147D1"/>
    <w:rsid w:val="00431255"/>
    <w:rsid w:val="00436F3E"/>
    <w:rsid w:val="004377FE"/>
    <w:rsid w:val="00444F99"/>
    <w:rsid w:val="00445396"/>
    <w:rsid w:val="004526E6"/>
    <w:rsid w:val="004538E2"/>
    <w:rsid w:val="00453CBC"/>
    <w:rsid w:val="004554E0"/>
    <w:rsid w:val="00460D68"/>
    <w:rsid w:val="004610FA"/>
    <w:rsid w:val="00462B18"/>
    <w:rsid w:val="00462D3A"/>
    <w:rsid w:val="00467BB2"/>
    <w:rsid w:val="00480A9D"/>
    <w:rsid w:val="00482BA2"/>
    <w:rsid w:val="00482BAD"/>
    <w:rsid w:val="004834F5"/>
    <w:rsid w:val="004863BF"/>
    <w:rsid w:val="004907B4"/>
    <w:rsid w:val="00496E7C"/>
    <w:rsid w:val="00497491"/>
    <w:rsid w:val="004A0EA5"/>
    <w:rsid w:val="004A3434"/>
    <w:rsid w:val="004A3AD6"/>
    <w:rsid w:val="004B6964"/>
    <w:rsid w:val="004C1331"/>
    <w:rsid w:val="004D0FAD"/>
    <w:rsid w:val="004D5D37"/>
    <w:rsid w:val="004E01BD"/>
    <w:rsid w:val="004E39D0"/>
    <w:rsid w:val="004F3C64"/>
    <w:rsid w:val="004F7F8D"/>
    <w:rsid w:val="00507960"/>
    <w:rsid w:val="00510DB3"/>
    <w:rsid w:val="00514FCB"/>
    <w:rsid w:val="005200B6"/>
    <w:rsid w:val="0052325C"/>
    <w:rsid w:val="00527EC6"/>
    <w:rsid w:val="00531B8C"/>
    <w:rsid w:val="0053510E"/>
    <w:rsid w:val="005366FA"/>
    <w:rsid w:val="00540486"/>
    <w:rsid w:val="00540749"/>
    <w:rsid w:val="00541D9D"/>
    <w:rsid w:val="00541E2D"/>
    <w:rsid w:val="0054769F"/>
    <w:rsid w:val="00551E95"/>
    <w:rsid w:val="00553CD9"/>
    <w:rsid w:val="00574EB2"/>
    <w:rsid w:val="00580C6B"/>
    <w:rsid w:val="00581D45"/>
    <w:rsid w:val="00585674"/>
    <w:rsid w:val="0058629C"/>
    <w:rsid w:val="00586E7F"/>
    <w:rsid w:val="00591CEF"/>
    <w:rsid w:val="00592519"/>
    <w:rsid w:val="005955D1"/>
    <w:rsid w:val="005A1C6A"/>
    <w:rsid w:val="005A3EDE"/>
    <w:rsid w:val="005A77EF"/>
    <w:rsid w:val="005B3586"/>
    <w:rsid w:val="005B6300"/>
    <w:rsid w:val="005B6345"/>
    <w:rsid w:val="005B6678"/>
    <w:rsid w:val="005C1F80"/>
    <w:rsid w:val="005C3AC2"/>
    <w:rsid w:val="005C6795"/>
    <w:rsid w:val="005C7490"/>
    <w:rsid w:val="005D297B"/>
    <w:rsid w:val="005E1F2C"/>
    <w:rsid w:val="005E4680"/>
    <w:rsid w:val="005E57D6"/>
    <w:rsid w:val="005E61CD"/>
    <w:rsid w:val="005F0671"/>
    <w:rsid w:val="005F2C1F"/>
    <w:rsid w:val="005F2D10"/>
    <w:rsid w:val="005F3880"/>
    <w:rsid w:val="00600104"/>
    <w:rsid w:val="00600C6A"/>
    <w:rsid w:val="00601D3E"/>
    <w:rsid w:val="0060359A"/>
    <w:rsid w:val="006041A1"/>
    <w:rsid w:val="006114E3"/>
    <w:rsid w:val="00614D08"/>
    <w:rsid w:val="006171B3"/>
    <w:rsid w:val="006224AE"/>
    <w:rsid w:val="00633FE1"/>
    <w:rsid w:val="00635297"/>
    <w:rsid w:val="006372A9"/>
    <w:rsid w:val="006374FA"/>
    <w:rsid w:val="00646455"/>
    <w:rsid w:val="00660449"/>
    <w:rsid w:val="00665E4E"/>
    <w:rsid w:val="00667AE7"/>
    <w:rsid w:val="0067069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0AE2"/>
    <w:rsid w:val="006E1C97"/>
    <w:rsid w:val="006F2855"/>
    <w:rsid w:val="006F3CF4"/>
    <w:rsid w:val="00702C1E"/>
    <w:rsid w:val="00707BA6"/>
    <w:rsid w:val="00710B83"/>
    <w:rsid w:val="00715441"/>
    <w:rsid w:val="007219DD"/>
    <w:rsid w:val="00722EA8"/>
    <w:rsid w:val="00725671"/>
    <w:rsid w:val="00727610"/>
    <w:rsid w:val="00737A19"/>
    <w:rsid w:val="00751961"/>
    <w:rsid w:val="0075721A"/>
    <w:rsid w:val="007649A0"/>
    <w:rsid w:val="00765195"/>
    <w:rsid w:val="00765640"/>
    <w:rsid w:val="00767585"/>
    <w:rsid w:val="00770295"/>
    <w:rsid w:val="00773CA8"/>
    <w:rsid w:val="007810F6"/>
    <w:rsid w:val="00784FF5"/>
    <w:rsid w:val="00786BDF"/>
    <w:rsid w:val="007A2CEC"/>
    <w:rsid w:val="007A3BEB"/>
    <w:rsid w:val="007A3D19"/>
    <w:rsid w:val="007B71B8"/>
    <w:rsid w:val="007C0067"/>
    <w:rsid w:val="007C3A2E"/>
    <w:rsid w:val="007C4A1B"/>
    <w:rsid w:val="007C4B48"/>
    <w:rsid w:val="007D1940"/>
    <w:rsid w:val="007D326F"/>
    <w:rsid w:val="007E00D7"/>
    <w:rsid w:val="007E0373"/>
    <w:rsid w:val="007E1C02"/>
    <w:rsid w:val="007E4EF4"/>
    <w:rsid w:val="007E625F"/>
    <w:rsid w:val="007E6421"/>
    <w:rsid w:val="007F746C"/>
    <w:rsid w:val="008000F9"/>
    <w:rsid w:val="008068A5"/>
    <w:rsid w:val="008119C7"/>
    <w:rsid w:val="00815AC5"/>
    <w:rsid w:val="00820AE5"/>
    <w:rsid w:val="00823222"/>
    <w:rsid w:val="008239B6"/>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7874"/>
    <w:rsid w:val="00891483"/>
    <w:rsid w:val="00891F29"/>
    <w:rsid w:val="0089411F"/>
    <w:rsid w:val="008943A3"/>
    <w:rsid w:val="00895757"/>
    <w:rsid w:val="008969C4"/>
    <w:rsid w:val="00897591"/>
    <w:rsid w:val="008A0BF7"/>
    <w:rsid w:val="008A1CA9"/>
    <w:rsid w:val="008A3325"/>
    <w:rsid w:val="008A3DEA"/>
    <w:rsid w:val="008A6363"/>
    <w:rsid w:val="008B2A08"/>
    <w:rsid w:val="008C31B1"/>
    <w:rsid w:val="008C4FBE"/>
    <w:rsid w:val="008C6874"/>
    <w:rsid w:val="008D1A6A"/>
    <w:rsid w:val="008D3DCA"/>
    <w:rsid w:val="008D5772"/>
    <w:rsid w:val="008D69B7"/>
    <w:rsid w:val="008E5830"/>
    <w:rsid w:val="008F09CA"/>
    <w:rsid w:val="008F11FD"/>
    <w:rsid w:val="008F1C9A"/>
    <w:rsid w:val="008F38B3"/>
    <w:rsid w:val="008F402B"/>
    <w:rsid w:val="008F4A9B"/>
    <w:rsid w:val="008F7506"/>
    <w:rsid w:val="009017D0"/>
    <w:rsid w:val="00905396"/>
    <w:rsid w:val="00910AEB"/>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3F15"/>
    <w:rsid w:val="009E6A87"/>
    <w:rsid w:val="009F3119"/>
    <w:rsid w:val="009F3AE9"/>
    <w:rsid w:val="00A049EB"/>
    <w:rsid w:val="00A05B7E"/>
    <w:rsid w:val="00A06E7A"/>
    <w:rsid w:val="00A158C7"/>
    <w:rsid w:val="00A25B61"/>
    <w:rsid w:val="00A365F0"/>
    <w:rsid w:val="00A37907"/>
    <w:rsid w:val="00A37E34"/>
    <w:rsid w:val="00A422FD"/>
    <w:rsid w:val="00A639FF"/>
    <w:rsid w:val="00A6463B"/>
    <w:rsid w:val="00A656E4"/>
    <w:rsid w:val="00A71A73"/>
    <w:rsid w:val="00A72ADF"/>
    <w:rsid w:val="00A75159"/>
    <w:rsid w:val="00A75452"/>
    <w:rsid w:val="00A75749"/>
    <w:rsid w:val="00A85DD5"/>
    <w:rsid w:val="00A90F28"/>
    <w:rsid w:val="00A92EE5"/>
    <w:rsid w:val="00AA2199"/>
    <w:rsid w:val="00AA3A38"/>
    <w:rsid w:val="00AA61A8"/>
    <w:rsid w:val="00AB1565"/>
    <w:rsid w:val="00AB200C"/>
    <w:rsid w:val="00AB2785"/>
    <w:rsid w:val="00AC1BE0"/>
    <w:rsid w:val="00AC40DF"/>
    <w:rsid w:val="00AC4A58"/>
    <w:rsid w:val="00AC4CD8"/>
    <w:rsid w:val="00AC6C62"/>
    <w:rsid w:val="00AC6E5E"/>
    <w:rsid w:val="00AD135E"/>
    <w:rsid w:val="00AD1828"/>
    <w:rsid w:val="00AD1F0E"/>
    <w:rsid w:val="00AD3866"/>
    <w:rsid w:val="00AD3DBF"/>
    <w:rsid w:val="00AE0435"/>
    <w:rsid w:val="00AE0527"/>
    <w:rsid w:val="00AE0DCB"/>
    <w:rsid w:val="00AE41D4"/>
    <w:rsid w:val="00AE55D3"/>
    <w:rsid w:val="00AE5C76"/>
    <w:rsid w:val="00AE730D"/>
    <w:rsid w:val="00AF6D2A"/>
    <w:rsid w:val="00AF7DDD"/>
    <w:rsid w:val="00B0024F"/>
    <w:rsid w:val="00B10816"/>
    <w:rsid w:val="00B11BE8"/>
    <w:rsid w:val="00B154E6"/>
    <w:rsid w:val="00B21009"/>
    <w:rsid w:val="00B21802"/>
    <w:rsid w:val="00B25D10"/>
    <w:rsid w:val="00B30D61"/>
    <w:rsid w:val="00B35242"/>
    <w:rsid w:val="00B35F84"/>
    <w:rsid w:val="00B52330"/>
    <w:rsid w:val="00B557BA"/>
    <w:rsid w:val="00B5628C"/>
    <w:rsid w:val="00B629B6"/>
    <w:rsid w:val="00B647EA"/>
    <w:rsid w:val="00B72FDD"/>
    <w:rsid w:val="00B758D2"/>
    <w:rsid w:val="00B81B39"/>
    <w:rsid w:val="00B81C1B"/>
    <w:rsid w:val="00B85D5F"/>
    <w:rsid w:val="00B92F19"/>
    <w:rsid w:val="00B951E2"/>
    <w:rsid w:val="00B9722C"/>
    <w:rsid w:val="00BA089B"/>
    <w:rsid w:val="00BA0D62"/>
    <w:rsid w:val="00BA5041"/>
    <w:rsid w:val="00BA7BCD"/>
    <w:rsid w:val="00BB166E"/>
    <w:rsid w:val="00BB4210"/>
    <w:rsid w:val="00BC45C7"/>
    <w:rsid w:val="00BC6B0F"/>
    <w:rsid w:val="00BD17E2"/>
    <w:rsid w:val="00BD2498"/>
    <w:rsid w:val="00BD29F5"/>
    <w:rsid w:val="00BD7322"/>
    <w:rsid w:val="00BE771F"/>
    <w:rsid w:val="00BE7F06"/>
    <w:rsid w:val="00BF04ED"/>
    <w:rsid w:val="00BF5242"/>
    <w:rsid w:val="00C0276C"/>
    <w:rsid w:val="00C02799"/>
    <w:rsid w:val="00C04F32"/>
    <w:rsid w:val="00C145F2"/>
    <w:rsid w:val="00C22A00"/>
    <w:rsid w:val="00C2356B"/>
    <w:rsid w:val="00C373E0"/>
    <w:rsid w:val="00C375E8"/>
    <w:rsid w:val="00C53F02"/>
    <w:rsid w:val="00C54CBD"/>
    <w:rsid w:val="00C55FDB"/>
    <w:rsid w:val="00C62193"/>
    <w:rsid w:val="00C642B0"/>
    <w:rsid w:val="00C64761"/>
    <w:rsid w:val="00C70668"/>
    <w:rsid w:val="00C71EF8"/>
    <w:rsid w:val="00C728E9"/>
    <w:rsid w:val="00C7430F"/>
    <w:rsid w:val="00C74FE6"/>
    <w:rsid w:val="00C77D0E"/>
    <w:rsid w:val="00C8041D"/>
    <w:rsid w:val="00C816E5"/>
    <w:rsid w:val="00C845F5"/>
    <w:rsid w:val="00C93030"/>
    <w:rsid w:val="00CA5A53"/>
    <w:rsid w:val="00CA5BBE"/>
    <w:rsid w:val="00CB03C3"/>
    <w:rsid w:val="00CB0B31"/>
    <w:rsid w:val="00CB724F"/>
    <w:rsid w:val="00CC44B7"/>
    <w:rsid w:val="00CC6EFC"/>
    <w:rsid w:val="00CE1AE1"/>
    <w:rsid w:val="00CE5951"/>
    <w:rsid w:val="00CF089D"/>
    <w:rsid w:val="00CF0E43"/>
    <w:rsid w:val="00CF107F"/>
    <w:rsid w:val="00CF2A9A"/>
    <w:rsid w:val="00CF2C25"/>
    <w:rsid w:val="00CF5BE3"/>
    <w:rsid w:val="00D00A39"/>
    <w:rsid w:val="00D16229"/>
    <w:rsid w:val="00D229A6"/>
    <w:rsid w:val="00D23CB7"/>
    <w:rsid w:val="00D26802"/>
    <w:rsid w:val="00D30924"/>
    <w:rsid w:val="00D40373"/>
    <w:rsid w:val="00D4065B"/>
    <w:rsid w:val="00D42EF2"/>
    <w:rsid w:val="00D443E7"/>
    <w:rsid w:val="00D44B2A"/>
    <w:rsid w:val="00D51275"/>
    <w:rsid w:val="00D57071"/>
    <w:rsid w:val="00D57F9F"/>
    <w:rsid w:val="00D60445"/>
    <w:rsid w:val="00D61C8A"/>
    <w:rsid w:val="00D70B1D"/>
    <w:rsid w:val="00D757BC"/>
    <w:rsid w:val="00D762B8"/>
    <w:rsid w:val="00D775AC"/>
    <w:rsid w:val="00D77952"/>
    <w:rsid w:val="00D8298E"/>
    <w:rsid w:val="00DA5C5C"/>
    <w:rsid w:val="00DB0311"/>
    <w:rsid w:val="00DB1350"/>
    <w:rsid w:val="00DB1985"/>
    <w:rsid w:val="00DB213C"/>
    <w:rsid w:val="00DB3C1D"/>
    <w:rsid w:val="00DB3D80"/>
    <w:rsid w:val="00DC0959"/>
    <w:rsid w:val="00DC598C"/>
    <w:rsid w:val="00DD3B65"/>
    <w:rsid w:val="00DE23CE"/>
    <w:rsid w:val="00DE2FDE"/>
    <w:rsid w:val="00DE79BE"/>
    <w:rsid w:val="00DF4415"/>
    <w:rsid w:val="00E020FC"/>
    <w:rsid w:val="00E03151"/>
    <w:rsid w:val="00E044C8"/>
    <w:rsid w:val="00E16D14"/>
    <w:rsid w:val="00E176AB"/>
    <w:rsid w:val="00E23E66"/>
    <w:rsid w:val="00E26781"/>
    <w:rsid w:val="00E26E71"/>
    <w:rsid w:val="00E31AE9"/>
    <w:rsid w:val="00E3395D"/>
    <w:rsid w:val="00E35A9F"/>
    <w:rsid w:val="00E3609B"/>
    <w:rsid w:val="00E36420"/>
    <w:rsid w:val="00E46EBF"/>
    <w:rsid w:val="00E51408"/>
    <w:rsid w:val="00E52161"/>
    <w:rsid w:val="00E61FD9"/>
    <w:rsid w:val="00E6550B"/>
    <w:rsid w:val="00E9004B"/>
    <w:rsid w:val="00EB1228"/>
    <w:rsid w:val="00EB3279"/>
    <w:rsid w:val="00EC7B20"/>
    <w:rsid w:val="00ED054D"/>
    <w:rsid w:val="00ED3D2B"/>
    <w:rsid w:val="00EE263E"/>
    <w:rsid w:val="00EE26AB"/>
    <w:rsid w:val="00EE3BBC"/>
    <w:rsid w:val="00EF190F"/>
    <w:rsid w:val="00EF209C"/>
    <w:rsid w:val="00F1257A"/>
    <w:rsid w:val="00F22E0A"/>
    <w:rsid w:val="00F33BD1"/>
    <w:rsid w:val="00F36729"/>
    <w:rsid w:val="00F36CC2"/>
    <w:rsid w:val="00F417BB"/>
    <w:rsid w:val="00F4318C"/>
    <w:rsid w:val="00F43F8E"/>
    <w:rsid w:val="00F51C8D"/>
    <w:rsid w:val="00F56F9A"/>
    <w:rsid w:val="00F602B0"/>
    <w:rsid w:val="00F651F5"/>
    <w:rsid w:val="00F6583D"/>
    <w:rsid w:val="00F727CE"/>
    <w:rsid w:val="00F737FE"/>
    <w:rsid w:val="00F90FCC"/>
    <w:rsid w:val="00F91518"/>
    <w:rsid w:val="00F95E33"/>
    <w:rsid w:val="00FA16BE"/>
    <w:rsid w:val="00FA78A2"/>
    <w:rsid w:val="00FB39DC"/>
    <w:rsid w:val="00FC02CC"/>
    <w:rsid w:val="00FC45EA"/>
    <w:rsid w:val="00FC5A02"/>
    <w:rsid w:val="00FD2132"/>
    <w:rsid w:val="00FD293C"/>
    <w:rsid w:val="00FD60F0"/>
    <w:rsid w:val="00FE0FE9"/>
    <w:rsid w:val="00FE5DF5"/>
    <w:rsid w:val="00FE605F"/>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2B268"/>
  <w15:docId w15:val="{E1ECFCD0-E804-4986-81AE-47B1DA4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5951"/>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AE0527"/>
    <w:pPr>
      <w:numPr>
        <w:ilvl w:val="2"/>
      </w:numPr>
      <w:tabs>
        <w:tab w:val="left" w:pos="864"/>
      </w:tabs>
      <w:outlineLvl w:val="2"/>
    </w:pPr>
    <w:rPr>
      <w:rFonts w:asciiTheme="minorHAnsi" w:hAnsiTheme="minorHAns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EB3279"/>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ProcessDo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97BDF361A44370BA8F55D20F8CC503"/>
        <w:category>
          <w:name w:val="General"/>
          <w:gallery w:val="placeholder"/>
        </w:category>
        <w:types>
          <w:type w:val="bbPlcHdr"/>
        </w:types>
        <w:behaviors>
          <w:behavior w:val="content"/>
        </w:behaviors>
        <w:guid w:val="{AA104C1A-1DF7-403F-9926-1CC5F1ECA678}"/>
      </w:docPartPr>
      <w:docPartBody>
        <w:p w:rsidR="000204BB" w:rsidRDefault="00FD631E">
          <w:pPr>
            <w:pStyle w:val="2997BDF361A44370BA8F55D20F8CC50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31E"/>
    <w:rsid w:val="000204BB"/>
    <w:rsid w:val="0004473D"/>
    <w:rsid w:val="001201C1"/>
    <w:rsid w:val="00301F0C"/>
    <w:rsid w:val="003723AF"/>
    <w:rsid w:val="003F2896"/>
    <w:rsid w:val="003F5F10"/>
    <w:rsid w:val="004913B0"/>
    <w:rsid w:val="004A3F5D"/>
    <w:rsid w:val="00501FA2"/>
    <w:rsid w:val="005519F6"/>
    <w:rsid w:val="005B54C4"/>
    <w:rsid w:val="00754178"/>
    <w:rsid w:val="0087695F"/>
    <w:rsid w:val="00901941"/>
    <w:rsid w:val="00990007"/>
    <w:rsid w:val="009F525B"/>
    <w:rsid w:val="00A43921"/>
    <w:rsid w:val="00AB615F"/>
    <w:rsid w:val="00CB6969"/>
    <w:rsid w:val="00CC3047"/>
    <w:rsid w:val="00CD1828"/>
    <w:rsid w:val="00D2796B"/>
    <w:rsid w:val="00D814D2"/>
    <w:rsid w:val="00DD772A"/>
    <w:rsid w:val="00DE4E66"/>
    <w:rsid w:val="00DF4301"/>
    <w:rsid w:val="00FD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97BDF361A44370BA8F55D20F8CC503">
    <w:name w:val="2997BDF361A44370BA8F55D20F8CC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282B7C0-E3FA-41AF-A209-08CDF41C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TotalTime>
  <Pages>17</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10218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Brendon Binder</cp:lastModifiedBy>
  <cp:revision>5</cp:revision>
  <cp:lastPrinted>2014-12-17T17:01:00Z</cp:lastPrinted>
  <dcterms:created xsi:type="dcterms:W3CDTF">2018-01-12T15:09:00Z</dcterms:created>
  <dcterms:modified xsi:type="dcterms:W3CDTF">2018-01-12T17:25:00Z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2.0</vt:lpwstr>
  </property>
  <property fmtid="{D5CDD505-2E9C-101B-9397-08002B2CF9AE}" pid="3" name="Template Version">
    <vt:lpwstr>EA4 01.00.01</vt:lpwstr>
  </property>
  <property fmtid="{D5CDD505-2E9C-101B-9397-08002B2CF9AE}" pid="4" name="Release Date">
    <vt:lpwstr>August 14,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