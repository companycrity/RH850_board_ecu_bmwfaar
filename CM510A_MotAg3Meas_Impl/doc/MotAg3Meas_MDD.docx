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035D6DA98D714665AE1DB45D4122230B"/>
        </w:placeholder>
        <w:dataBinding w:prefixMappings="xmlns:ns0='http://purl.org/dc/elements/1.1/' xmlns:ns1='http://schemas.openxmlformats.org/package/2006/metadata/core-properties' " w:xpath="/ns1:coreProperties[1]/ns0:title[1]" w:storeItemID="{6C3C8BC8-F283-45AE-878A-BAB7291924A1}"/>
        <w:text/>
      </w:sdtPr>
      <w:sdtEndPr/>
      <w:sdtContent>
        <w:p w14:paraId="3CE25E5C"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534AB242"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73A568B6" w14:textId="77777777" w:rsidR="00D229A6" w:rsidRDefault="00AC5086"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D34DFA">
        <w:rPr>
          <w:rFonts w:cs="Calibri"/>
          <w:b/>
          <w:sz w:val="48"/>
          <w:szCs w:val="48"/>
        </w:rPr>
        <w:t>MotAg3Meas</w:t>
      </w:r>
      <w:r>
        <w:rPr>
          <w:rFonts w:cs="Calibri"/>
          <w:b/>
          <w:sz w:val="48"/>
          <w:szCs w:val="48"/>
        </w:rPr>
        <w:fldChar w:fldCharType="end"/>
      </w:r>
    </w:p>
    <w:p w14:paraId="2BAF0D0C" w14:textId="77777777" w:rsidR="005E61CD" w:rsidRPr="007E0373" w:rsidRDefault="005E61CD" w:rsidP="007E0373">
      <w:pPr>
        <w:tabs>
          <w:tab w:val="left" w:pos="4320"/>
          <w:tab w:val="left" w:pos="8640"/>
        </w:tabs>
        <w:spacing w:before="120" w:after="360"/>
        <w:jc w:val="center"/>
        <w:rPr>
          <w:b/>
          <w:sz w:val="36"/>
        </w:rPr>
      </w:pPr>
    </w:p>
    <w:p w14:paraId="759453CE" w14:textId="77777777" w:rsidR="005E61CD" w:rsidRPr="007E0373" w:rsidDel="004C6BBB" w:rsidRDefault="005E61CD" w:rsidP="007E0373">
      <w:pPr>
        <w:tabs>
          <w:tab w:val="left" w:pos="4320"/>
          <w:tab w:val="left" w:pos="8640"/>
        </w:tabs>
        <w:spacing w:before="120" w:after="360"/>
        <w:jc w:val="center"/>
        <w:rPr>
          <w:del w:id="0" w:author="Kathirkamu Annakamu" w:date="2018-03-26T16:35:00Z"/>
          <w:b/>
          <w:sz w:val="36"/>
        </w:rPr>
      </w:pPr>
      <w:del w:id="1" w:author="Kathirkamu Annakamu" w:date="2018-03-26T16:35:00Z">
        <w:r w:rsidRPr="007E0373" w:rsidDel="004C6BBB">
          <w:rPr>
            <w:b/>
            <w:sz w:val="36"/>
          </w:rPr>
          <w:fldChar w:fldCharType="begin"/>
        </w:r>
        <w:r w:rsidRPr="007E0373" w:rsidDel="004C6BBB">
          <w:rPr>
            <w:b/>
            <w:sz w:val="36"/>
          </w:rPr>
          <w:delInstrText xml:space="preserve"> DOCPROPERTY  "Release Date"  \* MERGEFORMAT </w:delInstrText>
        </w:r>
        <w:r w:rsidRPr="007E0373" w:rsidDel="004C6BBB">
          <w:rPr>
            <w:b/>
            <w:sz w:val="36"/>
          </w:rPr>
          <w:fldChar w:fldCharType="separate"/>
        </w:r>
        <w:r w:rsidR="00D34DFA" w:rsidDel="004C6BBB">
          <w:rPr>
            <w:b/>
            <w:sz w:val="36"/>
          </w:rPr>
          <w:delText>Nov 7, 2016</w:delText>
        </w:r>
        <w:r w:rsidRPr="007E0373" w:rsidDel="004C6BBB">
          <w:rPr>
            <w:b/>
            <w:sz w:val="36"/>
          </w:rPr>
          <w:fldChar w:fldCharType="end"/>
        </w:r>
      </w:del>
    </w:p>
    <w:p w14:paraId="56600CDB" w14:textId="691B4C5A" w:rsidR="007E0373" w:rsidRPr="004C6BBB" w:rsidRDefault="00DB5AD3">
      <w:pPr>
        <w:tabs>
          <w:tab w:val="left" w:pos="4320"/>
          <w:tab w:val="left" w:pos="8640"/>
        </w:tabs>
        <w:jc w:val="center"/>
        <w:rPr>
          <w:b/>
          <w:sz w:val="36"/>
        </w:rPr>
      </w:pPr>
      <w:ins w:id="2" w:author="Shishir Nagendra Holenarasipura Lakshmikanth S" w:date="2018-04-02T13:40:00Z">
        <w:r w:rsidRPr="00DB5AD3">
          <w:rPr>
            <w:b/>
            <w:sz w:val="36"/>
          </w:rPr>
          <w:t>23-Mar-2018</w:t>
        </w:r>
      </w:ins>
      <w:ins w:id="3" w:author="Kathirkamu Annakamu" w:date="2018-03-26T16:35:00Z">
        <w:del w:id="4" w:author="Shishir Nagendra Holenarasipura Lakshmikanth S" w:date="2018-04-02T13:40:00Z">
          <w:r w:rsidR="004C6BBB" w:rsidDel="00DB5AD3">
            <w:rPr>
              <w:b/>
              <w:sz w:val="36"/>
            </w:rPr>
            <w:delText>Mar 23</w:delText>
          </w:r>
          <w:r w:rsidR="004C6BBB" w:rsidRPr="004C6BBB" w:rsidDel="00DB5AD3">
            <w:rPr>
              <w:b/>
              <w:sz w:val="36"/>
            </w:rPr>
            <w:delText>, 2018</w:delText>
          </w:r>
        </w:del>
      </w:ins>
    </w:p>
    <w:p w14:paraId="3DDA13B0" w14:textId="77777777" w:rsidR="00AC5086" w:rsidRDefault="00AC5086">
      <w:pPr>
        <w:tabs>
          <w:tab w:val="left" w:pos="4320"/>
          <w:tab w:val="left" w:pos="8640"/>
        </w:tabs>
        <w:jc w:val="center"/>
        <w:rPr>
          <w:b/>
          <w:sz w:val="24"/>
        </w:rPr>
      </w:pPr>
    </w:p>
    <w:p w14:paraId="72321084" w14:textId="77777777" w:rsidR="00AC5086" w:rsidRDefault="00AC5086">
      <w:pPr>
        <w:tabs>
          <w:tab w:val="left" w:pos="4320"/>
          <w:tab w:val="left" w:pos="8640"/>
        </w:tabs>
        <w:jc w:val="center"/>
        <w:rPr>
          <w:b/>
          <w:sz w:val="24"/>
        </w:rPr>
      </w:pPr>
    </w:p>
    <w:p w14:paraId="05B08008" w14:textId="77777777" w:rsidR="00AC5086" w:rsidRDefault="00AC5086">
      <w:pPr>
        <w:tabs>
          <w:tab w:val="left" w:pos="4320"/>
          <w:tab w:val="left" w:pos="8640"/>
        </w:tabs>
        <w:jc w:val="center"/>
        <w:rPr>
          <w:b/>
          <w:sz w:val="24"/>
        </w:rPr>
      </w:pPr>
    </w:p>
    <w:p w14:paraId="5F2C71EB" w14:textId="77777777" w:rsidR="00AC5086" w:rsidRDefault="00AC5086">
      <w:pPr>
        <w:tabs>
          <w:tab w:val="left" w:pos="4320"/>
          <w:tab w:val="left" w:pos="8640"/>
        </w:tabs>
        <w:jc w:val="center"/>
        <w:rPr>
          <w:b/>
          <w:sz w:val="24"/>
        </w:rPr>
      </w:pPr>
    </w:p>
    <w:p w14:paraId="471B3B5B" w14:textId="77777777" w:rsidR="00AC5086" w:rsidRDefault="00AC5086">
      <w:pPr>
        <w:tabs>
          <w:tab w:val="left" w:pos="4320"/>
          <w:tab w:val="left" w:pos="8640"/>
        </w:tabs>
        <w:jc w:val="center"/>
        <w:rPr>
          <w:b/>
          <w:sz w:val="24"/>
        </w:rPr>
      </w:pPr>
    </w:p>
    <w:p w14:paraId="7AC0FCFA" w14:textId="77777777" w:rsidR="004C6BBB" w:rsidRPr="00A158C7" w:rsidRDefault="004C6BBB" w:rsidP="004C6BBB">
      <w:pPr>
        <w:tabs>
          <w:tab w:val="left" w:pos="4320"/>
          <w:tab w:val="left" w:pos="8640"/>
        </w:tabs>
        <w:spacing w:before="960"/>
        <w:jc w:val="center"/>
        <w:rPr>
          <w:ins w:id="5" w:author="Kathirkamu Annakamu" w:date="2018-03-26T16:36:00Z"/>
          <w:b/>
          <w:sz w:val="24"/>
        </w:rPr>
      </w:pPr>
      <w:ins w:id="6" w:author="Kathirkamu Annakamu" w:date="2018-03-26T16:36:00Z">
        <w:r w:rsidRPr="00A158C7">
          <w:rPr>
            <w:b/>
            <w:sz w:val="24"/>
          </w:rPr>
          <w:t>Prepared For:</w:t>
        </w:r>
      </w:ins>
    </w:p>
    <w:p w14:paraId="58B60ABD" w14:textId="77777777" w:rsidR="004C6BBB" w:rsidRPr="00A158C7" w:rsidRDefault="004C6BBB" w:rsidP="004C6BBB">
      <w:pPr>
        <w:tabs>
          <w:tab w:val="left" w:pos="4320"/>
          <w:tab w:val="left" w:pos="8640"/>
        </w:tabs>
        <w:jc w:val="center"/>
        <w:rPr>
          <w:ins w:id="7" w:author="Kathirkamu Annakamu" w:date="2018-03-26T16:36:00Z"/>
          <w:b/>
          <w:sz w:val="24"/>
        </w:rPr>
      </w:pPr>
      <w:ins w:id="8" w:author="Kathirkamu Annakamu" w:date="2018-03-26T16:36:00Z">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ins>
    </w:p>
    <w:p w14:paraId="5AC6E1AE" w14:textId="77777777" w:rsidR="004C6BBB" w:rsidRPr="00A158C7" w:rsidRDefault="004C6BBB" w:rsidP="004C6BBB">
      <w:pPr>
        <w:tabs>
          <w:tab w:val="left" w:pos="4320"/>
          <w:tab w:val="left" w:pos="8640"/>
        </w:tabs>
        <w:jc w:val="center"/>
        <w:rPr>
          <w:ins w:id="9" w:author="Kathirkamu Annakamu" w:date="2018-03-26T16:36:00Z"/>
          <w:b/>
          <w:sz w:val="24"/>
        </w:rPr>
      </w:pPr>
      <w:ins w:id="10" w:author="Kathirkamu Annakamu" w:date="2018-03-26T16:36:00Z">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ins>
    </w:p>
    <w:p w14:paraId="1ACCB511" w14:textId="77777777" w:rsidR="004C6BBB" w:rsidRDefault="004C6BBB" w:rsidP="004C6BBB">
      <w:pPr>
        <w:tabs>
          <w:tab w:val="left" w:pos="4320"/>
          <w:tab w:val="left" w:pos="8640"/>
        </w:tabs>
        <w:jc w:val="center"/>
        <w:rPr>
          <w:ins w:id="11" w:author="Kathirkamu Annakamu" w:date="2018-03-26T16:36:00Z"/>
          <w:b/>
          <w:sz w:val="24"/>
        </w:rPr>
      </w:pPr>
      <w:ins w:id="12" w:author="Kathirkamu Annakamu" w:date="2018-03-26T16:36:00Z">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ins>
    </w:p>
    <w:p w14:paraId="3A4B1362" w14:textId="77777777" w:rsidR="004C6BBB" w:rsidRPr="00A158C7" w:rsidRDefault="004C6BBB" w:rsidP="004C6BBB">
      <w:pPr>
        <w:tabs>
          <w:tab w:val="left" w:pos="4320"/>
          <w:tab w:val="left" w:pos="8640"/>
        </w:tabs>
        <w:spacing w:before="960"/>
        <w:jc w:val="center"/>
        <w:rPr>
          <w:ins w:id="13" w:author="Kathirkamu Annakamu" w:date="2018-03-26T16:36:00Z"/>
          <w:b/>
          <w:sz w:val="24"/>
        </w:rPr>
      </w:pPr>
      <w:ins w:id="14" w:author="Kathirkamu Annakamu" w:date="2018-03-26T16:36:00Z">
        <w:r w:rsidRPr="00A158C7">
          <w:rPr>
            <w:b/>
            <w:sz w:val="24"/>
          </w:rPr>
          <w:t xml:space="preserve">Prepared By: </w:t>
        </w:r>
      </w:ins>
    </w:p>
    <w:p w14:paraId="6D337802" w14:textId="77777777" w:rsidR="004C6BBB" w:rsidRPr="00A158C7" w:rsidRDefault="004C6BBB" w:rsidP="004C6BBB">
      <w:pPr>
        <w:tabs>
          <w:tab w:val="left" w:pos="4320"/>
          <w:tab w:val="left" w:pos="8640"/>
        </w:tabs>
        <w:jc w:val="center"/>
        <w:rPr>
          <w:ins w:id="15" w:author="Kathirkamu Annakamu" w:date="2018-03-26T16:36:00Z"/>
          <w:b/>
          <w:sz w:val="24"/>
        </w:rPr>
      </w:pPr>
      <w:ins w:id="16" w:author="Kathirkamu Annakamu" w:date="2018-03-26T16:36:00Z">
        <w:r>
          <w:rPr>
            <w:b/>
            <w:sz w:val="24"/>
          </w:rPr>
          <w:t xml:space="preserve">Tata </w:t>
        </w:r>
        <w:proofErr w:type="spellStart"/>
        <w:r>
          <w:rPr>
            <w:b/>
            <w:sz w:val="24"/>
          </w:rPr>
          <w:t>Elxsi</w:t>
        </w:r>
        <w:proofErr w:type="spellEnd"/>
        <w:r>
          <w:rPr>
            <w:b/>
            <w:sz w:val="24"/>
          </w:rPr>
          <w:t xml:space="preserve">, </w:t>
        </w:r>
      </w:ins>
    </w:p>
    <w:p w14:paraId="6A8FC3A9" w14:textId="77777777" w:rsidR="004C6BBB" w:rsidRDefault="004C6BBB" w:rsidP="004C6BBB">
      <w:pPr>
        <w:tabs>
          <w:tab w:val="left" w:pos="4320"/>
          <w:tab w:val="left" w:pos="8640"/>
        </w:tabs>
        <w:jc w:val="center"/>
        <w:rPr>
          <w:ins w:id="17" w:author="Kathirkamu Annakamu" w:date="2018-03-26T16:36:00Z"/>
          <w:b/>
          <w:sz w:val="24"/>
        </w:rPr>
      </w:pPr>
      <w:ins w:id="18" w:author="Kathirkamu Annakamu" w:date="2018-03-26T16:36:00Z">
        <w:r>
          <w:rPr>
            <w:b/>
            <w:sz w:val="24"/>
          </w:rPr>
          <w:t>Trivandrum, INDIA</w:t>
        </w:r>
      </w:ins>
    </w:p>
    <w:p w14:paraId="285209A1" w14:textId="410D4E6A" w:rsidR="00AC5086" w:rsidDel="001B0788" w:rsidRDefault="00AC5086">
      <w:pPr>
        <w:tabs>
          <w:tab w:val="left" w:pos="4320"/>
          <w:tab w:val="left" w:pos="8640"/>
        </w:tabs>
        <w:jc w:val="center"/>
        <w:rPr>
          <w:del w:id="19" w:author="Shishir Nagendra Holenarasipura Lakshmikanth S" w:date="2018-04-02T13:42:00Z"/>
          <w:b/>
          <w:sz w:val="24"/>
        </w:rPr>
      </w:pPr>
    </w:p>
    <w:p w14:paraId="6E483A28" w14:textId="38015520" w:rsidR="00AC5086" w:rsidDel="00DB5AD3" w:rsidRDefault="00AC5086">
      <w:pPr>
        <w:tabs>
          <w:tab w:val="left" w:pos="4320"/>
          <w:tab w:val="left" w:pos="8640"/>
        </w:tabs>
        <w:jc w:val="center"/>
        <w:rPr>
          <w:del w:id="20" w:author="Shishir Nagendra Holenarasipura Lakshmikanth S" w:date="2018-04-02T13:41:00Z"/>
          <w:b/>
          <w:sz w:val="24"/>
        </w:rPr>
      </w:pPr>
    </w:p>
    <w:p w14:paraId="63EBF41C" w14:textId="77777777" w:rsidR="00AC5086" w:rsidRDefault="00AC5086">
      <w:pPr>
        <w:tabs>
          <w:tab w:val="left" w:pos="4320"/>
          <w:tab w:val="left" w:pos="8640"/>
        </w:tabs>
        <w:jc w:val="center"/>
        <w:rPr>
          <w:b/>
          <w:sz w:val="24"/>
        </w:rPr>
      </w:pPr>
    </w:p>
    <w:p w14:paraId="6E00BF72" w14:textId="7D89A69F" w:rsidR="00DB5AD3" w:rsidRDefault="00DB5AD3" w:rsidP="00480A9D">
      <w:pPr>
        <w:tabs>
          <w:tab w:val="left" w:pos="4320"/>
          <w:tab w:val="left" w:pos="8640"/>
        </w:tabs>
        <w:jc w:val="center"/>
        <w:rPr>
          <w:ins w:id="21" w:author="Shishir Nagendra Holenarasipura Lakshmikanth S" w:date="2018-04-02T13:40:00Z"/>
          <w:b/>
          <w:sz w:val="23"/>
        </w:rPr>
      </w:pPr>
    </w:p>
    <w:p w14:paraId="24CA1D8C" w14:textId="16CC0136" w:rsidR="001B0788" w:rsidRDefault="001B0788" w:rsidP="00480A9D">
      <w:pPr>
        <w:tabs>
          <w:tab w:val="left" w:pos="4320"/>
          <w:tab w:val="left" w:pos="8640"/>
        </w:tabs>
        <w:jc w:val="center"/>
        <w:rPr>
          <w:ins w:id="22" w:author="Shishir Nagendra Holenarasipura Lakshmikanth S" w:date="2018-04-02T13:42:00Z"/>
          <w:sz w:val="23"/>
        </w:rPr>
      </w:pPr>
    </w:p>
    <w:p w14:paraId="2B573F06" w14:textId="77777777" w:rsidR="00B81C1B" w:rsidRPr="006C2D7D" w:rsidRDefault="00B81C1B" w:rsidP="00480A9D">
      <w:pPr>
        <w:tabs>
          <w:tab w:val="left" w:pos="4320"/>
          <w:tab w:val="left" w:pos="8640"/>
        </w:tabs>
        <w:jc w:val="center"/>
        <w:rPr>
          <w:b/>
          <w:sz w:val="28"/>
          <w:szCs w:val="28"/>
          <w:u w:val="single"/>
        </w:rPr>
      </w:pPr>
      <w:r w:rsidRPr="001B0788">
        <w:rPr>
          <w:sz w:val="23"/>
          <w:rPrChange w:id="23" w:author="Shishir Nagendra Holenarasipura Lakshmikanth S" w:date="2018-04-02T13:42:00Z">
            <w:rPr>
              <w:b/>
              <w:sz w:val="23"/>
            </w:rPr>
          </w:rPrChange>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534FEC" w:rsidRPr="00AA38E8" w14:paraId="5C94F282" w14:textId="77777777" w:rsidTr="00534FEC">
        <w:trPr>
          <w:jc w:val="center"/>
        </w:trPr>
        <w:tc>
          <w:tcPr>
            <w:tcW w:w="2520" w:type="dxa"/>
          </w:tcPr>
          <w:p w14:paraId="2DBD5A1F" w14:textId="77777777" w:rsidR="00534FEC" w:rsidRPr="00AA38E8" w:rsidRDefault="00534FEC" w:rsidP="00D229A6">
            <w:pPr>
              <w:jc w:val="center"/>
              <w:rPr>
                <w:rFonts w:cs="Calibri"/>
                <w:b/>
              </w:rPr>
            </w:pPr>
            <w:bookmarkStart w:id="24" w:name="_Toc348792978"/>
            <w:bookmarkStart w:id="25" w:name="_Toc348793074"/>
            <w:bookmarkStart w:id="26" w:name="_Toc348793965"/>
            <w:bookmarkStart w:id="27" w:name="_Toc349459173"/>
            <w:bookmarkStart w:id="28" w:name="_Toc349621609"/>
            <w:r w:rsidRPr="00AA38E8">
              <w:rPr>
                <w:rFonts w:cs="Calibri"/>
                <w:b/>
              </w:rPr>
              <w:t>Description</w:t>
            </w:r>
          </w:p>
        </w:tc>
        <w:tc>
          <w:tcPr>
            <w:tcW w:w="2160" w:type="dxa"/>
          </w:tcPr>
          <w:p w14:paraId="54372BB4" w14:textId="77777777" w:rsidR="00534FEC" w:rsidRPr="00AA38E8" w:rsidRDefault="00534FEC" w:rsidP="00D229A6">
            <w:pPr>
              <w:jc w:val="center"/>
              <w:rPr>
                <w:rFonts w:cs="Calibri"/>
                <w:b/>
              </w:rPr>
            </w:pPr>
            <w:r w:rsidRPr="00AA38E8">
              <w:rPr>
                <w:rFonts w:cs="Calibri"/>
                <w:b/>
              </w:rPr>
              <w:t>Author</w:t>
            </w:r>
          </w:p>
        </w:tc>
        <w:tc>
          <w:tcPr>
            <w:tcW w:w="1350" w:type="dxa"/>
          </w:tcPr>
          <w:p w14:paraId="63948D6D" w14:textId="77777777" w:rsidR="00534FEC" w:rsidRPr="00AA38E8" w:rsidRDefault="00534FEC" w:rsidP="00D229A6">
            <w:pPr>
              <w:jc w:val="center"/>
              <w:rPr>
                <w:rFonts w:cs="Calibri"/>
                <w:b/>
              </w:rPr>
            </w:pPr>
            <w:r w:rsidRPr="00AA38E8">
              <w:rPr>
                <w:rFonts w:cs="Calibri"/>
                <w:b/>
              </w:rPr>
              <w:t>Version</w:t>
            </w:r>
          </w:p>
        </w:tc>
        <w:tc>
          <w:tcPr>
            <w:tcW w:w="1440" w:type="dxa"/>
          </w:tcPr>
          <w:p w14:paraId="55028429" w14:textId="77777777" w:rsidR="00534FEC" w:rsidRPr="00AA38E8" w:rsidRDefault="00534FEC" w:rsidP="00D229A6">
            <w:pPr>
              <w:jc w:val="center"/>
              <w:rPr>
                <w:rFonts w:cs="Calibri"/>
                <w:b/>
              </w:rPr>
            </w:pPr>
            <w:r w:rsidRPr="00AA38E8">
              <w:rPr>
                <w:rFonts w:cs="Calibri"/>
                <w:b/>
              </w:rPr>
              <w:t>Date</w:t>
            </w:r>
          </w:p>
        </w:tc>
      </w:tr>
      <w:tr w:rsidR="00534FEC" w:rsidRPr="00AA38E8" w14:paraId="541AD434" w14:textId="77777777" w:rsidTr="00534FEC">
        <w:trPr>
          <w:jc w:val="center"/>
        </w:trPr>
        <w:tc>
          <w:tcPr>
            <w:tcW w:w="2520" w:type="dxa"/>
          </w:tcPr>
          <w:p w14:paraId="5928485B" w14:textId="77777777" w:rsidR="00534FEC" w:rsidRPr="00AA38E8" w:rsidRDefault="00534FEC" w:rsidP="00534FEC">
            <w:pPr>
              <w:jc w:val="center"/>
              <w:rPr>
                <w:rFonts w:cs="Calibri"/>
              </w:rPr>
            </w:pPr>
            <w:r>
              <w:rPr>
                <w:rFonts w:cs="Calibri"/>
              </w:rPr>
              <w:t>Initial Version</w:t>
            </w:r>
          </w:p>
        </w:tc>
        <w:tc>
          <w:tcPr>
            <w:tcW w:w="2160" w:type="dxa"/>
          </w:tcPr>
          <w:p w14:paraId="796CB0CF" w14:textId="77777777" w:rsidR="00534FEC" w:rsidRPr="00AA38E8" w:rsidRDefault="00534FEC" w:rsidP="00534FEC">
            <w:pPr>
              <w:jc w:val="center"/>
              <w:rPr>
                <w:rFonts w:cs="Calibri"/>
              </w:rPr>
            </w:pPr>
            <w:r>
              <w:rPr>
                <w:rFonts w:cs="Calibri"/>
              </w:rPr>
              <w:fldChar w:fldCharType="begin"/>
            </w:r>
            <w:r>
              <w:rPr>
                <w:rFonts w:cs="Calibri"/>
              </w:rPr>
              <w:instrText xml:space="preserve"> DOCPROPERTY  "Prepared by Group"  \* MERGEFORMAT </w:instrText>
            </w:r>
            <w:r>
              <w:rPr>
                <w:rFonts w:cs="Calibri"/>
              </w:rPr>
              <w:fldChar w:fldCharType="separate"/>
            </w:r>
            <w:r>
              <w:rPr>
                <w:rFonts w:cs="Calibri"/>
              </w:rPr>
              <w:t>Shruthi Raghavan</w:t>
            </w:r>
            <w:r>
              <w:rPr>
                <w:rFonts w:cs="Calibri"/>
              </w:rPr>
              <w:fldChar w:fldCharType="end"/>
            </w:r>
          </w:p>
        </w:tc>
        <w:tc>
          <w:tcPr>
            <w:tcW w:w="1350" w:type="dxa"/>
          </w:tcPr>
          <w:p w14:paraId="59C7E8AA" w14:textId="77777777" w:rsidR="00534FEC" w:rsidRPr="00AA38E8" w:rsidRDefault="00534FEC" w:rsidP="00534FEC">
            <w:pPr>
              <w:jc w:val="center"/>
              <w:rPr>
                <w:rFonts w:cs="Calibri"/>
              </w:rPr>
            </w:pPr>
            <w:r>
              <w:rPr>
                <w:rFonts w:cs="Calibri"/>
              </w:rPr>
              <w:t>1.0</w:t>
            </w:r>
          </w:p>
        </w:tc>
        <w:tc>
          <w:tcPr>
            <w:tcW w:w="1440" w:type="dxa"/>
          </w:tcPr>
          <w:p w14:paraId="65359826" w14:textId="77777777" w:rsidR="00534FEC" w:rsidRPr="00AA38E8" w:rsidRDefault="00534FEC" w:rsidP="00534FEC">
            <w:pPr>
              <w:jc w:val="center"/>
              <w:rPr>
                <w:rFonts w:cs="Calibri"/>
              </w:rPr>
            </w:pPr>
            <w:r>
              <w:rPr>
                <w:rFonts w:cs="Calibri"/>
              </w:rPr>
              <w:t>7-Nov-16</w:t>
            </w:r>
          </w:p>
        </w:tc>
      </w:tr>
      <w:tr w:rsidR="004C6BBB" w:rsidRPr="00AA38E8" w14:paraId="413E0315" w14:textId="77777777" w:rsidTr="00534FEC">
        <w:trPr>
          <w:jc w:val="center"/>
          <w:ins w:id="29" w:author="Kathirkamu Annakamu" w:date="2018-03-26T16:36:00Z"/>
        </w:trPr>
        <w:tc>
          <w:tcPr>
            <w:tcW w:w="2520" w:type="dxa"/>
          </w:tcPr>
          <w:p w14:paraId="244BA609" w14:textId="08730F7E" w:rsidR="004C6BBB" w:rsidRDefault="004C6BBB" w:rsidP="004C6BBB">
            <w:pPr>
              <w:jc w:val="center"/>
              <w:rPr>
                <w:ins w:id="30" w:author="Kathirkamu Annakamu" w:date="2018-03-26T16:36:00Z"/>
                <w:rFonts w:cs="Calibri"/>
              </w:rPr>
            </w:pPr>
            <w:ins w:id="31" w:author="Kathirkamu Annakamu" w:date="2018-03-26T16:36:00Z">
              <w:r>
                <w:rPr>
                  <w:rFonts w:cs="Calibri"/>
                </w:rPr>
                <w:t xml:space="preserve">Updated </w:t>
              </w:r>
              <w:del w:id="32" w:author="Shishir Nagendra Holenarasipura Lakshmikanth S" w:date="2018-03-27T11:56:00Z">
                <w:r w:rsidDel="009D4924">
                  <w:rPr>
                    <w:rFonts w:cs="Calibri"/>
                  </w:rPr>
                  <w:delText>to FDD v</w:delText>
                </w:r>
                <w:r w:rsidDel="009D4924">
                  <w:delText xml:space="preserve"> 1</w:delText>
                </w:r>
                <w:r w:rsidRPr="00B1731B" w:rsidDel="009D4924">
                  <w:rPr>
                    <w:rFonts w:cs="Calibri"/>
                  </w:rPr>
                  <w:delText>.</w:delText>
                </w:r>
                <w:r w:rsidDel="009D4924">
                  <w:rPr>
                    <w:rFonts w:cs="Calibri"/>
                  </w:rPr>
                  <w:delText>3</w:delText>
                </w:r>
                <w:r w:rsidRPr="00B1731B" w:rsidDel="009D4924">
                  <w:rPr>
                    <w:rFonts w:cs="Calibri"/>
                  </w:rPr>
                  <w:delText>.0</w:delText>
                </w:r>
              </w:del>
            </w:ins>
            <w:ins w:id="33" w:author="Shishir Nagendra Holenarasipura Lakshmikanth S" w:date="2018-04-05T09:13:00Z">
              <w:r w:rsidR="008D6B3F">
                <w:rPr>
                  <w:rFonts w:cs="Calibri"/>
                </w:rPr>
                <w:t>unit test considerations</w:t>
              </w:r>
            </w:ins>
          </w:p>
        </w:tc>
        <w:tc>
          <w:tcPr>
            <w:tcW w:w="2160" w:type="dxa"/>
          </w:tcPr>
          <w:p w14:paraId="052D6444" w14:textId="77777777" w:rsidR="004C6BBB" w:rsidRDefault="004C6BBB" w:rsidP="004C6BBB">
            <w:pPr>
              <w:jc w:val="center"/>
              <w:rPr>
                <w:ins w:id="34" w:author="Kathirkamu Annakamu" w:date="2018-03-26T16:36:00Z"/>
                <w:rFonts w:cs="Calibri"/>
              </w:rPr>
            </w:pPr>
            <w:ins w:id="35" w:author="Kathirkamu Annakamu" w:date="2018-03-26T16:36:00Z">
              <w:r>
                <w:t>Tata</w:t>
              </w:r>
            </w:ins>
          </w:p>
        </w:tc>
        <w:tc>
          <w:tcPr>
            <w:tcW w:w="1350" w:type="dxa"/>
          </w:tcPr>
          <w:p w14:paraId="396C32A3" w14:textId="77777777" w:rsidR="004C6BBB" w:rsidRDefault="004C6BBB" w:rsidP="004C6BBB">
            <w:pPr>
              <w:jc w:val="center"/>
              <w:rPr>
                <w:ins w:id="36" w:author="Kathirkamu Annakamu" w:date="2018-03-26T16:36:00Z"/>
                <w:rFonts w:cs="Calibri"/>
              </w:rPr>
            </w:pPr>
            <w:ins w:id="37" w:author="Kathirkamu Annakamu" w:date="2018-03-26T16:36:00Z">
              <w:r>
                <w:rPr>
                  <w:rFonts w:cs="Calibri"/>
                </w:rPr>
                <w:t>2.0</w:t>
              </w:r>
            </w:ins>
          </w:p>
        </w:tc>
        <w:tc>
          <w:tcPr>
            <w:tcW w:w="1440" w:type="dxa"/>
          </w:tcPr>
          <w:p w14:paraId="06DF57F5" w14:textId="77777777" w:rsidR="004C6BBB" w:rsidRDefault="004C6BBB" w:rsidP="004C6BBB">
            <w:pPr>
              <w:jc w:val="center"/>
              <w:rPr>
                <w:ins w:id="38" w:author="Kathirkamu Annakamu" w:date="2018-03-26T16:36:00Z"/>
                <w:rFonts w:cs="Calibri"/>
              </w:rPr>
            </w:pPr>
            <w:ins w:id="39" w:author="Kathirkamu Annakamu" w:date="2018-03-26T16:36:00Z">
              <w:r>
                <w:rPr>
                  <w:rFonts w:cs="Calibri"/>
                </w:rPr>
                <w:t>23-Mar-2018</w:t>
              </w:r>
            </w:ins>
          </w:p>
        </w:tc>
      </w:tr>
    </w:tbl>
    <w:p w14:paraId="0309157F" w14:textId="77777777" w:rsidR="0060359A" w:rsidRDefault="0060359A">
      <w:pPr>
        <w:spacing w:after="0"/>
        <w:rPr>
          <w:b/>
          <w:sz w:val="28"/>
          <w:szCs w:val="28"/>
          <w:u w:val="single"/>
        </w:rPr>
      </w:pPr>
    </w:p>
    <w:p w14:paraId="0E8A6CF3" w14:textId="77777777" w:rsidR="00534FEC" w:rsidRDefault="00534FEC">
      <w:pPr>
        <w:spacing w:after="0"/>
        <w:rPr>
          <w:b/>
          <w:sz w:val="28"/>
          <w:szCs w:val="28"/>
          <w:u w:val="single"/>
        </w:rPr>
      </w:pPr>
      <w:r>
        <w:rPr>
          <w:b/>
          <w:sz w:val="28"/>
          <w:szCs w:val="28"/>
          <w:u w:val="single"/>
        </w:rPr>
        <w:br w:type="page"/>
      </w:r>
    </w:p>
    <w:p w14:paraId="6F826884" w14:textId="77777777" w:rsidR="00C67319"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78F0704F" w14:textId="77777777" w:rsidR="00C67319" w:rsidRDefault="00FD3EEB">
      <w:pPr>
        <w:pStyle w:val="TOC1"/>
        <w:rPr>
          <w:rFonts w:eastAsiaTheme="minorEastAsia"/>
          <w:b w:val="0"/>
          <w:color w:val="auto"/>
          <w:kern w:val="0"/>
          <w:sz w:val="22"/>
          <w:szCs w:val="22"/>
          <w:lang w:val="en-US"/>
        </w:rPr>
      </w:pPr>
      <w:hyperlink w:anchor="_Toc466456405" w:history="1">
        <w:r w:rsidR="00C67319" w:rsidRPr="003C31D9">
          <w:rPr>
            <w:rStyle w:val="Hyperlink"/>
          </w:rPr>
          <w:t>1</w:t>
        </w:r>
        <w:r w:rsidR="00C67319">
          <w:rPr>
            <w:rFonts w:eastAsiaTheme="minorEastAsia"/>
            <w:b w:val="0"/>
            <w:color w:val="auto"/>
            <w:kern w:val="0"/>
            <w:sz w:val="22"/>
            <w:szCs w:val="22"/>
            <w:lang w:val="en-US"/>
          </w:rPr>
          <w:tab/>
        </w:r>
        <w:r w:rsidR="00C67319" w:rsidRPr="003C31D9">
          <w:rPr>
            <w:rStyle w:val="Hyperlink"/>
          </w:rPr>
          <w:t>Introduction</w:t>
        </w:r>
        <w:r w:rsidR="00C67319">
          <w:rPr>
            <w:webHidden/>
          </w:rPr>
          <w:tab/>
        </w:r>
        <w:r w:rsidR="00C67319">
          <w:rPr>
            <w:webHidden/>
          </w:rPr>
          <w:fldChar w:fldCharType="begin"/>
        </w:r>
        <w:r w:rsidR="00C67319">
          <w:rPr>
            <w:webHidden/>
          </w:rPr>
          <w:instrText xml:space="preserve"> PAGEREF _Toc466456405 \h </w:instrText>
        </w:r>
        <w:r w:rsidR="00C67319">
          <w:rPr>
            <w:webHidden/>
          </w:rPr>
        </w:r>
        <w:r w:rsidR="00C67319">
          <w:rPr>
            <w:webHidden/>
          </w:rPr>
          <w:fldChar w:fldCharType="separate"/>
        </w:r>
        <w:r w:rsidR="00C67319">
          <w:rPr>
            <w:webHidden/>
          </w:rPr>
          <w:t>4</w:t>
        </w:r>
        <w:r w:rsidR="00C67319">
          <w:rPr>
            <w:webHidden/>
          </w:rPr>
          <w:fldChar w:fldCharType="end"/>
        </w:r>
      </w:hyperlink>
    </w:p>
    <w:p w14:paraId="3B117751" w14:textId="77777777" w:rsidR="00C67319" w:rsidRDefault="00FD3EEB">
      <w:pPr>
        <w:pStyle w:val="TOC2"/>
        <w:rPr>
          <w:rFonts w:asciiTheme="minorHAnsi" w:eastAsiaTheme="minorEastAsia" w:hAnsiTheme="minorHAnsi"/>
          <w:color w:val="auto"/>
          <w:kern w:val="0"/>
          <w:szCs w:val="22"/>
        </w:rPr>
      </w:pPr>
      <w:hyperlink w:anchor="_Toc466456406" w:history="1">
        <w:r w:rsidR="00C67319" w:rsidRPr="003C31D9">
          <w:rPr>
            <w:rStyle w:val="Hyperlink"/>
          </w:rPr>
          <w:t>1.1</w:t>
        </w:r>
        <w:r w:rsidR="00C67319">
          <w:rPr>
            <w:rFonts w:asciiTheme="minorHAnsi" w:eastAsiaTheme="minorEastAsia" w:hAnsiTheme="minorHAnsi"/>
            <w:color w:val="auto"/>
            <w:kern w:val="0"/>
            <w:szCs w:val="22"/>
          </w:rPr>
          <w:tab/>
        </w:r>
        <w:r w:rsidR="00C67319" w:rsidRPr="003C31D9">
          <w:rPr>
            <w:rStyle w:val="Hyperlink"/>
          </w:rPr>
          <w:t>Purpose</w:t>
        </w:r>
        <w:r w:rsidR="00C67319">
          <w:rPr>
            <w:webHidden/>
          </w:rPr>
          <w:tab/>
        </w:r>
        <w:r w:rsidR="00C67319">
          <w:rPr>
            <w:webHidden/>
          </w:rPr>
          <w:fldChar w:fldCharType="begin"/>
        </w:r>
        <w:r w:rsidR="00C67319">
          <w:rPr>
            <w:webHidden/>
          </w:rPr>
          <w:instrText xml:space="preserve"> PAGEREF _Toc466456406 \h </w:instrText>
        </w:r>
        <w:r w:rsidR="00C67319">
          <w:rPr>
            <w:webHidden/>
          </w:rPr>
        </w:r>
        <w:r w:rsidR="00C67319">
          <w:rPr>
            <w:webHidden/>
          </w:rPr>
          <w:fldChar w:fldCharType="separate"/>
        </w:r>
        <w:r w:rsidR="00C67319">
          <w:rPr>
            <w:webHidden/>
          </w:rPr>
          <w:t>4</w:t>
        </w:r>
        <w:r w:rsidR="00C67319">
          <w:rPr>
            <w:webHidden/>
          </w:rPr>
          <w:fldChar w:fldCharType="end"/>
        </w:r>
      </w:hyperlink>
    </w:p>
    <w:p w14:paraId="281B3891" w14:textId="77777777" w:rsidR="00C67319" w:rsidRDefault="00FD3EEB">
      <w:pPr>
        <w:pStyle w:val="TOC1"/>
        <w:rPr>
          <w:rFonts w:eastAsiaTheme="minorEastAsia"/>
          <w:b w:val="0"/>
          <w:color w:val="auto"/>
          <w:kern w:val="0"/>
          <w:sz w:val="22"/>
          <w:szCs w:val="22"/>
          <w:lang w:val="en-US"/>
        </w:rPr>
      </w:pPr>
      <w:hyperlink w:anchor="_Toc466456407" w:history="1">
        <w:r w:rsidR="00C67319" w:rsidRPr="003C31D9">
          <w:rPr>
            <w:rStyle w:val="Hyperlink"/>
            <w:rFonts w:ascii="Calibri" w:hAnsi="Calibri" w:cs="Calibri"/>
          </w:rPr>
          <w:t>2</w:t>
        </w:r>
        <w:r w:rsidR="00C67319">
          <w:rPr>
            <w:rFonts w:eastAsiaTheme="minorEastAsia"/>
            <w:b w:val="0"/>
            <w:color w:val="auto"/>
            <w:kern w:val="0"/>
            <w:sz w:val="22"/>
            <w:szCs w:val="22"/>
            <w:lang w:val="en-US"/>
          </w:rPr>
          <w:tab/>
        </w:r>
        <w:r w:rsidR="00C67319" w:rsidRPr="003C31D9">
          <w:rPr>
            <w:rStyle w:val="Hyperlink"/>
            <w:rFonts w:ascii="Calibri" w:hAnsi="Calibri" w:cs="Calibri"/>
          </w:rPr>
          <w:t>MotAg3Meas &amp; High-Level Description</w:t>
        </w:r>
        <w:r w:rsidR="00C67319">
          <w:rPr>
            <w:webHidden/>
          </w:rPr>
          <w:tab/>
        </w:r>
        <w:r w:rsidR="00C67319">
          <w:rPr>
            <w:webHidden/>
          </w:rPr>
          <w:fldChar w:fldCharType="begin"/>
        </w:r>
        <w:r w:rsidR="00C67319">
          <w:rPr>
            <w:webHidden/>
          </w:rPr>
          <w:instrText xml:space="preserve"> PAGEREF _Toc466456407 \h </w:instrText>
        </w:r>
        <w:r w:rsidR="00C67319">
          <w:rPr>
            <w:webHidden/>
          </w:rPr>
        </w:r>
        <w:r w:rsidR="00C67319">
          <w:rPr>
            <w:webHidden/>
          </w:rPr>
          <w:fldChar w:fldCharType="separate"/>
        </w:r>
        <w:r w:rsidR="00C67319">
          <w:rPr>
            <w:webHidden/>
          </w:rPr>
          <w:t>5</w:t>
        </w:r>
        <w:r w:rsidR="00C67319">
          <w:rPr>
            <w:webHidden/>
          </w:rPr>
          <w:fldChar w:fldCharType="end"/>
        </w:r>
      </w:hyperlink>
    </w:p>
    <w:p w14:paraId="3755D9DC" w14:textId="77777777" w:rsidR="00C67319" w:rsidRDefault="00FD3EEB">
      <w:pPr>
        <w:pStyle w:val="TOC1"/>
        <w:rPr>
          <w:rFonts w:eastAsiaTheme="minorEastAsia"/>
          <w:b w:val="0"/>
          <w:color w:val="auto"/>
          <w:kern w:val="0"/>
          <w:sz w:val="22"/>
          <w:szCs w:val="22"/>
          <w:lang w:val="en-US"/>
        </w:rPr>
      </w:pPr>
      <w:hyperlink w:anchor="_Toc466456408" w:history="1">
        <w:r w:rsidR="00C67319" w:rsidRPr="003C31D9">
          <w:rPr>
            <w:rStyle w:val="Hyperlink"/>
            <w:rFonts w:ascii="Calibri" w:hAnsi="Calibri" w:cs="Calibri"/>
          </w:rPr>
          <w:t>3</w:t>
        </w:r>
        <w:r w:rsidR="00C67319">
          <w:rPr>
            <w:rFonts w:eastAsiaTheme="minorEastAsia"/>
            <w:b w:val="0"/>
            <w:color w:val="auto"/>
            <w:kern w:val="0"/>
            <w:sz w:val="22"/>
            <w:szCs w:val="22"/>
            <w:lang w:val="en-US"/>
          </w:rPr>
          <w:tab/>
        </w:r>
        <w:r w:rsidR="00C67319" w:rsidRPr="003C31D9">
          <w:rPr>
            <w:rStyle w:val="Hyperlink"/>
            <w:rFonts w:ascii="Calibri" w:hAnsi="Calibri" w:cs="Calibri"/>
          </w:rPr>
          <w:t>Design details of software module</w:t>
        </w:r>
        <w:r w:rsidR="00C67319">
          <w:rPr>
            <w:webHidden/>
          </w:rPr>
          <w:tab/>
        </w:r>
        <w:r w:rsidR="00C67319">
          <w:rPr>
            <w:webHidden/>
          </w:rPr>
          <w:fldChar w:fldCharType="begin"/>
        </w:r>
        <w:r w:rsidR="00C67319">
          <w:rPr>
            <w:webHidden/>
          </w:rPr>
          <w:instrText xml:space="preserve"> PAGEREF _Toc466456408 \h </w:instrText>
        </w:r>
        <w:r w:rsidR="00C67319">
          <w:rPr>
            <w:webHidden/>
          </w:rPr>
        </w:r>
        <w:r w:rsidR="00C67319">
          <w:rPr>
            <w:webHidden/>
          </w:rPr>
          <w:fldChar w:fldCharType="separate"/>
        </w:r>
        <w:r w:rsidR="00C67319">
          <w:rPr>
            <w:webHidden/>
          </w:rPr>
          <w:t>6</w:t>
        </w:r>
        <w:r w:rsidR="00C67319">
          <w:rPr>
            <w:webHidden/>
          </w:rPr>
          <w:fldChar w:fldCharType="end"/>
        </w:r>
      </w:hyperlink>
    </w:p>
    <w:p w14:paraId="739395D3" w14:textId="77777777" w:rsidR="00C67319" w:rsidRDefault="00FD3EEB">
      <w:pPr>
        <w:pStyle w:val="TOC2"/>
        <w:rPr>
          <w:rFonts w:asciiTheme="minorHAnsi" w:eastAsiaTheme="minorEastAsia" w:hAnsiTheme="minorHAnsi"/>
          <w:color w:val="auto"/>
          <w:kern w:val="0"/>
          <w:szCs w:val="22"/>
        </w:rPr>
      </w:pPr>
      <w:hyperlink w:anchor="_Toc466456409" w:history="1">
        <w:r w:rsidR="00C67319" w:rsidRPr="003C31D9">
          <w:rPr>
            <w:rStyle w:val="Hyperlink"/>
            <w:rFonts w:cs="Calibri"/>
          </w:rPr>
          <w:t>3.1</w:t>
        </w:r>
        <w:r w:rsidR="00C67319">
          <w:rPr>
            <w:rFonts w:asciiTheme="minorHAnsi" w:eastAsiaTheme="minorEastAsia" w:hAnsiTheme="minorHAnsi"/>
            <w:color w:val="auto"/>
            <w:kern w:val="0"/>
            <w:szCs w:val="22"/>
          </w:rPr>
          <w:tab/>
        </w:r>
        <w:r w:rsidR="00C67319" w:rsidRPr="003C31D9">
          <w:rPr>
            <w:rStyle w:val="Hyperlink"/>
          </w:rPr>
          <w:t>Graphical</w:t>
        </w:r>
        <w:r w:rsidR="00C67319" w:rsidRPr="003C31D9">
          <w:rPr>
            <w:rStyle w:val="Hyperlink"/>
            <w:rFonts w:cs="Calibri"/>
          </w:rPr>
          <w:t xml:space="preserve"> representation of MotAg3Meas</w:t>
        </w:r>
        <w:r w:rsidR="00C67319">
          <w:rPr>
            <w:webHidden/>
          </w:rPr>
          <w:tab/>
        </w:r>
        <w:r w:rsidR="00C67319">
          <w:rPr>
            <w:webHidden/>
          </w:rPr>
          <w:fldChar w:fldCharType="begin"/>
        </w:r>
        <w:r w:rsidR="00C67319">
          <w:rPr>
            <w:webHidden/>
          </w:rPr>
          <w:instrText xml:space="preserve"> PAGEREF _Toc466456409 \h </w:instrText>
        </w:r>
        <w:r w:rsidR="00C67319">
          <w:rPr>
            <w:webHidden/>
          </w:rPr>
        </w:r>
        <w:r w:rsidR="00C67319">
          <w:rPr>
            <w:webHidden/>
          </w:rPr>
          <w:fldChar w:fldCharType="separate"/>
        </w:r>
        <w:r w:rsidR="00C67319">
          <w:rPr>
            <w:webHidden/>
          </w:rPr>
          <w:t>6</w:t>
        </w:r>
        <w:r w:rsidR="00C67319">
          <w:rPr>
            <w:webHidden/>
          </w:rPr>
          <w:fldChar w:fldCharType="end"/>
        </w:r>
      </w:hyperlink>
    </w:p>
    <w:p w14:paraId="7FE7B5BC" w14:textId="77777777" w:rsidR="00C67319" w:rsidRDefault="00FD3EEB">
      <w:pPr>
        <w:pStyle w:val="TOC2"/>
        <w:rPr>
          <w:rFonts w:asciiTheme="minorHAnsi" w:eastAsiaTheme="minorEastAsia" w:hAnsiTheme="minorHAnsi"/>
          <w:color w:val="auto"/>
          <w:kern w:val="0"/>
          <w:szCs w:val="22"/>
        </w:rPr>
      </w:pPr>
      <w:hyperlink w:anchor="_Toc466456410" w:history="1">
        <w:r w:rsidR="00C67319" w:rsidRPr="003C31D9">
          <w:rPr>
            <w:rStyle w:val="Hyperlink"/>
            <w:rFonts w:cs="Calibri"/>
          </w:rPr>
          <w:t>3.2</w:t>
        </w:r>
        <w:r w:rsidR="00C67319">
          <w:rPr>
            <w:rFonts w:asciiTheme="minorHAnsi" w:eastAsiaTheme="minorEastAsia" w:hAnsiTheme="minorHAnsi"/>
            <w:color w:val="auto"/>
            <w:kern w:val="0"/>
            <w:szCs w:val="22"/>
          </w:rPr>
          <w:tab/>
        </w:r>
        <w:r w:rsidR="00C67319" w:rsidRPr="003C31D9">
          <w:rPr>
            <w:rStyle w:val="Hyperlink"/>
            <w:rFonts w:cs="Calibri"/>
          </w:rPr>
          <w:t>Data Flow Diagram</w:t>
        </w:r>
        <w:r w:rsidR="00C67319">
          <w:rPr>
            <w:webHidden/>
          </w:rPr>
          <w:tab/>
        </w:r>
        <w:r w:rsidR="00C67319">
          <w:rPr>
            <w:webHidden/>
          </w:rPr>
          <w:fldChar w:fldCharType="begin"/>
        </w:r>
        <w:r w:rsidR="00C67319">
          <w:rPr>
            <w:webHidden/>
          </w:rPr>
          <w:instrText xml:space="preserve"> PAGEREF _Toc466456410 \h </w:instrText>
        </w:r>
        <w:r w:rsidR="00C67319">
          <w:rPr>
            <w:webHidden/>
          </w:rPr>
        </w:r>
        <w:r w:rsidR="00C67319">
          <w:rPr>
            <w:webHidden/>
          </w:rPr>
          <w:fldChar w:fldCharType="separate"/>
        </w:r>
        <w:r w:rsidR="00C67319">
          <w:rPr>
            <w:webHidden/>
          </w:rPr>
          <w:t>6</w:t>
        </w:r>
        <w:r w:rsidR="00C67319">
          <w:rPr>
            <w:webHidden/>
          </w:rPr>
          <w:fldChar w:fldCharType="end"/>
        </w:r>
      </w:hyperlink>
    </w:p>
    <w:p w14:paraId="7733F7B0"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11" w:history="1">
        <w:r w:rsidR="00C67319" w:rsidRPr="003C31D9">
          <w:rPr>
            <w:rStyle w:val="Hyperlink"/>
            <w:rFonts w:cs="Calibri"/>
          </w:rPr>
          <w:t>3.2.1</w:t>
        </w:r>
        <w:r w:rsidR="00C67319">
          <w:rPr>
            <w:rFonts w:asciiTheme="minorHAnsi" w:eastAsiaTheme="minorEastAsia" w:hAnsiTheme="minorHAnsi"/>
            <w:color w:val="auto"/>
            <w:kern w:val="0"/>
            <w:sz w:val="22"/>
            <w:szCs w:val="22"/>
          </w:rPr>
          <w:tab/>
        </w:r>
        <w:r w:rsidR="00C67319" w:rsidRPr="003C31D9">
          <w:rPr>
            <w:rStyle w:val="Hyperlink"/>
          </w:rPr>
          <w:t xml:space="preserve">Component </w:t>
        </w:r>
        <w:r w:rsidR="00C67319" w:rsidRPr="003C31D9">
          <w:rPr>
            <w:rStyle w:val="Hyperlink"/>
            <w:rFonts w:cs="Calibri"/>
          </w:rPr>
          <w:t>level DFD</w:t>
        </w:r>
        <w:r w:rsidR="00C67319">
          <w:rPr>
            <w:webHidden/>
          </w:rPr>
          <w:tab/>
        </w:r>
        <w:r w:rsidR="00C67319">
          <w:rPr>
            <w:webHidden/>
          </w:rPr>
          <w:fldChar w:fldCharType="begin"/>
        </w:r>
        <w:r w:rsidR="00C67319">
          <w:rPr>
            <w:webHidden/>
          </w:rPr>
          <w:instrText xml:space="preserve"> PAGEREF _Toc466456411 \h </w:instrText>
        </w:r>
        <w:r w:rsidR="00C67319">
          <w:rPr>
            <w:webHidden/>
          </w:rPr>
        </w:r>
        <w:r w:rsidR="00C67319">
          <w:rPr>
            <w:webHidden/>
          </w:rPr>
          <w:fldChar w:fldCharType="separate"/>
        </w:r>
        <w:r w:rsidR="00C67319">
          <w:rPr>
            <w:webHidden/>
          </w:rPr>
          <w:t>6</w:t>
        </w:r>
        <w:r w:rsidR="00C67319">
          <w:rPr>
            <w:webHidden/>
          </w:rPr>
          <w:fldChar w:fldCharType="end"/>
        </w:r>
      </w:hyperlink>
    </w:p>
    <w:p w14:paraId="1FB207A9"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12" w:history="1">
        <w:r w:rsidR="00C67319" w:rsidRPr="003C31D9">
          <w:rPr>
            <w:rStyle w:val="Hyperlink"/>
            <w:rFonts w:cs="Calibri"/>
          </w:rPr>
          <w:t>3.2.2</w:t>
        </w:r>
        <w:r w:rsidR="00C67319">
          <w:rPr>
            <w:rFonts w:asciiTheme="minorHAnsi" w:eastAsiaTheme="minorEastAsia" w:hAnsiTheme="minorHAnsi"/>
            <w:color w:val="auto"/>
            <w:kern w:val="0"/>
            <w:sz w:val="22"/>
            <w:szCs w:val="22"/>
          </w:rPr>
          <w:tab/>
        </w:r>
        <w:r w:rsidR="00C67319" w:rsidRPr="003C31D9">
          <w:rPr>
            <w:rStyle w:val="Hyperlink"/>
          </w:rPr>
          <w:t xml:space="preserve">Function </w:t>
        </w:r>
        <w:r w:rsidR="00C67319" w:rsidRPr="003C31D9">
          <w:rPr>
            <w:rStyle w:val="Hyperlink"/>
            <w:rFonts w:cs="Calibri"/>
          </w:rPr>
          <w:t>level DFD</w:t>
        </w:r>
        <w:r w:rsidR="00C67319">
          <w:rPr>
            <w:webHidden/>
          </w:rPr>
          <w:tab/>
        </w:r>
        <w:r w:rsidR="00C67319">
          <w:rPr>
            <w:webHidden/>
          </w:rPr>
          <w:fldChar w:fldCharType="begin"/>
        </w:r>
        <w:r w:rsidR="00C67319">
          <w:rPr>
            <w:webHidden/>
          </w:rPr>
          <w:instrText xml:space="preserve"> PAGEREF _Toc466456412 \h </w:instrText>
        </w:r>
        <w:r w:rsidR="00C67319">
          <w:rPr>
            <w:webHidden/>
          </w:rPr>
        </w:r>
        <w:r w:rsidR="00C67319">
          <w:rPr>
            <w:webHidden/>
          </w:rPr>
          <w:fldChar w:fldCharType="separate"/>
        </w:r>
        <w:r w:rsidR="00C67319">
          <w:rPr>
            <w:webHidden/>
          </w:rPr>
          <w:t>6</w:t>
        </w:r>
        <w:r w:rsidR="00C67319">
          <w:rPr>
            <w:webHidden/>
          </w:rPr>
          <w:fldChar w:fldCharType="end"/>
        </w:r>
      </w:hyperlink>
    </w:p>
    <w:p w14:paraId="0BDCA774" w14:textId="77777777" w:rsidR="00C67319" w:rsidRDefault="00FD3EEB">
      <w:pPr>
        <w:pStyle w:val="TOC1"/>
        <w:rPr>
          <w:rFonts w:eastAsiaTheme="minorEastAsia"/>
          <w:b w:val="0"/>
          <w:color w:val="auto"/>
          <w:kern w:val="0"/>
          <w:sz w:val="22"/>
          <w:szCs w:val="22"/>
          <w:lang w:val="en-US"/>
        </w:rPr>
      </w:pPr>
      <w:hyperlink w:anchor="_Toc466456413" w:history="1">
        <w:r w:rsidR="00C67319" w:rsidRPr="003C31D9">
          <w:rPr>
            <w:rStyle w:val="Hyperlink"/>
            <w:rFonts w:ascii="Calibri" w:hAnsi="Calibri" w:cs="Calibri"/>
          </w:rPr>
          <w:t>4</w:t>
        </w:r>
        <w:r w:rsidR="00C67319">
          <w:rPr>
            <w:rFonts w:eastAsiaTheme="minorEastAsia"/>
            <w:b w:val="0"/>
            <w:color w:val="auto"/>
            <w:kern w:val="0"/>
            <w:sz w:val="22"/>
            <w:szCs w:val="22"/>
            <w:lang w:val="en-US"/>
          </w:rPr>
          <w:tab/>
        </w:r>
        <w:r w:rsidR="00C67319" w:rsidRPr="003C31D9">
          <w:rPr>
            <w:rStyle w:val="Hyperlink"/>
            <w:rFonts w:ascii="Calibri" w:hAnsi="Calibri" w:cs="Calibri"/>
          </w:rPr>
          <w:t>Constant Data Dictionary</w:t>
        </w:r>
        <w:r w:rsidR="00C67319">
          <w:rPr>
            <w:webHidden/>
          </w:rPr>
          <w:tab/>
        </w:r>
        <w:r w:rsidR="00C67319">
          <w:rPr>
            <w:webHidden/>
          </w:rPr>
          <w:fldChar w:fldCharType="begin"/>
        </w:r>
        <w:r w:rsidR="00C67319">
          <w:rPr>
            <w:webHidden/>
          </w:rPr>
          <w:instrText xml:space="preserve"> PAGEREF _Toc466456413 \h </w:instrText>
        </w:r>
        <w:r w:rsidR="00C67319">
          <w:rPr>
            <w:webHidden/>
          </w:rPr>
        </w:r>
        <w:r w:rsidR="00C67319">
          <w:rPr>
            <w:webHidden/>
          </w:rPr>
          <w:fldChar w:fldCharType="separate"/>
        </w:r>
        <w:r w:rsidR="00C67319">
          <w:rPr>
            <w:webHidden/>
          </w:rPr>
          <w:t>7</w:t>
        </w:r>
        <w:r w:rsidR="00C67319">
          <w:rPr>
            <w:webHidden/>
          </w:rPr>
          <w:fldChar w:fldCharType="end"/>
        </w:r>
      </w:hyperlink>
    </w:p>
    <w:p w14:paraId="2B10C470" w14:textId="77777777" w:rsidR="00C67319" w:rsidRDefault="00FD3EEB">
      <w:pPr>
        <w:pStyle w:val="TOC2"/>
        <w:rPr>
          <w:rFonts w:asciiTheme="minorHAnsi" w:eastAsiaTheme="minorEastAsia" w:hAnsiTheme="minorHAnsi"/>
          <w:color w:val="auto"/>
          <w:kern w:val="0"/>
          <w:szCs w:val="22"/>
        </w:rPr>
      </w:pPr>
      <w:hyperlink w:anchor="_Toc466456414" w:history="1">
        <w:r w:rsidR="00C67319" w:rsidRPr="003C31D9">
          <w:rPr>
            <w:rStyle w:val="Hyperlink"/>
          </w:rPr>
          <w:t>4.1</w:t>
        </w:r>
        <w:r w:rsidR="00C67319">
          <w:rPr>
            <w:rFonts w:asciiTheme="minorHAnsi" w:eastAsiaTheme="minorEastAsia" w:hAnsiTheme="minorHAnsi"/>
            <w:color w:val="auto"/>
            <w:kern w:val="0"/>
            <w:szCs w:val="22"/>
          </w:rPr>
          <w:tab/>
        </w:r>
        <w:r w:rsidR="00C67319" w:rsidRPr="003C31D9">
          <w:rPr>
            <w:rStyle w:val="Hyperlink"/>
          </w:rPr>
          <w:t>Program (fixed) Constants</w:t>
        </w:r>
        <w:r w:rsidR="00C67319">
          <w:rPr>
            <w:webHidden/>
          </w:rPr>
          <w:tab/>
        </w:r>
        <w:r w:rsidR="00C67319">
          <w:rPr>
            <w:webHidden/>
          </w:rPr>
          <w:fldChar w:fldCharType="begin"/>
        </w:r>
        <w:r w:rsidR="00C67319">
          <w:rPr>
            <w:webHidden/>
          </w:rPr>
          <w:instrText xml:space="preserve"> PAGEREF _Toc466456414 \h </w:instrText>
        </w:r>
        <w:r w:rsidR="00C67319">
          <w:rPr>
            <w:webHidden/>
          </w:rPr>
        </w:r>
        <w:r w:rsidR="00C67319">
          <w:rPr>
            <w:webHidden/>
          </w:rPr>
          <w:fldChar w:fldCharType="separate"/>
        </w:r>
        <w:r w:rsidR="00C67319">
          <w:rPr>
            <w:webHidden/>
          </w:rPr>
          <w:t>7</w:t>
        </w:r>
        <w:r w:rsidR="00C67319">
          <w:rPr>
            <w:webHidden/>
          </w:rPr>
          <w:fldChar w:fldCharType="end"/>
        </w:r>
      </w:hyperlink>
    </w:p>
    <w:p w14:paraId="3D4CD87A"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15" w:history="1">
        <w:r w:rsidR="00C67319" w:rsidRPr="003C31D9">
          <w:rPr>
            <w:rStyle w:val="Hyperlink"/>
          </w:rPr>
          <w:t>4.1.1</w:t>
        </w:r>
        <w:r w:rsidR="00C67319">
          <w:rPr>
            <w:rFonts w:asciiTheme="minorHAnsi" w:eastAsiaTheme="minorEastAsia" w:hAnsiTheme="minorHAnsi"/>
            <w:color w:val="auto"/>
            <w:kern w:val="0"/>
            <w:sz w:val="22"/>
            <w:szCs w:val="22"/>
          </w:rPr>
          <w:tab/>
        </w:r>
        <w:r w:rsidR="00C67319" w:rsidRPr="003C31D9">
          <w:rPr>
            <w:rStyle w:val="Hyperlink"/>
          </w:rPr>
          <w:t>Embedded Constants</w:t>
        </w:r>
        <w:r w:rsidR="00C67319">
          <w:rPr>
            <w:webHidden/>
          </w:rPr>
          <w:tab/>
        </w:r>
        <w:r w:rsidR="00C67319">
          <w:rPr>
            <w:webHidden/>
          </w:rPr>
          <w:fldChar w:fldCharType="begin"/>
        </w:r>
        <w:r w:rsidR="00C67319">
          <w:rPr>
            <w:webHidden/>
          </w:rPr>
          <w:instrText xml:space="preserve"> PAGEREF _Toc466456415 \h </w:instrText>
        </w:r>
        <w:r w:rsidR="00C67319">
          <w:rPr>
            <w:webHidden/>
          </w:rPr>
        </w:r>
        <w:r w:rsidR="00C67319">
          <w:rPr>
            <w:webHidden/>
          </w:rPr>
          <w:fldChar w:fldCharType="separate"/>
        </w:r>
        <w:r w:rsidR="00C67319">
          <w:rPr>
            <w:webHidden/>
          </w:rPr>
          <w:t>7</w:t>
        </w:r>
        <w:r w:rsidR="00C67319">
          <w:rPr>
            <w:webHidden/>
          </w:rPr>
          <w:fldChar w:fldCharType="end"/>
        </w:r>
      </w:hyperlink>
    </w:p>
    <w:p w14:paraId="4819875A" w14:textId="77777777" w:rsidR="00C67319" w:rsidRDefault="00FD3EEB">
      <w:pPr>
        <w:pStyle w:val="TOC1"/>
        <w:rPr>
          <w:rFonts w:eastAsiaTheme="minorEastAsia"/>
          <w:b w:val="0"/>
          <w:color w:val="auto"/>
          <w:kern w:val="0"/>
          <w:sz w:val="22"/>
          <w:szCs w:val="22"/>
          <w:lang w:val="en-US"/>
        </w:rPr>
      </w:pPr>
      <w:hyperlink w:anchor="_Toc466456416" w:history="1">
        <w:r w:rsidR="00C67319" w:rsidRPr="003C31D9">
          <w:rPr>
            <w:rStyle w:val="Hyperlink"/>
            <w:rFonts w:ascii="Calibri" w:hAnsi="Calibri" w:cs="Calibri"/>
          </w:rPr>
          <w:t>5</w:t>
        </w:r>
        <w:r w:rsidR="00C67319">
          <w:rPr>
            <w:rFonts w:eastAsiaTheme="minorEastAsia"/>
            <w:b w:val="0"/>
            <w:color w:val="auto"/>
            <w:kern w:val="0"/>
            <w:sz w:val="22"/>
            <w:szCs w:val="22"/>
            <w:lang w:val="en-US"/>
          </w:rPr>
          <w:tab/>
        </w:r>
        <w:r w:rsidR="00C67319" w:rsidRPr="003C31D9">
          <w:rPr>
            <w:rStyle w:val="Hyperlink"/>
            <w:rFonts w:ascii="Calibri" w:hAnsi="Calibri" w:cs="Calibri"/>
          </w:rPr>
          <w:t>Software Component Implementation</w:t>
        </w:r>
        <w:r w:rsidR="00C67319">
          <w:rPr>
            <w:webHidden/>
          </w:rPr>
          <w:tab/>
        </w:r>
        <w:r w:rsidR="00C67319">
          <w:rPr>
            <w:webHidden/>
          </w:rPr>
          <w:fldChar w:fldCharType="begin"/>
        </w:r>
        <w:r w:rsidR="00C67319">
          <w:rPr>
            <w:webHidden/>
          </w:rPr>
          <w:instrText xml:space="preserve"> PAGEREF _Toc466456416 \h </w:instrText>
        </w:r>
        <w:r w:rsidR="00C67319">
          <w:rPr>
            <w:webHidden/>
          </w:rPr>
        </w:r>
        <w:r w:rsidR="00C67319">
          <w:rPr>
            <w:webHidden/>
          </w:rPr>
          <w:fldChar w:fldCharType="separate"/>
        </w:r>
        <w:r w:rsidR="00C67319">
          <w:rPr>
            <w:webHidden/>
          </w:rPr>
          <w:t>8</w:t>
        </w:r>
        <w:r w:rsidR="00C67319">
          <w:rPr>
            <w:webHidden/>
          </w:rPr>
          <w:fldChar w:fldCharType="end"/>
        </w:r>
      </w:hyperlink>
    </w:p>
    <w:p w14:paraId="166A6908" w14:textId="77777777" w:rsidR="00C67319" w:rsidRDefault="00FD3EEB">
      <w:pPr>
        <w:pStyle w:val="TOC2"/>
        <w:rPr>
          <w:rFonts w:asciiTheme="minorHAnsi" w:eastAsiaTheme="minorEastAsia" w:hAnsiTheme="minorHAnsi"/>
          <w:color w:val="auto"/>
          <w:kern w:val="0"/>
          <w:szCs w:val="22"/>
        </w:rPr>
      </w:pPr>
      <w:hyperlink w:anchor="_Toc466456417" w:history="1">
        <w:r w:rsidR="00C67319" w:rsidRPr="003C31D9">
          <w:rPr>
            <w:rStyle w:val="Hyperlink"/>
          </w:rPr>
          <w:t>5.1</w:t>
        </w:r>
        <w:r w:rsidR="00C67319">
          <w:rPr>
            <w:rFonts w:asciiTheme="minorHAnsi" w:eastAsiaTheme="minorEastAsia" w:hAnsiTheme="minorHAnsi"/>
            <w:color w:val="auto"/>
            <w:kern w:val="0"/>
            <w:szCs w:val="22"/>
          </w:rPr>
          <w:tab/>
        </w:r>
        <w:r w:rsidR="00C67319" w:rsidRPr="003C31D9">
          <w:rPr>
            <w:rStyle w:val="Hyperlink"/>
          </w:rPr>
          <w:t>Sub-Module Functions</w:t>
        </w:r>
        <w:r w:rsidR="00C67319">
          <w:rPr>
            <w:webHidden/>
          </w:rPr>
          <w:tab/>
        </w:r>
        <w:r w:rsidR="00C67319">
          <w:rPr>
            <w:webHidden/>
          </w:rPr>
          <w:fldChar w:fldCharType="begin"/>
        </w:r>
        <w:r w:rsidR="00C67319">
          <w:rPr>
            <w:webHidden/>
          </w:rPr>
          <w:instrText xml:space="preserve"> PAGEREF _Toc466456417 \h </w:instrText>
        </w:r>
        <w:r w:rsidR="00C67319">
          <w:rPr>
            <w:webHidden/>
          </w:rPr>
        </w:r>
        <w:r w:rsidR="00C67319">
          <w:rPr>
            <w:webHidden/>
          </w:rPr>
          <w:fldChar w:fldCharType="separate"/>
        </w:r>
        <w:r w:rsidR="00C67319">
          <w:rPr>
            <w:webHidden/>
          </w:rPr>
          <w:t>8</w:t>
        </w:r>
        <w:r w:rsidR="00C67319">
          <w:rPr>
            <w:webHidden/>
          </w:rPr>
          <w:fldChar w:fldCharType="end"/>
        </w:r>
      </w:hyperlink>
    </w:p>
    <w:p w14:paraId="0B4C0983" w14:textId="77777777" w:rsidR="00C67319" w:rsidRDefault="00FD3EEB">
      <w:pPr>
        <w:pStyle w:val="TOC2"/>
        <w:rPr>
          <w:rFonts w:asciiTheme="minorHAnsi" w:eastAsiaTheme="minorEastAsia" w:hAnsiTheme="minorHAnsi"/>
          <w:color w:val="auto"/>
          <w:kern w:val="0"/>
          <w:szCs w:val="22"/>
        </w:rPr>
      </w:pPr>
      <w:hyperlink w:anchor="_Toc466456418" w:history="1">
        <w:r w:rsidR="00C67319" w:rsidRPr="003C31D9">
          <w:rPr>
            <w:rStyle w:val="Hyperlink"/>
            <w:rFonts w:cs="Calibri"/>
          </w:rPr>
          <w:t>5.1.1</w:t>
        </w:r>
        <w:r w:rsidR="00C67319">
          <w:rPr>
            <w:rFonts w:asciiTheme="minorHAnsi" w:eastAsiaTheme="minorEastAsia" w:hAnsiTheme="minorHAnsi"/>
            <w:color w:val="auto"/>
            <w:kern w:val="0"/>
            <w:szCs w:val="22"/>
          </w:rPr>
          <w:tab/>
        </w:r>
        <w:r w:rsidR="00C67319" w:rsidRPr="003C31D9">
          <w:rPr>
            <w:rStyle w:val="Hyperlink"/>
            <w:rFonts w:cs="Calibri"/>
          </w:rPr>
          <w:t>Init: MotAg3MeasInit1</w:t>
        </w:r>
        <w:r w:rsidR="00C67319">
          <w:rPr>
            <w:webHidden/>
          </w:rPr>
          <w:tab/>
        </w:r>
        <w:r w:rsidR="00C67319">
          <w:rPr>
            <w:webHidden/>
          </w:rPr>
          <w:fldChar w:fldCharType="begin"/>
        </w:r>
        <w:r w:rsidR="00C67319">
          <w:rPr>
            <w:webHidden/>
          </w:rPr>
          <w:instrText xml:space="preserve"> PAGEREF _Toc466456418 \h </w:instrText>
        </w:r>
        <w:r w:rsidR="00C67319">
          <w:rPr>
            <w:webHidden/>
          </w:rPr>
        </w:r>
        <w:r w:rsidR="00C67319">
          <w:rPr>
            <w:webHidden/>
          </w:rPr>
          <w:fldChar w:fldCharType="separate"/>
        </w:r>
        <w:r w:rsidR="00C67319">
          <w:rPr>
            <w:webHidden/>
          </w:rPr>
          <w:t>8</w:t>
        </w:r>
        <w:r w:rsidR="00C67319">
          <w:rPr>
            <w:webHidden/>
          </w:rPr>
          <w:fldChar w:fldCharType="end"/>
        </w:r>
      </w:hyperlink>
    </w:p>
    <w:p w14:paraId="7F15A381" w14:textId="77777777" w:rsidR="00C67319" w:rsidRDefault="00FD3EEB">
      <w:pPr>
        <w:pStyle w:val="TOC2"/>
        <w:rPr>
          <w:rFonts w:asciiTheme="minorHAnsi" w:eastAsiaTheme="minorEastAsia" w:hAnsiTheme="minorHAnsi"/>
          <w:color w:val="auto"/>
          <w:kern w:val="0"/>
          <w:szCs w:val="22"/>
        </w:rPr>
      </w:pPr>
      <w:hyperlink w:anchor="_Toc466456419" w:history="1">
        <w:r w:rsidR="00C67319" w:rsidRPr="003C31D9">
          <w:rPr>
            <w:rStyle w:val="Hyperlink"/>
            <w:rFonts w:cs="Calibri"/>
          </w:rPr>
          <w:t>5.1.2</w:t>
        </w:r>
        <w:r w:rsidR="00C67319">
          <w:rPr>
            <w:rFonts w:asciiTheme="minorHAnsi" w:eastAsiaTheme="minorEastAsia" w:hAnsiTheme="minorHAnsi"/>
            <w:color w:val="auto"/>
            <w:kern w:val="0"/>
            <w:szCs w:val="22"/>
          </w:rPr>
          <w:tab/>
        </w:r>
        <w:r w:rsidR="00C67319" w:rsidRPr="003C31D9">
          <w:rPr>
            <w:rStyle w:val="Hyperlink"/>
            <w:rFonts w:cs="Calibri"/>
          </w:rPr>
          <w:t>Per: None</w:t>
        </w:r>
        <w:r w:rsidR="00C67319">
          <w:rPr>
            <w:webHidden/>
          </w:rPr>
          <w:tab/>
        </w:r>
        <w:r w:rsidR="00C67319">
          <w:rPr>
            <w:webHidden/>
          </w:rPr>
          <w:fldChar w:fldCharType="begin"/>
        </w:r>
        <w:r w:rsidR="00C67319">
          <w:rPr>
            <w:webHidden/>
          </w:rPr>
          <w:instrText xml:space="preserve"> PAGEREF _Toc466456419 \h </w:instrText>
        </w:r>
        <w:r w:rsidR="00C67319">
          <w:rPr>
            <w:webHidden/>
          </w:rPr>
        </w:r>
        <w:r w:rsidR="00C67319">
          <w:rPr>
            <w:webHidden/>
          </w:rPr>
          <w:fldChar w:fldCharType="separate"/>
        </w:r>
        <w:r w:rsidR="00C67319">
          <w:rPr>
            <w:webHidden/>
          </w:rPr>
          <w:t>8</w:t>
        </w:r>
        <w:r w:rsidR="00C67319">
          <w:rPr>
            <w:webHidden/>
          </w:rPr>
          <w:fldChar w:fldCharType="end"/>
        </w:r>
      </w:hyperlink>
    </w:p>
    <w:p w14:paraId="7C2E7F8D" w14:textId="77777777" w:rsidR="00C67319" w:rsidRDefault="00FD3EEB">
      <w:pPr>
        <w:pStyle w:val="TOC2"/>
        <w:rPr>
          <w:rFonts w:asciiTheme="minorHAnsi" w:eastAsiaTheme="minorEastAsia" w:hAnsiTheme="minorHAnsi"/>
          <w:color w:val="auto"/>
          <w:kern w:val="0"/>
          <w:szCs w:val="22"/>
        </w:rPr>
      </w:pPr>
      <w:hyperlink w:anchor="_Toc466456420" w:history="1">
        <w:r w:rsidR="00C67319" w:rsidRPr="003C31D9">
          <w:rPr>
            <w:rStyle w:val="Hyperlink"/>
          </w:rPr>
          <w:t>5.2</w:t>
        </w:r>
        <w:r w:rsidR="00C67319">
          <w:rPr>
            <w:rFonts w:asciiTheme="minorHAnsi" w:eastAsiaTheme="minorEastAsia" w:hAnsiTheme="minorHAnsi"/>
            <w:color w:val="auto"/>
            <w:kern w:val="0"/>
            <w:szCs w:val="22"/>
          </w:rPr>
          <w:tab/>
        </w:r>
        <w:r w:rsidR="00C67319" w:rsidRPr="003C31D9">
          <w:rPr>
            <w:rStyle w:val="Hyperlink"/>
          </w:rPr>
          <w:t>Server Runables</w:t>
        </w:r>
        <w:r w:rsidR="00C67319">
          <w:rPr>
            <w:webHidden/>
          </w:rPr>
          <w:tab/>
        </w:r>
        <w:r w:rsidR="00C67319">
          <w:rPr>
            <w:webHidden/>
          </w:rPr>
          <w:fldChar w:fldCharType="begin"/>
        </w:r>
        <w:r w:rsidR="00C67319">
          <w:rPr>
            <w:webHidden/>
          </w:rPr>
          <w:instrText xml:space="preserve"> PAGEREF _Toc466456420 \h </w:instrText>
        </w:r>
        <w:r w:rsidR="00C67319">
          <w:rPr>
            <w:webHidden/>
          </w:rPr>
        </w:r>
        <w:r w:rsidR="00C67319">
          <w:rPr>
            <w:webHidden/>
          </w:rPr>
          <w:fldChar w:fldCharType="separate"/>
        </w:r>
        <w:r w:rsidR="00C67319">
          <w:rPr>
            <w:webHidden/>
          </w:rPr>
          <w:t>8</w:t>
        </w:r>
        <w:r w:rsidR="00C67319">
          <w:rPr>
            <w:webHidden/>
          </w:rPr>
          <w:fldChar w:fldCharType="end"/>
        </w:r>
      </w:hyperlink>
    </w:p>
    <w:p w14:paraId="1EE02F73"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21" w:history="1">
        <w:r w:rsidR="00C67319" w:rsidRPr="003C31D9">
          <w:rPr>
            <w:rStyle w:val="Hyperlink"/>
            <w:rFonts w:cs="Calibri"/>
          </w:rPr>
          <w:t>5.2.1</w:t>
        </w:r>
        <w:r w:rsidR="00C67319">
          <w:rPr>
            <w:rFonts w:asciiTheme="minorHAnsi" w:eastAsiaTheme="minorEastAsia" w:hAnsiTheme="minorHAnsi"/>
            <w:color w:val="auto"/>
            <w:kern w:val="0"/>
            <w:sz w:val="22"/>
            <w:szCs w:val="22"/>
          </w:rPr>
          <w:tab/>
        </w:r>
        <w:r w:rsidR="00C67319" w:rsidRPr="003C31D9">
          <w:rPr>
            <w:rStyle w:val="Hyperlink"/>
            <w:rFonts w:cs="Calibri"/>
          </w:rPr>
          <w:t>GetMotAg3Mecl_Oper</w:t>
        </w:r>
        <w:r w:rsidR="00C67319">
          <w:rPr>
            <w:webHidden/>
          </w:rPr>
          <w:tab/>
        </w:r>
        <w:r w:rsidR="00C67319">
          <w:rPr>
            <w:webHidden/>
          </w:rPr>
          <w:fldChar w:fldCharType="begin"/>
        </w:r>
        <w:r w:rsidR="00C67319">
          <w:rPr>
            <w:webHidden/>
          </w:rPr>
          <w:instrText xml:space="preserve"> PAGEREF _Toc466456421 \h </w:instrText>
        </w:r>
        <w:r w:rsidR="00C67319">
          <w:rPr>
            <w:webHidden/>
          </w:rPr>
        </w:r>
        <w:r w:rsidR="00C67319">
          <w:rPr>
            <w:webHidden/>
          </w:rPr>
          <w:fldChar w:fldCharType="separate"/>
        </w:r>
        <w:r w:rsidR="00C67319">
          <w:rPr>
            <w:webHidden/>
          </w:rPr>
          <w:t>8</w:t>
        </w:r>
        <w:r w:rsidR="00C67319">
          <w:rPr>
            <w:webHidden/>
          </w:rPr>
          <w:fldChar w:fldCharType="end"/>
        </w:r>
      </w:hyperlink>
    </w:p>
    <w:p w14:paraId="1988FF8F" w14:textId="77777777" w:rsidR="00C67319" w:rsidRDefault="00FD3EEB">
      <w:pPr>
        <w:pStyle w:val="TOC2"/>
        <w:rPr>
          <w:rFonts w:asciiTheme="minorHAnsi" w:eastAsiaTheme="minorEastAsia" w:hAnsiTheme="minorHAnsi"/>
          <w:color w:val="auto"/>
          <w:kern w:val="0"/>
          <w:szCs w:val="22"/>
        </w:rPr>
      </w:pPr>
      <w:hyperlink w:anchor="_Toc466456422" w:history="1">
        <w:r w:rsidR="00C67319" w:rsidRPr="003C31D9">
          <w:rPr>
            <w:rStyle w:val="Hyperlink"/>
            <w:rFonts w:cs="Calibri"/>
          </w:rPr>
          <w:t>5.3</w:t>
        </w:r>
        <w:r w:rsidR="00C67319">
          <w:rPr>
            <w:rFonts w:asciiTheme="minorHAnsi" w:eastAsiaTheme="minorEastAsia" w:hAnsiTheme="minorHAnsi"/>
            <w:color w:val="auto"/>
            <w:kern w:val="0"/>
            <w:szCs w:val="22"/>
          </w:rPr>
          <w:tab/>
        </w:r>
        <w:r w:rsidR="00C67319" w:rsidRPr="003C31D9">
          <w:rPr>
            <w:rStyle w:val="Hyperlink"/>
            <w:rFonts w:cs="Calibri"/>
          </w:rPr>
          <w:t>Interrupt Functions</w:t>
        </w:r>
        <w:r w:rsidR="00C67319">
          <w:rPr>
            <w:webHidden/>
          </w:rPr>
          <w:tab/>
        </w:r>
        <w:r w:rsidR="00C67319">
          <w:rPr>
            <w:webHidden/>
          </w:rPr>
          <w:fldChar w:fldCharType="begin"/>
        </w:r>
        <w:r w:rsidR="00C67319">
          <w:rPr>
            <w:webHidden/>
          </w:rPr>
          <w:instrText xml:space="preserve"> PAGEREF _Toc466456422 \h </w:instrText>
        </w:r>
        <w:r w:rsidR="00C67319">
          <w:rPr>
            <w:webHidden/>
          </w:rPr>
        </w:r>
        <w:r w:rsidR="00C67319">
          <w:rPr>
            <w:webHidden/>
          </w:rPr>
          <w:fldChar w:fldCharType="separate"/>
        </w:r>
        <w:r w:rsidR="00C67319">
          <w:rPr>
            <w:webHidden/>
          </w:rPr>
          <w:t>8</w:t>
        </w:r>
        <w:r w:rsidR="00C67319">
          <w:rPr>
            <w:webHidden/>
          </w:rPr>
          <w:fldChar w:fldCharType="end"/>
        </w:r>
      </w:hyperlink>
    </w:p>
    <w:p w14:paraId="37C0CDF1"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23" w:history="1">
        <w:r w:rsidR="00C67319" w:rsidRPr="003C31D9">
          <w:rPr>
            <w:rStyle w:val="Hyperlink"/>
          </w:rPr>
          <w:t>5.3.1</w:t>
        </w:r>
        <w:r w:rsidR="00C67319">
          <w:rPr>
            <w:rFonts w:asciiTheme="minorHAnsi" w:eastAsiaTheme="minorEastAsia" w:hAnsiTheme="minorHAnsi"/>
            <w:color w:val="auto"/>
            <w:kern w:val="0"/>
            <w:sz w:val="22"/>
            <w:szCs w:val="22"/>
          </w:rPr>
          <w:tab/>
        </w:r>
        <w:r w:rsidR="00C67319" w:rsidRPr="003C31D9">
          <w:rPr>
            <w:rStyle w:val="Hyperlink"/>
          </w:rPr>
          <w:t>Interrupt Function Name</w:t>
        </w:r>
        <w:r w:rsidR="00C67319">
          <w:rPr>
            <w:webHidden/>
          </w:rPr>
          <w:tab/>
        </w:r>
        <w:r w:rsidR="00C67319">
          <w:rPr>
            <w:webHidden/>
          </w:rPr>
          <w:fldChar w:fldCharType="begin"/>
        </w:r>
        <w:r w:rsidR="00C67319">
          <w:rPr>
            <w:webHidden/>
          </w:rPr>
          <w:instrText xml:space="preserve"> PAGEREF _Toc466456423 \h </w:instrText>
        </w:r>
        <w:r w:rsidR="00C67319">
          <w:rPr>
            <w:webHidden/>
          </w:rPr>
        </w:r>
        <w:r w:rsidR="00C67319">
          <w:rPr>
            <w:webHidden/>
          </w:rPr>
          <w:fldChar w:fldCharType="separate"/>
        </w:r>
        <w:r w:rsidR="00C67319">
          <w:rPr>
            <w:webHidden/>
          </w:rPr>
          <w:t>8</w:t>
        </w:r>
        <w:r w:rsidR="00C67319">
          <w:rPr>
            <w:webHidden/>
          </w:rPr>
          <w:fldChar w:fldCharType="end"/>
        </w:r>
      </w:hyperlink>
    </w:p>
    <w:p w14:paraId="7AA96AD8" w14:textId="77777777" w:rsidR="00C67319" w:rsidRDefault="00FD3EEB">
      <w:pPr>
        <w:pStyle w:val="TOC2"/>
        <w:rPr>
          <w:rFonts w:asciiTheme="minorHAnsi" w:eastAsiaTheme="minorEastAsia" w:hAnsiTheme="minorHAnsi"/>
          <w:color w:val="auto"/>
          <w:kern w:val="0"/>
          <w:szCs w:val="22"/>
        </w:rPr>
      </w:pPr>
      <w:hyperlink w:anchor="_Toc466456424" w:history="1">
        <w:r w:rsidR="00C67319" w:rsidRPr="003C31D9">
          <w:rPr>
            <w:rStyle w:val="Hyperlink"/>
            <w:rFonts w:cs="Calibri"/>
          </w:rPr>
          <w:t>5.4</w:t>
        </w:r>
        <w:r w:rsidR="00C67319">
          <w:rPr>
            <w:rFonts w:asciiTheme="minorHAnsi" w:eastAsiaTheme="minorEastAsia" w:hAnsiTheme="minorHAnsi"/>
            <w:color w:val="auto"/>
            <w:kern w:val="0"/>
            <w:szCs w:val="22"/>
          </w:rPr>
          <w:tab/>
        </w:r>
        <w:r w:rsidR="00C67319" w:rsidRPr="003C31D9">
          <w:rPr>
            <w:rStyle w:val="Hyperlink"/>
            <w:rFonts w:cs="Calibri"/>
          </w:rPr>
          <w:t>Module Internal (Local) Functions</w:t>
        </w:r>
        <w:r w:rsidR="00C67319">
          <w:rPr>
            <w:webHidden/>
          </w:rPr>
          <w:tab/>
        </w:r>
        <w:r w:rsidR="00C67319">
          <w:rPr>
            <w:webHidden/>
          </w:rPr>
          <w:fldChar w:fldCharType="begin"/>
        </w:r>
        <w:r w:rsidR="00C67319">
          <w:rPr>
            <w:webHidden/>
          </w:rPr>
          <w:instrText xml:space="preserve"> PAGEREF _Toc466456424 \h </w:instrText>
        </w:r>
        <w:r w:rsidR="00C67319">
          <w:rPr>
            <w:webHidden/>
          </w:rPr>
        </w:r>
        <w:r w:rsidR="00C67319">
          <w:rPr>
            <w:webHidden/>
          </w:rPr>
          <w:fldChar w:fldCharType="separate"/>
        </w:r>
        <w:r w:rsidR="00C67319">
          <w:rPr>
            <w:webHidden/>
          </w:rPr>
          <w:t>9</w:t>
        </w:r>
        <w:r w:rsidR="00C67319">
          <w:rPr>
            <w:webHidden/>
          </w:rPr>
          <w:fldChar w:fldCharType="end"/>
        </w:r>
      </w:hyperlink>
    </w:p>
    <w:p w14:paraId="5074C792"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25" w:history="1">
        <w:r w:rsidR="00C67319" w:rsidRPr="003C31D9">
          <w:rPr>
            <w:rStyle w:val="Hyperlink"/>
          </w:rPr>
          <w:t>5.4.1</w:t>
        </w:r>
        <w:r w:rsidR="00C67319">
          <w:rPr>
            <w:rFonts w:asciiTheme="minorHAnsi" w:eastAsiaTheme="minorEastAsia" w:hAnsiTheme="minorHAnsi"/>
            <w:color w:val="auto"/>
            <w:kern w:val="0"/>
            <w:sz w:val="22"/>
            <w:szCs w:val="22"/>
          </w:rPr>
          <w:tab/>
        </w:r>
        <w:r w:rsidR="00C67319" w:rsidRPr="003C31D9">
          <w:rPr>
            <w:rStyle w:val="Hyperlink"/>
          </w:rPr>
          <w:t>Local Function #1</w:t>
        </w:r>
        <w:r w:rsidR="00C67319">
          <w:rPr>
            <w:webHidden/>
          </w:rPr>
          <w:tab/>
        </w:r>
        <w:r w:rsidR="00C67319">
          <w:rPr>
            <w:webHidden/>
          </w:rPr>
          <w:fldChar w:fldCharType="begin"/>
        </w:r>
        <w:r w:rsidR="00C67319">
          <w:rPr>
            <w:webHidden/>
          </w:rPr>
          <w:instrText xml:space="preserve"> PAGEREF _Toc466456425 \h </w:instrText>
        </w:r>
        <w:r w:rsidR="00C67319">
          <w:rPr>
            <w:webHidden/>
          </w:rPr>
        </w:r>
        <w:r w:rsidR="00C67319">
          <w:rPr>
            <w:webHidden/>
          </w:rPr>
          <w:fldChar w:fldCharType="separate"/>
        </w:r>
        <w:r w:rsidR="00C67319">
          <w:rPr>
            <w:webHidden/>
          </w:rPr>
          <w:t>9</w:t>
        </w:r>
        <w:r w:rsidR="00C67319">
          <w:rPr>
            <w:webHidden/>
          </w:rPr>
          <w:fldChar w:fldCharType="end"/>
        </w:r>
      </w:hyperlink>
    </w:p>
    <w:p w14:paraId="2B19037B" w14:textId="77777777" w:rsidR="00C67319" w:rsidRDefault="00FD3EEB">
      <w:pPr>
        <w:pStyle w:val="TOC2"/>
        <w:rPr>
          <w:rFonts w:asciiTheme="minorHAnsi" w:eastAsiaTheme="minorEastAsia" w:hAnsiTheme="minorHAnsi"/>
          <w:color w:val="auto"/>
          <w:kern w:val="0"/>
          <w:szCs w:val="22"/>
        </w:rPr>
      </w:pPr>
      <w:hyperlink w:anchor="_Toc466456426" w:history="1">
        <w:r w:rsidR="00C67319" w:rsidRPr="003C31D9">
          <w:rPr>
            <w:rStyle w:val="Hyperlink"/>
            <w:rFonts w:cs="Calibri"/>
          </w:rPr>
          <w:t>5.5</w:t>
        </w:r>
        <w:r w:rsidR="00C67319">
          <w:rPr>
            <w:rFonts w:asciiTheme="minorHAnsi" w:eastAsiaTheme="minorEastAsia" w:hAnsiTheme="minorHAnsi"/>
            <w:color w:val="auto"/>
            <w:kern w:val="0"/>
            <w:szCs w:val="22"/>
          </w:rPr>
          <w:tab/>
        </w:r>
        <w:r w:rsidR="00C67319" w:rsidRPr="003C31D9">
          <w:rPr>
            <w:rStyle w:val="Hyperlink"/>
            <w:rFonts w:cs="Calibri"/>
          </w:rPr>
          <w:t>GLOBAL Function/Macro Definitions</w:t>
        </w:r>
        <w:r w:rsidR="00C67319">
          <w:rPr>
            <w:webHidden/>
          </w:rPr>
          <w:tab/>
        </w:r>
        <w:r w:rsidR="00C67319">
          <w:rPr>
            <w:webHidden/>
          </w:rPr>
          <w:fldChar w:fldCharType="begin"/>
        </w:r>
        <w:r w:rsidR="00C67319">
          <w:rPr>
            <w:webHidden/>
          </w:rPr>
          <w:instrText xml:space="preserve"> PAGEREF _Toc466456426 \h </w:instrText>
        </w:r>
        <w:r w:rsidR="00C67319">
          <w:rPr>
            <w:webHidden/>
          </w:rPr>
        </w:r>
        <w:r w:rsidR="00C67319">
          <w:rPr>
            <w:webHidden/>
          </w:rPr>
          <w:fldChar w:fldCharType="separate"/>
        </w:r>
        <w:r w:rsidR="00C67319">
          <w:rPr>
            <w:webHidden/>
          </w:rPr>
          <w:t>9</w:t>
        </w:r>
        <w:r w:rsidR="00C67319">
          <w:rPr>
            <w:webHidden/>
          </w:rPr>
          <w:fldChar w:fldCharType="end"/>
        </w:r>
      </w:hyperlink>
    </w:p>
    <w:p w14:paraId="79A75E8C" w14:textId="77777777" w:rsidR="00C67319" w:rsidRDefault="00FD3EEB">
      <w:pPr>
        <w:pStyle w:val="TOC3"/>
        <w:tabs>
          <w:tab w:val="left" w:pos="1200"/>
        </w:tabs>
        <w:rPr>
          <w:rFonts w:asciiTheme="minorHAnsi" w:eastAsiaTheme="minorEastAsia" w:hAnsiTheme="minorHAnsi"/>
          <w:color w:val="auto"/>
          <w:kern w:val="0"/>
          <w:sz w:val="22"/>
          <w:szCs w:val="22"/>
        </w:rPr>
      </w:pPr>
      <w:hyperlink w:anchor="_Toc466456427" w:history="1">
        <w:r w:rsidR="00C67319" w:rsidRPr="003C31D9">
          <w:rPr>
            <w:rStyle w:val="Hyperlink"/>
          </w:rPr>
          <w:t>5.5.1</w:t>
        </w:r>
        <w:r w:rsidR="00C67319">
          <w:rPr>
            <w:rFonts w:asciiTheme="minorHAnsi" w:eastAsiaTheme="minorEastAsia" w:hAnsiTheme="minorHAnsi"/>
            <w:color w:val="auto"/>
            <w:kern w:val="0"/>
            <w:sz w:val="22"/>
            <w:szCs w:val="22"/>
          </w:rPr>
          <w:tab/>
        </w:r>
        <w:r w:rsidR="00C67319" w:rsidRPr="003C31D9">
          <w:rPr>
            <w:rStyle w:val="Hyperlink"/>
          </w:rPr>
          <w:t>GLOBAL Function #1</w:t>
        </w:r>
        <w:r w:rsidR="00C67319">
          <w:rPr>
            <w:webHidden/>
          </w:rPr>
          <w:tab/>
        </w:r>
        <w:r w:rsidR="00C67319">
          <w:rPr>
            <w:webHidden/>
          </w:rPr>
          <w:fldChar w:fldCharType="begin"/>
        </w:r>
        <w:r w:rsidR="00C67319">
          <w:rPr>
            <w:webHidden/>
          </w:rPr>
          <w:instrText xml:space="preserve"> PAGEREF _Toc466456427 \h </w:instrText>
        </w:r>
        <w:r w:rsidR="00C67319">
          <w:rPr>
            <w:webHidden/>
          </w:rPr>
        </w:r>
        <w:r w:rsidR="00C67319">
          <w:rPr>
            <w:webHidden/>
          </w:rPr>
          <w:fldChar w:fldCharType="separate"/>
        </w:r>
        <w:r w:rsidR="00C67319">
          <w:rPr>
            <w:webHidden/>
          </w:rPr>
          <w:t>9</w:t>
        </w:r>
        <w:r w:rsidR="00C67319">
          <w:rPr>
            <w:webHidden/>
          </w:rPr>
          <w:fldChar w:fldCharType="end"/>
        </w:r>
      </w:hyperlink>
    </w:p>
    <w:p w14:paraId="24E30B09" w14:textId="77777777" w:rsidR="00C67319" w:rsidRDefault="00FD3EEB">
      <w:pPr>
        <w:pStyle w:val="TOC1"/>
        <w:rPr>
          <w:rFonts w:eastAsiaTheme="minorEastAsia"/>
          <w:b w:val="0"/>
          <w:color w:val="auto"/>
          <w:kern w:val="0"/>
          <w:sz w:val="22"/>
          <w:szCs w:val="22"/>
          <w:lang w:val="en-US"/>
        </w:rPr>
      </w:pPr>
      <w:hyperlink w:anchor="_Toc466456428" w:history="1">
        <w:r w:rsidR="00C67319" w:rsidRPr="003C31D9">
          <w:rPr>
            <w:rStyle w:val="Hyperlink"/>
            <w:rFonts w:ascii="Calibri" w:hAnsi="Calibri" w:cs="Calibri"/>
          </w:rPr>
          <w:t>6</w:t>
        </w:r>
        <w:r w:rsidR="00C67319">
          <w:rPr>
            <w:rFonts w:eastAsiaTheme="minorEastAsia"/>
            <w:b w:val="0"/>
            <w:color w:val="auto"/>
            <w:kern w:val="0"/>
            <w:sz w:val="22"/>
            <w:szCs w:val="22"/>
            <w:lang w:val="en-US"/>
          </w:rPr>
          <w:tab/>
        </w:r>
        <w:r w:rsidR="00C67319" w:rsidRPr="003C31D9">
          <w:rPr>
            <w:rStyle w:val="Hyperlink"/>
            <w:rFonts w:ascii="Calibri" w:hAnsi="Calibri"/>
          </w:rPr>
          <w:t>Known</w:t>
        </w:r>
        <w:r w:rsidR="00C67319" w:rsidRPr="003C31D9">
          <w:rPr>
            <w:rStyle w:val="Hyperlink"/>
            <w:rFonts w:ascii="Calibri" w:hAnsi="Calibri" w:cs="Calibri"/>
          </w:rPr>
          <w:t xml:space="preserve"> Limitations with Design</w:t>
        </w:r>
        <w:r w:rsidR="00C67319">
          <w:rPr>
            <w:webHidden/>
          </w:rPr>
          <w:tab/>
        </w:r>
        <w:r w:rsidR="00C67319">
          <w:rPr>
            <w:webHidden/>
          </w:rPr>
          <w:fldChar w:fldCharType="begin"/>
        </w:r>
        <w:r w:rsidR="00C67319">
          <w:rPr>
            <w:webHidden/>
          </w:rPr>
          <w:instrText xml:space="preserve"> PAGEREF _Toc466456428 \h </w:instrText>
        </w:r>
        <w:r w:rsidR="00C67319">
          <w:rPr>
            <w:webHidden/>
          </w:rPr>
        </w:r>
        <w:r w:rsidR="00C67319">
          <w:rPr>
            <w:webHidden/>
          </w:rPr>
          <w:fldChar w:fldCharType="separate"/>
        </w:r>
        <w:r w:rsidR="00C67319">
          <w:rPr>
            <w:webHidden/>
          </w:rPr>
          <w:t>10</w:t>
        </w:r>
        <w:r w:rsidR="00C67319">
          <w:rPr>
            <w:webHidden/>
          </w:rPr>
          <w:fldChar w:fldCharType="end"/>
        </w:r>
      </w:hyperlink>
    </w:p>
    <w:p w14:paraId="352B1A95" w14:textId="77777777" w:rsidR="00C67319" w:rsidRDefault="00FD3EEB">
      <w:pPr>
        <w:pStyle w:val="TOC1"/>
        <w:rPr>
          <w:rFonts w:eastAsiaTheme="minorEastAsia"/>
          <w:b w:val="0"/>
          <w:color w:val="auto"/>
          <w:kern w:val="0"/>
          <w:sz w:val="22"/>
          <w:szCs w:val="22"/>
          <w:lang w:val="en-US"/>
        </w:rPr>
      </w:pPr>
      <w:hyperlink w:anchor="_Toc466456429" w:history="1">
        <w:r w:rsidR="00C67319" w:rsidRPr="003C31D9">
          <w:rPr>
            <w:rStyle w:val="Hyperlink"/>
            <w:rFonts w:ascii="Calibri" w:hAnsi="Calibri" w:cs="Calibri"/>
          </w:rPr>
          <w:t>7</w:t>
        </w:r>
        <w:r w:rsidR="00C67319">
          <w:rPr>
            <w:rFonts w:eastAsiaTheme="minorEastAsia"/>
            <w:b w:val="0"/>
            <w:color w:val="auto"/>
            <w:kern w:val="0"/>
            <w:sz w:val="22"/>
            <w:szCs w:val="22"/>
            <w:lang w:val="en-US"/>
          </w:rPr>
          <w:tab/>
        </w:r>
        <w:r w:rsidR="00C67319" w:rsidRPr="003C31D9">
          <w:rPr>
            <w:rStyle w:val="Hyperlink"/>
            <w:rFonts w:ascii="Calibri" w:hAnsi="Calibri" w:cs="Calibri"/>
          </w:rPr>
          <w:t>UNIT TEST CONSIDERATION</w:t>
        </w:r>
        <w:r w:rsidR="00C67319">
          <w:rPr>
            <w:webHidden/>
          </w:rPr>
          <w:tab/>
        </w:r>
        <w:r w:rsidR="00C67319">
          <w:rPr>
            <w:webHidden/>
          </w:rPr>
          <w:fldChar w:fldCharType="begin"/>
        </w:r>
        <w:r w:rsidR="00C67319">
          <w:rPr>
            <w:webHidden/>
          </w:rPr>
          <w:instrText xml:space="preserve"> PAGEREF _Toc466456429 \h </w:instrText>
        </w:r>
        <w:r w:rsidR="00C67319">
          <w:rPr>
            <w:webHidden/>
          </w:rPr>
        </w:r>
        <w:r w:rsidR="00C67319">
          <w:rPr>
            <w:webHidden/>
          </w:rPr>
          <w:fldChar w:fldCharType="separate"/>
        </w:r>
        <w:r w:rsidR="00C67319">
          <w:rPr>
            <w:webHidden/>
          </w:rPr>
          <w:t>11</w:t>
        </w:r>
        <w:r w:rsidR="00C67319">
          <w:rPr>
            <w:webHidden/>
          </w:rPr>
          <w:fldChar w:fldCharType="end"/>
        </w:r>
      </w:hyperlink>
    </w:p>
    <w:p w14:paraId="51A79674" w14:textId="77777777" w:rsidR="00C67319" w:rsidRDefault="00FD3EEB">
      <w:pPr>
        <w:pStyle w:val="TOC1"/>
        <w:tabs>
          <w:tab w:val="left" w:pos="1400"/>
        </w:tabs>
        <w:rPr>
          <w:rFonts w:eastAsiaTheme="minorEastAsia"/>
          <w:b w:val="0"/>
          <w:color w:val="auto"/>
          <w:kern w:val="0"/>
          <w:sz w:val="22"/>
          <w:szCs w:val="22"/>
          <w:lang w:val="en-US"/>
        </w:rPr>
      </w:pPr>
      <w:hyperlink w:anchor="_Toc466456430" w:history="1">
        <w:r w:rsidR="00C67319" w:rsidRPr="003C31D9">
          <w:rPr>
            <w:rStyle w:val="Hyperlink"/>
          </w:rPr>
          <w:t>Appendix A</w:t>
        </w:r>
        <w:r w:rsidR="00C67319">
          <w:rPr>
            <w:rFonts w:eastAsiaTheme="minorEastAsia"/>
            <w:b w:val="0"/>
            <w:color w:val="auto"/>
            <w:kern w:val="0"/>
            <w:sz w:val="22"/>
            <w:szCs w:val="22"/>
            <w:lang w:val="en-US"/>
          </w:rPr>
          <w:tab/>
        </w:r>
        <w:r w:rsidR="00C67319" w:rsidRPr="003C31D9">
          <w:rPr>
            <w:rStyle w:val="Hyperlink"/>
          </w:rPr>
          <w:t>Abbreviations and Acronyms</w:t>
        </w:r>
        <w:r w:rsidR="00C67319">
          <w:rPr>
            <w:webHidden/>
          </w:rPr>
          <w:tab/>
        </w:r>
        <w:r w:rsidR="00C67319">
          <w:rPr>
            <w:webHidden/>
          </w:rPr>
          <w:fldChar w:fldCharType="begin"/>
        </w:r>
        <w:r w:rsidR="00C67319">
          <w:rPr>
            <w:webHidden/>
          </w:rPr>
          <w:instrText xml:space="preserve"> PAGEREF _Toc466456430 \h </w:instrText>
        </w:r>
        <w:r w:rsidR="00C67319">
          <w:rPr>
            <w:webHidden/>
          </w:rPr>
        </w:r>
        <w:r w:rsidR="00C67319">
          <w:rPr>
            <w:webHidden/>
          </w:rPr>
          <w:fldChar w:fldCharType="separate"/>
        </w:r>
        <w:r w:rsidR="00C67319">
          <w:rPr>
            <w:webHidden/>
          </w:rPr>
          <w:t>12</w:t>
        </w:r>
        <w:r w:rsidR="00C67319">
          <w:rPr>
            <w:webHidden/>
          </w:rPr>
          <w:fldChar w:fldCharType="end"/>
        </w:r>
      </w:hyperlink>
    </w:p>
    <w:p w14:paraId="2543AF31" w14:textId="77777777" w:rsidR="00C67319" w:rsidRDefault="00FD3EEB">
      <w:pPr>
        <w:pStyle w:val="TOC1"/>
        <w:tabs>
          <w:tab w:val="left" w:pos="1400"/>
        </w:tabs>
        <w:rPr>
          <w:rFonts w:eastAsiaTheme="minorEastAsia"/>
          <w:b w:val="0"/>
          <w:color w:val="auto"/>
          <w:kern w:val="0"/>
          <w:sz w:val="22"/>
          <w:szCs w:val="22"/>
          <w:lang w:val="en-US"/>
        </w:rPr>
      </w:pPr>
      <w:hyperlink w:anchor="_Toc466456431" w:history="1">
        <w:r w:rsidR="00C67319" w:rsidRPr="003C31D9">
          <w:rPr>
            <w:rStyle w:val="Hyperlink"/>
          </w:rPr>
          <w:t>Appendix B</w:t>
        </w:r>
        <w:r w:rsidR="00C67319">
          <w:rPr>
            <w:rFonts w:eastAsiaTheme="minorEastAsia"/>
            <w:b w:val="0"/>
            <w:color w:val="auto"/>
            <w:kern w:val="0"/>
            <w:sz w:val="22"/>
            <w:szCs w:val="22"/>
            <w:lang w:val="en-US"/>
          </w:rPr>
          <w:tab/>
        </w:r>
        <w:r w:rsidR="00C67319" w:rsidRPr="003C31D9">
          <w:rPr>
            <w:rStyle w:val="Hyperlink"/>
          </w:rPr>
          <w:t>Glossary</w:t>
        </w:r>
        <w:r w:rsidR="00C67319">
          <w:rPr>
            <w:webHidden/>
          </w:rPr>
          <w:tab/>
        </w:r>
        <w:r w:rsidR="00C67319">
          <w:rPr>
            <w:webHidden/>
          </w:rPr>
          <w:fldChar w:fldCharType="begin"/>
        </w:r>
        <w:r w:rsidR="00C67319">
          <w:rPr>
            <w:webHidden/>
          </w:rPr>
          <w:instrText xml:space="preserve"> PAGEREF _Toc466456431 \h </w:instrText>
        </w:r>
        <w:r w:rsidR="00C67319">
          <w:rPr>
            <w:webHidden/>
          </w:rPr>
        </w:r>
        <w:r w:rsidR="00C67319">
          <w:rPr>
            <w:webHidden/>
          </w:rPr>
          <w:fldChar w:fldCharType="separate"/>
        </w:r>
        <w:r w:rsidR="00C67319">
          <w:rPr>
            <w:webHidden/>
          </w:rPr>
          <w:t>13</w:t>
        </w:r>
        <w:r w:rsidR="00C67319">
          <w:rPr>
            <w:webHidden/>
          </w:rPr>
          <w:fldChar w:fldCharType="end"/>
        </w:r>
      </w:hyperlink>
    </w:p>
    <w:p w14:paraId="30A4B67B" w14:textId="77777777" w:rsidR="00C67319" w:rsidRDefault="00FD3EEB">
      <w:pPr>
        <w:pStyle w:val="TOC1"/>
        <w:tabs>
          <w:tab w:val="left" w:pos="1400"/>
        </w:tabs>
        <w:rPr>
          <w:rFonts w:eastAsiaTheme="minorEastAsia"/>
          <w:b w:val="0"/>
          <w:color w:val="auto"/>
          <w:kern w:val="0"/>
          <w:sz w:val="22"/>
          <w:szCs w:val="22"/>
          <w:lang w:val="en-US"/>
        </w:rPr>
      </w:pPr>
      <w:hyperlink w:anchor="_Toc466456432" w:history="1">
        <w:r w:rsidR="00C67319" w:rsidRPr="003C31D9">
          <w:rPr>
            <w:rStyle w:val="Hyperlink"/>
          </w:rPr>
          <w:t>Appendix C</w:t>
        </w:r>
        <w:r w:rsidR="00C67319">
          <w:rPr>
            <w:rFonts w:eastAsiaTheme="minorEastAsia"/>
            <w:b w:val="0"/>
            <w:color w:val="auto"/>
            <w:kern w:val="0"/>
            <w:sz w:val="22"/>
            <w:szCs w:val="22"/>
            <w:lang w:val="en-US"/>
          </w:rPr>
          <w:tab/>
        </w:r>
        <w:r w:rsidR="00C67319" w:rsidRPr="003C31D9">
          <w:rPr>
            <w:rStyle w:val="Hyperlink"/>
          </w:rPr>
          <w:t>References</w:t>
        </w:r>
        <w:r w:rsidR="00C67319">
          <w:rPr>
            <w:webHidden/>
          </w:rPr>
          <w:tab/>
        </w:r>
        <w:r w:rsidR="00C67319">
          <w:rPr>
            <w:webHidden/>
          </w:rPr>
          <w:fldChar w:fldCharType="begin"/>
        </w:r>
        <w:r w:rsidR="00C67319">
          <w:rPr>
            <w:webHidden/>
          </w:rPr>
          <w:instrText xml:space="preserve"> PAGEREF _Toc466456432 \h </w:instrText>
        </w:r>
        <w:r w:rsidR="00C67319">
          <w:rPr>
            <w:webHidden/>
          </w:rPr>
        </w:r>
        <w:r w:rsidR="00C67319">
          <w:rPr>
            <w:webHidden/>
          </w:rPr>
          <w:fldChar w:fldCharType="separate"/>
        </w:r>
        <w:r w:rsidR="00C67319">
          <w:rPr>
            <w:webHidden/>
          </w:rPr>
          <w:t>14</w:t>
        </w:r>
        <w:r w:rsidR="00C67319">
          <w:rPr>
            <w:webHidden/>
          </w:rPr>
          <w:fldChar w:fldCharType="end"/>
        </w:r>
      </w:hyperlink>
    </w:p>
    <w:p w14:paraId="39F951B1" w14:textId="77777777" w:rsidR="00707BA6" w:rsidRPr="00A158C7" w:rsidRDefault="00E16D14" w:rsidP="00E16D14">
      <w:pPr>
        <w:jc w:val="center"/>
      </w:pPr>
      <w:r>
        <w:rPr>
          <w:caps/>
        </w:rPr>
        <w:fldChar w:fldCharType="end"/>
      </w:r>
    </w:p>
    <w:p w14:paraId="2CBFD84E" w14:textId="77777777" w:rsidR="00B81C1B" w:rsidRPr="00A158C7" w:rsidRDefault="00FE5DF5" w:rsidP="00B0024F">
      <w:pPr>
        <w:pStyle w:val="Heading1"/>
      </w:pPr>
      <w:bookmarkStart w:id="40" w:name="_Toc466456405"/>
      <w:r w:rsidRPr="00A158C7">
        <w:lastRenderedPageBreak/>
        <w:t>Introduction</w:t>
      </w:r>
      <w:bookmarkEnd w:id="40"/>
    </w:p>
    <w:p w14:paraId="56D9FC7B" w14:textId="77777777" w:rsidR="00063A7A" w:rsidRPr="00A158C7" w:rsidRDefault="00FE5DF5" w:rsidP="000B37D5">
      <w:pPr>
        <w:pStyle w:val="Heading2"/>
      </w:pPr>
      <w:bookmarkStart w:id="41" w:name="_Toc466456406"/>
      <w:r w:rsidRPr="00A158C7">
        <w:t>Purpose</w:t>
      </w:r>
      <w:bookmarkEnd w:id="41"/>
    </w:p>
    <w:p w14:paraId="03B7D3DA" w14:textId="77777777" w:rsidR="00F95E33" w:rsidRPr="00A158C7" w:rsidRDefault="00C91B66" w:rsidP="00E16D14">
      <w:r>
        <w:t>Module design document for MotAg3Meas SWC.</w:t>
      </w:r>
    </w:p>
    <w:bookmarkStart w:id="42" w:name="_Toc406065228"/>
    <w:bookmarkEnd w:id="24"/>
    <w:bookmarkEnd w:id="25"/>
    <w:bookmarkEnd w:id="26"/>
    <w:bookmarkEnd w:id="27"/>
    <w:bookmarkEnd w:id="28"/>
    <w:p w14:paraId="3E470B84"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3" w:name="_Toc466456407"/>
      <w:r w:rsidR="00C91B66">
        <w:rPr>
          <w:rFonts w:ascii="Calibri" w:hAnsi="Calibri" w:cs="Calibri"/>
        </w:rPr>
        <w:t>MotAg3Meas</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42"/>
      <w:bookmarkEnd w:id="43"/>
    </w:p>
    <w:p w14:paraId="46919F12" w14:textId="77777777" w:rsidR="00D229A6" w:rsidRPr="002D6391" w:rsidRDefault="00C91B66" w:rsidP="00D229A6">
      <w:pPr>
        <w:rPr>
          <w:rFonts w:cs="Calibri"/>
          <w:i/>
        </w:rPr>
      </w:pPr>
      <w:r>
        <w:rPr>
          <w:rFonts w:cs="Calibri"/>
          <w:i/>
        </w:rPr>
        <w:t>Refer to design.</w:t>
      </w:r>
    </w:p>
    <w:p w14:paraId="5B904064" w14:textId="77777777" w:rsidR="00D229A6" w:rsidRDefault="00D229A6" w:rsidP="00D229A6">
      <w:pPr>
        <w:rPr>
          <w:rFonts w:cs="Calibri"/>
          <w:i/>
        </w:rPr>
      </w:pPr>
    </w:p>
    <w:p w14:paraId="480327C6" w14:textId="77777777" w:rsidR="00D229A6" w:rsidRDefault="00D229A6" w:rsidP="00D229A6">
      <w:pPr>
        <w:rPr>
          <w:rFonts w:cs="Calibri"/>
          <w:i/>
        </w:rPr>
      </w:pPr>
    </w:p>
    <w:p w14:paraId="3C19C2E7" w14:textId="77777777" w:rsidR="00D229A6" w:rsidRPr="00AA38E8" w:rsidRDefault="00D229A6" w:rsidP="00D229A6">
      <w:pPr>
        <w:pStyle w:val="Heading1"/>
        <w:ind w:left="562" w:hanging="562"/>
        <w:rPr>
          <w:rFonts w:ascii="Calibri" w:hAnsi="Calibri" w:cs="Calibri"/>
        </w:rPr>
      </w:pPr>
      <w:bookmarkStart w:id="44" w:name="_Toc406065229"/>
      <w:bookmarkStart w:id="45" w:name="_Toc466456408"/>
      <w:r w:rsidRPr="00AA38E8">
        <w:rPr>
          <w:rFonts w:ascii="Calibri" w:hAnsi="Calibri" w:cs="Calibri"/>
        </w:rPr>
        <w:lastRenderedPageBreak/>
        <w:t>Design details of software module</w:t>
      </w:r>
      <w:bookmarkEnd w:id="44"/>
      <w:bookmarkEnd w:id="45"/>
    </w:p>
    <w:p w14:paraId="4356E7F1" w14:textId="77777777" w:rsidR="00D229A6" w:rsidRPr="00AA38E8" w:rsidRDefault="00D229A6" w:rsidP="00D229A6">
      <w:pPr>
        <w:pStyle w:val="Heading2"/>
        <w:rPr>
          <w:rFonts w:ascii="Calibri" w:hAnsi="Calibri" w:cs="Calibri"/>
        </w:rPr>
      </w:pPr>
      <w:bookmarkStart w:id="46" w:name="_Toc406065230"/>
      <w:bookmarkStart w:id="47" w:name="_Toc466456409"/>
      <w:r w:rsidRPr="00D229A6">
        <w:t>Graphical</w:t>
      </w:r>
      <w:r>
        <w:rPr>
          <w:rFonts w:ascii="Calibri" w:hAnsi="Calibri" w:cs="Calibri"/>
        </w:rPr>
        <w:t xml:space="preserve"> representation of </w:t>
      </w:r>
      <w:bookmarkEnd w:id="46"/>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CE1A1D">
        <w:rPr>
          <w:rFonts w:ascii="Calibri" w:hAnsi="Calibri" w:cs="Calibri"/>
        </w:rPr>
        <w:t>MotAg3Meas</w:t>
      </w:r>
      <w:bookmarkEnd w:id="47"/>
      <w:r w:rsidR="00AE55D3">
        <w:rPr>
          <w:rFonts w:ascii="Calibri" w:hAnsi="Calibri" w:cs="Calibri"/>
        </w:rPr>
        <w:fldChar w:fldCharType="end"/>
      </w:r>
    </w:p>
    <w:p w14:paraId="780CE216" w14:textId="77777777" w:rsidR="00D229A6" w:rsidRPr="005204EF" w:rsidRDefault="00D35D3E" w:rsidP="00D229A6">
      <w:pPr>
        <w:rPr>
          <w:rFonts w:cs="Calibri"/>
        </w:rPr>
      </w:pPr>
      <w:r>
        <w:rPr>
          <w:noProof/>
          <w:lang w:val="en-GB" w:eastAsia="en-GB" w:bidi="ar-SA"/>
        </w:rPr>
        <w:drawing>
          <wp:inline distT="0" distB="0" distL="0" distR="0" wp14:anchorId="76CC7D7F" wp14:editId="1DF770D1">
            <wp:extent cx="408432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4320" cy="1973580"/>
                    </a:xfrm>
                    <a:prstGeom prst="rect">
                      <a:avLst/>
                    </a:prstGeom>
                  </pic:spPr>
                </pic:pic>
              </a:graphicData>
            </a:graphic>
          </wp:inline>
        </w:drawing>
      </w:r>
    </w:p>
    <w:p w14:paraId="214A6885" w14:textId="77777777" w:rsidR="00D229A6" w:rsidRPr="00975DFE" w:rsidRDefault="00D229A6" w:rsidP="00D229A6">
      <w:pPr>
        <w:pStyle w:val="Heading2"/>
        <w:rPr>
          <w:rFonts w:cs="Calibri"/>
        </w:rPr>
      </w:pPr>
      <w:bookmarkStart w:id="48" w:name="_Toc406065231"/>
      <w:bookmarkStart w:id="49" w:name="_Toc466456410"/>
      <w:r w:rsidRPr="00975DFE">
        <w:rPr>
          <w:rFonts w:ascii="Calibri" w:hAnsi="Calibri" w:cs="Calibri"/>
        </w:rPr>
        <w:t>Data Flow Diagram</w:t>
      </w:r>
      <w:bookmarkEnd w:id="48"/>
      <w:bookmarkEnd w:id="49"/>
    </w:p>
    <w:p w14:paraId="3E9879FA" w14:textId="77777777" w:rsidR="00D229A6" w:rsidRDefault="00AC4CD8" w:rsidP="00D229A6">
      <w:pPr>
        <w:pStyle w:val="Heading3"/>
        <w:ind w:left="562" w:hanging="562"/>
        <w:rPr>
          <w:rFonts w:ascii="Calibri" w:hAnsi="Calibri" w:cs="Calibri"/>
        </w:rPr>
      </w:pPr>
      <w:bookmarkStart w:id="50" w:name="_Toc375924736"/>
      <w:bookmarkStart w:id="51" w:name="_Toc406065232"/>
      <w:bookmarkStart w:id="52" w:name="_Toc466456411"/>
      <w:r w:rsidRPr="00305C34">
        <w:rPr>
          <w:rFonts w:ascii="Calibri" w:hAnsi="Calibri"/>
        </w:rPr>
        <w:t xml:space="preserve">Component </w:t>
      </w:r>
      <w:r w:rsidR="00D229A6" w:rsidRPr="00975DFE">
        <w:rPr>
          <w:rFonts w:ascii="Calibri" w:hAnsi="Calibri" w:cs="Calibri"/>
        </w:rPr>
        <w:t>level DFD</w:t>
      </w:r>
      <w:bookmarkEnd w:id="50"/>
      <w:bookmarkEnd w:id="51"/>
      <w:bookmarkEnd w:id="52"/>
    </w:p>
    <w:p w14:paraId="7A8C467B" w14:textId="77777777" w:rsidR="00975DFE" w:rsidRPr="00975DFE" w:rsidRDefault="00975DFE" w:rsidP="00975DFE">
      <w:pPr>
        <w:rPr>
          <w:lang w:bidi="ar-SA"/>
        </w:rPr>
      </w:pPr>
      <w:r>
        <w:rPr>
          <w:lang w:bidi="ar-SA"/>
        </w:rPr>
        <w:t>N/A</w:t>
      </w:r>
    </w:p>
    <w:p w14:paraId="7278D4A4" w14:textId="77777777" w:rsidR="002B094F" w:rsidRDefault="00AC4CD8" w:rsidP="002B094F">
      <w:pPr>
        <w:pStyle w:val="Heading3"/>
        <w:ind w:left="562" w:hanging="562"/>
        <w:rPr>
          <w:rFonts w:ascii="Calibri" w:hAnsi="Calibri" w:cs="Calibri"/>
        </w:rPr>
      </w:pPr>
      <w:bookmarkStart w:id="53" w:name="_Toc375924737"/>
      <w:bookmarkStart w:id="54" w:name="_Toc406065233"/>
      <w:bookmarkStart w:id="55" w:name="_Toc466456412"/>
      <w:r>
        <w:rPr>
          <w:rFonts w:ascii="Calibri" w:hAnsi="Calibri"/>
        </w:rPr>
        <w:t>Function</w:t>
      </w:r>
      <w:r w:rsidRPr="00231F0B">
        <w:rPr>
          <w:rFonts w:ascii="Calibri" w:hAnsi="Calibri"/>
        </w:rPr>
        <w:t xml:space="preserve"> </w:t>
      </w:r>
      <w:r w:rsidR="00D229A6" w:rsidRPr="00975DFE">
        <w:rPr>
          <w:rFonts w:ascii="Calibri" w:hAnsi="Calibri" w:cs="Calibri"/>
        </w:rPr>
        <w:t>level DFD</w:t>
      </w:r>
      <w:bookmarkEnd w:id="53"/>
      <w:bookmarkEnd w:id="54"/>
      <w:bookmarkEnd w:id="55"/>
    </w:p>
    <w:p w14:paraId="20829071" w14:textId="77777777" w:rsidR="00975DFE" w:rsidRPr="00975DFE" w:rsidRDefault="00975DFE" w:rsidP="00975DFE">
      <w:pPr>
        <w:rPr>
          <w:lang w:bidi="ar-SA"/>
        </w:rPr>
      </w:pPr>
      <w:r>
        <w:rPr>
          <w:lang w:bidi="ar-SA"/>
        </w:rPr>
        <w:t>N/A</w:t>
      </w:r>
    </w:p>
    <w:p w14:paraId="4BEBF214" w14:textId="77777777" w:rsidR="002B094F" w:rsidRPr="00AC4CD8" w:rsidRDefault="002B094F" w:rsidP="00AC4CD8">
      <w:pPr>
        <w:pStyle w:val="Heading1"/>
        <w:ind w:left="562" w:hanging="562"/>
        <w:rPr>
          <w:rFonts w:ascii="Calibri" w:hAnsi="Calibri" w:cs="Calibri"/>
        </w:rPr>
      </w:pPr>
      <w:bookmarkStart w:id="56" w:name="_Toc338170479"/>
      <w:bookmarkStart w:id="57" w:name="_Toc375678228"/>
      <w:bookmarkStart w:id="58" w:name="_Toc418080062"/>
      <w:bookmarkStart w:id="59" w:name="_Toc421709912"/>
      <w:bookmarkStart w:id="60" w:name="_Toc466456413"/>
      <w:r w:rsidRPr="00AC4CD8">
        <w:rPr>
          <w:rFonts w:ascii="Calibri" w:hAnsi="Calibri" w:cs="Calibri"/>
        </w:rPr>
        <w:lastRenderedPageBreak/>
        <w:t>Constant Data Dictionary</w:t>
      </w:r>
      <w:bookmarkEnd w:id="56"/>
      <w:bookmarkEnd w:id="57"/>
      <w:bookmarkEnd w:id="58"/>
      <w:bookmarkEnd w:id="59"/>
      <w:bookmarkEnd w:id="60"/>
    </w:p>
    <w:p w14:paraId="35B2B77E" w14:textId="77777777" w:rsidR="00AC4CD8" w:rsidRPr="00DA5500" w:rsidRDefault="00AC4CD8" w:rsidP="00AC4CD8">
      <w:pPr>
        <w:pStyle w:val="Heading2"/>
        <w:spacing w:after="60"/>
        <w:rPr>
          <w:rFonts w:ascii="Calibri" w:hAnsi="Calibri"/>
        </w:rPr>
      </w:pPr>
      <w:bookmarkStart w:id="61" w:name="_Toc421011506"/>
      <w:bookmarkStart w:id="62" w:name="_Toc421786527"/>
      <w:bookmarkStart w:id="63" w:name="_Toc466456414"/>
      <w:bookmarkStart w:id="64" w:name="_Toc418080064"/>
      <w:r w:rsidRPr="00DA5500">
        <w:rPr>
          <w:rFonts w:ascii="Calibri" w:hAnsi="Calibri"/>
        </w:rPr>
        <w:t>Program (fixed) Constants</w:t>
      </w:r>
      <w:bookmarkEnd w:id="61"/>
      <w:bookmarkEnd w:id="62"/>
      <w:bookmarkEnd w:id="63"/>
    </w:p>
    <w:p w14:paraId="24362887" w14:textId="77777777" w:rsidR="00AC4CD8" w:rsidRPr="00DA5500" w:rsidRDefault="00AC4CD8" w:rsidP="00AC4CD8">
      <w:pPr>
        <w:pStyle w:val="Heading3"/>
        <w:rPr>
          <w:rFonts w:ascii="Calibri" w:hAnsi="Calibri"/>
        </w:rPr>
      </w:pPr>
      <w:bookmarkStart w:id="65" w:name="_Toc466456415"/>
      <w:bookmarkEnd w:id="64"/>
      <w:r w:rsidRPr="00DA5500">
        <w:rPr>
          <w:rFonts w:ascii="Calibri" w:hAnsi="Calibri"/>
        </w:rPr>
        <w:t>Embedded Constants</w:t>
      </w:r>
      <w:bookmarkEnd w:id="65"/>
    </w:p>
    <w:p w14:paraId="4CBD8F05" w14:textId="77777777"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14:paraId="1F2493B3" w14:textId="77777777" w:rsidR="0002133A" w:rsidRPr="0002133A" w:rsidRDefault="0002133A" w:rsidP="0002133A">
      <w:pPr>
        <w:rPr>
          <w:lang w:bidi="ar-SA"/>
        </w:rPr>
      </w:pPr>
      <w:r>
        <w:rPr>
          <w:lang w:bidi="ar-SA"/>
        </w:rPr>
        <w:t xml:space="preserve">Refer </w:t>
      </w:r>
      <w:proofErr w:type="spellStart"/>
      <w:r>
        <w:rPr>
          <w:lang w:bidi="ar-SA"/>
        </w:rPr>
        <w:t>DataDict.m</w:t>
      </w:r>
      <w:proofErr w:type="spellEnd"/>
      <w:r>
        <w:rPr>
          <w:lang w:bidi="ar-SA"/>
        </w:rPr>
        <w:t xml:space="preserve"> file for </w:t>
      </w:r>
      <w:r w:rsidR="00695089">
        <w:rPr>
          <w:lang w:bidi="ar-SA"/>
        </w:rPr>
        <w:t>rest of the</w:t>
      </w:r>
      <w:r>
        <w:rPr>
          <w:lang w:bidi="ar-SA"/>
        </w:rPr>
        <w:t xml:space="preserve"> constants.</w:t>
      </w:r>
    </w:p>
    <w:tbl>
      <w:tblPr>
        <w:tblW w:w="512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36"/>
        <w:gridCol w:w="989"/>
        <w:gridCol w:w="636"/>
        <w:gridCol w:w="664"/>
      </w:tblGrid>
      <w:tr w:rsidR="00007584" w:rsidRPr="00AA38E8" w14:paraId="613FDD7B" w14:textId="77777777" w:rsidTr="00EB1AE3">
        <w:tc>
          <w:tcPr>
            <w:tcW w:w="2836" w:type="dxa"/>
            <w:tcBorders>
              <w:top w:val="single" w:sz="6" w:space="0" w:color="auto"/>
              <w:left w:val="single" w:sz="6" w:space="0" w:color="auto"/>
              <w:bottom w:val="single" w:sz="6" w:space="0" w:color="auto"/>
              <w:right w:val="single" w:sz="6" w:space="0" w:color="auto"/>
            </w:tcBorders>
            <w:shd w:val="pct30" w:color="FFFF00" w:fill="FFFFFF"/>
          </w:tcPr>
          <w:p w14:paraId="59430E8C"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89" w:type="dxa"/>
            <w:tcBorders>
              <w:top w:val="single" w:sz="6" w:space="0" w:color="auto"/>
              <w:left w:val="single" w:sz="6" w:space="0" w:color="auto"/>
              <w:bottom w:val="single" w:sz="6" w:space="0" w:color="auto"/>
              <w:right w:val="single" w:sz="6" w:space="0" w:color="auto"/>
            </w:tcBorders>
            <w:shd w:val="pct30" w:color="FFFF00" w:fill="FFFFFF"/>
          </w:tcPr>
          <w:p w14:paraId="7C91E680"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636" w:type="dxa"/>
            <w:tcBorders>
              <w:top w:val="single" w:sz="6" w:space="0" w:color="auto"/>
              <w:left w:val="single" w:sz="6" w:space="0" w:color="auto"/>
              <w:bottom w:val="single" w:sz="6" w:space="0" w:color="auto"/>
              <w:right w:val="single" w:sz="6" w:space="0" w:color="auto"/>
            </w:tcBorders>
            <w:shd w:val="pct30" w:color="FFFF00" w:fill="FFFFFF"/>
          </w:tcPr>
          <w:p w14:paraId="0444ADF2"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664" w:type="dxa"/>
            <w:tcBorders>
              <w:top w:val="single" w:sz="6" w:space="0" w:color="auto"/>
              <w:left w:val="single" w:sz="6" w:space="0" w:color="auto"/>
              <w:bottom w:val="single" w:sz="6" w:space="0" w:color="auto"/>
              <w:right w:val="single" w:sz="6" w:space="0" w:color="auto"/>
            </w:tcBorders>
            <w:shd w:val="pct30" w:color="FFFF00" w:fill="FFFFFF"/>
          </w:tcPr>
          <w:p w14:paraId="59D1D0B0"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4AE8B9A2" w14:textId="77777777" w:rsidTr="00EB1AE3">
        <w:tc>
          <w:tcPr>
            <w:tcW w:w="2836" w:type="dxa"/>
            <w:tcBorders>
              <w:top w:val="single" w:sz="6" w:space="0" w:color="auto"/>
              <w:left w:val="single" w:sz="6" w:space="0" w:color="auto"/>
              <w:bottom w:val="single" w:sz="6" w:space="0" w:color="auto"/>
              <w:right w:val="single" w:sz="6" w:space="0" w:color="auto"/>
            </w:tcBorders>
          </w:tcPr>
          <w:p w14:paraId="6A20A6F3" w14:textId="77777777" w:rsidR="00007584" w:rsidRPr="00AA38E8" w:rsidRDefault="00EB1AE3" w:rsidP="00F4318C">
            <w:pPr>
              <w:spacing w:before="60"/>
              <w:jc w:val="center"/>
              <w:rPr>
                <w:rFonts w:cs="Calibri"/>
                <w:sz w:val="16"/>
                <w:szCs w:val="16"/>
              </w:rPr>
            </w:pPr>
            <w:r w:rsidRPr="00EB1AE3">
              <w:rPr>
                <w:rFonts w:cs="Calibri"/>
                <w:sz w:val="16"/>
                <w:szCs w:val="16"/>
              </w:rPr>
              <w:t>REGENCA0CTLINITVAL_CNT_U16</w:t>
            </w:r>
          </w:p>
        </w:tc>
        <w:tc>
          <w:tcPr>
            <w:tcW w:w="989" w:type="dxa"/>
            <w:tcBorders>
              <w:top w:val="single" w:sz="6" w:space="0" w:color="auto"/>
              <w:left w:val="single" w:sz="6" w:space="0" w:color="auto"/>
              <w:bottom w:val="single" w:sz="6" w:space="0" w:color="auto"/>
              <w:right w:val="single" w:sz="6" w:space="0" w:color="auto"/>
            </w:tcBorders>
          </w:tcPr>
          <w:p w14:paraId="01B1AE5E" w14:textId="77777777" w:rsidR="00007584"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187B09D1" w14:textId="77777777" w:rsidR="0002133A" w:rsidRPr="00AA38E8" w:rsidRDefault="0002133A" w:rsidP="0002133A">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43345D36" w14:textId="77777777" w:rsidR="00EB1AE3" w:rsidRPr="00AA38E8" w:rsidRDefault="00EB1AE3" w:rsidP="00EB1AE3">
            <w:pPr>
              <w:spacing w:before="60"/>
              <w:jc w:val="center"/>
              <w:rPr>
                <w:rFonts w:cs="Calibri"/>
                <w:sz w:val="16"/>
                <w:szCs w:val="16"/>
              </w:rPr>
            </w:pPr>
            <w:r>
              <w:rPr>
                <w:rFonts w:cs="Calibri"/>
                <w:sz w:val="16"/>
                <w:szCs w:val="16"/>
              </w:rPr>
              <w:t>0x03U</w:t>
            </w:r>
          </w:p>
        </w:tc>
      </w:tr>
      <w:tr w:rsidR="0002133A" w:rsidRPr="00AA38E8" w14:paraId="73DF9F59" w14:textId="77777777" w:rsidTr="00EB1AE3">
        <w:tc>
          <w:tcPr>
            <w:tcW w:w="2836" w:type="dxa"/>
            <w:tcBorders>
              <w:top w:val="single" w:sz="6" w:space="0" w:color="auto"/>
              <w:left w:val="single" w:sz="6" w:space="0" w:color="auto"/>
              <w:bottom w:val="single" w:sz="6" w:space="0" w:color="auto"/>
              <w:right w:val="single" w:sz="6" w:space="0" w:color="auto"/>
            </w:tcBorders>
          </w:tcPr>
          <w:p w14:paraId="5D264D99" w14:textId="77777777" w:rsidR="0002133A" w:rsidRPr="0002133A" w:rsidRDefault="00EB1AE3" w:rsidP="00F4318C">
            <w:pPr>
              <w:spacing w:before="60"/>
              <w:jc w:val="center"/>
              <w:rPr>
                <w:rFonts w:cs="Calibri"/>
                <w:sz w:val="16"/>
                <w:szCs w:val="16"/>
              </w:rPr>
            </w:pPr>
            <w:r w:rsidRPr="00EB1AE3">
              <w:rPr>
                <w:rFonts w:cs="Calibri"/>
                <w:sz w:val="16"/>
                <w:szCs w:val="16"/>
              </w:rPr>
              <w:t>REGENCA0IOC1INITVAL_CNT_U08</w:t>
            </w:r>
          </w:p>
        </w:tc>
        <w:tc>
          <w:tcPr>
            <w:tcW w:w="989" w:type="dxa"/>
            <w:tcBorders>
              <w:top w:val="single" w:sz="6" w:space="0" w:color="auto"/>
              <w:left w:val="single" w:sz="6" w:space="0" w:color="auto"/>
              <w:bottom w:val="single" w:sz="6" w:space="0" w:color="auto"/>
              <w:right w:val="single" w:sz="6" w:space="0" w:color="auto"/>
            </w:tcBorders>
          </w:tcPr>
          <w:p w14:paraId="217BC6F1" w14:textId="77777777" w:rsidR="0002133A"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248BD5A8" w14:textId="77777777" w:rsidR="0002133A" w:rsidRPr="00AA38E8" w:rsidRDefault="0002133A" w:rsidP="00F4318C">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23905A29" w14:textId="77777777" w:rsidR="0002133A" w:rsidRPr="00AA38E8" w:rsidRDefault="00EB1AE3" w:rsidP="00F4318C">
            <w:pPr>
              <w:spacing w:before="60"/>
              <w:jc w:val="center"/>
              <w:rPr>
                <w:rFonts w:cs="Calibri"/>
                <w:sz w:val="16"/>
                <w:szCs w:val="16"/>
              </w:rPr>
            </w:pPr>
            <w:r>
              <w:rPr>
                <w:rFonts w:cs="Calibri"/>
                <w:sz w:val="16"/>
                <w:szCs w:val="16"/>
              </w:rPr>
              <w:t>0x04U</w:t>
            </w:r>
          </w:p>
        </w:tc>
      </w:tr>
      <w:tr w:rsidR="0002133A" w:rsidRPr="00AA38E8" w14:paraId="2EF0A12A" w14:textId="77777777" w:rsidTr="00EB1AE3">
        <w:tc>
          <w:tcPr>
            <w:tcW w:w="2836" w:type="dxa"/>
            <w:tcBorders>
              <w:top w:val="single" w:sz="6" w:space="0" w:color="auto"/>
              <w:left w:val="single" w:sz="6" w:space="0" w:color="auto"/>
              <w:bottom w:val="single" w:sz="6" w:space="0" w:color="auto"/>
              <w:right w:val="single" w:sz="6" w:space="0" w:color="auto"/>
            </w:tcBorders>
          </w:tcPr>
          <w:p w14:paraId="64F10BF8" w14:textId="77777777" w:rsidR="0002133A" w:rsidRPr="0002133A" w:rsidRDefault="00EB1AE3" w:rsidP="00F4318C">
            <w:pPr>
              <w:spacing w:before="60"/>
              <w:jc w:val="center"/>
              <w:rPr>
                <w:rFonts w:cs="Calibri"/>
                <w:sz w:val="16"/>
                <w:szCs w:val="16"/>
              </w:rPr>
            </w:pPr>
            <w:r w:rsidRPr="00EB1AE3">
              <w:rPr>
                <w:rFonts w:cs="Calibri"/>
                <w:sz w:val="16"/>
                <w:szCs w:val="16"/>
              </w:rPr>
              <w:t>REGENCA0TTINITVAL_CNT_U08</w:t>
            </w:r>
          </w:p>
        </w:tc>
        <w:tc>
          <w:tcPr>
            <w:tcW w:w="989" w:type="dxa"/>
            <w:tcBorders>
              <w:top w:val="single" w:sz="6" w:space="0" w:color="auto"/>
              <w:left w:val="single" w:sz="6" w:space="0" w:color="auto"/>
              <w:bottom w:val="single" w:sz="6" w:space="0" w:color="auto"/>
              <w:right w:val="single" w:sz="6" w:space="0" w:color="auto"/>
            </w:tcBorders>
          </w:tcPr>
          <w:p w14:paraId="0E652601" w14:textId="77777777" w:rsidR="0002133A"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596F9FF8" w14:textId="77777777" w:rsidR="0002133A" w:rsidRPr="00AA38E8" w:rsidRDefault="0002133A" w:rsidP="00F4318C">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2A58E25C" w14:textId="77777777" w:rsidR="0002133A" w:rsidRPr="00AA38E8" w:rsidRDefault="00EB1AE3" w:rsidP="00F4318C">
            <w:pPr>
              <w:spacing w:before="60"/>
              <w:jc w:val="center"/>
              <w:rPr>
                <w:rFonts w:cs="Calibri"/>
                <w:sz w:val="16"/>
                <w:szCs w:val="16"/>
              </w:rPr>
            </w:pPr>
            <w:r>
              <w:rPr>
                <w:rFonts w:cs="Calibri"/>
                <w:sz w:val="16"/>
                <w:szCs w:val="16"/>
              </w:rPr>
              <w:t>0x01U</w:t>
            </w:r>
          </w:p>
        </w:tc>
      </w:tr>
      <w:tr w:rsidR="0002133A" w:rsidRPr="00AA38E8" w14:paraId="35F65E1E" w14:textId="77777777" w:rsidTr="00EB1AE3">
        <w:tc>
          <w:tcPr>
            <w:tcW w:w="2836" w:type="dxa"/>
            <w:tcBorders>
              <w:top w:val="single" w:sz="6" w:space="0" w:color="auto"/>
              <w:left w:val="single" w:sz="6" w:space="0" w:color="auto"/>
              <w:bottom w:val="single" w:sz="6" w:space="0" w:color="auto"/>
              <w:right w:val="single" w:sz="6" w:space="0" w:color="auto"/>
            </w:tcBorders>
          </w:tcPr>
          <w:p w14:paraId="60639582" w14:textId="77777777" w:rsidR="0002133A" w:rsidRPr="0002133A" w:rsidRDefault="00EB1AE3" w:rsidP="00F4318C">
            <w:pPr>
              <w:spacing w:before="60"/>
              <w:jc w:val="center"/>
              <w:rPr>
                <w:rFonts w:cs="Calibri"/>
                <w:sz w:val="16"/>
                <w:szCs w:val="16"/>
              </w:rPr>
            </w:pPr>
            <w:r w:rsidRPr="00EB1AE3">
              <w:rPr>
                <w:rFonts w:cs="Calibri"/>
                <w:sz w:val="16"/>
                <w:szCs w:val="16"/>
              </w:rPr>
              <w:t>REGENCA0TSINITVAL_CNT_U08</w:t>
            </w:r>
          </w:p>
        </w:tc>
        <w:tc>
          <w:tcPr>
            <w:tcW w:w="989" w:type="dxa"/>
            <w:tcBorders>
              <w:top w:val="single" w:sz="6" w:space="0" w:color="auto"/>
              <w:left w:val="single" w:sz="6" w:space="0" w:color="auto"/>
              <w:bottom w:val="single" w:sz="6" w:space="0" w:color="auto"/>
              <w:right w:val="single" w:sz="6" w:space="0" w:color="auto"/>
            </w:tcBorders>
          </w:tcPr>
          <w:p w14:paraId="676B807B" w14:textId="77777777" w:rsidR="0002133A"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222CC9E0" w14:textId="77777777" w:rsidR="0002133A" w:rsidRPr="00AA38E8" w:rsidRDefault="0002133A" w:rsidP="00F4318C">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2B494C06" w14:textId="77777777" w:rsidR="0002133A" w:rsidRPr="00AA38E8" w:rsidRDefault="00EB1AE3" w:rsidP="00F4318C">
            <w:pPr>
              <w:spacing w:before="60"/>
              <w:jc w:val="center"/>
              <w:rPr>
                <w:rFonts w:cs="Calibri"/>
                <w:sz w:val="16"/>
                <w:szCs w:val="16"/>
              </w:rPr>
            </w:pPr>
            <w:r>
              <w:rPr>
                <w:rFonts w:cs="Calibri"/>
                <w:sz w:val="16"/>
                <w:szCs w:val="16"/>
              </w:rPr>
              <w:t>0x01U</w:t>
            </w:r>
          </w:p>
        </w:tc>
      </w:tr>
    </w:tbl>
    <w:p w14:paraId="478579DE" w14:textId="77777777" w:rsidR="002B094F" w:rsidRPr="0048012A" w:rsidRDefault="002B094F" w:rsidP="002518E0">
      <w:pPr>
        <w:pStyle w:val="BodyText3"/>
        <w:rPr>
          <w:rFonts w:cs="Calibri"/>
          <w:sz w:val="20"/>
          <w:szCs w:val="20"/>
        </w:rPr>
      </w:pPr>
    </w:p>
    <w:p w14:paraId="66A112BC" w14:textId="77777777" w:rsidR="00AC4CD8" w:rsidRDefault="00AC4CD8" w:rsidP="00AC4CD8">
      <w:pPr>
        <w:pStyle w:val="Heading1"/>
        <w:ind w:left="562" w:hanging="562"/>
        <w:rPr>
          <w:rFonts w:ascii="Calibri" w:hAnsi="Calibri" w:cs="Calibri"/>
        </w:rPr>
      </w:pPr>
      <w:bookmarkStart w:id="66" w:name="_Ref87065593"/>
      <w:bookmarkStart w:id="67" w:name="_Toc338170483"/>
      <w:bookmarkStart w:id="68" w:name="_Toc375678229"/>
      <w:bookmarkStart w:id="69" w:name="_Toc418080067"/>
      <w:bookmarkStart w:id="70" w:name="_Toc421786702"/>
      <w:bookmarkStart w:id="71" w:name="_Toc46645641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6"/>
      <w:bookmarkEnd w:id="67"/>
      <w:bookmarkEnd w:id="68"/>
      <w:bookmarkEnd w:id="69"/>
      <w:bookmarkEnd w:id="70"/>
      <w:bookmarkEnd w:id="71"/>
    </w:p>
    <w:p w14:paraId="4C58B560" w14:textId="77777777" w:rsidR="009C0B38" w:rsidRPr="009C0B38" w:rsidRDefault="009C0B38" w:rsidP="009C0B38">
      <w:pPr>
        <w:rPr>
          <w:lang w:bidi="ar-SA"/>
        </w:rPr>
      </w:pPr>
    </w:p>
    <w:p w14:paraId="0233001E" w14:textId="77777777" w:rsidR="002B094F" w:rsidRPr="00987B4A" w:rsidRDefault="002B094F" w:rsidP="00007584">
      <w:pPr>
        <w:pStyle w:val="Heading2"/>
        <w:spacing w:after="60"/>
        <w:rPr>
          <w:rFonts w:ascii="Calibri" w:hAnsi="Calibri"/>
        </w:rPr>
      </w:pPr>
      <w:bookmarkStart w:id="72" w:name="_Toc338170484"/>
      <w:bookmarkStart w:id="73" w:name="_Toc418080068"/>
      <w:bookmarkStart w:id="74" w:name="_Toc421709916"/>
      <w:bookmarkStart w:id="75" w:name="_Toc466456417"/>
      <w:r w:rsidRPr="00007584">
        <w:rPr>
          <w:rFonts w:ascii="Calibri" w:hAnsi="Calibri"/>
        </w:rPr>
        <w:t>Sub</w:t>
      </w:r>
      <w:r w:rsidRPr="00987B4A">
        <w:rPr>
          <w:rFonts w:ascii="Calibri" w:hAnsi="Calibri"/>
        </w:rPr>
        <w:t>-Module Functions</w:t>
      </w:r>
      <w:bookmarkEnd w:id="72"/>
      <w:bookmarkEnd w:id="73"/>
      <w:bookmarkEnd w:id="74"/>
      <w:bookmarkEnd w:id="75"/>
    </w:p>
    <w:p w14:paraId="79982303" w14:textId="77777777" w:rsidR="00007584" w:rsidRPr="00AA38E8" w:rsidRDefault="00007584" w:rsidP="00007584">
      <w:pPr>
        <w:pStyle w:val="Heading2"/>
        <w:numPr>
          <w:ilvl w:val="2"/>
          <w:numId w:val="11"/>
        </w:numPr>
        <w:spacing w:after="60"/>
        <w:rPr>
          <w:rFonts w:ascii="Calibri" w:hAnsi="Calibri" w:cs="Calibri"/>
        </w:rPr>
      </w:pPr>
      <w:bookmarkStart w:id="76" w:name="_Toc421011514"/>
      <w:bookmarkStart w:id="77" w:name="_Toc466456418"/>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9C0B38">
        <w:rPr>
          <w:rFonts w:ascii="Calibri" w:hAnsi="Calibri" w:cs="Calibri"/>
        </w:rPr>
        <w:t>MotAg3Meas</w:t>
      </w:r>
      <w:r w:rsidR="006D634C">
        <w:rPr>
          <w:rFonts w:ascii="Calibri" w:hAnsi="Calibri" w:cs="Calibri"/>
        </w:rPr>
        <w:fldChar w:fldCharType="end"/>
      </w:r>
      <w:r w:rsidRPr="00AA38E8">
        <w:rPr>
          <w:rFonts w:ascii="Calibri" w:hAnsi="Calibri" w:cs="Calibri"/>
        </w:rPr>
        <w:t>Init</w:t>
      </w:r>
      <w:bookmarkEnd w:id="76"/>
      <w:r w:rsidR="009C0B38">
        <w:rPr>
          <w:rFonts w:ascii="Calibri" w:hAnsi="Calibri" w:cs="Calibri"/>
        </w:rPr>
        <w:t>1</w:t>
      </w:r>
      <w:bookmarkEnd w:id="77"/>
    </w:p>
    <w:p w14:paraId="5C84190F" w14:textId="77777777" w:rsidR="00007584" w:rsidRPr="00AA38E8" w:rsidRDefault="00007584" w:rsidP="009C0B38">
      <w:pPr>
        <w:pStyle w:val="Heading4"/>
      </w:pPr>
      <w:bookmarkStart w:id="78" w:name="_Toc421011515"/>
      <w:r w:rsidRPr="00AA38E8">
        <w:t>Design Rationale</w:t>
      </w:r>
      <w:bookmarkEnd w:id="78"/>
    </w:p>
    <w:p w14:paraId="52C245AA" w14:textId="77777777" w:rsidR="00007584" w:rsidRPr="009C0B38" w:rsidRDefault="009C0B38" w:rsidP="009C0B38">
      <w:pPr>
        <w:ind w:firstLine="864"/>
        <w:rPr>
          <w:rFonts w:cs="Calibri"/>
        </w:rPr>
      </w:pPr>
      <w:r w:rsidRPr="009C0B38">
        <w:rPr>
          <w:rFonts w:cs="Calibri"/>
        </w:rPr>
        <w:t>Initialization of registers according to CM510A_MotAg3Meas_RegisterConfiguration.xlsm</w:t>
      </w:r>
    </w:p>
    <w:p w14:paraId="01F77636" w14:textId="77777777" w:rsidR="00007584" w:rsidRPr="00AA38E8" w:rsidRDefault="00007584" w:rsidP="009C0B38">
      <w:pPr>
        <w:pStyle w:val="Heading4"/>
      </w:pPr>
      <w:bookmarkStart w:id="79" w:name="_Toc421011516"/>
      <w:r w:rsidRPr="00AA38E8">
        <w:t>Module Outputs</w:t>
      </w:r>
      <w:bookmarkEnd w:id="79"/>
    </w:p>
    <w:p w14:paraId="0D7E94DE" w14:textId="77777777" w:rsidR="002B094F" w:rsidRDefault="009C0B38" w:rsidP="009C0B38">
      <w:pPr>
        <w:ind w:firstLine="864"/>
        <w:rPr>
          <w:rFonts w:cs="Calibri"/>
        </w:rPr>
      </w:pPr>
      <w:r w:rsidRPr="009C0B38">
        <w:rPr>
          <w:rFonts w:cs="Calibri"/>
        </w:rPr>
        <w:t>None</w:t>
      </w:r>
    </w:p>
    <w:p w14:paraId="4C21B24F" w14:textId="77777777" w:rsidR="009C0B38" w:rsidRPr="00AA38E8" w:rsidRDefault="009C0B38" w:rsidP="009C0B38">
      <w:pPr>
        <w:pStyle w:val="Heading2"/>
        <w:numPr>
          <w:ilvl w:val="2"/>
          <w:numId w:val="11"/>
        </w:numPr>
        <w:spacing w:after="60"/>
        <w:rPr>
          <w:rFonts w:ascii="Calibri" w:hAnsi="Calibri" w:cs="Calibri"/>
        </w:rPr>
      </w:pPr>
      <w:bookmarkStart w:id="80" w:name="_Toc466456419"/>
      <w:r>
        <w:rPr>
          <w:rFonts w:ascii="Calibri" w:hAnsi="Calibri" w:cs="Calibri"/>
        </w:rPr>
        <w:t>Per</w:t>
      </w:r>
      <w:r w:rsidRPr="00AA38E8">
        <w:rPr>
          <w:rFonts w:ascii="Calibri" w:hAnsi="Calibri" w:cs="Calibri"/>
        </w:rPr>
        <w:t xml:space="preserve">: </w:t>
      </w:r>
      <w:r>
        <w:rPr>
          <w:rFonts w:ascii="Calibri" w:hAnsi="Calibri" w:cs="Calibri"/>
        </w:rPr>
        <w:t>None</w:t>
      </w:r>
      <w:bookmarkEnd w:id="80"/>
    </w:p>
    <w:p w14:paraId="43C2713E" w14:textId="77777777" w:rsidR="009C0B38" w:rsidRPr="00AA38E8" w:rsidRDefault="009C0B38" w:rsidP="009C0B38">
      <w:pPr>
        <w:pStyle w:val="Heading4"/>
      </w:pPr>
      <w:r w:rsidRPr="00AA38E8">
        <w:t>Design Rationale</w:t>
      </w:r>
    </w:p>
    <w:p w14:paraId="157F2A9F" w14:textId="77777777" w:rsidR="009C0B38" w:rsidRDefault="009C0B38" w:rsidP="009C0B38">
      <w:pPr>
        <w:pStyle w:val="Heading4"/>
      </w:pPr>
      <w:r w:rsidRPr="00AA38E8">
        <w:t>Module Outputs</w:t>
      </w:r>
    </w:p>
    <w:p w14:paraId="4A92DA19" w14:textId="77777777" w:rsidR="009C0B38" w:rsidRDefault="009C0B38" w:rsidP="009C0B38">
      <w:pPr>
        <w:rPr>
          <w:lang w:bidi="ar-SA"/>
        </w:rPr>
      </w:pPr>
    </w:p>
    <w:p w14:paraId="7EC5BDBB" w14:textId="77777777" w:rsidR="009C0B38" w:rsidRPr="009C0B38" w:rsidRDefault="009C0B38" w:rsidP="009C0B38">
      <w:pPr>
        <w:rPr>
          <w:lang w:bidi="ar-SA"/>
        </w:rPr>
      </w:pPr>
    </w:p>
    <w:p w14:paraId="030CA82C" w14:textId="77777777" w:rsidR="002B094F" w:rsidRPr="008C6874" w:rsidRDefault="008C6874" w:rsidP="008C6874">
      <w:pPr>
        <w:pStyle w:val="Heading2"/>
        <w:spacing w:after="60"/>
        <w:rPr>
          <w:rFonts w:ascii="Calibri" w:hAnsi="Calibri"/>
        </w:rPr>
      </w:pPr>
      <w:bookmarkStart w:id="81" w:name="_Toc466456420"/>
      <w:r>
        <w:rPr>
          <w:rFonts w:ascii="Calibri" w:hAnsi="Calibri"/>
        </w:rPr>
        <w:t xml:space="preserve">Server </w:t>
      </w:r>
      <w:proofErr w:type="spellStart"/>
      <w:r>
        <w:rPr>
          <w:rFonts w:ascii="Calibri" w:hAnsi="Calibri"/>
        </w:rPr>
        <w:t>R</w:t>
      </w:r>
      <w:r w:rsidRPr="008C6874">
        <w:rPr>
          <w:rFonts w:ascii="Calibri" w:hAnsi="Calibri"/>
        </w:rPr>
        <w:t>unables</w:t>
      </w:r>
      <w:bookmarkEnd w:id="81"/>
      <w:proofErr w:type="spellEnd"/>
      <w:r w:rsidR="002B094F" w:rsidRPr="008C6874">
        <w:rPr>
          <w:rFonts w:ascii="Calibri" w:hAnsi="Calibri"/>
        </w:rPr>
        <w:t xml:space="preserve"> </w:t>
      </w:r>
    </w:p>
    <w:p w14:paraId="179C4F91" w14:textId="77777777" w:rsidR="008C6874" w:rsidRPr="00AA38E8" w:rsidRDefault="009C0B38" w:rsidP="009C0B38">
      <w:pPr>
        <w:pStyle w:val="Heading3"/>
        <w:rPr>
          <w:rFonts w:ascii="Calibri" w:hAnsi="Calibri" w:cs="Calibri"/>
        </w:rPr>
      </w:pPr>
      <w:bookmarkStart w:id="82" w:name="_Toc382301471"/>
      <w:bookmarkStart w:id="83" w:name="_Toc383698997"/>
      <w:bookmarkStart w:id="84" w:name="_Toc466456421"/>
      <w:bookmarkEnd w:id="82"/>
      <w:bookmarkEnd w:id="83"/>
      <w:r w:rsidRPr="009C0B38">
        <w:rPr>
          <w:rFonts w:ascii="Calibri" w:hAnsi="Calibri" w:cs="Calibri"/>
        </w:rPr>
        <w:t>GetMotAg3Mecl_Oper</w:t>
      </w:r>
      <w:bookmarkEnd w:id="84"/>
    </w:p>
    <w:p w14:paraId="62A52E44" w14:textId="77777777" w:rsidR="008C6874" w:rsidRPr="00AA38E8" w:rsidRDefault="008C6874" w:rsidP="009C0B38">
      <w:pPr>
        <w:pStyle w:val="Heading4"/>
      </w:pPr>
      <w:bookmarkStart w:id="85" w:name="_Toc421011525"/>
      <w:r w:rsidRPr="00AA38E8">
        <w:t>Design Rationale</w:t>
      </w:r>
      <w:bookmarkEnd w:id="85"/>
    </w:p>
    <w:p w14:paraId="75ECC735" w14:textId="77777777" w:rsidR="008C6874" w:rsidRPr="009C0B38" w:rsidRDefault="009C0B38" w:rsidP="009C0B38">
      <w:pPr>
        <w:ind w:firstLine="864"/>
        <w:rPr>
          <w:rFonts w:cs="Calibri"/>
        </w:rPr>
      </w:pPr>
      <w:r w:rsidRPr="009C0B38">
        <w:rPr>
          <w:rFonts w:cs="Calibri"/>
        </w:rPr>
        <w:t>Refer to FDD</w:t>
      </w:r>
    </w:p>
    <w:p w14:paraId="17A33AA9" w14:textId="77777777" w:rsidR="008C6874" w:rsidRDefault="008C6874" w:rsidP="009C0B38">
      <w:pPr>
        <w:pStyle w:val="Heading4"/>
      </w:pPr>
      <w:bookmarkStart w:id="86" w:name="_Toc421011526"/>
      <w:r w:rsidRPr="00AA38E8" w:rsidDel="00793E2B">
        <w:t xml:space="preserve"> </w:t>
      </w:r>
      <w:bookmarkStart w:id="87" w:name="_Toc421011527"/>
      <w:bookmarkEnd w:id="86"/>
      <w:r w:rsidRPr="00AA38E8">
        <w:t xml:space="preserve">(Processing of </w:t>
      </w:r>
      <w:proofErr w:type="gramStart"/>
      <w:r w:rsidRPr="00AA38E8">
        <w:t>function)…</w:t>
      </w:r>
      <w:proofErr w:type="gramEnd"/>
      <w:r w:rsidRPr="00AA38E8">
        <w:t>……</w:t>
      </w:r>
      <w:bookmarkEnd w:id="87"/>
    </w:p>
    <w:p w14:paraId="6C0E295A" w14:textId="77777777" w:rsidR="009C0B38" w:rsidRDefault="009C0B38" w:rsidP="009C0B38">
      <w:pPr>
        <w:ind w:left="864"/>
        <w:rPr>
          <w:lang w:bidi="ar-SA"/>
        </w:rPr>
      </w:pPr>
      <w:r w:rsidRPr="009C0B38">
        <w:rPr>
          <w:lang w:bidi="ar-SA"/>
        </w:rPr>
        <w:t>Refer to FDD</w:t>
      </w:r>
    </w:p>
    <w:p w14:paraId="7655583B" w14:textId="77777777" w:rsidR="009C0B38" w:rsidRDefault="009C0B38" w:rsidP="009C0B38">
      <w:pPr>
        <w:rPr>
          <w:lang w:bidi="ar-SA"/>
        </w:rPr>
      </w:pPr>
    </w:p>
    <w:p w14:paraId="4326B70F" w14:textId="77777777" w:rsidR="009C0B38" w:rsidRPr="009C0B38" w:rsidRDefault="009C0B38" w:rsidP="009C0B38">
      <w:pPr>
        <w:rPr>
          <w:lang w:bidi="ar-SA"/>
        </w:rPr>
      </w:pPr>
    </w:p>
    <w:p w14:paraId="3F499C62" w14:textId="77777777" w:rsidR="008C6874" w:rsidRDefault="008C6874" w:rsidP="008C6874">
      <w:pPr>
        <w:pStyle w:val="Heading2"/>
        <w:spacing w:after="60"/>
        <w:rPr>
          <w:rFonts w:ascii="Calibri" w:hAnsi="Calibri" w:cs="Calibri"/>
        </w:rPr>
      </w:pPr>
      <w:bookmarkStart w:id="88" w:name="_Ref382299966"/>
      <w:bookmarkStart w:id="89" w:name="_Toc421011529"/>
      <w:bookmarkStart w:id="90" w:name="_Toc466456422"/>
      <w:r w:rsidRPr="00AA38E8">
        <w:rPr>
          <w:rFonts w:ascii="Calibri" w:hAnsi="Calibri" w:cs="Calibri"/>
        </w:rPr>
        <w:t>Interrupt Functions</w:t>
      </w:r>
      <w:bookmarkEnd w:id="88"/>
      <w:bookmarkEnd w:id="89"/>
      <w:bookmarkEnd w:id="90"/>
    </w:p>
    <w:p w14:paraId="06011E97" w14:textId="77777777" w:rsidR="009C0B38" w:rsidRPr="009C0B38" w:rsidRDefault="009C0B38" w:rsidP="009C0B38">
      <w:pPr>
        <w:ind w:left="567"/>
        <w:rPr>
          <w:lang w:bidi="ar-SA"/>
        </w:rPr>
      </w:pPr>
      <w:r>
        <w:rPr>
          <w:lang w:bidi="ar-SA"/>
        </w:rPr>
        <w:t>None</w:t>
      </w:r>
    </w:p>
    <w:p w14:paraId="73FF492A" w14:textId="77777777" w:rsidR="008C6874" w:rsidRDefault="008C6874" w:rsidP="009C0B38">
      <w:pPr>
        <w:pStyle w:val="Heading3"/>
      </w:pPr>
      <w:bookmarkStart w:id="91" w:name="_Toc466456423"/>
      <w:r>
        <w:t>Interrupt Function Name</w:t>
      </w:r>
      <w:bookmarkEnd w:id="91"/>
    </w:p>
    <w:p w14:paraId="23A6C6F2" w14:textId="77777777" w:rsidR="008C6874" w:rsidRPr="00AA38E8" w:rsidRDefault="008C6874" w:rsidP="009C0B38">
      <w:pPr>
        <w:pStyle w:val="Heading4"/>
      </w:pPr>
      <w:bookmarkStart w:id="92" w:name="_Toc421011531"/>
      <w:r w:rsidRPr="00AA38E8">
        <w:t>Design Rationale</w:t>
      </w:r>
      <w:bookmarkEnd w:id="92"/>
    </w:p>
    <w:p w14:paraId="502B00F6" w14:textId="77777777" w:rsidR="008C6874" w:rsidRDefault="009C0B38" w:rsidP="009C0B38">
      <w:pPr>
        <w:pStyle w:val="Heading4"/>
      </w:pPr>
      <w:bookmarkStart w:id="93" w:name="_Toc421011532"/>
      <w:r w:rsidRPr="00AA38E8">
        <w:t xml:space="preserve"> </w:t>
      </w:r>
      <w:r w:rsidR="008C6874" w:rsidRPr="00AA38E8">
        <w:t xml:space="preserve">(Processing of the ISR </w:t>
      </w:r>
      <w:proofErr w:type="gramStart"/>
      <w:r w:rsidR="008C6874" w:rsidRPr="00AA38E8">
        <w:t>function)…..</w:t>
      </w:r>
      <w:bookmarkEnd w:id="93"/>
      <w:proofErr w:type="gramEnd"/>
    </w:p>
    <w:p w14:paraId="1CD0CF69" w14:textId="77777777" w:rsidR="009C0B38" w:rsidRDefault="009C0B38" w:rsidP="009C0B38">
      <w:pPr>
        <w:rPr>
          <w:lang w:bidi="ar-SA"/>
        </w:rPr>
      </w:pPr>
    </w:p>
    <w:p w14:paraId="11B1B428" w14:textId="77777777" w:rsidR="000933DF" w:rsidRPr="009C0B38" w:rsidRDefault="000933DF" w:rsidP="009C0B38">
      <w:pPr>
        <w:rPr>
          <w:lang w:bidi="ar-SA"/>
        </w:rPr>
      </w:pPr>
    </w:p>
    <w:p w14:paraId="6959212B" w14:textId="77777777" w:rsidR="002B094F" w:rsidRDefault="002B094F" w:rsidP="008C6874">
      <w:pPr>
        <w:pStyle w:val="Heading2"/>
        <w:spacing w:after="60"/>
        <w:rPr>
          <w:rFonts w:ascii="Calibri" w:hAnsi="Calibri" w:cs="Calibri"/>
        </w:rPr>
      </w:pPr>
      <w:bookmarkStart w:id="94" w:name="_Toc338170485"/>
      <w:bookmarkStart w:id="95" w:name="_Toc418080074"/>
      <w:bookmarkStart w:id="96" w:name="_Toc421709919"/>
      <w:bookmarkStart w:id="97" w:name="_Toc466456424"/>
      <w:r w:rsidRPr="008C6874">
        <w:rPr>
          <w:rFonts w:ascii="Calibri" w:hAnsi="Calibri" w:cs="Calibri"/>
        </w:rPr>
        <w:lastRenderedPageBreak/>
        <w:t>Module Internal (Local) Functions</w:t>
      </w:r>
      <w:bookmarkEnd w:id="94"/>
      <w:bookmarkEnd w:id="95"/>
      <w:bookmarkEnd w:id="96"/>
      <w:bookmarkEnd w:id="97"/>
    </w:p>
    <w:p w14:paraId="1B5A6922" w14:textId="77777777" w:rsidR="00B47C04" w:rsidRPr="00B47C04" w:rsidRDefault="00B47C04" w:rsidP="00B47C04">
      <w:pPr>
        <w:rPr>
          <w:lang w:bidi="ar-SA"/>
        </w:rPr>
      </w:pPr>
      <w:r>
        <w:rPr>
          <w:lang w:bidi="ar-SA"/>
        </w:rPr>
        <w:t>None</w:t>
      </w:r>
    </w:p>
    <w:p w14:paraId="767FF026" w14:textId="77777777" w:rsidR="008C6874" w:rsidRDefault="008C6874" w:rsidP="00B47C04">
      <w:pPr>
        <w:pStyle w:val="Heading3"/>
      </w:pPr>
      <w:bookmarkStart w:id="98" w:name="_Toc421011540"/>
      <w:bookmarkStart w:id="99" w:name="_Toc466456425"/>
      <w:r w:rsidRPr="00AA38E8">
        <w:t>Local Function #1</w:t>
      </w:r>
      <w:bookmarkEnd w:id="98"/>
      <w:bookmarkEnd w:id="99"/>
    </w:p>
    <w:p w14:paraId="252CE7DA" w14:textId="77777777" w:rsidR="008C6874" w:rsidRDefault="008C6874" w:rsidP="00EF74AD">
      <w:pPr>
        <w:pStyle w:val="Heading4"/>
      </w:pPr>
      <w:bookmarkStart w:id="100" w:name="_Toc421011541"/>
      <w:r>
        <w:t>Design Rationale</w:t>
      </w:r>
    </w:p>
    <w:p w14:paraId="46C76E63" w14:textId="77777777" w:rsidR="008C6874" w:rsidRDefault="008C6874" w:rsidP="00EF74AD">
      <w:pPr>
        <w:pStyle w:val="Heading4"/>
      </w:pPr>
      <w:r>
        <w:t>Processing</w:t>
      </w:r>
      <w:bookmarkEnd w:id="100"/>
    </w:p>
    <w:p w14:paraId="6BE29DC9" w14:textId="77777777" w:rsidR="00EF74AD" w:rsidRPr="00EF74AD" w:rsidRDefault="00EF74AD" w:rsidP="00EF74AD">
      <w:pPr>
        <w:rPr>
          <w:lang w:bidi="ar-SA"/>
        </w:rPr>
      </w:pPr>
    </w:p>
    <w:p w14:paraId="6FCC0F58" w14:textId="77777777" w:rsidR="008C6874" w:rsidRDefault="008C6874" w:rsidP="008C6874">
      <w:pPr>
        <w:pStyle w:val="Heading2"/>
        <w:spacing w:after="60"/>
        <w:rPr>
          <w:rFonts w:ascii="Calibri" w:hAnsi="Calibri" w:cs="Calibri"/>
        </w:rPr>
      </w:pPr>
      <w:bookmarkStart w:id="101" w:name="_Toc421011542"/>
      <w:bookmarkStart w:id="102" w:name="_Toc466456426"/>
      <w:r>
        <w:rPr>
          <w:rFonts w:ascii="Calibri" w:hAnsi="Calibri" w:cs="Calibri"/>
        </w:rPr>
        <w:t>GLOBAL</w:t>
      </w:r>
      <w:r w:rsidRPr="00AA38E8">
        <w:rPr>
          <w:rFonts w:ascii="Calibri" w:hAnsi="Calibri" w:cs="Calibri"/>
        </w:rPr>
        <w:t xml:space="preserve"> Function/Macro Definitions</w:t>
      </w:r>
      <w:bookmarkEnd w:id="101"/>
      <w:bookmarkEnd w:id="102"/>
    </w:p>
    <w:p w14:paraId="02758F65" w14:textId="77777777" w:rsidR="00B47C04" w:rsidRPr="00B47C04" w:rsidRDefault="00B47C04" w:rsidP="00B47C04">
      <w:pPr>
        <w:rPr>
          <w:lang w:bidi="ar-SA"/>
        </w:rPr>
      </w:pPr>
      <w:r>
        <w:rPr>
          <w:lang w:bidi="ar-SA"/>
        </w:rPr>
        <w:t>None</w:t>
      </w:r>
    </w:p>
    <w:p w14:paraId="730AC2DF" w14:textId="77777777" w:rsidR="008C6874" w:rsidRPr="00AA38E8" w:rsidRDefault="008C6874" w:rsidP="00EF74AD">
      <w:pPr>
        <w:pStyle w:val="Heading3"/>
      </w:pPr>
      <w:bookmarkStart w:id="103" w:name="_Toc421011543"/>
      <w:bookmarkStart w:id="104" w:name="_Toc466456427"/>
      <w:r>
        <w:t>GLOBAL</w:t>
      </w:r>
      <w:r w:rsidRPr="00AA38E8">
        <w:t xml:space="preserve"> Function #1</w:t>
      </w:r>
      <w:bookmarkEnd w:id="103"/>
      <w:bookmarkEnd w:id="104"/>
    </w:p>
    <w:p w14:paraId="7EE2D328" w14:textId="77777777" w:rsidR="008C6874" w:rsidRPr="00E12B54" w:rsidRDefault="008C6874" w:rsidP="00EF74AD">
      <w:pPr>
        <w:pStyle w:val="Heading4"/>
      </w:pPr>
      <w:bookmarkStart w:id="105" w:name="_Toc421011544"/>
      <w:r>
        <w:t>Design Rationale</w:t>
      </w:r>
    </w:p>
    <w:bookmarkEnd w:id="105"/>
    <w:p w14:paraId="5ECB96E5" w14:textId="77777777" w:rsidR="008C6874" w:rsidRPr="00AA38E8" w:rsidRDefault="00EF74AD" w:rsidP="00EF74AD">
      <w:pPr>
        <w:pStyle w:val="Heading4"/>
      </w:pPr>
      <w:r>
        <w:t>P</w:t>
      </w:r>
      <w:r w:rsidR="008C6874">
        <w:t>rocessing</w:t>
      </w:r>
    </w:p>
    <w:p w14:paraId="4368C8A6" w14:textId="77777777" w:rsidR="002B094F" w:rsidRDefault="002B094F" w:rsidP="002B094F">
      <w:pPr>
        <w:rPr>
          <w:lang w:bidi="ar-SA"/>
        </w:rPr>
      </w:pPr>
    </w:p>
    <w:p w14:paraId="25E67301" w14:textId="77777777" w:rsidR="002B094F" w:rsidRDefault="002B094F" w:rsidP="002B094F">
      <w:pPr>
        <w:rPr>
          <w:lang w:bidi="ar-SA"/>
        </w:rPr>
      </w:pPr>
    </w:p>
    <w:p w14:paraId="14D6BA05" w14:textId="77777777" w:rsidR="002B094F" w:rsidRDefault="002B094F" w:rsidP="002B094F">
      <w:pPr>
        <w:rPr>
          <w:lang w:bidi="ar-SA"/>
        </w:rPr>
      </w:pPr>
    </w:p>
    <w:p w14:paraId="0CAAFE54" w14:textId="77777777" w:rsidR="002B094F" w:rsidRPr="002B094F" w:rsidRDefault="002B094F" w:rsidP="002B094F">
      <w:pPr>
        <w:rPr>
          <w:lang w:bidi="ar-SA"/>
        </w:rPr>
      </w:pPr>
    </w:p>
    <w:p w14:paraId="16EB8BF3" w14:textId="77777777" w:rsidR="00C728E9" w:rsidRPr="00C728E9" w:rsidRDefault="00C728E9" w:rsidP="00C728E9">
      <w:pPr>
        <w:rPr>
          <w:lang w:bidi="ar-SA"/>
        </w:rPr>
      </w:pPr>
    </w:p>
    <w:p w14:paraId="65649BED" w14:textId="4FC9EEEE" w:rsidR="00531B8C" w:rsidRDefault="00531B8C" w:rsidP="00531B8C">
      <w:pPr>
        <w:pStyle w:val="Heading1"/>
        <w:ind w:left="562" w:hanging="562"/>
        <w:rPr>
          <w:ins w:id="106" w:author="Shishir Nagendra Holenarasipura Lakshmikanth S" w:date="2018-04-05T09:09:00Z"/>
          <w:rFonts w:ascii="Calibri" w:hAnsi="Calibri" w:cs="Calibri"/>
        </w:rPr>
      </w:pPr>
      <w:bookmarkStart w:id="107" w:name="_Toc418080076"/>
      <w:bookmarkStart w:id="108" w:name="_Toc421709921"/>
      <w:bookmarkStart w:id="109" w:name="_Toc466456428"/>
      <w:r w:rsidRPr="002E3F2E">
        <w:rPr>
          <w:rFonts w:ascii="Calibri" w:hAnsi="Calibri"/>
        </w:rPr>
        <w:lastRenderedPageBreak/>
        <w:t>Known</w:t>
      </w:r>
      <w:r w:rsidRPr="00AA38E8">
        <w:rPr>
          <w:rFonts w:ascii="Calibri" w:hAnsi="Calibri" w:cs="Calibri"/>
        </w:rPr>
        <w:t xml:space="preserve"> Limitations with Design</w:t>
      </w:r>
      <w:bookmarkEnd w:id="107"/>
      <w:bookmarkEnd w:id="108"/>
      <w:bookmarkEnd w:id="109"/>
    </w:p>
    <w:p w14:paraId="10E0077E" w14:textId="2E235CAC" w:rsidR="00CC1B27" w:rsidRPr="00CC1B27" w:rsidRDefault="00CC1B27">
      <w:pPr>
        <w:rPr>
          <w:sz w:val="16"/>
          <w:rPrChange w:id="110" w:author="Shishir Nagendra Holenarasipura Lakshmikanth S" w:date="2018-04-05T09:10:00Z">
            <w:rPr>
              <w:rFonts w:ascii="Calibri" w:hAnsi="Calibri" w:cs="Calibri"/>
            </w:rPr>
          </w:rPrChange>
        </w:rPr>
        <w:pPrChange w:id="111" w:author="Shishir Nagendra Holenarasipura Lakshmikanth S" w:date="2018-04-05T09:09:00Z">
          <w:pPr>
            <w:pStyle w:val="Heading1"/>
            <w:ind w:left="562" w:hanging="562"/>
          </w:pPr>
        </w:pPrChange>
      </w:pPr>
      <w:ins w:id="112" w:author="Shishir Nagendra Holenarasipura Lakshmikanth S" w:date="2018-04-05T09:10:00Z">
        <w:r w:rsidRPr="00CC1B27">
          <w:rPr>
            <w:kern w:val="28"/>
            <w:sz w:val="24"/>
            <w:szCs w:val="20"/>
            <w:lang w:bidi="ar-SA"/>
            <w:rPrChange w:id="113" w:author="Shishir Nagendra Holenarasipura Lakshmikanth S" w:date="2018-04-05T09:10:00Z">
              <w:rPr/>
            </w:rPrChange>
          </w:rPr>
          <w:t>None</w:t>
        </w:r>
      </w:ins>
    </w:p>
    <w:p w14:paraId="5FBECB35" w14:textId="2E800C72" w:rsidR="004C6BBB" w:rsidDel="00261A33" w:rsidRDefault="004C6BBB">
      <w:pPr>
        <w:pStyle w:val="ListParagraph"/>
        <w:ind w:left="562"/>
        <w:rPr>
          <w:del w:id="114" w:author="Shishir Nagendra Holenarasipura Lakshmikanth S" w:date="2018-03-27T10:23:00Z"/>
          <w:rFonts w:cs="Calibri"/>
        </w:rPr>
        <w:pPrChange w:id="115" w:author="Shishir Nagendra Holenarasipura Lakshmikanth S" w:date="2018-04-05T09:09:00Z">
          <w:pPr>
            <w:pStyle w:val="ListParagraph"/>
            <w:numPr>
              <w:numId w:val="22"/>
            </w:numPr>
            <w:ind w:hanging="360"/>
          </w:pPr>
        </w:pPrChange>
      </w:pPr>
      <w:ins w:id="116" w:author="Kathirkamu Annakamu" w:date="2018-03-26T16:43:00Z">
        <w:del w:id="117" w:author="Shishir Nagendra Holenarasipura Lakshmikanth S" w:date="2018-04-05T09:09:00Z">
          <w:r w:rsidRPr="00261A33" w:rsidDel="00CC1B27">
            <w:rPr>
              <w:rFonts w:cs="Calibri"/>
              <w:rPrChange w:id="118" w:author="Shishir Nagendra Holenarasipura Lakshmikanth S" w:date="2018-03-27T10:23:00Z">
                <w:rPr/>
              </w:rPrChange>
            </w:rPr>
            <w:delText xml:space="preserve">Due to the setting of Double override in the </w:delText>
          </w:r>
        </w:del>
        <w:del w:id="119" w:author="Shishir Nagendra Holenarasipura Lakshmikanth S" w:date="2018-04-02T11:02:00Z">
          <w:r w:rsidRPr="00261A33" w:rsidDel="00557EA6">
            <w:rPr>
              <w:rFonts w:cs="Calibri"/>
              <w:rPrChange w:id="120" w:author="Shishir Nagendra Holenarasipura Lakshmikanth S" w:date="2018-03-27T10:23:00Z">
                <w:rPr/>
              </w:rPrChange>
            </w:rPr>
            <w:delText>F</w:delText>
          </w:r>
        </w:del>
        <w:del w:id="121" w:author="Shishir Nagendra Holenarasipura Lakshmikanth S" w:date="2018-04-05T09:09:00Z">
          <w:r w:rsidRPr="00261A33" w:rsidDel="00CC1B27">
            <w:rPr>
              <w:rFonts w:cs="Calibri"/>
              <w:rPrChange w:id="122" w:author="Shishir Nagendra Holenarasipura Lakshmikanth S" w:date="2018-03-27T10:23:00Z">
                <w:rPr/>
              </w:rPrChange>
            </w:rPr>
            <w:delText>ixed point tool,</w:delText>
          </w:r>
        </w:del>
        <w:del w:id="123" w:author="Shishir Nagendra Holenarasipura Lakshmikanth S" w:date="2018-03-27T10:24:00Z">
          <w:r w:rsidRPr="00261A33" w:rsidDel="00261A33">
            <w:rPr>
              <w:rFonts w:cs="Calibri"/>
              <w:rPrChange w:id="124" w:author="Shishir Nagendra Holenarasipura Lakshmikanth S" w:date="2018-03-27T10:23:00Z">
                <w:rPr/>
              </w:rPrChange>
            </w:rPr>
            <w:delText>I</w:delText>
          </w:r>
        </w:del>
        <w:del w:id="125" w:author="Shishir Nagendra Holenarasipura Lakshmikanth S" w:date="2018-04-05T09:09:00Z">
          <w:r w:rsidRPr="00261A33" w:rsidDel="00CC1B27">
            <w:rPr>
              <w:rFonts w:cs="Calibri"/>
              <w:rPrChange w:id="126" w:author="Shishir Nagendra Holenarasipura Lakshmikanth S" w:date="2018-03-27T10:23:00Z">
                <w:rPr/>
              </w:rPrChange>
            </w:rPr>
            <w:delText xml:space="preserve">n the model ENCA0CNT value is leftshifted with the value MOTAG3MEAS_SNSRRLVBITWIDTHEXP_CNT_U08 after that the result is converted to Uint16 as per </w:delText>
          </w:r>
        </w:del>
        <w:del w:id="127" w:author="Shishir Nagendra Holenarasipura Lakshmikanth S" w:date="2018-04-02T11:02:00Z">
          <w:r w:rsidRPr="00261A33" w:rsidDel="00557EA6">
            <w:rPr>
              <w:rFonts w:cs="Calibri"/>
              <w:rPrChange w:id="128" w:author="Shishir Nagendra Holenarasipura Lakshmikanth S" w:date="2018-03-27T10:23:00Z">
                <w:rPr/>
              </w:rPrChange>
            </w:rPr>
            <w:delText xml:space="preserve"> </w:delText>
          </w:r>
        </w:del>
        <w:del w:id="129" w:author="Shishir Nagendra Holenarasipura Lakshmikanth S" w:date="2018-04-05T09:09:00Z">
          <w:r w:rsidRPr="00261A33" w:rsidDel="00CC1B27">
            <w:rPr>
              <w:rFonts w:cs="Calibri"/>
              <w:rPrChange w:id="130" w:author="Shishir Nagendra Holenarasipura Lakshmikanth S" w:date="2018-03-27T10:23:00Z">
                <w:rPr/>
              </w:rPrChange>
            </w:rPr>
            <w:delText xml:space="preserve">the model design,but this conversion is not taking place in the </w:delText>
          </w:r>
        </w:del>
        <w:del w:id="131" w:author="Shishir Nagendra Holenarasipura Lakshmikanth S" w:date="2018-04-02T11:02:00Z">
          <w:r w:rsidRPr="00261A33" w:rsidDel="00557EA6">
            <w:rPr>
              <w:rFonts w:cs="Calibri"/>
              <w:rPrChange w:id="132" w:author="Shishir Nagendra Holenarasipura Lakshmikanth S" w:date="2018-03-27T10:23:00Z">
                <w:rPr/>
              </w:rPrChange>
            </w:rPr>
            <w:delText>r</w:delText>
          </w:r>
        </w:del>
        <w:del w:id="133" w:author="Shishir Nagendra Holenarasipura Lakshmikanth S" w:date="2018-04-05T09:09:00Z">
          <w:r w:rsidRPr="00261A33" w:rsidDel="00CC1B27">
            <w:rPr>
              <w:rFonts w:cs="Calibri"/>
              <w:rPrChange w:id="134" w:author="Shishir Nagendra Holenarasipura Lakshmikanth S" w:date="2018-03-27T10:23:00Z">
                <w:rPr/>
              </w:rPrChange>
            </w:rPr>
            <w:delText xml:space="preserve">eactis whereas </w:delText>
          </w:r>
        </w:del>
        <w:del w:id="135" w:author="Shishir Nagendra Holenarasipura Lakshmikanth S" w:date="2018-03-27T10:24:00Z">
          <w:r w:rsidRPr="00261A33" w:rsidDel="00271B43">
            <w:rPr>
              <w:rFonts w:cs="Calibri"/>
              <w:rPrChange w:id="136" w:author="Shishir Nagendra Holenarasipura Lakshmikanth S" w:date="2018-03-27T10:23:00Z">
                <w:rPr/>
              </w:rPrChange>
            </w:rPr>
            <w:delText>I</w:delText>
          </w:r>
        </w:del>
        <w:del w:id="137" w:author="Shishir Nagendra Holenarasipura Lakshmikanth S" w:date="2018-04-05T09:09:00Z">
          <w:r w:rsidRPr="00261A33" w:rsidDel="00CC1B27">
            <w:rPr>
              <w:rFonts w:cs="Calibri"/>
              <w:rPrChange w:id="138" w:author="Shishir Nagendra Holenarasipura Lakshmikanth S" w:date="2018-03-27T10:23:00Z">
                <w:rPr/>
              </w:rPrChange>
            </w:rPr>
            <w:delText>n the code this part is working fine.This leads to mismatches in the value</w:delText>
          </w:r>
        </w:del>
      </w:ins>
    </w:p>
    <w:p w14:paraId="3586909D" w14:textId="6E4011DD" w:rsidR="00531B8C" w:rsidRPr="00261A33" w:rsidDel="00CC1B27" w:rsidRDefault="004C6BBB">
      <w:pPr>
        <w:pStyle w:val="ListParagraph"/>
        <w:ind w:left="562"/>
        <w:rPr>
          <w:del w:id="139" w:author="Shishir Nagendra Holenarasipura Lakshmikanth S" w:date="2018-04-05T09:09:00Z"/>
          <w:rFonts w:cs="Calibri"/>
          <w:rPrChange w:id="140" w:author="Shishir Nagendra Holenarasipura Lakshmikanth S" w:date="2018-03-27T10:23:00Z">
            <w:rPr>
              <w:del w:id="141" w:author="Shishir Nagendra Holenarasipura Lakshmikanth S" w:date="2018-04-05T09:09:00Z"/>
            </w:rPr>
          </w:rPrChange>
        </w:rPr>
        <w:pPrChange w:id="142" w:author="Shishir Nagendra Holenarasipura Lakshmikanth S" w:date="2018-04-05T09:09:00Z">
          <w:pPr/>
        </w:pPrChange>
      </w:pPr>
      <w:ins w:id="143" w:author="Kathirkamu Annakamu" w:date="2018-03-26T16:43:00Z">
        <w:del w:id="144" w:author="Shishir Nagendra Holenarasipura Lakshmikanth S" w:date="2018-03-27T10:23:00Z">
          <w:r w:rsidRPr="00261A33" w:rsidDel="00261A33">
            <w:rPr>
              <w:rFonts w:cs="Calibri"/>
              <w:rPrChange w:id="145" w:author="Shishir Nagendra Holenarasipura Lakshmikanth S" w:date="2018-03-27T10:23:00Z">
                <w:rPr/>
              </w:rPrChange>
            </w:rPr>
            <w:delText xml:space="preserve">2. </w:delText>
          </w:r>
        </w:del>
        <w:del w:id="146" w:author="Shishir Nagendra Holenarasipura Lakshmikanth S" w:date="2018-04-05T09:09:00Z">
          <w:r w:rsidRPr="00261A33" w:rsidDel="00CC1B27">
            <w:rPr>
              <w:rFonts w:cs="Calibri"/>
              <w:rPrChange w:id="147" w:author="Shishir Nagendra Holenarasipura Lakshmikanth S" w:date="2018-03-27T10:23:00Z">
                <w:rPr/>
              </w:rPrChange>
            </w:rPr>
            <w:delText>The MIL Model and MIL vectors supplied with the setting double override, so the MotAgMecl_ArgOut has the double range outputs in the MIL model and MIL vectors. This leads to assertion violation and mismatches in the model</w:delText>
          </w:r>
        </w:del>
      </w:ins>
      <w:del w:id="148" w:author="Shishir Nagendra Holenarasipura Lakshmikanth S" w:date="2018-04-05T09:09:00Z">
        <w:r w:rsidR="00B37E13" w:rsidRPr="00261A33" w:rsidDel="00CC1B27">
          <w:rPr>
            <w:rFonts w:cs="Calibri"/>
            <w:rPrChange w:id="149" w:author="Shishir Nagendra Holenarasipura Lakshmikanth S" w:date="2018-03-27T10:23:00Z">
              <w:rPr/>
            </w:rPrChange>
          </w:rPr>
          <w:delText>None.</w:delText>
        </w:r>
      </w:del>
    </w:p>
    <w:p w14:paraId="0666A125" w14:textId="2AFA335D" w:rsidR="00531B8C" w:rsidDel="00CC1B27" w:rsidRDefault="00531B8C">
      <w:pPr>
        <w:pStyle w:val="ListParagraph"/>
        <w:ind w:left="562"/>
        <w:rPr>
          <w:del w:id="150" w:author="Shishir Nagendra Holenarasipura Lakshmikanth S" w:date="2018-04-05T09:09:00Z"/>
        </w:rPr>
        <w:pPrChange w:id="151" w:author="Shishir Nagendra Holenarasipura Lakshmikanth S" w:date="2018-04-05T09:09:00Z">
          <w:pPr/>
        </w:pPrChange>
      </w:pPr>
    </w:p>
    <w:p w14:paraId="06574881" w14:textId="175127FC" w:rsidR="006C413A" w:rsidRDefault="006C413A" w:rsidP="006C413A">
      <w:pPr>
        <w:pStyle w:val="Heading1"/>
        <w:ind w:left="562" w:hanging="562"/>
        <w:rPr>
          <w:ins w:id="152" w:author="Shishir Nagendra Holenarasipura Lakshmikanth S" w:date="2018-04-06T09:41:00Z"/>
          <w:rFonts w:ascii="Calibri" w:hAnsi="Calibri" w:cs="Calibri"/>
        </w:rPr>
      </w:pPr>
      <w:bookmarkStart w:id="153" w:name="_Toc382297449"/>
      <w:bookmarkStart w:id="154" w:name="_Toc418080077"/>
      <w:bookmarkStart w:id="155" w:name="_Toc421709922"/>
      <w:bookmarkStart w:id="156" w:name="_Toc466456429"/>
      <w:ins w:id="157" w:author="Shishir Nagendra Holenarasipura Lakshmikanth S" w:date="2018-04-06T09:41:00Z">
        <w:r>
          <w:rPr>
            <w:rFonts w:ascii="Calibri" w:hAnsi="Calibri"/>
          </w:rPr>
          <w:lastRenderedPageBreak/>
          <w:t>UNIT TEST CONSIDERATION</w:t>
        </w:r>
        <w:bookmarkStart w:id="158" w:name="_GoBack"/>
        <w:bookmarkEnd w:id="158"/>
      </w:ins>
    </w:p>
    <w:p w14:paraId="0913B2C9" w14:textId="4D7B1812" w:rsidR="00CC1B27" w:rsidRPr="00CC1B27" w:rsidRDefault="00531B8C">
      <w:pPr>
        <w:spacing w:line="276" w:lineRule="auto"/>
        <w:rPr>
          <w:ins w:id="159" w:author="Shishir Nagendra Holenarasipura Lakshmikanth S" w:date="2018-04-05T09:12:00Z"/>
          <w:rFonts w:cs="Arial"/>
          <w:rPrChange w:id="160" w:author="Shishir Nagendra Holenarasipura Lakshmikanth S" w:date="2018-04-05T09:12:00Z">
            <w:rPr>
              <w:ins w:id="161" w:author="Shishir Nagendra Holenarasipura Lakshmikanth S" w:date="2018-04-05T09:12:00Z"/>
            </w:rPr>
          </w:rPrChange>
        </w:rPr>
        <w:pPrChange w:id="162" w:author="Shishir Nagendra Holenarasipura Lakshmikanth S" w:date="2018-04-05T09:12:00Z">
          <w:pPr>
            <w:pStyle w:val="ListParagraph"/>
            <w:spacing w:line="276" w:lineRule="auto"/>
          </w:pPr>
        </w:pPrChange>
      </w:pPr>
      <w:del w:id="163" w:author="Shishir Nagendra Holenarasipura Lakshmikanth S" w:date="2018-04-06T09:41:00Z">
        <w:r w:rsidRPr="00E75CFE" w:rsidDel="006C413A">
          <w:rPr>
            <w:rFonts w:cs="Calibri"/>
          </w:rPr>
          <w:delText>UNIT TEST CONSIDERATION</w:delText>
        </w:r>
      </w:del>
      <w:bookmarkEnd w:id="153"/>
      <w:bookmarkEnd w:id="154"/>
      <w:bookmarkEnd w:id="155"/>
      <w:bookmarkEnd w:id="156"/>
      <w:ins w:id="164" w:author="Shishir Nagendra Holenarasipura Lakshmikanth S" w:date="2018-04-05T09:12:00Z">
        <w:r w:rsidR="00CC1B27" w:rsidRPr="00CC1B27">
          <w:rPr>
            <w:rFonts w:cs="Arial"/>
          </w:rPr>
          <w:t>MOTAG3_SNSRRLVBITWIDTHEXP_CNT_U08</w:t>
        </w:r>
        <w:r w:rsidR="00CC1B27" w:rsidRPr="00CC1B27">
          <w:rPr>
            <w:rFonts w:cs="Arial"/>
            <w:rPrChange w:id="165" w:author="Shishir Nagendra Holenarasipura Lakshmikanth S" w:date="2018-04-05T09:12:00Z">
              <w:rPr/>
            </w:rPrChange>
          </w:rPr>
          <w:t xml:space="preserve"> is a config </w:t>
        </w:r>
        <w:proofErr w:type="spellStart"/>
        <w:r w:rsidR="00CC1B27" w:rsidRPr="00CC1B27">
          <w:rPr>
            <w:rFonts w:cs="Arial"/>
            <w:rPrChange w:id="166" w:author="Shishir Nagendra Holenarasipura Lakshmikanth S" w:date="2018-04-05T09:12:00Z">
              <w:rPr/>
            </w:rPrChange>
          </w:rPr>
          <w:t>param</w:t>
        </w:r>
        <w:proofErr w:type="spellEnd"/>
        <w:r w:rsidR="00CC1B27" w:rsidRPr="00CC1B27">
          <w:rPr>
            <w:rFonts w:cs="Arial"/>
            <w:rPrChange w:id="167" w:author="Shishir Nagendra Holenarasipura Lakshmikanth S" w:date="2018-04-05T09:12:00Z">
              <w:rPr/>
            </w:rPrChange>
          </w:rPr>
          <w:t xml:space="preserve"> which is defined as an extern. This is defined in “CDD_MotAg</w:t>
        </w:r>
        <w:r w:rsidR="00CC1B27">
          <w:rPr>
            <w:rFonts w:cs="Arial"/>
          </w:rPr>
          <w:t>3</w:t>
        </w:r>
        <w:r w:rsidR="00CC1B27" w:rsidRPr="00CC1B27">
          <w:rPr>
            <w:rFonts w:cs="Arial"/>
            <w:rPrChange w:id="168" w:author="Shishir Nagendra Holenarasipura Lakshmikanth S" w:date="2018-04-05T09:12:00Z">
              <w:rPr/>
            </w:rPrChange>
          </w:rPr>
          <w:t xml:space="preserve">Meas_Cfg.h” tools/local/include folder. The range of this config </w:t>
        </w:r>
        <w:proofErr w:type="spellStart"/>
        <w:r w:rsidR="00CC1B27" w:rsidRPr="00CC1B27">
          <w:rPr>
            <w:rFonts w:cs="Arial"/>
            <w:rPrChange w:id="169" w:author="Shishir Nagendra Holenarasipura Lakshmikanth S" w:date="2018-04-05T09:12:00Z">
              <w:rPr/>
            </w:rPrChange>
          </w:rPr>
          <w:t>param</w:t>
        </w:r>
        <w:proofErr w:type="spellEnd"/>
        <w:r w:rsidR="00CC1B27" w:rsidRPr="00CC1B27">
          <w:rPr>
            <w:rFonts w:cs="Arial"/>
            <w:rPrChange w:id="170" w:author="Shishir Nagendra Holenarasipura Lakshmikanth S" w:date="2018-04-05T09:12:00Z">
              <w:rPr/>
            </w:rPrChange>
          </w:rPr>
          <w:t xml:space="preserve"> shall be tested.</w:t>
        </w:r>
      </w:ins>
    </w:p>
    <w:p w14:paraId="23C34A18" w14:textId="77777777" w:rsidR="00CC1B27" w:rsidRPr="00CC1B27" w:rsidRDefault="00CC1B27">
      <w:pPr>
        <w:rPr>
          <w:rPrChange w:id="171" w:author="Shishir Nagendra Holenarasipura Lakshmikanth S" w:date="2018-04-05T09:10:00Z">
            <w:rPr>
              <w:rFonts w:ascii="Calibri" w:hAnsi="Calibri" w:cs="Calibri"/>
            </w:rPr>
          </w:rPrChange>
        </w:rPr>
        <w:pPrChange w:id="172" w:author="Shishir Nagendra Holenarasipura Lakshmikanth S" w:date="2018-04-05T09:10:00Z">
          <w:pPr>
            <w:pStyle w:val="Heading1"/>
            <w:ind w:left="562" w:hanging="562"/>
          </w:pPr>
        </w:pPrChange>
      </w:pPr>
    </w:p>
    <w:p w14:paraId="0E67EFB7" w14:textId="6DB3A819" w:rsidR="00531B8C" w:rsidRPr="00531B8C" w:rsidDel="00CC1B27" w:rsidRDefault="00B37E13" w:rsidP="00531B8C">
      <w:pPr>
        <w:rPr>
          <w:del w:id="173" w:author="Shishir Nagendra Holenarasipura Lakshmikanth S" w:date="2018-04-05T09:10:00Z"/>
          <w:lang w:bidi="ar-SA"/>
        </w:rPr>
      </w:pPr>
      <w:del w:id="174" w:author="Shishir Nagendra Holenarasipura Lakshmikanth S" w:date="2018-04-05T09:10:00Z">
        <w:r w:rsidDel="00CC1B27">
          <w:rPr>
            <w:rFonts w:cs="Calibri"/>
          </w:rPr>
          <w:delText>None.</w:delText>
        </w:r>
      </w:del>
    </w:p>
    <w:p w14:paraId="4463E565" w14:textId="77777777" w:rsidR="00786BDF" w:rsidRPr="00A158C7" w:rsidRDefault="00786BDF" w:rsidP="000B37D5">
      <w:pPr>
        <w:pStyle w:val="Heading7"/>
      </w:pPr>
      <w:bookmarkStart w:id="175" w:name="_Toc466456430"/>
      <w:r w:rsidRPr="00A158C7">
        <w:lastRenderedPageBreak/>
        <w:t>Abbreviations and Acronyms</w:t>
      </w:r>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28EAADB0" w14:textId="77777777" w:rsidTr="00D60445">
        <w:trPr>
          <w:tblHeader/>
        </w:trPr>
        <w:tc>
          <w:tcPr>
            <w:tcW w:w="3018" w:type="dxa"/>
            <w:shd w:val="clear" w:color="auto" w:fill="E7E6E6" w:themeFill="background2"/>
          </w:tcPr>
          <w:p w14:paraId="47642A15"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68AF5206" w14:textId="77777777" w:rsidR="00786BDF" w:rsidRPr="00A158C7" w:rsidRDefault="00786BDF" w:rsidP="00540486">
            <w:pPr>
              <w:spacing w:before="60" w:after="60"/>
              <w:rPr>
                <w:b/>
                <w:szCs w:val="20"/>
              </w:rPr>
            </w:pPr>
            <w:r w:rsidRPr="00A158C7">
              <w:rPr>
                <w:b/>
                <w:szCs w:val="20"/>
              </w:rPr>
              <w:t>Description</w:t>
            </w:r>
          </w:p>
        </w:tc>
      </w:tr>
      <w:tr w:rsidR="00786BDF" w:rsidRPr="00A158C7" w14:paraId="7E99F636" w14:textId="77777777" w:rsidTr="00786BDF">
        <w:tc>
          <w:tcPr>
            <w:tcW w:w="3018" w:type="dxa"/>
            <w:shd w:val="clear" w:color="auto" w:fill="auto"/>
          </w:tcPr>
          <w:p w14:paraId="4E15F5EE" w14:textId="3663EC39" w:rsidR="00786BDF" w:rsidRPr="00A158C7" w:rsidRDefault="00A84C0F" w:rsidP="00540486">
            <w:pPr>
              <w:spacing w:before="60" w:after="60"/>
              <w:rPr>
                <w:szCs w:val="20"/>
              </w:rPr>
            </w:pPr>
            <w:ins w:id="176" w:author="Shishir Nagendra Holenarasipura Lakshmikanth S" w:date="2018-03-27T10:28:00Z">
              <w:r>
                <w:rPr>
                  <w:szCs w:val="20"/>
                </w:rPr>
                <w:t>FDD</w:t>
              </w:r>
            </w:ins>
          </w:p>
        </w:tc>
        <w:tc>
          <w:tcPr>
            <w:tcW w:w="6270" w:type="dxa"/>
            <w:shd w:val="clear" w:color="auto" w:fill="auto"/>
          </w:tcPr>
          <w:p w14:paraId="3B887FC2" w14:textId="7A049B77" w:rsidR="00786BDF" w:rsidRPr="00A158C7" w:rsidRDefault="00A84C0F" w:rsidP="00540486">
            <w:pPr>
              <w:spacing w:before="60" w:after="60"/>
              <w:rPr>
                <w:szCs w:val="20"/>
              </w:rPr>
            </w:pPr>
            <w:ins w:id="177" w:author="Shishir Nagendra Holenarasipura Lakshmikanth S" w:date="2018-03-27T10:28:00Z">
              <w:r>
                <w:rPr>
                  <w:szCs w:val="20"/>
                </w:rPr>
                <w:t>Functional Design Document</w:t>
              </w:r>
            </w:ins>
          </w:p>
        </w:tc>
      </w:tr>
      <w:tr w:rsidR="001C3CBB" w:rsidRPr="00A158C7" w:rsidDel="00A84C0F" w14:paraId="460FBC33" w14:textId="471DD5F9" w:rsidTr="00786BDF">
        <w:trPr>
          <w:del w:id="178" w:author="Shishir Nagendra Holenarasipura Lakshmikanth S" w:date="2018-03-27T10:28:00Z"/>
        </w:trPr>
        <w:tc>
          <w:tcPr>
            <w:tcW w:w="3018" w:type="dxa"/>
            <w:shd w:val="clear" w:color="auto" w:fill="auto"/>
          </w:tcPr>
          <w:p w14:paraId="7387736B" w14:textId="2F8FCB85" w:rsidR="001C3CBB" w:rsidRPr="00A158C7" w:rsidDel="00A84C0F" w:rsidRDefault="001C3CBB" w:rsidP="00540486">
            <w:pPr>
              <w:spacing w:before="60" w:after="60"/>
              <w:rPr>
                <w:del w:id="179" w:author="Shishir Nagendra Holenarasipura Lakshmikanth S" w:date="2018-03-27T10:28:00Z"/>
                <w:szCs w:val="20"/>
              </w:rPr>
            </w:pPr>
          </w:p>
        </w:tc>
        <w:tc>
          <w:tcPr>
            <w:tcW w:w="6270" w:type="dxa"/>
            <w:shd w:val="clear" w:color="auto" w:fill="auto"/>
          </w:tcPr>
          <w:p w14:paraId="2E63CF2D" w14:textId="3A7F77A5" w:rsidR="001C3CBB" w:rsidRPr="00A158C7" w:rsidDel="00A84C0F" w:rsidRDefault="001C3CBB" w:rsidP="001C3CBB">
            <w:pPr>
              <w:spacing w:before="60" w:after="60"/>
              <w:rPr>
                <w:del w:id="180" w:author="Shishir Nagendra Holenarasipura Lakshmikanth S" w:date="2018-03-27T10:28:00Z"/>
                <w:szCs w:val="20"/>
              </w:rPr>
            </w:pPr>
          </w:p>
        </w:tc>
      </w:tr>
    </w:tbl>
    <w:p w14:paraId="64B3DBF9" w14:textId="77777777" w:rsidR="0053510E" w:rsidRPr="00A158C7" w:rsidRDefault="005A77EF" w:rsidP="000B37D5">
      <w:pPr>
        <w:pStyle w:val="Heading7"/>
      </w:pPr>
      <w:bookmarkStart w:id="181" w:name="_Toc466456431"/>
      <w:r w:rsidRPr="00A158C7">
        <w:lastRenderedPageBreak/>
        <w:t>Glossary</w:t>
      </w:r>
      <w:bookmarkEnd w:id="181"/>
    </w:p>
    <w:p w14:paraId="630ACB6D"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302B0AFC" w14:textId="77777777" w:rsidR="001E4877" w:rsidRPr="00A158C7" w:rsidRDefault="001E4877" w:rsidP="007E1C02">
      <w:pPr>
        <w:pStyle w:val="ListParagraph"/>
        <w:numPr>
          <w:ilvl w:val="0"/>
          <w:numId w:val="12"/>
        </w:numPr>
        <w:rPr>
          <w:lang w:bidi="ar-SA"/>
        </w:rPr>
      </w:pPr>
      <w:r w:rsidRPr="00A158C7">
        <w:rPr>
          <w:lang w:bidi="ar-SA"/>
        </w:rPr>
        <w:t>ISO 9000</w:t>
      </w:r>
    </w:p>
    <w:p w14:paraId="7E513F15" w14:textId="77777777" w:rsidR="001E4877" w:rsidRPr="00A158C7" w:rsidRDefault="001E4877" w:rsidP="007E1C02">
      <w:pPr>
        <w:pStyle w:val="ListParagraph"/>
        <w:numPr>
          <w:ilvl w:val="0"/>
          <w:numId w:val="12"/>
        </w:numPr>
        <w:rPr>
          <w:lang w:bidi="ar-SA"/>
        </w:rPr>
      </w:pPr>
      <w:r w:rsidRPr="00A158C7">
        <w:rPr>
          <w:lang w:bidi="ar-SA"/>
        </w:rPr>
        <w:t>ISO/IEC 12207</w:t>
      </w:r>
    </w:p>
    <w:p w14:paraId="0DEE0B28" w14:textId="77777777" w:rsidR="001E4877" w:rsidRPr="00A158C7" w:rsidRDefault="001E4877" w:rsidP="007E1C02">
      <w:pPr>
        <w:pStyle w:val="ListParagraph"/>
        <w:numPr>
          <w:ilvl w:val="0"/>
          <w:numId w:val="12"/>
        </w:numPr>
        <w:rPr>
          <w:lang w:bidi="ar-SA"/>
        </w:rPr>
      </w:pPr>
      <w:r w:rsidRPr="00A158C7">
        <w:rPr>
          <w:lang w:bidi="ar-SA"/>
        </w:rPr>
        <w:t>ISO/IEC 15504</w:t>
      </w:r>
    </w:p>
    <w:p w14:paraId="002EC132"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1CB64F77"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191359D5" w14:textId="77777777" w:rsidR="001E4877" w:rsidRPr="00A158C7" w:rsidRDefault="001E4877" w:rsidP="007E1C02">
      <w:pPr>
        <w:pStyle w:val="ListParagraph"/>
        <w:numPr>
          <w:ilvl w:val="0"/>
          <w:numId w:val="12"/>
        </w:numPr>
        <w:rPr>
          <w:lang w:bidi="ar-SA"/>
        </w:rPr>
      </w:pPr>
      <w:r w:rsidRPr="00A158C7">
        <w:rPr>
          <w:lang w:bidi="ar-SA"/>
        </w:rPr>
        <w:t>ISO/IEC 15288</w:t>
      </w:r>
    </w:p>
    <w:p w14:paraId="1669FAD3" w14:textId="77777777" w:rsidR="00431255" w:rsidRPr="00A158C7" w:rsidRDefault="00431255" w:rsidP="007E1C02">
      <w:pPr>
        <w:pStyle w:val="ListParagraph"/>
        <w:numPr>
          <w:ilvl w:val="0"/>
          <w:numId w:val="12"/>
        </w:numPr>
        <w:rPr>
          <w:lang w:bidi="ar-SA"/>
        </w:rPr>
      </w:pPr>
      <w:r w:rsidRPr="00A158C7">
        <w:rPr>
          <w:lang w:bidi="ar-SA"/>
        </w:rPr>
        <w:t>ISO 26262</w:t>
      </w:r>
    </w:p>
    <w:p w14:paraId="7AC83E33" w14:textId="77777777" w:rsidR="009B0C02" w:rsidRPr="00A158C7" w:rsidRDefault="001E4877" w:rsidP="007E1C02">
      <w:pPr>
        <w:pStyle w:val="ListParagraph"/>
        <w:numPr>
          <w:ilvl w:val="0"/>
          <w:numId w:val="12"/>
        </w:numPr>
        <w:rPr>
          <w:lang w:bidi="ar-SA"/>
        </w:rPr>
      </w:pPr>
      <w:r w:rsidRPr="00A158C7">
        <w:rPr>
          <w:lang w:bidi="ar-SA"/>
        </w:rPr>
        <w:t>IEEE Standards</w:t>
      </w:r>
    </w:p>
    <w:p w14:paraId="6F072AA7" w14:textId="77777777" w:rsidR="001E4877" w:rsidRPr="00A158C7" w:rsidRDefault="001E4877" w:rsidP="007E1C02">
      <w:pPr>
        <w:pStyle w:val="ListParagraph"/>
        <w:numPr>
          <w:ilvl w:val="0"/>
          <w:numId w:val="12"/>
        </w:numPr>
        <w:rPr>
          <w:lang w:bidi="ar-SA"/>
        </w:rPr>
      </w:pPr>
      <w:r w:rsidRPr="00A158C7">
        <w:rPr>
          <w:lang w:bidi="ar-SA"/>
        </w:rPr>
        <w:t>SWEBOK</w:t>
      </w:r>
    </w:p>
    <w:p w14:paraId="00FC39E4"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67457E9F"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11D8CA8D" w14:textId="77777777" w:rsidTr="00D60445">
        <w:trPr>
          <w:tblHeader/>
        </w:trPr>
        <w:tc>
          <w:tcPr>
            <w:tcW w:w="2358" w:type="dxa"/>
            <w:shd w:val="clear" w:color="auto" w:fill="E7E6E6" w:themeFill="background2"/>
            <w:vAlign w:val="center"/>
          </w:tcPr>
          <w:p w14:paraId="70178CB3"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527DACC2"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3A596086" w14:textId="77777777" w:rsidR="005A77EF" w:rsidRPr="00A158C7" w:rsidRDefault="005A77EF" w:rsidP="00540486">
            <w:pPr>
              <w:spacing w:before="60" w:after="60"/>
              <w:rPr>
                <w:b/>
                <w:szCs w:val="20"/>
              </w:rPr>
            </w:pPr>
            <w:r w:rsidRPr="00A158C7">
              <w:rPr>
                <w:b/>
                <w:szCs w:val="20"/>
              </w:rPr>
              <w:t>Source</w:t>
            </w:r>
          </w:p>
        </w:tc>
      </w:tr>
      <w:tr w:rsidR="00531B8C" w:rsidRPr="00A158C7" w14:paraId="193FD5BA" w14:textId="77777777" w:rsidTr="002D4CF3">
        <w:tc>
          <w:tcPr>
            <w:tcW w:w="2358" w:type="dxa"/>
          </w:tcPr>
          <w:p w14:paraId="44DF3CD8" w14:textId="77777777" w:rsidR="00531B8C" w:rsidRPr="009643A3" w:rsidRDefault="00531B8C" w:rsidP="00B758D2">
            <w:pPr>
              <w:rPr>
                <w:sz w:val="19"/>
              </w:rPr>
            </w:pPr>
            <w:r>
              <w:rPr>
                <w:sz w:val="19"/>
              </w:rPr>
              <w:t>MDD</w:t>
            </w:r>
          </w:p>
        </w:tc>
        <w:tc>
          <w:tcPr>
            <w:tcW w:w="4950" w:type="dxa"/>
          </w:tcPr>
          <w:p w14:paraId="432DF818" w14:textId="77777777" w:rsidR="00531B8C" w:rsidRPr="009643A3" w:rsidRDefault="00531B8C" w:rsidP="00B758D2">
            <w:pPr>
              <w:rPr>
                <w:sz w:val="19"/>
              </w:rPr>
            </w:pPr>
            <w:r>
              <w:rPr>
                <w:sz w:val="19"/>
              </w:rPr>
              <w:t>Module Design Document</w:t>
            </w:r>
          </w:p>
        </w:tc>
        <w:tc>
          <w:tcPr>
            <w:tcW w:w="1993" w:type="dxa"/>
          </w:tcPr>
          <w:p w14:paraId="55939173"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71A64AC8" w14:textId="77777777" w:rsidTr="002D4CF3">
        <w:tc>
          <w:tcPr>
            <w:tcW w:w="2358" w:type="dxa"/>
          </w:tcPr>
          <w:p w14:paraId="40F6F818" w14:textId="77777777" w:rsidR="00531B8C" w:rsidRDefault="00531B8C" w:rsidP="00B758D2">
            <w:pPr>
              <w:rPr>
                <w:sz w:val="19"/>
              </w:rPr>
            </w:pPr>
            <w:r>
              <w:rPr>
                <w:sz w:val="19"/>
              </w:rPr>
              <w:t>DFD</w:t>
            </w:r>
          </w:p>
        </w:tc>
        <w:tc>
          <w:tcPr>
            <w:tcW w:w="4950" w:type="dxa"/>
          </w:tcPr>
          <w:p w14:paraId="5D987B0C" w14:textId="77777777" w:rsidR="00531B8C" w:rsidRDefault="00531B8C" w:rsidP="00B758D2">
            <w:pPr>
              <w:rPr>
                <w:sz w:val="19"/>
              </w:rPr>
            </w:pPr>
            <w:r>
              <w:rPr>
                <w:sz w:val="19"/>
              </w:rPr>
              <w:t>Data Flow Diagram</w:t>
            </w:r>
          </w:p>
        </w:tc>
        <w:tc>
          <w:tcPr>
            <w:tcW w:w="1993" w:type="dxa"/>
          </w:tcPr>
          <w:p w14:paraId="3DB55C64" w14:textId="77777777" w:rsidR="00531B8C" w:rsidRPr="00A158C7" w:rsidRDefault="00531B8C" w:rsidP="00541E2D">
            <w:pPr>
              <w:pStyle w:val="BodyText"/>
              <w:spacing w:before="60" w:after="60"/>
              <w:rPr>
                <w:rFonts w:ascii="Calibri" w:hAnsi="Calibri" w:cs="Calibri"/>
                <w:sz w:val="20"/>
                <w:szCs w:val="20"/>
              </w:rPr>
            </w:pPr>
          </w:p>
        </w:tc>
      </w:tr>
    </w:tbl>
    <w:p w14:paraId="138FCE6C" w14:textId="77777777" w:rsidR="00AA2199" w:rsidRPr="00A158C7" w:rsidRDefault="00AA2199" w:rsidP="00AA2199">
      <w:pPr>
        <w:rPr>
          <w:rFonts w:ascii="Arial" w:hAnsi="Arial"/>
          <w:sz w:val="24"/>
          <w:szCs w:val="20"/>
          <w:lang w:bidi="ar-SA"/>
        </w:rPr>
      </w:pPr>
      <w:r w:rsidRPr="00A158C7">
        <w:br w:type="page"/>
      </w:r>
    </w:p>
    <w:p w14:paraId="0EEED124" w14:textId="2CE33BBA" w:rsidR="00A158C7" w:rsidRDefault="00A158C7" w:rsidP="00A158C7">
      <w:pPr>
        <w:pStyle w:val="Heading7"/>
        <w:rPr>
          <w:ins w:id="182" w:author="Shishir Nagendra Holenarasipura Lakshmikanth S" w:date="2018-03-27T12:03:00Z"/>
        </w:rPr>
      </w:pPr>
      <w:bookmarkStart w:id="183" w:name="_Toc466456432"/>
      <w:r w:rsidRPr="00A158C7">
        <w:lastRenderedPageBreak/>
        <w:t>References</w:t>
      </w:r>
      <w:bookmarkEnd w:id="183"/>
    </w:p>
    <w:p w14:paraId="24770E7C" w14:textId="77777777" w:rsidR="005923AC" w:rsidRPr="005923AC" w:rsidRDefault="005923AC">
      <w:pPr>
        <w:rPr>
          <w:rPrChange w:id="184" w:author="Shishir Nagendra Holenarasipura Lakshmikanth S" w:date="2018-03-27T12:03:00Z">
            <w:rPr/>
          </w:rPrChange>
        </w:rPr>
        <w:pPrChange w:id="185" w:author="Shishir Nagendra Holenarasipura Lakshmikanth S" w:date="2018-03-27T12:03:00Z">
          <w:pPr>
            <w:pStyle w:val="Heading7"/>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6" w:author="Shishir Nagendra Holenarasipura Lakshmikanth S" w:date="2018-03-27T10:2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38"/>
        <w:gridCol w:w="5310"/>
        <w:gridCol w:w="3239"/>
        <w:tblGridChange w:id="187">
          <w:tblGrid>
            <w:gridCol w:w="738"/>
            <w:gridCol w:w="6458"/>
            <w:gridCol w:w="2091"/>
          </w:tblGrid>
        </w:tblGridChange>
      </w:tblGrid>
      <w:tr w:rsidR="00A158C7" w:rsidRPr="00A158C7" w:rsidDel="00CD446A" w14:paraId="501F7772" w14:textId="10750475" w:rsidTr="00C52A21">
        <w:trPr>
          <w:tblHeader/>
          <w:del w:id="188" w:author="Shishir Nagendra Holenarasipura Lakshmikanth S" w:date="2018-03-27T10:27:00Z"/>
          <w:trPrChange w:id="189" w:author="Shishir Nagendra Holenarasipura Lakshmikanth S" w:date="2018-03-27T10:27:00Z">
            <w:trPr>
              <w:tblHeader/>
            </w:trPr>
          </w:trPrChange>
        </w:trPr>
        <w:tc>
          <w:tcPr>
            <w:tcW w:w="738" w:type="dxa"/>
            <w:shd w:val="clear" w:color="auto" w:fill="E7E6E6" w:themeFill="background2"/>
            <w:vAlign w:val="center"/>
            <w:tcPrChange w:id="190" w:author="Shishir Nagendra Holenarasipura Lakshmikanth S" w:date="2018-03-27T10:27:00Z">
              <w:tcPr>
                <w:tcW w:w="738" w:type="dxa"/>
                <w:shd w:val="clear" w:color="auto" w:fill="E7E6E6" w:themeFill="background2"/>
                <w:vAlign w:val="center"/>
              </w:tcPr>
            </w:tcPrChange>
          </w:tcPr>
          <w:p w14:paraId="7ADA05A0" w14:textId="5CB84E8F" w:rsidR="00A158C7" w:rsidRPr="00A158C7" w:rsidDel="00CD446A" w:rsidRDefault="0004234C" w:rsidP="00D229A6">
            <w:pPr>
              <w:spacing w:before="60" w:after="60"/>
              <w:jc w:val="center"/>
              <w:rPr>
                <w:del w:id="191" w:author="Shishir Nagendra Holenarasipura Lakshmikanth S" w:date="2018-03-27T10:27:00Z"/>
                <w:b/>
                <w:lang w:bidi="ar-SA"/>
              </w:rPr>
            </w:pPr>
            <w:del w:id="192" w:author="Shishir Nagendra Holenarasipura Lakshmikanth S" w:date="2018-03-27T10:27:00Z">
              <w:r w:rsidDel="00601AD6">
                <w:rPr>
                  <w:b/>
                  <w:lang w:bidi="ar-SA"/>
                </w:rPr>
                <w:delText>Ref. #</w:delText>
              </w:r>
            </w:del>
          </w:p>
        </w:tc>
        <w:tc>
          <w:tcPr>
            <w:tcW w:w="5310" w:type="dxa"/>
            <w:shd w:val="clear" w:color="auto" w:fill="E7E6E6" w:themeFill="background2"/>
            <w:vAlign w:val="center"/>
            <w:tcPrChange w:id="193" w:author="Shishir Nagendra Holenarasipura Lakshmikanth S" w:date="2018-03-27T10:27:00Z">
              <w:tcPr>
                <w:tcW w:w="6458" w:type="dxa"/>
                <w:shd w:val="clear" w:color="auto" w:fill="E7E6E6" w:themeFill="background2"/>
                <w:vAlign w:val="center"/>
              </w:tcPr>
            </w:tcPrChange>
          </w:tcPr>
          <w:p w14:paraId="1916CA22" w14:textId="25AAAFA0" w:rsidR="00A158C7" w:rsidRPr="00A158C7" w:rsidDel="00CD446A" w:rsidRDefault="00A158C7" w:rsidP="00D229A6">
            <w:pPr>
              <w:spacing w:before="60" w:after="60"/>
              <w:rPr>
                <w:del w:id="194" w:author="Shishir Nagendra Holenarasipura Lakshmikanth S" w:date="2018-03-27T10:27:00Z"/>
                <w:b/>
                <w:lang w:bidi="ar-SA"/>
              </w:rPr>
            </w:pPr>
            <w:del w:id="195" w:author="Shishir Nagendra Holenarasipura Lakshmikanth S" w:date="2018-03-27T10:27:00Z">
              <w:r w:rsidRPr="00A158C7" w:rsidDel="00601AD6">
                <w:rPr>
                  <w:b/>
                  <w:lang w:bidi="ar-SA"/>
                </w:rPr>
                <w:delText>Title</w:delText>
              </w:r>
            </w:del>
          </w:p>
        </w:tc>
        <w:tc>
          <w:tcPr>
            <w:tcW w:w="3239" w:type="dxa"/>
            <w:shd w:val="clear" w:color="auto" w:fill="E7E6E6" w:themeFill="background2"/>
            <w:vAlign w:val="center"/>
            <w:tcPrChange w:id="196" w:author="Shishir Nagendra Holenarasipura Lakshmikanth S" w:date="2018-03-27T10:27:00Z">
              <w:tcPr>
                <w:tcW w:w="2091" w:type="dxa"/>
                <w:shd w:val="clear" w:color="auto" w:fill="E7E6E6" w:themeFill="background2"/>
                <w:vAlign w:val="center"/>
              </w:tcPr>
            </w:tcPrChange>
          </w:tcPr>
          <w:p w14:paraId="1A552956" w14:textId="20204147" w:rsidR="00A158C7" w:rsidRPr="00A158C7" w:rsidDel="00CD446A" w:rsidRDefault="00A158C7" w:rsidP="00D229A6">
            <w:pPr>
              <w:spacing w:before="60" w:after="60"/>
              <w:rPr>
                <w:del w:id="197" w:author="Shishir Nagendra Holenarasipura Lakshmikanth S" w:date="2018-03-27T10:27:00Z"/>
                <w:b/>
                <w:lang w:bidi="ar-SA"/>
              </w:rPr>
            </w:pPr>
            <w:del w:id="198" w:author="Shishir Nagendra Holenarasipura Lakshmikanth S" w:date="2018-03-27T10:27:00Z">
              <w:r w:rsidRPr="00A158C7" w:rsidDel="00601AD6">
                <w:rPr>
                  <w:b/>
                  <w:lang w:bidi="ar-SA"/>
                </w:rPr>
                <w:delText>Version</w:delText>
              </w:r>
            </w:del>
          </w:p>
        </w:tc>
      </w:tr>
      <w:tr w:rsidR="00531B8C" w:rsidRPr="00A158C7" w:rsidDel="00CD446A" w14:paraId="4DFF63E2" w14:textId="58F0159A" w:rsidTr="00C52A21">
        <w:trPr>
          <w:del w:id="199" w:author="Shishir Nagendra Holenarasipura Lakshmikanth S" w:date="2018-03-27T10:27:00Z"/>
        </w:trPr>
        <w:tc>
          <w:tcPr>
            <w:tcW w:w="738" w:type="dxa"/>
            <w:shd w:val="clear" w:color="auto" w:fill="auto"/>
            <w:tcPrChange w:id="200" w:author="Shishir Nagendra Holenarasipura Lakshmikanth S" w:date="2018-03-27T10:27:00Z">
              <w:tcPr>
                <w:tcW w:w="738" w:type="dxa"/>
                <w:shd w:val="clear" w:color="auto" w:fill="auto"/>
              </w:tcPr>
            </w:tcPrChange>
          </w:tcPr>
          <w:p w14:paraId="62363AE3" w14:textId="7438B0CD" w:rsidR="00531B8C" w:rsidDel="00CD446A" w:rsidRDefault="00531B8C" w:rsidP="00B758D2">
            <w:pPr>
              <w:jc w:val="center"/>
              <w:rPr>
                <w:del w:id="201" w:author="Shishir Nagendra Holenarasipura Lakshmikanth S" w:date="2018-03-27T10:27:00Z"/>
                <w:lang w:bidi="ar-SA"/>
              </w:rPr>
            </w:pPr>
            <w:del w:id="202" w:author="Shishir Nagendra Holenarasipura Lakshmikanth S" w:date="2018-03-27T10:27:00Z">
              <w:r w:rsidDel="00601AD6">
                <w:rPr>
                  <w:lang w:bidi="ar-SA"/>
                </w:rPr>
                <w:delText>1</w:delText>
              </w:r>
            </w:del>
          </w:p>
        </w:tc>
        <w:tc>
          <w:tcPr>
            <w:tcW w:w="5310" w:type="dxa"/>
            <w:shd w:val="clear" w:color="auto" w:fill="auto"/>
            <w:tcPrChange w:id="203" w:author="Shishir Nagendra Holenarasipura Lakshmikanth S" w:date="2018-03-27T10:27:00Z">
              <w:tcPr>
                <w:tcW w:w="6458" w:type="dxa"/>
                <w:shd w:val="clear" w:color="auto" w:fill="auto"/>
              </w:tcPr>
            </w:tcPrChange>
          </w:tcPr>
          <w:p w14:paraId="557DF493" w14:textId="3DE3A06F" w:rsidR="00531B8C" w:rsidDel="00CD446A" w:rsidRDefault="00531B8C" w:rsidP="00B758D2">
            <w:pPr>
              <w:keepNext/>
              <w:rPr>
                <w:del w:id="204" w:author="Shishir Nagendra Holenarasipura Lakshmikanth S" w:date="2018-03-27T10:27:00Z"/>
              </w:rPr>
            </w:pPr>
            <w:bookmarkStart w:id="205" w:name="_Ref313612389"/>
            <w:del w:id="206" w:author="Shishir Nagendra Holenarasipura Lakshmikanth S" w:date="2018-03-27T10:27:00Z">
              <w:r w:rsidDel="00601AD6">
                <w:delText>AUTOSAR Specification of Memory Mapping (Link:</w:delText>
              </w:r>
              <w:r w:rsidR="00B8278D" w:rsidDel="00601AD6">
                <w:fldChar w:fldCharType="begin"/>
              </w:r>
              <w:r w:rsidR="00B8278D" w:rsidDel="00601AD6">
                <w:delInstrText xml:space="preserve"> HYPERLINK "http://www.autosar.org/download/R4.0/AUTOSAR_SWS_MemoryMapping.pdf" </w:delInstrText>
              </w:r>
              <w:r w:rsidR="00B8278D" w:rsidDel="00601AD6">
                <w:fldChar w:fldCharType="separate"/>
              </w:r>
              <w:r w:rsidRPr="00F35C33" w:rsidDel="00601AD6">
                <w:rPr>
                  <w:rStyle w:val="Hyperlink"/>
                </w:rPr>
                <w:delText>AUTOSAR_SWS_MemoryMapping.pdf</w:delText>
              </w:r>
              <w:r w:rsidR="00B8278D" w:rsidDel="00601AD6">
                <w:rPr>
                  <w:rStyle w:val="Hyperlink"/>
                </w:rPr>
                <w:fldChar w:fldCharType="end"/>
              </w:r>
              <w:r w:rsidDel="00601AD6">
                <w:delText>)</w:delText>
              </w:r>
              <w:bookmarkEnd w:id="205"/>
            </w:del>
          </w:p>
        </w:tc>
        <w:tc>
          <w:tcPr>
            <w:tcW w:w="3239" w:type="dxa"/>
            <w:shd w:val="clear" w:color="auto" w:fill="auto"/>
            <w:tcPrChange w:id="207" w:author="Shishir Nagendra Holenarasipura Lakshmikanth S" w:date="2018-03-27T10:27:00Z">
              <w:tcPr>
                <w:tcW w:w="2091" w:type="dxa"/>
                <w:shd w:val="clear" w:color="auto" w:fill="auto"/>
              </w:tcPr>
            </w:tcPrChange>
          </w:tcPr>
          <w:p w14:paraId="5C1C8AA3" w14:textId="608E94D2" w:rsidR="00531B8C" w:rsidDel="00CD446A" w:rsidRDefault="00531B8C" w:rsidP="00B758D2">
            <w:pPr>
              <w:rPr>
                <w:del w:id="208" w:author="Shishir Nagendra Holenarasipura Lakshmikanth S" w:date="2018-03-27T10:27:00Z"/>
                <w:lang w:bidi="ar-SA"/>
              </w:rPr>
            </w:pPr>
            <w:del w:id="209" w:author="Shishir Nagendra Holenarasipura Lakshmikanth S" w:date="2018-03-27T10:27:00Z">
              <w:r w:rsidDel="00601AD6">
                <w:delText>v1.3.0 R4.0 Rev 2</w:delText>
              </w:r>
            </w:del>
          </w:p>
        </w:tc>
      </w:tr>
      <w:tr w:rsidR="00531B8C" w:rsidRPr="00A158C7" w:rsidDel="00CD446A" w14:paraId="4083A8AB" w14:textId="1377C30F" w:rsidTr="00C52A21">
        <w:trPr>
          <w:del w:id="210" w:author="Shishir Nagendra Holenarasipura Lakshmikanth S" w:date="2018-03-27T10:27:00Z"/>
        </w:trPr>
        <w:tc>
          <w:tcPr>
            <w:tcW w:w="738" w:type="dxa"/>
            <w:shd w:val="clear" w:color="auto" w:fill="auto"/>
            <w:tcPrChange w:id="211" w:author="Shishir Nagendra Holenarasipura Lakshmikanth S" w:date="2018-03-27T10:27:00Z">
              <w:tcPr>
                <w:tcW w:w="738" w:type="dxa"/>
                <w:shd w:val="clear" w:color="auto" w:fill="auto"/>
              </w:tcPr>
            </w:tcPrChange>
          </w:tcPr>
          <w:p w14:paraId="59A7B8AE" w14:textId="0D79A292" w:rsidR="00531B8C" w:rsidDel="00CD446A" w:rsidRDefault="00531B8C" w:rsidP="00B758D2">
            <w:pPr>
              <w:jc w:val="center"/>
              <w:rPr>
                <w:del w:id="212" w:author="Shishir Nagendra Holenarasipura Lakshmikanth S" w:date="2018-03-27T10:27:00Z"/>
                <w:lang w:bidi="ar-SA"/>
              </w:rPr>
            </w:pPr>
            <w:del w:id="213" w:author="Shishir Nagendra Holenarasipura Lakshmikanth S" w:date="2018-03-27T10:27:00Z">
              <w:r w:rsidDel="00601AD6">
                <w:rPr>
                  <w:lang w:bidi="ar-SA"/>
                </w:rPr>
                <w:delText>2</w:delText>
              </w:r>
            </w:del>
          </w:p>
        </w:tc>
        <w:tc>
          <w:tcPr>
            <w:tcW w:w="5310" w:type="dxa"/>
            <w:shd w:val="clear" w:color="auto" w:fill="auto"/>
            <w:tcPrChange w:id="214" w:author="Shishir Nagendra Holenarasipura Lakshmikanth S" w:date="2018-03-27T10:27:00Z">
              <w:tcPr>
                <w:tcW w:w="6458" w:type="dxa"/>
                <w:shd w:val="clear" w:color="auto" w:fill="auto"/>
              </w:tcPr>
            </w:tcPrChange>
          </w:tcPr>
          <w:p w14:paraId="1264D46A" w14:textId="0E5E648D" w:rsidR="00531B8C" w:rsidDel="00CD446A" w:rsidRDefault="00531B8C" w:rsidP="00B758D2">
            <w:pPr>
              <w:rPr>
                <w:del w:id="215" w:author="Shishir Nagendra Holenarasipura Lakshmikanth S" w:date="2018-03-27T10:27:00Z"/>
                <w:lang w:bidi="ar-SA"/>
              </w:rPr>
            </w:pPr>
            <w:del w:id="216" w:author="Shishir Nagendra Holenarasipura Lakshmikanth S" w:date="2018-03-27T10:27:00Z">
              <w:r w:rsidDel="00601AD6">
                <w:delText>MDD Guideline</w:delText>
              </w:r>
            </w:del>
          </w:p>
        </w:tc>
        <w:tc>
          <w:tcPr>
            <w:tcW w:w="3239" w:type="dxa"/>
            <w:shd w:val="clear" w:color="auto" w:fill="auto"/>
            <w:tcPrChange w:id="217" w:author="Shishir Nagendra Holenarasipura Lakshmikanth S" w:date="2018-03-27T10:27:00Z">
              <w:tcPr>
                <w:tcW w:w="2091" w:type="dxa"/>
                <w:shd w:val="clear" w:color="auto" w:fill="auto"/>
              </w:tcPr>
            </w:tcPrChange>
          </w:tcPr>
          <w:p w14:paraId="41359AE2" w14:textId="564440D3" w:rsidR="00531B8C" w:rsidDel="00CD446A" w:rsidRDefault="005D24CF" w:rsidP="00B758D2">
            <w:pPr>
              <w:rPr>
                <w:del w:id="218" w:author="Shishir Nagendra Holenarasipura Lakshmikanth S" w:date="2018-03-27T10:27:00Z"/>
                <w:lang w:bidi="ar-SA"/>
              </w:rPr>
            </w:pPr>
            <w:del w:id="219" w:author="Shishir Nagendra Holenarasipura Lakshmikanth S" w:date="2018-03-27T10:27:00Z">
              <w:r w:rsidRPr="005D24CF" w:rsidDel="00601AD6">
                <w:rPr>
                  <w:lang w:bidi="ar-SA"/>
                </w:rPr>
                <w:delText>EA4 01.00.01</w:delText>
              </w:r>
            </w:del>
          </w:p>
        </w:tc>
      </w:tr>
      <w:tr w:rsidR="00531B8C" w:rsidRPr="00A158C7" w:rsidDel="00CD446A" w14:paraId="2323B62E" w14:textId="75A8FE55" w:rsidTr="00C52A21">
        <w:trPr>
          <w:del w:id="220" w:author="Shishir Nagendra Holenarasipura Lakshmikanth S" w:date="2018-03-27T10:27:00Z"/>
        </w:trPr>
        <w:tc>
          <w:tcPr>
            <w:tcW w:w="738" w:type="dxa"/>
            <w:shd w:val="clear" w:color="auto" w:fill="auto"/>
            <w:tcPrChange w:id="221" w:author="Shishir Nagendra Holenarasipura Lakshmikanth S" w:date="2018-03-27T10:27:00Z">
              <w:tcPr>
                <w:tcW w:w="738" w:type="dxa"/>
                <w:shd w:val="clear" w:color="auto" w:fill="auto"/>
              </w:tcPr>
            </w:tcPrChange>
          </w:tcPr>
          <w:p w14:paraId="15EA766D" w14:textId="7482D935" w:rsidR="00531B8C" w:rsidDel="00CD446A" w:rsidRDefault="00531B8C" w:rsidP="00B758D2">
            <w:pPr>
              <w:jc w:val="center"/>
              <w:rPr>
                <w:del w:id="222" w:author="Shishir Nagendra Holenarasipura Lakshmikanth S" w:date="2018-03-27T10:27:00Z"/>
              </w:rPr>
            </w:pPr>
            <w:del w:id="223" w:author="Shishir Nagendra Holenarasipura Lakshmikanth S" w:date="2018-03-27T10:27:00Z">
              <w:r w:rsidDel="00601AD6">
                <w:delText>3</w:delText>
              </w:r>
            </w:del>
          </w:p>
        </w:tc>
        <w:tc>
          <w:tcPr>
            <w:tcW w:w="5310" w:type="dxa"/>
            <w:shd w:val="clear" w:color="auto" w:fill="auto"/>
            <w:tcPrChange w:id="224" w:author="Shishir Nagendra Holenarasipura Lakshmikanth S" w:date="2018-03-27T10:27:00Z">
              <w:tcPr>
                <w:tcW w:w="6458" w:type="dxa"/>
                <w:shd w:val="clear" w:color="auto" w:fill="auto"/>
              </w:tcPr>
            </w:tcPrChange>
          </w:tcPr>
          <w:p w14:paraId="5ECDDFF4" w14:textId="5AD3C063" w:rsidR="00531B8C" w:rsidDel="00CD446A" w:rsidRDefault="005D24CF" w:rsidP="00B758D2">
            <w:pPr>
              <w:keepNext/>
              <w:rPr>
                <w:del w:id="225" w:author="Shishir Nagendra Holenarasipura Lakshmikanth S" w:date="2018-03-27T10:27:00Z"/>
              </w:rPr>
            </w:pPr>
            <w:del w:id="226" w:author="Shishir Nagendra Holenarasipura Lakshmikanth S" w:date="2018-03-27T10:27:00Z">
              <w:r w:rsidRPr="005D24CF" w:rsidDel="00601AD6">
                <w:delText>EA4 Software Naming Conventions</w:delText>
              </w:r>
            </w:del>
          </w:p>
        </w:tc>
        <w:tc>
          <w:tcPr>
            <w:tcW w:w="3239" w:type="dxa"/>
            <w:shd w:val="clear" w:color="auto" w:fill="auto"/>
            <w:tcPrChange w:id="227" w:author="Shishir Nagendra Holenarasipura Lakshmikanth S" w:date="2018-03-27T10:27:00Z">
              <w:tcPr>
                <w:tcW w:w="2091" w:type="dxa"/>
                <w:shd w:val="clear" w:color="auto" w:fill="auto"/>
              </w:tcPr>
            </w:tcPrChange>
          </w:tcPr>
          <w:p w14:paraId="1B1581DD" w14:textId="088872CE" w:rsidR="00531B8C" w:rsidDel="00CD446A" w:rsidRDefault="005D24CF" w:rsidP="00B758D2">
            <w:pPr>
              <w:rPr>
                <w:del w:id="228" w:author="Shishir Nagendra Holenarasipura Lakshmikanth S" w:date="2018-03-27T10:27:00Z"/>
                <w:lang w:bidi="ar-SA"/>
              </w:rPr>
            </w:pPr>
            <w:del w:id="229" w:author="Shishir Nagendra Holenarasipura Lakshmikanth S" w:date="2018-03-27T10:27:00Z">
              <w:r w:rsidRPr="005D24CF" w:rsidDel="00601AD6">
                <w:rPr>
                  <w:lang w:bidi="ar-SA"/>
                </w:rPr>
                <w:delText>01.00.00</w:delText>
              </w:r>
            </w:del>
          </w:p>
        </w:tc>
      </w:tr>
      <w:tr w:rsidR="00531B8C" w:rsidRPr="00A158C7" w:rsidDel="00CD446A" w14:paraId="3DD9BA6E" w14:textId="000E7CD0" w:rsidTr="00C52A21">
        <w:trPr>
          <w:del w:id="230" w:author="Shishir Nagendra Holenarasipura Lakshmikanth S" w:date="2018-03-27T10:27:00Z"/>
        </w:trPr>
        <w:tc>
          <w:tcPr>
            <w:tcW w:w="738" w:type="dxa"/>
            <w:shd w:val="clear" w:color="auto" w:fill="auto"/>
            <w:tcPrChange w:id="231" w:author="Shishir Nagendra Holenarasipura Lakshmikanth S" w:date="2018-03-27T10:27:00Z">
              <w:tcPr>
                <w:tcW w:w="738" w:type="dxa"/>
                <w:shd w:val="clear" w:color="auto" w:fill="auto"/>
              </w:tcPr>
            </w:tcPrChange>
          </w:tcPr>
          <w:p w14:paraId="2C10D3B6" w14:textId="6F31F73D" w:rsidR="00531B8C" w:rsidDel="00CD446A" w:rsidRDefault="00531B8C" w:rsidP="00B758D2">
            <w:pPr>
              <w:jc w:val="center"/>
              <w:rPr>
                <w:del w:id="232" w:author="Shishir Nagendra Holenarasipura Lakshmikanth S" w:date="2018-03-27T10:27:00Z"/>
              </w:rPr>
            </w:pPr>
            <w:del w:id="233" w:author="Shishir Nagendra Holenarasipura Lakshmikanth S" w:date="2018-03-27T10:27:00Z">
              <w:r w:rsidDel="00601AD6">
                <w:delText>4</w:delText>
              </w:r>
            </w:del>
          </w:p>
        </w:tc>
        <w:bookmarkStart w:id="234" w:name="0AL0_1a67a9"/>
        <w:tc>
          <w:tcPr>
            <w:tcW w:w="5310" w:type="dxa"/>
            <w:shd w:val="clear" w:color="auto" w:fill="auto"/>
            <w:tcPrChange w:id="235" w:author="Shishir Nagendra Holenarasipura Lakshmikanth S" w:date="2018-03-27T10:27:00Z">
              <w:tcPr>
                <w:tcW w:w="6458" w:type="dxa"/>
                <w:shd w:val="clear" w:color="auto" w:fill="auto"/>
              </w:tcPr>
            </w:tcPrChange>
          </w:tcPr>
          <w:p w14:paraId="1C96AE28" w14:textId="6AE6E2CF" w:rsidR="00531B8C" w:rsidDel="00CD446A" w:rsidRDefault="00531B8C" w:rsidP="00B758D2">
            <w:pPr>
              <w:keepNext/>
              <w:rPr>
                <w:del w:id="236" w:author="Shishir Nagendra Holenarasipura Lakshmikanth S" w:date="2018-03-27T10:27:00Z"/>
              </w:rPr>
            </w:pPr>
            <w:del w:id="237" w:author="Shishir Nagendra Holenarasipura Lakshmikanth S" w:date="2018-03-27T10:27:00Z">
              <w:r w:rsidDel="00601AD6">
                <w:fldChar w:fldCharType="begin"/>
              </w:r>
              <w:r w:rsidDel="00601AD6">
                <w:delInstrText xml:space="preserve"> HYPERLINK "http://eroom1.nexteer.com/eRoomReq/Files/erooms8/NextGeneration/0_1a67a9/Software%20Design%20and%20Coding%20Standards.doc" </w:delInstrText>
              </w:r>
              <w:r w:rsidDel="00601AD6">
                <w:fldChar w:fldCharType="separate"/>
              </w:r>
              <w:r w:rsidDel="00601AD6">
                <w:rPr>
                  <w:rStyle w:val="Hyperlink"/>
                  <w:rFonts w:ascii="Trebuchet MS" w:hAnsi="Trebuchet MS"/>
                  <w:color w:val="3333CC"/>
                  <w:sz w:val="18"/>
                  <w:szCs w:val="18"/>
                  <w:shd w:val="clear" w:color="auto" w:fill="F0F0F0"/>
                </w:rPr>
                <w:delText>Software Design and Coding Standards.doc</w:delText>
              </w:r>
              <w:r w:rsidDel="00601AD6">
                <w:fldChar w:fldCharType="end"/>
              </w:r>
              <w:bookmarkEnd w:id="234"/>
            </w:del>
          </w:p>
        </w:tc>
        <w:tc>
          <w:tcPr>
            <w:tcW w:w="3239" w:type="dxa"/>
            <w:shd w:val="clear" w:color="auto" w:fill="auto"/>
            <w:tcPrChange w:id="238" w:author="Shishir Nagendra Holenarasipura Lakshmikanth S" w:date="2018-03-27T10:27:00Z">
              <w:tcPr>
                <w:tcW w:w="2091" w:type="dxa"/>
                <w:shd w:val="clear" w:color="auto" w:fill="auto"/>
              </w:tcPr>
            </w:tcPrChange>
          </w:tcPr>
          <w:p w14:paraId="5BA4017B" w14:textId="3697FE95" w:rsidR="00531B8C" w:rsidDel="00CD446A" w:rsidRDefault="00B37E13" w:rsidP="00B758D2">
            <w:pPr>
              <w:rPr>
                <w:del w:id="239" w:author="Shishir Nagendra Holenarasipura Lakshmikanth S" w:date="2018-03-27T10:27:00Z"/>
                <w:lang w:bidi="ar-SA"/>
              </w:rPr>
            </w:pPr>
            <w:del w:id="240" w:author="Shishir Nagendra Holenarasipura Lakshmikanth S" w:date="2018-03-27T10:27:00Z">
              <w:r w:rsidDel="00601AD6">
                <w:rPr>
                  <w:lang w:bidi="ar-SA"/>
                </w:rPr>
                <w:delText>2.1</w:delText>
              </w:r>
            </w:del>
          </w:p>
        </w:tc>
      </w:tr>
      <w:tr w:rsidR="005D24CF" w:rsidRPr="00A158C7" w:rsidDel="00CD446A" w14:paraId="6DA8130B" w14:textId="47F8322C" w:rsidTr="00C52A21">
        <w:trPr>
          <w:del w:id="241" w:author="Shishir Nagendra Holenarasipura Lakshmikanth S" w:date="2018-03-27T10:27:00Z"/>
        </w:trPr>
        <w:tc>
          <w:tcPr>
            <w:tcW w:w="738" w:type="dxa"/>
            <w:shd w:val="clear" w:color="auto" w:fill="auto"/>
            <w:tcPrChange w:id="242" w:author="Shishir Nagendra Holenarasipura Lakshmikanth S" w:date="2018-03-27T10:27:00Z">
              <w:tcPr>
                <w:tcW w:w="738" w:type="dxa"/>
                <w:shd w:val="clear" w:color="auto" w:fill="auto"/>
              </w:tcPr>
            </w:tcPrChange>
          </w:tcPr>
          <w:p w14:paraId="64D1D345" w14:textId="46D6F381" w:rsidR="005D24CF" w:rsidDel="00CD446A" w:rsidRDefault="005D24CF" w:rsidP="00B758D2">
            <w:pPr>
              <w:jc w:val="center"/>
              <w:rPr>
                <w:del w:id="243" w:author="Shishir Nagendra Holenarasipura Lakshmikanth S" w:date="2018-03-27T10:27:00Z"/>
              </w:rPr>
            </w:pPr>
            <w:del w:id="244" w:author="Shishir Nagendra Holenarasipura Lakshmikanth S" w:date="2018-03-27T10:27:00Z">
              <w:r w:rsidDel="00601AD6">
                <w:delText>5</w:delText>
              </w:r>
            </w:del>
          </w:p>
        </w:tc>
        <w:tc>
          <w:tcPr>
            <w:tcW w:w="5310" w:type="dxa"/>
            <w:shd w:val="clear" w:color="auto" w:fill="auto"/>
            <w:tcPrChange w:id="245" w:author="Shishir Nagendra Holenarasipura Lakshmikanth S" w:date="2018-03-27T10:27:00Z">
              <w:tcPr>
                <w:tcW w:w="6458" w:type="dxa"/>
                <w:shd w:val="clear" w:color="auto" w:fill="auto"/>
              </w:tcPr>
            </w:tcPrChange>
          </w:tcPr>
          <w:p w14:paraId="60A2D894" w14:textId="3F4881B1" w:rsidR="005D24CF" w:rsidRPr="005D24CF" w:rsidDel="00CD446A" w:rsidRDefault="005D24CF" w:rsidP="00B758D2">
            <w:pPr>
              <w:keepNext/>
              <w:rPr>
                <w:del w:id="246" w:author="Shishir Nagendra Holenarasipura Lakshmikanth S" w:date="2018-03-27T10:27:00Z"/>
              </w:rPr>
            </w:pPr>
            <w:del w:id="247" w:author="Shishir Nagendra Holenarasipura Lakshmikanth S" w:date="2018-03-27T10:27:00Z">
              <w:r w:rsidRPr="005D24CF" w:rsidDel="00601AD6">
                <w:delText>CM510A_MotAg3Meas_Design</w:delText>
              </w:r>
            </w:del>
          </w:p>
        </w:tc>
        <w:tc>
          <w:tcPr>
            <w:tcW w:w="3239" w:type="dxa"/>
            <w:shd w:val="clear" w:color="auto" w:fill="auto"/>
            <w:tcPrChange w:id="248" w:author="Shishir Nagendra Holenarasipura Lakshmikanth S" w:date="2018-03-27T10:27:00Z">
              <w:tcPr>
                <w:tcW w:w="2091" w:type="dxa"/>
                <w:shd w:val="clear" w:color="auto" w:fill="auto"/>
              </w:tcPr>
            </w:tcPrChange>
          </w:tcPr>
          <w:p w14:paraId="625B8FCA" w14:textId="5BA44502" w:rsidR="005D24CF" w:rsidDel="00CD446A" w:rsidRDefault="00EF0642" w:rsidP="00B758D2">
            <w:pPr>
              <w:rPr>
                <w:del w:id="249" w:author="Shishir Nagendra Holenarasipura Lakshmikanth S" w:date="2018-03-27T10:27:00Z"/>
                <w:lang w:bidi="ar-SA"/>
              </w:rPr>
            </w:pPr>
            <w:del w:id="250" w:author="Shishir Nagendra Holenarasipura Lakshmikanth S" w:date="2018-03-27T10:27:00Z">
              <w:r w:rsidDel="00601AD6">
                <w:rPr>
                  <w:lang w:bidi="ar-SA"/>
                </w:rPr>
                <w:delText>Refer Synergy</w:delText>
              </w:r>
              <w:r w:rsidR="008501BC" w:rsidDel="00601AD6">
                <w:rPr>
                  <w:lang w:bidi="ar-SA"/>
                </w:rPr>
                <w:delText xml:space="preserve"> SubProject Version </w:delText>
              </w:r>
            </w:del>
          </w:p>
        </w:tc>
      </w:tr>
      <w:tr w:rsidR="00CD446A" w:rsidRPr="00A158C7" w14:paraId="2E31F96B" w14:textId="77777777" w:rsidTr="00C52A21">
        <w:trPr>
          <w:ins w:id="251" w:author="Shishir Nagendra Holenarasipura Lakshmikanth S" w:date="2018-03-27T10:27:00Z"/>
        </w:trPr>
        <w:tc>
          <w:tcPr>
            <w:tcW w:w="738" w:type="dxa"/>
            <w:tcBorders>
              <w:top w:val="single" w:sz="4" w:space="0" w:color="auto"/>
              <w:left w:val="single" w:sz="4" w:space="0" w:color="auto"/>
              <w:bottom w:val="single" w:sz="4" w:space="0" w:color="auto"/>
              <w:right w:val="single" w:sz="4" w:space="0" w:color="auto"/>
            </w:tcBorders>
            <w:shd w:val="clear" w:color="auto" w:fill="auto"/>
            <w:tcPrChange w:id="252" w:author="Shishir Nagendra Holenarasipura Lakshmikanth S" w:date="2018-03-27T10:27:00Z">
              <w:tcPr>
                <w:tcW w:w="738" w:type="dxa"/>
                <w:tcBorders>
                  <w:top w:val="single" w:sz="4" w:space="0" w:color="auto"/>
                  <w:left w:val="single" w:sz="4" w:space="0" w:color="auto"/>
                  <w:bottom w:val="single" w:sz="4" w:space="0" w:color="auto"/>
                  <w:right w:val="single" w:sz="4" w:space="0" w:color="auto"/>
                </w:tcBorders>
                <w:shd w:val="clear" w:color="auto" w:fill="auto"/>
              </w:tcPr>
            </w:tcPrChange>
          </w:tcPr>
          <w:p w14:paraId="4BD0E876" w14:textId="77777777" w:rsidR="00CD446A" w:rsidRPr="00CD446A" w:rsidRDefault="00CD446A" w:rsidP="00D0791F">
            <w:pPr>
              <w:spacing w:before="60" w:after="60"/>
              <w:jc w:val="center"/>
              <w:rPr>
                <w:ins w:id="253" w:author="Shishir Nagendra Holenarasipura Lakshmikanth S" w:date="2018-03-27T10:27:00Z"/>
              </w:rPr>
            </w:pPr>
            <w:bookmarkStart w:id="254" w:name="_Hlk509915547"/>
            <w:ins w:id="255" w:author="Shishir Nagendra Holenarasipura Lakshmikanth S" w:date="2018-03-27T10:27:00Z">
              <w:r w:rsidRPr="00CD446A">
                <w:t>Ref. #</w:t>
              </w:r>
            </w:ins>
          </w:p>
        </w:tc>
        <w:tc>
          <w:tcPr>
            <w:tcW w:w="5310" w:type="dxa"/>
            <w:tcBorders>
              <w:top w:val="single" w:sz="4" w:space="0" w:color="auto"/>
              <w:left w:val="single" w:sz="4" w:space="0" w:color="auto"/>
              <w:bottom w:val="single" w:sz="4" w:space="0" w:color="auto"/>
              <w:right w:val="single" w:sz="4" w:space="0" w:color="auto"/>
            </w:tcBorders>
            <w:shd w:val="clear" w:color="auto" w:fill="auto"/>
            <w:tcPrChange w:id="256" w:author="Shishir Nagendra Holenarasipura Lakshmikanth S" w:date="2018-03-27T10:27:00Z">
              <w:tcPr>
                <w:tcW w:w="6458" w:type="dxa"/>
                <w:tcBorders>
                  <w:top w:val="single" w:sz="4" w:space="0" w:color="auto"/>
                  <w:left w:val="single" w:sz="4" w:space="0" w:color="auto"/>
                  <w:bottom w:val="single" w:sz="4" w:space="0" w:color="auto"/>
                  <w:right w:val="single" w:sz="4" w:space="0" w:color="auto"/>
                </w:tcBorders>
                <w:shd w:val="clear" w:color="auto" w:fill="auto"/>
              </w:tcPr>
            </w:tcPrChange>
          </w:tcPr>
          <w:p w14:paraId="2872C206" w14:textId="77777777" w:rsidR="00CD446A" w:rsidRPr="00CD446A" w:rsidRDefault="00CD446A" w:rsidP="00CD446A">
            <w:pPr>
              <w:spacing w:before="60" w:after="60"/>
              <w:jc w:val="center"/>
              <w:rPr>
                <w:ins w:id="257" w:author="Shishir Nagendra Holenarasipura Lakshmikanth S" w:date="2018-03-27T10:27:00Z"/>
              </w:rPr>
            </w:pPr>
            <w:ins w:id="258" w:author="Shishir Nagendra Holenarasipura Lakshmikanth S" w:date="2018-03-27T10:27:00Z">
              <w:r w:rsidRPr="00CD446A">
                <w:t>Title</w:t>
              </w:r>
            </w:ins>
          </w:p>
        </w:tc>
        <w:tc>
          <w:tcPr>
            <w:tcW w:w="3239" w:type="dxa"/>
            <w:tcBorders>
              <w:top w:val="single" w:sz="4" w:space="0" w:color="auto"/>
              <w:left w:val="single" w:sz="4" w:space="0" w:color="auto"/>
              <w:bottom w:val="single" w:sz="4" w:space="0" w:color="auto"/>
              <w:right w:val="single" w:sz="4" w:space="0" w:color="auto"/>
            </w:tcBorders>
            <w:shd w:val="clear" w:color="auto" w:fill="auto"/>
            <w:tcPrChange w:id="259" w:author="Shishir Nagendra Holenarasipura Lakshmikanth S" w:date="2018-03-27T10:27:00Z">
              <w:tcPr>
                <w:tcW w:w="2091" w:type="dxa"/>
                <w:tcBorders>
                  <w:top w:val="single" w:sz="4" w:space="0" w:color="auto"/>
                  <w:left w:val="single" w:sz="4" w:space="0" w:color="auto"/>
                  <w:bottom w:val="single" w:sz="4" w:space="0" w:color="auto"/>
                  <w:right w:val="single" w:sz="4" w:space="0" w:color="auto"/>
                </w:tcBorders>
                <w:shd w:val="clear" w:color="auto" w:fill="auto"/>
              </w:tcPr>
            </w:tcPrChange>
          </w:tcPr>
          <w:p w14:paraId="558A1AC6" w14:textId="77777777" w:rsidR="00CD446A" w:rsidRPr="00CD446A" w:rsidRDefault="00CD446A" w:rsidP="00CD446A">
            <w:pPr>
              <w:spacing w:before="60" w:after="60"/>
              <w:jc w:val="center"/>
              <w:rPr>
                <w:ins w:id="260" w:author="Shishir Nagendra Holenarasipura Lakshmikanth S" w:date="2018-03-27T10:27:00Z"/>
                <w:lang w:bidi="ar-SA"/>
              </w:rPr>
            </w:pPr>
            <w:ins w:id="261" w:author="Shishir Nagendra Holenarasipura Lakshmikanth S" w:date="2018-03-27T10:27:00Z">
              <w:r w:rsidRPr="00CD446A">
                <w:rPr>
                  <w:lang w:bidi="ar-SA"/>
                </w:rPr>
                <w:t>Version</w:t>
              </w:r>
            </w:ins>
          </w:p>
        </w:tc>
      </w:tr>
      <w:tr w:rsidR="00CD446A" w:rsidRPr="00A158C7" w14:paraId="56C25BA6" w14:textId="77777777" w:rsidTr="00C52A21">
        <w:trPr>
          <w:ins w:id="262" w:author="Shishir Nagendra Holenarasipura Lakshmikanth S" w:date="2018-03-27T10:27:00Z"/>
        </w:trPr>
        <w:tc>
          <w:tcPr>
            <w:tcW w:w="738" w:type="dxa"/>
            <w:tcBorders>
              <w:top w:val="single" w:sz="4" w:space="0" w:color="auto"/>
              <w:left w:val="single" w:sz="4" w:space="0" w:color="auto"/>
              <w:bottom w:val="single" w:sz="4" w:space="0" w:color="auto"/>
              <w:right w:val="single" w:sz="4" w:space="0" w:color="auto"/>
            </w:tcBorders>
            <w:shd w:val="clear" w:color="auto" w:fill="auto"/>
            <w:tcPrChange w:id="263" w:author="Shishir Nagendra Holenarasipura Lakshmikanth S" w:date="2018-03-27T10:27:00Z">
              <w:tcPr>
                <w:tcW w:w="738" w:type="dxa"/>
                <w:tcBorders>
                  <w:top w:val="single" w:sz="4" w:space="0" w:color="auto"/>
                  <w:left w:val="single" w:sz="4" w:space="0" w:color="auto"/>
                  <w:bottom w:val="single" w:sz="4" w:space="0" w:color="auto"/>
                  <w:right w:val="single" w:sz="4" w:space="0" w:color="auto"/>
                </w:tcBorders>
                <w:shd w:val="clear" w:color="auto" w:fill="auto"/>
              </w:tcPr>
            </w:tcPrChange>
          </w:tcPr>
          <w:p w14:paraId="4E3A4F64" w14:textId="77777777" w:rsidR="00CD446A" w:rsidRDefault="00CD446A" w:rsidP="00CD446A">
            <w:pPr>
              <w:spacing w:before="60" w:after="60"/>
              <w:jc w:val="center"/>
              <w:rPr>
                <w:ins w:id="264" w:author="Shishir Nagendra Holenarasipura Lakshmikanth S" w:date="2018-03-27T10:27:00Z"/>
              </w:rPr>
            </w:pPr>
            <w:ins w:id="265" w:author="Shishir Nagendra Holenarasipura Lakshmikanth S" w:date="2018-03-27T10:27:00Z">
              <w:r>
                <w:t>1</w:t>
              </w:r>
            </w:ins>
          </w:p>
        </w:tc>
        <w:tc>
          <w:tcPr>
            <w:tcW w:w="5310" w:type="dxa"/>
            <w:tcBorders>
              <w:top w:val="single" w:sz="4" w:space="0" w:color="auto"/>
              <w:left w:val="single" w:sz="4" w:space="0" w:color="auto"/>
              <w:bottom w:val="single" w:sz="4" w:space="0" w:color="auto"/>
              <w:right w:val="single" w:sz="4" w:space="0" w:color="auto"/>
            </w:tcBorders>
            <w:shd w:val="clear" w:color="auto" w:fill="auto"/>
            <w:tcPrChange w:id="266" w:author="Shishir Nagendra Holenarasipura Lakshmikanth S" w:date="2018-03-27T10:27:00Z">
              <w:tcPr>
                <w:tcW w:w="6458" w:type="dxa"/>
                <w:tcBorders>
                  <w:top w:val="single" w:sz="4" w:space="0" w:color="auto"/>
                  <w:left w:val="single" w:sz="4" w:space="0" w:color="auto"/>
                  <w:bottom w:val="single" w:sz="4" w:space="0" w:color="auto"/>
                  <w:right w:val="single" w:sz="4" w:space="0" w:color="auto"/>
                </w:tcBorders>
                <w:shd w:val="clear" w:color="auto" w:fill="auto"/>
              </w:tcPr>
            </w:tcPrChange>
          </w:tcPr>
          <w:p w14:paraId="2E04A125" w14:textId="77777777" w:rsidR="00CD446A" w:rsidRDefault="00CD446A">
            <w:pPr>
              <w:spacing w:before="60" w:after="60"/>
              <w:rPr>
                <w:ins w:id="267" w:author="Shishir Nagendra Holenarasipura Lakshmikanth S" w:date="2018-03-27T10:27:00Z"/>
              </w:rPr>
              <w:pPrChange w:id="268" w:author="Shishir Nagendra Holenarasipura Lakshmikanth S" w:date="2018-03-27T10:27:00Z">
                <w:pPr>
                  <w:spacing w:before="60" w:after="60"/>
                  <w:jc w:val="center"/>
                </w:pPr>
              </w:pPrChange>
            </w:pPr>
            <w:ins w:id="269" w:author="Shishir Nagendra Holenarasipura Lakshmikanth S" w:date="2018-03-27T10:27:00Z">
              <w:r>
                <w:t>AUTOSAR Specification of Memory Mapping (</w:t>
              </w:r>
              <w:proofErr w:type="spellStart"/>
              <w:proofErr w:type="gramStart"/>
              <w:r>
                <w:t>Link:</w:t>
              </w:r>
              <w:r w:rsidRPr="00D0791F">
                <w:t>AUTOSAR_SWS_MemoryMapping.pdf</w:t>
              </w:r>
              <w:proofErr w:type="spellEnd"/>
              <w:proofErr w:type="gramEnd"/>
              <w:r>
                <w:t>)</w:t>
              </w:r>
            </w:ins>
          </w:p>
        </w:tc>
        <w:tc>
          <w:tcPr>
            <w:tcW w:w="3239" w:type="dxa"/>
            <w:tcBorders>
              <w:top w:val="single" w:sz="4" w:space="0" w:color="auto"/>
              <w:left w:val="single" w:sz="4" w:space="0" w:color="auto"/>
              <w:bottom w:val="single" w:sz="4" w:space="0" w:color="auto"/>
              <w:right w:val="single" w:sz="4" w:space="0" w:color="auto"/>
            </w:tcBorders>
            <w:shd w:val="clear" w:color="auto" w:fill="auto"/>
            <w:tcPrChange w:id="270" w:author="Shishir Nagendra Holenarasipura Lakshmikanth S" w:date="2018-03-27T10:27:00Z">
              <w:tcPr>
                <w:tcW w:w="2091" w:type="dxa"/>
                <w:tcBorders>
                  <w:top w:val="single" w:sz="4" w:space="0" w:color="auto"/>
                  <w:left w:val="single" w:sz="4" w:space="0" w:color="auto"/>
                  <w:bottom w:val="single" w:sz="4" w:space="0" w:color="auto"/>
                  <w:right w:val="single" w:sz="4" w:space="0" w:color="auto"/>
                </w:tcBorders>
                <w:shd w:val="clear" w:color="auto" w:fill="auto"/>
              </w:tcPr>
            </w:tcPrChange>
          </w:tcPr>
          <w:p w14:paraId="02A6DEEA" w14:textId="77777777" w:rsidR="00CD446A" w:rsidRDefault="00CD446A" w:rsidP="00CD446A">
            <w:pPr>
              <w:spacing w:before="60" w:after="60"/>
              <w:jc w:val="center"/>
              <w:rPr>
                <w:ins w:id="271" w:author="Shishir Nagendra Holenarasipura Lakshmikanth S" w:date="2018-03-27T10:27:00Z"/>
                <w:lang w:bidi="ar-SA"/>
              </w:rPr>
            </w:pPr>
            <w:ins w:id="272" w:author="Shishir Nagendra Holenarasipura Lakshmikanth S" w:date="2018-03-27T10:27:00Z">
              <w:r>
                <w:rPr>
                  <w:lang w:bidi="ar-SA"/>
                </w:rPr>
                <w:t>v1.3.0 R4.0 Rev 2</w:t>
              </w:r>
            </w:ins>
          </w:p>
        </w:tc>
      </w:tr>
      <w:tr w:rsidR="00CD446A" w:rsidRPr="00A158C7" w14:paraId="79754B0B" w14:textId="77777777" w:rsidTr="00C52A21">
        <w:trPr>
          <w:ins w:id="273" w:author="Shishir Nagendra Holenarasipura Lakshmikanth S" w:date="2018-03-27T10:27:00Z"/>
        </w:trPr>
        <w:tc>
          <w:tcPr>
            <w:tcW w:w="738" w:type="dxa"/>
            <w:tcBorders>
              <w:top w:val="single" w:sz="4" w:space="0" w:color="auto"/>
              <w:left w:val="single" w:sz="4" w:space="0" w:color="auto"/>
              <w:bottom w:val="single" w:sz="4" w:space="0" w:color="auto"/>
              <w:right w:val="single" w:sz="4" w:space="0" w:color="auto"/>
            </w:tcBorders>
            <w:shd w:val="clear" w:color="auto" w:fill="auto"/>
            <w:tcPrChange w:id="274" w:author="Shishir Nagendra Holenarasipura Lakshmikanth S" w:date="2018-03-27T10:27:00Z">
              <w:tcPr>
                <w:tcW w:w="738" w:type="dxa"/>
                <w:tcBorders>
                  <w:top w:val="single" w:sz="4" w:space="0" w:color="auto"/>
                  <w:left w:val="single" w:sz="4" w:space="0" w:color="auto"/>
                  <w:bottom w:val="single" w:sz="4" w:space="0" w:color="auto"/>
                  <w:right w:val="single" w:sz="4" w:space="0" w:color="auto"/>
                </w:tcBorders>
                <w:shd w:val="clear" w:color="auto" w:fill="auto"/>
              </w:tcPr>
            </w:tcPrChange>
          </w:tcPr>
          <w:p w14:paraId="7942C253" w14:textId="77777777" w:rsidR="00CD446A" w:rsidRDefault="00CD446A" w:rsidP="00CD446A">
            <w:pPr>
              <w:spacing w:before="60" w:after="60"/>
              <w:jc w:val="center"/>
              <w:rPr>
                <w:ins w:id="275" w:author="Shishir Nagendra Holenarasipura Lakshmikanth S" w:date="2018-03-27T10:27:00Z"/>
              </w:rPr>
            </w:pPr>
            <w:ins w:id="276" w:author="Shishir Nagendra Holenarasipura Lakshmikanth S" w:date="2018-03-27T10:27:00Z">
              <w:r>
                <w:t>2</w:t>
              </w:r>
            </w:ins>
          </w:p>
        </w:tc>
        <w:tc>
          <w:tcPr>
            <w:tcW w:w="5310" w:type="dxa"/>
            <w:tcBorders>
              <w:top w:val="single" w:sz="4" w:space="0" w:color="auto"/>
              <w:left w:val="single" w:sz="4" w:space="0" w:color="auto"/>
              <w:bottom w:val="single" w:sz="4" w:space="0" w:color="auto"/>
              <w:right w:val="single" w:sz="4" w:space="0" w:color="auto"/>
            </w:tcBorders>
            <w:shd w:val="clear" w:color="auto" w:fill="auto"/>
            <w:tcPrChange w:id="277" w:author="Shishir Nagendra Holenarasipura Lakshmikanth S" w:date="2018-03-27T10:27:00Z">
              <w:tcPr>
                <w:tcW w:w="6458" w:type="dxa"/>
                <w:tcBorders>
                  <w:top w:val="single" w:sz="4" w:space="0" w:color="auto"/>
                  <w:left w:val="single" w:sz="4" w:space="0" w:color="auto"/>
                  <w:bottom w:val="single" w:sz="4" w:space="0" w:color="auto"/>
                  <w:right w:val="single" w:sz="4" w:space="0" w:color="auto"/>
                </w:tcBorders>
                <w:shd w:val="clear" w:color="auto" w:fill="auto"/>
              </w:tcPr>
            </w:tcPrChange>
          </w:tcPr>
          <w:p w14:paraId="1125E4E3" w14:textId="77777777" w:rsidR="00CD446A" w:rsidRDefault="00CD446A">
            <w:pPr>
              <w:spacing w:before="60" w:after="60"/>
              <w:rPr>
                <w:ins w:id="278" w:author="Shishir Nagendra Holenarasipura Lakshmikanth S" w:date="2018-03-27T10:27:00Z"/>
              </w:rPr>
              <w:pPrChange w:id="279" w:author="Shishir Nagendra Holenarasipura Lakshmikanth S" w:date="2018-03-27T10:27:00Z">
                <w:pPr>
                  <w:spacing w:before="60" w:after="60"/>
                  <w:jc w:val="center"/>
                </w:pPr>
              </w:pPrChange>
            </w:pPr>
            <w:ins w:id="280" w:author="Shishir Nagendra Holenarasipura Lakshmikanth S" w:date="2018-03-27T10:27:00Z">
              <w:r>
                <w:t xml:space="preserve">MDD Guideline </w:t>
              </w:r>
            </w:ins>
          </w:p>
        </w:tc>
        <w:tc>
          <w:tcPr>
            <w:tcW w:w="3239" w:type="dxa"/>
            <w:tcBorders>
              <w:top w:val="single" w:sz="4" w:space="0" w:color="auto"/>
              <w:left w:val="single" w:sz="4" w:space="0" w:color="auto"/>
              <w:bottom w:val="single" w:sz="4" w:space="0" w:color="auto"/>
              <w:right w:val="single" w:sz="4" w:space="0" w:color="auto"/>
            </w:tcBorders>
            <w:shd w:val="clear" w:color="auto" w:fill="auto"/>
            <w:tcPrChange w:id="281" w:author="Shishir Nagendra Holenarasipura Lakshmikanth S" w:date="2018-03-27T10:27:00Z">
              <w:tcPr>
                <w:tcW w:w="2091" w:type="dxa"/>
                <w:tcBorders>
                  <w:top w:val="single" w:sz="4" w:space="0" w:color="auto"/>
                  <w:left w:val="single" w:sz="4" w:space="0" w:color="auto"/>
                  <w:bottom w:val="single" w:sz="4" w:space="0" w:color="auto"/>
                  <w:right w:val="single" w:sz="4" w:space="0" w:color="auto"/>
                </w:tcBorders>
                <w:shd w:val="clear" w:color="auto" w:fill="auto"/>
              </w:tcPr>
            </w:tcPrChange>
          </w:tcPr>
          <w:p w14:paraId="75CAA051" w14:textId="77777777" w:rsidR="00CD446A" w:rsidRDefault="00CD446A" w:rsidP="00CD446A">
            <w:pPr>
              <w:spacing w:before="60" w:after="60"/>
              <w:jc w:val="center"/>
              <w:rPr>
                <w:ins w:id="282" w:author="Shishir Nagendra Holenarasipura Lakshmikanth S" w:date="2018-03-27T10:27:00Z"/>
                <w:lang w:bidi="ar-SA"/>
              </w:rPr>
            </w:pPr>
            <w:ins w:id="283" w:author="Shishir Nagendra Holenarasipura Lakshmikanth S" w:date="2018-03-27T10:27:00Z">
              <w:r>
                <w:rPr>
                  <w:lang w:bidi="ar-SA"/>
                </w:rPr>
                <w:t xml:space="preserve"> EA4 01.00</w:t>
              </w:r>
            </w:ins>
          </w:p>
        </w:tc>
      </w:tr>
      <w:tr w:rsidR="00CD446A" w:rsidRPr="00A158C7" w14:paraId="58F89FF7" w14:textId="77777777" w:rsidTr="00C52A21">
        <w:trPr>
          <w:ins w:id="284" w:author="Shishir Nagendra Holenarasipura Lakshmikanth S" w:date="2018-03-27T10:27:00Z"/>
        </w:trPr>
        <w:tc>
          <w:tcPr>
            <w:tcW w:w="738" w:type="dxa"/>
            <w:tcBorders>
              <w:top w:val="single" w:sz="4" w:space="0" w:color="auto"/>
              <w:left w:val="single" w:sz="4" w:space="0" w:color="auto"/>
              <w:bottom w:val="single" w:sz="4" w:space="0" w:color="auto"/>
              <w:right w:val="single" w:sz="4" w:space="0" w:color="auto"/>
            </w:tcBorders>
            <w:shd w:val="clear" w:color="auto" w:fill="auto"/>
            <w:tcPrChange w:id="285" w:author="Shishir Nagendra Holenarasipura Lakshmikanth S" w:date="2018-03-27T10:27:00Z">
              <w:tcPr>
                <w:tcW w:w="738" w:type="dxa"/>
                <w:tcBorders>
                  <w:top w:val="single" w:sz="4" w:space="0" w:color="auto"/>
                  <w:left w:val="single" w:sz="4" w:space="0" w:color="auto"/>
                  <w:bottom w:val="single" w:sz="4" w:space="0" w:color="auto"/>
                  <w:right w:val="single" w:sz="4" w:space="0" w:color="auto"/>
                </w:tcBorders>
                <w:shd w:val="clear" w:color="auto" w:fill="auto"/>
              </w:tcPr>
            </w:tcPrChange>
          </w:tcPr>
          <w:p w14:paraId="23CCDC82" w14:textId="77777777" w:rsidR="00CD446A" w:rsidRDefault="00CD446A" w:rsidP="00CD446A">
            <w:pPr>
              <w:spacing w:before="60" w:after="60"/>
              <w:jc w:val="center"/>
              <w:rPr>
                <w:ins w:id="286" w:author="Shishir Nagendra Holenarasipura Lakshmikanth S" w:date="2018-03-27T10:27:00Z"/>
              </w:rPr>
            </w:pPr>
            <w:ins w:id="287" w:author="Shishir Nagendra Holenarasipura Lakshmikanth S" w:date="2018-03-27T10:27:00Z">
              <w:r>
                <w:t>3</w:t>
              </w:r>
            </w:ins>
          </w:p>
        </w:tc>
        <w:tc>
          <w:tcPr>
            <w:tcW w:w="5310" w:type="dxa"/>
            <w:tcBorders>
              <w:top w:val="single" w:sz="4" w:space="0" w:color="auto"/>
              <w:left w:val="single" w:sz="4" w:space="0" w:color="auto"/>
              <w:bottom w:val="single" w:sz="4" w:space="0" w:color="auto"/>
              <w:right w:val="single" w:sz="4" w:space="0" w:color="auto"/>
            </w:tcBorders>
            <w:shd w:val="clear" w:color="auto" w:fill="auto"/>
            <w:tcPrChange w:id="288" w:author="Shishir Nagendra Holenarasipura Lakshmikanth S" w:date="2018-03-27T10:27:00Z">
              <w:tcPr>
                <w:tcW w:w="6458" w:type="dxa"/>
                <w:tcBorders>
                  <w:top w:val="single" w:sz="4" w:space="0" w:color="auto"/>
                  <w:left w:val="single" w:sz="4" w:space="0" w:color="auto"/>
                  <w:bottom w:val="single" w:sz="4" w:space="0" w:color="auto"/>
                  <w:right w:val="single" w:sz="4" w:space="0" w:color="auto"/>
                </w:tcBorders>
                <w:shd w:val="clear" w:color="auto" w:fill="auto"/>
              </w:tcPr>
            </w:tcPrChange>
          </w:tcPr>
          <w:p w14:paraId="05343648" w14:textId="7FB8E914" w:rsidR="00CD446A" w:rsidRDefault="00CD446A">
            <w:pPr>
              <w:spacing w:before="60" w:after="60"/>
              <w:rPr>
                <w:ins w:id="289" w:author="Shishir Nagendra Holenarasipura Lakshmikanth S" w:date="2018-03-27T10:27:00Z"/>
              </w:rPr>
              <w:pPrChange w:id="290" w:author="Shishir Nagendra Holenarasipura Lakshmikanth S" w:date="2018-03-27T10:27:00Z">
                <w:pPr>
                  <w:spacing w:before="60" w:after="60"/>
                  <w:jc w:val="center"/>
                </w:pPr>
              </w:pPrChange>
            </w:pPr>
            <w:ins w:id="291" w:author="Shishir Nagendra Holenarasipura Lakshmikanth S" w:date="2018-03-27T10:27:00Z">
              <w:r w:rsidRPr="00CD446A">
                <w:rPr>
                  <w:rPrChange w:id="292" w:author="Shishir Nagendra Holenarasipura Lakshmikanth S" w:date="2018-03-27T10:27:00Z">
                    <w:rPr>
                      <w:rStyle w:val="Hyperlink"/>
                    </w:rPr>
                  </w:rPrChange>
                </w:rPr>
                <w:t>Software Naming Conventions.doc</w:t>
              </w:r>
            </w:ins>
          </w:p>
        </w:tc>
        <w:tc>
          <w:tcPr>
            <w:tcW w:w="3239" w:type="dxa"/>
            <w:tcBorders>
              <w:top w:val="single" w:sz="4" w:space="0" w:color="auto"/>
              <w:left w:val="single" w:sz="4" w:space="0" w:color="auto"/>
              <w:bottom w:val="single" w:sz="4" w:space="0" w:color="auto"/>
              <w:right w:val="single" w:sz="4" w:space="0" w:color="auto"/>
            </w:tcBorders>
            <w:shd w:val="clear" w:color="auto" w:fill="auto"/>
            <w:tcPrChange w:id="293" w:author="Shishir Nagendra Holenarasipura Lakshmikanth S" w:date="2018-03-27T10:27:00Z">
              <w:tcPr>
                <w:tcW w:w="2091" w:type="dxa"/>
                <w:tcBorders>
                  <w:top w:val="single" w:sz="4" w:space="0" w:color="auto"/>
                  <w:left w:val="single" w:sz="4" w:space="0" w:color="auto"/>
                  <w:bottom w:val="single" w:sz="4" w:space="0" w:color="auto"/>
                  <w:right w:val="single" w:sz="4" w:space="0" w:color="auto"/>
                </w:tcBorders>
                <w:shd w:val="clear" w:color="auto" w:fill="auto"/>
              </w:tcPr>
            </w:tcPrChange>
          </w:tcPr>
          <w:p w14:paraId="3F130D79" w14:textId="77777777" w:rsidR="00CD446A" w:rsidRDefault="00CD446A" w:rsidP="00CD446A">
            <w:pPr>
              <w:spacing w:before="60" w:after="60"/>
              <w:jc w:val="center"/>
              <w:rPr>
                <w:ins w:id="294" w:author="Shishir Nagendra Holenarasipura Lakshmikanth S" w:date="2018-03-27T10:27:00Z"/>
                <w:lang w:bidi="ar-SA"/>
              </w:rPr>
            </w:pPr>
            <w:ins w:id="295" w:author="Shishir Nagendra Holenarasipura Lakshmikanth S" w:date="2018-03-27T10:27:00Z">
              <w:r>
                <w:rPr>
                  <w:lang w:bidi="ar-SA"/>
                </w:rPr>
                <w:t>EA4 01.02</w:t>
              </w:r>
              <w:r>
                <w:rPr>
                  <w:lang w:bidi="ar-SA"/>
                </w:rPr>
                <w:tab/>
              </w:r>
            </w:ins>
          </w:p>
        </w:tc>
      </w:tr>
      <w:tr w:rsidR="00CD446A" w:rsidRPr="00A158C7" w14:paraId="40F41CD0" w14:textId="77777777" w:rsidTr="00C52A21">
        <w:trPr>
          <w:ins w:id="296" w:author="Shishir Nagendra Holenarasipura Lakshmikanth S" w:date="2018-03-27T10:27:00Z"/>
        </w:trPr>
        <w:tc>
          <w:tcPr>
            <w:tcW w:w="738" w:type="dxa"/>
            <w:tcBorders>
              <w:top w:val="single" w:sz="4" w:space="0" w:color="auto"/>
              <w:left w:val="single" w:sz="4" w:space="0" w:color="auto"/>
              <w:bottom w:val="single" w:sz="4" w:space="0" w:color="auto"/>
              <w:right w:val="single" w:sz="4" w:space="0" w:color="auto"/>
            </w:tcBorders>
            <w:shd w:val="clear" w:color="auto" w:fill="auto"/>
            <w:tcPrChange w:id="297" w:author="Shishir Nagendra Holenarasipura Lakshmikanth S" w:date="2018-03-27T10:27:00Z">
              <w:tcPr>
                <w:tcW w:w="738" w:type="dxa"/>
                <w:tcBorders>
                  <w:top w:val="single" w:sz="4" w:space="0" w:color="auto"/>
                  <w:left w:val="single" w:sz="4" w:space="0" w:color="auto"/>
                  <w:bottom w:val="single" w:sz="4" w:space="0" w:color="auto"/>
                  <w:right w:val="single" w:sz="4" w:space="0" w:color="auto"/>
                </w:tcBorders>
                <w:shd w:val="clear" w:color="auto" w:fill="auto"/>
              </w:tcPr>
            </w:tcPrChange>
          </w:tcPr>
          <w:p w14:paraId="551DABBC" w14:textId="77777777" w:rsidR="00CD446A" w:rsidRDefault="00CD446A" w:rsidP="00CD446A">
            <w:pPr>
              <w:spacing w:before="60" w:after="60"/>
              <w:jc w:val="center"/>
              <w:rPr>
                <w:ins w:id="298" w:author="Shishir Nagendra Holenarasipura Lakshmikanth S" w:date="2018-03-27T10:27:00Z"/>
              </w:rPr>
            </w:pPr>
            <w:ins w:id="299" w:author="Shishir Nagendra Holenarasipura Lakshmikanth S" w:date="2018-03-27T10:27:00Z">
              <w:r>
                <w:t>4</w:t>
              </w:r>
            </w:ins>
          </w:p>
        </w:tc>
        <w:tc>
          <w:tcPr>
            <w:tcW w:w="5310" w:type="dxa"/>
            <w:tcBorders>
              <w:top w:val="single" w:sz="4" w:space="0" w:color="auto"/>
              <w:left w:val="single" w:sz="4" w:space="0" w:color="auto"/>
              <w:bottom w:val="single" w:sz="4" w:space="0" w:color="auto"/>
              <w:right w:val="single" w:sz="4" w:space="0" w:color="auto"/>
            </w:tcBorders>
            <w:shd w:val="clear" w:color="auto" w:fill="auto"/>
            <w:tcPrChange w:id="300" w:author="Shishir Nagendra Holenarasipura Lakshmikanth S" w:date="2018-03-27T10:27:00Z">
              <w:tcPr>
                <w:tcW w:w="6458" w:type="dxa"/>
                <w:tcBorders>
                  <w:top w:val="single" w:sz="4" w:space="0" w:color="auto"/>
                  <w:left w:val="single" w:sz="4" w:space="0" w:color="auto"/>
                  <w:bottom w:val="single" w:sz="4" w:space="0" w:color="auto"/>
                  <w:right w:val="single" w:sz="4" w:space="0" w:color="auto"/>
                </w:tcBorders>
                <w:shd w:val="clear" w:color="auto" w:fill="auto"/>
              </w:tcPr>
            </w:tcPrChange>
          </w:tcPr>
          <w:p w14:paraId="6E521F70" w14:textId="77777777" w:rsidR="00CD446A" w:rsidRDefault="00CD446A">
            <w:pPr>
              <w:spacing w:before="60" w:after="60"/>
              <w:rPr>
                <w:ins w:id="301" w:author="Shishir Nagendra Holenarasipura Lakshmikanth S" w:date="2018-03-27T10:27:00Z"/>
              </w:rPr>
              <w:pPrChange w:id="302" w:author="Shishir Nagendra Holenarasipura Lakshmikanth S" w:date="2018-03-27T10:27:00Z">
                <w:pPr>
                  <w:spacing w:before="60" w:after="60"/>
                  <w:jc w:val="center"/>
                </w:pPr>
              </w:pPrChange>
            </w:pPr>
            <w:ins w:id="303" w:author="Shishir Nagendra Holenarasipura Lakshmikanth S" w:date="2018-03-27T10:27:00Z">
              <w:r w:rsidRPr="00D0791F">
                <w:t>Software Design and Coding Standards.doc</w:t>
              </w:r>
            </w:ins>
          </w:p>
        </w:tc>
        <w:tc>
          <w:tcPr>
            <w:tcW w:w="3239" w:type="dxa"/>
            <w:tcBorders>
              <w:top w:val="single" w:sz="4" w:space="0" w:color="auto"/>
              <w:left w:val="single" w:sz="4" w:space="0" w:color="auto"/>
              <w:bottom w:val="single" w:sz="4" w:space="0" w:color="auto"/>
              <w:right w:val="single" w:sz="4" w:space="0" w:color="auto"/>
            </w:tcBorders>
            <w:shd w:val="clear" w:color="auto" w:fill="auto"/>
            <w:tcPrChange w:id="304" w:author="Shishir Nagendra Holenarasipura Lakshmikanth S" w:date="2018-03-27T10:27:00Z">
              <w:tcPr>
                <w:tcW w:w="2091" w:type="dxa"/>
                <w:tcBorders>
                  <w:top w:val="single" w:sz="4" w:space="0" w:color="auto"/>
                  <w:left w:val="single" w:sz="4" w:space="0" w:color="auto"/>
                  <w:bottom w:val="single" w:sz="4" w:space="0" w:color="auto"/>
                  <w:right w:val="single" w:sz="4" w:space="0" w:color="auto"/>
                </w:tcBorders>
                <w:shd w:val="clear" w:color="auto" w:fill="auto"/>
              </w:tcPr>
            </w:tcPrChange>
          </w:tcPr>
          <w:p w14:paraId="5F8D0B37" w14:textId="77777777" w:rsidR="00CD446A" w:rsidRDefault="00CD446A" w:rsidP="00CD446A">
            <w:pPr>
              <w:spacing w:before="60" w:after="60"/>
              <w:jc w:val="center"/>
              <w:rPr>
                <w:ins w:id="305" w:author="Shishir Nagendra Holenarasipura Lakshmikanth S" w:date="2018-03-27T10:27:00Z"/>
                <w:lang w:bidi="ar-SA"/>
              </w:rPr>
            </w:pPr>
            <w:ins w:id="306" w:author="Shishir Nagendra Holenarasipura Lakshmikanth S" w:date="2018-03-27T10:27:00Z">
              <w:r>
                <w:rPr>
                  <w:lang w:bidi="ar-SA"/>
                </w:rPr>
                <w:t xml:space="preserve"> EA4 2.01</w:t>
              </w:r>
            </w:ins>
          </w:p>
        </w:tc>
      </w:tr>
      <w:tr w:rsidR="00CD446A" w:rsidRPr="00A158C7" w14:paraId="624F9B88" w14:textId="77777777" w:rsidTr="00C52A21">
        <w:trPr>
          <w:ins w:id="307" w:author="Shishir Nagendra Holenarasipura Lakshmikanth S" w:date="2018-03-27T10:27:00Z"/>
        </w:trPr>
        <w:tc>
          <w:tcPr>
            <w:tcW w:w="738" w:type="dxa"/>
            <w:tcBorders>
              <w:top w:val="single" w:sz="4" w:space="0" w:color="auto"/>
              <w:left w:val="single" w:sz="4" w:space="0" w:color="auto"/>
              <w:bottom w:val="single" w:sz="4" w:space="0" w:color="auto"/>
              <w:right w:val="single" w:sz="4" w:space="0" w:color="auto"/>
            </w:tcBorders>
            <w:shd w:val="clear" w:color="auto" w:fill="auto"/>
            <w:tcPrChange w:id="308" w:author="Shishir Nagendra Holenarasipura Lakshmikanth S" w:date="2018-03-27T10:27:00Z">
              <w:tcPr>
                <w:tcW w:w="738" w:type="dxa"/>
                <w:tcBorders>
                  <w:top w:val="single" w:sz="4" w:space="0" w:color="auto"/>
                  <w:left w:val="single" w:sz="4" w:space="0" w:color="auto"/>
                  <w:bottom w:val="single" w:sz="4" w:space="0" w:color="auto"/>
                  <w:right w:val="single" w:sz="4" w:space="0" w:color="auto"/>
                </w:tcBorders>
                <w:shd w:val="clear" w:color="auto" w:fill="auto"/>
              </w:tcPr>
            </w:tcPrChange>
          </w:tcPr>
          <w:p w14:paraId="70023D9D" w14:textId="77777777" w:rsidR="00CD446A" w:rsidRDefault="00CD446A" w:rsidP="00CD446A">
            <w:pPr>
              <w:spacing w:before="60" w:after="60"/>
              <w:jc w:val="center"/>
              <w:rPr>
                <w:ins w:id="309" w:author="Shishir Nagendra Holenarasipura Lakshmikanth S" w:date="2018-03-27T10:27:00Z"/>
              </w:rPr>
            </w:pPr>
            <w:ins w:id="310" w:author="Shishir Nagendra Holenarasipura Lakshmikanth S" w:date="2018-03-27T10:27:00Z">
              <w:r>
                <w:t>5</w:t>
              </w:r>
            </w:ins>
          </w:p>
        </w:tc>
        <w:tc>
          <w:tcPr>
            <w:tcW w:w="5310" w:type="dxa"/>
            <w:tcBorders>
              <w:top w:val="single" w:sz="4" w:space="0" w:color="auto"/>
              <w:left w:val="single" w:sz="4" w:space="0" w:color="auto"/>
              <w:bottom w:val="single" w:sz="4" w:space="0" w:color="auto"/>
              <w:right w:val="single" w:sz="4" w:space="0" w:color="auto"/>
            </w:tcBorders>
            <w:shd w:val="clear" w:color="auto" w:fill="auto"/>
            <w:tcPrChange w:id="311" w:author="Shishir Nagendra Holenarasipura Lakshmikanth S" w:date="2018-03-27T10:27:00Z">
              <w:tcPr>
                <w:tcW w:w="6458" w:type="dxa"/>
                <w:tcBorders>
                  <w:top w:val="single" w:sz="4" w:space="0" w:color="auto"/>
                  <w:left w:val="single" w:sz="4" w:space="0" w:color="auto"/>
                  <w:bottom w:val="single" w:sz="4" w:space="0" w:color="auto"/>
                  <w:right w:val="single" w:sz="4" w:space="0" w:color="auto"/>
                </w:tcBorders>
                <w:shd w:val="clear" w:color="auto" w:fill="auto"/>
              </w:tcPr>
            </w:tcPrChange>
          </w:tcPr>
          <w:p w14:paraId="21029903" w14:textId="75D5B8EE" w:rsidR="00CD446A" w:rsidRDefault="005923AC">
            <w:pPr>
              <w:spacing w:before="60" w:after="60"/>
              <w:rPr>
                <w:ins w:id="312" w:author="Shishir Nagendra Holenarasipura Lakshmikanth S" w:date="2018-03-27T10:27:00Z"/>
              </w:rPr>
              <w:pPrChange w:id="313" w:author="Shishir Nagendra Holenarasipura Lakshmikanth S" w:date="2018-03-27T10:27:00Z">
                <w:pPr>
                  <w:spacing w:before="60" w:after="60"/>
                  <w:jc w:val="center"/>
                </w:pPr>
              </w:pPrChange>
            </w:pPr>
            <w:ins w:id="314" w:author="Shishir Nagendra Holenarasipura Lakshmikanth S" w:date="2018-03-27T12:04:00Z">
              <w:r>
                <w:t>CM510</w:t>
              </w:r>
            </w:ins>
            <w:ins w:id="315" w:author="Shishir Nagendra Holenarasipura Lakshmikanth S" w:date="2018-03-27T12:05:00Z">
              <w:r w:rsidR="00A7094E">
                <w:t>A</w:t>
              </w:r>
            </w:ins>
            <w:ins w:id="316" w:author="Shishir Nagendra Holenarasipura Lakshmikanth S" w:date="2018-03-27T10:27:00Z">
              <w:r w:rsidR="00CD446A">
                <w:t>_MotAg</w:t>
              </w:r>
            </w:ins>
            <w:ins w:id="317" w:author="Shishir Nagendra Holenarasipura Lakshmikanth S" w:date="2018-03-27T12:04:00Z">
              <w:r>
                <w:t>3Meas</w:t>
              </w:r>
            </w:ins>
            <w:ins w:id="318" w:author="Shishir Nagendra Holenarasipura Lakshmikanth S" w:date="2018-03-27T10:27:00Z">
              <w:r w:rsidR="00CD446A">
                <w:t>_Design</w:t>
              </w:r>
            </w:ins>
          </w:p>
        </w:tc>
        <w:tc>
          <w:tcPr>
            <w:tcW w:w="3239" w:type="dxa"/>
            <w:tcBorders>
              <w:top w:val="single" w:sz="4" w:space="0" w:color="auto"/>
              <w:left w:val="single" w:sz="4" w:space="0" w:color="auto"/>
              <w:bottom w:val="single" w:sz="4" w:space="0" w:color="auto"/>
              <w:right w:val="single" w:sz="4" w:space="0" w:color="auto"/>
            </w:tcBorders>
            <w:shd w:val="clear" w:color="auto" w:fill="auto"/>
            <w:tcPrChange w:id="319" w:author="Shishir Nagendra Holenarasipura Lakshmikanth S" w:date="2018-03-27T10:27:00Z">
              <w:tcPr>
                <w:tcW w:w="2091" w:type="dxa"/>
                <w:tcBorders>
                  <w:top w:val="single" w:sz="4" w:space="0" w:color="auto"/>
                  <w:left w:val="single" w:sz="4" w:space="0" w:color="auto"/>
                  <w:bottom w:val="single" w:sz="4" w:space="0" w:color="auto"/>
                  <w:right w:val="single" w:sz="4" w:space="0" w:color="auto"/>
                </w:tcBorders>
                <w:shd w:val="clear" w:color="auto" w:fill="auto"/>
              </w:tcPr>
            </w:tcPrChange>
          </w:tcPr>
          <w:p w14:paraId="7BB4CDFF" w14:textId="77777777" w:rsidR="00CD446A" w:rsidRDefault="00CD446A" w:rsidP="00CD446A">
            <w:pPr>
              <w:spacing w:before="60" w:after="60"/>
              <w:jc w:val="center"/>
              <w:rPr>
                <w:ins w:id="320" w:author="Shishir Nagendra Holenarasipura Lakshmikanth S" w:date="2018-03-27T10:27:00Z"/>
                <w:lang w:bidi="ar-SA"/>
              </w:rPr>
            </w:pPr>
            <w:ins w:id="321" w:author="Shishir Nagendra Holenarasipura Lakshmikanth S" w:date="2018-03-27T10:27:00Z">
              <w:r w:rsidRPr="00CD446A">
                <w:rPr>
                  <w:lang w:bidi="ar-SA"/>
                </w:rPr>
                <w:t>See Synergy subproject version</w:t>
              </w:r>
            </w:ins>
          </w:p>
        </w:tc>
      </w:tr>
      <w:bookmarkEnd w:id="254"/>
    </w:tbl>
    <w:p w14:paraId="63EF84F4" w14:textId="77777777"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D6C89" w14:textId="77777777" w:rsidR="00FD3EEB" w:rsidRDefault="00FD3EEB">
      <w:r>
        <w:separator/>
      </w:r>
    </w:p>
  </w:endnote>
  <w:endnote w:type="continuationSeparator" w:id="0">
    <w:p w14:paraId="3D05EA88" w14:textId="77777777" w:rsidR="00FD3EEB" w:rsidRDefault="00FD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75DFE" w:rsidRPr="00B10816" w14:paraId="2763E5D3" w14:textId="77777777" w:rsidTr="00866672">
      <w:tc>
        <w:tcPr>
          <w:tcW w:w="1667" w:type="pct"/>
          <w:vAlign w:val="center"/>
        </w:tcPr>
        <w:p w14:paraId="6177E51D" w14:textId="77777777" w:rsidR="00975DFE" w:rsidRPr="00B10816" w:rsidRDefault="00975DFE"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MotAg3Meas</w:t>
          </w:r>
          <w:r>
            <w:rPr>
              <w:sz w:val="16"/>
              <w:szCs w:val="16"/>
            </w:rPr>
            <w:fldChar w:fldCharType="end"/>
          </w:r>
          <w:r>
            <w:rPr>
              <w:sz w:val="16"/>
              <w:szCs w:val="16"/>
            </w:rPr>
            <w:t>_MDD.docx</w:t>
          </w:r>
        </w:p>
        <w:p w14:paraId="4F9D71D6" w14:textId="77777777" w:rsidR="00975DFE" w:rsidRPr="00B10816" w:rsidRDefault="00975DFE" w:rsidP="003557D4">
          <w:pPr>
            <w:pStyle w:val="Footer"/>
            <w:spacing w:after="0"/>
            <w:rPr>
              <w:sz w:val="16"/>
              <w:szCs w:val="16"/>
            </w:rPr>
          </w:pPr>
          <w:r>
            <w:rPr>
              <w:sz w:val="16"/>
              <w:szCs w:val="16"/>
            </w:rPr>
            <w:t>Template:</w:t>
          </w:r>
          <w:r w:rsidRPr="00B10816">
            <w:rPr>
              <w:sz w:val="16"/>
              <w:szCs w:val="16"/>
            </w:rPr>
            <w:t xml:space="preserve"> </w:t>
          </w:r>
          <w:r w:rsidR="003557D4">
            <w:rPr>
              <w:sz w:val="16"/>
              <w:szCs w:val="16"/>
            </w:rPr>
            <w:fldChar w:fldCharType="begin"/>
          </w:r>
          <w:r w:rsidR="003557D4">
            <w:rPr>
              <w:sz w:val="16"/>
              <w:szCs w:val="16"/>
            </w:rPr>
            <w:instrText xml:space="preserve"> DOCPROPERTY  "Template Version"  \* MERGEFORMAT </w:instrText>
          </w:r>
          <w:r w:rsidR="003557D4">
            <w:rPr>
              <w:sz w:val="16"/>
              <w:szCs w:val="16"/>
            </w:rPr>
            <w:fldChar w:fldCharType="separate"/>
          </w:r>
          <w:r w:rsidR="003557D4">
            <w:rPr>
              <w:sz w:val="16"/>
              <w:szCs w:val="16"/>
            </w:rPr>
            <w:t>EA4 01.00.01</w:t>
          </w:r>
          <w:r w:rsidR="003557D4">
            <w:rPr>
              <w:sz w:val="16"/>
              <w:szCs w:val="16"/>
            </w:rPr>
            <w:fldChar w:fldCharType="end"/>
          </w:r>
        </w:p>
      </w:tc>
      <w:tc>
        <w:tcPr>
          <w:tcW w:w="1667" w:type="pct"/>
          <w:vAlign w:val="center"/>
        </w:tcPr>
        <w:p w14:paraId="67391963" w14:textId="77777777" w:rsidR="001B0788" w:rsidRDefault="00DB5AD3" w:rsidP="00B10816">
          <w:pPr>
            <w:pStyle w:val="Footer"/>
            <w:spacing w:after="0"/>
            <w:jc w:val="center"/>
            <w:rPr>
              <w:ins w:id="322" w:author="Shishir Nagendra Holenarasipura Lakshmikanth S" w:date="2018-04-02T13:42:00Z"/>
              <w:sz w:val="16"/>
              <w:szCs w:val="16"/>
            </w:rPr>
          </w:pPr>
          <w:ins w:id="323" w:author="Shishir Nagendra Holenarasipura Lakshmikanth S" w:date="2018-04-02T13:40:00Z">
            <w:r w:rsidRPr="00DB5AD3">
              <w:rPr>
                <w:sz w:val="16"/>
                <w:szCs w:val="16"/>
              </w:rPr>
              <w:t>23-Mar-2018</w:t>
            </w:r>
          </w:ins>
          <w:del w:id="324" w:author="Kathirkamu Annakamu" w:date="2018-03-26T16:43:00Z">
            <w:r w:rsidR="00975DFE" w:rsidDel="004C6BBB">
              <w:rPr>
                <w:sz w:val="16"/>
                <w:szCs w:val="16"/>
              </w:rPr>
              <w:fldChar w:fldCharType="begin"/>
            </w:r>
            <w:r w:rsidR="00975DFE" w:rsidDel="004C6BBB">
              <w:rPr>
                <w:sz w:val="16"/>
                <w:szCs w:val="16"/>
              </w:rPr>
              <w:delInstrText xml:space="preserve"> DOCPROPERTY  "Release Date"  \* MERGEFORMAT </w:delInstrText>
            </w:r>
            <w:r w:rsidR="00975DFE" w:rsidDel="004C6BBB">
              <w:rPr>
                <w:sz w:val="16"/>
                <w:szCs w:val="16"/>
              </w:rPr>
              <w:fldChar w:fldCharType="separate"/>
            </w:r>
            <w:r w:rsidR="00975DFE" w:rsidDel="004C6BBB">
              <w:rPr>
                <w:sz w:val="16"/>
                <w:szCs w:val="16"/>
              </w:rPr>
              <w:delText>Nov 7, 2016</w:delText>
            </w:r>
            <w:r w:rsidR="00975DFE" w:rsidDel="004C6BBB">
              <w:rPr>
                <w:sz w:val="16"/>
                <w:szCs w:val="16"/>
              </w:rPr>
              <w:fldChar w:fldCharType="end"/>
            </w:r>
          </w:del>
        </w:p>
        <w:p w14:paraId="6624F296" w14:textId="06E3AB8E" w:rsidR="00975DFE" w:rsidDel="004C6BBB" w:rsidRDefault="004C6BBB" w:rsidP="00B10816">
          <w:pPr>
            <w:pStyle w:val="Footer"/>
            <w:spacing w:after="0"/>
            <w:jc w:val="center"/>
            <w:rPr>
              <w:del w:id="325" w:author="Kathirkamu Annakamu" w:date="2018-03-26T16:43:00Z"/>
              <w:sz w:val="16"/>
              <w:szCs w:val="16"/>
            </w:rPr>
          </w:pPr>
          <w:ins w:id="326" w:author="Kathirkamu Annakamu" w:date="2018-03-26T16:43:00Z">
            <w:del w:id="327" w:author="Shishir Nagendra Holenarasipura Lakshmikanth S" w:date="2018-04-02T13:42:00Z">
              <w:r w:rsidDel="001B0788">
                <w:rPr>
                  <w:sz w:val="16"/>
                  <w:szCs w:val="16"/>
                </w:rPr>
                <w:delText xml:space="preserve"> </w:delText>
              </w:r>
            </w:del>
            <w:del w:id="328" w:author="Shishir Nagendra Holenarasipura Lakshmikanth S" w:date="2018-04-02T13:40:00Z">
              <w:r w:rsidDel="00DB5AD3">
                <w:rPr>
                  <w:sz w:val="16"/>
                  <w:szCs w:val="16"/>
                </w:rPr>
                <w:delText>Mar 23, 2018</w:delText>
              </w:r>
            </w:del>
          </w:ins>
        </w:p>
        <w:p w14:paraId="327B4826" w14:textId="77777777" w:rsidR="00975DFE" w:rsidRPr="00B10816" w:rsidRDefault="00975DFE" w:rsidP="00B10816">
          <w:pPr>
            <w:pStyle w:val="Footer"/>
            <w:spacing w:after="0"/>
            <w:jc w:val="center"/>
            <w:rPr>
              <w:sz w:val="16"/>
              <w:szCs w:val="16"/>
            </w:rPr>
          </w:pPr>
          <w:r w:rsidRPr="00B10816">
            <w:rPr>
              <w:sz w:val="16"/>
              <w:szCs w:val="16"/>
            </w:rPr>
            <w:t xml:space="preserve">© </w:t>
          </w:r>
          <w:sdt>
            <w:sdtPr>
              <w:rPr>
                <w:sz w:val="16"/>
                <w:szCs w:val="16"/>
              </w:rPr>
              <w:alias w:val="Company"/>
              <w:tag w:val=""/>
              <w:id w:val="-1067723584"/>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581268558"/>
            <w:dataBinding w:prefixMappings="xmlns:ns0='http://purl.org/dc/elements/1.1/' xmlns:ns1='http://schemas.openxmlformats.org/package/2006/metadata/core-properties' " w:xpath="/ns1:coreProperties[1]/ns0:title[1]" w:storeItemID="{6C3C8BC8-F283-45AE-878A-BAB7291924A1}"/>
            <w:text/>
          </w:sdtPr>
          <w:sdtEndPr/>
          <w:sdtContent>
            <w:p w14:paraId="3E8BA39C" w14:textId="77777777" w:rsidR="00975DFE" w:rsidRPr="00B10816" w:rsidRDefault="00975DFE" w:rsidP="00B10816">
              <w:pPr>
                <w:pStyle w:val="Footer"/>
                <w:spacing w:after="0"/>
                <w:jc w:val="right"/>
                <w:rPr>
                  <w:sz w:val="16"/>
                  <w:szCs w:val="16"/>
                </w:rPr>
              </w:pPr>
              <w:r>
                <w:rPr>
                  <w:sz w:val="16"/>
                  <w:szCs w:val="16"/>
                </w:rPr>
                <w:t>Module Design Document</w:t>
              </w:r>
            </w:p>
          </w:sdtContent>
        </w:sdt>
        <w:p w14:paraId="0E106E4B" w14:textId="35564606" w:rsidR="00975DFE" w:rsidRPr="00B10816" w:rsidRDefault="00975DF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C413A">
            <w:rPr>
              <w:b/>
              <w:noProof/>
              <w:sz w:val="16"/>
              <w:szCs w:val="16"/>
            </w:rPr>
            <w:t>11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C413A">
            <w:rPr>
              <w:b/>
              <w:noProof/>
              <w:sz w:val="16"/>
              <w:szCs w:val="16"/>
            </w:rPr>
            <w:t>14</w:t>
          </w:r>
          <w:r w:rsidRPr="00B10816">
            <w:rPr>
              <w:b/>
              <w:sz w:val="16"/>
              <w:szCs w:val="16"/>
            </w:rPr>
            <w:fldChar w:fldCharType="end"/>
          </w:r>
        </w:p>
      </w:tc>
    </w:tr>
  </w:tbl>
  <w:p w14:paraId="3E749A6E" w14:textId="77777777" w:rsidR="00975DFE" w:rsidRPr="00B10816" w:rsidRDefault="00975DFE"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074C0" w14:textId="77777777" w:rsidR="00FD3EEB" w:rsidRDefault="00FD3EEB">
      <w:r>
        <w:separator/>
      </w:r>
    </w:p>
  </w:footnote>
  <w:footnote w:type="continuationSeparator" w:id="0">
    <w:p w14:paraId="3F4C720C" w14:textId="77777777" w:rsidR="00FD3EEB" w:rsidRDefault="00FD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75DFE" w:rsidRPr="008969C4" w14:paraId="3E3BFAD9" w14:textId="77777777" w:rsidTr="00866672">
      <w:trPr>
        <w:trHeight w:val="438"/>
      </w:trPr>
      <w:tc>
        <w:tcPr>
          <w:tcW w:w="1443" w:type="pct"/>
        </w:tcPr>
        <w:p w14:paraId="70CC56CA" w14:textId="77777777" w:rsidR="00975DFE" w:rsidRPr="008969C4" w:rsidRDefault="00975DFE" w:rsidP="00B10816">
          <w:pPr>
            <w:pStyle w:val="Header"/>
            <w:spacing w:after="0"/>
          </w:pPr>
          <w:r w:rsidRPr="008969C4">
            <w:rPr>
              <w:noProof/>
              <w:lang w:val="en-GB" w:eastAsia="en-GB" w:bidi="ar-SA"/>
            </w:rPr>
            <w:drawing>
              <wp:inline distT="0" distB="0" distL="0" distR="0" wp14:anchorId="36CE024E" wp14:editId="183B4766">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6A2A7EF0" w14:textId="77777777" w:rsidR="00975DFE" w:rsidRPr="00891F29" w:rsidRDefault="00975DFE" w:rsidP="00B10816">
          <w:pPr>
            <w:pStyle w:val="Header"/>
            <w:spacing w:after="0"/>
            <w:jc w:val="right"/>
            <w:rPr>
              <w:sz w:val="16"/>
              <w:szCs w:val="20"/>
            </w:rPr>
          </w:pPr>
          <w:r w:rsidRPr="00891F29">
            <w:rPr>
              <w:sz w:val="16"/>
              <w:szCs w:val="20"/>
            </w:rPr>
            <w:t>Nexteer Automotive Confidential Proprietary Information</w:t>
          </w:r>
        </w:p>
        <w:p w14:paraId="7B54AB41" w14:textId="77777777" w:rsidR="00975DFE" w:rsidRDefault="00975DFE" w:rsidP="00B10816">
          <w:pPr>
            <w:pStyle w:val="Header"/>
            <w:spacing w:after="0"/>
            <w:jc w:val="right"/>
            <w:rPr>
              <w:sz w:val="16"/>
              <w:szCs w:val="20"/>
            </w:rPr>
          </w:pPr>
          <w:r w:rsidRPr="00891F29">
            <w:rPr>
              <w:sz w:val="16"/>
              <w:szCs w:val="20"/>
            </w:rPr>
            <w:t>Do Not Copy/Distribute Without Prior Permission</w:t>
          </w:r>
        </w:p>
        <w:p w14:paraId="7A3AD64B" w14:textId="77777777" w:rsidR="00975DFE" w:rsidRPr="008969C4" w:rsidRDefault="00975DFE" w:rsidP="00B10816">
          <w:pPr>
            <w:pStyle w:val="Header"/>
            <w:spacing w:after="0"/>
            <w:jc w:val="right"/>
            <w:rPr>
              <w:szCs w:val="20"/>
            </w:rPr>
          </w:pPr>
          <w:r w:rsidRPr="000B0DB8">
            <w:rPr>
              <w:sz w:val="16"/>
              <w:szCs w:val="20"/>
            </w:rPr>
            <w:t>This Document Is Uncontrolled When Printed – Verify Version Before Use</w:t>
          </w:r>
        </w:p>
      </w:tc>
    </w:tr>
  </w:tbl>
  <w:p w14:paraId="1E133D90" w14:textId="77777777" w:rsidR="00975DFE" w:rsidRDefault="00975DFE">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3384CA4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94F5993"/>
    <w:multiLevelType w:val="hybridMultilevel"/>
    <w:tmpl w:val="24E6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irkamu Annakamu">
    <w15:presenceInfo w15:providerId="None" w15:userId="Kathirkamu Annakamu"/>
  </w15:person>
  <w15:person w15:author="Shishir Nagendra Holenarasipura Lakshmikanth S">
    <w15:presenceInfo w15:providerId="AD" w15:userId="S-1-5-21-1993528211-2586143117-3253031534-69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FB8"/>
    <w:rsid w:val="000040A2"/>
    <w:rsid w:val="00007584"/>
    <w:rsid w:val="00010BFD"/>
    <w:rsid w:val="00015232"/>
    <w:rsid w:val="000201AB"/>
    <w:rsid w:val="0002133A"/>
    <w:rsid w:val="00030567"/>
    <w:rsid w:val="00030607"/>
    <w:rsid w:val="000318E7"/>
    <w:rsid w:val="0004234C"/>
    <w:rsid w:val="000515DF"/>
    <w:rsid w:val="000558D3"/>
    <w:rsid w:val="000573ED"/>
    <w:rsid w:val="00057E0F"/>
    <w:rsid w:val="00063A7A"/>
    <w:rsid w:val="0006733C"/>
    <w:rsid w:val="000718C3"/>
    <w:rsid w:val="00076DD2"/>
    <w:rsid w:val="000933DF"/>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0788"/>
    <w:rsid w:val="001B11CC"/>
    <w:rsid w:val="001B1516"/>
    <w:rsid w:val="001B15E2"/>
    <w:rsid w:val="001B4CA5"/>
    <w:rsid w:val="001B716A"/>
    <w:rsid w:val="001C3CBB"/>
    <w:rsid w:val="001D10ED"/>
    <w:rsid w:val="001D2F1D"/>
    <w:rsid w:val="001D6053"/>
    <w:rsid w:val="001E4877"/>
    <w:rsid w:val="001F0A02"/>
    <w:rsid w:val="001F7A45"/>
    <w:rsid w:val="00203950"/>
    <w:rsid w:val="00206564"/>
    <w:rsid w:val="00210877"/>
    <w:rsid w:val="00213F47"/>
    <w:rsid w:val="00216E0A"/>
    <w:rsid w:val="00217199"/>
    <w:rsid w:val="0022572C"/>
    <w:rsid w:val="00226086"/>
    <w:rsid w:val="002336A7"/>
    <w:rsid w:val="002366F0"/>
    <w:rsid w:val="00237876"/>
    <w:rsid w:val="00241551"/>
    <w:rsid w:val="00246432"/>
    <w:rsid w:val="00246474"/>
    <w:rsid w:val="00246930"/>
    <w:rsid w:val="002518E0"/>
    <w:rsid w:val="00252485"/>
    <w:rsid w:val="002540D9"/>
    <w:rsid w:val="00256656"/>
    <w:rsid w:val="00256D7F"/>
    <w:rsid w:val="00260133"/>
    <w:rsid w:val="00261A33"/>
    <w:rsid w:val="00271B4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57D4"/>
    <w:rsid w:val="00361921"/>
    <w:rsid w:val="00362B86"/>
    <w:rsid w:val="00362CE5"/>
    <w:rsid w:val="00364BF7"/>
    <w:rsid w:val="00364F00"/>
    <w:rsid w:val="003849A4"/>
    <w:rsid w:val="00385119"/>
    <w:rsid w:val="00387BF4"/>
    <w:rsid w:val="00393DBF"/>
    <w:rsid w:val="003A5B2A"/>
    <w:rsid w:val="003B4A55"/>
    <w:rsid w:val="003D456D"/>
    <w:rsid w:val="003F18D9"/>
    <w:rsid w:val="003F3205"/>
    <w:rsid w:val="003F5CD7"/>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0EC2"/>
    <w:rsid w:val="00480A9D"/>
    <w:rsid w:val="00482BAD"/>
    <w:rsid w:val="004863BF"/>
    <w:rsid w:val="004907B4"/>
    <w:rsid w:val="00496E7C"/>
    <w:rsid w:val="00497491"/>
    <w:rsid w:val="004A0EA5"/>
    <w:rsid w:val="004A3AD6"/>
    <w:rsid w:val="004C1331"/>
    <w:rsid w:val="004C6BBB"/>
    <w:rsid w:val="004D0FAD"/>
    <w:rsid w:val="004D5D37"/>
    <w:rsid w:val="004E39D0"/>
    <w:rsid w:val="004F3C64"/>
    <w:rsid w:val="00507960"/>
    <w:rsid w:val="00510DB3"/>
    <w:rsid w:val="00514FCB"/>
    <w:rsid w:val="005200B6"/>
    <w:rsid w:val="005204EF"/>
    <w:rsid w:val="00527EC6"/>
    <w:rsid w:val="00531B8C"/>
    <w:rsid w:val="00534FEC"/>
    <w:rsid w:val="0053510E"/>
    <w:rsid w:val="005366FA"/>
    <w:rsid w:val="00540486"/>
    <w:rsid w:val="00540749"/>
    <w:rsid w:val="00541D9D"/>
    <w:rsid w:val="00541E2D"/>
    <w:rsid w:val="0054769F"/>
    <w:rsid w:val="00551E95"/>
    <w:rsid w:val="00553CD9"/>
    <w:rsid w:val="00557EA6"/>
    <w:rsid w:val="00580C6B"/>
    <w:rsid w:val="00585674"/>
    <w:rsid w:val="0058629C"/>
    <w:rsid w:val="00591CEF"/>
    <w:rsid w:val="005923AC"/>
    <w:rsid w:val="00592519"/>
    <w:rsid w:val="005955D1"/>
    <w:rsid w:val="005A1C6A"/>
    <w:rsid w:val="005A3EDE"/>
    <w:rsid w:val="005A77EF"/>
    <w:rsid w:val="005B3586"/>
    <w:rsid w:val="005B6300"/>
    <w:rsid w:val="005B6345"/>
    <w:rsid w:val="005C3AC2"/>
    <w:rsid w:val="005C6795"/>
    <w:rsid w:val="005C7490"/>
    <w:rsid w:val="005D24CF"/>
    <w:rsid w:val="005D297B"/>
    <w:rsid w:val="005E1F2C"/>
    <w:rsid w:val="005E4680"/>
    <w:rsid w:val="005E57D6"/>
    <w:rsid w:val="005E61CD"/>
    <w:rsid w:val="005F2D10"/>
    <w:rsid w:val="005F3880"/>
    <w:rsid w:val="00600104"/>
    <w:rsid w:val="00600C6A"/>
    <w:rsid w:val="00601AD6"/>
    <w:rsid w:val="00601D3E"/>
    <w:rsid w:val="0060359A"/>
    <w:rsid w:val="006041A1"/>
    <w:rsid w:val="006114E3"/>
    <w:rsid w:val="00614D08"/>
    <w:rsid w:val="006171B3"/>
    <w:rsid w:val="006224AE"/>
    <w:rsid w:val="00632A8B"/>
    <w:rsid w:val="00633FE1"/>
    <w:rsid w:val="00635297"/>
    <w:rsid w:val="006374FA"/>
    <w:rsid w:val="006409AE"/>
    <w:rsid w:val="00640B40"/>
    <w:rsid w:val="00646455"/>
    <w:rsid w:val="00660449"/>
    <w:rsid w:val="00665E4E"/>
    <w:rsid w:val="006676F5"/>
    <w:rsid w:val="00667AE7"/>
    <w:rsid w:val="00673A6E"/>
    <w:rsid w:val="0067654E"/>
    <w:rsid w:val="006811FF"/>
    <w:rsid w:val="00681E5A"/>
    <w:rsid w:val="006845E9"/>
    <w:rsid w:val="00686ED4"/>
    <w:rsid w:val="00695089"/>
    <w:rsid w:val="0069657C"/>
    <w:rsid w:val="006A61EA"/>
    <w:rsid w:val="006A7C28"/>
    <w:rsid w:val="006B5229"/>
    <w:rsid w:val="006B5F56"/>
    <w:rsid w:val="006C12CB"/>
    <w:rsid w:val="006C2D7D"/>
    <w:rsid w:val="006C413A"/>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01BC"/>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D6B3F"/>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344D"/>
    <w:rsid w:val="00957855"/>
    <w:rsid w:val="00964105"/>
    <w:rsid w:val="009643A3"/>
    <w:rsid w:val="00970DBB"/>
    <w:rsid w:val="0097381A"/>
    <w:rsid w:val="00975DFE"/>
    <w:rsid w:val="009839AF"/>
    <w:rsid w:val="009877AA"/>
    <w:rsid w:val="00992EB9"/>
    <w:rsid w:val="009B0C02"/>
    <w:rsid w:val="009B754B"/>
    <w:rsid w:val="009C0B38"/>
    <w:rsid w:val="009C5629"/>
    <w:rsid w:val="009C5E90"/>
    <w:rsid w:val="009C71A3"/>
    <w:rsid w:val="009C7F7D"/>
    <w:rsid w:val="009D1773"/>
    <w:rsid w:val="009D4924"/>
    <w:rsid w:val="009D493A"/>
    <w:rsid w:val="009E0AAC"/>
    <w:rsid w:val="009E371E"/>
    <w:rsid w:val="009E6A87"/>
    <w:rsid w:val="009F3119"/>
    <w:rsid w:val="00A049EB"/>
    <w:rsid w:val="00A05B7E"/>
    <w:rsid w:val="00A158C7"/>
    <w:rsid w:val="00A25B61"/>
    <w:rsid w:val="00A365F0"/>
    <w:rsid w:val="00A37E34"/>
    <w:rsid w:val="00A639FF"/>
    <w:rsid w:val="00A6463B"/>
    <w:rsid w:val="00A656E4"/>
    <w:rsid w:val="00A7094E"/>
    <w:rsid w:val="00A71A73"/>
    <w:rsid w:val="00A72ADF"/>
    <w:rsid w:val="00A75159"/>
    <w:rsid w:val="00A75452"/>
    <w:rsid w:val="00A84C0F"/>
    <w:rsid w:val="00A85DD5"/>
    <w:rsid w:val="00A90F28"/>
    <w:rsid w:val="00A92EE5"/>
    <w:rsid w:val="00A95861"/>
    <w:rsid w:val="00AA2199"/>
    <w:rsid w:val="00AA3A38"/>
    <w:rsid w:val="00AA61A8"/>
    <w:rsid w:val="00AB1565"/>
    <w:rsid w:val="00AB200C"/>
    <w:rsid w:val="00AB2785"/>
    <w:rsid w:val="00AC08CB"/>
    <w:rsid w:val="00AC1BE0"/>
    <w:rsid w:val="00AC40DF"/>
    <w:rsid w:val="00AC4A58"/>
    <w:rsid w:val="00AC4CD8"/>
    <w:rsid w:val="00AC5086"/>
    <w:rsid w:val="00AC5A4E"/>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7E13"/>
    <w:rsid w:val="00B47C04"/>
    <w:rsid w:val="00B52330"/>
    <w:rsid w:val="00B557BA"/>
    <w:rsid w:val="00B5628C"/>
    <w:rsid w:val="00B629B6"/>
    <w:rsid w:val="00B647EA"/>
    <w:rsid w:val="00B72FDD"/>
    <w:rsid w:val="00B758D2"/>
    <w:rsid w:val="00B81B39"/>
    <w:rsid w:val="00B81C1B"/>
    <w:rsid w:val="00B8278D"/>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23679"/>
    <w:rsid w:val="00C373E0"/>
    <w:rsid w:val="00C375E8"/>
    <w:rsid w:val="00C52A21"/>
    <w:rsid w:val="00C53F02"/>
    <w:rsid w:val="00C54CBD"/>
    <w:rsid w:val="00C62193"/>
    <w:rsid w:val="00C642B0"/>
    <w:rsid w:val="00C64761"/>
    <w:rsid w:val="00C67319"/>
    <w:rsid w:val="00C70668"/>
    <w:rsid w:val="00C71EF8"/>
    <w:rsid w:val="00C728E9"/>
    <w:rsid w:val="00C7430F"/>
    <w:rsid w:val="00C74FE6"/>
    <w:rsid w:val="00C77D0E"/>
    <w:rsid w:val="00C8041D"/>
    <w:rsid w:val="00C845F5"/>
    <w:rsid w:val="00C91B66"/>
    <w:rsid w:val="00C93030"/>
    <w:rsid w:val="00CA5A53"/>
    <w:rsid w:val="00CA5BBE"/>
    <w:rsid w:val="00CB03C3"/>
    <w:rsid w:val="00CB0B31"/>
    <w:rsid w:val="00CB59A6"/>
    <w:rsid w:val="00CB724F"/>
    <w:rsid w:val="00CC1B27"/>
    <w:rsid w:val="00CC44B7"/>
    <w:rsid w:val="00CC6EFC"/>
    <w:rsid w:val="00CD1FB8"/>
    <w:rsid w:val="00CD446A"/>
    <w:rsid w:val="00CE1A1D"/>
    <w:rsid w:val="00CE1AE1"/>
    <w:rsid w:val="00CF089D"/>
    <w:rsid w:val="00CF0E43"/>
    <w:rsid w:val="00CF107F"/>
    <w:rsid w:val="00CF2A9A"/>
    <w:rsid w:val="00CF5BE3"/>
    <w:rsid w:val="00D00A39"/>
    <w:rsid w:val="00D16229"/>
    <w:rsid w:val="00D229A6"/>
    <w:rsid w:val="00D23CB7"/>
    <w:rsid w:val="00D26802"/>
    <w:rsid w:val="00D30924"/>
    <w:rsid w:val="00D34DFA"/>
    <w:rsid w:val="00D35D3E"/>
    <w:rsid w:val="00D4065B"/>
    <w:rsid w:val="00D42EF2"/>
    <w:rsid w:val="00D443E7"/>
    <w:rsid w:val="00D51275"/>
    <w:rsid w:val="00D57071"/>
    <w:rsid w:val="00D57F9F"/>
    <w:rsid w:val="00D60445"/>
    <w:rsid w:val="00D70B1D"/>
    <w:rsid w:val="00D72791"/>
    <w:rsid w:val="00D757BC"/>
    <w:rsid w:val="00D762B8"/>
    <w:rsid w:val="00D775AC"/>
    <w:rsid w:val="00D77952"/>
    <w:rsid w:val="00D8298E"/>
    <w:rsid w:val="00DA5C5C"/>
    <w:rsid w:val="00DB0311"/>
    <w:rsid w:val="00DB1985"/>
    <w:rsid w:val="00DB213C"/>
    <w:rsid w:val="00DB3C1D"/>
    <w:rsid w:val="00DB5AD3"/>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47748"/>
    <w:rsid w:val="00E51408"/>
    <w:rsid w:val="00E52161"/>
    <w:rsid w:val="00E61FD9"/>
    <w:rsid w:val="00E6550B"/>
    <w:rsid w:val="00E9004B"/>
    <w:rsid w:val="00EB1228"/>
    <w:rsid w:val="00EB1AE3"/>
    <w:rsid w:val="00ED3D2B"/>
    <w:rsid w:val="00EE263E"/>
    <w:rsid w:val="00EE26AB"/>
    <w:rsid w:val="00EE3BBC"/>
    <w:rsid w:val="00EE5D24"/>
    <w:rsid w:val="00EF0642"/>
    <w:rsid w:val="00EF190F"/>
    <w:rsid w:val="00EF74AD"/>
    <w:rsid w:val="00F029F3"/>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3EEB"/>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91681"/>
  <w15:docId w15:val="{DFB3151E-7B75-40E8-840A-71A7B356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B47C04"/>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styleId="UnresolvedMention">
    <w:name w:val="Unresolved Mention"/>
    <w:basedOn w:val="DefaultParagraphFont"/>
    <w:uiPriority w:val="99"/>
    <w:semiHidden/>
    <w:unhideWhenUsed/>
    <w:rsid w:val="00CD44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510A_MotAg3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5D6DA98D714665AE1DB45D4122230B"/>
        <w:category>
          <w:name w:val="General"/>
          <w:gallery w:val="placeholder"/>
        </w:category>
        <w:types>
          <w:type w:val="bbPlcHdr"/>
        </w:types>
        <w:behaviors>
          <w:behavior w:val="content"/>
        </w:behaviors>
        <w:guid w:val="{3F6E025F-EB3A-4642-8F25-F87A8CBE7EA1}"/>
      </w:docPartPr>
      <w:docPartBody>
        <w:p w:rsidR="00393A01" w:rsidRDefault="004573A2">
          <w:pPr>
            <w:pStyle w:val="035D6DA98D714665AE1DB45D4122230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3A2"/>
    <w:rsid w:val="00024273"/>
    <w:rsid w:val="0014021E"/>
    <w:rsid w:val="00393A01"/>
    <w:rsid w:val="004573A2"/>
    <w:rsid w:val="0058384E"/>
    <w:rsid w:val="007102B1"/>
    <w:rsid w:val="008126F2"/>
    <w:rsid w:val="00830E7A"/>
    <w:rsid w:val="008A7854"/>
    <w:rsid w:val="00941FE6"/>
    <w:rsid w:val="00995608"/>
    <w:rsid w:val="009B67C9"/>
    <w:rsid w:val="00E27060"/>
    <w:rsid w:val="00E33225"/>
    <w:rsid w:val="00F0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A01"/>
    <w:rPr>
      <w:color w:val="808080"/>
    </w:rPr>
  </w:style>
  <w:style w:type="paragraph" w:customStyle="1" w:styleId="035D6DA98D714665AE1DB45D4122230B">
    <w:name w:val="035D6DA98D714665AE1DB45D4122230B"/>
  </w:style>
  <w:style w:type="paragraph" w:customStyle="1" w:styleId="01AC8D80348B4E7E8F4E5342E3E8107F">
    <w:name w:val="01AC8D80348B4E7E8F4E5342E3E8107F"/>
    <w:rsid w:val="00393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64D49D9B-887A-4CBF-BC41-3CCCE765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Template>
  <TotalTime>136</TotalTime>
  <Pages>14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7093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Shishir Nagendra Holenarasipura Lakshmikanth S</cp:lastModifiedBy>
  <cp:revision>39</cp:revision>
  <cp:lastPrinted>2014-12-17T17:01:00Z</cp:lastPrinted>
  <dcterms:created xsi:type="dcterms:W3CDTF">2016-11-07T15:59:00Z</dcterms:created>
  <dcterms:modified xsi:type="dcterms:W3CDTF">2018-04-06T13:41:00Z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MotAg3Meas</vt:lpwstr>
  </property>
  <property fmtid="{D5CDD505-2E9C-101B-9397-08002B2CF9AE}" pid="3" name="Template Version">
    <vt:lpwstr>EA4 01.00.01</vt:lpwstr>
  </property>
  <property fmtid="{D5CDD505-2E9C-101B-9397-08002B2CF9AE}" pid="4" name="Release Date">
    <vt:lpwstr>Nov 7,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