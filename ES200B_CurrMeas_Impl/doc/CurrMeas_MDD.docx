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474D60">
        <w:rPr>
          <w:rFonts w:cs="Calibri"/>
          <w:b/>
          <w:sz w:val="48"/>
          <w:szCs w:val="48"/>
        </w:rPr>
        <w:t>CurrMeas</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Mrudula Paturi" w:date="2018-03-23T15:36:00Z">
        <w:r w:rsidR="002D4F74">
          <w:rPr>
            <w:b/>
            <w:sz w:val="36"/>
          </w:rPr>
          <w:t>Mar</w:t>
        </w:r>
      </w:ins>
      <w:ins w:id="1" w:author="Krishna Anne" w:date="2017-10-16T14:36:00Z">
        <w:del w:id="2" w:author="Mrudula Paturi" w:date="2018-03-23T15:36:00Z">
          <w:r w:rsidR="005360BF" w:rsidDel="002D4F74">
            <w:rPr>
              <w:b/>
              <w:sz w:val="36"/>
            </w:rPr>
            <w:delText>Oct</w:delText>
          </w:r>
        </w:del>
      </w:ins>
      <w:r w:rsidR="00276E6F">
        <w:rPr>
          <w:b/>
          <w:sz w:val="36"/>
        </w:rPr>
        <w:t xml:space="preserve"> </w:t>
      </w:r>
      <w:ins w:id="3" w:author="Mrudula Paturi" w:date="2018-03-23T15:37:00Z">
        <w:r w:rsidR="002D4F74">
          <w:rPr>
            <w:b/>
            <w:sz w:val="36"/>
          </w:rPr>
          <w:t>23</w:t>
        </w:r>
      </w:ins>
      <w:r w:rsidR="00276E6F">
        <w:rPr>
          <w:b/>
          <w:sz w:val="36"/>
        </w:rPr>
        <w:t>, 201</w:t>
      </w:r>
      <w:del w:id="4" w:author="Mrudula Paturi" w:date="2018-03-23T15:37:00Z">
        <w:r w:rsidR="00276E6F" w:rsidDel="004C2AE7">
          <w:rPr>
            <w:b/>
            <w:sz w:val="36"/>
          </w:rPr>
          <w:delText>7</w:delText>
        </w:r>
      </w:del>
      <w:r w:rsidRPr="007E0373">
        <w:rPr>
          <w:b/>
          <w:sz w:val="36"/>
        </w:rPr>
        <w:fldChar w:fldCharType="end"/>
      </w:r>
      <w:ins w:id="5" w:author="Mrudula Paturi" w:date="2018-03-23T15:37:00Z">
        <w:r w:rsidR="004C2AE7">
          <w:rPr>
            <w:b/>
            <w:sz w:val="36"/>
          </w:rPr>
          <w:t>8</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276E6F">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76E6F">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276E6F">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276E6F">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76E6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9026C0">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8"/>
        <w:gridCol w:w="2426"/>
        <w:gridCol w:w="1835"/>
        <w:gridCol w:w="1953"/>
      </w:tblGrid>
      <w:tr w:rsidR="004029F0" w:rsidRPr="00AA38E8" w:rsidTr="004029F0">
        <w:tc>
          <w:tcPr>
            <w:tcW w:w="1939" w:type="pct"/>
          </w:tcPr>
          <w:p w:rsidR="004029F0" w:rsidRPr="00AA38E8" w:rsidRDefault="004029F0" w:rsidP="00D229A6">
            <w:pPr>
              <w:jc w:val="center"/>
              <w:rPr>
                <w:rFonts w:cs="Calibri"/>
                <w:b/>
              </w:rPr>
            </w:pPr>
            <w:r w:rsidRPr="00AA38E8">
              <w:rPr>
                <w:rFonts w:cs="Calibri"/>
                <w:b/>
              </w:rPr>
              <w:t>Description</w:t>
            </w:r>
          </w:p>
        </w:tc>
        <w:tc>
          <w:tcPr>
            <w:tcW w:w="1195" w:type="pct"/>
          </w:tcPr>
          <w:p w:rsidR="004029F0" w:rsidRPr="00AA38E8" w:rsidRDefault="004029F0" w:rsidP="00D229A6">
            <w:pPr>
              <w:jc w:val="center"/>
              <w:rPr>
                <w:rFonts w:cs="Calibri"/>
                <w:b/>
              </w:rPr>
            </w:pPr>
            <w:r w:rsidRPr="00AA38E8">
              <w:rPr>
                <w:rFonts w:cs="Calibri"/>
                <w:b/>
              </w:rPr>
              <w:t>Author</w:t>
            </w:r>
          </w:p>
        </w:tc>
        <w:tc>
          <w:tcPr>
            <w:tcW w:w="904" w:type="pct"/>
          </w:tcPr>
          <w:p w:rsidR="004029F0" w:rsidRPr="00AA38E8" w:rsidRDefault="004029F0" w:rsidP="00D229A6">
            <w:pPr>
              <w:jc w:val="center"/>
              <w:rPr>
                <w:rFonts w:cs="Calibri"/>
                <w:b/>
              </w:rPr>
            </w:pPr>
            <w:r w:rsidRPr="00AA38E8">
              <w:rPr>
                <w:rFonts w:cs="Calibri"/>
                <w:b/>
              </w:rPr>
              <w:t>Version</w:t>
            </w:r>
          </w:p>
        </w:tc>
        <w:tc>
          <w:tcPr>
            <w:tcW w:w="963" w:type="pct"/>
          </w:tcPr>
          <w:p w:rsidR="004029F0" w:rsidRPr="00AA38E8" w:rsidRDefault="004029F0" w:rsidP="00D229A6">
            <w:pPr>
              <w:jc w:val="center"/>
              <w:rPr>
                <w:rFonts w:cs="Calibri"/>
                <w:b/>
              </w:rPr>
            </w:pPr>
            <w:r w:rsidRPr="00AA38E8">
              <w:rPr>
                <w:rFonts w:cs="Calibri"/>
                <w:b/>
              </w:rPr>
              <w:t>Date</w:t>
            </w:r>
          </w:p>
        </w:tc>
      </w:tr>
      <w:tr w:rsidR="004029F0" w:rsidRPr="00AA38E8" w:rsidTr="004029F0">
        <w:tc>
          <w:tcPr>
            <w:tcW w:w="1939" w:type="pct"/>
          </w:tcPr>
          <w:p w:rsidR="004029F0" w:rsidRPr="00AA38E8" w:rsidRDefault="004029F0" w:rsidP="00D229A6">
            <w:pPr>
              <w:rPr>
                <w:rFonts w:cs="Calibri"/>
              </w:rPr>
            </w:pPr>
            <w:r>
              <w:rPr>
                <w:rFonts w:cs="Calibri"/>
              </w:rPr>
              <w:t>Initial Version</w:t>
            </w:r>
          </w:p>
        </w:tc>
        <w:tc>
          <w:tcPr>
            <w:tcW w:w="1195" w:type="pct"/>
          </w:tcPr>
          <w:p w:rsidR="004029F0" w:rsidRPr="00AA38E8" w:rsidRDefault="004029F0" w:rsidP="004029F0">
            <w:pPr>
              <w:rPr>
                <w:rFonts w:cs="Calibri"/>
              </w:rPr>
            </w:pPr>
            <w:r>
              <w:rPr>
                <w:rFonts w:cs="Calibri"/>
              </w:rPr>
              <w:t>Krzysztof Byrski</w:t>
            </w:r>
          </w:p>
        </w:tc>
        <w:tc>
          <w:tcPr>
            <w:tcW w:w="904" w:type="pct"/>
          </w:tcPr>
          <w:p w:rsidR="004029F0" w:rsidRPr="00AA38E8" w:rsidRDefault="004029F0" w:rsidP="00D229A6">
            <w:pPr>
              <w:rPr>
                <w:rFonts w:cs="Calibri"/>
              </w:rPr>
            </w:pPr>
            <w:r>
              <w:rPr>
                <w:rFonts w:cs="Calibri"/>
              </w:rPr>
              <w:t>1</w:t>
            </w:r>
            <w:r w:rsidR="00C22074">
              <w:rPr>
                <w:rFonts w:cs="Calibri"/>
              </w:rPr>
              <w:t>.0</w:t>
            </w:r>
          </w:p>
        </w:tc>
        <w:tc>
          <w:tcPr>
            <w:tcW w:w="963" w:type="pct"/>
          </w:tcPr>
          <w:p w:rsidR="004029F0" w:rsidRPr="00AA38E8" w:rsidRDefault="004029F0" w:rsidP="004029F0">
            <w:pPr>
              <w:rPr>
                <w:rFonts w:cs="Calibri"/>
              </w:rPr>
            </w:pPr>
            <w:r>
              <w:rPr>
                <w:rFonts w:cs="Calibri"/>
              </w:rPr>
              <w:t>19-May-2017</w:t>
            </w:r>
          </w:p>
        </w:tc>
      </w:tr>
      <w:tr w:rsidR="005360BF" w:rsidRPr="00AA38E8" w:rsidTr="004029F0">
        <w:tc>
          <w:tcPr>
            <w:tcW w:w="1939" w:type="pct"/>
          </w:tcPr>
          <w:p w:rsidR="005360BF" w:rsidRDefault="005360BF" w:rsidP="00D229A6">
            <w:pPr>
              <w:rPr>
                <w:rFonts w:cs="Calibri"/>
              </w:rPr>
            </w:pPr>
            <w:r w:rsidRPr="005360BF">
              <w:rPr>
                <w:rFonts w:cs="Calibri"/>
              </w:rPr>
              <w:t>Fixed anomaly EA4#13330 by using required NVM blocks as applicable</w:t>
            </w:r>
          </w:p>
        </w:tc>
        <w:tc>
          <w:tcPr>
            <w:tcW w:w="1195" w:type="pct"/>
          </w:tcPr>
          <w:p w:rsidR="005360BF" w:rsidRDefault="005360BF" w:rsidP="004029F0">
            <w:pPr>
              <w:rPr>
                <w:rFonts w:cs="Calibri"/>
              </w:rPr>
            </w:pPr>
            <w:r>
              <w:rPr>
                <w:rFonts w:cs="Calibri"/>
              </w:rPr>
              <w:t>Krishna Anne</w:t>
            </w:r>
          </w:p>
        </w:tc>
        <w:tc>
          <w:tcPr>
            <w:tcW w:w="904" w:type="pct"/>
          </w:tcPr>
          <w:p w:rsidR="005360BF" w:rsidRDefault="005360BF" w:rsidP="00D229A6">
            <w:pPr>
              <w:rPr>
                <w:rFonts w:cs="Calibri"/>
              </w:rPr>
            </w:pPr>
            <w:r>
              <w:rPr>
                <w:rFonts w:cs="Calibri"/>
              </w:rPr>
              <w:t>2.0</w:t>
            </w:r>
          </w:p>
        </w:tc>
        <w:tc>
          <w:tcPr>
            <w:tcW w:w="963" w:type="pct"/>
          </w:tcPr>
          <w:p w:rsidR="005360BF" w:rsidRDefault="005360BF" w:rsidP="004029F0">
            <w:pPr>
              <w:rPr>
                <w:rFonts w:cs="Calibri"/>
              </w:rPr>
            </w:pPr>
            <w:r>
              <w:rPr>
                <w:rFonts w:cs="Calibri"/>
              </w:rPr>
              <w:t>16-Oct-17</w:t>
            </w:r>
          </w:p>
        </w:tc>
      </w:tr>
      <w:tr w:rsidR="004C2AE7" w:rsidRPr="00AA38E8" w:rsidTr="004029F0">
        <w:trPr>
          <w:ins w:id="6" w:author="Mrudula Paturi" w:date="2018-03-23T15:37:00Z"/>
        </w:trPr>
        <w:tc>
          <w:tcPr>
            <w:tcW w:w="1939" w:type="pct"/>
          </w:tcPr>
          <w:p w:rsidR="004C2AE7" w:rsidRPr="005360BF" w:rsidRDefault="004C2AE7" w:rsidP="00D229A6">
            <w:pPr>
              <w:rPr>
                <w:ins w:id="7" w:author="Mrudula Paturi" w:date="2018-03-23T15:37:00Z"/>
                <w:rFonts w:cs="Calibri"/>
              </w:rPr>
            </w:pPr>
            <w:ins w:id="8" w:author="Mrudula Paturi" w:date="2018-03-23T15:38:00Z">
              <w:r w:rsidRPr="004C2AE7">
                <w:rPr>
                  <w:rFonts w:cs="Calibri"/>
                </w:rPr>
                <w:t xml:space="preserve">Created </w:t>
              </w:r>
            </w:ins>
            <w:ins w:id="9" w:author="Mrudula Paturi" w:date="2018-03-26T15:36:00Z">
              <w:r w:rsidR="00095E86">
                <w:rPr>
                  <w:rFonts w:cs="Calibri"/>
                </w:rPr>
                <w:t xml:space="preserve">local functions </w:t>
              </w:r>
            </w:ins>
            <w:ins w:id="10" w:author="Mrudula Paturi" w:date="2018-03-23T15:38:00Z">
              <w:r w:rsidRPr="004C2AE7">
                <w:rPr>
                  <w:rFonts w:cs="Calibri"/>
                </w:rPr>
                <w:t xml:space="preserve">for reducing the complexity of </w:t>
              </w:r>
              <w:proofErr w:type="spellStart"/>
              <w:r w:rsidRPr="004C2AE7">
                <w:rPr>
                  <w:rFonts w:cs="Calibri"/>
                </w:rPr>
                <w:t>OffsetCalibration</w:t>
              </w:r>
              <w:proofErr w:type="spellEnd"/>
              <w:r>
                <w:rPr>
                  <w:rFonts w:cs="Calibri"/>
                </w:rPr>
                <w:t xml:space="preserve"> and </w:t>
              </w:r>
              <w:proofErr w:type="spellStart"/>
              <w:r>
                <w:rPr>
                  <w:rFonts w:cs="Calibri"/>
                </w:rPr>
                <w:t>GainCalibration</w:t>
              </w:r>
              <w:proofErr w:type="spellEnd"/>
              <w:r w:rsidRPr="004C2AE7">
                <w:rPr>
                  <w:rFonts w:cs="Calibri"/>
                </w:rPr>
                <w:t xml:space="preserve"> function</w:t>
              </w:r>
              <w:r>
                <w:rPr>
                  <w:rFonts w:cs="Calibri"/>
                </w:rPr>
                <w:t>s</w:t>
              </w:r>
            </w:ins>
          </w:p>
        </w:tc>
        <w:tc>
          <w:tcPr>
            <w:tcW w:w="1195" w:type="pct"/>
          </w:tcPr>
          <w:p w:rsidR="004C2AE7" w:rsidRDefault="004C2AE7" w:rsidP="004029F0">
            <w:pPr>
              <w:rPr>
                <w:ins w:id="11" w:author="Mrudula Paturi" w:date="2018-03-23T15:37:00Z"/>
                <w:rFonts w:cs="Calibri"/>
              </w:rPr>
            </w:pPr>
            <w:ins w:id="12" w:author="Mrudula Paturi" w:date="2018-03-23T15:38:00Z">
              <w:r>
                <w:rPr>
                  <w:rFonts w:cs="Calibri"/>
                </w:rPr>
                <w:t>Mrudula Paturi</w:t>
              </w:r>
            </w:ins>
          </w:p>
        </w:tc>
        <w:tc>
          <w:tcPr>
            <w:tcW w:w="904" w:type="pct"/>
          </w:tcPr>
          <w:p w:rsidR="004C2AE7" w:rsidRDefault="004C2AE7" w:rsidP="00D229A6">
            <w:pPr>
              <w:rPr>
                <w:ins w:id="13" w:author="Mrudula Paturi" w:date="2018-03-23T15:37:00Z"/>
                <w:rFonts w:cs="Calibri"/>
              </w:rPr>
            </w:pPr>
            <w:ins w:id="14" w:author="Mrudula Paturi" w:date="2018-03-23T15:38:00Z">
              <w:r>
                <w:rPr>
                  <w:rFonts w:cs="Calibri"/>
                </w:rPr>
                <w:t>3.0</w:t>
              </w:r>
            </w:ins>
          </w:p>
        </w:tc>
        <w:tc>
          <w:tcPr>
            <w:tcW w:w="963" w:type="pct"/>
          </w:tcPr>
          <w:p w:rsidR="004C2AE7" w:rsidRDefault="004C2AE7" w:rsidP="004029F0">
            <w:pPr>
              <w:rPr>
                <w:ins w:id="15" w:author="Mrudula Paturi" w:date="2018-03-23T15:37:00Z"/>
                <w:rFonts w:cs="Calibri"/>
              </w:rPr>
            </w:pPr>
            <w:ins w:id="16" w:author="Mrudula Paturi" w:date="2018-03-23T15:38:00Z">
              <w:r>
                <w:rPr>
                  <w:rFonts w:cs="Calibri"/>
                </w:rPr>
                <w:t>23-Mar-18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81541A"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81541A" w:rsidRDefault="00095E86">
      <w:pPr>
        <w:pStyle w:val="TOC1"/>
        <w:rPr>
          <w:rFonts w:eastAsiaTheme="minorEastAsia"/>
          <w:b w:val="0"/>
          <w:color w:val="auto"/>
          <w:kern w:val="0"/>
          <w:sz w:val="22"/>
          <w:szCs w:val="22"/>
          <w:lang w:val="en-US"/>
        </w:rPr>
      </w:pPr>
      <w:hyperlink w:anchor="_Toc483469749" w:history="1">
        <w:r w:rsidR="0081541A" w:rsidRPr="007122ED">
          <w:rPr>
            <w:rStyle w:val="Hyperlink"/>
          </w:rPr>
          <w:t>1</w:t>
        </w:r>
        <w:r w:rsidR="0081541A">
          <w:rPr>
            <w:rFonts w:eastAsiaTheme="minorEastAsia"/>
            <w:b w:val="0"/>
            <w:color w:val="auto"/>
            <w:kern w:val="0"/>
            <w:sz w:val="22"/>
            <w:szCs w:val="22"/>
            <w:lang w:val="en-US"/>
          </w:rPr>
          <w:tab/>
        </w:r>
        <w:r w:rsidR="0081541A" w:rsidRPr="007122ED">
          <w:rPr>
            <w:rStyle w:val="Hyperlink"/>
          </w:rPr>
          <w:t>Introduction</w:t>
        </w:r>
        <w:r w:rsidR="0081541A">
          <w:rPr>
            <w:webHidden/>
          </w:rPr>
          <w:tab/>
        </w:r>
        <w:r w:rsidR="0081541A">
          <w:rPr>
            <w:webHidden/>
          </w:rPr>
          <w:fldChar w:fldCharType="begin"/>
        </w:r>
        <w:r w:rsidR="0081541A">
          <w:rPr>
            <w:webHidden/>
          </w:rPr>
          <w:instrText xml:space="preserve"> PAGEREF _Toc483469749 \h </w:instrText>
        </w:r>
        <w:r w:rsidR="0081541A">
          <w:rPr>
            <w:webHidden/>
          </w:rPr>
        </w:r>
        <w:r w:rsidR="0081541A">
          <w:rPr>
            <w:webHidden/>
          </w:rPr>
          <w:fldChar w:fldCharType="separate"/>
        </w:r>
        <w:r w:rsidR="0081541A">
          <w:rPr>
            <w:webHidden/>
          </w:rPr>
          <w:t>5</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50" w:history="1">
        <w:r w:rsidR="0081541A" w:rsidRPr="007122ED">
          <w:rPr>
            <w:rStyle w:val="Hyperlink"/>
          </w:rPr>
          <w:t>1.1</w:t>
        </w:r>
        <w:r w:rsidR="0081541A">
          <w:rPr>
            <w:rFonts w:asciiTheme="minorHAnsi" w:eastAsiaTheme="minorEastAsia" w:hAnsiTheme="minorHAnsi"/>
            <w:color w:val="auto"/>
            <w:kern w:val="0"/>
            <w:szCs w:val="22"/>
          </w:rPr>
          <w:tab/>
        </w:r>
        <w:r w:rsidR="0081541A" w:rsidRPr="007122ED">
          <w:rPr>
            <w:rStyle w:val="Hyperlink"/>
          </w:rPr>
          <w:t>Purpose</w:t>
        </w:r>
        <w:r w:rsidR="0081541A">
          <w:rPr>
            <w:webHidden/>
          </w:rPr>
          <w:tab/>
        </w:r>
        <w:r w:rsidR="0081541A">
          <w:rPr>
            <w:webHidden/>
          </w:rPr>
          <w:fldChar w:fldCharType="begin"/>
        </w:r>
        <w:r w:rsidR="0081541A">
          <w:rPr>
            <w:webHidden/>
          </w:rPr>
          <w:instrText xml:space="preserve"> PAGEREF _Toc483469750 \h </w:instrText>
        </w:r>
        <w:r w:rsidR="0081541A">
          <w:rPr>
            <w:webHidden/>
          </w:rPr>
        </w:r>
        <w:r w:rsidR="0081541A">
          <w:rPr>
            <w:webHidden/>
          </w:rPr>
          <w:fldChar w:fldCharType="separate"/>
        </w:r>
        <w:r w:rsidR="0081541A">
          <w:rPr>
            <w:webHidden/>
          </w:rPr>
          <w:t>5</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51" w:history="1">
        <w:r w:rsidR="0081541A" w:rsidRPr="007122ED">
          <w:rPr>
            <w:rStyle w:val="Hyperlink"/>
          </w:rPr>
          <w:t>1.2</w:t>
        </w:r>
        <w:r w:rsidR="0081541A">
          <w:rPr>
            <w:rFonts w:asciiTheme="minorHAnsi" w:eastAsiaTheme="minorEastAsia" w:hAnsiTheme="minorHAnsi"/>
            <w:color w:val="auto"/>
            <w:kern w:val="0"/>
            <w:szCs w:val="22"/>
          </w:rPr>
          <w:tab/>
        </w:r>
        <w:r w:rsidR="0081541A" w:rsidRPr="007122ED">
          <w:rPr>
            <w:rStyle w:val="Hyperlink"/>
          </w:rPr>
          <w:t>Scope</w:t>
        </w:r>
        <w:r w:rsidR="0081541A">
          <w:rPr>
            <w:webHidden/>
          </w:rPr>
          <w:tab/>
        </w:r>
        <w:r w:rsidR="0081541A">
          <w:rPr>
            <w:webHidden/>
          </w:rPr>
          <w:fldChar w:fldCharType="begin"/>
        </w:r>
        <w:r w:rsidR="0081541A">
          <w:rPr>
            <w:webHidden/>
          </w:rPr>
          <w:instrText xml:space="preserve"> PAGEREF _Toc483469751 \h </w:instrText>
        </w:r>
        <w:r w:rsidR="0081541A">
          <w:rPr>
            <w:webHidden/>
          </w:rPr>
        </w:r>
        <w:r w:rsidR="0081541A">
          <w:rPr>
            <w:webHidden/>
          </w:rPr>
          <w:fldChar w:fldCharType="separate"/>
        </w:r>
        <w:r w:rsidR="0081541A">
          <w:rPr>
            <w:webHidden/>
          </w:rPr>
          <w:t>5</w:t>
        </w:r>
        <w:r w:rsidR="0081541A">
          <w:rPr>
            <w:webHidden/>
          </w:rPr>
          <w:fldChar w:fldCharType="end"/>
        </w:r>
      </w:hyperlink>
    </w:p>
    <w:p w:rsidR="0081541A" w:rsidRDefault="00095E86">
      <w:pPr>
        <w:pStyle w:val="TOC1"/>
        <w:rPr>
          <w:rFonts w:eastAsiaTheme="minorEastAsia"/>
          <w:b w:val="0"/>
          <w:color w:val="auto"/>
          <w:kern w:val="0"/>
          <w:sz w:val="22"/>
          <w:szCs w:val="22"/>
          <w:lang w:val="en-US"/>
        </w:rPr>
      </w:pPr>
      <w:hyperlink w:anchor="_Toc483469752" w:history="1">
        <w:r w:rsidR="0081541A" w:rsidRPr="007122ED">
          <w:rPr>
            <w:rStyle w:val="Hyperlink"/>
            <w:rFonts w:ascii="Calibri" w:hAnsi="Calibri" w:cs="Calibri"/>
          </w:rPr>
          <w:t>2</w:t>
        </w:r>
        <w:r w:rsidR="0081541A">
          <w:rPr>
            <w:rFonts w:eastAsiaTheme="minorEastAsia"/>
            <w:b w:val="0"/>
            <w:color w:val="auto"/>
            <w:kern w:val="0"/>
            <w:sz w:val="22"/>
            <w:szCs w:val="22"/>
            <w:lang w:val="en-US"/>
          </w:rPr>
          <w:tab/>
        </w:r>
        <w:r w:rsidR="0081541A" w:rsidRPr="007122ED">
          <w:rPr>
            <w:rStyle w:val="Hyperlink"/>
            <w:rFonts w:ascii="Calibri" w:hAnsi="Calibri" w:cs="Calibri"/>
          </w:rPr>
          <w:t>CurrMeas &amp; High-Level Description</w:t>
        </w:r>
        <w:r w:rsidR="0081541A">
          <w:rPr>
            <w:webHidden/>
          </w:rPr>
          <w:tab/>
        </w:r>
        <w:r w:rsidR="0081541A">
          <w:rPr>
            <w:webHidden/>
          </w:rPr>
          <w:fldChar w:fldCharType="begin"/>
        </w:r>
        <w:r w:rsidR="0081541A">
          <w:rPr>
            <w:webHidden/>
          </w:rPr>
          <w:instrText xml:space="preserve"> PAGEREF _Toc483469752 \h </w:instrText>
        </w:r>
        <w:r w:rsidR="0081541A">
          <w:rPr>
            <w:webHidden/>
          </w:rPr>
        </w:r>
        <w:r w:rsidR="0081541A">
          <w:rPr>
            <w:webHidden/>
          </w:rPr>
          <w:fldChar w:fldCharType="separate"/>
        </w:r>
        <w:r w:rsidR="0081541A">
          <w:rPr>
            <w:webHidden/>
          </w:rPr>
          <w:t>6</w:t>
        </w:r>
        <w:r w:rsidR="0081541A">
          <w:rPr>
            <w:webHidden/>
          </w:rPr>
          <w:fldChar w:fldCharType="end"/>
        </w:r>
      </w:hyperlink>
    </w:p>
    <w:p w:rsidR="0081541A" w:rsidRDefault="00095E86">
      <w:pPr>
        <w:pStyle w:val="TOC1"/>
        <w:rPr>
          <w:rFonts w:eastAsiaTheme="minorEastAsia"/>
          <w:b w:val="0"/>
          <w:color w:val="auto"/>
          <w:kern w:val="0"/>
          <w:sz w:val="22"/>
          <w:szCs w:val="22"/>
          <w:lang w:val="en-US"/>
        </w:rPr>
      </w:pPr>
      <w:hyperlink w:anchor="_Toc483469753" w:history="1">
        <w:r w:rsidR="0081541A" w:rsidRPr="007122ED">
          <w:rPr>
            <w:rStyle w:val="Hyperlink"/>
            <w:rFonts w:ascii="Calibri" w:hAnsi="Calibri" w:cs="Calibri"/>
          </w:rPr>
          <w:t>3</w:t>
        </w:r>
        <w:r w:rsidR="0081541A">
          <w:rPr>
            <w:rFonts w:eastAsiaTheme="minorEastAsia"/>
            <w:b w:val="0"/>
            <w:color w:val="auto"/>
            <w:kern w:val="0"/>
            <w:sz w:val="22"/>
            <w:szCs w:val="22"/>
            <w:lang w:val="en-US"/>
          </w:rPr>
          <w:tab/>
        </w:r>
        <w:r w:rsidR="0081541A" w:rsidRPr="007122ED">
          <w:rPr>
            <w:rStyle w:val="Hyperlink"/>
            <w:rFonts w:ascii="Calibri" w:hAnsi="Calibri" w:cs="Calibri"/>
          </w:rPr>
          <w:t>Design details of software module</w:t>
        </w:r>
        <w:r w:rsidR="0081541A">
          <w:rPr>
            <w:webHidden/>
          </w:rPr>
          <w:tab/>
        </w:r>
        <w:r w:rsidR="0081541A">
          <w:rPr>
            <w:webHidden/>
          </w:rPr>
          <w:fldChar w:fldCharType="begin"/>
        </w:r>
        <w:r w:rsidR="0081541A">
          <w:rPr>
            <w:webHidden/>
          </w:rPr>
          <w:instrText xml:space="preserve"> PAGEREF _Toc483469753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54" w:history="1">
        <w:r w:rsidR="0081541A" w:rsidRPr="007122ED">
          <w:rPr>
            <w:rStyle w:val="Hyperlink"/>
            <w:rFonts w:cs="Calibri"/>
          </w:rPr>
          <w:t>3.1</w:t>
        </w:r>
        <w:r w:rsidR="0081541A">
          <w:rPr>
            <w:rFonts w:asciiTheme="minorHAnsi" w:eastAsiaTheme="minorEastAsia" w:hAnsiTheme="minorHAnsi"/>
            <w:color w:val="auto"/>
            <w:kern w:val="0"/>
            <w:szCs w:val="22"/>
          </w:rPr>
          <w:tab/>
        </w:r>
        <w:r w:rsidR="0081541A" w:rsidRPr="007122ED">
          <w:rPr>
            <w:rStyle w:val="Hyperlink"/>
          </w:rPr>
          <w:t>Graphical</w:t>
        </w:r>
        <w:r w:rsidR="0081541A" w:rsidRPr="007122ED">
          <w:rPr>
            <w:rStyle w:val="Hyperlink"/>
            <w:rFonts w:cs="Calibri"/>
          </w:rPr>
          <w:t xml:space="preserve"> representation of CurrMeas</w:t>
        </w:r>
        <w:r w:rsidR="0081541A">
          <w:rPr>
            <w:webHidden/>
          </w:rPr>
          <w:tab/>
        </w:r>
        <w:r w:rsidR="0081541A">
          <w:rPr>
            <w:webHidden/>
          </w:rPr>
          <w:fldChar w:fldCharType="begin"/>
        </w:r>
        <w:r w:rsidR="0081541A">
          <w:rPr>
            <w:webHidden/>
          </w:rPr>
          <w:instrText xml:space="preserve"> PAGEREF _Toc483469754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55" w:history="1">
        <w:r w:rsidR="0081541A" w:rsidRPr="007122ED">
          <w:rPr>
            <w:rStyle w:val="Hyperlink"/>
            <w:rFonts w:cs="Calibri"/>
          </w:rPr>
          <w:t>3.2</w:t>
        </w:r>
        <w:r w:rsidR="0081541A">
          <w:rPr>
            <w:rFonts w:asciiTheme="minorHAnsi" w:eastAsiaTheme="minorEastAsia" w:hAnsiTheme="minorHAnsi"/>
            <w:color w:val="auto"/>
            <w:kern w:val="0"/>
            <w:szCs w:val="22"/>
          </w:rPr>
          <w:tab/>
        </w:r>
        <w:r w:rsidR="0081541A" w:rsidRPr="007122ED">
          <w:rPr>
            <w:rStyle w:val="Hyperlink"/>
            <w:rFonts w:cs="Calibri"/>
          </w:rPr>
          <w:t>Data Flow Diagram</w:t>
        </w:r>
        <w:r w:rsidR="0081541A">
          <w:rPr>
            <w:webHidden/>
          </w:rPr>
          <w:tab/>
        </w:r>
        <w:r w:rsidR="0081541A">
          <w:rPr>
            <w:webHidden/>
          </w:rPr>
          <w:fldChar w:fldCharType="begin"/>
        </w:r>
        <w:r w:rsidR="0081541A">
          <w:rPr>
            <w:webHidden/>
          </w:rPr>
          <w:instrText xml:space="preserve"> PAGEREF _Toc483469755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56" w:history="1">
        <w:r w:rsidR="0081541A" w:rsidRPr="007122ED">
          <w:rPr>
            <w:rStyle w:val="Hyperlink"/>
            <w:rFonts w:cs="Calibri"/>
          </w:rPr>
          <w:t>3.2.1</w:t>
        </w:r>
        <w:r w:rsidR="0081541A">
          <w:rPr>
            <w:rFonts w:asciiTheme="minorHAnsi" w:eastAsiaTheme="minorEastAsia" w:hAnsiTheme="minorHAnsi"/>
            <w:color w:val="auto"/>
            <w:kern w:val="0"/>
            <w:sz w:val="22"/>
            <w:szCs w:val="22"/>
          </w:rPr>
          <w:tab/>
        </w:r>
        <w:r w:rsidR="0081541A" w:rsidRPr="007122ED">
          <w:rPr>
            <w:rStyle w:val="Hyperlink"/>
          </w:rPr>
          <w:t xml:space="preserve">Component </w:t>
        </w:r>
        <w:r w:rsidR="0081541A" w:rsidRPr="007122ED">
          <w:rPr>
            <w:rStyle w:val="Hyperlink"/>
            <w:rFonts w:cs="Calibri"/>
          </w:rPr>
          <w:t>level DFD</w:t>
        </w:r>
        <w:r w:rsidR="0081541A">
          <w:rPr>
            <w:webHidden/>
          </w:rPr>
          <w:tab/>
        </w:r>
        <w:r w:rsidR="0081541A">
          <w:rPr>
            <w:webHidden/>
          </w:rPr>
          <w:fldChar w:fldCharType="begin"/>
        </w:r>
        <w:r w:rsidR="0081541A">
          <w:rPr>
            <w:webHidden/>
          </w:rPr>
          <w:instrText xml:space="preserve"> PAGEREF _Toc483469756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57" w:history="1">
        <w:r w:rsidR="0081541A" w:rsidRPr="007122ED">
          <w:rPr>
            <w:rStyle w:val="Hyperlink"/>
          </w:rPr>
          <w:t>3.2.2</w:t>
        </w:r>
        <w:r w:rsidR="0081541A">
          <w:rPr>
            <w:rFonts w:asciiTheme="minorHAnsi" w:eastAsiaTheme="minorEastAsia" w:hAnsiTheme="minorHAnsi"/>
            <w:color w:val="auto"/>
            <w:kern w:val="0"/>
            <w:sz w:val="22"/>
            <w:szCs w:val="22"/>
          </w:rPr>
          <w:tab/>
        </w:r>
        <w:r w:rsidR="0081541A" w:rsidRPr="007122ED">
          <w:rPr>
            <w:rStyle w:val="Hyperlink"/>
          </w:rPr>
          <w:t>Function level DFD</w:t>
        </w:r>
        <w:r w:rsidR="0081541A">
          <w:rPr>
            <w:webHidden/>
          </w:rPr>
          <w:tab/>
        </w:r>
        <w:r w:rsidR="0081541A">
          <w:rPr>
            <w:webHidden/>
          </w:rPr>
          <w:fldChar w:fldCharType="begin"/>
        </w:r>
        <w:r w:rsidR="0081541A">
          <w:rPr>
            <w:webHidden/>
          </w:rPr>
          <w:instrText xml:space="preserve"> PAGEREF _Toc483469757 \h </w:instrText>
        </w:r>
        <w:r w:rsidR="0081541A">
          <w:rPr>
            <w:webHidden/>
          </w:rPr>
        </w:r>
        <w:r w:rsidR="0081541A">
          <w:rPr>
            <w:webHidden/>
          </w:rPr>
          <w:fldChar w:fldCharType="separate"/>
        </w:r>
        <w:r w:rsidR="0081541A">
          <w:rPr>
            <w:webHidden/>
          </w:rPr>
          <w:t>7</w:t>
        </w:r>
        <w:r w:rsidR="0081541A">
          <w:rPr>
            <w:webHidden/>
          </w:rPr>
          <w:fldChar w:fldCharType="end"/>
        </w:r>
      </w:hyperlink>
    </w:p>
    <w:p w:rsidR="0081541A" w:rsidRDefault="00095E86">
      <w:pPr>
        <w:pStyle w:val="TOC1"/>
        <w:rPr>
          <w:rFonts w:eastAsiaTheme="minorEastAsia"/>
          <w:b w:val="0"/>
          <w:color w:val="auto"/>
          <w:kern w:val="0"/>
          <w:sz w:val="22"/>
          <w:szCs w:val="22"/>
          <w:lang w:val="en-US"/>
        </w:rPr>
      </w:pPr>
      <w:hyperlink w:anchor="_Toc483469758" w:history="1">
        <w:r w:rsidR="0081541A" w:rsidRPr="007122ED">
          <w:rPr>
            <w:rStyle w:val="Hyperlink"/>
            <w:rFonts w:ascii="Calibri" w:hAnsi="Calibri" w:cs="Calibri"/>
          </w:rPr>
          <w:t>4</w:t>
        </w:r>
        <w:r w:rsidR="0081541A">
          <w:rPr>
            <w:rFonts w:eastAsiaTheme="minorEastAsia"/>
            <w:b w:val="0"/>
            <w:color w:val="auto"/>
            <w:kern w:val="0"/>
            <w:sz w:val="22"/>
            <w:szCs w:val="22"/>
            <w:lang w:val="en-US"/>
          </w:rPr>
          <w:tab/>
        </w:r>
        <w:r w:rsidR="0081541A" w:rsidRPr="007122ED">
          <w:rPr>
            <w:rStyle w:val="Hyperlink"/>
            <w:rFonts w:ascii="Calibri" w:hAnsi="Calibri" w:cs="Calibri"/>
          </w:rPr>
          <w:t>Constant Data Dictionary</w:t>
        </w:r>
        <w:r w:rsidR="0081541A">
          <w:rPr>
            <w:webHidden/>
          </w:rPr>
          <w:tab/>
        </w:r>
        <w:r w:rsidR="0081541A">
          <w:rPr>
            <w:webHidden/>
          </w:rPr>
          <w:fldChar w:fldCharType="begin"/>
        </w:r>
        <w:r w:rsidR="0081541A">
          <w:rPr>
            <w:webHidden/>
          </w:rPr>
          <w:instrText xml:space="preserve"> PAGEREF _Toc483469758 \h </w:instrText>
        </w:r>
        <w:r w:rsidR="0081541A">
          <w:rPr>
            <w:webHidden/>
          </w:rPr>
        </w:r>
        <w:r w:rsidR="0081541A">
          <w:rPr>
            <w:webHidden/>
          </w:rPr>
          <w:fldChar w:fldCharType="separate"/>
        </w:r>
        <w:r w:rsidR="0081541A">
          <w:rPr>
            <w:webHidden/>
          </w:rPr>
          <w:t>8</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59" w:history="1">
        <w:r w:rsidR="0081541A" w:rsidRPr="007122ED">
          <w:rPr>
            <w:rStyle w:val="Hyperlink"/>
          </w:rPr>
          <w:t>4.1</w:t>
        </w:r>
        <w:r w:rsidR="0081541A">
          <w:rPr>
            <w:rFonts w:asciiTheme="minorHAnsi" w:eastAsiaTheme="minorEastAsia" w:hAnsiTheme="minorHAnsi"/>
            <w:color w:val="auto"/>
            <w:kern w:val="0"/>
            <w:szCs w:val="22"/>
          </w:rPr>
          <w:tab/>
        </w:r>
        <w:r w:rsidR="0081541A" w:rsidRPr="007122ED">
          <w:rPr>
            <w:rStyle w:val="Hyperlink"/>
          </w:rPr>
          <w:t>Program (fixed) Constants</w:t>
        </w:r>
        <w:r w:rsidR="0081541A">
          <w:rPr>
            <w:webHidden/>
          </w:rPr>
          <w:tab/>
        </w:r>
        <w:r w:rsidR="0081541A">
          <w:rPr>
            <w:webHidden/>
          </w:rPr>
          <w:fldChar w:fldCharType="begin"/>
        </w:r>
        <w:r w:rsidR="0081541A">
          <w:rPr>
            <w:webHidden/>
          </w:rPr>
          <w:instrText xml:space="preserve"> PAGEREF _Toc483469759 \h </w:instrText>
        </w:r>
        <w:r w:rsidR="0081541A">
          <w:rPr>
            <w:webHidden/>
          </w:rPr>
        </w:r>
        <w:r w:rsidR="0081541A">
          <w:rPr>
            <w:webHidden/>
          </w:rPr>
          <w:fldChar w:fldCharType="separate"/>
        </w:r>
        <w:r w:rsidR="0081541A">
          <w:rPr>
            <w:webHidden/>
          </w:rPr>
          <w:t>8</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60" w:history="1">
        <w:r w:rsidR="0081541A" w:rsidRPr="007122ED">
          <w:rPr>
            <w:rStyle w:val="Hyperlink"/>
          </w:rPr>
          <w:t>4.1.1</w:t>
        </w:r>
        <w:r w:rsidR="0081541A">
          <w:rPr>
            <w:rFonts w:asciiTheme="minorHAnsi" w:eastAsiaTheme="minorEastAsia" w:hAnsiTheme="minorHAnsi"/>
            <w:color w:val="auto"/>
            <w:kern w:val="0"/>
            <w:sz w:val="22"/>
            <w:szCs w:val="22"/>
          </w:rPr>
          <w:tab/>
        </w:r>
        <w:r w:rsidR="0081541A" w:rsidRPr="007122ED">
          <w:rPr>
            <w:rStyle w:val="Hyperlink"/>
          </w:rPr>
          <w:t>Embedded Constants</w:t>
        </w:r>
        <w:r w:rsidR="0081541A">
          <w:rPr>
            <w:webHidden/>
          </w:rPr>
          <w:tab/>
        </w:r>
        <w:r w:rsidR="0081541A">
          <w:rPr>
            <w:webHidden/>
          </w:rPr>
          <w:fldChar w:fldCharType="begin"/>
        </w:r>
        <w:r w:rsidR="0081541A">
          <w:rPr>
            <w:webHidden/>
          </w:rPr>
          <w:instrText xml:space="preserve"> PAGEREF _Toc483469760 \h </w:instrText>
        </w:r>
        <w:r w:rsidR="0081541A">
          <w:rPr>
            <w:webHidden/>
          </w:rPr>
        </w:r>
        <w:r w:rsidR="0081541A">
          <w:rPr>
            <w:webHidden/>
          </w:rPr>
          <w:fldChar w:fldCharType="separate"/>
        </w:r>
        <w:r w:rsidR="0081541A">
          <w:rPr>
            <w:webHidden/>
          </w:rPr>
          <w:t>8</w:t>
        </w:r>
        <w:r w:rsidR="0081541A">
          <w:rPr>
            <w:webHidden/>
          </w:rPr>
          <w:fldChar w:fldCharType="end"/>
        </w:r>
      </w:hyperlink>
    </w:p>
    <w:p w:rsidR="0081541A" w:rsidRDefault="00095E86">
      <w:pPr>
        <w:pStyle w:val="TOC1"/>
        <w:rPr>
          <w:rFonts w:eastAsiaTheme="minorEastAsia"/>
          <w:b w:val="0"/>
          <w:color w:val="auto"/>
          <w:kern w:val="0"/>
          <w:sz w:val="22"/>
          <w:szCs w:val="22"/>
          <w:lang w:val="en-US"/>
        </w:rPr>
      </w:pPr>
      <w:hyperlink w:anchor="_Toc483469761" w:history="1">
        <w:r w:rsidR="0081541A" w:rsidRPr="007122ED">
          <w:rPr>
            <w:rStyle w:val="Hyperlink"/>
            <w:rFonts w:ascii="Calibri" w:hAnsi="Calibri" w:cs="Calibri"/>
          </w:rPr>
          <w:t>5</w:t>
        </w:r>
        <w:r w:rsidR="0081541A">
          <w:rPr>
            <w:rFonts w:eastAsiaTheme="minorEastAsia"/>
            <w:b w:val="0"/>
            <w:color w:val="auto"/>
            <w:kern w:val="0"/>
            <w:sz w:val="22"/>
            <w:szCs w:val="22"/>
            <w:lang w:val="en-US"/>
          </w:rPr>
          <w:tab/>
        </w:r>
        <w:r w:rsidR="0081541A" w:rsidRPr="007122ED">
          <w:rPr>
            <w:rStyle w:val="Hyperlink"/>
            <w:rFonts w:ascii="Calibri" w:hAnsi="Calibri" w:cs="Calibri"/>
          </w:rPr>
          <w:t>Software Component Implementation</w:t>
        </w:r>
        <w:r w:rsidR="0081541A">
          <w:rPr>
            <w:webHidden/>
          </w:rPr>
          <w:tab/>
        </w:r>
        <w:r w:rsidR="0081541A">
          <w:rPr>
            <w:webHidden/>
          </w:rPr>
          <w:fldChar w:fldCharType="begin"/>
        </w:r>
        <w:r w:rsidR="0081541A">
          <w:rPr>
            <w:webHidden/>
          </w:rPr>
          <w:instrText xml:space="preserve"> PAGEREF _Toc483469761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62" w:history="1">
        <w:r w:rsidR="0081541A" w:rsidRPr="007122ED">
          <w:rPr>
            <w:rStyle w:val="Hyperlink"/>
          </w:rPr>
          <w:t>5.1</w:t>
        </w:r>
        <w:r w:rsidR="0081541A">
          <w:rPr>
            <w:rFonts w:asciiTheme="minorHAnsi" w:eastAsiaTheme="minorEastAsia" w:hAnsiTheme="minorHAnsi"/>
            <w:color w:val="auto"/>
            <w:kern w:val="0"/>
            <w:szCs w:val="22"/>
          </w:rPr>
          <w:tab/>
        </w:r>
        <w:r w:rsidR="0081541A" w:rsidRPr="007122ED">
          <w:rPr>
            <w:rStyle w:val="Hyperlink"/>
          </w:rPr>
          <w:t>Sub-Module Functions</w:t>
        </w:r>
        <w:r w:rsidR="0081541A">
          <w:rPr>
            <w:webHidden/>
          </w:rPr>
          <w:tab/>
        </w:r>
        <w:r w:rsidR="0081541A">
          <w:rPr>
            <w:webHidden/>
          </w:rPr>
          <w:fldChar w:fldCharType="begin"/>
        </w:r>
        <w:r w:rsidR="0081541A">
          <w:rPr>
            <w:webHidden/>
          </w:rPr>
          <w:instrText xml:space="preserve"> PAGEREF _Toc483469762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63" w:history="1">
        <w:r w:rsidR="0081541A" w:rsidRPr="007122ED">
          <w:rPr>
            <w:rStyle w:val="Hyperlink"/>
          </w:rPr>
          <w:t>5.1.1</w:t>
        </w:r>
        <w:r w:rsidR="0081541A">
          <w:rPr>
            <w:rFonts w:asciiTheme="minorHAnsi" w:eastAsiaTheme="minorEastAsia" w:hAnsiTheme="minorHAnsi"/>
            <w:color w:val="auto"/>
            <w:kern w:val="0"/>
            <w:sz w:val="22"/>
            <w:szCs w:val="22"/>
          </w:rPr>
          <w:tab/>
        </w:r>
        <w:r w:rsidR="0081541A" w:rsidRPr="007122ED">
          <w:rPr>
            <w:rStyle w:val="Hyperlink"/>
          </w:rPr>
          <w:t>Init: CurrMeasInit1</w:t>
        </w:r>
        <w:r w:rsidR="0081541A">
          <w:rPr>
            <w:webHidden/>
          </w:rPr>
          <w:tab/>
        </w:r>
        <w:r w:rsidR="0081541A">
          <w:rPr>
            <w:webHidden/>
          </w:rPr>
          <w:fldChar w:fldCharType="begin"/>
        </w:r>
        <w:r w:rsidR="0081541A">
          <w:rPr>
            <w:webHidden/>
          </w:rPr>
          <w:instrText xml:space="preserve"> PAGEREF _Toc483469763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64" w:history="1">
        <w:r w:rsidR="0081541A" w:rsidRPr="007122ED">
          <w:rPr>
            <w:rStyle w:val="Hyperlink"/>
          </w:rPr>
          <w:t>5.1.2</w:t>
        </w:r>
        <w:r w:rsidR="0081541A">
          <w:rPr>
            <w:rFonts w:asciiTheme="minorHAnsi" w:eastAsiaTheme="minorEastAsia" w:hAnsiTheme="minorHAnsi"/>
            <w:color w:val="auto"/>
            <w:kern w:val="0"/>
            <w:sz w:val="22"/>
            <w:szCs w:val="22"/>
          </w:rPr>
          <w:tab/>
        </w:r>
        <w:r w:rsidR="0081541A" w:rsidRPr="007122ED">
          <w:rPr>
            <w:rStyle w:val="Hyperlink"/>
          </w:rPr>
          <w:t>Per: CurrMeasPer1</w:t>
        </w:r>
        <w:r w:rsidR="0081541A">
          <w:rPr>
            <w:webHidden/>
          </w:rPr>
          <w:tab/>
        </w:r>
        <w:r w:rsidR="0081541A">
          <w:rPr>
            <w:webHidden/>
          </w:rPr>
          <w:fldChar w:fldCharType="begin"/>
        </w:r>
        <w:r w:rsidR="0081541A">
          <w:rPr>
            <w:webHidden/>
          </w:rPr>
          <w:instrText xml:space="preserve"> PAGEREF _Toc483469764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65" w:history="1">
        <w:r w:rsidR="0081541A" w:rsidRPr="007122ED">
          <w:rPr>
            <w:rStyle w:val="Hyperlink"/>
          </w:rPr>
          <w:t>5.1.3</w:t>
        </w:r>
        <w:r w:rsidR="0081541A">
          <w:rPr>
            <w:rFonts w:asciiTheme="minorHAnsi" w:eastAsiaTheme="minorEastAsia" w:hAnsiTheme="minorHAnsi"/>
            <w:color w:val="auto"/>
            <w:kern w:val="0"/>
            <w:sz w:val="22"/>
            <w:szCs w:val="22"/>
          </w:rPr>
          <w:tab/>
        </w:r>
        <w:r w:rsidR="0081541A" w:rsidRPr="007122ED">
          <w:rPr>
            <w:rStyle w:val="Hyperlink"/>
          </w:rPr>
          <w:t>Per: CurrMeasPer2</w:t>
        </w:r>
        <w:r w:rsidR="0081541A">
          <w:rPr>
            <w:webHidden/>
          </w:rPr>
          <w:tab/>
        </w:r>
        <w:r w:rsidR="0081541A">
          <w:rPr>
            <w:webHidden/>
          </w:rPr>
          <w:fldChar w:fldCharType="begin"/>
        </w:r>
        <w:r w:rsidR="0081541A">
          <w:rPr>
            <w:webHidden/>
          </w:rPr>
          <w:instrText xml:space="preserve"> PAGEREF _Toc483469765 \h </w:instrText>
        </w:r>
        <w:r w:rsidR="0081541A">
          <w:rPr>
            <w:webHidden/>
          </w:rPr>
        </w:r>
        <w:r w:rsidR="0081541A">
          <w:rPr>
            <w:webHidden/>
          </w:rPr>
          <w:fldChar w:fldCharType="separate"/>
        </w:r>
        <w:r w:rsidR="0081541A">
          <w:rPr>
            <w:webHidden/>
          </w:rPr>
          <w:t>9</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66" w:history="1">
        <w:r w:rsidR="0081541A" w:rsidRPr="007122ED">
          <w:rPr>
            <w:rStyle w:val="Hyperlink"/>
          </w:rPr>
          <w:t>5.1.4</w:t>
        </w:r>
        <w:r w:rsidR="0081541A">
          <w:rPr>
            <w:rFonts w:asciiTheme="minorHAnsi" w:eastAsiaTheme="minorEastAsia" w:hAnsiTheme="minorHAnsi"/>
            <w:color w:val="auto"/>
            <w:kern w:val="0"/>
            <w:sz w:val="22"/>
            <w:szCs w:val="22"/>
          </w:rPr>
          <w:tab/>
        </w:r>
        <w:r w:rsidR="0081541A" w:rsidRPr="007122ED">
          <w:rPr>
            <w:rStyle w:val="Hyperlink"/>
          </w:rPr>
          <w:t>Per: CurrMeasPer3</w:t>
        </w:r>
        <w:r w:rsidR="0081541A">
          <w:rPr>
            <w:webHidden/>
          </w:rPr>
          <w:tab/>
        </w:r>
        <w:r w:rsidR="0081541A">
          <w:rPr>
            <w:webHidden/>
          </w:rPr>
          <w:fldChar w:fldCharType="begin"/>
        </w:r>
        <w:r w:rsidR="0081541A">
          <w:rPr>
            <w:webHidden/>
          </w:rPr>
          <w:instrText xml:space="preserve"> PAGEREF _Toc483469766 \h </w:instrText>
        </w:r>
        <w:r w:rsidR="0081541A">
          <w:rPr>
            <w:webHidden/>
          </w:rPr>
        </w:r>
        <w:r w:rsidR="0081541A">
          <w:rPr>
            <w:webHidden/>
          </w:rPr>
          <w:fldChar w:fldCharType="separate"/>
        </w:r>
        <w:r w:rsidR="0081541A">
          <w:rPr>
            <w:webHidden/>
          </w:rPr>
          <w:t>10</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67" w:history="1">
        <w:r w:rsidR="0081541A" w:rsidRPr="007122ED">
          <w:rPr>
            <w:rStyle w:val="Hyperlink"/>
          </w:rPr>
          <w:t>5.2</w:t>
        </w:r>
        <w:r w:rsidR="0081541A">
          <w:rPr>
            <w:rFonts w:asciiTheme="minorHAnsi" w:eastAsiaTheme="minorEastAsia" w:hAnsiTheme="minorHAnsi"/>
            <w:color w:val="auto"/>
            <w:kern w:val="0"/>
            <w:szCs w:val="22"/>
          </w:rPr>
          <w:tab/>
        </w:r>
        <w:r w:rsidR="0081541A" w:rsidRPr="007122ED">
          <w:rPr>
            <w:rStyle w:val="Hyperlink"/>
          </w:rPr>
          <w:t>Server Runables</w:t>
        </w:r>
        <w:r w:rsidR="0081541A">
          <w:rPr>
            <w:webHidden/>
          </w:rPr>
          <w:tab/>
        </w:r>
        <w:r w:rsidR="0081541A">
          <w:rPr>
            <w:webHidden/>
          </w:rPr>
          <w:fldChar w:fldCharType="begin"/>
        </w:r>
        <w:r w:rsidR="0081541A">
          <w:rPr>
            <w:webHidden/>
          </w:rPr>
          <w:instrText xml:space="preserve"> PAGEREF _Toc483469767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68" w:history="1">
        <w:r w:rsidR="0081541A" w:rsidRPr="007122ED">
          <w:rPr>
            <w:rStyle w:val="Hyperlink"/>
          </w:rPr>
          <w:t>5.2.1</w:t>
        </w:r>
        <w:r w:rsidR="0081541A">
          <w:rPr>
            <w:rFonts w:asciiTheme="minorHAnsi" w:eastAsiaTheme="minorEastAsia" w:hAnsiTheme="minorHAnsi"/>
            <w:color w:val="auto"/>
            <w:kern w:val="0"/>
            <w:sz w:val="22"/>
            <w:szCs w:val="22"/>
          </w:rPr>
          <w:tab/>
        </w:r>
        <w:r w:rsidR="0081541A" w:rsidRPr="007122ED">
          <w:rPr>
            <w:rStyle w:val="Hyperlink"/>
          </w:rPr>
          <w:t>CurrMeasEolGainReq_Oper</w:t>
        </w:r>
        <w:r w:rsidR="0081541A">
          <w:rPr>
            <w:webHidden/>
          </w:rPr>
          <w:tab/>
        </w:r>
        <w:r w:rsidR="0081541A">
          <w:rPr>
            <w:webHidden/>
          </w:rPr>
          <w:fldChar w:fldCharType="begin"/>
        </w:r>
        <w:r w:rsidR="0081541A">
          <w:rPr>
            <w:webHidden/>
          </w:rPr>
          <w:instrText xml:space="preserve"> PAGEREF _Toc483469768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69" w:history="1">
        <w:r w:rsidR="0081541A" w:rsidRPr="007122ED">
          <w:rPr>
            <w:rStyle w:val="Hyperlink"/>
            <w:rFonts w:cs="Calibri"/>
          </w:rPr>
          <w:t>5.2.2</w:t>
        </w:r>
        <w:r w:rsidR="0081541A">
          <w:rPr>
            <w:rFonts w:asciiTheme="minorHAnsi" w:eastAsiaTheme="minorEastAsia" w:hAnsiTheme="minorHAnsi"/>
            <w:color w:val="auto"/>
            <w:kern w:val="0"/>
            <w:sz w:val="22"/>
            <w:szCs w:val="22"/>
          </w:rPr>
          <w:tab/>
        </w:r>
        <w:r w:rsidR="0081541A" w:rsidRPr="007122ED">
          <w:rPr>
            <w:rStyle w:val="Hyperlink"/>
          </w:rPr>
          <w:t>CurrMeasEolGainStsReq_Oper</w:t>
        </w:r>
        <w:r w:rsidR="0081541A">
          <w:rPr>
            <w:webHidden/>
          </w:rPr>
          <w:tab/>
        </w:r>
        <w:r w:rsidR="0081541A">
          <w:rPr>
            <w:webHidden/>
          </w:rPr>
          <w:fldChar w:fldCharType="begin"/>
        </w:r>
        <w:r w:rsidR="0081541A">
          <w:rPr>
            <w:webHidden/>
          </w:rPr>
          <w:instrText xml:space="preserve"> PAGEREF _Toc483469769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70" w:history="1">
        <w:r w:rsidR="0081541A" w:rsidRPr="007122ED">
          <w:rPr>
            <w:rStyle w:val="Hyperlink"/>
          </w:rPr>
          <w:t>5.2.3</w:t>
        </w:r>
        <w:r w:rsidR="0081541A">
          <w:rPr>
            <w:rFonts w:asciiTheme="minorHAnsi" w:eastAsiaTheme="minorEastAsia" w:hAnsiTheme="minorHAnsi"/>
            <w:color w:val="auto"/>
            <w:kern w:val="0"/>
            <w:sz w:val="22"/>
            <w:szCs w:val="22"/>
          </w:rPr>
          <w:tab/>
        </w:r>
        <w:r w:rsidR="0081541A" w:rsidRPr="007122ED">
          <w:rPr>
            <w:rStyle w:val="Hyperlink"/>
          </w:rPr>
          <w:t>CurrMeasEolOffsReq_Oper</w:t>
        </w:r>
        <w:r w:rsidR="0081541A">
          <w:rPr>
            <w:webHidden/>
          </w:rPr>
          <w:tab/>
        </w:r>
        <w:r w:rsidR="0081541A">
          <w:rPr>
            <w:webHidden/>
          </w:rPr>
          <w:fldChar w:fldCharType="begin"/>
        </w:r>
        <w:r w:rsidR="0081541A">
          <w:rPr>
            <w:webHidden/>
          </w:rPr>
          <w:instrText xml:space="preserve"> PAGEREF _Toc483469770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71" w:history="1">
        <w:r w:rsidR="0081541A" w:rsidRPr="007122ED">
          <w:rPr>
            <w:rStyle w:val="Hyperlink"/>
          </w:rPr>
          <w:t>5.2.4</w:t>
        </w:r>
        <w:r w:rsidR="0081541A">
          <w:rPr>
            <w:rFonts w:asciiTheme="minorHAnsi" w:eastAsiaTheme="minorEastAsia" w:hAnsiTheme="minorHAnsi"/>
            <w:color w:val="auto"/>
            <w:kern w:val="0"/>
            <w:sz w:val="22"/>
            <w:szCs w:val="22"/>
          </w:rPr>
          <w:tab/>
        </w:r>
        <w:r w:rsidR="0081541A" w:rsidRPr="007122ED">
          <w:rPr>
            <w:rStyle w:val="Hyperlink"/>
          </w:rPr>
          <w:t>CurrMeasEolOffsStsReq_Oper</w:t>
        </w:r>
        <w:r w:rsidR="0081541A">
          <w:rPr>
            <w:webHidden/>
          </w:rPr>
          <w:tab/>
        </w:r>
        <w:r w:rsidR="0081541A">
          <w:rPr>
            <w:webHidden/>
          </w:rPr>
          <w:fldChar w:fldCharType="begin"/>
        </w:r>
        <w:r w:rsidR="0081541A">
          <w:rPr>
            <w:webHidden/>
          </w:rPr>
          <w:instrText xml:space="preserve"> PAGEREF _Toc483469771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72" w:history="1">
        <w:r w:rsidR="0081541A" w:rsidRPr="007122ED">
          <w:rPr>
            <w:rStyle w:val="Hyperlink"/>
          </w:rPr>
          <w:t>5.2.5</w:t>
        </w:r>
        <w:r w:rsidR="0081541A">
          <w:rPr>
            <w:rFonts w:asciiTheme="minorHAnsi" w:eastAsiaTheme="minorEastAsia" w:hAnsiTheme="minorHAnsi"/>
            <w:color w:val="auto"/>
            <w:kern w:val="0"/>
            <w:sz w:val="22"/>
            <w:szCs w:val="22"/>
          </w:rPr>
          <w:tab/>
        </w:r>
        <w:r w:rsidR="0081541A" w:rsidRPr="007122ED">
          <w:rPr>
            <w:rStyle w:val="Hyperlink"/>
          </w:rPr>
          <w:t>CurrMeasGainReadReqSngIvtr_Oper</w:t>
        </w:r>
        <w:r w:rsidR="0081541A">
          <w:rPr>
            <w:webHidden/>
          </w:rPr>
          <w:tab/>
        </w:r>
        <w:r w:rsidR="0081541A">
          <w:rPr>
            <w:webHidden/>
          </w:rPr>
          <w:fldChar w:fldCharType="begin"/>
        </w:r>
        <w:r w:rsidR="0081541A">
          <w:rPr>
            <w:webHidden/>
          </w:rPr>
          <w:instrText xml:space="preserve"> PAGEREF _Toc483469772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73" w:history="1">
        <w:r w:rsidR="0081541A" w:rsidRPr="007122ED">
          <w:rPr>
            <w:rStyle w:val="Hyperlink"/>
          </w:rPr>
          <w:t>5.2.6</w:t>
        </w:r>
        <w:r w:rsidR="0081541A">
          <w:rPr>
            <w:rFonts w:asciiTheme="minorHAnsi" w:eastAsiaTheme="minorEastAsia" w:hAnsiTheme="minorHAnsi"/>
            <w:color w:val="auto"/>
            <w:kern w:val="0"/>
            <w:sz w:val="22"/>
            <w:szCs w:val="22"/>
          </w:rPr>
          <w:tab/>
        </w:r>
        <w:r w:rsidR="0081541A" w:rsidRPr="007122ED">
          <w:rPr>
            <w:rStyle w:val="Hyperlink"/>
          </w:rPr>
          <w:t>CurrMeasGainWrReqSngIvtr_Oper</w:t>
        </w:r>
        <w:r w:rsidR="0081541A">
          <w:rPr>
            <w:webHidden/>
          </w:rPr>
          <w:tab/>
        </w:r>
        <w:r w:rsidR="0081541A">
          <w:rPr>
            <w:webHidden/>
          </w:rPr>
          <w:fldChar w:fldCharType="begin"/>
        </w:r>
        <w:r w:rsidR="0081541A">
          <w:rPr>
            <w:webHidden/>
          </w:rPr>
          <w:instrText xml:space="preserve"> PAGEREF _Toc483469773 \h </w:instrText>
        </w:r>
        <w:r w:rsidR="0081541A">
          <w:rPr>
            <w:webHidden/>
          </w:rPr>
        </w:r>
        <w:r w:rsidR="0081541A">
          <w:rPr>
            <w:webHidden/>
          </w:rPr>
          <w:fldChar w:fldCharType="separate"/>
        </w:r>
        <w:r w:rsidR="0081541A">
          <w:rPr>
            <w:webHidden/>
          </w:rPr>
          <w:t>11</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74" w:history="1">
        <w:r w:rsidR="0081541A" w:rsidRPr="007122ED">
          <w:rPr>
            <w:rStyle w:val="Hyperlink"/>
          </w:rPr>
          <w:t>5.2.7</w:t>
        </w:r>
        <w:r w:rsidR="0081541A">
          <w:rPr>
            <w:rFonts w:asciiTheme="minorHAnsi" w:eastAsiaTheme="minorEastAsia" w:hAnsiTheme="minorHAnsi"/>
            <w:color w:val="auto"/>
            <w:kern w:val="0"/>
            <w:sz w:val="22"/>
            <w:szCs w:val="22"/>
          </w:rPr>
          <w:tab/>
        </w:r>
        <w:r w:rsidR="0081541A" w:rsidRPr="007122ED">
          <w:rPr>
            <w:rStyle w:val="Hyperlink"/>
          </w:rPr>
          <w:t>CurrMeasOffsReadReqSngIvtr_Oper</w:t>
        </w:r>
        <w:r w:rsidR="0081541A">
          <w:rPr>
            <w:webHidden/>
          </w:rPr>
          <w:tab/>
        </w:r>
        <w:r w:rsidR="0081541A">
          <w:rPr>
            <w:webHidden/>
          </w:rPr>
          <w:fldChar w:fldCharType="begin"/>
        </w:r>
        <w:r w:rsidR="0081541A">
          <w:rPr>
            <w:webHidden/>
          </w:rPr>
          <w:instrText xml:space="preserve"> PAGEREF _Toc483469774 \h </w:instrText>
        </w:r>
        <w:r w:rsidR="0081541A">
          <w:rPr>
            <w:webHidden/>
          </w:rPr>
        </w:r>
        <w:r w:rsidR="0081541A">
          <w:rPr>
            <w:webHidden/>
          </w:rPr>
          <w:fldChar w:fldCharType="separate"/>
        </w:r>
        <w:r w:rsidR="0081541A">
          <w:rPr>
            <w:webHidden/>
          </w:rPr>
          <w:t>12</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75" w:history="1">
        <w:r w:rsidR="0081541A" w:rsidRPr="007122ED">
          <w:rPr>
            <w:rStyle w:val="Hyperlink"/>
          </w:rPr>
          <w:t>5.2.8</w:t>
        </w:r>
        <w:r w:rsidR="0081541A">
          <w:rPr>
            <w:rFonts w:asciiTheme="minorHAnsi" w:eastAsiaTheme="minorEastAsia" w:hAnsiTheme="minorHAnsi"/>
            <w:color w:val="auto"/>
            <w:kern w:val="0"/>
            <w:sz w:val="22"/>
            <w:szCs w:val="22"/>
          </w:rPr>
          <w:tab/>
        </w:r>
        <w:r w:rsidR="0081541A" w:rsidRPr="007122ED">
          <w:rPr>
            <w:rStyle w:val="Hyperlink"/>
          </w:rPr>
          <w:t>CurrMeasOffsWrReqSngIvtr_Oper</w:t>
        </w:r>
        <w:r w:rsidR="0081541A">
          <w:rPr>
            <w:webHidden/>
          </w:rPr>
          <w:tab/>
        </w:r>
        <w:r w:rsidR="0081541A">
          <w:rPr>
            <w:webHidden/>
          </w:rPr>
          <w:fldChar w:fldCharType="begin"/>
        </w:r>
        <w:r w:rsidR="0081541A">
          <w:rPr>
            <w:webHidden/>
          </w:rPr>
          <w:instrText xml:space="preserve"> PAGEREF _Toc483469775 \h </w:instrText>
        </w:r>
        <w:r w:rsidR="0081541A">
          <w:rPr>
            <w:webHidden/>
          </w:rPr>
        </w:r>
        <w:r w:rsidR="0081541A">
          <w:rPr>
            <w:webHidden/>
          </w:rPr>
          <w:fldChar w:fldCharType="separate"/>
        </w:r>
        <w:r w:rsidR="0081541A">
          <w:rPr>
            <w:webHidden/>
          </w:rPr>
          <w:t>12</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76" w:history="1">
        <w:r w:rsidR="0081541A" w:rsidRPr="007122ED">
          <w:rPr>
            <w:rStyle w:val="Hyperlink"/>
            <w:rFonts w:cs="Calibri"/>
          </w:rPr>
          <w:t>5.3</w:t>
        </w:r>
        <w:r w:rsidR="0081541A">
          <w:rPr>
            <w:rFonts w:asciiTheme="minorHAnsi" w:eastAsiaTheme="minorEastAsia" w:hAnsiTheme="minorHAnsi"/>
            <w:color w:val="auto"/>
            <w:kern w:val="0"/>
            <w:szCs w:val="22"/>
          </w:rPr>
          <w:tab/>
        </w:r>
        <w:r w:rsidR="0081541A" w:rsidRPr="007122ED">
          <w:rPr>
            <w:rStyle w:val="Hyperlink"/>
            <w:rFonts w:cs="Calibri"/>
          </w:rPr>
          <w:t>Interrupt Functions</w:t>
        </w:r>
        <w:r w:rsidR="0081541A">
          <w:rPr>
            <w:webHidden/>
          </w:rPr>
          <w:tab/>
        </w:r>
        <w:r w:rsidR="0081541A">
          <w:rPr>
            <w:webHidden/>
          </w:rPr>
          <w:fldChar w:fldCharType="begin"/>
        </w:r>
        <w:r w:rsidR="0081541A">
          <w:rPr>
            <w:webHidden/>
          </w:rPr>
          <w:instrText xml:space="preserve"> PAGEREF _Toc483469776 \h </w:instrText>
        </w:r>
        <w:r w:rsidR="0081541A">
          <w:rPr>
            <w:webHidden/>
          </w:rPr>
        </w:r>
        <w:r w:rsidR="0081541A">
          <w:rPr>
            <w:webHidden/>
          </w:rPr>
          <w:fldChar w:fldCharType="separate"/>
        </w:r>
        <w:r w:rsidR="0081541A">
          <w:rPr>
            <w:webHidden/>
          </w:rPr>
          <w:t>13</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77" w:history="1">
        <w:r w:rsidR="0081541A" w:rsidRPr="007122ED">
          <w:rPr>
            <w:rStyle w:val="Hyperlink"/>
            <w:rFonts w:cs="Calibri"/>
          </w:rPr>
          <w:t>5.4</w:t>
        </w:r>
        <w:r w:rsidR="0081541A">
          <w:rPr>
            <w:rFonts w:asciiTheme="minorHAnsi" w:eastAsiaTheme="minorEastAsia" w:hAnsiTheme="minorHAnsi"/>
            <w:color w:val="auto"/>
            <w:kern w:val="0"/>
            <w:szCs w:val="22"/>
          </w:rPr>
          <w:tab/>
        </w:r>
        <w:r w:rsidR="0081541A" w:rsidRPr="007122ED">
          <w:rPr>
            <w:rStyle w:val="Hyperlink"/>
            <w:rFonts w:cs="Calibri"/>
          </w:rPr>
          <w:t>Module Internal (Local) Functions</w:t>
        </w:r>
        <w:r w:rsidR="0081541A">
          <w:rPr>
            <w:webHidden/>
          </w:rPr>
          <w:tab/>
        </w:r>
        <w:r w:rsidR="0081541A">
          <w:rPr>
            <w:webHidden/>
          </w:rPr>
          <w:fldChar w:fldCharType="begin"/>
        </w:r>
        <w:r w:rsidR="0081541A">
          <w:rPr>
            <w:webHidden/>
          </w:rPr>
          <w:instrText xml:space="preserve"> PAGEREF _Toc483469777 \h </w:instrText>
        </w:r>
        <w:r w:rsidR="0081541A">
          <w:rPr>
            <w:webHidden/>
          </w:rPr>
        </w:r>
        <w:r w:rsidR="0081541A">
          <w:rPr>
            <w:webHidden/>
          </w:rPr>
          <w:fldChar w:fldCharType="separate"/>
        </w:r>
        <w:r w:rsidR="0081541A">
          <w:rPr>
            <w:webHidden/>
          </w:rPr>
          <w:t>13</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78" w:history="1">
        <w:r w:rsidR="0081541A" w:rsidRPr="007122ED">
          <w:rPr>
            <w:rStyle w:val="Hyperlink"/>
          </w:rPr>
          <w:t>5.4.1</w:t>
        </w:r>
        <w:r w:rsidR="0081541A">
          <w:rPr>
            <w:rFonts w:asciiTheme="minorHAnsi" w:eastAsiaTheme="minorEastAsia" w:hAnsiTheme="minorHAnsi"/>
            <w:color w:val="auto"/>
            <w:kern w:val="0"/>
            <w:sz w:val="22"/>
            <w:szCs w:val="22"/>
          </w:rPr>
          <w:tab/>
        </w:r>
        <w:r w:rsidR="0081541A" w:rsidRPr="007122ED">
          <w:rPr>
            <w:rStyle w:val="Hyperlink"/>
          </w:rPr>
          <w:t>OffsetCalibration</w:t>
        </w:r>
        <w:r w:rsidR="0081541A">
          <w:rPr>
            <w:webHidden/>
          </w:rPr>
          <w:tab/>
        </w:r>
        <w:r w:rsidR="0081541A">
          <w:rPr>
            <w:webHidden/>
          </w:rPr>
          <w:fldChar w:fldCharType="begin"/>
        </w:r>
        <w:r w:rsidR="0081541A">
          <w:rPr>
            <w:webHidden/>
          </w:rPr>
          <w:instrText xml:space="preserve"> PAGEREF _Toc483469778 \h </w:instrText>
        </w:r>
        <w:r w:rsidR="0081541A">
          <w:rPr>
            <w:webHidden/>
          </w:rPr>
        </w:r>
        <w:r w:rsidR="0081541A">
          <w:rPr>
            <w:webHidden/>
          </w:rPr>
          <w:fldChar w:fldCharType="separate"/>
        </w:r>
        <w:r w:rsidR="0081541A">
          <w:rPr>
            <w:webHidden/>
          </w:rPr>
          <w:t>13</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79" w:history="1">
        <w:r w:rsidR="0081541A" w:rsidRPr="007122ED">
          <w:rPr>
            <w:rStyle w:val="Hyperlink"/>
          </w:rPr>
          <w:t>5.4.2</w:t>
        </w:r>
        <w:r w:rsidR="0081541A">
          <w:rPr>
            <w:rFonts w:asciiTheme="minorHAnsi" w:eastAsiaTheme="minorEastAsia" w:hAnsiTheme="minorHAnsi"/>
            <w:color w:val="auto"/>
            <w:kern w:val="0"/>
            <w:sz w:val="22"/>
            <w:szCs w:val="22"/>
          </w:rPr>
          <w:tab/>
        </w:r>
        <w:r w:rsidR="0081541A" w:rsidRPr="007122ED">
          <w:rPr>
            <w:rStyle w:val="Hyperlink"/>
          </w:rPr>
          <w:t>GainCalibration</w:t>
        </w:r>
        <w:r w:rsidR="0081541A">
          <w:rPr>
            <w:webHidden/>
          </w:rPr>
          <w:tab/>
        </w:r>
        <w:r w:rsidR="0081541A">
          <w:rPr>
            <w:webHidden/>
          </w:rPr>
          <w:fldChar w:fldCharType="begin"/>
        </w:r>
        <w:r w:rsidR="0081541A">
          <w:rPr>
            <w:webHidden/>
          </w:rPr>
          <w:instrText xml:space="preserve"> PAGEREF _Toc483469779 \h </w:instrText>
        </w:r>
        <w:r w:rsidR="0081541A">
          <w:rPr>
            <w:webHidden/>
          </w:rPr>
        </w:r>
        <w:r w:rsidR="0081541A">
          <w:rPr>
            <w:webHidden/>
          </w:rPr>
          <w:fldChar w:fldCharType="separate"/>
        </w:r>
        <w:r w:rsidR="0081541A">
          <w:rPr>
            <w:webHidden/>
          </w:rPr>
          <w:t>14</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80" w:history="1">
        <w:r w:rsidR="0081541A" w:rsidRPr="007122ED">
          <w:rPr>
            <w:rStyle w:val="Hyperlink"/>
          </w:rPr>
          <w:t>5.4.3</w:t>
        </w:r>
        <w:r w:rsidR="0081541A">
          <w:rPr>
            <w:rFonts w:asciiTheme="minorHAnsi" w:eastAsiaTheme="minorEastAsia" w:hAnsiTheme="minorHAnsi"/>
            <w:color w:val="auto"/>
            <w:kern w:val="0"/>
            <w:sz w:val="22"/>
            <w:szCs w:val="22"/>
          </w:rPr>
          <w:tab/>
        </w:r>
        <w:r w:rsidR="0081541A" w:rsidRPr="007122ED">
          <w:rPr>
            <w:rStyle w:val="Hyperlink"/>
          </w:rPr>
          <w:t>RangeChkWIABC</w:t>
        </w:r>
        <w:r w:rsidR="0081541A">
          <w:rPr>
            <w:webHidden/>
          </w:rPr>
          <w:tab/>
        </w:r>
        <w:r w:rsidR="0081541A">
          <w:rPr>
            <w:webHidden/>
          </w:rPr>
          <w:fldChar w:fldCharType="begin"/>
        </w:r>
        <w:r w:rsidR="0081541A">
          <w:rPr>
            <w:webHidden/>
          </w:rPr>
          <w:instrText xml:space="preserve"> PAGEREF _Toc483469780 \h </w:instrText>
        </w:r>
        <w:r w:rsidR="0081541A">
          <w:rPr>
            <w:webHidden/>
          </w:rPr>
        </w:r>
        <w:r w:rsidR="0081541A">
          <w:rPr>
            <w:webHidden/>
          </w:rPr>
          <w:fldChar w:fldCharType="separate"/>
        </w:r>
        <w:r w:rsidR="0081541A">
          <w:rPr>
            <w:webHidden/>
          </w:rPr>
          <w:t>14</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81" w:history="1">
        <w:r w:rsidR="0081541A" w:rsidRPr="007122ED">
          <w:rPr>
            <w:rStyle w:val="Hyperlink"/>
          </w:rPr>
          <w:t>5.4.4</w:t>
        </w:r>
        <w:r w:rsidR="0081541A">
          <w:rPr>
            <w:rFonts w:asciiTheme="minorHAnsi" w:eastAsiaTheme="minorEastAsia" w:hAnsiTheme="minorHAnsi"/>
            <w:color w:val="auto"/>
            <w:kern w:val="0"/>
            <w:sz w:val="22"/>
            <w:szCs w:val="22"/>
          </w:rPr>
          <w:tab/>
        </w:r>
        <w:r w:rsidR="0081541A" w:rsidRPr="007122ED">
          <w:rPr>
            <w:rStyle w:val="Hyperlink"/>
          </w:rPr>
          <w:t>ProtocolChkENABC</w:t>
        </w:r>
        <w:r w:rsidR="0081541A">
          <w:rPr>
            <w:webHidden/>
          </w:rPr>
          <w:tab/>
        </w:r>
        <w:r w:rsidR="0081541A">
          <w:rPr>
            <w:webHidden/>
          </w:rPr>
          <w:fldChar w:fldCharType="begin"/>
        </w:r>
        <w:r w:rsidR="0081541A">
          <w:rPr>
            <w:webHidden/>
          </w:rPr>
          <w:instrText xml:space="preserve"> PAGEREF _Toc483469781 \h </w:instrText>
        </w:r>
        <w:r w:rsidR="0081541A">
          <w:rPr>
            <w:webHidden/>
          </w:rPr>
        </w:r>
        <w:r w:rsidR="0081541A">
          <w:rPr>
            <w:webHidden/>
          </w:rPr>
          <w:fldChar w:fldCharType="separate"/>
        </w:r>
        <w:r w:rsidR="0081541A">
          <w:rPr>
            <w:webHidden/>
          </w:rPr>
          <w:t>15</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82" w:history="1">
        <w:r w:rsidR="0081541A" w:rsidRPr="007122ED">
          <w:rPr>
            <w:rStyle w:val="Hyperlink"/>
          </w:rPr>
          <w:t>5.4.5</w:t>
        </w:r>
        <w:r w:rsidR="0081541A">
          <w:rPr>
            <w:rFonts w:asciiTheme="minorHAnsi" w:eastAsiaTheme="minorEastAsia" w:hAnsiTheme="minorHAnsi"/>
            <w:color w:val="auto"/>
            <w:kern w:val="0"/>
            <w:sz w:val="22"/>
            <w:szCs w:val="22"/>
          </w:rPr>
          <w:tab/>
        </w:r>
        <w:r w:rsidR="0081541A" w:rsidRPr="007122ED">
          <w:rPr>
            <w:rStyle w:val="Hyperlink"/>
          </w:rPr>
          <w:t>CalcMotCurrMotAgCorrd</w:t>
        </w:r>
        <w:r w:rsidR="0081541A">
          <w:rPr>
            <w:webHidden/>
          </w:rPr>
          <w:tab/>
        </w:r>
        <w:r w:rsidR="0081541A">
          <w:rPr>
            <w:webHidden/>
          </w:rPr>
          <w:fldChar w:fldCharType="begin"/>
        </w:r>
        <w:r w:rsidR="0081541A">
          <w:rPr>
            <w:webHidden/>
          </w:rPr>
          <w:instrText xml:space="preserve"> PAGEREF _Toc483469782 \h </w:instrText>
        </w:r>
        <w:r w:rsidR="0081541A">
          <w:rPr>
            <w:webHidden/>
          </w:rPr>
        </w:r>
        <w:r w:rsidR="0081541A">
          <w:rPr>
            <w:webHidden/>
          </w:rPr>
          <w:fldChar w:fldCharType="separate"/>
        </w:r>
        <w:r w:rsidR="0081541A">
          <w:rPr>
            <w:webHidden/>
          </w:rPr>
          <w:t>15</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83" w:history="1">
        <w:r w:rsidR="0081541A" w:rsidRPr="007122ED">
          <w:rPr>
            <w:rStyle w:val="Hyperlink"/>
          </w:rPr>
          <w:t>5.4.6</w:t>
        </w:r>
        <w:r w:rsidR="0081541A">
          <w:rPr>
            <w:rFonts w:asciiTheme="minorHAnsi" w:eastAsiaTheme="minorEastAsia" w:hAnsiTheme="minorHAnsi"/>
            <w:color w:val="auto"/>
            <w:kern w:val="0"/>
            <w:sz w:val="22"/>
            <w:szCs w:val="22"/>
          </w:rPr>
          <w:tab/>
        </w:r>
        <w:r w:rsidR="0081541A" w:rsidRPr="007122ED">
          <w:rPr>
            <w:rStyle w:val="Hyperlink"/>
          </w:rPr>
          <w:t>CalMotCurrCorrdABC</w:t>
        </w:r>
        <w:r w:rsidR="0081541A">
          <w:rPr>
            <w:webHidden/>
          </w:rPr>
          <w:tab/>
        </w:r>
        <w:r w:rsidR="0081541A">
          <w:rPr>
            <w:webHidden/>
          </w:rPr>
          <w:fldChar w:fldCharType="begin"/>
        </w:r>
        <w:r w:rsidR="0081541A">
          <w:rPr>
            <w:webHidden/>
          </w:rPr>
          <w:instrText xml:space="preserve"> PAGEREF _Toc483469783 \h </w:instrText>
        </w:r>
        <w:r w:rsidR="0081541A">
          <w:rPr>
            <w:webHidden/>
          </w:rPr>
        </w:r>
        <w:r w:rsidR="0081541A">
          <w:rPr>
            <w:webHidden/>
          </w:rPr>
          <w:fldChar w:fldCharType="separate"/>
        </w:r>
        <w:r w:rsidR="0081541A">
          <w:rPr>
            <w:webHidden/>
          </w:rPr>
          <w:t>15</w:t>
        </w:r>
        <w:r w:rsidR="0081541A">
          <w:rPr>
            <w:webHidden/>
          </w:rPr>
          <w:fldChar w:fldCharType="end"/>
        </w:r>
      </w:hyperlink>
    </w:p>
    <w:p w:rsidR="0081541A" w:rsidRDefault="00095E86">
      <w:pPr>
        <w:pStyle w:val="TOC3"/>
        <w:tabs>
          <w:tab w:val="left" w:pos="1200"/>
        </w:tabs>
        <w:rPr>
          <w:rFonts w:asciiTheme="minorHAnsi" w:eastAsiaTheme="minorEastAsia" w:hAnsiTheme="minorHAnsi"/>
          <w:color w:val="auto"/>
          <w:kern w:val="0"/>
          <w:sz w:val="22"/>
          <w:szCs w:val="22"/>
        </w:rPr>
      </w:pPr>
      <w:hyperlink w:anchor="_Toc483469784" w:history="1">
        <w:r w:rsidR="0081541A" w:rsidRPr="007122ED">
          <w:rPr>
            <w:rStyle w:val="Hyperlink"/>
          </w:rPr>
          <w:t>5.4.7</w:t>
        </w:r>
        <w:r w:rsidR="0081541A">
          <w:rPr>
            <w:rFonts w:asciiTheme="minorHAnsi" w:eastAsiaTheme="minorEastAsia" w:hAnsiTheme="minorHAnsi"/>
            <w:color w:val="auto"/>
            <w:kern w:val="0"/>
            <w:sz w:val="22"/>
            <w:szCs w:val="22"/>
          </w:rPr>
          <w:tab/>
        </w:r>
        <w:r w:rsidR="0081541A" w:rsidRPr="007122ED">
          <w:rPr>
            <w:rStyle w:val="Hyperlink"/>
          </w:rPr>
          <w:t>OffsCalcABC</w:t>
        </w:r>
        <w:r w:rsidR="0081541A">
          <w:rPr>
            <w:webHidden/>
          </w:rPr>
          <w:tab/>
        </w:r>
        <w:r w:rsidR="0081541A">
          <w:rPr>
            <w:webHidden/>
          </w:rPr>
          <w:fldChar w:fldCharType="begin"/>
        </w:r>
        <w:r w:rsidR="0081541A">
          <w:rPr>
            <w:webHidden/>
          </w:rPr>
          <w:instrText xml:space="preserve"> PAGEREF _Toc483469784 \h </w:instrText>
        </w:r>
        <w:r w:rsidR="0081541A">
          <w:rPr>
            <w:webHidden/>
          </w:rPr>
        </w:r>
        <w:r w:rsidR="0081541A">
          <w:rPr>
            <w:webHidden/>
          </w:rPr>
          <w:fldChar w:fldCharType="separate"/>
        </w:r>
        <w:r w:rsidR="0081541A">
          <w:rPr>
            <w:webHidden/>
          </w:rPr>
          <w:t>16</w:t>
        </w:r>
        <w:r w:rsidR="0081541A">
          <w:rPr>
            <w:webHidden/>
          </w:rPr>
          <w:fldChar w:fldCharType="end"/>
        </w:r>
      </w:hyperlink>
    </w:p>
    <w:p w:rsidR="0081541A" w:rsidRDefault="00095E86">
      <w:pPr>
        <w:pStyle w:val="TOC2"/>
        <w:rPr>
          <w:rFonts w:asciiTheme="minorHAnsi" w:eastAsiaTheme="minorEastAsia" w:hAnsiTheme="minorHAnsi"/>
          <w:color w:val="auto"/>
          <w:kern w:val="0"/>
          <w:szCs w:val="22"/>
        </w:rPr>
      </w:pPr>
      <w:hyperlink w:anchor="_Toc483469785" w:history="1">
        <w:r w:rsidR="0081541A" w:rsidRPr="007122ED">
          <w:rPr>
            <w:rStyle w:val="Hyperlink"/>
            <w:rFonts w:cs="Calibri"/>
          </w:rPr>
          <w:t>5.5</w:t>
        </w:r>
        <w:r w:rsidR="0081541A">
          <w:rPr>
            <w:rFonts w:asciiTheme="minorHAnsi" w:eastAsiaTheme="minorEastAsia" w:hAnsiTheme="minorHAnsi"/>
            <w:color w:val="auto"/>
            <w:kern w:val="0"/>
            <w:szCs w:val="22"/>
          </w:rPr>
          <w:tab/>
        </w:r>
        <w:r w:rsidR="0081541A" w:rsidRPr="007122ED">
          <w:rPr>
            <w:rStyle w:val="Hyperlink"/>
            <w:rFonts w:cs="Calibri"/>
          </w:rPr>
          <w:t>GLOBAL Function/Macro Definitions</w:t>
        </w:r>
        <w:r w:rsidR="0081541A">
          <w:rPr>
            <w:webHidden/>
          </w:rPr>
          <w:tab/>
        </w:r>
        <w:r w:rsidR="0081541A">
          <w:rPr>
            <w:webHidden/>
          </w:rPr>
          <w:fldChar w:fldCharType="begin"/>
        </w:r>
        <w:r w:rsidR="0081541A">
          <w:rPr>
            <w:webHidden/>
          </w:rPr>
          <w:instrText xml:space="preserve"> PAGEREF _Toc483469785 \h </w:instrText>
        </w:r>
        <w:r w:rsidR="0081541A">
          <w:rPr>
            <w:webHidden/>
          </w:rPr>
        </w:r>
        <w:r w:rsidR="0081541A">
          <w:rPr>
            <w:webHidden/>
          </w:rPr>
          <w:fldChar w:fldCharType="separate"/>
        </w:r>
        <w:r w:rsidR="0081541A">
          <w:rPr>
            <w:webHidden/>
          </w:rPr>
          <w:t>17</w:t>
        </w:r>
        <w:r w:rsidR="0081541A">
          <w:rPr>
            <w:webHidden/>
          </w:rPr>
          <w:fldChar w:fldCharType="end"/>
        </w:r>
      </w:hyperlink>
    </w:p>
    <w:p w:rsidR="0081541A" w:rsidRDefault="00095E86">
      <w:pPr>
        <w:pStyle w:val="TOC1"/>
        <w:rPr>
          <w:rFonts w:eastAsiaTheme="minorEastAsia"/>
          <w:b w:val="0"/>
          <w:color w:val="auto"/>
          <w:kern w:val="0"/>
          <w:sz w:val="22"/>
          <w:szCs w:val="22"/>
          <w:lang w:val="en-US"/>
        </w:rPr>
      </w:pPr>
      <w:hyperlink w:anchor="_Toc483469786" w:history="1">
        <w:r w:rsidR="0081541A" w:rsidRPr="007122ED">
          <w:rPr>
            <w:rStyle w:val="Hyperlink"/>
            <w:rFonts w:ascii="Calibri" w:hAnsi="Calibri" w:cs="Calibri"/>
          </w:rPr>
          <w:t>6</w:t>
        </w:r>
        <w:r w:rsidR="0081541A">
          <w:rPr>
            <w:rFonts w:eastAsiaTheme="minorEastAsia"/>
            <w:b w:val="0"/>
            <w:color w:val="auto"/>
            <w:kern w:val="0"/>
            <w:sz w:val="22"/>
            <w:szCs w:val="22"/>
            <w:lang w:val="en-US"/>
          </w:rPr>
          <w:tab/>
        </w:r>
        <w:r w:rsidR="0081541A" w:rsidRPr="007122ED">
          <w:rPr>
            <w:rStyle w:val="Hyperlink"/>
            <w:rFonts w:ascii="Calibri" w:hAnsi="Calibri"/>
          </w:rPr>
          <w:t>Known</w:t>
        </w:r>
        <w:r w:rsidR="0081541A" w:rsidRPr="007122ED">
          <w:rPr>
            <w:rStyle w:val="Hyperlink"/>
            <w:rFonts w:ascii="Calibri" w:hAnsi="Calibri" w:cs="Calibri"/>
          </w:rPr>
          <w:t xml:space="preserve"> Limitations with Design</w:t>
        </w:r>
        <w:r w:rsidR="0081541A">
          <w:rPr>
            <w:webHidden/>
          </w:rPr>
          <w:tab/>
        </w:r>
        <w:r w:rsidR="0081541A">
          <w:rPr>
            <w:webHidden/>
          </w:rPr>
          <w:fldChar w:fldCharType="begin"/>
        </w:r>
        <w:r w:rsidR="0081541A">
          <w:rPr>
            <w:webHidden/>
          </w:rPr>
          <w:instrText xml:space="preserve"> PAGEREF _Toc483469786 \h </w:instrText>
        </w:r>
        <w:r w:rsidR="0081541A">
          <w:rPr>
            <w:webHidden/>
          </w:rPr>
        </w:r>
        <w:r w:rsidR="0081541A">
          <w:rPr>
            <w:webHidden/>
          </w:rPr>
          <w:fldChar w:fldCharType="separate"/>
        </w:r>
        <w:r w:rsidR="0081541A">
          <w:rPr>
            <w:webHidden/>
          </w:rPr>
          <w:t>18</w:t>
        </w:r>
        <w:r w:rsidR="0081541A">
          <w:rPr>
            <w:webHidden/>
          </w:rPr>
          <w:fldChar w:fldCharType="end"/>
        </w:r>
      </w:hyperlink>
    </w:p>
    <w:p w:rsidR="0081541A" w:rsidRDefault="00095E86">
      <w:pPr>
        <w:pStyle w:val="TOC1"/>
        <w:rPr>
          <w:rFonts w:eastAsiaTheme="minorEastAsia"/>
          <w:b w:val="0"/>
          <w:color w:val="auto"/>
          <w:kern w:val="0"/>
          <w:sz w:val="22"/>
          <w:szCs w:val="22"/>
          <w:lang w:val="en-US"/>
        </w:rPr>
      </w:pPr>
      <w:hyperlink w:anchor="_Toc483469787" w:history="1">
        <w:r w:rsidR="0081541A" w:rsidRPr="007122ED">
          <w:rPr>
            <w:rStyle w:val="Hyperlink"/>
            <w:rFonts w:ascii="Calibri" w:hAnsi="Calibri" w:cs="Calibri"/>
          </w:rPr>
          <w:t>7</w:t>
        </w:r>
        <w:r w:rsidR="0081541A">
          <w:rPr>
            <w:rFonts w:eastAsiaTheme="minorEastAsia"/>
            <w:b w:val="0"/>
            <w:color w:val="auto"/>
            <w:kern w:val="0"/>
            <w:sz w:val="22"/>
            <w:szCs w:val="22"/>
            <w:lang w:val="en-US"/>
          </w:rPr>
          <w:tab/>
        </w:r>
        <w:r w:rsidR="0081541A" w:rsidRPr="007122ED">
          <w:rPr>
            <w:rStyle w:val="Hyperlink"/>
            <w:rFonts w:ascii="Calibri" w:hAnsi="Calibri" w:cs="Calibri"/>
          </w:rPr>
          <w:t>UNIT TEST CONSIDERATION</w:t>
        </w:r>
        <w:r w:rsidR="0081541A">
          <w:rPr>
            <w:webHidden/>
          </w:rPr>
          <w:tab/>
        </w:r>
        <w:r w:rsidR="0081541A">
          <w:rPr>
            <w:webHidden/>
          </w:rPr>
          <w:fldChar w:fldCharType="begin"/>
        </w:r>
        <w:r w:rsidR="0081541A">
          <w:rPr>
            <w:webHidden/>
          </w:rPr>
          <w:instrText xml:space="preserve"> PAGEREF _Toc483469787 \h </w:instrText>
        </w:r>
        <w:r w:rsidR="0081541A">
          <w:rPr>
            <w:webHidden/>
          </w:rPr>
        </w:r>
        <w:r w:rsidR="0081541A">
          <w:rPr>
            <w:webHidden/>
          </w:rPr>
          <w:fldChar w:fldCharType="separate"/>
        </w:r>
        <w:r w:rsidR="0081541A">
          <w:rPr>
            <w:webHidden/>
          </w:rPr>
          <w:t>19</w:t>
        </w:r>
        <w:r w:rsidR="0081541A">
          <w:rPr>
            <w:webHidden/>
          </w:rPr>
          <w:fldChar w:fldCharType="end"/>
        </w:r>
      </w:hyperlink>
    </w:p>
    <w:p w:rsidR="0081541A" w:rsidRDefault="00095E86">
      <w:pPr>
        <w:pStyle w:val="TOC1"/>
        <w:tabs>
          <w:tab w:val="left" w:pos="1400"/>
        </w:tabs>
        <w:rPr>
          <w:rFonts w:eastAsiaTheme="minorEastAsia"/>
          <w:b w:val="0"/>
          <w:color w:val="auto"/>
          <w:kern w:val="0"/>
          <w:sz w:val="22"/>
          <w:szCs w:val="22"/>
          <w:lang w:val="en-US"/>
        </w:rPr>
      </w:pPr>
      <w:hyperlink w:anchor="_Toc483469788" w:history="1">
        <w:r w:rsidR="0081541A" w:rsidRPr="007122ED">
          <w:rPr>
            <w:rStyle w:val="Hyperlink"/>
          </w:rPr>
          <w:t>Appendix A</w:t>
        </w:r>
        <w:r w:rsidR="0081541A">
          <w:rPr>
            <w:rFonts w:eastAsiaTheme="minorEastAsia"/>
            <w:b w:val="0"/>
            <w:color w:val="auto"/>
            <w:kern w:val="0"/>
            <w:sz w:val="22"/>
            <w:szCs w:val="22"/>
            <w:lang w:val="en-US"/>
          </w:rPr>
          <w:tab/>
        </w:r>
        <w:r w:rsidR="0081541A" w:rsidRPr="007122ED">
          <w:rPr>
            <w:rStyle w:val="Hyperlink"/>
          </w:rPr>
          <w:t>Abbreviations and Acronyms</w:t>
        </w:r>
        <w:r w:rsidR="0081541A">
          <w:rPr>
            <w:webHidden/>
          </w:rPr>
          <w:tab/>
        </w:r>
        <w:r w:rsidR="0081541A">
          <w:rPr>
            <w:webHidden/>
          </w:rPr>
          <w:fldChar w:fldCharType="begin"/>
        </w:r>
        <w:r w:rsidR="0081541A">
          <w:rPr>
            <w:webHidden/>
          </w:rPr>
          <w:instrText xml:space="preserve"> PAGEREF _Toc483469788 \h </w:instrText>
        </w:r>
        <w:r w:rsidR="0081541A">
          <w:rPr>
            <w:webHidden/>
          </w:rPr>
        </w:r>
        <w:r w:rsidR="0081541A">
          <w:rPr>
            <w:webHidden/>
          </w:rPr>
          <w:fldChar w:fldCharType="separate"/>
        </w:r>
        <w:r w:rsidR="0081541A">
          <w:rPr>
            <w:webHidden/>
          </w:rPr>
          <w:t>20</w:t>
        </w:r>
        <w:r w:rsidR="0081541A">
          <w:rPr>
            <w:webHidden/>
          </w:rPr>
          <w:fldChar w:fldCharType="end"/>
        </w:r>
      </w:hyperlink>
    </w:p>
    <w:p w:rsidR="0081541A" w:rsidRDefault="00095E86">
      <w:pPr>
        <w:pStyle w:val="TOC1"/>
        <w:tabs>
          <w:tab w:val="left" w:pos="1400"/>
        </w:tabs>
        <w:rPr>
          <w:rFonts w:eastAsiaTheme="minorEastAsia"/>
          <w:b w:val="0"/>
          <w:color w:val="auto"/>
          <w:kern w:val="0"/>
          <w:sz w:val="22"/>
          <w:szCs w:val="22"/>
          <w:lang w:val="en-US"/>
        </w:rPr>
      </w:pPr>
      <w:hyperlink w:anchor="_Toc483469789" w:history="1">
        <w:r w:rsidR="0081541A" w:rsidRPr="007122ED">
          <w:rPr>
            <w:rStyle w:val="Hyperlink"/>
          </w:rPr>
          <w:t>Appendix B</w:t>
        </w:r>
        <w:r w:rsidR="0081541A">
          <w:rPr>
            <w:rFonts w:eastAsiaTheme="minorEastAsia"/>
            <w:b w:val="0"/>
            <w:color w:val="auto"/>
            <w:kern w:val="0"/>
            <w:sz w:val="22"/>
            <w:szCs w:val="22"/>
            <w:lang w:val="en-US"/>
          </w:rPr>
          <w:tab/>
        </w:r>
        <w:r w:rsidR="0081541A" w:rsidRPr="007122ED">
          <w:rPr>
            <w:rStyle w:val="Hyperlink"/>
          </w:rPr>
          <w:t>Glossary</w:t>
        </w:r>
        <w:r w:rsidR="0081541A">
          <w:rPr>
            <w:webHidden/>
          </w:rPr>
          <w:tab/>
        </w:r>
        <w:r w:rsidR="0081541A">
          <w:rPr>
            <w:webHidden/>
          </w:rPr>
          <w:fldChar w:fldCharType="begin"/>
        </w:r>
        <w:r w:rsidR="0081541A">
          <w:rPr>
            <w:webHidden/>
          </w:rPr>
          <w:instrText xml:space="preserve"> PAGEREF _Toc483469789 \h </w:instrText>
        </w:r>
        <w:r w:rsidR="0081541A">
          <w:rPr>
            <w:webHidden/>
          </w:rPr>
        </w:r>
        <w:r w:rsidR="0081541A">
          <w:rPr>
            <w:webHidden/>
          </w:rPr>
          <w:fldChar w:fldCharType="separate"/>
        </w:r>
        <w:r w:rsidR="0081541A">
          <w:rPr>
            <w:webHidden/>
          </w:rPr>
          <w:t>21</w:t>
        </w:r>
        <w:r w:rsidR="0081541A">
          <w:rPr>
            <w:webHidden/>
          </w:rPr>
          <w:fldChar w:fldCharType="end"/>
        </w:r>
      </w:hyperlink>
    </w:p>
    <w:p w:rsidR="0081541A" w:rsidRDefault="00095E86">
      <w:pPr>
        <w:pStyle w:val="TOC1"/>
        <w:tabs>
          <w:tab w:val="left" w:pos="1400"/>
        </w:tabs>
        <w:rPr>
          <w:rFonts w:eastAsiaTheme="minorEastAsia"/>
          <w:b w:val="0"/>
          <w:color w:val="auto"/>
          <w:kern w:val="0"/>
          <w:sz w:val="22"/>
          <w:szCs w:val="22"/>
          <w:lang w:val="en-US"/>
        </w:rPr>
      </w:pPr>
      <w:hyperlink w:anchor="_Toc483469790" w:history="1">
        <w:r w:rsidR="0081541A" w:rsidRPr="007122ED">
          <w:rPr>
            <w:rStyle w:val="Hyperlink"/>
          </w:rPr>
          <w:t>Appendix C</w:t>
        </w:r>
        <w:r w:rsidR="0081541A">
          <w:rPr>
            <w:rFonts w:eastAsiaTheme="minorEastAsia"/>
            <w:b w:val="0"/>
            <w:color w:val="auto"/>
            <w:kern w:val="0"/>
            <w:sz w:val="22"/>
            <w:szCs w:val="22"/>
            <w:lang w:val="en-US"/>
          </w:rPr>
          <w:tab/>
        </w:r>
        <w:r w:rsidR="0081541A" w:rsidRPr="007122ED">
          <w:rPr>
            <w:rStyle w:val="Hyperlink"/>
          </w:rPr>
          <w:t>References</w:t>
        </w:r>
        <w:r w:rsidR="0081541A">
          <w:rPr>
            <w:webHidden/>
          </w:rPr>
          <w:tab/>
        </w:r>
        <w:r w:rsidR="0081541A">
          <w:rPr>
            <w:webHidden/>
          </w:rPr>
          <w:fldChar w:fldCharType="begin"/>
        </w:r>
        <w:r w:rsidR="0081541A">
          <w:rPr>
            <w:webHidden/>
          </w:rPr>
          <w:instrText xml:space="preserve"> PAGEREF _Toc483469790 \h </w:instrText>
        </w:r>
        <w:r w:rsidR="0081541A">
          <w:rPr>
            <w:webHidden/>
          </w:rPr>
        </w:r>
        <w:r w:rsidR="0081541A">
          <w:rPr>
            <w:webHidden/>
          </w:rPr>
          <w:fldChar w:fldCharType="separate"/>
        </w:r>
        <w:r w:rsidR="0081541A">
          <w:rPr>
            <w:webHidden/>
          </w:rPr>
          <w:t>22</w:t>
        </w:r>
        <w:r w:rsidR="0081541A">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7" w:name="_Toc483469749"/>
      <w:r w:rsidRPr="00A158C7">
        <w:lastRenderedPageBreak/>
        <w:t>Introduction</w:t>
      </w:r>
      <w:bookmarkEnd w:id="17"/>
    </w:p>
    <w:p w:rsidR="00063A7A" w:rsidRPr="00A158C7" w:rsidRDefault="00FE5DF5" w:rsidP="000B37D5">
      <w:pPr>
        <w:pStyle w:val="Heading2"/>
      </w:pPr>
      <w:bookmarkStart w:id="18" w:name="_Toc483469750"/>
      <w:r w:rsidRPr="00A158C7">
        <w:t>Purpose</w:t>
      </w:r>
      <w:bookmarkEnd w:id="18"/>
    </w:p>
    <w:p w:rsidR="00DC0959" w:rsidRPr="00A158C7" w:rsidRDefault="00474D60" w:rsidP="00DC0959">
      <w:pPr>
        <w:rPr>
          <w:lang w:bidi="ar-SA"/>
        </w:rPr>
      </w:pPr>
      <w:r w:rsidRPr="00474D60">
        <w:rPr>
          <w:lang w:bidi="ar-SA"/>
        </w:rPr>
        <w:t>Module Design Document for ES200B_CurrMeas.</w:t>
      </w:r>
    </w:p>
    <w:p w:rsidR="00AE0435" w:rsidRPr="00A158C7" w:rsidRDefault="00FE5DF5" w:rsidP="000B37D5">
      <w:pPr>
        <w:pStyle w:val="Heading2"/>
      </w:pPr>
      <w:bookmarkStart w:id="19" w:name="_Toc483469751"/>
      <w:r w:rsidRPr="00A158C7">
        <w:t>Scope</w:t>
      </w:r>
      <w:bookmarkEnd w:id="19"/>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20"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1" w:name="_Toc483469752"/>
      <w:proofErr w:type="spellStart"/>
      <w:r w:rsidR="00362230">
        <w:rPr>
          <w:rFonts w:ascii="Calibri" w:hAnsi="Calibri" w:cs="Calibri"/>
        </w:rPr>
        <w:t>CurrMeas</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0"/>
      <w:bookmarkEnd w:id="21"/>
    </w:p>
    <w:p w:rsidR="00D229A6" w:rsidRDefault="00362230" w:rsidP="00362230">
      <w:r w:rsidRPr="00362230">
        <w:t>Refer FDD.</w:t>
      </w:r>
    </w:p>
    <w:p w:rsidR="00D229A6" w:rsidRPr="00AA38E8" w:rsidRDefault="00D229A6" w:rsidP="00D229A6">
      <w:pPr>
        <w:pStyle w:val="Heading1"/>
        <w:ind w:left="562" w:hanging="562"/>
        <w:rPr>
          <w:rFonts w:ascii="Calibri" w:hAnsi="Calibri" w:cs="Calibri"/>
        </w:rPr>
      </w:pPr>
      <w:bookmarkStart w:id="22" w:name="_Toc406065229"/>
      <w:bookmarkStart w:id="23" w:name="_Toc483469753"/>
      <w:r w:rsidRPr="00AA38E8">
        <w:rPr>
          <w:rFonts w:ascii="Calibri" w:hAnsi="Calibri" w:cs="Calibri"/>
        </w:rPr>
        <w:lastRenderedPageBreak/>
        <w:t>Design details of software module</w:t>
      </w:r>
      <w:bookmarkEnd w:id="22"/>
      <w:bookmarkEnd w:id="23"/>
    </w:p>
    <w:p w:rsidR="00D229A6" w:rsidRDefault="00D229A6" w:rsidP="00D229A6">
      <w:pPr>
        <w:pStyle w:val="Heading2"/>
        <w:rPr>
          <w:rFonts w:ascii="Calibri" w:hAnsi="Calibri" w:cs="Calibri"/>
        </w:rPr>
      </w:pPr>
      <w:bookmarkStart w:id="24" w:name="_Toc406065230"/>
      <w:bookmarkStart w:id="25" w:name="_Toc483469754"/>
      <w:r w:rsidRPr="00D229A6">
        <w:lastRenderedPageBreak/>
        <w:t>Graphical</w:t>
      </w:r>
      <w:r>
        <w:rPr>
          <w:rFonts w:ascii="Calibri" w:hAnsi="Calibri" w:cs="Calibri"/>
        </w:rPr>
        <w:t xml:space="preserve"> representation of </w:t>
      </w:r>
      <w:bookmarkEnd w:id="24"/>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362230">
        <w:rPr>
          <w:rFonts w:ascii="Calibri" w:hAnsi="Calibri" w:cs="Calibri"/>
        </w:rPr>
        <w:t>CurrMeas</w:t>
      </w:r>
      <w:bookmarkEnd w:id="25"/>
      <w:proofErr w:type="spellEnd"/>
      <w:r w:rsidR="00AE55D3">
        <w:rPr>
          <w:rFonts w:ascii="Calibri" w:hAnsi="Calibri" w:cs="Calibri"/>
        </w:rPr>
        <w:fldChar w:fldCharType="end"/>
      </w:r>
    </w:p>
    <w:p w:rsidR="00362230" w:rsidRDefault="00362230" w:rsidP="000E7ADA">
      <w:pPr>
        <w:rPr>
          <w:rFonts w:cs="Calibri"/>
        </w:rPr>
      </w:pPr>
      <w:bookmarkStart w:id="26" w:name="_Toc406065231"/>
      <w:del w:id="27" w:author="Krishna Anne" w:date="2017-10-16T14:32:00Z">
        <w:r w:rsidDel="005360BF">
          <w:rPr>
            <w:noProof/>
            <w:lang w:bidi="ar-SA"/>
          </w:rPr>
          <w:lastRenderedPageBreak/>
          <w:drawing>
            <wp:inline distT="0" distB="0" distL="0" distR="0" wp14:anchorId="53AD148A" wp14:editId="31F9D740">
              <wp:extent cx="5943600" cy="5657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657215"/>
                      </a:xfrm>
                      <a:prstGeom prst="rect">
                        <a:avLst/>
                      </a:prstGeom>
                    </pic:spPr>
                  </pic:pic>
                </a:graphicData>
              </a:graphic>
            </wp:inline>
          </w:drawing>
        </w:r>
      </w:del>
      <w:ins w:id="28" w:author="Krishna Anne" w:date="2017-10-16T14:35:00Z">
        <w:r w:rsidR="005360BF">
          <w:rPr>
            <w:rFonts w:cs="Calibri"/>
            <w:noProof/>
          </w:rPr>
          <w:lastRenderedPageBreak/>
          <w:drawing>
            <wp:inline distT="0" distB="0" distL="0" distR="0">
              <wp:extent cx="4762500" cy="648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648843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29" w:name="_Toc483469755"/>
      <w:r w:rsidRPr="002D6391">
        <w:rPr>
          <w:rFonts w:ascii="Calibri" w:hAnsi="Calibri" w:cs="Calibri"/>
        </w:rPr>
        <w:t>Data Flow Diagram</w:t>
      </w:r>
      <w:bookmarkEnd w:id="26"/>
      <w:bookmarkEnd w:id="29"/>
    </w:p>
    <w:p w:rsidR="00D229A6" w:rsidRPr="002B094F" w:rsidRDefault="0076276B" w:rsidP="00D229A6">
      <w:pPr>
        <w:rPr>
          <w:rFonts w:cs="Calibri"/>
        </w:rPr>
      </w:pPr>
      <w:r w:rsidRPr="0076276B">
        <w:rPr>
          <w:rFonts w:cs="Calibri"/>
        </w:rPr>
        <w:t>Refer FDD</w:t>
      </w:r>
    </w:p>
    <w:p w:rsidR="00D229A6" w:rsidRPr="002D6391" w:rsidRDefault="00AC4CD8" w:rsidP="00F527E9">
      <w:pPr>
        <w:pStyle w:val="Heading3"/>
        <w:rPr>
          <w:rFonts w:cs="Calibri"/>
        </w:rPr>
      </w:pPr>
      <w:bookmarkStart w:id="30" w:name="_Toc375924736"/>
      <w:bookmarkStart w:id="31" w:name="_Toc406065232"/>
      <w:bookmarkStart w:id="32" w:name="_Toc483469756"/>
      <w:r w:rsidRPr="00305C34">
        <w:t xml:space="preserve">Component </w:t>
      </w:r>
      <w:r w:rsidR="00D229A6" w:rsidRPr="002B094F">
        <w:rPr>
          <w:rFonts w:cs="Calibri"/>
        </w:rPr>
        <w:t>level</w:t>
      </w:r>
      <w:r w:rsidR="00D229A6" w:rsidRPr="002D6391">
        <w:rPr>
          <w:rFonts w:cs="Calibri"/>
        </w:rPr>
        <w:t xml:space="preserve"> DFD</w:t>
      </w:r>
      <w:bookmarkEnd w:id="30"/>
      <w:bookmarkEnd w:id="31"/>
      <w:bookmarkEnd w:id="32"/>
    </w:p>
    <w:p w:rsidR="00D229A6" w:rsidRPr="002B094F" w:rsidRDefault="0076276B" w:rsidP="00D229A6">
      <w:pPr>
        <w:rPr>
          <w:lang w:bidi="ar-SA"/>
        </w:rPr>
      </w:pPr>
      <w:r>
        <w:rPr>
          <w:lang w:bidi="ar-SA"/>
        </w:rPr>
        <w:t>None</w:t>
      </w:r>
    </w:p>
    <w:p w:rsidR="00D229A6" w:rsidRPr="00A32585" w:rsidRDefault="00AC4CD8" w:rsidP="00F527E9">
      <w:pPr>
        <w:pStyle w:val="Heading3"/>
      </w:pPr>
      <w:bookmarkStart w:id="33" w:name="_Toc375924737"/>
      <w:bookmarkStart w:id="34" w:name="_Toc406065233"/>
      <w:bookmarkStart w:id="35" w:name="_Toc483469757"/>
      <w:r>
        <w:t>Function</w:t>
      </w:r>
      <w:r w:rsidRPr="00231F0B">
        <w:t xml:space="preserve"> </w:t>
      </w:r>
      <w:r w:rsidR="00D229A6" w:rsidRPr="00A32585">
        <w:t>level DFD</w:t>
      </w:r>
      <w:bookmarkEnd w:id="33"/>
      <w:bookmarkEnd w:id="34"/>
      <w:bookmarkEnd w:id="35"/>
    </w:p>
    <w:p w:rsidR="002B094F" w:rsidRDefault="0076276B" w:rsidP="002B094F">
      <w:pPr>
        <w:rPr>
          <w:lang w:bidi="ar-SA"/>
        </w:rPr>
      </w:pPr>
      <w:r>
        <w:rPr>
          <w:lang w:bidi="ar-SA"/>
        </w:rPr>
        <w:t>None</w:t>
      </w:r>
    </w:p>
    <w:p w:rsidR="002B094F" w:rsidRPr="00AC4CD8" w:rsidRDefault="002B094F" w:rsidP="00AC4CD8">
      <w:pPr>
        <w:pStyle w:val="Heading1"/>
        <w:ind w:left="562" w:hanging="562"/>
        <w:rPr>
          <w:rFonts w:ascii="Calibri" w:hAnsi="Calibri" w:cs="Calibri"/>
        </w:rPr>
      </w:pPr>
      <w:bookmarkStart w:id="36" w:name="_Toc338170479"/>
      <w:bookmarkStart w:id="37" w:name="_Toc375678228"/>
      <w:bookmarkStart w:id="38" w:name="_Toc418080062"/>
      <w:bookmarkStart w:id="39" w:name="_Toc421709912"/>
      <w:bookmarkStart w:id="40" w:name="_Toc483469758"/>
      <w:r w:rsidRPr="00AC4CD8">
        <w:rPr>
          <w:rFonts w:ascii="Calibri" w:hAnsi="Calibri" w:cs="Calibri"/>
        </w:rPr>
        <w:lastRenderedPageBreak/>
        <w:t>Constant Data Dictionary</w:t>
      </w:r>
      <w:bookmarkEnd w:id="36"/>
      <w:bookmarkEnd w:id="37"/>
      <w:bookmarkEnd w:id="38"/>
      <w:bookmarkEnd w:id="39"/>
      <w:bookmarkEnd w:id="40"/>
    </w:p>
    <w:p w:rsidR="00AC4CD8" w:rsidRPr="00DA5500" w:rsidRDefault="00AC4CD8" w:rsidP="00AC4CD8">
      <w:pPr>
        <w:pStyle w:val="Heading2"/>
        <w:spacing w:after="60"/>
        <w:rPr>
          <w:rFonts w:ascii="Calibri" w:hAnsi="Calibri"/>
        </w:rPr>
      </w:pPr>
      <w:bookmarkStart w:id="41" w:name="_Toc421011506"/>
      <w:bookmarkStart w:id="42" w:name="_Toc421786527"/>
      <w:bookmarkStart w:id="43" w:name="_Toc483469759"/>
      <w:bookmarkStart w:id="44" w:name="_Toc418080064"/>
      <w:r w:rsidRPr="00DA5500">
        <w:rPr>
          <w:rFonts w:ascii="Calibri" w:hAnsi="Calibri"/>
        </w:rPr>
        <w:t>Program (fixed) Constants</w:t>
      </w:r>
      <w:bookmarkEnd w:id="41"/>
      <w:bookmarkEnd w:id="42"/>
      <w:bookmarkEnd w:id="43"/>
    </w:p>
    <w:p w:rsidR="00AC4CD8" w:rsidRPr="00DA5500" w:rsidRDefault="00AC4CD8" w:rsidP="00F527E9">
      <w:pPr>
        <w:pStyle w:val="Heading3"/>
      </w:pPr>
      <w:bookmarkStart w:id="45" w:name="_Toc483469760"/>
      <w:bookmarkEnd w:id="44"/>
      <w:r w:rsidRPr="00DA5500">
        <w:t>Embedded Constants</w:t>
      </w:r>
      <w:bookmarkEnd w:id="45"/>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CALPROCNOTSTRTD_CNT_U08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696F14"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CALPROCSTRTD_CNT_U08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696F14"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1</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CALPROCPASS_CNT_U08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696F14"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2</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CALPROCPHAABCEOLOUTOFRNG_CNT_U08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4</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CALPROCVEHSPDCNDNOTMET_CNT_U08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16</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CALPROCMOTVELMRFCNDNOTMET_CNT_U08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64</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VEHSPDCDNNOTMET_CNT_U08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4</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MOTVELMRFCDNNOTMET_CNT_U08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8</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DIAGCSTSINVTRINACTV_CNT_U08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16</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FAILDATENA_CNT_U08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2</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FAILDATWRMININ_CNT_U08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3</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INVTRINACTV_CNT_U08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8</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DIFOFFSRNGCHKMAX_VOLT_F32</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Volt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1.0</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696F14" w:rsidP="00862442">
            <w:pPr>
              <w:spacing w:before="60"/>
              <w:rPr>
                <w:rFonts w:cs="Calibri"/>
                <w:sz w:val="16"/>
                <w:szCs w:val="16"/>
              </w:rPr>
            </w:pPr>
            <w:r w:rsidRPr="00696F14">
              <w:rPr>
                <w:rFonts w:cs="Calibri"/>
                <w:sz w:val="16"/>
                <w:szCs w:val="16"/>
              </w:rPr>
              <w:t>DEGREES30_MOTRAD_F32</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F34DB9" w:rsidP="00F4318C">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862442" w:rsidP="00F4318C">
            <w:pPr>
              <w:spacing w:before="60"/>
              <w:jc w:val="center"/>
              <w:rPr>
                <w:rFonts w:cs="Calibri"/>
                <w:sz w:val="16"/>
                <w:szCs w:val="16"/>
              </w:rPr>
            </w:pPr>
            <w:proofErr w:type="spellStart"/>
            <w:r>
              <w:rPr>
                <w:rFonts w:cs="Calibri"/>
                <w:sz w:val="16"/>
                <w:szCs w:val="16"/>
              </w:rPr>
              <w:t>MotRad</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862442" w:rsidP="00F4318C">
            <w:pPr>
              <w:spacing w:before="60"/>
              <w:jc w:val="center"/>
              <w:rPr>
                <w:rFonts w:cs="Calibri"/>
                <w:sz w:val="16"/>
                <w:szCs w:val="16"/>
              </w:rPr>
            </w:pPr>
            <w:r w:rsidRPr="00862442">
              <w:rPr>
                <w:rFonts w:cs="Calibri"/>
                <w:sz w:val="16"/>
                <w:szCs w:val="16"/>
              </w:rPr>
              <w:t>0.5236</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696F14" w:rsidP="00862442">
            <w:pPr>
              <w:spacing w:before="60"/>
              <w:rPr>
                <w:rFonts w:cs="Calibri"/>
                <w:sz w:val="16"/>
                <w:szCs w:val="16"/>
              </w:rPr>
            </w:pPr>
            <w:r w:rsidRPr="00696F14">
              <w:rPr>
                <w:rFonts w:cs="Calibri"/>
                <w:sz w:val="16"/>
                <w:szCs w:val="16"/>
              </w:rPr>
              <w:t>MAXCURRCORRD_AMPR_F32</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proofErr w:type="spellStart"/>
            <w:r>
              <w:rPr>
                <w:rFonts w:cs="Calibri"/>
                <w:sz w:val="16"/>
                <w:szCs w:val="16"/>
              </w:rPr>
              <w:t>Ampr</w:t>
            </w:r>
            <w:proofErr w:type="spellEnd"/>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sidRPr="00862442">
              <w:rPr>
                <w:rFonts w:cs="Calibri"/>
                <w:sz w:val="16"/>
                <w:szCs w:val="16"/>
              </w:rPr>
              <w:t>200.0</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PHAONTIBCOK_CNT_U08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0x03</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PHAONTIACOK_CNT_U08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0x05</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PHAONTIABOK_CNT_U08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0x06</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PHAONTIABCOK_CNT_U08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0x07</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PHAONTIA_CNT_U08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0x04</w:t>
            </w:r>
          </w:p>
        </w:tc>
      </w:tr>
      <w:tr w:rsidR="00696F14" w:rsidRPr="00AA38E8" w:rsidTr="00540080">
        <w:tc>
          <w:tcPr>
            <w:tcW w:w="2368" w:type="pct"/>
            <w:tcBorders>
              <w:top w:val="single" w:sz="6" w:space="0" w:color="auto"/>
              <w:left w:val="single" w:sz="6" w:space="0" w:color="auto"/>
              <w:bottom w:val="single" w:sz="6" w:space="0" w:color="auto"/>
              <w:right w:val="single" w:sz="6" w:space="0" w:color="auto"/>
            </w:tcBorders>
          </w:tcPr>
          <w:p w:rsidR="00696F14" w:rsidRPr="00696F14" w:rsidRDefault="00862442" w:rsidP="00862442">
            <w:pPr>
              <w:spacing w:before="60"/>
              <w:rPr>
                <w:rFonts w:cs="Calibri"/>
                <w:sz w:val="16"/>
                <w:szCs w:val="16"/>
              </w:rPr>
            </w:pPr>
            <w:r w:rsidRPr="00862442">
              <w:rPr>
                <w:rFonts w:cs="Calibri"/>
                <w:sz w:val="16"/>
                <w:szCs w:val="16"/>
              </w:rPr>
              <w:t>PHAONTIB_CNT_U08</w:t>
            </w:r>
          </w:p>
        </w:tc>
        <w:tc>
          <w:tcPr>
            <w:tcW w:w="1042" w:type="pct"/>
            <w:tcBorders>
              <w:top w:val="single" w:sz="6" w:space="0" w:color="auto"/>
              <w:left w:val="single" w:sz="6" w:space="0" w:color="auto"/>
              <w:bottom w:val="single" w:sz="6" w:space="0" w:color="auto"/>
              <w:right w:val="single" w:sz="6" w:space="0" w:color="auto"/>
            </w:tcBorders>
          </w:tcPr>
          <w:p w:rsidR="00696F14"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696F14" w:rsidRDefault="00862442" w:rsidP="00F4318C">
            <w:pPr>
              <w:spacing w:before="60"/>
              <w:jc w:val="center"/>
              <w:rPr>
                <w:rFonts w:cs="Calibri"/>
                <w:sz w:val="16"/>
                <w:szCs w:val="16"/>
              </w:rPr>
            </w:pPr>
            <w:r>
              <w:rPr>
                <w:rFonts w:cs="Calibri"/>
                <w:sz w:val="16"/>
                <w:szCs w:val="16"/>
              </w:rPr>
              <w:t>0x02</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PHAONTIC_CNT_U08</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Cnt</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0x01</w:t>
            </w:r>
          </w:p>
        </w:tc>
      </w:tr>
      <w:tr w:rsidR="00862442" w:rsidRPr="00AA38E8" w:rsidTr="00540080">
        <w:tc>
          <w:tcPr>
            <w:tcW w:w="2368" w:type="pct"/>
            <w:tcBorders>
              <w:top w:val="single" w:sz="6" w:space="0" w:color="auto"/>
              <w:left w:val="single" w:sz="6" w:space="0" w:color="auto"/>
              <w:bottom w:val="single" w:sz="6" w:space="0" w:color="auto"/>
              <w:right w:val="single" w:sz="6" w:space="0" w:color="auto"/>
            </w:tcBorders>
          </w:tcPr>
          <w:p w:rsidR="00862442" w:rsidRPr="00696F14" w:rsidRDefault="00862442" w:rsidP="00862442">
            <w:pPr>
              <w:spacing w:before="60"/>
              <w:rPr>
                <w:rFonts w:cs="Calibri"/>
                <w:sz w:val="16"/>
                <w:szCs w:val="16"/>
              </w:rPr>
            </w:pPr>
            <w:r w:rsidRPr="00862442">
              <w:rPr>
                <w:rFonts w:cs="Calibri"/>
                <w:sz w:val="16"/>
                <w:szCs w:val="16"/>
              </w:rPr>
              <w:t>NANOSECTOSEC_ULS_F32</w:t>
            </w:r>
          </w:p>
        </w:tc>
        <w:tc>
          <w:tcPr>
            <w:tcW w:w="1042" w:type="pct"/>
            <w:tcBorders>
              <w:top w:val="single" w:sz="6" w:space="0" w:color="auto"/>
              <w:left w:val="single" w:sz="6" w:space="0" w:color="auto"/>
              <w:bottom w:val="single" w:sz="6" w:space="0" w:color="auto"/>
              <w:right w:val="single" w:sz="6" w:space="0" w:color="auto"/>
            </w:tcBorders>
          </w:tcPr>
          <w:p w:rsidR="00862442" w:rsidRDefault="00F34DB9" w:rsidP="00F4318C">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Pr>
                <w:rFonts w:cs="Calibri"/>
                <w:sz w:val="16"/>
                <w:szCs w:val="16"/>
              </w:rPr>
              <w:t>Uls</w:t>
            </w:r>
          </w:p>
        </w:tc>
        <w:tc>
          <w:tcPr>
            <w:tcW w:w="844" w:type="pct"/>
            <w:tcBorders>
              <w:top w:val="single" w:sz="6" w:space="0" w:color="auto"/>
              <w:left w:val="single" w:sz="6" w:space="0" w:color="auto"/>
              <w:bottom w:val="single" w:sz="6" w:space="0" w:color="auto"/>
              <w:right w:val="single" w:sz="6" w:space="0" w:color="auto"/>
            </w:tcBorders>
          </w:tcPr>
          <w:p w:rsidR="00862442" w:rsidRDefault="00862442" w:rsidP="00F4318C">
            <w:pPr>
              <w:spacing w:before="60"/>
              <w:jc w:val="center"/>
              <w:rPr>
                <w:rFonts w:cs="Calibri"/>
                <w:sz w:val="16"/>
                <w:szCs w:val="16"/>
              </w:rPr>
            </w:pPr>
            <w:r w:rsidRPr="00862442">
              <w:rPr>
                <w:rFonts w:cs="Calibri"/>
                <w:sz w:val="16"/>
                <w:szCs w:val="16"/>
              </w:rPr>
              <w:t>0.000000001</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6" w:name="_Ref87065593"/>
      <w:bookmarkStart w:id="47" w:name="_Toc338170483"/>
      <w:bookmarkStart w:id="48" w:name="_Toc375678229"/>
      <w:bookmarkStart w:id="49" w:name="_Toc418080067"/>
      <w:bookmarkStart w:id="50" w:name="_Toc421786702"/>
      <w:bookmarkStart w:id="51" w:name="_Toc48346976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6"/>
      <w:bookmarkEnd w:id="47"/>
      <w:bookmarkEnd w:id="48"/>
      <w:bookmarkEnd w:id="49"/>
      <w:bookmarkEnd w:id="50"/>
      <w:bookmarkEnd w:id="51"/>
    </w:p>
    <w:p w:rsidR="002B094F" w:rsidRPr="00987B4A" w:rsidRDefault="002B094F" w:rsidP="00007584">
      <w:pPr>
        <w:pStyle w:val="Heading2"/>
        <w:spacing w:after="60"/>
        <w:rPr>
          <w:rFonts w:ascii="Calibri" w:hAnsi="Calibri"/>
        </w:rPr>
      </w:pPr>
      <w:bookmarkStart w:id="52" w:name="_Toc338170484"/>
      <w:bookmarkStart w:id="53" w:name="_Toc418080068"/>
      <w:bookmarkStart w:id="54" w:name="_Toc421709916"/>
      <w:bookmarkStart w:id="55" w:name="_Toc483469762"/>
      <w:r w:rsidRPr="00007584">
        <w:rPr>
          <w:rFonts w:ascii="Calibri" w:hAnsi="Calibri"/>
        </w:rPr>
        <w:t>Sub</w:t>
      </w:r>
      <w:r w:rsidRPr="00987B4A">
        <w:rPr>
          <w:rFonts w:ascii="Calibri" w:hAnsi="Calibri"/>
        </w:rPr>
        <w:t>-Module Functions</w:t>
      </w:r>
      <w:bookmarkEnd w:id="52"/>
      <w:bookmarkEnd w:id="53"/>
      <w:bookmarkEnd w:id="54"/>
      <w:bookmarkEnd w:id="55"/>
    </w:p>
    <w:p w:rsidR="00007584" w:rsidRPr="00AA38E8" w:rsidRDefault="00007584" w:rsidP="006E3FF7">
      <w:pPr>
        <w:pStyle w:val="Heading3"/>
      </w:pPr>
      <w:bookmarkStart w:id="56" w:name="_Toc421011514"/>
      <w:bookmarkStart w:id="57" w:name="_Toc483469763"/>
      <w:proofErr w:type="spellStart"/>
      <w:r w:rsidRPr="00AA38E8">
        <w:t>Init</w:t>
      </w:r>
      <w:proofErr w:type="spellEnd"/>
      <w:r w:rsidRPr="00AA38E8">
        <w:t xml:space="preserve">: </w:t>
      </w:r>
      <w:fldSimple w:instr=" DOCPROPERTY  &quot;Document Version&quot;  \* MERGEFORMAT ">
        <w:r w:rsidR="006E3FF7">
          <w:t>CurrMeas</w:t>
        </w:r>
      </w:fldSimple>
      <w:bookmarkEnd w:id="56"/>
      <w:r w:rsidR="006E3FF7" w:rsidRPr="006E3FF7">
        <w:t>Init1</w:t>
      </w:r>
      <w:bookmarkEnd w:id="57"/>
    </w:p>
    <w:p w:rsidR="00007584" w:rsidRPr="00AA38E8" w:rsidRDefault="00007584" w:rsidP="00F527E9">
      <w:pPr>
        <w:pStyle w:val="Heading4"/>
      </w:pPr>
      <w:bookmarkStart w:id="58" w:name="_Toc421011515"/>
      <w:r w:rsidRPr="00AA38E8">
        <w:t>Design Rationale</w:t>
      </w:r>
      <w:bookmarkEnd w:id="58"/>
    </w:p>
    <w:p w:rsidR="006B11C3" w:rsidRPr="00A26934" w:rsidRDefault="006B11C3" w:rsidP="006B11C3">
      <w:bookmarkStart w:id="59" w:name="_Toc421011516"/>
      <w:r w:rsidRPr="007D001D">
        <w:t>Refer FDD</w:t>
      </w:r>
    </w:p>
    <w:p w:rsidR="00007584" w:rsidRPr="00AA38E8" w:rsidRDefault="00007584" w:rsidP="00F527E9">
      <w:pPr>
        <w:pStyle w:val="Heading4"/>
      </w:pPr>
      <w:r w:rsidRPr="00AA38E8">
        <w:t>Module Outputs</w:t>
      </w:r>
      <w:bookmarkEnd w:id="59"/>
    </w:p>
    <w:p w:rsidR="002B094F" w:rsidRPr="00007584" w:rsidRDefault="006B11C3" w:rsidP="006B11C3">
      <w:r w:rsidRPr="007D001D">
        <w:t>Refer FDD</w:t>
      </w:r>
    </w:p>
    <w:p w:rsidR="00DB3C1D" w:rsidRPr="00AA38E8" w:rsidRDefault="00DB3C1D" w:rsidP="00F527E9">
      <w:pPr>
        <w:pStyle w:val="Heading3"/>
      </w:pPr>
      <w:bookmarkStart w:id="60" w:name="_Toc421011518"/>
      <w:bookmarkStart w:id="61" w:name="_Toc483469764"/>
      <w:r w:rsidRPr="00AA38E8">
        <w:t xml:space="preserve">Per: </w:t>
      </w:r>
      <w:fldSimple w:instr=" DOCPROPERTY  &quot;Document Version&quot;  \* MERGEFORMAT ">
        <w:r w:rsidR="006B11C3">
          <w:t>CurrMeas</w:t>
        </w:r>
      </w:fldSimple>
      <w:r w:rsidRPr="00AA38E8">
        <w:t>Per</w:t>
      </w:r>
      <w:bookmarkEnd w:id="60"/>
      <w:r w:rsidR="00AD0D00">
        <w:t>1</w:t>
      </w:r>
      <w:bookmarkEnd w:id="61"/>
    </w:p>
    <w:p w:rsidR="00DB3C1D" w:rsidRPr="00AA38E8" w:rsidRDefault="00DB3C1D" w:rsidP="00F527E9">
      <w:pPr>
        <w:pStyle w:val="Heading4"/>
      </w:pPr>
      <w:bookmarkStart w:id="62" w:name="_Toc421011519"/>
      <w:r w:rsidRPr="00AA38E8">
        <w:t>Design Rationale</w:t>
      </w:r>
      <w:bookmarkEnd w:id="62"/>
    </w:p>
    <w:p w:rsidR="00DB3C1D" w:rsidRPr="0033680E" w:rsidRDefault="00AD0D00" w:rsidP="00F527E9">
      <w:r w:rsidRPr="00AD0D00">
        <w:t>Refer FDD</w:t>
      </w:r>
    </w:p>
    <w:p w:rsidR="00DB3C1D" w:rsidRPr="00AA38E8" w:rsidRDefault="00DB3C1D" w:rsidP="00F527E9">
      <w:pPr>
        <w:pStyle w:val="Heading4"/>
      </w:pPr>
      <w:bookmarkStart w:id="63" w:name="_Toc421011520"/>
      <w:r w:rsidRPr="00AA38E8">
        <w:t>Store Module Inputs to Local copies</w:t>
      </w:r>
      <w:bookmarkEnd w:id="63"/>
    </w:p>
    <w:p w:rsidR="00DB3C1D" w:rsidRPr="0033680E" w:rsidRDefault="00AD0D00" w:rsidP="00F527E9">
      <w:r w:rsidRPr="00AD0D00">
        <w:t>Refer FDD</w:t>
      </w:r>
    </w:p>
    <w:p w:rsidR="00DB3C1D" w:rsidRPr="00AA38E8" w:rsidRDefault="00DB3C1D" w:rsidP="00F527E9">
      <w:pPr>
        <w:pStyle w:val="Heading4"/>
      </w:pPr>
      <w:bookmarkStart w:id="64" w:name="_Toc421011521"/>
      <w:r w:rsidRPr="00AA38E8">
        <w:t>(Processing of function)………</w:t>
      </w:r>
      <w:bookmarkEnd w:id="64"/>
    </w:p>
    <w:p w:rsidR="00DB3C1D" w:rsidRPr="0033680E" w:rsidRDefault="00AD0D00" w:rsidP="00F527E9">
      <w:r w:rsidRPr="00AD0D00">
        <w:t>Refer FDD</w:t>
      </w:r>
    </w:p>
    <w:p w:rsidR="00DB3C1D" w:rsidRPr="00AA38E8" w:rsidRDefault="00DB3C1D" w:rsidP="00F527E9">
      <w:pPr>
        <w:pStyle w:val="Heading4"/>
      </w:pPr>
      <w:bookmarkStart w:id="65" w:name="_Toc421011522"/>
      <w:r w:rsidRPr="00AA38E8">
        <w:t>Store Local copy of outputs into Module Outputs</w:t>
      </w:r>
      <w:bookmarkEnd w:id="65"/>
    </w:p>
    <w:p w:rsidR="00DB3C1D" w:rsidRPr="0033680E" w:rsidRDefault="00AD0D00" w:rsidP="00F527E9">
      <w:r w:rsidRPr="00AD0D00">
        <w:t>Refer FDD</w:t>
      </w:r>
    </w:p>
    <w:p w:rsidR="00AD0D00" w:rsidRPr="00AA38E8" w:rsidRDefault="00AD0D00" w:rsidP="00AD0D00">
      <w:pPr>
        <w:pStyle w:val="Heading3"/>
      </w:pPr>
      <w:bookmarkStart w:id="66" w:name="_Toc483469765"/>
      <w:r w:rsidRPr="00AA38E8">
        <w:t xml:space="preserve">Per: </w:t>
      </w:r>
      <w:fldSimple w:instr=" DOCPROPERTY  &quot;Document Version&quot;  \* MERGEFORMAT ">
        <w:r>
          <w:t>CurrMeas</w:t>
        </w:r>
      </w:fldSimple>
      <w:r w:rsidRPr="00AA38E8">
        <w:t>Per</w:t>
      </w:r>
      <w:r>
        <w:t>2</w:t>
      </w:r>
      <w:bookmarkEnd w:id="66"/>
    </w:p>
    <w:p w:rsidR="00AD0D00" w:rsidRPr="00AA38E8" w:rsidRDefault="00AD0D00" w:rsidP="00AD0D00">
      <w:pPr>
        <w:pStyle w:val="Heading4"/>
      </w:pPr>
      <w:r w:rsidRPr="00AA38E8">
        <w:t>Design Rationale</w:t>
      </w:r>
    </w:p>
    <w:p w:rsidR="00AD0D00" w:rsidRPr="0033680E" w:rsidRDefault="00AD0D00" w:rsidP="00AD0D00">
      <w:r w:rsidRPr="00AD0D00">
        <w:t>Refer FDD</w:t>
      </w:r>
    </w:p>
    <w:p w:rsidR="00AD0D00" w:rsidRPr="00AA38E8" w:rsidRDefault="00AD0D00" w:rsidP="00AD0D00">
      <w:pPr>
        <w:pStyle w:val="Heading4"/>
      </w:pPr>
      <w:r w:rsidRPr="00AA38E8">
        <w:t>Store Module Inputs to Local copies</w:t>
      </w:r>
    </w:p>
    <w:p w:rsidR="00AD0D00" w:rsidRPr="0033680E" w:rsidRDefault="00AD0D00" w:rsidP="00AD0D00">
      <w:r w:rsidRPr="00AD0D00">
        <w:t>Refer FDD</w:t>
      </w:r>
    </w:p>
    <w:p w:rsidR="00AD0D00" w:rsidRPr="00AA38E8" w:rsidRDefault="00AD0D00" w:rsidP="00AD0D00">
      <w:pPr>
        <w:pStyle w:val="Heading4"/>
      </w:pPr>
      <w:r w:rsidRPr="00AA38E8">
        <w:t>(Processing of function)………</w:t>
      </w:r>
    </w:p>
    <w:p w:rsidR="00AD0D00" w:rsidRPr="0033680E" w:rsidRDefault="00AD0D00" w:rsidP="00AD0D00">
      <w:r w:rsidRPr="00AD0D00">
        <w:t>Refer FDD</w:t>
      </w:r>
    </w:p>
    <w:p w:rsidR="00AD0D00" w:rsidRPr="00AA38E8" w:rsidRDefault="00AD0D00" w:rsidP="00AD0D00">
      <w:pPr>
        <w:pStyle w:val="Heading4"/>
      </w:pPr>
      <w:r w:rsidRPr="00AA38E8">
        <w:t>Store Local copy of outputs into Module Outputs</w:t>
      </w:r>
    </w:p>
    <w:p w:rsidR="00AD0D00" w:rsidRPr="0033680E" w:rsidRDefault="00AD0D00" w:rsidP="00AD0D00">
      <w:r w:rsidRPr="00AD0D00">
        <w:t>Refer FDD</w:t>
      </w:r>
    </w:p>
    <w:p w:rsidR="005436F5" w:rsidRDefault="005436F5">
      <w:pPr>
        <w:spacing w:after="0"/>
        <w:rPr>
          <w:b/>
          <w:kern w:val="28"/>
          <w:sz w:val="24"/>
          <w:szCs w:val="20"/>
          <w:lang w:bidi="ar-SA"/>
        </w:rPr>
      </w:pPr>
      <w:r>
        <w:br w:type="page"/>
      </w:r>
    </w:p>
    <w:p w:rsidR="00AD0D00" w:rsidRPr="00AA38E8" w:rsidRDefault="00AD0D00" w:rsidP="00AD0D00">
      <w:pPr>
        <w:pStyle w:val="Heading3"/>
      </w:pPr>
      <w:bookmarkStart w:id="67" w:name="_Toc483469766"/>
      <w:r w:rsidRPr="00AA38E8">
        <w:lastRenderedPageBreak/>
        <w:t xml:space="preserve">Per: </w:t>
      </w:r>
      <w:fldSimple w:instr=" DOCPROPERTY  &quot;Document Version&quot;  \* MERGEFORMAT ">
        <w:r>
          <w:t>CurrMeas</w:t>
        </w:r>
      </w:fldSimple>
      <w:r w:rsidRPr="00AA38E8">
        <w:t>Per</w:t>
      </w:r>
      <w:r>
        <w:t>3</w:t>
      </w:r>
      <w:bookmarkEnd w:id="67"/>
    </w:p>
    <w:p w:rsidR="00AD0D00" w:rsidRPr="00AA38E8" w:rsidRDefault="00AD0D00" w:rsidP="00AD0D00">
      <w:pPr>
        <w:pStyle w:val="Heading4"/>
      </w:pPr>
      <w:r w:rsidRPr="00AA38E8">
        <w:t>Design Rationale</w:t>
      </w:r>
    </w:p>
    <w:p w:rsidR="00AD0D00" w:rsidRPr="0033680E" w:rsidRDefault="00AD0D00" w:rsidP="00AD0D00">
      <w:r w:rsidRPr="00AD0D00">
        <w:t>Refer FDD</w:t>
      </w:r>
    </w:p>
    <w:p w:rsidR="00AD0D00" w:rsidRPr="00AA38E8" w:rsidRDefault="00AD0D00" w:rsidP="00AD0D00">
      <w:pPr>
        <w:pStyle w:val="Heading4"/>
      </w:pPr>
      <w:r w:rsidRPr="00AA38E8">
        <w:t>Store Module Inputs to Local copies</w:t>
      </w:r>
    </w:p>
    <w:p w:rsidR="00AD0D00" w:rsidRPr="0033680E" w:rsidRDefault="00AD0D00" w:rsidP="00AD0D00">
      <w:r w:rsidRPr="00AD0D00">
        <w:t>Refer FDD</w:t>
      </w:r>
    </w:p>
    <w:p w:rsidR="00AD0D00" w:rsidRPr="00AA38E8" w:rsidRDefault="00AD0D00" w:rsidP="00AD0D00">
      <w:pPr>
        <w:pStyle w:val="Heading4"/>
      </w:pPr>
      <w:r w:rsidRPr="00AA38E8">
        <w:t>(Processing of function)………</w:t>
      </w:r>
    </w:p>
    <w:p w:rsidR="00AD0D00" w:rsidRPr="0033680E" w:rsidRDefault="00AD0D00" w:rsidP="00AD0D00">
      <w:r w:rsidRPr="00AD0D00">
        <w:t>Refer FDD</w:t>
      </w:r>
    </w:p>
    <w:p w:rsidR="00AD0D00" w:rsidRPr="00AA38E8" w:rsidRDefault="00AD0D00" w:rsidP="00AD0D00">
      <w:pPr>
        <w:pStyle w:val="Heading4"/>
      </w:pPr>
      <w:r w:rsidRPr="00AA38E8">
        <w:t>Store Local copy of outputs into Module Outputs</w:t>
      </w:r>
    </w:p>
    <w:p w:rsidR="00AD0D00" w:rsidRPr="0033680E" w:rsidRDefault="00AD0D00" w:rsidP="00AD0D00">
      <w:r w:rsidRPr="00AD0D00">
        <w:t>Refer FDD</w:t>
      </w:r>
    </w:p>
    <w:p w:rsidR="008C6874" w:rsidRDefault="008C6874" w:rsidP="002B094F">
      <w:pPr>
        <w:pStyle w:val="BodyText"/>
        <w:rPr>
          <w:rFonts w:ascii="Calibri" w:hAnsi="Calibri" w:cs="Calibri"/>
          <w:sz w:val="20"/>
        </w:rPr>
      </w:pPr>
    </w:p>
    <w:p w:rsidR="00CD05BC" w:rsidRDefault="00CD05BC">
      <w:pPr>
        <w:spacing w:after="0"/>
        <w:rPr>
          <w:b/>
          <w:kern w:val="28"/>
          <w:sz w:val="28"/>
          <w:szCs w:val="20"/>
          <w:lang w:bidi="ar-SA"/>
        </w:rPr>
      </w:pPr>
      <w:r>
        <w:br w:type="page"/>
      </w:r>
    </w:p>
    <w:p w:rsidR="002B094F" w:rsidRPr="008C6874" w:rsidRDefault="008C6874" w:rsidP="008C6874">
      <w:pPr>
        <w:pStyle w:val="Heading2"/>
        <w:spacing w:after="60"/>
        <w:rPr>
          <w:rFonts w:ascii="Calibri" w:hAnsi="Calibri"/>
        </w:rPr>
      </w:pPr>
      <w:bookmarkStart w:id="68" w:name="_Toc483469767"/>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68"/>
      <w:proofErr w:type="spellEnd"/>
      <w:r w:rsidR="002B094F" w:rsidRPr="008C6874">
        <w:rPr>
          <w:rFonts w:ascii="Calibri" w:hAnsi="Calibri"/>
        </w:rPr>
        <w:t xml:space="preserve"> </w:t>
      </w:r>
    </w:p>
    <w:p w:rsidR="008C6874" w:rsidRPr="00AA38E8" w:rsidRDefault="005B266C" w:rsidP="005B266C">
      <w:pPr>
        <w:pStyle w:val="Heading3"/>
      </w:pPr>
      <w:bookmarkStart w:id="69" w:name="_Toc382301471"/>
      <w:bookmarkStart w:id="70" w:name="_Toc383698997"/>
      <w:bookmarkStart w:id="71" w:name="_Toc483469768"/>
      <w:bookmarkEnd w:id="69"/>
      <w:bookmarkEnd w:id="70"/>
      <w:proofErr w:type="spellStart"/>
      <w:r w:rsidRPr="005B266C">
        <w:t>CurrMeasEolGainReq_Oper</w:t>
      </w:r>
      <w:bookmarkEnd w:id="71"/>
      <w:proofErr w:type="spellEnd"/>
    </w:p>
    <w:p w:rsidR="008C6874" w:rsidRPr="00AA38E8" w:rsidRDefault="008C6874" w:rsidP="0074509A">
      <w:pPr>
        <w:pStyle w:val="Heading4"/>
      </w:pPr>
      <w:bookmarkStart w:id="72" w:name="_Toc421011525"/>
      <w:r w:rsidRPr="00AA38E8">
        <w:t>Design Rationale</w:t>
      </w:r>
      <w:bookmarkEnd w:id="72"/>
    </w:p>
    <w:p w:rsidR="008C6874" w:rsidRDefault="0074509A" w:rsidP="00F527E9">
      <w:r w:rsidRPr="00AD0D00">
        <w:t>Refer FDD</w:t>
      </w:r>
    </w:p>
    <w:p w:rsidR="00941E1F" w:rsidRDefault="00941E1F" w:rsidP="00F527E9">
      <w:pPr>
        <w:pStyle w:val="Heading4"/>
      </w:pPr>
      <w:bookmarkStart w:id="73" w:name="_Toc421011527"/>
      <w:r w:rsidRPr="00AA38E8">
        <w:t>(Processing of function)………</w:t>
      </w:r>
      <w:bookmarkEnd w:id="73"/>
    </w:p>
    <w:p w:rsidR="00941E1F" w:rsidRPr="00941E1F" w:rsidRDefault="00941E1F" w:rsidP="00941E1F">
      <w:r w:rsidRPr="00AD0D00">
        <w:t>Refer FDD</w:t>
      </w:r>
    </w:p>
    <w:p w:rsidR="0074509A" w:rsidRPr="0074509A" w:rsidRDefault="00C118F8" w:rsidP="00C118F8">
      <w:pPr>
        <w:pStyle w:val="Heading3"/>
        <w:rPr>
          <w:rFonts w:cs="Calibri"/>
        </w:rPr>
      </w:pPr>
      <w:bookmarkStart w:id="74" w:name="_Toc483469769"/>
      <w:proofErr w:type="spellStart"/>
      <w:r w:rsidRPr="00C118F8">
        <w:t>CurrMeasEolGainStsReq_Oper</w:t>
      </w:r>
      <w:bookmarkEnd w:id="74"/>
      <w:proofErr w:type="spellEnd"/>
    </w:p>
    <w:p w:rsidR="0074509A" w:rsidRPr="00AA38E8" w:rsidRDefault="0074509A" w:rsidP="0074509A">
      <w:pPr>
        <w:pStyle w:val="Heading4"/>
      </w:pPr>
      <w:r w:rsidRPr="0074509A">
        <w:t>Design</w:t>
      </w:r>
      <w:r w:rsidRPr="00AA38E8">
        <w:t xml:space="preserve"> Rationale</w:t>
      </w:r>
    </w:p>
    <w:p w:rsidR="0074509A" w:rsidRDefault="0074509A" w:rsidP="0074509A">
      <w:r w:rsidRPr="00AD0D00">
        <w:t>Refer FDD</w:t>
      </w:r>
    </w:p>
    <w:p w:rsidR="00941E1F" w:rsidRDefault="00941E1F" w:rsidP="00941E1F">
      <w:pPr>
        <w:pStyle w:val="Heading4"/>
      </w:pPr>
      <w:r w:rsidRPr="00AA38E8">
        <w:t>(Processing of function)………</w:t>
      </w:r>
    </w:p>
    <w:p w:rsidR="00941E1F" w:rsidRPr="0033680E" w:rsidRDefault="00941E1F" w:rsidP="0074509A">
      <w:r w:rsidRPr="00AD0D00">
        <w:t>Refer FDD</w:t>
      </w:r>
    </w:p>
    <w:p w:rsidR="0074509A" w:rsidRPr="00AA38E8" w:rsidRDefault="00C118F8" w:rsidP="00C118F8">
      <w:pPr>
        <w:pStyle w:val="Heading3"/>
      </w:pPr>
      <w:bookmarkStart w:id="75" w:name="_Toc483469770"/>
      <w:proofErr w:type="spellStart"/>
      <w:r w:rsidRPr="00C118F8">
        <w:t>CurrMeasEolOffsReq_Oper</w:t>
      </w:r>
      <w:bookmarkEnd w:id="75"/>
      <w:proofErr w:type="spellEnd"/>
    </w:p>
    <w:p w:rsidR="0074509A" w:rsidRPr="00AA38E8" w:rsidRDefault="0074509A" w:rsidP="0074509A">
      <w:pPr>
        <w:pStyle w:val="Heading4"/>
      </w:pPr>
      <w:r w:rsidRPr="00AA38E8">
        <w:t>Design Rationale</w:t>
      </w:r>
    </w:p>
    <w:p w:rsidR="0074509A" w:rsidRDefault="0074509A" w:rsidP="0074509A">
      <w:r w:rsidRPr="00AD0D00">
        <w:t>Refer FDD</w:t>
      </w:r>
    </w:p>
    <w:p w:rsidR="00941E1F" w:rsidRDefault="00941E1F" w:rsidP="00941E1F">
      <w:pPr>
        <w:pStyle w:val="Heading4"/>
      </w:pPr>
      <w:r w:rsidRPr="00AA38E8">
        <w:t>(Processing of function)………</w:t>
      </w:r>
    </w:p>
    <w:p w:rsidR="00941E1F" w:rsidRPr="0033680E" w:rsidRDefault="00941E1F" w:rsidP="0074509A">
      <w:r w:rsidRPr="00AD0D00">
        <w:t>Refer FDD</w:t>
      </w:r>
    </w:p>
    <w:p w:rsidR="0074509A" w:rsidRPr="00AA38E8" w:rsidRDefault="00C118F8" w:rsidP="00C118F8">
      <w:pPr>
        <w:pStyle w:val="Heading3"/>
      </w:pPr>
      <w:bookmarkStart w:id="76" w:name="_Toc483469771"/>
      <w:proofErr w:type="spellStart"/>
      <w:r w:rsidRPr="00C118F8">
        <w:t>CurrMeasEolOffsStsReq_Oper</w:t>
      </w:r>
      <w:bookmarkEnd w:id="76"/>
      <w:proofErr w:type="spellEnd"/>
    </w:p>
    <w:p w:rsidR="0074509A" w:rsidRPr="00AA38E8" w:rsidRDefault="0074509A" w:rsidP="0074509A">
      <w:pPr>
        <w:pStyle w:val="Heading4"/>
      </w:pPr>
      <w:r w:rsidRPr="00AA38E8">
        <w:t>Design Rationale</w:t>
      </w:r>
    </w:p>
    <w:p w:rsidR="0074509A" w:rsidRPr="0033680E" w:rsidRDefault="0074509A" w:rsidP="0074509A">
      <w:r w:rsidRPr="00AD0D00">
        <w:t>Refer FDD</w:t>
      </w:r>
    </w:p>
    <w:p w:rsidR="00C118F8" w:rsidRPr="00AA38E8" w:rsidRDefault="00C118F8" w:rsidP="00C118F8">
      <w:pPr>
        <w:pStyle w:val="Heading3"/>
      </w:pPr>
      <w:bookmarkStart w:id="77" w:name="_Toc483469772"/>
      <w:proofErr w:type="spellStart"/>
      <w:r w:rsidRPr="00C118F8">
        <w:t>CurrMeasGainReadReqSngIvtr_Oper</w:t>
      </w:r>
      <w:bookmarkEnd w:id="77"/>
      <w:proofErr w:type="spellEnd"/>
    </w:p>
    <w:p w:rsidR="00C118F8" w:rsidRPr="00AA38E8" w:rsidRDefault="00C118F8" w:rsidP="00C118F8">
      <w:pPr>
        <w:pStyle w:val="Heading4"/>
      </w:pPr>
      <w:r w:rsidRPr="00AA38E8">
        <w:t>Design Rationale</w:t>
      </w:r>
    </w:p>
    <w:p w:rsidR="00C118F8" w:rsidRDefault="00C118F8" w:rsidP="00C118F8">
      <w:r w:rsidRPr="00AD0D00">
        <w:t>Refer FDD</w:t>
      </w:r>
    </w:p>
    <w:p w:rsidR="00941E1F" w:rsidRDefault="00941E1F" w:rsidP="00941E1F">
      <w:pPr>
        <w:pStyle w:val="Heading4"/>
      </w:pPr>
      <w:r w:rsidRPr="00AA38E8">
        <w:t>(Processing of function)………</w:t>
      </w:r>
    </w:p>
    <w:p w:rsidR="00941E1F" w:rsidRPr="0033680E" w:rsidRDefault="00941E1F" w:rsidP="00C118F8">
      <w:r w:rsidRPr="00AD0D00">
        <w:t>Refer FDD</w:t>
      </w:r>
    </w:p>
    <w:p w:rsidR="00C118F8" w:rsidRPr="00AA38E8" w:rsidRDefault="00C118F8" w:rsidP="00C118F8">
      <w:pPr>
        <w:pStyle w:val="Heading3"/>
      </w:pPr>
      <w:bookmarkStart w:id="78" w:name="_Toc483469773"/>
      <w:proofErr w:type="spellStart"/>
      <w:r w:rsidRPr="00C118F8">
        <w:t>CurrMeasGainWrReqSngIvtr_Oper</w:t>
      </w:r>
      <w:bookmarkEnd w:id="78"/>
      <w:proofErr w:type="spellEnd"/>
    </w:p>
    <w:p w:rsidR="00C118F8" w:rsidRPr="00AA38E8" w:rsidRDefault="00C118F8" w:rsidP="00C118F8">
      <w:pPr>
        <w:pStyle w:val="Heading4"/>
      </w:pPr>
      <w:r w:rsidRPr="00AA38E8">
        <w:t>Design Rationale</w:t>
      </w:r>
    </w:p>
    <w:p w:rsidR="00C118F8" w:rsidRDefault="00C118F8" w:rsidP="00C118F8">
      <w:r w:rsidRPr="00AD0D00">
        <w:t>Refer FDD</w:t>
      </w:r>
    </w:p>
    <w:p w:rsidR="00941E1F" w:rsidRDefault="00941E1F" w:rsidP="00941E1F">
      <w:pPr>
        <w:pStyle w:val="Heading4"/>
      </w:pPr>
      <w:r w:rsidRPr="00AA38E8">
        <w:t>(Processing of function)………</w:t>
      </w:r>
    </w:p>
    <w:p w:rsidR="00941E1F" w:rsidRPr="0033680E" w:rsidRDefault="00941E1F" w:rsidP="00C118F8">
      <w:r w:rsidRPr="00AD0D00">
        <w:t>Refer FDD</w:t>
      </w:r>
    </w:p>
    <w:p w:rsidR="00C118F8" w:rsidRPr="00AA38E8" w:rsidRDefault="007038D9" w:rsidP="007038D9">
      <w:pPr>
        <w:pStyle w:val="Heading3"/>
      </w:pPr>
      <w:bookmarkStart w:id="79" w:name="_Toc483469774"/>
      <w:proofErr w:type="spellStart"/>
      <w:r w:rsidRPr="007038D9">
        <w:lastRenderedPageBreak/>
        <w:t>CurrMeasOffsReadReqSngIvtr_Oper</w:t>
      </w:r>
      <w:bookmarkEnd w:id="79"/>
      <w:proofErr w:type="spellEnd"/>
    </w:p>
    <w:p w:rsidR="00C118F8" w:rsidRPr="00AA38E8" w:rsidRDefault="00C118F8" w:rsidP="00C118F8">
      <w:pPr>
        <w:pStyle w:val="Heading4"/>
      </w:pPr>
      <w:r w:rsidRPr="00AA38E8">
        <w:t>Design Rationale</w:t>
      </w:r>
    </w:p>
    <w:p w:rsidR="00C118F8" w:rsidRDefault="00C118F8" w:rsidP="00C118F8">
      <w:r w:rsidRPr="00AD0D00">
        <w:t>Refer FDD</w:t>
      </w:r>
    </w:p>
    <w:p w:rsidR="00941E1F" w:rsidRDefault="00941E1F" w:rsidP="00941E1F">
      <w:pPr>
        <w:pStyle w:val="Heading4"/>
      </w:pPr>
      <w:r w:rsidRPr="00AA38E8">
        <w:t>(Processing of function)………</w:t>
      </w:r>
    </w:p>
    <w:p w:rsidR="00941E1F" w:rsidRPr="0033680E" w:rsidRDefault="00941E1F" w:rsidP="00C118F8">
      <w:r w:rsidRPr="00AD0D00">
        <w:t>Refer FDD</w:t>
      </w:r>
    </w:p>
    <w:p w:rsidR="00C118F8" w:rsidRPr="00AA38E8" w:rsidRDefault="007038D9" w:rsidP="007038D9">
      <w:pPr>
        <w:pStyle w:val="Heading3"/>
      </w:pPr>
      <w:bookmarkStart w:id="80" w:name="_Toc483469775"/>
      <w:proofErr w:type="spellStart"/>
      <w:r w:rsidRPr="007038D9">
        <w:t>CurrMeasOffsWrReqSngIvtr_Oper</w:t>
      </w:r>
      <w:bookmarkEnd w:id="80"/>
      <w:proofErr w:type="spellEnd"/>
    </w:p>
    <w:p w:rsidR="00C118F8" w:rsidRPr="00AA38E8" w:rsidRDefault="00C118F8" w:rsidP="00C118F8">
      <w:pPr>
        <w:pStyle w:val="Heading4"/>
      </w:pPr>
      <w:r w:rsidRPr="00AA38E8">
        <w:t>Design Rationale</w:t>
      </w:r>
    </w:p>
    <w:p w:rsidR="00C118F8" w:rsidRDefault="00C118F8" w:rsidP="00C118F8">
      <w:r w:rsidRPr="00AD0D00">
        <w:t>Refer FDD</w:t>
      </w:r>
    </w:p>
    <w:p w:rsidR="00941E1F" w:rsidRDefault="00941E1F" w:rsidP="00941E1F">
      <w:pPr>
        <w:pStyle w:val="Heading4"/>
      </w:pPr>
      <w:r w:rsidRPr="00AA38E8">
        <w:t>(Processing of function)………</w:t>
      </w:r>
    </w:p>
    <w:p w:rsidR="00941E1F" w:rsidRPr="0033680E" w:rsidRDefault="00941E1F" w:rsidP="00C118F8">
      <w:r w:rsidRPr="00AD0D00">
        <w:t>Refer FDD</w:t>
      </w:r>
    </w:p>
    <w:p w:rsidR="0074509A" w:rsidRPr="0033680E" w:rsidRDefault="0074509A" w:rsidP="00F527E9"/>
    <w:p w:rsidR="00CD05BC" w:rsidRDefault="00CD05BC">
      <w:pPr>
        <w:spacing w:after="0"/>
        <w:rPr>
          <w:rFonts w:cs="Calibri"/>
          <w:b/>
          <w:kern w:val="28"/>
          <w:sz w:val="28"/>
          <w:szCs w:val="20"/>
          <w:lang w:bidi="ar-SA"/>
        </w:rPr>
      </w:pPr>
      <w:bookmarkStart w:id="81" w:name="_Ref382299966"/>
      <w:bookmarkStart w:id="82" w:name="_Toc421011529"/>
      <w:r>
        <w:rPr>
          <w:rFonts w:cs="Calibri"/>
        </w:rPr>
        <w:br w:type="page"/>
      </w:r>
    </w:p>
    <w:p w:rsidR="008C6874" w:rsidRDefault="008C6874" w:rsidP="008C6874">
      <w:pPr>
        <w:pStyle w:val="Heading2"/>
        <w:spacing w:after="60"/>
        <w:rPr>
          <w:rFonts w:ascii="Calibri" w:hAnsi="Calibri" w:cs="Calibri"/>
        </w:rPr>
      </w:pPr>
      <w:bookmarkStart w:id="83" w:name="_Toc483469776"/>
      <w:r w:rsidRPr="00AA38E8">
        <w:rPr>
          <w:rFonts w:ascii="Calibri" w:hAnsi="Calibri" w:cs="Calibri"/>
        </w:rPr>
        <w:lastRenderedPageBreak/>
        <w:t>Interrupt Functions</w:t>
      </w:r>
      <w:bookmarkEnd w:id="81"/>
      <w:bookmarkEnd w:id="82"/>
      <w:bookmarkEnd w:id="83"/>
    </w:p>
    <w:p w:rsidR="00632C1D" w:rsidRPr="00632C1D" w:rsidRDefault="00632C1D" w:rsidP="00632C1D">
      <w:pPr>
        <w:rPr>
          <w:lang w:bidi="ar-SA"/>
        </w:rPr>
      </w:pPr>
      <w:r>
        <w:rPr>
          <w:lang w:bidi="ar-SA"/>
        </w:rPr>
        <w:t>None</w:t>
      </w:r>
    </w:p>
    <w:p w:rsidR="002B094F" w:rsidRPr="008C6874" w:rsidRDefault="002B094F" w:rsidP="008C6874">
      <w:pPr>
        <w:pStyle w:val="Heading2"/>
        <w:spacing w:after="60"/>
        <w:rPr>
          <w:rFonts w:ascii="Calibri" w:hAnsi="Calibri" w:cs="Calibri"/>
        </w:rPr>
      </w:pPr>
      <w:bookmarkStart w:id="84" w:name="_Toc338170485"/>
      <w:bookmarkStart w:id="85" w:name="_Toc418080074"/>
      <w:bookmarkStart w:id="86" w:name="_Toc421709919"/>
      <w:bookmarkStart w:id="87" w:name="_Toc483469777"/>
      <w:r w:rsidRPr="008C6874">
        <w:rPr>
          <w:rFonts w:ascii="Calibri" w:hAnsi="Calibri" w:cs="Calibri"/>
        </w:rPr>
        <w:t>Module Internal (Local) Functions</w:t>
      </w:r>
      <w:bookmarkEnd w:id="84"/>
      <w:bookmarkEnd w:id="85"/>
      <w:bookmarkEnd w:id="86"/>
      <w:bookmarkEnd w:id="87"/>
    </w:p>
    <w:p w:rsidR="008C6874" w:rsidRPr="00AA38E8" w:rsidRDefault="00CC5D39" w:rsidP="005436F5">
      <w:pPr>
        <w:pStyle w:val="Heading3"/>
      </w:pPr>
      <w:bookmarkStart w:id="88" w:name="_Toc483469778"/>
      <w:r w:rsidRPr="005436F5">
        <w:t>OffsetCalibration</w:t>
      </w:r>
      <w:bookmarkEnd w:id="8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603A1"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19325B" w:rsidP="00F4318C">
            <w:pPr>
              <w:spacing w:before="60"/>
              <w:rPr>
                <w:rFonts w:cs="Calibri"/>
                <w:sz w:val="16"/>
              </w:rPr>
            </w:pPr>
            <w:r w:rsidRPr="0019325B">
              <w:rPr>
                <w:rFonts w:cs="Calibri"/>
                <w:sz w:val="16"/>
              </w:rPr>
              <w:t>OffsetCalibration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9603A1"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19325B" w:rsidP="00F4318C">
            <w:pPr>
              <w:spacing w:before="60"/>
              <w:rPr>
                <w:rFonts w:cs="Calibri"/>
                <w:sz w:val="16"/>
              </w:rPr>
            </w:pPr>
            <w:r w:rsidRPr="0019325B">
              <w:rPr>
                <w:rFonts w:cs="Calibri"/>
                <w:sz w:val="16"/>
              </w:rPr>
              <w:t>MotCurrAdcVlyA_Volt_T_f32</w:t>
            </w:r>
          </w:p>
        </w:tc>
        <w:tc>
          <w:tcPr>
            <w:tcW w:w="990" w:type="dxa"/>
          </w:tcPr>
          <w:p w:rsidR="008C6874" w:rsidRPr="00AA38E8" w:rsidRDefault="0019325B" w:rsidP="00F4318C">
            <w:pPr>
              <w:spacing w:before="60"/>
              <w:rPr>
                <w:rFonts w:cs="Calibri"/>
                <w:sz w:val="16"/>
              </w:rPr>
            </w:pPr>
            <w:r w:rsidRPr="0019325B">
              <w:rPr>
                <w:rFonts w:cs="Calibri"/>
                <w:sz w:val="16"/>
              </w:rPr>
              <w:t>float32</w:t>
            </w:r>
          </w:p>
        </w:tc>
        <w:tc>
          <w:tcPr>
            <w:tcW w:w="990" w:type="dxa"/>
          </w:tcPr>
          <w:p w:rsidR="008C6874" w:rsidRPr="00AA38E8" w:rsidRDefault="00146D48" w:rsidP="00F4318C">
            <w:pPr>
              <w:spacing w:before="60"/>
              <w:rPr>
                <w:rFonts w:cs="Calibri"/>
                <w:sz w:val="16"/>
              </w:rPr>
            </w:pPr>
            <w:r>
              <w:rPr>
                <w:rFonts w:cs="Calibri"/>
                <w:sz w:val="16"/>
              </w:rPr>
              <w:t>0.0</w:t>
            </w:r>
          </w:p>
        </w:tc>
        <w:tc>
          <w:tcPr>
            <w:tcW w:w="990" w:type="dxa"/>
          </w:tcPr>
          <w:p w:rsidR="008C6874" w:rsidRPr="00AA38E8" w:rsidRDefault="00146D48" w:rsidP="00DB7707">
            <w:pPr>
              <w:spacing w:before="60"/>
              <w:rPr>
                <w:rFonts w:cs="Calibri"/>
                <w:sz w:val="16"/>
              </w:rPr>
            </w:pPr>
            <w:r>
              <w:rPr>
                <w:rFonts w:cs="Calibri"/>
                <w:sz w:val="16"/>
              </w:rPr>
              <w:t>5.0</w:t>
            </w:r>
          </w:p>
        </w:tc>
      </w:tr>
      <w:tr w:rsidR="009603A1"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19325B" w:rsidP="00F4318C">
            <w:pPr>
              <w:spacing w:before="60"/>
              <w:rPr>
                <w:rFonts w:cs="Calibri"/>
                <w:sz w:val="16"/>
              </w:rPr>
            </w:pPr>
            <w:r w:rsidRPr="0019325B">
              <w:rPr>
                <w:rFonts w:cs="Calibri"/>
                <w:sz w:val="16"/>
              </w:rPr>
              <w:t>MotCurrAdcVlyB_Volt_T_f32</w:t>
            </w:r>
          </w:p>
        </w:tc>
        <w:tc>
          <w:tcPr>
            <w:tcW w:w="990" w:type="dxa"/>
          </w:tcPr>
          <w:p w:rsidR="008C6874" w:rsidRPr="00AA38E8" w:rsidRDefault="0019325B" w:rsidP="00F4318C">
            <w:pPr>
              <w:spacing w:before="60"/>
              <w:rPr>
                <w:rFonts w:cs="Calibri"/>
                <w:sz w:val="16"/>
              </w:rPr>
            </w:pPr>
            <w:r w:rsidRPr="0019325B">
              <w:rPr>
                <w:rFonts w:cs="Calibri"/>
                <w:sz w:val="16"/>
              </w:rPr>
              <w:t>float32</w:t>
            </w:r>
          </w:p>
        </w:tc>
        <w:tc>
          <w:tcPr>
            <w:tcW w:w="990" w:type="dxa"/>
          </w:tcPr>
          <w:p w:rsidR="008C6874" w:rsidRPr="00AA38E8" w:rsidRDefault="00146D48" w:rsidP="00F4318C">
            <w:pPr>
              <w:spacing w:before="60"/>
              <w:rPr>
                <w:rFonts w:cs="Calibri"/>
                <w:sz w:val="16"/>
              </w:rPr>
            </w:pPr>
            <w:r>
              <w:rPr>
                <w:rFonts w:cs="Calibri"/>
                <w:sz w:val="16"/>
              </w:rPr>
              <w:t>0.0</w:t>
            </w:r>
          </w:p>
        </w:tc>
        <w:tc>
          <w:tcPr>
            <w:tcW w:w="990" w:type="dxa"/>
          </w:tcPr>
          <w:p w:rsidR="008C6874" w:rsidRPr="00AA38E8" w:rsidRDefault="00146D48" w:rsidP="00F4318C">
            <w:pPr>
              <w:spacing w:before="60"/>
              <w:rPr>
                <w:rFonts w:cs="Calibri"/>
                <w:sz w:val="16"/>
              </w:rPr>
            </w:pPr>
            <w:r>
              <w:rPr>
                <w:rFonts w:cs="Calibri"/>
                <w:sz w:val="16"/>
              </w:rPr>
              <w:t>5.0</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MotCurrAdcVlyC_Volt_T_f32</w:t>
            </w:r>
          </w:p>
        </w:tc>
        <w:tc>
          <w:tcPr>
            <w:tcW w:w="990" w:type="dxa"/>
          </w:tcPr>
          <w:p w:rsidR="0019325B" w:rsidRPr="00AA38E8" w:rsidRDefault="0019325B" w:rsidP="00F4318C">
            <w:pPr>
              <w:spacing w:before="60"/>
              <w:rPr>
                <w:rFonts w:cs="Calibri"/>
                <w:sz w:val="16"/>
              </w:rPr>
            </w:pPr>
            <w:r w:rsidRPr="0019325B">
              <w:rPr>
                <w:rFonts w:cs="Calibri"/>
                <w:sz w:val="16"/>
              </w:rPr>
              <w:t>float32</w:t>
            </w:r>
          </w:p>
        </w:tc>
        <w:tc>
          <w:tcPr>
            <w:tcW w:w="990" w:type="dxa"/>
          </w:tcPr>
          <w:p w:rsidR="0019325B" w:rsidRPr="00AA38E8" w:rsidRDefault="00146D48" w:rsidP="00F4318C">
            <w:pPr>
              <w:spacing w:before="60"/>
              <w:rPr>
                <w:rFonts w:cs="Calibri"/>
                <w:sz w:val="16"/>
              </w:rPr>
            </w:pPr>
            <w:r>
              <w:rPr>
                <w:rFonts w:cs="Calibri"/>
                <w:sz w:val="16"/>
              </w:rPr>
              <w:t>0.0</w:t>
            </w:r>
          </w:p>
        </w:tc>
        <w:tc>
          <w:tcPr>
            <w:tcW w:w="990" w:type="dxa"/>
          </w:tcPr>
          <w:p w:rsidR="0019325B" w:rsidRPr="00AA38E8" w:rsidRDefault="00146D48" w:rsidP="00F4318C">
            <w:pPr>
              <w:spacing w:before="60"/>
              <w:rPr>
                <w:rFonts w:cs="Calibri"/>
                <w:sz w:val="16"/>
              </w:rPr>
            </w:pPr>
            <w:r>
              <w:rPr>
                <w:rFonts w:cs="Calibri"/>
                <w:sz w:val="16"/>
              </w:rPr>
              <w:t>5.0</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MotVelMrf_MotRadPerSec_T_f32</w:t>
            </w:r>
          </w:p>
        </w:tc>
        <w:tc>
          <w:tcPr>
            <w:tcW w:w="990" w:type="dxa"/>
          </w:tcPr>
          <w:p w:rsidR="0019325B" w:rsidRPr="00AA38E8" w:rsidRDefault="0019325B" w:rsidP="00F4318C">
            <w:pPr>
              <w:spacing w:before="60"/>
              <w:rPr>
                <w:rFonts w:cs="Calibri"/>
                <w:sz w:val="16"/>
              </w:rPr>
            </w:pPr>
            <w:r w:rsidRPr="0019325B">
              <w:rPr>
                <w:rFonts w:cs="Calibri"/>
                <w:sz w:val="16"/>
              </w:rPr>
              <w:t>float32</w:t>
            </w:r>
          </w:p>
        </w:tc>
        <w:tc>
          <w:tcPr>
            <w:tcW w:w="990" w:type="dxa"/>
          </w:tcPr>
          <w:p w:rsidR="0019325B" w:rsidRPr="00AA38E8" w:rsidRDefault="00146D48" w:rsidP="00F4318C">
            <w:pPr>
              <w:spacing w:before="60"/>
              <w:rPr>
                <w:rFonts w:cs="Calibri"/>
                <w:sz w:val="16"/>
              </w:rPr>
            </w:pPr>
            <w:r>
              <w:rPr>
                <w:rFonts w:cs="Calibri"/>
                <w:sz w:val="16"/>
              </w:rPr>
              <w:t>-1350.0</w:t>
            </w:r>
          </w:p>
        </w:tc>
        <w:tc>
          <w:tcPr>
            <w:tcW w:w="990" w:type="dxa"/>
          </w:tcPr>
          <w:p w:rsidR="0019325B" w:rsidRPr="00AA38E8" w:rsidRDefault="00146D48" w:rsidP="00F4318C">
            <w:pPr>
              <w:spacing w:before="60"/>
              <w:rPr>
                <w:rFonts w:cs="Calibri"/>
                <w:sz w:val="16"/>
              </w:rPr>
            </w:pPr>
            <w:r>
              <w:rPr>
                <w:rFonts w:cs="Calibri"/>
                <w:sz w:val="16"/>
              </w:rPr>
              <w:t>1350.0</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VehSpd_Kph_T_f32</w:t>
            </w:r>
          </w:p>
        </w:tc>
        <w:tc>
          <w:tcPr>
            <w:tcW w:w="990" w:type="dxa"/>
          </w:tcPr>
          <w:p w:rsidR="0019325B" w:rsidRPr="00AA38E8" w:rsidRDefault="0019325B" w:rsidP="00F4318C">
            <w:pPr>
              <w:spacing w:before="60"/>
              <w:rPr>
                <w:rFonts w:cs="Calibri"/>
                <w:sz w:val="16"/>
              </w:rPr>
            </w:pPr>
            <w:r w:rsidRPr="0019325B">
              <w:rPr>
                <w:rFonts w:cs="Calibri"/>
                <w:sz w:val="16"/>
              </w:rPr>
              <w:t>float32</w:t>
            </w:r>
          </w:p>
        </w:tc>
        <w:tc>
          <w:tcPr>
            <w:tcW w:w="990" w:type="dxa"/>
          </w:tcPr>
          <w:p w:rsidR="0019325B" w:rsidRPr="00AA38E8" w:rsidRDefault="00146D48" w:rsidP="00F4318C">
            <w:pPr>
              <w:spacing w:before="60"/>
              <w:rPr>
                <w:rFonts w:cs="Calibri"/>
                <w:sz w:val="16"/>
              </w:rPr>
            </w:pPr>
            <w:r>
              <w:rPr>
                <w:rFonts w:cs="Calibri"/>
                <w:sz w:val="16"/>
              </w:rPr>
              <w:t>0.0</w:t>
            </w:r>
          </w:p>
        </w:tc>
        <w:tc>
          <w:tcPr>
            <w:tcW w:w="990" w:type="dxa"/>
          </w:tcPr>
          <w:p w:rsidR="0019325B" w:rsidRPr="00AA38E8" w:rsidRDefault="00146D48" w:rsidP="00F4318C">
            <w:pPr>
              <w:spacing w:before="60"/>
              <w:rPr>
                <w:rFonts w:cs="Calibri"/>
                <w:sz w:val="16"/>
              </w:rPr>
            </w:pPr>
            <w:r>
              <w:rPr>
                <w:rFonts w:cs="Calibri"/>
                <w:sz w:val="16"/>
              </w:rPr>
              <w:t>511.0</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proofErr w:type="spellStart"/>
            <w:r w:rsidRPr="0019325B">
              <w:rPr>
                <w:rFonts w:cs="Calibri"/>
                <w:sz w:val="16"/>
              </w:rPr>
              <w:t>VehSpdVld_Cnt_T_logl</w:t>
            </w:r>
            <w:proofErr w:type="spellEnd"/>
          </w:p>
        </w:tc>
        <w:tc>
          <w:tcPr>
            <w:tcW w:w="990" w:type="dxa"/>
          </w:tcPr>
          <w:p w:rsidR="0019325B" w:rsidRPr="00AA38E8" w:rsidRDefault="0019325B" w:rsidP="00F4318C">
            <w:pPr>
              <w:spacing w:before="60"/>
              <w:rPr>
                <w:rFonts w:cs="Calibri"/>
                <w:sz w:val="16"/>
              </w:rPr>
            </w:pPr>
            <w:r>
              <w:rPr>
                <w:rFonts w:cs="Calibri"/>
                <w:sz w:val="16"/>
              </w:rPr>
              <w:t>boolean</w:t>
            </w:r>
          </w:p>
        </w:tc>
        <w:tc>
          <w:tcPr>
            <w:tcW w:w="990" w:type="dxa"/>
          </w:tcPr>
          <w:p w:rsidR="0019325B" w:rsidRPr="00AA38E8" w:rsidRDefault="006B54D1" w:rsidP="00F4318C">
            <w:pPr>
              <w:spacing w:before="60"/>
              <w:rPr>
                <w:rFonts w:cs="Calibri"/>
                <w:sz w:val="16"/>
              </w:rPr>
            </w:pPr>
            <w:r>
              <w:rPr>
                <w:rFonts w:cs="Calibri"/>
                <w:sz w:val="16"/>
              </w:rPr>
              <w:t>FALSE</w:t>
            </w:r>
          </w:p>
        </w:tc>
        <w:tc>
          <w:tcPr>
            <w:tcW w:w="990" w:type="dxa"/>
          </w:tcPr>
          <w:p w:rsidR="0019325B" w:rsidRPr="00AA38E8" w:rsidRDefault="006B54D1" w:rsidP="00F4318C">
            <w:pPr>
              <w:spacing w:before="60"/>
              <w:rPr>
                <w:rFonts w:cs="Calibri"/>
                <w:sz w:val="16"/>
              </w:rPr>
            </w:pPr>
            <w:r>
              <w:rPr>
                <w:rFonts w:cs="Calibri"/>
                <w:sz w:val="16"/>
              </w:rPr>
              <w:t>TRUE</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BrdgVltg_Volt_T_f32</w:t>
            </w:r>
          </w:p>
        </w:tc>
        <w:tc>
          <w:tcPr>
            <w:tcW w:w="990" w:type="dxa"/>
          </w:tcPr>
          <w:p w:rsidR="0019325B" w:rsidRPr="00AA38E8" w:rsidRDefault="0019325B" w:rsidP="00F4318C">
            <w:pPr>
              <w:spacing w:before="60"/>
              <w:rPr>
                <w:rFonts w:cs="Calibri"/>
                <w:sz w:val="16"/>
              </w:rPr>
            </w:pPr>
            <w:r w:rsidRPr="0019325B">
              <w:rPr>
                <w:rFonts w:cs="Calibri"/>
                <w:sz w:val="16"/>
              </w:rPr>
              <w:t>float32</w:t>
            </w:r>
          </w:p>
        </w:tc>
        <w:tc>
          <w:tcPr>
            <w:tcW w:w="990" w:type="dxa"/>
          </w:tcPr>
          <w:p w:rsidR="0019325B" w:rsidRPr="00AA38E8" w:rsidRDefault="00146D48" w:rsidP="00F4318C">
            <w:pPr>
              <w:spacing w:before="60"/>
              <w:rPr>
                <w:rFonts w:cs="Calibri"/>
                <w:sz w:val="16"/>
              </w:rPr>
            </w:pPr>
            <w:r>
              <w:rPr>
                <w:rFonts w:cs="Calibri"/>
                <w:sz w:val="16"/>
              </w:rPr>
              <w:t>6.0</w:t>
            </w:r>
          </w:p>
        </w:tc>
        <w:tc>
          <w:tcPr>
            <w:tcW w:w="990" w:type="dxa"/>
          </w:tcPr>
          <w:p w:rsidR="0019325B" w:rsidRPr="00AA38E8" w:rsidRDefault="00146D48" w:rsidP="00F4318C">
            <w:pPr>
              <w:spacing w:before="60"/>
              <w:rPr>
                <w:rFonts w:cs="Calibri"/>
                <w:sz w:val="16"/>
              </w:rPr>
            </w:pPr>
            <w:r>
              <w:rPr>
                <w:rFonts w:cs="Calibri"/>
                <w:sz w:val="16"/>
              </w:rPr>
              <w:t>26.5</w:t>
            </w:r>
          </w:p>
        </w:tc>
      </w:tr>
      <w:tr w:rsidR="0019325B" w:rsidRPr="00AA38E8" w:rsidTr="00F4318C">
        <w:tc>
          <w:tcPr>
            <w:tcW w:w="1779" w:type="dxa"/>
          </w:tcPr>
          <w:p w:rsidR="0019325B" w:rsidRPr="00AA38E8" w:rsidRDefault="0019325B" w:rsidP="00F4318C">
            <w:pPr>
              <w:spacing w:before="60"/>
              <w:rPr>
                <w:rFonts w:cs="Calibri"/>
                <w:b/>
                <w:bCs/>
                <w:sz w:val="16"/>
              </w:rPr>
            </w:pPr>
          </w:p>
        </w:tc>
        <w:tc>
          <w:tcPr>
            <w:tcW w:w="4179" w:type="dxa"/>
          </w:tcPr>
          <w:p w:rsidR="0019325B" w:rsidRPr="0019325B" w:rsidRDefault="0019325B" w:rsidP="00F4318C">
            <w:pPr>
              <w:spacing w:before="60"/>
              <w:rPr>
                <w:rFonts w:cs="Calibri"/>
                <w:sz w:val="16"/>
              </w:rPr>
            </w:pPr>
            <w:r w:rsidRPr="0019325B">
              <w:rPr>
                <w:rFonts w:cs="Calibri"/>
                <w:sz w:val="16"/>
              </w:rPr>
              <w:t>DiagcStsIvtr1Inactv_Cnt_T_logl</w:t>
            </w:r>
          </w:p>
        </w:tc>
        <w:tc>
          <w:tcPr>
            <w:tcW w:w="990" w:type="dxa"/>
          </w:tcPr>
          <w:p w:rsidR="0019325B" w:rsidRPr="00AA38E8" w:rsidRDefault="0019325B" w:rsidP="00F4318C">
            <w:pPr>
              <w:spacing w:before="60"/>
              <w:rPr>
                <w:rFonts w:cs="Calibri"/>
                <w:sz w:val="16"/>
              </w:rPr>
            </w:pPr>
            <w:r>
              <w:rPr>
                <w:rFonts w:cs="Calibri"/>
                <w:sz w:val="16"/>
              </w:rPr>
              <w:t>boolean</w:t>
            </w:r>
          </w:p>
        </w:tc>
        <w:tc>
          <w:tcPr>
            <w:tcW w:w="990" w:type="dxa"/>
          </w:tcPr>
          <w:p w:rsidR="0019325B" w:rsidRPr="00AA38E8" w:rsidRDefault="006B54D1" w:rsidP="00F4318C">
            <w:pPr>
              <w:spacing w:before="60"/>
              <w:rPr>
                <w:rFonts w:cs="Calibri"/>
                <w:sz w:val="16"/>
              </w:rPr>
            </w:pPr>
            <w:r>
              <w:rPr>
                <w:rFonts w:cs="Calibri"/>
                <w:sz w:val="16"/>
              </w:rPr>
              <w:t>FALSE</w:t>
            </w:r>
          </w:p>
        </w:tc>
        <w:tc>
          <w:tcPr>
            <w:tcW w:w="990" w:type="dxa"/>
          </w:tcPr>
          <w:p w:rsidR="0019325B" w:rsidRPr="00AA38E8" w:rsidRDefault="006B54D1" w:rsidP="00F4318C">
            <w:pPr>
              <w:spacing w:before="60"/>
              <w:rPr>
                <w:rFonts w:cs="Calibri"/>
                <w:sz w:val="16"/>
              </w:rPr>
            </w:pPr>
            <w:r>
              <w:rPr>
                <w:rFonts w:cs="Calibri"/>
                <w:sz w:val="16"/>
              </w:rPr>
              <w:t>TRUE</w:t>
            </w:r>
          </w:p>
        </w:tc>
      </w:tr>
      <w:tr w:rsidR="009603A1"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19325B" w:rsidP="00F4318C">
            <w:pPr>
              <w:spacing w:before="60"/>
              <w:rPr>
                <w:rFonts w:cs="Calibri"/>
                <w:sz w:val="16"/>
              </w:rPr>
            </w:pPr>
            <w:r>
              <w:rPr>
                <w:rFonts w:cs="Calibri"/>
                <w:sz w:val="16"/>
              </w:rPr>
              <w:t>N/A</w:t>
            </w:r>
          </w:p>
        </w:tc>
        <w:tc>
          <w:tcPr>
            <w:tcW w:w="990" w:type="dxa"/>
          </w:tcPr>
          <w:p w:rsidR="008C6874" w:rsidRPr="00AA38E8" w:rsidRDefault="0027263C" w:rsidP="00F4318C">
            <w:pPr>
              <w:spacing w:before="60"/>
              <w:rPr>
                <w:rFonts w:cs="Calibri"/>
                <w:sz w:val="16"/>
              </w:rPr>
            </w:pPr>
            <w:r>
              <w:rPr>
                <w:rFonts w:cs="Calibri"/>
                <w:sz w:val="16"/>
              </w:rPr>
              <w:t>-</w:t>
            </w:r>
          </w:p>
        </w:tc>
        <w:tc>
          <w:tcPr>
            <w:tcW w:w="990" w:type="dxa"/>
          </w:tcPr>
          <w:p w:rsidR="008C6874" w:rsidRPr="00AA38E8" w:rsidRDefault="0027263C" w:rsidP="00F4318C">
            <w:pPr>
              <w:spacing w:before="60"/>
              <w:rPr>
                <w:rFonts w:cs="Calibri"/>
                <w:sz w:val="16"/>
              </w:rPr>
            </w:pPr>
            <w:r>
              <w:rPr>
                <w:rFonts w:cs="Calibri"/>
                <w:sz w:val="16"/>
              </w:rPr>
              <w:t>-</w:t>
            </w:r>
          </w:p>
        </w:tc>
        <w:tc>
          <w:tcPr>
            <w:tcW w:w="990" w:type="dxa"/>
          </w:tcPr>
          <w:p w:rsidR="008C6874" w:rsidRPr="00AA38E8" w:rsidRDefault="0027263C" w:rsidP="00F4318C">
            <w:pPr>
              <w:spacing w:before="60"/>
              <w:rPr>
                <w:rFonts w:cs="Calibri"/>
                <w:sz w:val="16"/>
              </w:rPr>
            </w:pPr>
            <w:r>
              <w:rPr>
                <w:rFonts w:cs="Calibri"/>
                <w:sz w:val="16"/>
              </w:rPr>
              <w:t>-</w:t>
            </w:r>
          </w:p>
        </w:tc>
      </w:tr>
    </w:tbl>
    <w:p w:rsidR="008C6874" w:rsidRDefault="008C6874" w:rsidP="00F527E9">
      <w:pPr>
        <w:pStyle w:val="Heading4"/>
      </w:pPr>
      <w:bookmarkStart w:id="89" w:name="_Toc421011541"/>
      <w:r>
        <w:t>Design Rationale</w:t>
      </w:r>
    </w:p>
    <w:p w:rsidR="00941E1F" w:rsidRPr="00941E1F" w:rsidRDefault="00941E1F" w:rsidP="00941E1F">
      <w:r w:rsidRPr="00AD0D00">
        <w:t>Refer FDD</w:t>
      </w:r>
    </w:p>
    <w:p w:rsidR="008C6874" w:rsidRPr="00AA38E8" w:rsidRDefault="008C6874" w:rsidP="00F527E9">
      <w:pPr>
        <w:pStyle w:val="Heading4"/>
      </w:pPr>
      <w:r>
        <w:t>Processing</w:t>
      </w:r>
      <w:bookmarkEnd w:id="89"/>
    </w:p>
    <w:p w:rsidR="008C6874" w:rsidRDefault="00DB7707" w:rsidP="008C6874">
      <w:r w:rsidRPr="00AD0D00">
        <w:t>Refer FDD</w:t>
      </w:r>
    </w:p>
    <w:p w:rsidR="005436F5" w:rsidRDefault="005436F5">
      <w:pPr>
        <w:spacing w:after="0"/>
        <w:rPr>
          <w:b/>
          <w:kern w:val="28"/>
          <w:sz w:val="24"/>
          <w:szCs w:val="20"/>
          <w:lang w:bidi="ar-SA"/>
        </w:rPr>
      </w:pPr>
      <w:r>
        <w:br w:type="page"/>
      </w:r>
    </w:p>
    <w:p w:rsidR="00DB7707" w:rsidRPr="00AA38E8" w:rsidRDefault="00CC5D39" w:rsidP="00CC5D39">
      <w:pPr>
        <w:pStyle w:val="Heading3"/>
      </w:pPr>
      <w:bookmarkStart w:id="90" w:name="_Toc483469779"/>
      <w:proofErr w:type="spellStart"/>
      <w:r w:rsidRPr="00CC5D39">
        <w:lastRenderedPageBreak/>
        <w:t>GainCalibration</w:t>
      </w:r>
      <w:bookmarkEnd w:id="90"/>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gridCol w:w="3995"/>
        <w:gridCol w:w="1378"/>
        <w:gridCol w:w="933"/>
        <w:gridCol w:w="936"/>
      </w:tblGrid>
      <w:tr w:rsidR="00DB7707" w:rsidRPr="00AA38E8" w:rsidTr="00565C27">
        <w:tc>
          <w:tcPr>
            <w:tcW w:w="1686" w:type="dxa"/>
          </w:tcPr>
          <w:p w:rsidR="00DB7707" w:rsidRPr="00AA38E8" w:rsidRDefault="00DB7707" w:rsidP="004C4364">
            <w:pPr>
              <w:spacing w:before="60"/>
              <w:rPr>
                <w:rFonts w:cs="Calibri"/>
                <w:b/>
                <w:bCs/>
                <w:sz w:val="16"/>
              </w:rPr>
            </w:pPr>
            <w:r w:rsidRPr="00AA38E8">
              <w:rPr>
                <w:rFonts w:cs="Calibri"/>
                <w:b/>
                <w:bCs/>
                <w:sz w:val="16"/>
              </w:rPr>
              <w:t>Function Name</w:t>
            </w:r>
          </w:p>
        </w:tc>
        <w:tc>
          <w:tcPr>
            <w:tcW w:w="3995" w:type="dxa"/>
          </w:tcPr>
          <w:p w:rsidR="00DB7707" w:rsidRPr="00AA38E8" w:rsidRDefault="00146D48" w:rsidP="004C4364">
            <w:pPr>
              <w:spacing w:before="60"/>
              <w:rPr>
                <w:rFonts w:cs="Calibri"/>
                <w:sz w:val="16"/>
              </w:rPr>
            </w:pPr>
            <w:proofErr w:type="spellStart"/>
            <w:r w:rsidRPr="00146D48">
              <w:rPr>
                <w:rFonts w:cs="Calibri"/>
                <w:sz w:val="16"/>
              </w:rPr>
              <w:t>GainCalibration</w:t>
            </w:r>
            <w:proofErr w:type="spellEnd"/>
          </w:p>
        </w:tc>
        <w:tc>
          <w:tcPr>
            <w:tcW w:w="1378" w:type="dxa"/>
            <w:shd w:val="pct30" w:color="FFFF00" w:fill="auto"/>
          </w:tcPr>
          <w:p w:rsidR="00DB7707" w:rsidRPr="00AA38E8" w:rsidRDefault="00DB7707" w:rsidP="004C4364">
            <w:pPr>
              <w:spacing w:before="60"/>
              <w:jc w:val="center"/>
              <w:rPr>
                <w:rFonts w:cs="Calibri"/>
                <w:sz w:val="16"/>
              </w:rPr>
            </w:pPr>
            <w:r w:rsidRPr="00AA38E8">
              <w:rPr>
                <w:rFonts w:cs="Calibri"/>
                <w:sz w:val="16"/>
              </w:rPr>
              <w:t>Type</w:t>
            </w:r>
          </w:p>
        </w:tc>
        <w:tc>
          <w:tcPr>
            <w:tcW w:w="933" w:type="dxa"/>
            <w:shd w:val="pct30" w:color="FFFF00" w:fill="auto"/>
          </w:tcPr>
          <w:p w:rsidR="00DB7707" w:rsidRPr="00AA38E8" w:rsidRDefault="00DB7707" w:rsidP="004C4364">
            <w:pPr>
              <w:spacing w:before="60"/>
              <w:jc w:val="center"/>
              <w:rPr>
                <w:rFonts w:cs="Calibri"/>
                <w:sz w:val="16"/>
              </w:rPr>
            </w:pPr>
            <w:r w:rsidRPr="00AA38E8">
              <w:rPr>
                <w:rFonts w:cs="Calibri"/>
                <w:sz w:val="16"/>
              </w:rPr>
              <w:t>Min</w:t>
            </w:r>
          </w:p>
        </w:tc>
        <w:tc>
          <w:tcPr>
            <w:tcW w:w="936" w:type="dxa"/>
            <w:shd w:val="pct30" w:color="FFFF00" w:fill="auto"/>
          </w:tcPr>
          <w:p w:rsidR="00DB7707" w:rsidRPr="00AA38E8" w:rsidRDefault="00DB7707" w:rsidP="004C4364">
            <w:pPr>
              <w:spacing w:before="60"/>
              <w:jc w:val="center"/>
              <w:rPr>
                <w:rFonts w:cs="Calibri"/>
                <w:sz w:val="16"/>
              </w:rPr>
            </w:pPr>
            <w:r w:rsidRPr="00AA38E8">
              <w:rPr>
                <w:rFonts w:cs="Calibri"/>
                <w:sz w:val="16"/>
              </w:rPr>
              <w:t>Max</w:t>
            </w:r>
          </w:p>
        </w:tc>
      </w:tr>
      <w:tr w:rsidR="00565C27" w:rsidRPr="00AA38E8" w:rsidTr="00565C27">
        <w:tc>
          <w:tcPr>
            <w:tcW w:w="1686" w:type="dxa"/>
          </w:tcPr>
          <w:p w:rsidR="00565C27" w:rsidRPr="00AA38E8" w:rsidRDefault="00565C27" w:rsidP="004C4364">
            <w:pPr>
              <w:spacing w:before="60"/>
              <w:rPr>
                <w:rFonts w:cs="Calibri"/>
                <w:b/>
                <w:bCs/>
                <w:sz w:val="16"/>
              </w:rPr>
            </w:pPr>
            <w:r w:rsidRPr="00AA38E8">
              <w:rPr>
                <w:rFonts w:cs="Calibri"/>
                <w:b/>
                <w:bCs/>
                <w:sz w:val="16"/>
              </w:rPr>
              <w:t>Arguments Passed</w:t>
            </w:r>
          </w:p>
        </w:tc>
        <w:tc>
          <w:tcPr>
            <w:tcW w:w="3995" w:type="dxa"/>
          </w:tcPr>
          <w:p w:rsidR="00565C27" w:rsidRPr="0019325B" w:rsidRDefault="00565C27" w:rsidP="004C4364">
            <w:pPr>
              <w:spacing w:before="60"/>
              <w:rPr>
                <w:rFonts w:cs="Calibri"/>
                <w:sz w:val="16"/>
              </w:rPr>
            </w:pPr>
            <w:proofErr w:type="spellStart"/>
            <w:r w:rsidRPr="00565C27">
              <w:rPr>
                <w:rFonts w:cs="Calibri"/>
                <w:sz w:val="16"/>
              </w:rPr>
              <w:t>MotCurrEolOffsProcFlg_Cnt_T_logl</w:t>
            </w:r>
            <w:proofErr w:type="spellEnd"/>
          </w:p>
        </w:tc>
        <w:tc>
          <w:tcPr>
            <w:tcW w:w="1378" w:type="dxa"/>
          </w:tcPr>
          <w:p w:rsidR="00565C27" w:rsidRPr="0019325B" w:rsidRDefault="00565C27" w:rsidP="004C4364">
            <w:pPr>
              <w:spacing w:before="60"/>
              <w:rPr>
                <w:rFonts w:cs="Calibri"/>
                <w:sz w:val="16"/>
              </w:rPr>
            </w:pPr>
            <w:r>
              <w:rPr>
                <w:rFonts w:cs="Calibri"/>
                <w:sz w:val="16"/>
              </w:rPr>
              <w:t>boolean</w:t>
            </w:r>
          </w:p>
        </w:tc>
        <w:tc>
          <w:tcPr>
            <w:tcW w:w="933" w:type="dxa"/>
          </w:tcPr>
          <w:p w:rsidR="00565C27" w:rsidRPr="00AA38E8" w:rsidRDefault="006B54D1" w:rsidP="004C4364">
            <w:pPr>
              <w:spacing w:before="60"/>
              <w:rPr>
                <w:rFonts w:cs="Calibri"/>
                <w:sz w:val="16"/>
              </w:rPr>
            </w:pPr>
            <w:r>
              <w:rPr>
                <w:rFonts w:cs="Calibri"/>
                <w:sz w:val="16"/>
              </w:rPr>
              <w:t>FALSE</w:t>
            </w:r>
          </w:p>
        </w:tc>
        <w:tc>
          <w:tcPr>
            <w:tcW w:w="936" w:type="dxa"/>
          </w:tcPr>
          <w:p w:rsidR="00565C27" w:rsidRPr="00AA38E8" w:rsidRDefault="006B54D1" w:rsidP="00565C27">
            <w:pPr>
              <w:spacing w:before="60"/>
              <w:rPr>
                <w:rFonts w:cs="Calibri"/>
                <w:sz w:val="16"/>
              </w:rPr>
            </w:pPr>
            <w:r>
              <w:rPr>
                <w:rFonts w:cs="Calibri"/>
                <w:sz w:val="16"/>
              </w:rPr>
              <w:t>TRUE</w:t>
            </w:r>
          </w:p>
        </w:tc>
      </w:tr>
      <w:tr w:rsidR="00DB7707" w:rsidRPr="00AA38E8" w:rsidTr="00565C27">
        <w:tc>
          <w:tcPr>
            <w:tcW w:w="1686" w:type="dxa"/>
          </w:tcPr>
          <w:p w:rsidR="00DB7707" w:rsidRPr="00AA38E8" w:rsidRDefault="00DB7707" w:rsidP="004C4364">
            <w:pPr>
              <w:spacing w:before="60"/>
              <w:rPr>
                <w:rFonts w:cs="Calibri"/>
                <w:b/>
                <w:bCs/>
                <w:sz w:val="16"/>
              </w:rPr>
            </w:pPr>
          </w:p>
        </w:tc>
        <w:tc>
          <w:tcPr>
            <w:tcW w:w="3995" w:type="dxa"/>
          </w:tcPr>
          <w:p w:rsidR="00DB7707" w:rsidRPr="00AA38E8" w:rsidRDefault="00DB7707" w:rsidP="004C4364">
            <w:pPr>
              <w:spacing w:before="60"/>
              <w:rPr>
                <w:rFonts w:cs="Calibri"/>
                <w:sz w:val="16"/>
              </w:rPr>
            </w:pPr>
            <w:r w:rsidRPr="0019325B">
              <w:rPr>
                <w:rFonts w:cs="Calibri"/>
                <w:sz w:val="16"/>
              </w:rPr>
              <w:t>MotCurrAdcVlyA_Volt_T_f32</w:t>
            </w:r>
          </w:p>
        </w:tc>
        <w:tc>
          <w:tcPr>
            <w:tcW w:w="1378" w:type="dxa"/>
          </w:tcPr>
          <w:p w:rsidR="00DB7707" w:rsidRPr="00AA38E8" w:rsidRDefault="00DB7707" w:rsidP="004C4364">
            <w:pPr>
              <w:spacing w:before="60"/>
              <w:rPr>
                <w:rFonts w:cs="Calibri"/>
                <w:sz w:val="16"/>
              </w:rPr>
            </w:pPr>
            <w:r w:rsidRPr="0019325B">
              <w:rPr>
                <w:rFonts w:cs="Calibri"/>
                <w:sz w:val="16"/>
              </w:rPr>
              <w:t>float32</w:t>
            </w:r>
          </w:p>
        </w:tc>
        <w:tc>
          <w:tcPr>
            <w:tcW w:w="933" w:type="dxa"/>
          </w:tcPr>
          <w:p w:rsidR="00DB7707" w:rsidRPr="00AA38E8" w:rsidRDefault="00146D48" w:rsidP="004C4364">
            <w:pPr>
              <w:spacing w:before="60"/>
              <w:rPr>
                <w:rFonts w:cs="Calibri"/>
                <w:sz w:val="16"/>
              </w:rPr>
            </w:pPr>
            <w:r>
              <w:rPr>
                <w:rFonts w:cs="Calibri"/>
                <w:sz w:val="16"/>
              </w:rPr>
              <w:t>0.0</w:t>
            </w:r>
          </w:p>
        </w:tc>
        <w:tc>
          <w:tcPr>
            <w:tcW w:w="936" w:type="dxa"/>
          </w:tcPr>
          <w:p w:rsidR="00DB7707" w:rsidRPr="00AA38E8" w:rsidRDefault="00146D48" w:rsidP="00565C27">
            <w:pPr>
              <w:spacing w:before="60"/>
              <w:rPr>
                <w:rFonts w:cs="Calibri"/>
                <w:sz w:val="16"/>
              </w:rPr>
            </w:pPr>
            <w:r>
              <w:rPr>
                <w:rFonts w:cs="Calibri"/>
                <w:sz w:val="16"/>
              </w:rPr>
              <w:t>5.0</w:t>
            </w:r>
          </w:p>
        </w:tc>
      </w:tr>
      <w:tr w:rsidR="00DB7707" w:rsidRPr="00AA38E8" w:rsidTr="00565C27">
        <w:tc>
          <w:tcPr>
            <w:tcW w:w="1686" w:type="dxa"/>
          </w:tcPr>
          <w:p w:rsidR="00DB7707" w:rsidRPr="00AA38E8" w:rsidRDefault="00DB7707" w:rsidP="004C4364">
            <w:pPr>
              <w:spacing w:before="60"/>
              <w:rPr>
                <w:rFonts w:cs="Calibri"/>
                <w:b/>
                <w:bCs/>
                <w:sz w:val="16"/>
              </w:rPr>
            </w:pPr>
          </w:p>
        </w:tc>
        <w:tc>
          <w:tcPr>
            <w:tcW w:w="3995" w:type="dxa"/>
          </w:tcPr>
          <w:p w:rsidR="00DB7707" w:rsidRPr="00AA38E8" w:rsidRDefault="00DB7707" w:rsidP="004C4364">
            <w:pPr>
              <w:spacing w:before="60"/>
              <w:rPr>
                <w:rFonts w:cs="Calibri"/>
                <w:sz w:val="16"/>
              </w:rPr>
            </w:pPr>
            <w:r w:rsidRPr="0019325B">
              <w:rPr>
                <w:rFonts w:cs="Calibri"/>
                <w:sz w:val="16"/>
              </w:rPr>
              <w:t>MotCurrAdcVlyB_Volt_T_f32</w:t>
            </w:r>
          </w:p>
        </w:tc>
        <w:tc>
          <w:tcPr>
            <w:tcW w:w="1378" w:type="dxa"/>
          </w:tcPr>
          <w:p w:rsidR="00DB7707" w:rsidRPr="00AA38E8" w:rsidRDefault="00DB7707" w:rsidP="004C4364">
            <w:pPr>
              <w:spacing w:before="60"/>
              <w:rPr>
                <w:rFonts w:cs="Calibri"/>
                <w:sz w:val="16"/>
              </w:rPr>
            </w:pPr>
            <w:r w:rsidRPr="0019325B">
              <w:rPr>
                <w:rFonts w:cs="Calibri"/>
                <w:sz w:val="16"/>
              </w:rPr>
              <w:t>float32</w:t>
            </w:r>
          </w:p>
        </w:tc>
        <w:tc>
          <w:tcPr>
            <w:tcW w:w="933" w:type="dxa"/>
          </w:tcPr>
          <w:p w:rsidR="00DB7707" w:rsidRPr="00AA38E8" w:rsidRDefault="00146D48" w:rsidP="004C4364">
            <w:pPr>
              <w:spacing w:before="60"/>
              <w:rPr>
                <w:rFonts w:cs="Calibri"/>
                <w:sz w:val="16"/>
              </w:rPr>
            </w:pPr>
            <w:r>
              <w:rPr>
                <w:rFonts w:cs="Calibri"/>
                <w:sz w:val="16"/>
              </w:rPr>
              <w:t>0.0</w:t>
            </w:r>
          </w:p>
        </w:tc>
        <w:tc>
          <w:tcPr>
            <w:tcW w:w="936" w:type="dxa"/>
          </w:tcPr>
          <w:p w:rsidR="00DB7707" w:rsidRPr="00AA38E8" w:rsidRDefault="00146D48" w:rsidP="004C4364">
            <w:pPr>
              <w:spacing w:before="60"/>
              <w:rPr>
                <w:rFonts w:cs="Calibri"/>
                <w:sz w:val="16"/>
              </w:rPr>
            </w:pPr>
            <w:r>
              <w:rPr>
                <w:rFonts w:cs="Calibri"/>
                <w:sz w:val="16"/>
              </w:rPr>
              <w:t>5.0</w:t>
            </w:r>
          </w:p>
        </w:tc>
      </w:tr>
      <w:tr w:rsidR="00DB7707" w:rsidRPr="00AA38E8" w:rsidTr="00565C27">
        <w:tc>
          <w:tcPr>
            <w:tcW w:w="1686" w:type="dxa"/>
          </w:tcPr>
          <w:p w:rsidR="00DB7707" w:rsidRPr="00AA38E8" w:rsidRDefault="00DB7707" w:rsidP="004C4364">
            <w:pPr>
              <w:spacing w:before="60"/>
              <w:rPr>
                <w:rFonts w:cs="Calibri"/>
                <w:b/>
                <w:bCs/>
                <w:sz w:val="16"/>
              </w:rPr>
            </w:pPr>
          </w:p>
        </w:tc>
        <w:tc>
          <w:tcPr>
            <w:tcW w:w="3995" w:type="dxa"/>
          </w:tcPr>
          <w:p w:rsidR="00DB7707" w:rsidRPr="0019325B" w:rsidRDefault="00DB7707" w:rsidP="004C4364">
            <w:pPr>
              <w:spacing w:before="60"/>
              <w:rPr>
                <w:rFonts w:cs="Calibri"/>
                <w:sz w:val="16"/>
              </w:rPr>
            </w:pPr>
            <w:r w:rsidRPr="0019325B">
              <w:rPr>
                <w:rFonts w:cs="Calibri"/>
                <w:sz w:val="16"/>
              </w:rPr>
              <w:t>MotCurrAdcVlyC_Volt_T_f32</w:t>
            </w:r>
          </w:p>
        </w:tc>
        <w:tc>
          <w:tcPr>
            <w:tcW w:w="1378" w:type="dxa"/>
          </w:tcPr>
          <w:p w:rsidR="00DB7707" w:rsidRPr="00AA38E8" w:rsidRDefault="00DB7707" w:rsidP="004C4364">
            <w:pPr>
              <w:spacing w:before="60"/>
              <w:rPr>
                <w:rFonts w:cs="Calibri"/>
                <w:sz w:val="16"/>
              </w:rPr>
            </w:pPr>
            <w:r w:rsidRPr="0019325B">
              <w:rPr>
                <w:rFonts w:cs="Calibri"/>
                <w:sz w:val="16"/>
              </w:rPr>
              <w:t>float32</w:t>
            </w:r>
          </w:p>
        </w:tc>
        <w:tc>
          <w:tcPr>
            <w:tcW w:w="933" w:type="dxa"/>
          </w:tcPr>
          <w:p w:rsidR="00DB7707" w:rsidRPr="00AA38E8" w:rsidRDefault="00146D48" w:rsidP="004C4364">
            <w:pPr>
              <w:spacing w:before="60"/>
              <w:rPr>
                <w:rFonts w:cs="Calibri"/>
                <w:sz w:val="16"/>
              </w:rPr>
            </w:pPr>
            <w:r>
              <w:rPr>
                <w:rFonts w:cs="Calibri"/>
                <w:sz w:val="16"/>
              </w:rPr>
              <w:t>0.0</w:t>
            </w:r>
          </w:p>
        </w:tc>
        <w:tc>
          <w:tcPr>
            <w:tcW w:w="936" w:type="dxa"/>
          </w:tcPr>
          <w:p w:rsidR="00DB7707" w:rsidRPr="00AA38E8" w:rsidRDefault="00146D48" w:rsidP="004C4364">
            <w:pPr>
              <w:spacing w:before="60"/>
              <w:rPr>
                <w:rFonts w:cs="Calibri"/>
                <w:sz w:val="16"/>
              </w:rPr>
            </w:pPr>
            <w:r>
              <w:rPr>
                <w:rFonts w:cs="Calibri"/>
                <w:sz w:val="16"/>
              </w:rPr>
              <w:t>5.0</w:t>
            </w:r>
          </w:p>
        </w:tc>
      </w:tr>
      <w:tr w:rsidR="00565C27" w:rsidRPr="00AA38E8" w:rsidTr="00565C27">
        <w:tc>
          <w:tcPr>
            <w:tcW w:w="1686" w:type="dxa"/>
          </w:tcPr>
          <w:p w:rsidR="00565C27" w:rsidRPr="00AA38E8" w:rsidRDefault="00565C27" w:rsidP="004C4364">
            <w:pPr>
              <w:spacing w:before="60"/>
              <w:rPr>
                <w:rFonts w:cs="Calibri"/>
                <w:b/>
                <w:bCs/>
                <w:sz w:val="16"/>
              </w:rPr>
            </w:pPr>
          </w:p>
        </w:tc>
        <w:tc>
          <w:tcPr>
            <w:tcW w:w="3995" w:type="dxa"/>
          </w:tcPr>
          <w:p w:rsidR="00565C27" w:rsidRPr="00565C27" w:rsidRDefault="00565C27" w:rsidP="004C4364">
            <w:pPr>
              <w:spacing w:before="60"/>
              <w:rPr>
                <w:rFonts w:cs="Calibri"/>
                <w:sz w:val="16"/>
              </w:rPr>
            </w:pPr>
            <w:r w:rsidRPr="0019325B">
              <w:rPr>
                <w:rFonts w:cs="Calibri"/>
                <w:sz w:val="16"/>
              </w:rPr>
              <w:t>MotVelMrf_MotRadPerSec_T_f32</w:t>
            </w:r>
          </w:p>
        </w:tc>
        <w:tc>
          <w:tcPr>
            <w:tcW w:w="1378" w:type="dxa"/>
          </w:tcPr>
          <w:p w:rsidR="00565C27" w:rsidRPr="0019325B" w:rsidRDefault="00565C27" w:rsidP="004C4364">
            <w:pPr>
              <w:spacing w:before="60"/>
              <w:rPr>
                <w:rFonts w:cs="Calibri"/>
                <w:sz w:val="16"/>
              </w:rPr>
            </w:pPr>
            <w:r w:rsidRPr="0019325B">
              <w:rPr>
                <w:rFonts w:cs="Calibri"/>
                <w:sz w:val="16"/>
              </w:rPr>
              <w:t>float32</w:t>
            </w:r>
          </w:p>
        </w:tc>
        <w:tc>
          <w:tcPr>
            <w:tcW w:w="933" w:type="dxa"/>
          </w:tcPr>
          <w:p w:rsidR="00565C27" w:rsidRPr="00AA38E8" w:rsidRDefault="00146D48" w:rsidP="004C4364">
            <w:pPr>
              <w:spacing w:before="60"/>
              <w:rPr>
                <w:rFonts w:cs="Calibri"/>
                <w:sz w:val="16"/>
              </w:rPr>
            </w:pPr>
            <w:r>
              <w:rPr>
                <w:rFonts w:cs="Calibri"/>
                <w:sz w:val="16"/>
              </w:rPr>
              <w:t>-1350.0</w:t>
            </w:r>
          </w:p>
        </w:tc>
        <w:tc>
          <w:tcPr>
            <w:tcW w:w="936" w:type="dxa"/>
          </w:tcPr>
          <w:p w:rsidR="00565C27" w:rsidRPr="00AA38E8" w:rsidRDefault="00146D48" w:rsidP="004C4364">
            <w:pPr>
              <w:spacing w:before="60"/>
              <w:rPr>
                <w:rFonts w:cs="Calibri"/>
                <w:sz w:val="16"/>
              </w:rPr>
            </w:pPr>
            <w:r>
              <w:rPr>
                <w:rFonts w:cs="Calibri"/>
                <w:sz w:val="16"/>
              </w:rPr>
              <w:t>1350.0</w:t>
            </w:r>
          </w:p>
        </w:tc>
      </w:tr>
      <w:tr w:rsidR="00565C27" w:rsidRPr="00AA38E8" w:rsidTr="00565C27">
        <w:tc>
          <w:tcPr>
            <w:tcW w:w="1686" w:type="dxa"/>
          </w:tcPr>
          <w:p w:rsidR="00565C27" w:rsidRPr="00AA38E8" w:rsidRDefault="00565C27" w:rsidP="004C4364">
            <w:pPr>
              <w:spacing w:before="60"/>
              <w:rPr>
                <w:rFonts w:cs="Calibri"/>
                <w:b/>
                <w:bCs/>
                <w:sz w:val="16"/>
              </w:rPr>
            </w:pPr>
          </w:p>
        </w:tc>
        <w:tc>
          <w:tcPr>
            <w:tcW w:w="3995" w:type="dxa"/>
          </w:tcPr>
          <w:p w:rsidR="00565C27" w:rsidRPr="0019325B" w:rsidRDefault="00565C27" w:rsidP="004C4364">
            <w:pPr>
              <w:spacing w:before="60"/>
              <w:rPr>
                <w:rFonts w:cs="Calibri"/>
                <w:sz w:val="16"/>
              </w:rPr>
            </w:pPr>
            <w:r w:rsidRPr="00565C27">
              <w:rPr>
                <w:rFonts w:cs="Calibri"/>
                <w:sz w:val="16"/>
              </w:rPr>
              <w:t>MotCurrOffsZeroAvrgA_Volt_T_f32</w:t>
            </w:r>
          </w:p>
        </w:tc>
        <w:tc>
          <w:tcPr>
            <w:tcW w:w="1378" w:type="dxa"/>
          </w:tcPr>
          <w:p w:rsidR="00565C27" w:rsidRPr="0019325B" w:rsidRDefault="00565C27" w:rsidP="004C4364">
            <w:pPr>
              <w:spacing w:before="60"/>
              <w:rPr>
                <w:rFonts w:cs="Calibri"/>
                <w:sz w:val="16"/>
              </w:rPr>
            </w:pPr>
            <w:r w:rsidRPr="0019325B">
              <w:rPr>
                <w:rFonts w:cs="Calibri"/>
                <w:sz w:val="16"/>
              </w:rPr>
              <w:t>float32</w:t>
            </w:r>
          </w:p>
        </w:tc>
        <w:tc>
          <w:tcPr>
            <w:tcW w:w="933" w:type="dxa"/>
          </w:tcPr>
          <w:p w:rsidR="00565C27" w:rsidRPr="00AA38E8" w:rsidRDefault="00146D48" w:rsidP="004C4364">
            <w:pPr>
              <w:spacing w:before="60"/>
              <w:rPr>
                <w:rFonts w:cs="Calibri"/>
                <w:sz w:val="16"/>
              </w:rPr>
            </w:pPr>
            <w:r>
              <w:rPr>
                <w:rFonts w:cs="Calibri"/>
                <w:sz w:val="16"/>
              </w:rPr>
              <w:t>0.0</w:t>
            </w:r>
          </w:p>
        </w:tc>
        <w:tc>
          <w:tcPr>
            <w:tcW w:w="936" w:type="dxa"/>
          </w:tcPr>
          <w:p w:rsidR="00565C27" w:rsidRPr="00AA38E8" w:rsidRDefault="00146D48" w:rsidP="004C4364">
            <w:pPr>
              <w:spacing w:before="60"/>
              <w:rPr>
                <w:rFonts w:cs="Calibri"/>
                <w:sz w:val="16"/>
              </w:rPr>
            </w:pPr>
            <w:r>
              <w:rPr>
                <w:rFonts w:cs="Calibri"/>
                <w:sz w:val="16"/>
              </w:rPr>
              <w:t>5.0</w:t>
            </w:r>
          </w:p>
        </w:tc>
      </w:tr>
      <w:tr w:rsidR="00565C27" w:rsidRPr="00AA38E8" w:rsidTr="00565C27">
        <w:tc>
          <w:tcPr>
            <w:tcW w:w="1686" w:type="dxa"/>
          </w:tcPr>
          <w:p w:rsidR="00565C27" w:rsidRPr="00AA38E8" w:rsidRDefault="00565C27" w:rsidP="004C4364">
            <w:pPr>
              <w:spacing w:before="60"/>
              <w:rPr>
                <w:rFonts w:cs="Calibri"/>
                <w:b/>
                <w:bCs/>
                <w:sz w:val="16"/>
              </w:rPr>
            </w:pPr>
          </w:p>
        </w:tc>
        <w:tc>
          <w:tcPr>
            <w:tcW w:w="3995" w:type="dxa"/>
          </w:tcPr>
          <w:p w:rsidR="00565C27" w:rsidRPr="0019325B" w:rsidRDefault="00565C27" w:rsidP="004C4364">
            <w:pPr>
              <w:spacing w:before="60"/>
              <w:rPr>
                <w:rFonts w:cs="Calibri"/>
                <w:sz w:val="16"/>
              </w:rPr>
            </w:pPr>
            <w:r>
              <w:rPr>
                <w:rFonts w:cs="Calibri"/>
                <w:sz w:val="16"/>
              </w:rPr>
              <w:t>MotCurrOffsZeroAvrgB</w:t>
            </w:r>
            <w:r w:rsidRPr="00565C27">
              <w:rPr>
                <w:rFonts w:cs="Calibri"/>
                <w:sz w:val="16"/>
              </w:rPr>
              <w:t>_Volt_T_f32</w:t>
            </w:r>
          </w:p>
        </w:tc>
        <w:tc>
          <w:tcPr>
            <w:tcW w:w="1378" w:type="dxa"/>
          </w:tcPr>
          <w:p w:rsidR="00565C27" w:rsidRPr="0019325B" w:rsidRDefault="00565C27" w:rsidP="004C4364">
            <w:pPr>
              <w:spacing w:before="60"/>
              <w:rPr>
                <w:rFonts w:cs="Calibri"/>
                <w:sz w:val="16"/>
              </w:rPr>
            </w:pPr>
            <w:r w:rsidRPr="0019325B">
              <w:rPr>
                <w:rFonts w:cs="Calibri"/>
                <w:sz w:val="16"/>
              </w:rPr>
              <w:t>float32</w:t>
            </w:r>
          </w:p>
        </w:tc>
        <w:tc>
          <w:tcPr>
            <w:tcW w:w="933" w:type="dxa"/>
          </w:tcPr>
          <w:p w:rsidR="00565C27" w:rsidRPr="00AA38E8" w:rsidRDefault="00146D48" w:rsidP="004C4364">
            <w:pPr>
              <w:spacing w:before="60"/>
              <w:rPr>
                <w:rFonts w:cs="Calibri"/>
                <w:sz w:val="16"/>
              </w:rPr>
            </w:pPr>
            <w:r>
              <w:rPr>
                <w:rFonts w:cs="Calibri"/>
                <w:sz w:val="16"/>
              </w:rPr>
              <w:t>0.0</w:t>
            </w:r>
          </w:p>
        </w:tc>
        <w:tc>
          <w:tcPr>
            <w:tcW w:w="936" w:type="dxa"/>
          </w:tcPr>
          <w:p w:rsidR="00565C27" w:rsidRPr="00AA38E8" w:rsidRDefault="00146D48" w:rsidP="004C4364">
            <w:pPr>
              <w:spacing w:before="60"/>
              <w:rPr>
                <w:rFonts w:cs="Calibri"/>
                <w:sz w:val="16"/>
              </w:rPr>
            </w:pPr>
            <w:r>
              <w:rPr>
                <w:rFonts w:cs="Calibri"/>
                <w:sz w:val="16"/>
              </w:rPr>
              <w:t>5.0</w:t>
            </w:r>
          </w:p>
        </w:tc>
      </w:tr>
      <w:tr w:rsidR="00565C27" w:rsidRPr="00AA38E8" w:rsidTr="00565C27">
        <w:tc>
          <w:tcPr>
            <w:tcW w:w="1686" w:type="dxa"/>
          </w:tcPr>
          <w:p w:rsidR="00565C27" w:rsidRPr="00AA38E8" w:rsidRDefault="00565C27" w:rsidP="004C4364">
            <w:pPr>
              <w:spacing w:before="60"/>
              <w:rPr>
                <w:rFonts w:cs="Calibri"/>
                <w:b/>
                <w:bCs/>
                <w:sz w:val="16"/>
              </w:rPr>
            </w:pPr>
          </w:p>
        </w:tc>
        <w:tc>
          <w:tcPr>
            <w:tcW w:w="3995" w:type="dxa"/>
          </w:tcPr>
          <w:p w:rsidR="00565C27" w:rsidRPr="0019325B" w:rsidRDefault="00565C27" w:rsidP="00565C27">
            <w:pPr>
              <w:spacing w:before="60"/>
              <w:rPr>
                <w:rFonts w:cs="Calibri"/>
                <w:sz w:val="16"/>
              </w:rPr>
            </w:pPr>
            <w:r w:rsidRPr="00565C27">
              <w:rPr>
                <w:rFonts w:cs="Calibri"/>
                <w:sz w:val="16"/>
              </w:rPr>
              <w:t>MotCurrOffsZeroAvrg</w:t>
            </w:r>
            <w:r>
              <w:rPr>
                <w:rFonts w:cs="Calibri"/>
                <w:sz w:val="16"/>
              </w:rPr>
              <w:t>C</w:t>
            </w:r>
            <w:r w:rsidRPr="00565C27">
              <w:rPr>
                <w:rFonts w:cs="Calibri"/>
                <w:sz w:val="16"/>
              </w:rPr>
              <w:t>_Volt_T_f32</w:t>
            </w:r>
          </w:p>
        </w:tc>
        <w:tc>
          <w:tcPr>
            <w:tcW w:w="1378" w:type="dxa"/>
          </w:tcPr>
          <w:p w:rsidR="00565C27" w:rsidRPr="0019325B" w:rsidRDefault="00565C27" w:rsidP="004C4364">
            <w:pPr>
              <w:spacing w:before="60"/>
              <w:rPr>
                <w:rFonts w:cs="Calibri"/>
                <w:sz w:val="16"/>
              </w:rPr>
            </w:pPr>
            <w:r w:rsidRPr="0019325B">
              <w:rPr>
                <w:rFonts w:cs="Calibri"/>
                <w:sz w:val="16"/>
              </w:rPr>
              <w:t>float32</w:t>
            </w:r>
          </w:p>
        </w:tc>
        <w:tc>
          <w:tcPr>
            <w:tcW w:w="933" w:type="dxa"/>
          </w:tcPr>
          <w:p w:rsidR="00565C27" w:rsidRPr="00AA38E8" w:rsidRDefault="00146D48" w:rsidP="004C4364">
            <w:pPr>
              <w:spacing w:before="60"/>
              <w:rPr>
                <w:rFonts w:cs="Calibri"/>
                <w:sz w:val="16"/>
              </w:rPr>
            </w:pPr>
            <w:r>
              <w:rPr>
                <w:rFonts w:cs="Calibri"/>
                <w:sz w:val="16"/>
              </w:rPr>
              <w:t>0.0</w:t>
            </w:r>
          </w:p>
        </w:tc>
        <w:tc>
          <w:tcPr>
            <w:tcW w:w="936" w:type="dxa"/>
          </w:tcPr>
          <w:p w:rsidR="00565C27" w:rsidRPr="00AA38E8" w:rsidRDefault="00146D48" w:rsidP="004C4364">
            <w:pPr>
              <w:spacing w:before="60"/>
              <w:rPr>
                <w:rFonts w:cs="Calibri"/>
                <w:sz w:val="16"/>
              </w:rPr>
            </w:pPr>
            <w:r>
              <w:rPr>
                <w:rFonts w:cs="Calibri"/>
                <w:sz w:val="16"/>
              </w:rPr>
              <w:t>5.0</w:t>
            </w:r>
          </w:p>
        </w:tc>
      </w:tr>
      <w:tr w:rsidR="00DB7707" w:rsidRPr="00AA38E8" w:rsidTr="00565C27">
        <w:tc>
          <w:tcPr>
            <w:tcW w:w="1686" w:type="dxa"/>
          </w:tcPr>
          <w:p w:rsidR="00DB7707" w:rsidRPr="00AA38E8" w:rsidRDefault="00DB7707" w:rsidP="004C4364">
            <w:pPr>
              <w:spacing w:before="60"/>
              <w:rPr>
                <w:rFonts w:cs="Calibri"/>
                <w:b/>
                <w:bCs/>
                <w:sz w:val="16"/>
              </w:rPr>
            </w:pPr>
          </w:p>
        </w:tc>
        <w:tc>
          <w:tcPr>
            <w:tcW w:w="3995" w:type="dxa"/>
          </w:tcPr>
          <w:p w:rsidR="00DB7707" w:rsidRPr="0019325B" w:rsidRDefault="00DB7707" w:rsidP="004C4364">
            <w:pPr>
              <w:spacing w:before="60"/>
              <w:rPr>
                <w:rFonts w:cs="Calibri"/>
                <w:sz w:val="16"/>
              </w:rPr>
            </w:pPr>
            <w:r w:rsidRPr="0019325B">
              <w:rPr>
                <w:rFonts w:cs="Calibri"/>
                <w:sz w:val="16"/>
              </w:rPr>
              <w:t>VehSpd_Kph_T_f32</w:t>
            </w:r>
          </w:p>
        </w:tc>
        <w:tc>
          <w:tcPr>
            <w:tcW w:w="1378" w:type="dxa"/>
          </w:tcPr>
          <w:p w:rsidR="00DB7707" w:rsidRPr="00AA38E8" w:rsidRDefault="00DB7707" w:rsidP="004C4364">
            <w:pPr>
              <w:spacing w:before="60"/>
              <w:rPr>
                <w:rFonts w:cs="Calibri"/>
                <w:sz w:val="16"/>
              </w:rPr>
            </w:pPr>
            <w:r w:rsidRPr="0019325B">
              <w:rPr>
                <w:rFonts w:cs="Calibri"/>
                <w:sz w:val="16"/>
              </w:rPr>
              <w:t>float32</w:t>
            </w:r>
          </w:p>
        </w:tc>
        <w:tc>
          <w:tcPr>
            <w:tcW w:w="933" w:type="dxa"/>
          </w:tcPr>
          <w:p w:rsidR="00DB7707" w:rsidRPr="00AA38E8" w:rsidRDefault="00146D48" w:rsidP="004C4364">
            <w:pPr>
              <w:spacing w:before="60"/>
              <w:rPr>
                <w:rFonts w:cs="Calibri"/>
                <w:sz w:val="16"/>
              </w:rPr>
            </w:pPr>
            <w:r>
              <w:rPr>
                <w:rFonts w:cs="Calibri"/>
                <w:sz w:val="16"/>
              </w:rPr>
              <w:t>0.0</w:t>
            </w:r>
          </w:p>
        </w:tc>
        <w:tc>
          <w:tcPr>
            <w:tcW w:w="936" w:type="dxa"/>
          </w:tcPr>
          <w:p w:rsidR="00DB7707" w:rsidRPr="00AA38E8" w:rsidRDefault="00146D48" w:rsidP="004C4364">
            <w:pPr>
              <w:spacing w:before="60"/>
              <w:rPr>
                <w:rFonts w:cs="Calibri"/>
                <w:sz w:val="16"/>
              </w:rPr>
            </w:pPr>
            <w:r>
              <w:rPr>
                <w:rFonts w:cs="Calibri"/>
                <w:sz w:val="16"/>
              </w:rPr>
              <w:t>511.0</w:t>
            </w:r>
          </w:p>
        </w:tc>
      </w:tr>
      <w:tr w:rsidR="00DB7707" w:rsidRPr="00AA38E8" w:rsidTr="00565C27">
        <w:tc>
          <w:tcPr>
            <w:tcW w:w="1686" w:type="dxa"/>
          </w:tcPr>
          <w:p w:rsidR="00DB7707" w:rsidRPr="00AA38E8" w:rsidRDefault="00DB7707" w:rsidP="004C4364">
            <w:pPr>
              <w:spacing w:before="60"/>
              <w:rPr>
                <w:rFonts w:cs="Calibri"/>
                <w:b/>
                <w:bCs/>
                <w:sz w:val="16"/>
              </w:rPr>
            </w:pPr>
          </w:p>
        </w:tc>
        <w:tc>
          <w:tcPr>
            <w:tcW w:w="3995" w:type="dxa"/>
          </w:tcPr>
          <w:p w:rsidR="00DB7707" w:rsidRPr="0019325B" w:rsidRDefault="00DB7707" w:rsidP="004C4364">
            <w:pPr>
              <w:spacing w:before="60"/>
              <w:rPr>
                <w:rFonts w:cs="Calibri"/>
                <w:sz w:val="16"/>
              </w:rPr>
            </w:pPr>
            <w:proofErr w:type="spellStart"/>
            <w:r w:rsidRPr="0019325B">
              <w:rPr>
                <w:rFonts w:cs="Calibri"/>
                <w:sz w:val="16"/>
              </w:rPr>
              <w:t>VehSpdVld_Cnt_T_logl</w:t>
            </w:r>
            <w:proofErr w:type="spellEnd"/>
          </w:p>
        </w:tc>
        <w:tc>
          <w:tcPr>
            <w:tcW w:w="1378" w:type="dxa"/>
          </w:tcPr>
          <w:p w:rsidR="00DB7707" w:rsidRPr="00AA38E8" w:rsidRDefault="00DB7707" w:rsidP="004C4364">
            <w:pPr>
              <w:spacing w:before="60"/>
              <w:rPr>
                <w:rFonts w:cs="Calibri"/>
                <w:sz w:val="16"/>
              </w:rPr>
            </w:pPr>
            <w:r>
              <w:rPr>
                <w:rFonts w:cs="Calibri"/>
                <w:sz w:val="16"/>
              </w:rPr>
              <w:t>boolean</w:t>
            </w:r>
          </w:p>
        </w:tc>
        <w:tc>
          <w:tcPr>
            <w:tcW w:w="933" w:type="dxa"/>
          </w:tcPr>
          <w:p w:rsidR="00DB7707" w:rsidRPr="00AA38E8" w:rsidRDefault="006B54D1" w:rsidP="004C4364">
            <w:pPr>
              <w:spacing w:before="60"/>
              <w:rPr>
                <w:rFonts w:cs="Calibri"/>
                <w:sz w:val="16"/>
              </w:rPr>
            </w:pPr>
            <w:r>
              <w:rPr>
                <w:rFonts w:cs="Calibri"/>
                <w:sz w:val="16"/>
              </w:rPr>
              <w:t>FALSE</w:t>
            </w:r>
          </w:p>
        </w:tc>
        <w:tc>
          <w:tcPr>
            <w:tcW w:w="936" w:type="dxa"/>
          </w:tcPr>
          <w:p w:rsidR="00DB7707" w:rsidRPr="00AA38E8" w:rsidRDefault="006B54D1" w:rsidP="004C4364">
            <w:pPr>
              <w:spacing w:before="60"/>
              <w:rPr>
                <w:rFonts w:cs="Calibri"/>
                <w:sz w:val="16"/>
              </w:rPr>
            </w:pPr>
            <w:r>
              <w:rPr>
                <w:rFonts w:cs="Calibri"/>
                <w:sz w:val="16"/>
              </w:rPr>
              <w:t>TRUE</w:t>
            </w:r>
          </w:p>
        </w:tc>
      </w:tr>
      <w:tr w:rsidR="00DB7707" w:rsidRPr="00AA38E8" w:rsidTr="00565C27">
        <w:tc>
          <w:tcPr>
            <w:tcW w:w="1686" w:type="dxa"/>
          </w:tcPr>
          <w:p w:rsidR="00DB7707" w:rsidRPr="00AA38E8" w:rsidRDefault="00DB7707" w:rsidP="004C4364">
            <w:pPr>
              <w:spacing w:before="60"/>
              <w:rPr>
                <w:rFonts w:cs="Calibri"/>
                <w:b/>
                <w:bCs/>
                <w:sz w:val="16"/>
              </w:rPr>
            </w:pPr>
          </w:p>
        </w:tc>
        <w:tc>
          <w:tcPr>
            <w:tcW w:w="3995" w:type="dxa"/>
          </w:tcPr>
          <w:p w:rsidR="00DB7707" w:rsidRPr="0019325B" w:rsidRDefault="00DB7707" w:rsidP="004C4364">
            <w:pPr>
              <w:spacing w:before="60"/>
              <w:rPr>
                <w:rFonts w:cs="Calibri"/>
                <w:sz w:val="16"/>
              </w:rPr>
            </w:pPr>
            <w:r w:rsidRPr="0019325B">
              <w:rPr>
                <w:rFonts w:cs="Calibri"/>
                <w:sz w:val="16"/>
              </w:rPr>
              <w:t>DiagcStsIvtr1Inactv_Cnt_T_logl</w:t>
            </w:r>
          </w:p>
        </w:tc>
        <w:tc>
          <w:tcPr>
            <w:tcW w:w="1378" w:type="dxa"/>
          </w:tcPr>
          <w:p w:rsidR="00DB7707" w:rsidRPr="00AA38E8" w:rsidRDefault="00DB7707" w:rsidP="004C4364">
            <w:pPr>
              <w:spacing w:before="60"/>
              <w:rPr>
                <w:rFonts w:cs="Calibri"/>
                <w:sz w:val="16"/>
              </w:rPr>
            </w:pPr>
            <w:r>
              <w:rPr>
                <w:rFonts w:cs="Calibri"/>
                <w:sz w:val="16"/>
              </w:rPr>
              <w:t>boolean</w:t>
            </w:r>
          </w:p>
        </w:tc>
        <w:tc>
          <w:tcPr>
            <w:tcW w:w="933" w:type="dxa"/>
          </w:tcPr>
          <w:p w:rsidR="00DB7707" w:rsidRPr="00AA38E8" w:rsidRDefault="006B54D1" w:rsidP="004C4364">
            <w:pPr>
              <w:spacing w:before="60"/>
              <w:rPr>
                <w:rFonts w:cs="Calibri"/>
                <w:sz w:val="16"/>
              </w:rPr>
            </w:pPr>
            <w:r>
              <w:rPr>
                <w:rFonts w:cs="Calibri"/>
                <w:sz w:val="16"/>
              </w:rPr>
              <w:t>FALSE</w:t>
            </w:r>
          </w:p>
        </w:tc>
        <w:tc>
          <w:tcPr>
            <w:tcW w:w="936" w:type="dxa"/>
          </w:tcPr>
          <w:p w:rsidR="00DB7707" w:rsidRPr="00AA38E8" w:rsidRDefault="006B54D1" w:rsidP="004C4364">
            <w:pPr>
              <w:spacing w:before="60"/>
              <w:rPr>
                <w:rFonts w:cs="Calibri"/>
                <w:sz w:val="16"/>
              </w:rPr>
            </w:pPr>
            <w:r>
              <w:rPr>
                <w:rFonts w:cs="Calibri"/>
                <w:sz w:val="16"/>
              </w:rPr>
              <w:t>TRUE</w:t>
            </w:r>
          </w:p>
        </w:tc>
      </w:tr>
      <w:tr w:rsidR="00565C27" w:rsidRPr="00AA38E8" w:rsidTr="00565C27">
        <w:tc>
          <w:tcPr>
            <w:tcW w:w="1686" w:type="dxa"/>
          </w:tcPr>
          <w:p w:rsidR="00565C27" w:rsidRPr="00AA38E8" w:rsidRDefault="00565C27" w:rsidP="004C4364">
            <w:pPr>
              <w:spacing w:before="60"/>
              <w:rPr>
                <w:rFonts w:cs="Calibri"/>
                <w:b/>
                <w:bCs/>
                <w:sz w:val="16"/>
              </w:rPr>
            </w:pPr>
          </w:p>
        </w:tc>
        <w:tc>
          <w:tcPr>
            <w:tcW w:w="3995" w:type="dxa"/>
          </w:tcPr>
          <w:p w:rsidR="00565C27" w:rsidRDefault="00565C27" w:rsidP="004C4364">
            <w:pPr>
              <w:spacing w:before="60"/>
              <w:rPr>
                <w:rFonts w:cs="Calibri"/>
                <w:sz w:val="16"/>
              </w:rPr>
            </w:pPr>
            <w:proofErr w:type="spellStart"/>
            <w:r w:rsidRPr="00565C27">
              <w:rPr>
                <w:rFonts w:cs="Calibri"/>
                <w:sz w:val="16"/>
              </w:rPr>
              <w:t>MotCurrEolCalStPrev_Cnt_T_enum</w:t>
            </w:r>
            <w:proofErr w:type="spellEnd"/>
          </w:p>
        </w:tc>
        <w:tc>
          <w:tcPr>
            <w:tcW w:w="1378" w:type="dxa"/>
          </w:tcPr>
          <w:p w:rsidR="00565C27" w:rsidRPr="00AA38E8" w:rsidRDefault="00565C27" w:rsidP="004C4364">
            <w:pPr>
              <w:spacing w:before="60"/>
              <w:rPr>
                <w:rFonts w:cs="Calibri"/>
                <w:sz w:val="16"/>
              </w:rPr>
            </w:pPr>
            <w:r w:rsidRPr="00565C27">
              <w:rPr>
                <w:rFonts w:cs="Calibri"/>
                <w:sz w:val="16"/>
              </w:rPr>
              <w:t>MotCurrEolCalSt2</w:t>
            </w:r>
          </w:p>
        </w:tc>
        <w:tc>
          <w:tcPr>
            <w:tcW w:w="933" w:type="dxa"/>
          </w:tcPr>
          <w:p w:rsidR="00565C27" w:rsidRPr="00AA38E8" w:rsidRDefault="00987438" w:rsidP="004C4364">
            <w:pPr>
              <w:spacing w:before="60"/>
              <w:rPr>
                <w:rFonts w:cs="Calibri"/>
                <w:sz w:val="16"/>
              </w:rPr>
            </w:pPr>
            <w:r>
              <w:rPr>
                <w:rFonts w:cs="Calibri"/>
                <w:sz w:val="16"/>
              </w:rPr>
              <w:t>0</w:t>
            </w:r>
          </w:p>
        </w:tc>
        <w:tc>
          <w:tcPr>
            <w:tcW w:w="936" w:type="dxa"/>
          </w:tcPr>
          <w:p w:rsidR="00565C27" w:rsidRPr="00AA38E8" w:rsidRDefault="00987438" w:rsidP="004C4364">
            <w:pPr>
              <w:spacing w:before="60"/>
              <w:rPr>
                <w:rFonts w:cs="Calibri"/>
                <w:sz w:val="16"/>
              </w:rPr>
            </w:pPr>
            <w:r>
              <w:rPr>
                <w:rFonts w:cs="Calibri"/>
                <w:sz w:val="16"/>
              </w:rPr>
              <w:t>8</w:t>
            </w:r>
          </w:p>
        </w:tc>
      </w:tr>
      <w:tr w:rsidR="00DB7707" w:rsidRPr="00AA38E8" w:rsidTr="00565C27">
        <w:tc>
          <w:tcPr>
            <w:tcW w:w="1686" w:type="dxa"/>
          </w:tcPr>
          <w:p w:rsidR="00DB7707" w:rsidRPr="00AA38E8" w:rsidRDefault="00DB7707" w:rsidP="004C4364">
            <w:pPr>
              <w:spacing w:before="60"/>
              <w:rPr>
                <w:rFonts w:cs="Calibri"/>
                <w:b/>
                <w:bCs/>
                <w:sz w:val="16"/>
              </w:rPr>
            </w:pPr>
            <w:r w:rsidRPr="00AA38E8">
              <w:rPr>
                <w:rFonts w:cs="Calibri"/>
                <w:b/>
                <w:bCs/>
                <w:sz w:val="16"/>
              </w:rPr>
              <w:t>Return Value</w:t>
            </w:r>
          </w:p>
        </w:tc>
        <w:tc>
          <w:tcPr>
            <w:tcW w:w="3995" w:type="dxa"/>
          </w:tcPr>
          <w:p w:rsidR="00DB7707" w:rsidRPr="00AA38E8" w:rsidRDefault="00DB7707" w:rsidP="004C4364">
            <w:pPr>
              <w:spacing w:before="60"/>
              <w:rPr>
                <w:rFonts w:cs="Calibri"/>
                <w:sz w:val="16"/>
              </w:rPr>
            </w:pPr>
            <w:r>
              <w:rPr>
                <w:rFonts w:cs="Calibri"/>
                <w:sz w:val="16"/>
              </w:rPr>
              <w:t>N/A</w:t>
            </w:r>
          </w:p>
        </w:tc>
        <w:tc>
          <w:tcPr>
            <w:tcW w:w="1378" w:type="dxa"/>
          </w:tcPr>
          <w:p w:rsidR="00DB7707" w:rsidRPr="00AA38E8" w:rsidRDefault="0027263C" w:rsidP="004C4364">
            <w:pPr>
              <w:spacing w:before="60"/>
              <w:rPr>
                <w:rFonts w:cs="Calibri"/>
                <w:sz w:val="16"/>
              </w:rPr>
            </w:pPr>
            <w:r>
              <w:rPr>
                <w:rFonts w:cs="Calibri"/>
                <w:sz w:val="16"/>
              </w:rPr>
              <w:t>-</w:t>
            </w:r>
          </w:p>
        </w:tc>
        <w:tc>
          <w:tcPr>
            <w:tcW w:w="933" w:type="dxa"/>
          </w:tcPr>
          <w:p w:rsidR="00DB7707" w:rsidRPr="00AA38E8" w:rsidRDefault="0027263C" w:rsidP="004C4364">
            <w:pPr>
              <w:spacing w:before="60"/>
              <w:rPr>
                <w:rFonts w:cs="Calibri"/>
                <w:sz w:val="16"/>
              </w:rPr>
            </w:pPr>
            <w:r>
              <w:rPr>
                <w:rFonts w:cs="Calibri"/>
                <w:sz w:val="16"/>
              </w:rPr>
              <w:t>-</w:t>
            </w:r>
          </w:p>
        </w:tc>
        <w:tc>
          <w:tcPr>
            <w:tcW w:w="936" w:type="dxa"/>
          </w:tcPr>
          <w:p w:rsidR="00DB7707" w:rsidRPr="00AA38E8" w:rsidRDefault="0027263C" w:rsidP="004C4364">
            <w:pPr>
              <w:spacing w:before="60"/>
              <w:rPr>
                <w:rFonts w:cs="Calibri"/>
                <w:sz w:val="16"/>
              </w:rPr>
            </w:pPr>
            <w:r>
              <w:rPr>
                <w:rFonts w:cs="Calibri"/>
                <w:sz w:val="16"/>
              </w:rPr>
              <w:t>-</w:t>
            </w:r>
          </w:p>
        </w:tc>
      </w:tr>
    </w:tbl>
    <w:p w:rsidR="00DB7707" w:rsidRDefault="00DB7707" w:rsidP="00DB7707">
      <w:pPr>
        <w:pStyle w:val="Heading4"/>
      </w:pPr>
      <w:r>
        <w:t>Design Rationale</w:t>
      </w:r>
    </w:p>
    <w:p w:rsidR="00941E1F" w:rsidRPr="00941E1F" w:rsidRDefault="00941E1F" w:rsidP="00941E1F">
      <w:r w:rsidRPr="00AD0D00">
        <w:t>Refer FDD</w:t>
      </w:r>
    </w:p>
    <w:p w:rsidR="00DB7707" w:rsidRPr="00AA38E8" w:rsidRDefault="00DB7707" w:rsidP="00DB7707">
      <w:pPr>
        <w:pStyle w:val="Heading4"/>
      </w:pPr>
      <w:r>
        <w:t>Processing</w:t>
      </w:r>
    </w:p>
    <w:p w:rsidR="00DB7707" w:rsidRDefault="00DB7707" w:rsidP="00DB7707">
      <w:pPr>
        <w:rPr>
          <w:rFonts w:cs="Calibri"/>
        </w:rPr>
      </w:pPr>
      <w:r w:rsidRPr="00AD0D00">
        <w:t>Refer FDD</w:t>
      </w:r>
    </w:p>
    <w:p w:rsidR="00DB7707" w:rsidRPr="00AA38E8" w:rsidRDefault="00CC5D39" w:rsidP="00CC5D39">
      <w:pPr>
        <w:pStyle w:val="Heading3"/>
      </w:pPr>
      <w:bookmarkStart w:id="91" w:name="_Toc483469780"/>
      <w:proofErr w:type="spellStart"/>
      <w:r w:rsidRPr="00CC5D39">
        <w:t>RangeChkWIABC</w:t>
      </w:r>
      <w:bookmarkEnd w:id="91"/>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DB7707" w:rsidRPr="00AA38E8" w:rsidTr="00DB7707">
        <w:tc>
          <w:tcPr>
            <w:tcW w:w="1694" w:type="dxa"/>
          </w:tcPr>
          <w:p w:rsidR="00DB7707" w:rsidRPr="00AA38E8" w:rsidRDefault="00DB7707" w:rsidP="004C4364">
            <w:pPr>
              <w:spacing w:before="60"/>
              <w:rPr>
                <w:rFonts w:cs="Calibri"/>
                <w:b/>
                <w:bCs/>
                <w:sz w:val="16"/>
              </w:rPr>
            </w:pPr>
            <w:r w:rsidRPr="00AA38E8">
              <w:rPr>
                <w:rFonts w:cs="Calibri"/>
                <w:b/>
                <w:bCs/>
                <w:sz w:val="16"/>
              </w:rPr>
              <w:t>Function Name</w:t>
            </w:r>
          </w:p>
        </w:tc>
        <w:tc>
          <w:tcPr>
            <w:tcW w:w="3999" w:type="dxa"/>
          </w:tcPr>
          <w:p w:rsidR="00DB7707" w:rsidRPr="00AA38E8" w:rsidRDefault="00DB7707" w:rsidP="004C4364">
            <w:pPr>
              <w:spacing w:before="60"/>
              <w:rPr>
                <w:rFonts w:cs="Calibri"/>
                <w:sz w:val="16"/>
              </w:rPr>
            </w:pPr>
            <w:proofErr w:type="spellStart"/>
            <w:r w:rsidRPr="00DB7707">
              <w:rPr>
                <w:rFonts w:cs="Calibri"/>
                <w:sz w:val="16"/>
              </w:rPr>
              <w:t>RangeChkWIABC</w:t>
            </w:r>
            <w:proofErr w:type="spellEnd"/>
          </w:p>
        </w:tc>
        <w:tc>
          <w:tcPr>
            <w:tcW w:w="965" w:type="dxa"/>
            <w:shd w:val="pct30" w:color="FFFF00" w:fill="auto"/>
          </w:tcPr>
          <w:p w:rsidR="00DB7707" w:rsidRPr="00AA38E8" w:rsidRDefault="00DB7707" w:rsidP="004C4364">
            <w:pPr>
              <w:spacing w:before="60"/>
              <w:jc w:val="center"/>
              <w:rPr>
                <w:rFonts w:cs="Calibri"/>
                <w:sz w:val="16"/>
              </w:rPr>
            </w:pPr>
            <w:r w:rsidRPr="00AA38E8">
              <w:rPr>
                <w:rFonts w:cs="Calibri"/>
                <w:sz w:val="16"/>
              </w:rPr>
              <w:t>Type</w:t>
            </w:r>
          </w:p>
        </w:tc>
        <w:tc>
          <w:tcPr>
            <w:tcW w:w="1135" w:type="dxa"/>
            <w:shd w:val="pct30" w:color="FFFF00" w:fill="auto"/>
          </w:tcPr>
          <w:p w:rsidR="00DB7707" w:rsidRPr="00AA38E8" w:rsidRDefault="00DB7707" w:rsidP="004C4364">
            <w:pPr>
              <w:spacing w:before="60"/>
              <w:jc w:val="center"/>
              <w:rPr>
                <w:rFonts w:cs="Calibri"/>
                <w:sz w:val="16"/>
              </w:rPr>
            </w:pPr>
            <w:r w:rsidRPr="00AA38E8">
              <w:rPr>
                <w:rFonts w:cs="Calibri"/>
                <w:sz w:val="16"/>
              </w:rPr>
              <w:t>Min</w:t>
            </w:r>
          </w:p>
        </w:tc>
        <w:tc>
          <w:tcPr>
            <w:tcW w:w="1135" w:type="dxa"/>
            <w:shd w:val="pct30" w:color="FFFF00" w:fill="auto"/>
          </w:tcPr>
          <w:p w:rsidR="00DB7707" w:rsidRPr="00AA38E8" w:rsidRDefault="00DB7707" w:rsidP="004C4364">
            <w:pPr>
              <w:spacing w:before="60"/>
              <w:jc w:val="center"/>
              <w:rPr>
                <w:rFonts w:cs="Calibri"/>
                <w:sz w:val="16"/>
              </w:rPr>
            </w:pPr>
            <w:r w:rsidRPr="00AA38E8">
              <w:rPr>
                <w:rFonts w:cs="Calibri"/>
                <w:sz w:val="16"/>
              </w:rPr>
              <w:t>Max</w:t>
            </w:r>
          </w:p>
        </w:tc>
      </w:tr>
      <w:tr w:rsidR="00DB7707" w:rsidRPr="00AA38E8" w:rsidTr="00DB7707">
        <w:tc>
          <w:tcPr>
            <w:tcW w:w="1694" w:type="dxa"/>
          </w:tcPr>
          <w:p w:rsidR="00DB7707" w:rsidRPr="00AA38E8" w:rsidRDefault="00DB7707" w:rsidP="004C4364">
            <w:pPr>
              <w:spacing w:before="60"/>
              <w:rPr>
                <w:rFonts w:cs="Calibri"/>
                <w:b/>
                <w:bCs/>
                <w:sz w:val="16"/>
              </w:rPr>
            </w:pPr>
            <w:r w:rsidRPr="00AA38E8">
              <w:rPr>
                <w:rFonts w:cs="Calibri"/>
                <w:b/>
                <w:bCs/>
                <w:sz w:val="16"/>
              </w:rPr>
              <w:t xml:space="preserve">Arguments Passed </w:t>
            </w:r>
          </w:p>
        </w:tc>
        <w:tc>
          <w:tcPr>
            <w:tcW w:w="3999" w:type="dxa"/>
          </w:tcPr>
          <w:p w:rsidR="00DB7707" w:rsidRPr="00AA38E8" w:rsidRDefault="00DB7707" w:rsidP="004C4364">
            <w:pPr>
              <w:spacing w:before="60"/>
              <w:rPr>
                <w:rFonts w:cs="Calibri"/>
                <w:sz w:val="16"/>
              </w:rPr>
            </w:pPr>
            <w:r w:rsidRPr="00DB7707">
              <w:rPr>
                <w:rFonts w:cs="Calibri"/>
                <w:sz w:val="16"/>
              </w:rPr>
              <w:t>MotCurrAdcVlyA_Volt_T_f32</w:t>
            </w:r>
          </w:p>
        </w:tc>
        <w:tc>
          <w:tcPr>
            <w:tcW w:w="965" w:type="dxa"/>
          </w:tcPr>
          <w:p w:rsidR="00DB7707" w:rsidRPr="00AA38E8" w:rsidRDefault="00DB7707" w:rsidP="004C4364">
            <w:pPr>
              <w:spacing w:before="60"/>
              <w:rPr>
                <w:rFonts w:cs="Calibri"/>
                <w:sz w:val="16"/>
              </w:rPr>
            </w:pPr>
            <w:r w:rsidRPr="0019325B">
              <w:rPr>
                <w:rFonts w:cs="Calibri"/>
                <w:sz w:val="16"/>
              </w:rPr>
              <w:t>float32</w:t>
            </w:r>
          </w:p>
        </w:tc>
        <w:tc>
          <w:tcPr>
            <w:tcW w:w="1135" w:type="dxa"/>
          </w:tcPr>
          <w:p w:rsidR="00DB7707" w:rsidRPr="00AA38E8" w:rsidRDefault="000A6670" w:rsidP="000A6670">
            <w:pPr>
              <w:spacing w:before="60"/>
              <w:rPr>
                <w:rFonts w:cs="Calibri"/>
                <w:sz w:val="16"/>
              </w:rPr>
            </w:pPr>
            <w:r>
              <w:rPr>
                <w:rFonts w:cs="Calibri"/>
                <w:sz w:val="16"/>
              </w:rPr>
              <w:t>0</w:t>
            </w:r>
            <w:r w:rsidR="00F16BB3">
              <w:rPr>
                <w:rFonts w:cs="Calibri"/>
                <w:sz w:val="16"/>
              </w:rPr>
              <w:t>.0</w:t>
            </w:r>
          </w:p>
        </w:tc>
        <w:tc>
          <w:tcPr>
            <w:tcW w:w="1135" w:type="dxa"/>
          </w:tcPr>
          <w:p w:rsidR="00DB7707" w:rsidRPr="00AA38E8" w:rsidRDefault="000A6670" w:rsidP="004C4364">
            <w:pPr>
              <w:spacing w:before="60"/>
              <w:rPr>
                <w:rFonts w:cs="Calibri"/>
                <w:sz w:val="16"/>
              </w:rPr>
            </w:pPr>
            <w:r>
              <w:rPr>
                <w:rFonts w:cs="Calibri"/>
                <w:sz w:val="16"/>
              </w:rPr>
              <w:t>5</w:t>
            </w:r>
            <w:r w:rsidR="00F16BB3">
              <w:rPr>
                <w:rFonts w:cs="Calibri"/>
                <w:sz w:val="16"/>
              </w:rPr>
              <w:t>.0</w:t>
            </w:r>
          </w:p>
        </w:tc>
      </w:tr>
      <w:tr w:rsidR="00DB7707" w:rsidRPr="00AA38E8" w:rsidTr="00DB7707">
        <w:tc>
          <w:tcPr>
            <w:tcW w:w="1694" w:type="dxa"/>
          </w:tcPr>
          <w:p w:rsidR="00DB7707" w:rsidRPr="00AA38E8" w:rsidRDefault="00DB7707" w:rsidP="004C4364">
            <w:pPr>
              <w:spacing w:before="60"/>
              <w:rPr>
                <w:rFonts w:cs="Calibri"/>
                <w:b/>
                <w:bCs/>
                <w:sz w:val="16"/>
              </w:rPr>
            </w:pPr>
          </w:p>
        </w:tc>
        <w:tc>
          <w:tcPr>
            <w:tcW w:w="3999" w:type="dxa"/>
          </w:tcPr>
          <w:p w:rsidR="00DB7707" w:rsidRPr="00AA38E8" w:rsidRDefault="00DB7707" w:rsidP="00DB7707">
            <w:pPr>
              <w:spacing w:before="60"/>
              <w:rPr>
                <w:rFonts w:cs="Calibri"/>
                <w:sz w:val="16"/>
              </w:rPr>
            </w:pPr>
            <w:r w:rsidRPr="00DB7707">
              <w:rPr>
                <w:rFonts w:cs="Calibri"/>
                <w:sz w:val="16"/>
              </w:rPr>
              <w:t>MotCurrAdcVly</w:t>
            </w:r>
            <w:r>
              <w:rPr>
                <w:rFonts w:cs="Calibri"/>
                <w:sz w:val="16"/>
              </w:rPr>
              <w:t>B</w:t>
            </w:r>
            <w:r w:rsidRPr="00DB7707">
              <w:rPr>
                <w:rFonts w:cs="Calibri"/>
                <w:sz w:val="16"/>
              </w:rPr>
              <w:t>_Volt_T_f32</w:t>
            </w:r>
          </w:p>
        </w:tc>
        <w:tc>
          <w:tcPr>
            <w:tcW w:w="965" w:type="dxa"/>
          </w:tcPr>
          <w:p w:rsidR="00DB7707" w:rsidRPr="00AA38E8" w:rsidRDefault="00DB7707" w:rsidP="004C4364">
            <w:pPr>
              <w:spacing w:before="60"/>
              <w:rPr>
                <w:rFonts w:cs="Calibri"/>
                <w:sz w:val="16"/>
              </w:rPr>
            </w:pPr>
            <w:r w:rsidRPr="0019325B">
              <w:rPr>
                <w:rFonts w:cs="Calibri"/>
                <w:sz w:val="16"/>
              </w:rPr>
              <w:t>float32</w:t>
            </w:r>
          </w:p>
        </w:tc>
        <w:tc>
          <w:tcPr>
            <w:tcW w:w="1135" w:type="dxa"/>
          </w:tcPr>
          <w:p w:rsidR="00DB7707" w:rsidRPr="00AA38E8" w:rsidRDefault="000A6670" w:rsidP="004C4364">
            <w:pPr>
              <w:spacing w:before="60"/>
              <w:rPr>
                <w:rFonts w:cs="Calibri"/>
                <w:sz w:val="16"/>
              </w:rPr>
            </w:pPr>
            <w:r>
              <w:rPr>
                <w:rFonts w:cs="Calibri"/>
                <w:sz w:val="16"/>
              </w:rPr>
              <w:t>0</w:t>
            </w:r>
            <w:r w:rsidR="00F16BB3">
              <w:rPr>
                <w:rFonts w:cs="Calibri"/>
                <w:sz w:val="16"/>
              </w:rPr>
              <w:t>.0</w:t>
            </w:r>
          </w:p>
        </w:tc>
        <w:tc>
          <w:tcPr>
            <w:tcW w:w="1135" w:type="dxa"/>
          </w:tcPr>
          <w:p w:rsidR="00DB7707" w:rsidRPr="00AA38E8" w:rsidRDefault="000A6670" w:rsidP="004C4364">
            <w:pPr>
              <w:spacing w:before="60"/>
              <w:rPr>
                <w:rFonts w:cs="Calibri"/>
                <w:sz w:val="16"/>
              </w:rPr>
            </w:pPr>
            <w:r>
              <w:rPr>
                <w:rFonts w:cs="Calibri"/>
                <w:sz w:val="16"/>
              </w:rPr>
              <w:t>5</w:t>
            </w:r>
            <w:r w:rsidR="00F16BB3">
              <w:rPr>
                <w:rFonts w:cs="Calibri"/>
                <w:sz w:val="16"/>
              </w:rPr>
              <w:t>.0</w:t>
            </w:r>
          </w:p>
        </w:tc>
      </w:tr>
      <w:tr w:rsidR="00DB7707" w:rsidRPr="00AA38E8" w:rsidTr="00DB7707">
        <w:tc>
          <w:tcPr>
            <w:tcW w:w="1694" w:type="dxa"/>
          </w:tcPr>
          <w:p w:rsidR="00DB7707" w:rsidRPr="00AA38E8" w:rsidRDefault="00DB7707" w:rsidP="004C4364">
            <w:pPr>
              <w:spacing w:before="60"/>
              <w:rPr>
                <w:rFonts w:cs="Calibri"/>
                <w:b/>
                <w:bCs/>
                <w:sz w:val="16"/>
              </w:rPr>
            </w:pPr>
          </w:p>
        </w:tc>
        <w:tc>
          <w:tcPr>
            <w:tcW w:w="3999" w:type="dxa"/>
          </w:tcPr>
          <w:p w:rsidR="00DB7707" w:rsidRPr="0019325B" w:rsidRDefault="00DB7707" w:rsidP="00DB7707">
            <w:pPr>
              <w:spacing w:before="60"/>
              <w:rPr>
                <w:rFonts w:cs="Calibri"/>
                <w:sz w:val="16"/>
              </w:rPr>
            </w:pPr>
            <w:r w:rsidRPr="00DB7707">
              <w:rPr>
                <w:rFonts w:cs="Calibri"/>
                <w:sz w:val="16"/>
              </w:rPr>
              <w:t>MotCurrAdcVly</w:t>
            </w:r>
            <w:r>
              <w:rPr>
                <w:rFonts w:cs="Calibri"/>
                <w:sz w:val="16"/>
              </w:rPr>
              <w:t>C</w:t>
            </w:r>
            <w:r w:rsidRPr="00DB7707">
              <w:rPr>
                <w:rFonts w:cs="Calibri"/>
                <w:sz w:val="16"/>
              </w:rPr>
              <w:t>_Volt_T_f32</w:t>
            </w:r>
          </w:p>
        </w:tc>
        <w:tc>
          <w:tcPr>
            <w:tcW w:w="965" w:type="dxa"/>
          </w:tcPr>
          <w:p w:rsidR="00DB7707" w:rsidRPr="00AA38E8" w:rsidRDefault="00DB7707" w:rsidP="004C4364">
            <w:pPr>
              <w:spacing w:before="60"/>
              <w:rPr>
                <w:rFonts w:cs="Calibri"/>
                <w:sz w:val="16"/>
              </w:rPr>
            </w:pPr>
            <w:r w:rsidRPr="0019325B">
              <w:rPr>
                <w:rFonts w:cs="Calibri"/>
                <w:sz w:val="16"/>
              </w:rPr>
              <w:t>float32</w:t>
            </w:r>
          </w:p>
        </w:tc>
        <w:tc>
          <w:tcPr>
            <w:tcW w:w="1135" w:type="dxa"/>
          </w:tcPr>
          <w:p w:rsidR="00DB7707" w:rsidRPr="00AA38E8" w:rsidRDefault="000A6670" w:rsidP="004C4364">
            <w:pPr>
              <w:spacing w:before="60"/>
              <w:rPr>
                <w:rFonts w:cs="Calibri"/>
                <w:sz w:val="16"/>
              </w:rPr>
            </w:pPr>
            <w:r>
              <w:rPr>
                <w:rFonts w:cs="Calibri"/>
                <w:sz w:val="16"/>
              </w:rPr>
              <w:t>0</w:t>
            </w:r>
            <w:r w:rsidR="00F16BB3">
              <w:rPr>
                <w:rFonts w:cs="Calibri"/>
                <w:sz w:val="16"/>
              </w:rPr>
              <w:t>.0</w:t>
            </w:r>
          </w:p>
        </w:tc>
        <w:tc>
          <w:tcPr>
            <w:tcW w:w="1135" w:type="dxa"/>
          </w:tcPr>
          <w:p w:rsidR="00DB7707" w:rsidRPr="00AA38E8" w:rsidRDefault="000A6670" w:rsidP="004C4364">
            <w:pPr>
              <w:spacing w:before="60"/>
              <w:rPr>
                <w:rFonts w:cs="Calibri"/>
                <w:sz w:val="16"/>
              </w:rPr>
            </w:pPr>
            <w:r>
              <w:rPr>
                <w:rFonts w:cs="Calibri"/>
                <w:sz w:val="16"/>
              </w:rPr>
              <w:t>5</w:t>
            </w:r>
            <w:r w:rsidR="00F16BB3">
              <w:rPr>
                <w:rFonts w:cs="Calibri"/>
                <w:sz w:val="16"/>
              </w:rPr>
              <w:t>.0</w:t>
            </w:r>
          </w:p>
        </w:tc>
      </w:tr>
      <w:tr w:rsidR="00DB7707" w:rsidRPr="00AA38E8" w:rsidTr="00DB7707">
        <w:tc>
          <w:tcPr>
            <w:tcW w:w="1694" w:type="dxa"/>
          </w:tcPr>
          <w:p w:rsidR="00DB7707" w:rsidRPr="00AA38E8" w:rsidRDefault="00DB7707" w:rsidP="004C4364">
            <w:pPr>
              <w:spacing w:before="60"/>
              <w:rPr>
                <w:rFonts w:cs="Calibri"/>
                <w:b/>
                <w:bCs/>
                <w:sz w:val="16"/>
              </w:rPr>
            </w:pPr>
            <w:r w:rsidRPr="00AA38E8">
              <w:rPr>
                <w:rFonts w:cs="Calibri"/>
                <w:b/>
                <w:bCs/>
                <w:sz w:val="16"/>
              </w:rPr>
              <w:t>Return Value</w:t>
            </w:r>
          </w:p>
        </w:tc>
        <w:tc>
          <w:tcPr>
            <w:tcW w:w="3999" w:type="dxa"/>
          </w:tcPr>
          <w:p w:rsidR="00DB7707" w:rsidRPr="00AA38E8" w:rsidRDefault="00DB7707" w:rsidP="004C4364">
            <w:pPr>
              <w:spacing w:before="60"/>
              <w:rPr>
                <w:rFonts w:cs="Calibri"/>
                <w:sz w:val="16"/>
              </w:rPr>
            </w:pPr>
            <w:proofErr w:type="spellStart"/>
            <w:r w:rsidRPr="00DB7707">
              <w:rPr>
                <w:rFonts w:cs="Calibri"/>
                <w:sz w:val="16"/>
              </w:rPr>
              <w:t>InRng_Cnt_T_logl</w:t>
            </w:r>
            <w:proofErr w:type="spellEnd"/>
          </w:p>
        </w:tc>
        <w:tc>
          <w:tcPr>
            <w:tcW w:w="965" w:type="dxa"/>
          </w:tcPr>
          <w:p w:rsidR="00DB7707" w:rsidRPr="00AA38E8" w:rsidRDefault="00DB7707" w:rsidP="004C4364">
            <w:pPr>
              <w:spacing w:before="60"/>
              <w:rPr>
                <w:rFonts w:cs="Calibri"/>
                <w:sz w:val="16"/>
              </w:rPr>
            </w:pPr>
            <w:r>
              <w:rPr>
                <w:rFonts w:cs="Calibri"/>
                <w:sz w:val="16"/>
              </w:rPr>
              <w:t>boolean</w:t>
            </w:r>
          </w:p>
        </w:tc>
        <w:tc>
          <w:tcPr>
            <w:tcW w:w="1135" w:type="dxa"/>
          </w:tcPr>
          <w:p w:rsidR="00DB7707" w:rsidRPr="00AA38E8" w:rsidRDefault="00F16BB3" w:rsidP="004C4364">
            <w:pPr>
              <w:spacing w:before="60"/>
              <w:rPr>
                <w:rFonts w:cs="Calibri"/>
                <w:sz w:val="16"/>
              </w:rPr>
            </w:pPr>
            <w:r>
              <w:rPr>
                <w:rFonts w:cs="Calibri"/>
                <w:sz w:val="16"/>
              </w:rPr>
              <w:t>FALSE</w:t>
            </w:r>
          </w:p>
        </w:tc>
        <w:tc>
          <w:tcPr>
            <w:tcW w:w="1135" w:type="dxa"/>
          </w:tcPr>
          <w:p w:rsidR="00DB7707" w:rsidRPr="00AA38E8" w:rsidRDefault="00F16BB3" w:rsidP="004C4364">
            <w:pPr>
              <w:spacing w:before="60"/>
              <w:rPr>
                <w:rFonts w:cs="Calibri"/>
                <w:sz w:val="16"/>
              </w:rPr>
            </w:pPr>
            <w:r>
              <w:rPr>
                <w:rFonts w:cs="Calibri"/>
                <w:sz w:val="16"/>
              </w:rPr>
              <w:t>TRUE</w:t>
            </w:r>
          </w:p>
        </w:tc>
      </w:tr>
    </w:tbl>
    <w:p w:rsidR="00DB7707" w:rsidRDefault="00DB7707" w:rsidP="00DB7707">
      <w:pPr>
        <w:pStyle w:val="Heading4"/>
      </w:pPr>
      <w:r>
        <w:t>Design Rationale</w:t>
      </w:r>
    </w:p>
    <w:p w:rsidR="00941E1F" w:rsidRPr="00941E1F" w:rsidRDefault="00941E1F" w:rsidP="00941E1F">
      <w:r w:rsidRPr="00AD0D00">
        <w:t>Refer FDD</w:t>
      </w:r>
    </w:p>
    <w:p w:rsidR="00DB7707" w:rsidRPr="00AA38E8" w:rsidRDefault="00DB7707" w:rsidP="00DB7707">
      <w:pPr>
        <w:pStyle w:val="Heading4"/>
      </w:pPr>
      <w:r>
        <w:t>Processing</w:t>
      </w:r>
    </w:p>
    <w:p w:rsidR="00DB7707" w:rsidRDefault="00DB7707" w:rsidP="00DB7707">
      <w:pPr>
        <w:rPr>
          <w:rFonts w:cs="Calibri"/>
        </w:rPr>
      </w:pPr>
      <w:r w:rsidRPr="00AD0D00">
        <w:t>Refer FDD</w:t>
      </w:r>
    </w:p>
    <w:p w:rsidR="005436F5" w:rsidRDefault="005436F5">
      <w:pPr>
        <w:spacing w:after="0"/>
        <w:rPr>
          <w:b/>
          <w:kern w:val="28"/>
          <w:sz w:val="24"/>
          <w:szCs w:val="20"/>
          <w:lang w:bidi="ar-SA"/>
        </w:rPr>
      </w:pPr>
      <w:r>
        <w:br w:type="page"/>
      </w:r>
    </w:p>
    <w:p w:rsidR="000C60AF" w:rsidRPr="00AA38E8" w:rsidRDefault="00CC5D39" w:rsidP="00CC5D39">
      <w:pPr>
        <w:pStyle w:val="Heading3"/>
      </w:pPr>
      <w:bookmarkStart w:id="92" w:name="_Toc483469781"/>
      <w:proofErr w:type="spellStart"/>
      <w:r w:rsidRPr="00CC5D39">
        <w:lastRenderedPageBreak/>
        <w:t>ProtocolChkENABC</w:t>
      </w:r>
      <w:bookmarkEnd w:id="92"/>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0C60AF"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Function Name</w:t>
            </w:r>
          </w:p>
        </w:tc>
        <w:tc>
          <w:tcPr>
            <w:tcW w:w="3999" w:type="dxa"/>
          </w:tcPr>
          <w:p w:rsidR="000C60AF" w:rsidRPr="00AA38E8" w:rsidRDefault="000C60AF" w:rsidP="004C4364">
            <w:pPr>
              <w:spacing w:before="60"/>
              <w:rPr>
                <w:rFonts w:cs="Calibri"/>
                <w:sz w:val="16"/>
              </w:rPr>
            </w:pPr>
            <w:proofErr w:type="spellStart"/>
            <w:r w:rsidRPr="000C60AF">
              <w:rPr>
                <w:rFonts w:cs="Calibri"/>
                <w:sz w:val="16"/>
              </w:rPr>
              <w:t>ProtocolChkENABC</w:t>
            </w:r>
            <w:proofErr w:type="spellEnd"/>
          </w:p>
        </w:tc>
        <w:tc>
          <w:tcPr>
            <w:tcW w:w="965" w:type="dxa"/>
            <w:shd w:val="pct30" w:color="FFFF00" w:fill="auto"/>
          </w:tcPr>
          <w:p w:rsidR="000C60AF" w:rsidRPr="00AA38E8" w:rsidRDefault="000C60AF" w:rsidP="004C4364">
            <w:pPr>
              <w:spacing w:before="60"/>
              <w:jc w:val="center"/>
              <w:rPr>
                <w:rFonts w:cs="Calibri"/>
                <w:sz w:val="16"/>
              </w:rPr>
            </w:pPr>
            <w:r w:rsidRPr="00AA38E8">
              <w:rPr>
                <w:rFonts w:cs="Calibri"/>
                <w:sz w:val="16"/>
              </w:rPr>
              <w:t>Type</w:t>
            </w:r>
          </w:p>
        </w:tc>
        <w:tc>
          <w:tcPr>
            <w:tcW w:w="1135" w:type="dxa"/>
            <w:shd w:val="pct30" w:color="FFFF00" w:fill="auto"/>
          </w:tcPr>
          <w:p w:rsidR="000C60AF" w:rsidRPr="00AA38E8" w:rsidRDefault="000C60AF" w:rsidP="004C4364">
            <w:pPr>
              <w:spacing w:before="60"/>
              <w:jc w:val="center"/>
              <w:rPr>
                <w:rFonts w:cs="Calibri"/>
                <w:sz w:val="16"/>
              </w:rPr>
            </w:pPr>
            <w:r w:rsidRPr="00AA38E8">
              <w:rPr>
                <w:rFonts w:cs="Calibri"/>
                <w:sz w:val="16"/>
              </w:rPr>
              <w:t>Min</w:t>
            </w:r>
          </w:p>
        </w:tc>
        <w:tc>
          <w:tcPr>
            <w:tcW w:w="1135" w:type="dxa"/>
            <w:shd w:val="pct30" w:color="FFFF00" w:fill="auto"/>
          </w:tcPr>
          <w:p w:rsidR="000C60AF" w:rsidRPr="00AA38E8" w:rsidRDefault="000C60AF" w:rsidP="004C4364">
            <w:pPr>
              <w:spacing w:before="60"/>
              <w:jc w:val="center"/>
              <w:rPr>
                <w:rFonts w:cs="Calibri"/>
                <w:sz w:val="16"/>
              </w:rPr>
            </w:pPr>
            <w:r w:rsidRPr="00AA38E8">
              <w:rPr>
                <w:rFonts w:cs="Calibri"/>
                <w:sz w:val="16"/>
              </w:rPr>
              <w:t>Max</w:t>
            </w:r>
          </w:p>
        </w:tc>
      </w:tr>
      <w:tr w:rsidR="000C60AF"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 xml:space="preserve">Arguments Passed </w:t>
            </w:r>
          </w:p>
        </w:tc>
        <w:tc>
          <w:tcPr>
            <w:tcW w:w="3999" w:type="dxa"/>
          </w:tcPr>
          <w:p w:rsidR="000C60AF" w:rsidRPr="00AA38E8" w:rsidRDefault="000C60AF" w:rsidP="004C4364">
            <w:pPr>
              <w:spacing w:before="60"/>
              <w:rPr>
                <w:rFonts w:cs="Calibri"/>
                <w:sz w:val="16"/>
              </w:rPr>
            </w:pPr>
            <w:r>
              <w:rPr>
                <w:rFonts w:cs="Calibri"/>
                <w:sz w:val="16"/>
              </w:rPr>
              <w:t>N/A</w:t>
            </w:r>
          </w:p>
        </w:tc>
        <w:tc>
          <w:tcPr>
            <w:tcW w:w="965" w:type="dxa"/>
          </w:tcPr>
          <w:p w:rsidR="000C60AF" w:rsidRPr="00AA38E8" w:rsidRDefault="0027263C" w:rsidP="004C4364">
            <w:pPr>
              <w:spacing w:before="60"/>
              <w:rPr>
                <w:rFonts w:cs="Calibri"/>
                <w:sz w:val="16"/>
              </w:rPr>
            </w:pPr>
            <w:r>
              <w:rPr>
                <w:rFonts w:cs="Calibri"/>
                <w:sz w:val="16"/>
              </w:rPr>
              <w:t>-</w:t>
            </w:r>
          </w:p>
        </w:tc>
        <w:tc>
          <w:tcPr>
            <w:tcW w:w="1135" w:type="dxa"/>
          </w:tcPr>
          <w:p w:rsidR="000C60AF" w:rsidRPr="00AA38E8" w:rsidRDefault="0027263C" w:rsidP="004C4364">
            <w:pPr>
              <w:spacing w:before="60"/>
              <w:rPr>
                <w:rFonts w:cs="Calibri"/>
                <w:sz w:val="16"/>
              </w:rPr>
            </w:pPr>
            <w:r>
              <w:rPr>
                <w:rFonts w:cs="Calibri"/>
                <w:sz w:val="16"/>
              </w:rPr>
              <w:t>-</w:t>
            </w:r>
          </w:p>
        </w:tc>
        <w:tc>
          <w:tcPr>
            <w:tcW w:w="1135" w:type="dxa"/>
          </w:tcPr>
          <w:p w:rsidR="000C60AF" w:rsidRPr="00AA38E8" w:rsidRDefault="0027263C" w:rsidP="004C4364">
            <w:pPr>
              <w:spacing w:before="60"/>
              <w:rPr>
                <w:rFonts w:cs="Calibri"/>
                <w:sz w:val="16"/>
              </w:rPr>
            </w:pPr>
            <w:r>
              <w:rPr>
                <w:rFonts w:cs="Calibri"/>
                <w:sz w:val="16"/>
              </w:rPr>
              <w:t>-</w:t>
            </w:r>
          </w:p>
        </w:tc>
      </w:tr>
      <w:tr w:rsidR="007631F6" w:rsidRPr="00AA38E8" w:rsidTr="004C4364">
        <w:tc>
          <w:tcPr>
            <w:tcW w:w="1694" w:type="dxa"/>
          </w:tcPr>
          <w:p w:rsidR="007631F6" w:rsidRPr="00AA38E8" w:rsidRDefault="007631F6" w:rsidP="004C4364">
            <w:pPr>
              <w:spacing w:before="60"/>
              <w:rPr>
                <w:rFonts w:cs="Calibri"/>
                <w:b/>
                <w:bCs/>
                <w:sz w:val="16"/>
              </w:rPr>
            </w:pPr>
            <w:r w:rsidRPr="00AA38E8">
              <w:rPr>
                <w:rFonts w:cs="Calibri"/>
                <w:b/>
                <w:bCs/>
                <w:sz w:val="16"/>
              </w:rPr>
              <w:t>Return Value</w:t>
            </w:r>
          </w:p>
        </w:tc>
        <w:tc>
          <w:tcPr>
            <w:tcW w:w="3999" w:type="dxa"/>
          </w:tcPr>
          <w:p w:rsidR="007631F6" w:rsidRPr="00AA38E8" w:rsidRDefault="0027263C" w:rsidP="004C4364">
            <w:pPr>
              <w:spacing w:before="60"/>
              <w:rPr>
                <w:rFonts w:cs="Calibri"/>
                <w:sz w:val="16"/>
              </w:rPr>
            </w:pPr>
            <w:proofErr w:type="spellStart"/>
            <w:r w:rsidRPr="0027263C">
              <w:rPr>
                <w:rFonts w:cs="Calibri"/>
                <w:sz w:val="16"/>
              </w:rPr>
              <w:t>ProtocolChkEn_Cnt_T_logl</w:t>
            </w:r>
            <w:proofErr w:type="spellEnd"/>
          </w:p>
        </w:tc>
        <w:tc>
          <w:tcPr>
            <w:tcW w:w="965" w:type="dxa"/>
          </w:tcPr>
          <w:p w:rsidR="007631F6" w:rsidRPr="00AA38E8" w:rsidRDefault="0027263C" w:rsidP="004C4364">
            <w:pPr>
              <w:spacing w:before="60"/>
              <w:rPr>
                <w:rFonts w:cs="Calibri"/>
                <w:sz w:val="16"/>
              </w:rPr>
            </w:pPr>
            <w:r>
              <w:rPr>
                <w:rFonts w:cs="Calibri"/>
                <w:sz w:val="16"/>
              </w:rPr>
              <w:t>boolean</w:t>
            </w:r>
          </w:p>
        </w:tc>
        <w:tc>
          <w:tcPr>
            <w:tcW w:w="1135" w:type="dxa"/>
          </w:tcPr>
          <w:p w:rsidR="007631F6" w:rsidRPr="00AA38E8" w:rsidRDefault="00BC7E5E" w:rsidP="004C4364">
            <w:pPr>
              <w:spacing w:before="60"/>
              <w:rPr>
                <w:rFonts w:cs="Calibri"/>
                <w:sz w:val="16"/>
              </w:rPr>
            </w:pPr>
            <w:r>
              <w:rPr>
                <w:rFonts w:cs="Calibri"/>
                <w:sz w:val="16"/>
              </w:rPr>
              <w:t>FALSE</w:t>
            </w:r>
          </w:p>
        </w:tc>
        <w:tc>
          <w:tcPr>
            <w:tcW w:w="1135" w:type="dxa"/>
          </w:tcPr>
          <w:p w:rsidR="007631F6" w:rsidRPr="00AA38E8" w:rsidRDefault="00BC7E5E" w:rsidP="004C4364">
            <w:pPr>
              <w:spacing w:before="60"/>
              <w:rPr>
                <w:rFonts w:cs="Calibri"/>
                <w:sz w:val="16"/>
              </w:rPr>
            </w:pPr>
            <w:r>
              <w:rPr>
                <w:rFonts w:cs="Calibri"/>
                <w:sz w:val="16"/>
              </w:rPr>
              <w:t>TRUE</w:t>
            </w:r>
          </w:p>
        </w:tc>
      </w:tr>
    </w:tbl>
    <w:p w:rsidR="000C60AF" w:rsidRDefault="000C60AF" w:rsidP="000C60AF">
      <w:pPr>
        <w:pStyle w:val="Heading4"/>
      </w:pPr>
      <w:r>
        <w:t>Design Rationale</w:t>
      </w:r>
    </w:p>
    <w:p w:rsidR="00941E1F" w:rsidRPr="00941E1F" w:rsidRDefault="00941E1F" w:rsidP="00941E1F">
      <w:r w:rsidRPr="00AD0D00">
        <w:t>Refer FDD</w:t>
      </w:r>
    </w:p>
    <w:p w:rsidR="000C60AF" w:rsidRPr="00AA38E8" w:rsidRDefault="000C60AF" w:rsidP="000C60AF">
      <w:pPr>
        <w:pStyle w:val="Heading4"/>
      </w:pPr>
      <w:r>
        <w:t>Processing</w:t>
      </w:r>
    </w:p>
    <w:p w:rsidR="000C60AF" w:rsidRDefault="000C60AF" w:rsidP="000C60AF">
      <w:pPr>
        <w:rPr>
          <w:rFonts w:cs="Calibri"/>
        </w:rPr>
      </w:pPr>
      <w:r w:rsidRPr="00AD0D00">
        <w:t>Refer FDD</w:t>
      </w:r>
    </w:p>
    <w:p w:rsidR="000C60AF" w:rsidRPr="00AA38E8" w:rsidRDefault="00CC5D39" w:rsidP="00CC5D39">
      <w:pPr>
        <w:pStyle w:val="Heading3"/>
      </w:pPr>
      <w:bookmarkStart w:id="93" w:name="_Toc483469782"/>
      <w:proofErr w:type="spellStart"/>
      <w:r w:rsidRPr="00CC5D39">
        <w:t>CalcMotCurrMotAgCorrd</w:t>
      </w:r>
      <w:bookmarkEnd w:id="93"/>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9603A1"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Function Name</w:t>
            </w:r>
          </w:p>
        </w:tc>
        <w:tc>
          <w:tcPr>
            <w:tcW w:w="3999" w:type="dxa"/>
          </w:tcPr>
          <w:p w:rsidR="000C60AF" w:rsidRPr="00AA38E8" w:rsidRDefault="000C60AF" w:rsidP="004C4364">
            <w:pPr>
              <w:spacing w:before="60"/>
              <w:rPr>
                <w:rFonts w:cs="Calibri"/>
                <w:sz w:val="16"/>
              </w:rPr>
            </w:pPr>
            <w:proofErr w:type="spellStart"/>
            <w:r w:rsidRPr="000C60AF">
              <w:rPr>
                <w:rFonts w:cs="Calibri"/>
                <w:sz w:val="16"/>
              </w:rPr>
              <w:t>CalcMotCurrMotAgCorrd</w:t>
            </w:r>
            <w:proofErr w:type="spellEnd"/>
          </w:p>
        </w:tc>
        <w:tc>
          <w:tcPr>
            <w:tcW w:w="965" w:type="dxa"/>
            <w:shd w:val="pct30" w:color="FFFF00" w:fill="auto"/>
          </w:tcPr>
          <w:p w:rsidR="000C60AF" w:rsidRPr="00AA38E8" w:rsidRDefault="000C60AF" w:rsidP="004C4364">
            <w:pPr>
              <w:spacing w:before="60"/>
              <w:jc w:val="center"/>
              <w:rPr>
                <w:rFonts w:cs="Calibri"/>
                <w:sz w:val="16"/>
              </w:rPr>
            </w:pPr>
            <w:r w:rsidRPr="00AA38E8">
              <w:rPr>
                <w:rFonts w:cs="Calibri"/>
                <w:sz w:val="16"/>
              </w:rPr>
              <w:t>Type</w:t>
            </w:r>
          </w:p>
        </w:tc>
        <w:tc>
          <w:tcPr>
            <w:tcW w:w="1135" w:type="dxa"/>
            <w:shd w:val="pct30" w:color="FFFF00" w:fill="auto"/>
          </w:tcPr>
          <w:p w:rsidR="000C60AF" w:rsidRPr="00AA38E8" w:rsidRDefault="000C60AF" w:rsidP="004C4364">
            <w:pPr>
              <w:spacing w:before="60"/>
              <w:jc w:val="center"/>
              <w:rPr>
                <w:rFonts w:cs="Calibri"/>
                <w:sz w:val="16"/>
              </w:rPr>
            </w:pPr>
            <w:r w:rsidRPr="00AA38E8">
              <w:rPr>
                <w:rFonts w:cs="Calibri"/>
                <w:sz w:val="16"/>
              </w:rPr>
              <w:t>Min</w:t>
            </w:r>
          </w:p>
        </w:tc>
        <w:tc>
          <w:tcPr>
            <w:tcW w:w="1135" w:type="dxa"/>
            <w:shd w:val="pct30" w:color="FFFF00" w:fill="auto"/>
          </w:tcPr>
          <w:p w:rsidR="000C60AF" w:rsidRPr="00AA38E8" w:rsidRDefault="000C60AF" w:rsidP="004C4364">
            <w:pPr>
              <w:spacing w:before="60"/>
              <w:jc w:val="center"/>
              <w:rPr>
                <w:rFonts w:cs="Calibri"/>
                <w:sz w:val="16"/>
              </w:rPr>
            </w:pPr>
            <w:r w:rsidRPr="00AA38E8">
              <w:rPr>
                <w:rFonts w:cs="Calibri"/>
                <w:sz w:val="16"/>
              </w:rPr>
              <w:t>Max</w:t>
            </w:r>
          </w:p>
        </w:tc>
      </w:tr>
      <w:tr w:rsidR="009603A1"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 xml:space="preserve">Arguments Passed </w:t>
            </w:r>
          </w:p>
        </w:tc>
        <w:tc>
          <w:tcPr>
            <w:tcW w:w="3999" w:type="dxa"/>
          </w:tcPr>
          <w:p w:rsidR="000C60AF" w:rsidRPr="00AA38E8" w:rsidRDefault="000C60AF" w:rsidP="004C4364">
            <w:pPr>
              <w:spacing w:before="60"/>
              <w:rPr>
                <w:rFonts w:cs="Calibri"/>
                <w:sz w:val="16"/>
              </w:rPr>
            </w:pPr>
            <w:r>
              <w:rPr>
                <w:rFonts w:cs="Calibri"/>
                <w:sz w:val="16"/>
              </w:rPr>
              <w:t>N/A</w:t>
            </w:r>
          </w:p>
        </w:tc>
        <w:tc>
          <w:tcPr>
            <w:tcW w:w="965" w:type="dxa"/>
          </w:tcPr>
          <w:p w:rsidR="000C60AF" w:rsidRPr="00AA38E8" w:rsidRDefault="0027263C" w:rsidP="004C4364">
            <w:pPr>
              <w:spacing w:before="60"/>
              <w:rPr>
                <w:rFonts w:cs="Calibri"/>
                <w:sz w:val="16"/>
              </w:rPr>
            </w:pPr>
            <w:r>
              <w:rPr>
                <w:rFonts w:cs="Calibri"/>
                <w:sz w:val="16"/>
              </w:rPr>
              <w:t>-</w:t>
            </w:r>
          </w:p>
        </w:tc>
        <w:tc>
          <w:tcPr>
            <w:tcW w:w="1135" w:type="dxa"/>
          </w:tcPr>
          <w:p w:rsidR="000C60AF" w:rsidRPr="00AA38E8" w:rsidRDefault="0027263C" w:rsidP="004C4364">
            <w:pPr>
              <w:spacing w:before="60"/>
              <w:rPr>
                <w:rFonts w:cs="Calibri"/>
                <w:sz w:val="16"/>
              </w:rPr>
            </w:pPr>
            <w:r>
              <w:rPr>
                <w:rFonts w:cs="Calibri"/>
                <w:sz w:val="16"/>
              </w:rPr>
              <w:t>-</w:t>
            </w:r>
          </w:p>
        </w:tc>
        <w:tc>
          <w:tcPr>
            <w:tcW w:w="1135" w:type="dxa"/>
          </w:tcPr>
          <w:p w:rsidR="000C60AF" w:rsidRPr="00AA38E8" w:rsidRDefault="0027263C" w:rsidP="004C4364">
            <w:pPr>
              <w:spacing w:before="60"/>
              <w:rPr>
                <w:rFonts w:cs="Calibri"/>
                <w:sz w:val="16"/>
              </w:rPr>
            </w:pPr>
            <w:r>
              <w:rPr>
                <w:rFonts w:cs="Calibri"/>
                <w:sz w:val="16"/>
              </w:rPr>
              <w:t>-</w:t>
            </w:r>
          </w:p>
        </w:tc>
      </w:tr>
      <w:tr w:rsidR="009603A1"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Return Value</w:t>
            </w:r>
          </w:p>
        </w:tc>
        <w:tc>
          <w:tcPr>
            <w:tcW w:w="3999" w:type="dxa"/>
          </w:tcPr>
          <w:p w:rsidR="000C60AF" w:rsidRPr="00AA38E8" w:rsidRDefault="0027263C" w:rsidP="004C4364">
            <w:pPr>
              <w:spacing w:before="60"/>
              <w:rPr>
                <w:rFonts w:cs="Calibri"/>
                <w:sz w:val="16"/>
              </w:rPr>
            </w:pPr>
            <w:r w:rsidRPr="0027263C">
              <w:rPr>
                <w:rFonts w:cs="Calibri"/>
                <w:sz w:val="16"/>
              </w:rPr>
              <w:t>MotCtrlCurrMeasMotAgCorrd_Rad_T_f32</w:t>
            </w:r>
          </w:p>
        </w:tc>
        <w:tc>
          <w:tcPr>
            <w:tcW w:w="965" w:type="dxa"/>
          </w:tcPr>
          <w:p w:rsidR="000C60AF" w:rsidRPr="00AA38E8" w:rsidRDefault="0027263C" w:rsidP="004C4364">
            <w:pPr>
              <w:spacing w:before="60"/>
              <w:rPr>
                <w:rFonts w:cs="Calibri"/>
                <w:sz w:val="16"/>
              </w:rPr>
            </w:pPr>
            <w:r w:rsidRPr="0027263C">
              <w:rPr>
                <w:rFonts w:cs="Calibri"/>
                <w:sz w:val="16"/>
              </w:rPr>
              <w:t>float32</w:t>
            </w:r>
          </w:p>
        </w:tc>
        <w:tc>
          <w:tcPr>
            <w:tcW w:w="1135" w:type="dxa"/>
          </w:tcPr>
          <w:p w:rsidR="000C60AF" w:rsidRPr="00AA38E8" w:rsidRDefault="009603A1" w:rsidP="004C4364">
            <w:pPr>
              <w:spacing w:before="60"/>
              <w:rPr>
                <w:rFonts w:cs="Calibri"/>
                <w:sz w:val="16"/>
              </w:rPr>
            </w:pPr>
            <w:r>
              <w:rPr>
                <w:rFonts w:cs="Calibri"/>
                <w:sz w:val="16"/>
              </w:rPr>
              <w:t>-0.7666</w:t>
            </w:r>
          </w:p>
        </w:tc>
        <w:tc>
          <w:tcPr>
            <w:tcW w:w="1135" w:type="dxa"/>
          </w:tcPr>
          <w:p w:rsidR="000C60AF" w:rsidRPr="00AA38E8" w:rsidRDefault="009603A1" w:rsidP="004C4364">
            <w:pPr>
              <w:spacing w:before="60"/>
              <w:rPr>
                <w:rFonts w:cs="Calibri"/>
                <w:sz w:val="16"/>
              </w:rPr>
            </w:pPr>
            <w:r>
              <w:rPr>
                <w:rFonts w:cs="Calibri"/>
                <w:sz w:val="16"/>
              </w:rPr>
              <w:t>6.2832</w:t>
            </w:r>
          </w:p>
        </w:tc>
      </w:tr>
    </w:tbl>
    <w:p w:rsidR="000C60AF" w:rsidRDefault="000C60AF" w:rsidP="000C60AF">
      <w:pPr>
        <w:pStyle w:val="Heading4"/>
      </w:pPr>
      <w:r>
        <w:t>Design Rationale</w:t>
      </w:r>
    </w:p>
    <w:p w:rsidR="00941E1F" w:rsidRPr="00941E1F" w:rsidRDefault="00941E1F" w:rsidP="00941E1F">
      <w:r w:rsidRPr="00AD0D00">
        <w:t>Refer FDD</w:t>
      </w:r>
    </w:p>
    <w:p w:rsidR="000C60AF" w:rsidRPr="00AA38E8" w:rsidRDefault="000C60AF" w:rsidP="000C60AF">
      <w:pPr>
        <w:pStyle w:val="Heading4"/>
      </w:pPr>
      <w:r>
        <w:t>Processing</w:t>
      </w:r>
    </w:p>
    <w:p w:rsidR="000C60AF" w:rsidRDefault="000C60AF" w:rsidP="000C60AF">
      <w:pPr>
        <w:rPr>
          <w:rFonts w:cs="Calibri"/>
        </w:rPr>
      </w:pPr>
      <w:r w:rsidRPr="00AD0D00">
        <w:t>Refer FDD</w:t>
      </w:r>
    </w:p>
    <w:p w:rsidR="000C60AF" w:rsidRPr="00AA38E8" w:rsidRDefault="00CC5D39" w:rsidP="00CC5D39">
      <w:pPr>
        <w:pStyle w:val="Heading3"/>
      </w:pPr>
      <w:bookmarkStart w:id="94" w:name="_Toc483469783"/>
      <w:proofErr w:type="spellStart"/>
      <w:r w:rsidRPr="00CC5D39">
        <w:t>CalMotCurrCorrdABC</w:t>
      </w:r>
      <w:bookmarkEnd w:id="94"/>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0C60AF"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Function Name</w:t>
            </w:r>
          </w:p>
        </w:tc>
        <w:tc>
          <w:tcPr>
            <w:tcW w:w="3999" w:type="dxa"/>
          </w:tcPr>
          <w:p w:rsidR="000C60AF" w:rsidRPr="00AA38E8" w:rsidRDefault="000C60AF" w:rsidP="004C4364">
            <w:pPr>
              <w:spacing w:before="60"/>
              <w:rPr>
                <w:rFonts w:cs="Calibri"/>
                <w:sz w:val="16"/>
              </w:rPr>
            </w:pPr>
            <w:proofErr w:type="spellStart"/>
            <w:r w:rsidRPr="000C60AF">
              <w:rPr>
                <w:rFonts w:cs="Calibri"/>
                <w:sz w:val="16"/>
              </w:rPr>
              <w:t>CalMotCurrCorrdABC</w:t>
            </w:r>
            <w:proofErr w:type="spellEnd"/>
          </w:p>
        </w:tc>
        <w:tc>
          <w:tcPr>
            <w:tcW w:w="965" w:type="dxa"/>
            <w:shd w:val="pct30" w:color="FFFF00" w:fill="auto"/>
          </w:tcPr>
          <w:p w:rsidR="000C60AF" w:rsidRPr="00AA38E8" w:rsidRDefault="000C60AF" w:rsidP="004C4364">
            <w:pPr>
              <w:spacing w:before="60"/>
              <w:jc w:val="center"/>
              <w:rPr>
                <w:rFonts w:cs="Calibri"/>
                <w:sz w:val="16"/>
              </w:rPr>
            </w:pPr>
            <w:r w:rsidRPr="00AA38E8">
              <w:rPr>
                <w:rFonts w:cs="Calibri"/>
                <w:sz w:val="16"/>
              </w:rPr>
              <w:t>Type</w:t>
            </w:r>
          </w:p>
        </w:tc>
        <w:tc>
          <w:tcPr>
            <w:tcW w:w="1135" w:type="dxa"/>
            <w:shd w:val="pct30" w:color="FFFF00" w:fill="auto"/>
          </w:tcPr>
          <w:p w:rsidR="000C60AF" w:rsidRPr="00AA38E8" w:rsidRDefault="000C60AF" w:rsidP="004C4364">
            <w:pPr>
              <w:spacing w:before="60"/>
              <w:jc w:val="center"/>
              <w:rPr>
                <w:rFonts w:cs="Calibri"/>
                <w:sz w:val="16"/>
              </w:rPr>
            </w:pPr>
            <w:r w:rsidRPr="00AA38E8">
              <w:rPr>
                <w:rFonts w:cs="Calibri"/>
                <w:sz w:val="16"/>
              </w:rPr>
              <w:t>Min</w:t>
            </w:r>
          </w:p>
        </w:tc>
        <w:tc>
          <w:tcPr>
            <w:tcW w:w="1135" w:type="dxa"/>
            <w:shd w:val="pct30" w:color="FFFF00" w:fill="auto"/>
          </w:tcPr>
          <w:p w:rsidR="000C60AF" w:rsidRPr="00AA38E8" w:rsidRDefault="000C60AF" w:rsidP="004C4364">
            <w:pPr>
              <w:spacing w:before="60"/>
              <w:jc w:val="center"/>
              <w:rPr>
                <w:rFonts w:cs="Calibri"/>
                <w:sz w:val="16"/>
              </w:rPr>
            </w:pPr>
            <w:r w:rsidRPr="00AA38E8">
              <w:rPr>
                <w:rFonts w:cs="Calibri"/>
                <w:sz w:val="16"/>
              </w:rPr>
              <w:t>Max</w:t>
            </w:r>
          </w:p>
        </w:tc>
      </w:tr>
      <w:tr w:rsidR="000C60AF"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 xml:space="preserve">Arguments Passed </w:t>
            </w:r>
          </w:p>
        </w:tc>
        <w:tc>
          <w:tcPr>
            <w:tcW w:w="3999" w:type="dxa"/>
          </w:tcPr>
          <w:p w:rsidR="000C60AF" w:rsidRPr="00AA38E8" w:rsidRDefault="000C60AF" w:rsidP="004C4364">
            <w:pPr>
              <w:spacing w:before="60"/>
              <w:rPr>
                <w:rFonts w:cs="Calibri"/>
                <w:sz w:val="16"/>
              </w:rPr>
            </w:pPr>
            <w:r w:rsidRPr="000C60AF">
              <w:rPr>
                <w:rFonts w:cs="Calibri"/>
                <w:sz w:val="16"/>
              </w:rPr>
              <w:t>MotCurrOffsA_Volt_T_f32</w:t>
            </w:r>
          </w:p>
        </w:tc>
        <w:tc>
          <w:tcPr>
            <w:tcW w:w="965" w:type="dxa"/>
          </w:tcPr>
          <w:p w:rsidR="000C60AF" w:rsidRPr="00AA38E8" w:rsidRDefault="000C60AF" w:rsidP="004C4364">
            <w:pPr>
              <w:spacing w:before="60"/>
              <w:rPr>
                <w:rFonts w:cs="Calibri"/>
                <w:sz w:val="16"/>
              </w:rPr>
            </w:pPr>
            <w:r w:rsidRPr="0019325B">
              <w:rPr>
                <w:rFonts w:cs="Calibri"/>
                <w:sz w:val="16"/>
              </w:rPr>
              <w:t>float32</w:t>
            </w:r>
          </w:p>
        </w:tc>
        <w:tc>
          <w:tcPr>
            <w:tcW w:w="1135" w:type="dxa"/>
          </w:tcPr>
          <w:p w:rsidR="000C60AF" w:rsidRPr="00AA38E8" w:rsidRDefault="00EF3154" w:rsidP="004C4364">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4C4364">
            <w:pPr>
              <w:spacing w:before="60"/>
              <w:rPr>
                <w:rFonts w:cs="Calibri"/>
                <w:sz w:val="16"/>
              </w:rPr>
            </w:pPr>
            <w:r>
              <w:rPr>
                <w:rFonts w:cs="Calibri"/>
                <w:sz w:val="16"/>
              </w:rPr>
              <w:t>1892873</w:t>
            </w:r>
            <w:r w:rsidRPr="003C0271">
              <w:rPr>
                <w:rFonts w:cs="Calibri"/>
                <w:sz w:val="16"/>
              </w:rPr>
              <w:t>,5</w:t>
            </w:r>
          </w:p>
        </w:tc>
      </w:tr>
      <w:tr w:rsidR="000C60AF" w:rsidRPr="00AA38E8" w:rsidTr="004C4364">
        <w:tc>
          <w:tcPr>
            <w:tcW w:w="1694" w:type="dxa"/>
          </w:tcPr>
          <w:p w:rsidR="000C60AF" w:rsidRPr="00AA38E8" w:rsidRDefault="000C60AF" w:rsidP="004C4364">
            <w:pPr>
              <w:spacing w:before="60"/>
              <w:rPr>
                <w:rFonts w:cs="Calibri"/>
                <w:b/>
                <w:bCs/>
                <w:sz w:val="16"/>
              </w:rPr>
            </w:pPr>
          </w:p>
        </w:tc>
        <w:tc>
          <w:tcPr>
            <w:tcW w:w="3999" w:type="dxa"/>
          </w:tcPr>
          <w:p w:rsidR="000C60AF" w:rsidRPr="00AA38E8" w:rsidRDefault="000C60AF" w:rsidP="004C4364">
            <w:pPr>
              <w:spacing w:before="60"/>
              <w:rPr>
                <w:rFonts w:cs="Calibri"/>
                <w:sz w:val="16"/>
              </w:rPr>
            </w:pPr>
            <w:r w:rsidRPr="000C60AF">
              <w:rPr>
                <w:rFonts w:cs="Calibri"/>
                <w:sz w:val="16"/>
              </w:rPr>
              <w:t>MotCurrOffsA_Volt_T_f32</w:t>
            </w:r>
          </w:p>
        </w:tc>
        <w:tc>
          <w:tcPr>
            <w:tcW w:w="965" w:type="dxa"/>
          </w:tcPr>
          <w:p w:rsidR="000C60AF" w:rsidRPr="00AA38E8" w:rsidRDefault="000C60AF" w:rsidP="004C4364">
            <w:pPr>
              <w:spacing w:before="60"/>
              <w:rPr>
                <w:rFonts w:cs="Calibri"/>
                <w:sz w:val="16"/>
              </w:rPr>
            </w:pPr>
            <w:r w:rsidRPr="0019325B">
              <w:rPr>
                <w:rFonts w:cs="Calibri"/>
                <w:sz w:val="16"/>
              </w:rPr>
              <w:t>float32</w:t>
            </w:r>
          </w:p>
        </w:tc>
        <w:tc>
          <w:tcPr>
            <w:tcW w:w="1135" w:type="dxa"/>
          </w:tcPr>
          <w:p w:rsidR="000C60AF" w:rsidRPr="00AA38E8" w:rsidRDefault="00EF3154" w:rsidP="004C4364">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4C4364">
            <w:pPr>
              <w:spacing w:before="60"/>
              <w:rPr>
                <w:rFonts w:cs="Calibri"/>
                <w:sz w:val="16"/>
              </w:rPr>
            </w:pPr>
            <w:r>
              <w:rPr>
                <w:rFonts w:cs="Calibri"/>
                <w:sz w:val="16"/>
              </w:rPr>
              <w:t>1892873</w:t>
            </w:r>
            <w:r w:rsidRPr="003C0271">
              <w:rPr>
                <w:rFonts w:cs="Calibri"/>
                <w:sz w:val="16"/>
              </w:rPr>
              <w:t>,5</w:t>
            </w:r>
          </w:p>
        </w:tc>
      </w:tr>
      <w:tr w:rsidR="000C60AF" w:rsidRPr="00AA38E8" w:rsidTr="004C4364">
        <w:tc>
          <w:tcPr>
            <w:tcW w:w="1694" w:type="dxa"/>
          </w:tcPr>
          <w:p w:rsidR="000C60AF" w:rsidRPr="00AA38E8" w:rsidRDefault="000C60AF" w:rsidP="004C4364">
            <w:pPr>
              <w:spacing w:before="60"/>
              <w:rPr>
                <w:rFonts w:cs="Calibri"/>
                <w:b/>
                <w:bCs/>
                <w:sz w:val="16"/>
              </w:rPr>
            </w:pPr>
          </w:p>
        </w:tc>
        <w:tc>
          <w:tcPr>
            <w:tcW w:w="3999" w:type="dxa"/>
          </w:tcPr>
          <w:p w:rsidR="000C60AF" w:rsidRPr="0019325B" w:rsidRDefault="000C60AF" w:rsidP="004C4364">
            <w:pPr>
              <w:spacing w:before="60"/>
              <w:rPr>
                <w:rFonts w:cs="Calibri"/>
                <w:sz w:val="16"/>
              </w:rPr>
            </w:pPr>
            <w:r w:rsidRPr="000C60AF">
              <w:rPr>
                <w:rFonts w:cs="Calibri"/>
                <w:sz w:val="16"/>
              </w:rPr>
              <w:t>MotCurrOffsA_Volt_T_f32</w:t>
            </w:r>
          </w:p>
        </w:tc>
        <w:tc>
          <w:tcPr>
            <w:tcW w:w="965" w:type="dxa"/>
          </w:tcPr>
          <w:p w:rsidR="000C60AF" w:rsidRPr="00AA38E8" w:rsidRDefault="000C60AF" w:rsidP="004C4364">
            <w:pPr>
              <w:spacing w:before="60"/>
              <w:rPr>
                <w:rFonts w:cs="Calibri"/>
                <w:sz w:val="16"/>
              </w:rPr>
            </w:pPr>
            <w:r w:rsidRPr="0019325B">
              <w:rPr>
                <w:rFonts w:cs="Calibri"/>
                <w:sz w:val="16"/>
              </w:rPr>
              <w:t>float32</w:t>
            </w:r>
          </w:p>
        </w:tc>
        <w:tc>
          <w:tcPr>
            <w:tcW w:w="1135" w:type="dxa"/>
          </w:tcPr>
          <w:p w:rsidR="000C60AF" w:rsidRPr="00AA38E8" w:rsidRDefault="00EF3154" w:rsidP="004C4364">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4C4364">
            <w:pPr>
              <w:spacing w:before="60"/>
              <w:rPr>
                <w:rFonts w:cs="Calibri"/>
                <w:sz w:val="16"/>
              </w:rPr>
            </w:pPr>
            <w:r>
              <w:rPr>
                <w:rFonts w:cs="Calibri"/>
                <w:sz w:val="16"/>
              </w:rPr>
              <w:t>1892873</w:t>
            </w:r>
            <w:r w:rsidRPr="003C0271">
              <w:rPr>
                <w:rFonts w:cs="Calibri"/>
                <w:sz w:val="16"/>
              </w:rPr>
              <w:t>,5</w:t>
            </w:r>
          </w:p>
        </w:tc>
      </w:tr>
      <w:tr w:rsidR="000C60AF"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Return Value</w:t>
            </w:r>
          </w:p>
        </w:tc>
        <w:tc>
          <w:tcPr>
            <w:tcW w:w="3999" w:type="dxa"/>
          </w:tcPr>
          <w:p w:rsidR="000C60AF" w:rsidRPr="00AA38E8" w:rsidRDefault="000C60AF" w:rsidP="004C4364">
            <w:pPr>
              <w:spacing w:before="60"/>
              <w:rPr>
                <w:rFonts w:cs="Calibri"/>
                <w:sz w:val="16"/>
              </w:rPr>
            </w:pPr>
            <w:r>
              <w:rPr>
                <w:rFonts w:cs="Calibri"/>
                <w:sz w:val="16"/>
              </w:rPr>
              <w:t>N/A</w:t>
            </w:r>
          </w:p>
        </w:tc>
        <w:tc>
          <w:tcPr>
            <w:tcW w:w="965" w:type="dxa"/>
          </w:tcPr>
          <w:p w:rsidR="000C60AF" w:rsidRPr="00AA38E8" w:rsidRDefault="000C60AF" w:rsidP="004C4364">
            <w:pPr>
              <w:spacing w:before="60"/>
              <w:rPr>
                <w:rFonts w:cs="Calibri"/>
                <w:sz w:val="16"/>
              </w:rPr>
            </w:pPr>
          </w:p>
        </w:tc>
        <w:tc>
          <w:tcPr>
            <w:tcW w:w="1135" w:type="dxa"/>
          </w:tcPr>
          <w:p w:rsidR="000C60AF" w:rsidRPr="00AA38E8" w:rsidRDefault="000C60AF" w:rsidP="004C4364">
            <w:pPr>
              <w:spacing w:before="60"/>
              <w:rPr>
                <w:rFonts w:cs="Calibri"/>
                <w:sz w:val="16"/>
              </w:rPr>
            </w:pPr>
          </w:p>
        </w:tc>
        <w:tc>
          <w:tcPr>
            <w:tcW w:w="1135" w:type="dxa"/>
          </w:tcPr>
          <w:p w:rsidR="000C60AF" w:rsidRPr="00AA38E8" w:rsidRDefault="000C60AF" w:rsidP="004C4364">
            <w:pPr>
              <w:spacing w:before="60"/>
              <w:rPr>
                <w:rFonts w:cs="Calibri"/>
                <w:sz w:val="16"/>
              </w:rPr>
            </w:pPr>
          </w:p>
        </w:tc>
      </w:tr>
    </w:tbl>
    <w:p w:rsidR="000C60AF" w:rsidRDefault="000C60AF" w:rsidP="000C60AF">
      <w:pPr>
        <w:pStyle w:val="Heading4"/>
      </w:pPr>
      <w:r>
        <w:t>Design Rationale</w:t>
      </w:r>
    </w:p>
    <w:p w:rsidR="00941E1F" w:rsidRPr="00941E1F" w:rsidRDefault="00941E1F" w:rsidP="00941E1F">
      <w:r w:rsidRPr="00AD0D00">
        <w:t>Refer FDD</w:t>
      </w:r>
    </w:p>
    <w:p w:rsidR="000C60AF" w:rsidRPr="00AA38E8" w:rsidRDefault="000C60AF" w:rsidP="000C60AF">
      <w:pPr>
        <w:pStyle w:val="Heading4"/>
      </w:pPr>
      <w:r>
        <w:t>Processing</w:t>
      </w:r>
    </w:p>
    <w:p w:rsidR="000C60AF" w:rsidRDefault="000C60AF" w:rsidP="000C60AF">
      <w:pPr>
        <w:rPr>
          <w:rFonts w:cs="Calibri"/>
        </w:rPr>
      </w:pPr>
      <w:r w:rsidRPr="00AD0D00">
        <w:t>Refer FDD</w:t>
      </w:r>
    </w:p>
    <w:p w:rsidR="005436F5" w:rsidRDefault="005436F5">
      <w:pPr>
        <w:spacing w:after="0"/>
        <w:rPr>
          <w:b/>
          <w:kern w:val="28"/>
          <w:sz w:val="24"/>
          <w:szCs w:val="20"/>
          <w:lang w:bidi="ar-SA"/>
        </w:rPr>
      </w:pPr>
      <w:r>
        <w:br w:type="page"/>
      </w:r>
    </w:p>
    <w:p w:rsidR="000C60AF" w:rsidRPr="00AA38E8" w:rsidRDefault="00CC5D39" w:rsidP="00CC5D39">
      <w:pPr>
        <w:pStyle w:val="Heading3"/>
      </w:pPr>
      <w:bookmarkStart w:id="95" w:name="_Toc483469784"/>
      <w:proofErr w:type="spellStart"/>
      <w:r w:rsidRPr="00CC5D39">
        <w:lastRenderedPageBreak/>
        <w:t>OffsCalcABC</w:t>
      </w:r>
      <w:bookmarkEnd w:id="95"/>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0C60AF"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Function Name</w:t>
            </w:r>
          </w:p>
        </w:tc>
        <w:tc>
          <w:tcPr>
            <w:tcW w:w="3999" w:type="dxa"/>
          </w:tcPr>
          <w:p w:rsidR="000C60AF" w:rsidRPr="00AA38E8" w:rsidRDefault="000C60AF" w:rsidP="004C4364">
            <w:pPr>
              <w:spacing w:before="60"/>
              <w:rPr>
                <w:rFonts w:cs="Calibri"/>
                <w:sz w:val="16"/>
              </w:rPr>
            </w:pPr>
            <w:proofErr w:type="spellStart"/>
            <w:r w:rsidRPr="000C60AF">
              <w:rPr>
                <w:rFonts w:cs="Calibri"/>
                <w:sz w:val="16"/>
              </w:rPr>
              <w:t>OffsCalcABC</w:t>
            </w:r>
            <w:proofErr w:type="spellEnd"/>
          </w:p>
        </w:tc>
        <w:tc>
          <w:tcPr>
            <w:tcW w:w="965" w:type="dxa"/>
            <w:shd w:val="pct30" w:color="FFFF00" w:fill="auto"/>
          </w:tcPr>
          <w:p w:rsidR="000C60AF" w:rsidRPr="00AA38E8" w:rsidRDefault="000C60AF" w:rsidP="004C4364">
            <w:pPr>
              <w:spacing w:before="60"/>
              <w:jc w:val="center"/>
              <w:rPr>
                <w:rFonts w:cs="Calibri"/>
                <w:sz w:val="16"/>
              </w:rPr>
            </w:pPr>
            <w:r w:rsidRPr="00AA38E8">
              <w:rPr>
                <w:rFonts w:cs="Calibri"/>
                <w:sz w:val="16"/>
              </w:rPr>
              <w:t>Type</w:t>
            </w:r>
          </w:p>
        </w:tc>
        <w:tc>
          <w:tcPr>
            <w:tcW w:w="1135" w:type="dxa"/>
            <w:shd w:val="pct30" w:color="FFFF00" w:fill="auto"/>
          </w:tcPr>
          <w:p w:rsidR="000C60AF" w:rsidRPr="00AA38E8" w:rsidRDefault="000C60AF" w:rsidP="004C4364">
            <w:pPr>
              <w:spacing w:before="60"/>
              <w:jc w:val="center"/>
              <w:rPr>
                <w:rFonts w:cs="Calibri"/>
                <w:sz w:val="16"/>
              </w:rPr>
            </w:pPr>
            <w:r w:rsidRPr="00AA38E8">
              <w:rPr>
                <w:rFonts w:cs="Calibri"/>
                <w:sz w:val="16"/>
              </w:rPr>
              <w:t>Min</w:t>
            </w:r>
          </w:p>
        </w:tc>
        <w:tc>
          <w:tcPr>
            <w:tcW w:w="1135" w:type="dxa"/>
            <w:shd w:val="pct30" w:color="FFFF00" w:fill="auto"/>
          </w:tcPr>
          <w:p w:rsidR="000C60AF" w:rsidRPr="00AA38E8" w:rsidRDefault="000C60AF" w:rsidP="004C4364">
            <w:pPr>
              <w:spacing w:before="60"/>
              <w:jc w:val="center"/>
              <w:rPr>
                <w:rFonts w:cs="Calibri"/>
                <w:sz w:val="16"/>
              </w:rPr>
            </w:pPr>
            <w:r w:rsidRPr="00AA38E8">
              <w:rPr>
                <w:rFonts w:cs="Calibri"/>
                <w:sz w:val="16"/>
              </w:rPr>
              <w:t>Max</w:t>
            </w:r>
          </w:p>
        </w:tc>
      </w:tr>
      <w:tr w:rsidR="000C60AF"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 xml:space="preserve">Arguments Passed </w:t>
            </w:r>
          </w:p>
        </w:tc>
        <w:tc>
          <w:tcPr>
            <w:tcW w:w="3999" w:type="dxa"/>
          </w:tcPr>
          <w:p w:rsidR="000C60AF" w:rsidRPr="00AA38E8" w:rsidRDefault="000C60AF" w:rsidP="004C4364">
            <w:pPr>
              <w:spacing w:before="60"/>
              <w:rPr>
                <w:rFonts w:cs="Calibri"/>
                <w:sz w:val="16"/>
              </w:rPr>
            </w:pPr>
            <w:r>
              <w:rPr>
                <w:rFonts w:cs="Calibri"/>
                <w:sz w:val="16"/>
              </w:rPr>
              <w:t>N/A</w:t>
            </w:r>
          </w:p>
        </w:tc>
        <w:tc>
          <w:tcPr>
            <w:tcW w:w="965" w:type="dxa"/>
          </w:tcPr>
          <w:p w:rsidR="000C60AF" w:rsidRPr="00AA38E8" w:rsidRDefault="000C60AF" w:rsidP="004C4364">
            <w:pPr>
              <w:spacing w:before="60"/>
              <w:rPr>
                <w:rFonts w:cs="Calibri"/>
                <w:sz w:val="16"/>
              </w:rPr>
            </w:pPr>
          </w:p>
        </w:tc>
        <w:tc>
          <w:tcPr>
            <w:tcW w:w="1135" w:type="dxa"/>
          </w:tcPr>
          <w:p w:rsidR="000C60AF" w:rsidRPr="00AA38E8" w:rsidRDefault="000C60AF" w:rsidP="004C4364">
            <w:pPr>
              <w:spacing w:before="60"/>
              <w:rPr>
                <w:rFonts w:cs="Calibri"/>
                <w:sz w:val="16"/>
              </w:rPr>
            </w:pPr>
          </w:p>
        </w:tc>
        <w:tc>
          <w:tcPr>
            <w:tcW w:w="1135" w:type="dxa"/>
          </w:tcPr>
          <w:p w:rsidR="000C60AF" w:rsidRPr="00AA38E8" w:rsidRDefault="000C60AF" w:rsidP="004C4364">
            <w:pPr>
              <w:spacing w:before="60"/>
              <w:rPr>
                <w:rFonts w:cs="Calibri"/>
                <w:sz w:val="16"/>
              </w:rPr>
            </w:pPr>
          </w:p>
        </w:tc>
      </w:tr>
      <w:tr w:rsidR="000C60AF" w:rsidRPr="00AA38E8" w:rsidTr="004C4364">
        <w:tc>
          <w:tcPr>
            <w:tcW w:w="1694" w:type="dxa"/>
          </w:tcPr>
          <w:p w:rsidR="000C60AF" w:rsidRPr="00AA38E8" w:rsidRDefault="000C60AF" w:rsidP="004C4364">
            <w:pPr>
              <w:spacing w:before="60"/>
              <w:rPr>
                <w:rFonts w:cs="Calibri"/>
                <w:b/>
                <w:bCs/>
                <w:sz w:val="16"/>
              </w:rPr>
            </w:pPr>
            <w:r w:rsidRPr="00AA38E8">
              <w:rPr>
                <w:rFonts w:cs="Calibri"/>
                <w:b/>
                <w:bCs/>
                <w:sz w:val="16"/>
              </w:rPr>
              <w:t>Return Value</w:t>
            </w:r>
          </w:p>
        </w:tc>
        <w:tc>
          <w:tcPr>
            <w:tcW w:w="3999" w:type="dxa"/>
          </w:tcPr>
          <w:p w:rsidR="000C60AF" w:rsidRPr="00AA38E8" w:rsidRDefault="000C60AF" w:rsidP="004C4364">
            <w:pPr>
              <w:spacing w:before="60"/>
              <w:rPr>
                <w:rFonts w:cs="Calibri"/>
                <w:sz w:val="16"/>
              </w:rPr>
            </w:pPr>
            <w:r w:rsidRPr="000C60AF">
              <w:rPr>
                <w:rFonts w:cs="Calibri"/>
                <w:sz w:val="16"/>
              </w:rPr>
              <w:t>MotCurrOffsA_Volt_T_f32</w:t>
            </w:r>
          </w:p>
        </w:tc>
        <w:tc>
          <w:tcPr>
            <w:tcW w:w="965" w:type="dxa"/>
          </w:tcPr>
          <w:p w:rsidR="000C60AF" w:rsidRPr="00AA38E8" w:rsidRDefault="000C60AF" w:rsidP="004C4364">
            <w:pPr>
              <w:spacing w:before="60"/>
              <w:rPr>
                <w:rFonts w:cs="Calibri"/>
                <w:sz w:val="16"/>
              </w:rPr>
            </w:pPr>
            <w:r w:rsidRPr="000C60AF">
              <w:rPr>
                <w:rFonts w:cs="Calibri"/>
                <w:sz w:val="16"/>
              </w:rPr>
              <w:t>float32</w:t>
            </w:r>
          </w:p>
        </w:tc>
        <w:tc>
          <w:tcPr>
            <w:tcW w:w="1135" w:type="dxa"/>
          </w:tcPr>
          <w:p w:rsidR="000C60AF" w:rsidRPr="00AA38E8" w:rsidRDefault="003C0271" w:rsidP="004C4364">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3C0271" w:rsidP="004C4364">
            <w:pPr>
              <w:spacing w:before="60"/>
              <w:rPr>
                <w:rFonts w:cs="Calibri"/>
                <w:sz w:val="16"/>
              </w:rPr>
            </w:pPr>
            <w:r>
              <w:rPr>
                <w:rFonts w:cs="Calibri"/>
                <w:sz w:val="16"/>
              </w:rPr>
              <w:t>1892873</w:t>
            </w:r>
            <w:r w:rsidRPr="003C0271">
              <w:rPr>
                <w:rFonts w:cs="Calibri"/>
                <w:sz w:val="16"/>
              </w:rPr>
              <w:t>,5</w:t>
            </w:r>
          </w:p>
        </w:tc>
      </w:tr>
      <w:tr w:rsidR="000C60AF" w:rsidRPr="00AA38E8" w:rsidTr="004C4364">
        <w:tc>
          <w:tcPr>
            <w:tcW w:w="1694" w:type="dxa"/>
          </w:tcPr>
          <w:p w:rsidR="000C60AF" w:rsidRPr="00AA38E8" w:rsidRDefault="000C60AF" w:rsidP="004C4364">
            <w:pPr>
              <w:spacing w:before="60"/>
              <w:rPr>
                <w:rFonts w:cs="Calibri"/>
                <w:b/>
                <w:bCs/>
                <w:sz w:val="16"/>
              </w:rPr>
            </w:pPr>
          </w:p>
        </w:tc>
        <w:tc>
          <w:tcPr>
            <w:tcW w:w="3999" w:type="dxa"/>
          </w:tcPr>
          <w:p w:rsidR="000C60AF" w:rsidRPr="000C60AF" w:rsidRDefault="000C60AF" w:rsidP="004C4364">
            <w:pPr>
              <w:spacing w:before="60"/>
              <w:rPr>
                <w:rFonts w:cs="Calibri"/>
                <w:sz w:val="16"/>
              </w:rPr>
            </w:pPr>
            <w:r w:rsidRPr="000C60AF">
              <w:rPr>
                <w:rFonts w:cs="Calibri"/>
                <w:sz w:val="16"/>
              </w:rPr>
              <w:t>MotCurrOffsB_Volt_T_f32</w:t>
            </w:r>
          </w:p>
        </w:tc>
        <w:tc>
          <w:tcPr>
            <w:tcW w:w="965" w:type="dxa"/>
          </w:tcPr>
          <w:p w:rsidR="000C60AF" w:rsidRDefault="000C60AF" w:rsidP="004C4364">
            <w:pPr>
              <w:spacing w:before="60"/>
              <w:rPr>
                <w:rFonts w:cs="Calibri"/>
                <w:sz w:val="16"/>
              </w:rPr>
            </w:pPr>
            <w:r w:rsidRPr="000C60AF">
              <w:rPr>
                <w:rFonts w:cs="Calibri"/>
                <w:sz w:val="16"/>
              </w:rPr>
              <w:t>float32</w:t>
            </w:r>
          </w:p>
        </w:tc>
        <w:tc>
          <w:tcPr>
            <w:tcW w:w="1135" w:type="dxa"/>
          </w:tcPr>
          <w:p w:rsidR="000C60AF" w:rsidRPr="00AA38E8" w:rsidRDefault="00EF3154" w:rsidP="004C4364">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4C4364">
            <w:pPr>
              <w:spacing w:before="60"/>
              <w:rPr>
                <w:rFonts w:cs="Calibri"/>
                <w:sz w:val="16"/>
              </w:rPr>
            </w:pPr>
            <w:r>
              <w:rPr>
                <w:rFonts w:cs="Calibri"/>
                <w:sz w:val="16"/>
              </w:rPr>
              <w:t>1892873</w:t>
            </w:r>
            <w:r w:rsidRPr="003C0271">
              <w:rPr>
                <w:rFonts w:cs="Calibri"/>
                <w:sz w:val="16"/>
              </w:rPr>
              <w:t>,5</w:t>
            </w:r>
          </w:p>
        </w:tc>
      </w:tr>
      <w:tr w:rsidR="000C60AF" w:rsidRPr="00AA38E8" w:rsidTr="004C4364">
        <w:tc>
          <w:tcPr>
            <w:tcW w:w="1694" w:type="dxa"/>
          </w:tcPr>
          <w:p w:rsidR="000C60AF" w:rsidRPr="00AA38E8" w:rsidRDefault="000C60AF" w:rsidP="004C4364">
            <w:pPr>
              <w:spacing w:before="60"/>
              <w:rPr>
                <w:rFonts w:cs="Calibri"/>
                <w:b/>
                <w:bCs/>
                <w:sz w:val="16"/>
              </w:rPr>
            </w:pPr>
          </w:p>
        </w:tc>
        <w:tc>
          <w:tcPr>
            <w:tcW w:w="3999" w:type="dxa"/>
          </w:tcPr>
          <w:p w:rsidR="000C60AF" w:rsidRPr="000C60AF" w:rsidRDefault="000C60AF" w:rsidP="004C4364">
            <w:pPr>
              <w:spacing w:before="60"/>
              <w:rPr>
                <w:rFonts w:cs="Calibri"/>
                <w:sz w:val="16"/>
              </w:rPr>
            </w:pPr>
            <w:r w:rsidRPr="000C60AF">
              <w:rPr>
                <w:rFonts w:cs="Calibri"/>
                <w:sz w:val="16"/>
              </w:rPr>
              <w:t>MotCurrOffsC_Volt_T_f32</w:t>
            </w:r>
          </w:p>
        </w:tc>
        <w:tc>
          <w:tcPr>
            <w:tcW w:w="965" w:type="dxa"/>
          </w:tcPr>
          <w:p w:rsidR="000C60AF" w:rsidRDefault="000C60AF" w:rsidP="004C4364">
            <w:pPr>
              <w:spacing w:before="60"/>
              <w:rPr>
                <w:rFonts w:cs="Calibri"/>
                <w:sz w:val="16"/>
              </w:rPr>
            </w:pPr>
            <w:r w:rsidRPr="000C60AF">
              <w:rPr>
                <w:rFonts w:cs="Calibri"/>
                <w:sz w:val="16"/>
              </w:rPr>
              <w:t>float32</w:t>
            </w:r>
          </w:p>
        </w:tc>
        <w:tc>
          <w:tcPr>
            <w:tcW w:w="1135" w:type="dxa"/>
          </w:tcPr>
          <w:p w:rsidR="000C60AF" w:rsidRPr="00AA38E8" w:rsidRDefault="00EF3154" w:rsidP="004C4364">
            <w:pPr>
              <w:spacing w:before="60"/>
              <w:rPr>
                <w:rFonts w:cs="Calibri"/>
                <w:sz w:val="16"/>
              </w:rPr>
            </w:pPr>
            <w:r>
              <w:rPr>
                <w:rFonts w:cs="Calibri"/>
                <w:sz w:val="16"/>
              </w:rPr>
              <w:t>-</w:t>
            </w:r>
            <w:r w:rsidRPr="003C0271">
              <w:rPr>
                <w:rFonts w:cs="Calibri"/>
                <w:sz w:val="16"/>
              </w:rPr>
              <w:t>1892868,5</w:t>
            </w:r>
          </w:p>
        </w:tc>
        <w:tc>
          <w:tcPr>
            <w:tcW w:w="1135" w:type="dxa"/>
          </w:tcPr>
          <w:p w:rsidR="000C60AF" w:rsidRPr="00AA38E8" w:rsidRDefault="00EF3154" w:rsidP="004C4364">
            <w:pPr>
              <w:spacing w:before="60"/>
              <w:rPr>
                <w:rFonts w:cs="Calibri"/>
                <w:sz w:val="16"/>
              </w:rPr>
            </w:pPr>
            <w:r>
              <w:rPr>
                <w:rFonts w:cs="Calibri"/>
                <w:sz w:val="16"/>
              </w:rPr>
              <w:t>1892873</w:t>
            </w:r>
            <w:r w:rsidRPr="003C0271">
              <w:rPr>
                <w:rFonts w:cs="Calibri"/>
                <w:sz w:val="16"/>
              </w:rPr>
              <w:t>,5</w:t>
            </w:r>
          </w:p>
        </w:tc>
      </w:tr>
    </w:tbl>
    <w:p w:rsidR="000C60AF" w:rsidRDefault="000C60AF" w:rsidP="000C60AF">
      <w:pPr>
        <w:pStyle w:val="Heading4"/>
      </w:pPr>
      <w:r>
        <w:t>Design Rationale</w:t>
      </w:r>
    </w:p>
    <w:p w:rsidR="00941E1F" w:rsidRPr="00941E1F" w:rsidRDefault="00941E1F" w:rsidP="00941E1F">
      <w:r w:rsidRPr="00AD0D00">
        <w:t>Refer FDD</w:t>
      </w:r>
    </w:p>
    <w:p w:rsidR="000C60AF" w:rsidRPr="00AA38E8" w:rsidRDefault="000C60AF" w:rsidP="000C60AF">
      <w:pPr>
        <w:pStyle w:val="Heading4"/>
      </w:pPr>
      <w:r>
        <w:t>Processing</w:t>
      </w:r>
    </w:p>
    <w:p w:rsidR="000C60AF" w:rsidRDefault="000C60AF" w:rsidP="000C60AF">
      <w:pPr>
        <w:rPr>
          <w:ins w:id="96" w:author="Mrudula Paturi" w:date="2018-03-23T14:57:00Z"/>
        </w:rPr>
      </w:pPr>
      <w:r w:rsidRPr="00AD0D00">
        <w:t>Refer FDD</w:t>
      </w:r>
    </w:p>
    <w:p w:rsidR="006C78D7" w:rsidRDefault="006C78D7" w:rsidP="000C60AF">
      <w:pPr>
        <w:rPr>
          <w:ins w:id="97" w:author="Mrudula Paturi" w:date="2018-03-23T14:57:00Z"/>
          <w:rFonts w:cs="Calibri"/>
        </w:rPr>
      </w:pPr>
    </w:p>
    <w:p w:rsidR="006C78D7" w:rsidRDefault="006C78D7">
      <w:pPr>
        <w:pStyle w:val="Heading3"/>
        <w:rPr>
          <w:ins w:id="98" w:author="Mrudula Paturi" w:date="2018-03-23T14:58:00Z"/>
        </w:rPr>
        <w:pPrChange w:id="99" w:author="Mrudula Paturi" w:date="2018-03-23T14:58:00Z">
          <w:pPr/>
        </w:pPrChange>
      </w:pPr>
      <w:proofErr w:type="spellStart"/>
      <w:ins w:id="100" w:author="Mrudula Paturi" w:date="2018-03-23T14:58:00Z">
        <w:r w:rsidRPr="006C78D7">
          <w:t>GainCmdAD</w:t>
        </w:r>
        <w:proofErr w:type="spellEnd"/>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6C78D7" w:rsidRPr="00AA38E8" w:rsidTr="002F6A12">
        <w:trPr>
          <w:ins w:id="101" w:author="Mrudula Paturi" w:date="2018-03-23T14:58:00Z"/>
        </w:trPr>
        <w:tc>
          <w:tcPr>
            <w:tcW w:w="1694" w:type="dxa"/>
          </w:tcPr>
          <w:p w:rsidR="006C78D7" w:rsidRPr="00AA38E8" w:rsidRDefault="006C78D7" w:rsidP="002F6A12">
            <w:pPr>
              <w:spacing w:before="60"/>
              <w:rPr>
                <w:ins w:id="102" w:author="Mrudula Paturi" w:date="2018-03-23T14:58:00Z"/>
                <w:rFonts w:cs="Calibri"/>
                <w:b/>
                <w:bCs/>
                <w:sz w:val="16"/>
              </w:rPr>
            </w:pPr>
            <w:ins w:id="103" w:author="Mrudula Paturi" w:date="2018-03-23T14:58:00Z">
              <w:r w:rsidRPr="00AA38E8">
                <w:rPr>
                  <w:rFonts w:cs="Calibri"/>
                  <w:b/>
                  <w:bCs/>
                  <w:sz w:val="16"/>
                </w:rPr>
                <w:t>Function Name</w:t>
              </w:r>
            </w:ins>
          </w:p>
        </w:tc>
        <w:tc>
          <w:tcPr>
            <w:tcW w:w="3999" w:type="dxa"/>
          </w:tcPr>
          <w:p w:rsidR="006C78D7" w:rsidRPr="00AA38E8" w:rsidRDefault="006C78D7" w:rsidP="002F6A12">
            <w:pPr>
              <w:spacing w:before="60"/>
              <w:rPr>
                <w:ins w:id="104" w:author="Mrudula Paturi" w:date="2018-03-23T14:58:00Z"/>
                <w:rFonts w:cs="Calibri"/>
                <w:sz w:val="16"/>
              </w:rPr>
            </w:pPr>
            <w:proofErr w:type="spellStart"/>
            <w:ins w:id="105" w:author="Mrudula Paturi" w:date="2018-03-23T14:59:00Z">
              <w:r>
                <w:rPr>
                  <w:rFonts w:cs="Calibri"/>
                  <w:sz w:val="16"/>
                </w:rPr>
                <w:t>GainCmdAD</w:t>
              </w:r>
            </w:ins>
            <w:proofErr w:type="spellEnd"/>
          </w:p>
        </w:tc>
        <w:tc>
          <w:tcPr>
            <w:tcW w:w="965" w:type="dxa"/>
            <w:shd w:val="pct30" w:color="FFFF00" w:fill="auto"/>
          </w:tcPr>
          <w:p w:rsidR="006C78D7" w:rsidRPr="00AA38E8" w:rsidRDefault="006C78D7" w:rsidP="002F6A12">
            <w:pPr>
              <w:spacing w:before="60"/>
              <w:jc w:val="center"/>
              <w:rPr>
                <w:ins w:id="106" w:author="Mrudula Paturi" w:date="2018-03-23T14:58:00Z"/>
                <w:rFonts w:cs="Calibri"/>
                <w:sz w:val="16"/>
              </w:rPr>
            </w:pPr>
            <w:ins w:id="107" w:author="Mrudula Paturi" w:date="2018-03-23T14:58:00Z">
              <w:r w:rsidRPr="00AA38E8">
                <w:rPr>
                  <w:rFonts w:cs="Calibri"/>
                  <w:sz w:val="16"/>
                </w:rPr>
                <w:t>Type</w:t>
              </w:r>
            </w:ins>
          </w:p>
        </w:tc>
        <w:tc>
          <w:tcPr>
            <w:tcW w:w="1135" w:type="dxa"/>
            <w:shd w:val="pct30" w:color="FFFF00" w:fill="auto"/>
          </w:tcPr>
          <w:p w:rsidR="006C78D7" w:rsidRPr="00AA38E8" w:rsidRDefault="006C78D7" w:rsidP="002F6A12">
            <w:pPr>
              <w:spacing w:before="60"/>
              <w:jc w:val="center"/>
              <w:rPr>
                <w:ins w:id="108" w:author="Mrudula Paturi" w:date="2018-03-23T14:58:00Z"/>
                <w:rFonts w:cs="Calibri"/>
                <w:sz w:val="16"/>
              </w:rPr>
            </w:pPr>
            <w:ins w:id="109" w:author="Mrudula Paturi" w:date="2018-03-23T14:58:00Z">
              <w:r w:rsidRPr="00AA38E8">
                <w:rPr>
                  <w:rFonts w:cs="Calibri"/>
                  <w:sz w:val="16"/>
                </w:rPr>
                <w:t>Min</w:t>
              </w:r>
            </w:ins>
          </w:p>
        </w:tc>
        <w:tc>
          <w:tcPr>
            <w:tcW w:w="1135" w:type="dxa"/>
            <w:shd w:val="pct30" w:color="FFFF00" w:fill="auto"/>
          </w:tcPr>
          <w:p w:rsidR="006C78D7" w:rsidRPr="00AA38E8" w:rsidRDefault="006C78D7" w:rsidP="002F6A12">
            <w:pPr>
              <w:spacing w:before="60"/>
              <w:jc w:val="center"/>
              <w:rPr>
                <w:ins w:id="110" w:author="Mrudula Paturi" w:date="2018-03-23T14:58:00Z"/>
                <w:rFonts w:cs="Calibri"/>
                <w:sz w:val="16"/>
              </w:rPr>
            </w:pPr>
            <w:ins w:id="111" w:author="Mrudula Paturi" w:date="2018-03-23T14:58:00Z">
              <w:r w:rsidRPr="00AA38E8">
                <w:rPr>
                  <w:rFonts w:cs="Calibri"/>
                  <w:sz w:val="16"/>
                </w:rPr>
                <w:t>Max</w:t>
              </w:r>
            </w:ins>
          </w:p>
        </w:tc>
      </w:tr>
      <w:tr w:rsidR="006C78D7" w:rsidRPr="00AA38E8" w:rsidTr="002F6A12">
        <w:trPr>
          <w:ins w:id="112" w:author="Mrudula Paturi" w:date="2018-03-23T14:58:00Z"/>
        </w:trPr>
        <w:tc>
          <w:tcPr>
            <w:tcW w:w="1694" w:type="dxa"/>
          </w:tcPr>
          <w:p w:rsidR="006C78D7" w:rsidRPr="00AA38E8" w:rsidRDefault="006C78D7" w:rsidP="002F6A12">
            <w:pPr>
              <w:spacing w:before="60"/>
              <w:rPr>
                <w:ins w:id="113" w:author="Mrudula Paturi" w:date="2018-03-23T14:58:00Z"/>
                <w:rFonts w:cs="Calibri"/>
                <w:b/>
                <w:bCs/>
                <w:sz w:val="16"/>
              </w:rPr>
            </w:pPr>
            <w:ins w:id="114" w:author="Mrudula Paturi" w:date="2018-03-23T14:58:00Z">
              <w:r w:rsidRPr="00AA38E8">
                <w:rPr>
                  <w:rFonts w:cs="Calibri"/>
                  <w:b/>
                  <w:bCs/>
                  <w:sz w:val="16"/>
                </w:rPr>
                <w:t xml:space="preserve">Arguments Passed </w:t>
              </w:r>
            </w:ins>
          </w:p>
        </w:tc>
        <w:tc>
          <w:tcPr>
            <w:tcW w:w="3999" w:type="dxa"/>
          </w:tcPr>
          <w:p w:rsidR="006C78D7" w:rsidRPr="00AA38E8" w:rsidRDefault="006C78D7" w:rsidP="002F6A12">
            <w:pPr>
              <w:spacing w:before="60"/>
              <w:rPr>
                <w:ins w:id="115" w:author="Mrudula Paturi" w:date="2018-03-23T14:58:00Z"/>
                <w:rFonts w:cs="Calibri"/>
                <w:sz w:val="16"/>
              </w:rPr>
            </w:pPr>
            <w:ins w:id="116" w:author="Mrudula Paturi" w:date="2018-03-23T14:59:00Z">
              <w:r w:rsidRPr="006C78D7">
                <w:rPr>
                  <w:rFonts w:cs="Calibri"/>
                  <w:sz w:val="16"/>
                </w:rPr>
                <w:t>MotCurrAdcVlyA_Volt_T_f32</w:t>
              </w:r>
            </w:ins>
          </w:p>
        </w:tc>
        <w:tc>
          <w:tcPr>
            <w:tcW w:w="965" w:type="dxa"/>
          </w:tcPr>
          <w:p w:rsidR="006C78D7" w:rsidRPr="00AA38E8" w:rsidRDefault="006C78D7" w:rsidP="002F6A12">
            <w:pPr>
              <w:spacing w:before="60"/>
              <w:rPr>
                <w:ins w:id="117" w:author="Mrudula Paturi" w:date="2018-03-23T14:58:00Z"/>
                <w:rFonts w:cs="Calibri"/>
                <w:sz w:val="16"/>
              </w:rPr>
            </w:pPr>
            <w:ins w:id="118" w:author="Mrudula Paturi" w:date="2018-03-23T14:58:00Z">
              <w:r w:rsidRPr="0019325B">
                <w:rPr>
                  <w:rFonts w:cs="Calibri"/>
                  <w:sz w:val="16"/>
                </w:rPr>
                <w:t>float32</w:t>
              </w:r>
            </w:ins>
          </w:p>
        </w:tc>
        <w:tc>
          <w:tcPr>
            <w:tcW w:w="1135" w:type="dxa"/>
          </w:tcPr>
          <w:p w:rsidR="006C78D7" w:rsidRPr="00AA38E8" w:rsidRDefault="004C2AE7" w:rsidP="002F6A12">
            <w:pPr>
              <w:spacing w:before="60"/>
              <w:rPr>
                <w:ins w:id="119" w:author="Mrudula Paturi" w:date="2018-03-23T14:58:00Z"/>
                <w:rFonts w:cs="Calibri"/>
                <w:sz w:val="16"/>
              </w:rPr>
            </w:pPr>
            <w:ins w:id="120" w:author="Mrudula Paturi" w:date="2018-03-23T15:40:00Z">
              <w:r>
                <w:rPr>
                  <w:rFonts w:cs="Calibri"/>
                  <w:sz w:val="16"/>
                </w:rPr>
                <w:t>0.0</w:t>
              </w:r>
            </w:ins>
          </w:p>
        </w:tc>
        <w:tc>
          <w:tcPr>
            <w:tcW w:w="1135" w:type="dxa"/>
          </w:tcPr>
          <w:p w:rsidR="006C78D7" w:rsidRPr="00AA38E8" w:rsidRDefault="004C2AE7" w:rsidP="002F6A12">
            <w:pPr>
              <w:spacing w:before="60"/>
              <w:rPr>
                <w:ins w:id="121" w:author="Mrudula Paturi" w:date="2018-03-23T14:58:00Z"/>
                <w:rFonts w:cs="Calibri"/>
                <w:sz w:val="16"/>
              </w:rPr>
            </w:pPr>
            <w:ins w:id="122" w:author="Mrudula Paturi" w:date="2018-03-23T15:40:00Z">
              <w:r>
                <w:rPr>
                  <w:rFonts w:cs="Calibri"/>
                  <w:sz w:val="16"/>
                </w:rPr>
                <w:t>5.0</w:t>
              </w:r>
            </w:ins>
          </w:p>
        </w:tc>
      </w:tr>
      <w:tr w:rsidR="006C78D7" w:rsidRPr="00AA38E8" w:rsidTr="002F6A12">
        <w:trPr>
          <w:ins w:id="123" w:author="Mrudula Paturi" w:date="2018-03-23T14:58:00Z"/>
        </w:trPr>
        <w:tc>
          <w:tcPr>
            <w:tcW w:w="1694" w:type="dxa"/>
          </w:tcPr>
          <w:p w:rsidR="006C78D7" w:rsidRPr="00AA38E8" w:rsidRDefault="006C78D7" w:rsidP="002F6A12">
            <w:pPr>
              <w:spacing w:before="60"/>
              <w:rPr>
                <w:ins w:id="124" w:author="Mrudula Paturi" w:date="2018-03-23T14:58:00Z"/>
                <w:rFonts w:cs="Calibri"/>
                <w:b/>
                <w:bCs/>
                <w:sz w:val="16"/>
              </w:rPr>
            </w:pPr>
          </w:p>
        </w:tc>
        <w:tc>
          <w:tcPr>
            <w:tcW w:w="3999" w:type="dxa"/>
          </w:tcPr>
          <w:p w:rsidR="006C78D7" w:rsidRPr="00AA38E8" w:rsidRDefault="006C78D7" w:rsidP="002F6A12">
            <w:pPr>
              <w:spacing w:before="60"/>
              <w:rPr>
                <w:ins w:id="125" w:author="Mrudula Paturi" w:date="2018-03-23T14:58:00Z"/>
                <w:rFonts w:cs="Calibri"/>
                <w:sz w:val="16"/>
              </w:rPr>
            </w:pPr>
            <w:ins w:id="126" w:author="Mrudula Paturi" w:date="2018-03-23T15:00:00Z">
              <w:r w:rsidRPr="006C78D7">
                <w:rPr>
                  <w:rFonts w:cs="Calibri"/>
                  <w:sz w:val="16"/>
                </w:rPr>
                <w:t>MotCurrOffsZeroAvrgA_Volt_T_f32</w:t>
              </w:r>
            </w:ins>
          </w:p>
        </w:tc>
        <w:tc>
          <w:tcPr>
            <w:tcW w:w="965" w:type="dxa"/>
          </w:tcPr>
          <w:p w:rsidR="006C78D7" w:rsidRPr="00AA38E8" w:rsidRDefault="006C78D7" w:rsidP="002F6A12">
            <w:pPr>
              <w:spacing w:before="60"/>
              <w:rPr>
                <w:ins w:id="127" w:author="Mrudula Paturi" w:date="2018-03-23T14:58:00Z"/>
                <w:rFonts w:cs="Calibri"/>
                <w:sz w:val="16"/>
              </w:rPr>
            </w:pPr>
            <w:ins w:id="128" w:author="Mrudula Paturi" w:date="2018-03-23T14:58:00Z">
              <w:r w:rsidRPr="0019325B">
                <w:rPr>
                  <w:rFonts w:cs="Calibri"/>
                  <w:sz w:val="16"/>
                </w:rPr>
                <w:t>float32</w:t>
              </w:r>
            </w:ins>
          </w:p>
        </w:tc>
        <w:tc>
          <w:tcPr>
            <w:tcW w:w="1135" w:type="dxa"/>
          </w:tcPr>
          <w:p w:rsidR="006C78D7" w:rsidRPr="00AA38E8" w:rsidRDefault="004C2AE7" w:rsidP="002F6A12">
            <w:pPr>
              <w:spacing w:before="60"/>
              <w:rPr>
                <w:ins w:id="129" w:author="Mrudula Paturi" w:date="2018-03-23T14:58:00Z"/>
                <w:rFonts w:cs="Calibri"/>
                <w:sz w:val="16"/>
              </w:rPr>
            </w:pPr>
            <w:ins w:id="130" w:author="Mrudula Paturi" w:date="2018-03-23T15:42:00Z">
              <w:r>
                <w:rPr>
                  <w:rFonts w:cs="Calibri"/>
                  <w:sz w:val="16"/>
                </w:rPr>
                <w:t>0.0</w:t>
              </w:r>
            </w:ins>
          </w:p>
        </w:tc>
        <w:tc>
          <w:tcPr>
            <w:tcW w:w="1135" w:type="dxa"/>
          </w:tcPr>
          <w:p w:rsidR="006C78D7" w:rsidRPr="00AA38E8" w:rsidRDefault="004C2AE7" w:rsidP="002F6A12">
            <w:pPr>
              <w:spacing w:before="60"/>
              <w:rPr>
                <w:ins w:id="131" w:author="Mrudula Paturi" w:date="2018-03-23T14:58:00Z"/>
                <w:rFonts w:cs="Calibri"/>
                <w:sz w:val="16"/>
              </w:rPr>
            </w:pPr>
            <w:ins w:id="132" w:author="Mrudula Paturi" w:date="2018-03-23T15:42:00Z">
              <w:r>
                <w:rPr>
                  <w:rFonts w:cs="Calibri"/>
                  <w:sz w:val="16"/>
                </w:rPr>
                <w:t>5.0</w:t>
              </w:r>
            </w:ins>
          </w:p>
        </w:tc>
      </w:tr>
      <w:tr w:rsidR="006C78D7" w:rsidRPr="00AA38E8" w:rsidTr="002F6A12">
        <w:trPr>
          <w:ins w:id="133" w:author="Mrudula Paturi" w:date="2018-03-23T14:58:00Z"/>
        </w:trPr>
        <w:tc>
          <w:tcPr>
            <w:tcW w:w="1694" w:type="dxa"/>
          </w:tcPr>
          <w:p w:rsidR="006C78D7" w:rsidRPr="00AA38E8" w:rsidRDefault="006C78D7" w:rsidP="002F6A12">
            <w:pPr>
              <w:spacing w:before="60"/>
              <w:rPr>
                <w:ins w:id="134" w:author="Mrudula Paturi" w:date="2018-03-23T14:58:00Z"/>
                <w:rFonts w:cs="Calibri"/>
                <w:b/>
                <w:bCs/>
                <w:sz w:val="16"/>
              </w:rPr>
            </w:pPr>
            <w:ins w:id="135" w:author="Mrudula Paturi" w:date="2018-03-23T14:58:00Z">
              <w:r w:rsidRPr="00AA38E8">
                <w:rPr>
                  <w:rFonts w:cs="Calibri"/>
                  <w:b/>
                  <w:bCs/>
                  <w:sz w:val="16"/>
                </w:rPr>
                <w:t>Return Value</w:t>
              </w:r>
            </w:ins>
          </w:p>
        </w:tc>
        <w:tc>
          <w:tcPr>
            <w:tcW w:w="3999" w:type="dxa"/>
          </w:tcPr>
          <w:p w:rsidR="006C78D7" w:rsidRPr="00AA38E8" w:rsidRDefault="006C78D7" w:rsidP="002F6A12">
            <w:pPr>
              <w:spacing w:before="60"/>
              <w:rPr>
                <w:ins w:id="136" w:author="Mrudula Paturi" w:date="2018-03-23T14:58:00Z"/>
                <w:rFonts w:cs="Calibri"/>
                <w:sz w:val="16"/>
              </w:rPr>
            </w:pPr>
            <w:ins w:id="137" w:author="Mrudula Paturi" w:date="2018-03-23T14:58:00Z">
              <w:r>
                <w:rPr>
                  <w:rFonts w:cs="Calibri"/>
                  <w:sz w:val="16"/>
                </w:rPr>
                <w:t>N/A</w:t>
              </w:r>
            </w:ins>
          </w:p>
        </w:tc>
        <w:tc>
          <w:tcPr>
            <w:tcW w:w="965" w:type="dxa"/>
          </w:tcPr>
          <w:p w:rsidR="006C78D7" w:rsidRPr="00AA38E8" w:rsidRDefault="006C78D7" w:rsidP="002F6A12">
            <w:pPr>
              <w:spacing w:before="60"/>
              <w:rPr>
                <w:ins w:id="138" w:author="Mrudula Paturi" w:date="2018-03-23T14:58:00Z"/>
                <w:rFonts w:cs="Calibri"/>
                <w:sz w:val="16"/>
              </w:rPr>
            </w:pPr>
          </w:p>
        </w:tc>
        <w:tc>
          <w:tcPr>
            <w:tcW w:w="1135" w:type="dxa"/>
          </w:tcPr>
          <w:p w:rsidR="006C78D7" w:rsidRPr="00AA38E8" w:rsidRDefault="006C78D7" w:rsidP="002F6A12">
            <w:pPr>
              <w:spacing w:before="60"/>
              <w:rPr>
                <w:ins w:id="139" w:author="Mrudula Paturi" w:date="2018-03-23T14:58:00Z"/>
                <w:rFonts w:cs="Calibri"/>
                <w:sz w:val="16"/>
              </w:rPr>
            </w:pPr>
          </w:p>
        </w:tc>
        <w:tc>
          <w:tcPr>
            <w:tcW w:w="1135" w:type="dxa"/>
          </w:tcPr>
          <w:p w:rsidR="006C78D7" w:rsidRPr="00AA38E8" w:rsidRDefault="006C78D7" w:rsidP="002F6A12">
            <w:pPr>
              <w:spacing w:before="60"/>
              <w:rPr>
                <w:ins w:id="140" w:author="Mrudula Paturi" w:date="2018-03-23T14:58:00Z"/>
                <w:rFonts w:cs="Calibri"/>
                <w:sz w:val="16"/>
              </w:rPr>
            </w:pPr>
          </w:p>
        </w:tc>
      </w:tr>
    </w:tbl>
    <w:p w:rsidR="006C78D7" w:rsidRDefault="006C78D7" w:rsidP="000C60AF">
      <w:pPr>
        <w:rPr>
          <w:ins w:id="141" w:author="Mrudula Paturi" w:date="2018-03-23T15:01:00Z"/>
          <w:rFonts w:cs="Calibri"/>
        </w:rPr>
      </w:pPr>
    </w:p>
    <w:p w:rsidR="006C78D7" w:rsidRDefault="006C78D7" w:rsidP="006C78D7">
      <w:pPr>
        <w:pStyle w:val="Heading4"/>
        <w:rPr>
          <w:ins w:id="142" w:author="Mrudula Paturi" w:date="2018-03-23T15:01:00Z"/>
        </w:rPr>
      </w:pPr>
      <w:ins w:id="143" w:author="Mrudula Paturi" w:date="2018-03-23T15:01:00Z">
        <w:r>
          <w:t>Design Rationale</w:t>
        </w:r>
      </w:ins>
    </w:p>
    <w:p w:rsidR="006C78D7" w:rsidRDefault="006C78D7" w:rsidP="000C60AF">
      <w:pPr>
        <w:rPr>
          <w:ins w:id="144" w:author="Mrudula Paturi" w:date="2018-03-23T15:02:00Z"/>
          <w:lang w:bidi="ar-SA"/>
        </w:rPr>
      </w:pPr>
      <w:ins w:id="145" w:author="Mrudula Paturi" w:date="2018-03-23T15:01:00Z">
        <w:r>
          <w:rPr>
            <w:lang w:bidi="ar-SA"/>
          </w:rPr>
          <w:t xml:space="preserve">This function is </w:t>
        </w:r>
      </w:ins>
      <w:ins w:id="146" w:author="Mrudula Paturi" w:date="2018-03-23T15:02:00Z">
        <w:r>
          <w:rPr>
            <w:lang w:bidi="ar-SA"/>
          </w:rPr>
          <w:t>c</w:t>
        </w:r>
        <w:r w:rsidRPr="006C78D7">
          <w:rPr>
            <w:lang w:bidi="ar-SA"/>
          </w:rPr>
          <w:t xml:space="preserve">reated for reducing the complexity of </w:t>
        </w:r>
        <w:proofErr w:type="spellStart"/>
        <w:r w:rsidRPr="006C78D7">
          <w:rPr>
            <w:lang w:bidi="ar-SA"/>
          </w:rPr>
          <w:t>GainCalibration</w:t>
        </w:r>
        <w:proofErr w:type="spellEnd"/>
        <w:r w:rsidRPr="006C78D7">
          <w:rPr>
            <w:lang w:bidi="ar-SA"/>
          </w:rPr>
          <w:t xml:space="preserve"> function</w:t>
        </w:r>
      </w:ins>
    </w:p>
    <w:p w:rsidR="006C78D7" w:rsidRDefault="006C78D7">
      <w:pPr>
        <w:pStyle w:val="Heading4"/>
        <w:rPr>
          <w:ins w:id="147" w:author="Mrudula Paturi" w:date="2018-03-23T15:02:00Z"/>
        </w:rPr>
        <w:pPrChange w:id="148" w:author="Mrudula Paturi" w:date="2018-03-23T15:02:00Z">
          <w:pPr/>
        </w:pPrChange>
      </w:pPr>
      <w:ins w:id="149" w:author="Mrudula Paturi" w:date="2018-03-23T15:02:00Z">
        <w:r>
          <w:t>Processing</w:t>
        </w:r>
      </w:ins>
    </w:p>
    <w:p w:rsidR="006C78D7" w:rsidRDefault="006C78D7" w:rsidP="000C60AF">
      <w:pPr>
        <w:rPr>
          <w:ins w:id="150" w:author="Mrudula Paturi" w:date="2018-03-23T15:07:00Z"/>
          <w:rFonts w:cs="Calibri"/>
        </w:rPr>
      </w:pPr>
      <w:ins w:id="151" w:author="Mrudula Paturi" w:date="2018-03-23T15:02:00Z">
        <w:r>
          <w:rPr>
            <w:rFonts w:cs="Calibri"/>
          </w:rPr>
          <w:t>Refer the source file</w:t>
        </w:r>
      </w:ins>
    </w:p>
    <w:p w:rsidR="006C78D7" w:rsidRDefault="006C78D7" w:rsidP="000C60AF">
      <w:pPr>
        <w:rPr>
          <w:ins w:id="152" w:author="Mrudula Paturi" w:date="2018-03-23T15:07:00Z"/>
          <w:rFonts w:cs="Calibri"/>
        </w:rPr>
      </w:pPr>
      <w:bookmarkStart w:id="153" w:name="_GoBack"/>
      <w:bookmarkEnd w:id="153"/>
    </w:p>
    <w:p w:rsidR="006C78D7" w:rsidRDefault="006C78D7">
      <w:pPr>
        <w:pStyle w:val="Heading3"/>
        <w:rPr>
          <w:ins w:id="154" w:author="Mrudula Paturi" w:date="2018-03-23T15:07:00Z"/>
        </w:rPr>
        <w:pPrChange w:id="155" w:author="Mrudula Paturi" w:date="2018-03-23T15:07:00Z">
          <w:pPr/>
        </w:pPrChange>
      </w:pPr>
      <w:proofErr w:type="spellStart"/>
      <w:ins w:id="156" w:author="Mrudula Paturi" w:date="2018-03-23T15:07:00Z">
        <w:r>
          <w:t>GainCmdBE</w:t>
        </w:r>
        <w:proofErr w:type="spellEnd"/>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FD7217" w:rsidRPr="00AA38E8" w:rsidTr="002F6A12">
        <w:trPr>
          <w:ins w:id="157" w:author="Mrudula Paturi" w:date="2018-03-23T15:07:00Z"/>
        </w:trPr>
        <w:tc>
          <w:tcPr>
            <w:tcW w:w="1694" w:type="dxa"/>
          </w:tcPr>
          <w:p w:rsidR="00FD7217" w:rsidRPr="00AA38E8" w:rsidRDefault="00FD7217" w:rsidP="002F6A12">
            <w:pPr>
              <w:spacing w:before="60"/>
              <w:rPr>
                <w:ins w:id="158" w:author="Mrudula Paturi" w:date="2018-03-23T15:07:00Z"/>
                <w:rFonts w:cs="Calibri"/>
                <w:b/>
                <w:bCs/>
                <w:sz w:val="16"/>
              </w:rPr>
            </w:pPr>
            <w:ins w:id="159" w:author="Mrudula Paturi" w:date="2018-03-23T15:07:00Z">
              <w:r w:rsidRPr="00AA38E8">
                <w:rPr>
                  <w:rFonts w:cs="Calibri"/>
                  <w:b/>
                  <w:bCs/>
                  <w:sz w:val="16"/>
                </w:rPr>
                <w:t>Function Name</w:t>
              </w:r>
            </w:ins>
          </w:p>
        </w:tc>
        <w:tc>
          <w:tcPr>
            <w:tcW w:w="3999" w:type="dxa"/>
          </w:tcPr>
          <w:p w:rsidR="00FD7217" w:rsidRPr="00AA38E8" w:rsidRDefault="00FD7217" w:rsidP="002F6A12">
            <w:pPr>
              <w:spacing w:before="60"/>
              <w:rPr>
                <w:ins w:id="160" w:author="Mrudula Paturi" w:date="2018-03-23T15:07:00Z"/>
                <w:rFonts w:cs="Calibri"/>
                <w:sz w:val="16"/>
              </w:rPr>
            </w:pPr>
            <w:proofErr w:type="spellStart"/>
            <w:ins w:id="161" w:author="Mrudula Paturi" w:date="2018-03-23T15:07:00Z">
              <w:r>
                <w:rPr>
                  <w:rFonts w:cs="Calibri"/>
                  <w:sz w:val="16"/>
                </w:rPr>
                <w:t>GainCmdBE</w:t>
              </w:r>
              <w:proofErr w:type="spellEnd"/>
            </w:ins>
          </w:p>
        </w:tc>
        <w:tc>
          <w:tcPr>
            <w:tcW w:w="965" w:type="dxa"/>
            <w:shd w:val="pct30" w:color="FFFF00" w:fill="auto"/>
          </w:tcPr>
          <w:p w:rsidR="00FD7217" w:rsidRPr="00AA38E8" w:rsidRDefault="00FD7217" w:rsidP="002F6A12">
            <w:pPr>
              <w:spacing w:before="60"/>
              <w:jc w:val="center"/>
              <w:rPr>
                <w:ins w:id="162" w:author="Mrudula Paturi" w:date="2018-03-23T15:07:00Z"/>
                <w:rFonts w:cs="Calibri"/>
                <w:sz w:val="16"/>
              </w:rPr>
            </w:pPr>
            <w:ins w:id="163" w:author="Mrudula Paturi" w:date="2018-03-23T15:07:00Z">
              <w:r w:rsidRPr="00AA38E8">
                <w:rPr>
                  <w:rFonts w:cs="Calibri"/>
                  <w:sz w:val="16"/>
                </w:rPr>
                <w:t>Type</w:t>
              </w:r>
            </w:ins>
          </w:p>
        </w:tc>
        <w:tc>
          <w:tcPr>
            <w:tcW w:w="1135" w:type="dxa"/>
            <w:shd w:val="pct30" w:color="FFFF00" w:fill="auto"/>
          </w:tcPr>
          <w:p w:rsidR="00FD7217" w:rsidRPr="00AA38E8" w:rsidRDefault="00FD7217" w:rsidP="002F6A12">
            <w:pPr>
              <w:spacing w:before="60"/>
              <w:jc w:val="center"/>
              <w:rPr>
                <w:ins w:id="164" w:author="Mrudula Paturi" w:date="2018-03-23T15:07:00Z"/>
                <w:rFonts w:cs="Calibri"/>
                <w:sz w:val="16"/>
              </w:rPr>
            </w:pPr>
            <w:ins w:id="165" w:author="Mrudula Paturi" w:date="2018-03-23T15:07:00Z">
              <w:r w:rsidRPr="00AA38E8">
                <w:rPr>
                  <w:rFonts w:cs="Calibri"/>
                  <w:sz w:val="16"/>
                </w:rPr>
                <w:t>Min</w:t>
              </w:r>
            </w:ins>
          </w:p>
        </w:tc>
        <w:tc>
          <w:tcPr>
            <w:tcW w:w="1135" w:type="dxa"/>
            <w:shd w:val="pct30" w:color="FFFF00" w:fill="auto"/>
          </w:tcPr>
          <w:p w:rsidR="00FD7217" w:rsidRPr="00AA38E8" w:rsidRDefault="00FD7217" w:rsidP="002F6A12">
            <w:pPr>
              <w:spacing w:before="60"/>
              <w:jc w:val="center"/>
              <w:rPr>
                <w:ins w:id="166" w:author="Mrudula Paturi" w:date="2018-03-23T15:07:00Z"/>
                <w:rFonts w:cs="Calibri"/>
                <w:sz w:val="16"/>
              </w:rPr>
            </w:pPr>
            <w:ins w:id="167" w:author="Mrudula Paturi" w:date="2018-03-23T15:07:00Z">
              <w:r w:rsidRPr="00AA38E8">
                <w:rPr>
                  <w:rFonts w:cs="Calibri"/>
                  <w:sz w:val="16"/>
                </w:rPr>
                <w:t>Max</w:t>
              </w:r>
            </w:ins>
          </w:p>
        </w:tc>
      </w:tr>
      <w:tr w:rsidR="00FD7217" w:rsidRPr="00AA38E8" w:rsidTr="002F6A12">
        <w:trPr>
          <w:ins w:id="168" w:author="Mrudula Paturi" w:date="2018-03-23T15:07:00Z"/>
        </w:trPr>
        <w:tc>
          <w:tcPr>
            <w:tcW w:w="1694" w:type="dxa"/>
          </w:tcPr>
          <w:p w:rsidR="00FD7217" w:rsidRPr="00AA38E8" w:rsidRDefault="00FD7217" w:rsidP="002F6A12">
            <w:pPr>
              <w:spacing w:before="60"/>
              <w:rPr>
                <w:ins w:id="169" w:author="Mrudula Paturi" w:date="2018-03-23T15:07:00Z"/>
                <w:rFonts w:cs="Calibri"/>
                <w:b/>
                <w:bCs/>
                <w:sz w:val="16"/>
              </w:rPr>
            </w:pPr>
            <w:ins w:id="170" w:author="Mrudula Paturi" w:date="2018-03-23T15:07:00Z">
              <w:r w:rsidRPr="00AA38E8">
                <w:rPr>
                  <w:rFonts w:cs="Calibri"/>
                  <w:b/>
                  <w:bCs/>
                  <w:sz w:val="16"/>
                </w:rPr>
                <w:t xml:space="preserve">Arguments Passed </w:t>
              </w:r>
            </w:ins>
          </w:p>
        </w:tc>
        <w:tc>
          <w:tcPr>
            <w:tcW w:w="3999" w:type="dxa"/>
          </w:tcPr>
          <w:p w:rsidR="00FD7217" w:rsidRPr="00AA38E8" w:rsidRDefault="00FD7217" w:rsidP="002F6A12">
            <w:pPr>
              <w:spacing w:before="60"/>
              <w:rPr>
                <w:ins w:id="171" w:author="Mrudula Paturi" w:date="2018-03-23T15:07:00Z"/>
                <w:rFonts w:cs="Calibri"/>
                <w:sz w:val="16"/>
              </w:rPr>
            </w:pPr>
            <w:ins w:id="172" w:author="Mrudula Paturi" w:date="2018-03-23T15:08:00Z">
              <w:r w:rsidRPr="00FD7217">
                <w:rPr>
                  <w:rFonts w:cs="Calibri"/>
                  <w:sz w:val="16"/>
                </w:rPr>
                <w:t>MotCurrAdcVlyB_Volt_T_f32</w:t>
              </w:r>
            </w:ins>
          </w:p>
        </w:tc>
        <w:tc>
          <w:tcPr>
            <w:tcW w:w="965" w:type="dxa"/>
          </w:tcPr>
          <w:p w:rsidR="00FD7217" w:rsidRPr="00AA38E8" w:rsidRDefault="00FD7217" w:rsidP="002F6A12">
            <w:pPr>
              <w:spacing w:before="60"/>
              <w:rPr>
                <w:ins w:id="173" w:author="Mrudula Paturi" w:date="2018-03-23T15:07:00Z"/>
                <w:rFonts w:cs="Calibri"/>
                <w:sz w:val="16"/>
              </w:rPr>
            </w:pPr>
            <w:ins w:id="174" w:author="Mrudula Paturi" w:date="2018-03-23T15:07:00Z">
              <w:r w:rsidRPr="0019325B">
                <w:rPr>
                  <w:rFonts w:cs="Calibri"/>
                  <w:sz w:val="16"/>
                </w:rPr>
                <w:t>float32</w:t>
              </w:r>
            </w:ins>
          </w:p>
        </w:tc>
        <w:tc>
          <w:tcPr>
            <w:tcW w:w="1135" w:type="dxa"/>
          </w:tcPr>
          <w:p w:rsidR="00FD7217" w:rsidRPr="00AA38E8" w:rsidRDefault="004C2AE7" w:rsidP="002F6A12">
            <w:pPr>
              <w:spacing w:before="60"/>
              <w:rPr>
                <w:ins w:id="175" w:author="Mrudula Paturi" w:date="2018-03-23T15:07:00Z"/>
                <w:rFonts w:cs="Calibri"/>
                <w:sz w:val="16"/>
              </w:rPr>
            </w:pPr>
            <w:ins w:id="176" w:author="Mrudula Paturi" w:date="2018-03-23T15:43:00Z">
              <w:r>
                <w:rPr>
                  <w:rFonts w:cs="Calibri"/>
                  <w:sz w:val="16"/>
                </w:rPr>
                <w:t>0.0</w:t>
              </w:r>
            </w:ins>
          </w:p>
        </w:tc>
        <w:tc>
          <w:tcPr>
            <w:tcW w:w="1135" w:type="dxa"/>
          </w:tcPr>
          <w:p w:rsidR="00FD7217" w:rsidRPr="00AA38E8" w:rsidRDefault="004C2AE7" w:rsidP="002F6A12">
            <w:pPr>
              <w:spacing w:before="60"/>
              <w:rPr>
                <w:ins w:id="177" w:author="Mrudula Paturi" w:date="2018-03-23T15:07:00Z"/>
                <w:rFonts w:cs="Calibri"/>
                <w:sz w:val="16"/>
              </w:rPr>
            </w:pPr>
            <w:ins w:id="178" w:author="Mrudula Paturi" w:date="2018-03-23T15:43:00Z">
              <w:r>
                <w:rPr>
                  <w:rFonts w:cs="Calibri"/>
                  <w:sz w:val="16"/>
                </w:rPr>
                <w:t>5.0</w:t>
              </w:r>
            </w:ins>
          </w:p>
        </w:tc>
      </w:tr>
      <w:tr w:rsidR="00FD7217" w:rsidRPr="00AA38E8" w:rsidTr="002F6A12">
        <w:trPr>
          <w:ins w:id="179" w:author="Mrudula Paturi" w:date="2018-03-23T15:07:00Z"/>
        </w:trPr>
        <w:tc>
          <w:tcPr>
            <w:tcW w:w="1694" w:type="dxa"/>
          </w:tcPr>
          <w:p w:rsidR="00FD7217" w:rsidRPr="00AA38E8" w:rsidRDefault="00FD7217" w:rsidP="002F6A12">
            <w:pPr>
              <w:spacing w:before="60"/>
              <w:rPr>
                <w:ins w:id="180" w:author="Mrudula Paturi" w:date="2018-03-23T15:07:00Z"/>
                <w:rFonts w:cs="Calibri"/>
                <w:b/>
                <w:bCs/>
                <w:sz w:val="16"/>
              </w:rPr>
            </w:pPr>
          </w:p>
        </w:tc>
        <w:tc>
          <w:tcPr>
            <w:tcW w:w="3999" w:type="dxa"/>
          </w:tcPr>
          <w:p w:rsidR="00FD7217" w:rsidRPr="00AA38E8" w:rsidRDefault="00FD7217" w:rsidP="002F6A12">
            <w:pPr>
              <w:spacing w:before="60"/>
              <w:rPr>
                <w:ins w:id="181" w:author="Mrudula Paturi" w:date="2018-03-23T15:07:00Z"/>
                <w:rFonts w:cs="Calibri"/>
                <w:sz w:val="16"/>
              </w:rPr>
            </w:pPr>
            <w:ins w:id="182" w:author="Mrudula Paturi" w:date="2018-03-23T15:08:00Z">
              <w:r w:rsidRPr="00FD7217">
                <w:rPr>
                  <w:rFonts w:cs="Calibri"/>
                  <w:sz w:val="16"/>
                </w:rPr>
                <w:t>MotCurrOffsZeroAvrgB_Volt_T_f32</w:t>
              </w:r>
            </w:ins>
          </w:p>
        </w:tc>
        <w:tc>
          <w:tcPr>
            <w:tcW w:w="965" w:type="dxa"/>
          </w:tcPr>
          <w:p w:rsidR="00FD7217" w:rsidRPr="00AA38E8" w:rsidRDefault="00FD7217" w:rsidP="002F6A12">
            <w:pPr>
              <w:spacing w:before="60"/>
              <w:rPr>
                <w:ins w:id="183" w:author="Mrudula Paturi" w:date="2018-03-23T15:07:00Z"/>
                <w:rFonts w:cs="Calibri"/>
                <w:sz w:val="16"/>
              </w:rPr>
            </w:pPr>
            <w:ins w:id="184" w:author="Mrudula Paturi" w:date="2018-03-23T15:07:00Z">
              <w:r w:rsidRPr="0019325B">
                <w:rPr>
                  <w:rFonts w:cs="Calibri"/>
                  <w:sz w:val="16"/>
                </w:rPr>
                <w:t>float32</w:t>
              </w:r>
            </w:ins>
          </w:p>
        </w:tc>
        <w:tc>
          <w:tcPr>
            <w:tcW w:w="1135" w:type="dxa"/>
          </w:tcPr>
          <w:p w:rsidR="00FD7217" w:rsidRPr="00AA38E8" w:rsidRDefault="004C2AE7" w:rsidP="002F6A12">
            <w:pPr>
              <w:spacing w:before="60"/>
              <w:rPr>
                <w:ins w:id="185" w:author="Mrudula Paturi" w:date="2018-03-23T15:07:00Z"/>
                <w:rFonts w:cs="Calibri"/>
                <w:sz w:val="16"/>
              </w:rPr>
            </w:pPr>
            <w:ins w:id="186" w:author="Mrudula Paturi" w:date="2018-03-23T15:46:00Z">
              <w:r>
                <w:rPr>
                  <w:rFonts w:cs="Calibri"/>
                  <w:sz w:val="16"/>
                </w:rPr>
                <w:t>0.0</w:t>
              </w:r>
            </w:ins>
          </w:p>
        </w:tc>
        <w:tc>
          <w:tcPr>
            <w:tcW w:w="1135" w:type="dxa"/>
          </w:tcPr>
          <w:p w:rsidR="00FD7217" w:rsidRPr="00AA38E8" w:rsidRDefault="004C2AE7" w:rsidP="002F6A12">
            <w:pPr>
              <w:spacing w:before="60"/>
              <w:rPr>
                <w:ins w:id="187" w:author="Mrudula Paturi" w:date="2018-03-23T15:07:00Z"/>
                <w:rFonts w:cs="Calibri"/>
                <w:sz w:val="16"/>
              </w:rPr>
            </w:pPr>
            <w:ins w:id="188" w:author="Mrudula Paturi" w:date="2018-03-23T15:46:00Z">
              <w:r>
                <w:rPr>
                  <w:rFonts w:cs="Calibri"/>
                  <w:sz w:val="16"/>
                </w:rPr>
                <w:t>5.0</w:t>
              </w:r>
            </w:ins>
          </w:p>
        </w:tc>
      </w:tr>
      <w:tr w:rsidR="00FD7217" w:rsidRPr="00AA38E8" w:rsidTr="002F6A12">
        <w:trPr>
          <w:ins w:id="189" w:author="Mrudula Paturi" w:date="2018-03-23T15:07:00Z"/>
        </w:trPr>
        <w:tc>
          <w:tcPr>
            <w:tcW w:w="1694" w:type="dxa"/>
          </w:tcPr>
          <w:p w:rsidR="00FD7217" w:rsidRPr="00AA38E8" w:rsidRDefault="00FD7217" w:rsidP="002F6A12">
            <w:pPr>
              <w:spacing w:before="60"/>
              <w:rPr>
                <w:ins w:id="190" w:author="Mrudula Paturi" w:date="2018-03-23T15:07:00Z"/>
                <w:rFonts w:cs="Calibri"/>
                <w:b/>
                <w:bCs/>
                <w:sz w:val="16"/>
              </w:rPr>
            </w:pPr>
            <w:ins w:id="191" w:author="Mrudula Paturi" w:date="2018-03-23T15:07:00Z">
              <w:r w:rsidRPr="00AA38E8">
                <w:rPr>
                  <w:rFonts w:cs="Calibri"/>
                  <w:b/>
                  <w:bCs/>
                  <w:sz w:val="16"/>
                </w:rPr>
                <w:t>Return Value</w:t>
              </w:r>
            </w:ins>
          </w:p>
        </w:tc>
        <w:tc>
          <w:tcPr>
            <w:tcW w:w="3999" w:type="dxa"/>
          </w:tcPr>
          <w:p w:rsidR="00FD7217" w:rsidRPr="00AA38E8" w:rsidRDefault="00FD7217" w:rsidP="002F6A12">
            <w:pPr>
              <w:spacing w:before="60"/>
              <w:rPr>
                <w:ins w:id="192" w:author="Mrudula Paturi" w:date="2018-03-23T15:07:00Z"/>
                <w:rFonts w:cs="Calibri"/>
                <w:sz w:val="16"/>
              </w:rPr>
            </w:pPr>
            <w:ins w:id="193" w:author="Mrudula Paturi" w:date="2018-03-23T15:07:00Z">
              <w:r>
                <w:rPr>
                  <w:rFonts w:cs="Calibri"/>
                  <w:sz w:val="16"/>
                </w:rPr>
                <w:t>N/A</w:t>
              </w:r>
            </w:ins>
          </w:p>
        </w:tc>
        <w:tc>
          <w:tcPr>
            <w:tcW w:w="965" w:type="dxa"/>
          </w:tcPr>
          <w:p w:rsidR="00FD7217" w:rsidRPr="00AA38E8" w:rsidRDefault="00FD7217" w:rsidP="002F6A12">
            <w:pPr>
              <w:spacing w:before="60"/>
              <w:rPr>
                <w:ins w:id="194" w:author="Mrudula Paturi" w:date="2018-03-23T15:07:00Z"/>
                <w:rFonts w:cs="Calibri"/>
                <w:sz w:val="16"/>
              </w:rPr>
            </w:pPr>
          </w:p>
        </w:tc>
        <w:tc>
          <w:tcPr>
            <w:tcW w:w="1135" w:type="dxa"/>
          </w:tcPr>
          <w:p w:rsidR="00FD7217" w:rsidRPr="00AA38E8" w:rsidRDefault="00FD7217" w:rsidP="002F6A12">
            <w:pPr>
              <w:spacing w:before="60"/>
              <w:rPr>
                <w:ins w:id="195" w:author="Mrudula Paturi" w:date="2018-03-23T15:07:00Z"/>
                <w:rFonts w:cs="Calibri"/>
                <w:sz w:val="16"/>
              </w:rPr>
            </w:pPr>
          </w:p>
        </w:tc>
        <w:tc>
          <w:tcPr>
            <w:tcW w:w="1135" w:type="dxa"/>
          </w:tcPr>
          <w:p w:rsidR="00FD7217" w:rsidRPr="00AA38E8" w:rsidRDefault="00FD7217" w:rsidP="002F6A12">
            <w:pPr>
              <w:spacing w:before="60"/>
              <w:rPr>
                <w:ins w:id="196" w:author="Mrudula Paturi" w:date="2018-03-23T15:07:00Z"/>
                <w:rFonts w:cs="Calibri"/>
                <w:sz w:val="16"/>
              </w:rPr>
            </w:pPr>
          </w:p>
        </w:tc>
      </w:tr>
    </w:tbl>
    <w:p w:rsidR="006C78D7" w:rsidRDefault="006C78D7" w:rsidP="000C60AF">
      <w:pPr>
        <w:rPr>
          <w:ins w:id="197" w:author="Mrudula Paturi" w:date="2018-03-23T15:08:00Z"/>
          <w:rFonts w:cs="Calibri"/>
        </w:rPr>
      </w:pPr>
    </w:p>
    <w:p w:rsidR="00FD7217" w:rsidRDefault="00FD7217">
      <w:pPr>
        <w:pStyle w:val="Heading4"/>
        <w:rPr>
          <w:ins w:id="198" w:author="Mrudula Paturi" w:date="2018-03-23T15:09:00Z"/>
        </w:rPr>
        <w:pPrChange w:id="199" w:author="Mrudula Paturi" w:date="2018-03-23T15:09:00Z">
          <w:pPr/>
        </w:pPrChange>
      </w:pPr>
      <w:ins w:id="200" w:author="Mrudula Paturi" w:date="2018-03-23T15:09:00Z">
        <w:r>
          <w:t>Design Rationale</w:t>
        </w:r>
      </w:ins>
    </w:p>
    <w:p w:rsidR="00FD7217" w:rsidRDefault="00FD7217" w:rsidP="00FD7217">
      <w:pPr>
        <w:rPr>
          <w:ins w:id="201" w:author="Mrudula Paturi" w:date="2018-03-23T15:09:00Z"/>
          <w:lang w:bidi="ar-SA"/>
        </w:rPr>
      </w:pPr>
      <w:ins w:id="202" w:author="Mrudula Paturi" w:date="2018-03-23T15:09:00Z">
        <w:r>
          <w:rPr>
            <w:lang w:bidi="ar-SA"/>
          </w:rPr>
          <w:t>This function is c</w:t>
        </w:r>
        <w:r w:rsidRPr="006C78D7">
          <w:rPr>
            <w:lang w:bidi="ar-SA"/>
          </w:rPr>
          <w:t xml:space="preserve">reated for reducing the complexity of </w:t>
        </w:r>
        <w:proofErr w:type="spellStart"/>
        <w:r w:rsidRPr="006C78D7">
          <w:rPr>
            <w:lang w:bidi="ar-SA"/>
          </w:rPr>
          <w:t>GainCalibration</w:t>
        </w:r>
        <w:proofErr w:type="spellEnd"/>
        <w:r w:rsidRPr="006C78D7">
          <w:rPr>
            <w:lang w:bidi="ar-SA"/>
          </w:rPr>
          <w:t xml:space="preserve"> function</w:t>
        </w:r>
      </w:ins>
    </w:p>
    <w:p w:rsidR="00FD7217" w:rsidRDefault="00FD7217" w:rsidP="000C60AF">
      <w:pPr>
        <w:rPr>
          <w:ins w:id="203" w:author="Mrudula Paturi" w:date="2018-03-23T15:09:00Z"/>
          <w:rFonts w:cs="Calibri"/>
        </w:rPr>
      </w:pPr>
    </w:p>
    <w:p w:rsidR="00FD7217" w:rsidRDefault="00FD7217">
      <w:pPr>
        <w:pStyle w:val="Heading4"/>
        <w:rPr>
          <w:ins w:id="204" w:author="Mrudula Paturi" w:date="2018-03-23T15:09:00Z"/>
        </w:rPr>
        <w:pPrChange w:id="205" w:author="Mrudula Paturi" w:date="2018-03-23T15:09:00Z">
          <w:pPr/>
        </w:pPrChange>
      </w:pPr>
      <w:ins w:id="206" w:author="Mrudula Paturi" w:date="2018-03-23T15:09:00Z">
        <w:r>
          <w:lastRenderedPageBreak/>
          <w:t>Processing</w:t>
        </w:r>
      </w:ins>
    </w:p>
    <w:p w:rsidR="00FD7217" w:rsidRDefault="00FD7217" w:rsidP="00FD7217">
      <w:pPr>
        <w:rPr>
          <w:ins w:id="207" w:author="Mrudula Paturi" w:date="2018-03-23T15:09:00Z"/>
          <w:rFonts w:cs="Calibri"/>
        </w:rPr>
      </w:pPr>
      <w:ins w:id="208" w:author="Mrudula Paturi" w:date="2018-03-23T15:09:00Z">
        <w:r>
          <w:rPr>
            <w:rFonts w:cs="Calibri"/>
          </w:rPr>
          <w:t>Refer the source file</w:t>
        </w:r>
      </w:ins>
    </w:p>
    <w:p w:rsidR="00FD7217" w:rsidRDefault="00FD7217" w:rsidP="000C60AF">
      <w:pPr>
        <w:rPr>
          <w:ins w:id="209" w:author="Mrudula Paturi" w:date="2018-03-23T15:10:00Z"/>
          <w:rFonts w:cs="Calibri"/>
        </w:rPr>
      </w:pPr>
    </w:p>
    <w:p w:rsidR="00FD7217" w:rsidRDefault="00FD7217">
      <w:pPr>
        <w:pStyle w:val="Heading3"/>
        <w:rPr>
          <w:ins w:id="210" w:author="Mrudula Paturi" w:date="2018-03-23T15:10:00Z"/>
        </w:rPr>
        <w:pPrChange w:id="211" w:author="Mrudula Paturi" w:date="2018-03-23T15:10:00Z">
          <w:pPr/>
        </w:pPrChange>
      </w:pPr>
      <w:proofErr w:type="spellStart"/>
      <w:ins w:id="212" w:author="Mrudula Paturi" w:date="2018-03-23T15:10:00Z">
        <w:r w:rsidRPr="00FD7217">
          <w:t>GainCmdCF</w:t>
        </w:r>
        <w:proofErr w:type="spellEnd"/>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FD7217" w:rsidRPr="00AA38E8" w:rsidTr="002F6A12">
        <w:trPr>
          <w:ins w:id="213" w:author="Mrudula Paturi" w:date="2018-03-23T15:10:00Z"/>
        </w:trPr>
        <w:tc>
          <w:tcPr>
            <w:tcW w:w="1694" w:type="dxa"/>
          </w:tcPr>
          <w:p w:rsidR="00FD7217" w:rsidRPr="00AA38E8" w:rsidRDefault="00FD7217" w:rsidP="002F6A12">
            <w:pPr>
              <w:spacing w:before="60"/>
              <w:rPr>
                <w:ins w:id="214" w:author="Mrudula Paturi" w:date="2018-03-23T15:10:00Z"/>
                <w:rFonts w:cs="Calibri"/>
                <w:b/>
                <w:bCs/>
                <w:sz w:val="16"/>
              </w:rPr>
            </w:pPr>
            <w:ins w:id="215" w:author="Mrudula Paturi" w:date="2018-03-23T15:10:00Z">
              <w:r w:rsidRPr="00AA38E8">
                <w:rPr>
                  <w:rFonts w:cs="Calibri"/>
                  <w:b/>
                  <w:bCs/>
                  <w:sz w:val="16"/>
                </w:rPr>
                <w:t>Function Name</w:t>
              </w:r>
            </w:ins>
          </w:p>
        </w:tc>
        <w:tc>
          <w:tcPr>
            <w:tcW w:w="3999" w:type="dxa"/>
          </w:tcPr>
          <w:p w:rsidR="00FD7217" w:rsidRPr="00AA38E8" w:rsidRDefault="00FD7217" w:rsidP="002F6A12">
            <w:pPr>
              <w:spacing w:before="60"/>
              <w:rPr>
                <w:ins w:id="216" w:author="Mrudula Paturi" w:date="2018-03-23T15:10:00Z"/>
                <w:rFonts w:cs="Calibri"/>
                <w:sz w:val="16"/>
              </w:rPr>
            </w:pPr>
            <w:proofErr w:type="spellStart"/>
            <w:ins w:id="217" w:author="Mrudula Paturi" w:date="2018-03-23T15:10:00Z">
              <w:r>
                <w:rPr>
                  <w:rFonts w:cs="Calibri"/>
                  <w:sz w:val="16"/>
                </w:rPr>
                <w:t>GainCmdCF</w:t>
              </w:r>
              <w:proofErr w:type="spellEnd"/>
            </w:ins>
          </w:p>
        </w:tc>
        <w:tc>
          <w:tcPr>
            <w:tcW w:w="965" w:type="dxa"/>
            <w:shd w:val="pct30" w:color="FFFF00" w:fill="auto"/>
          </w:tcPr>
          <w:p w:rsidR="00FD7217" w:rsidRPr="00AA38E8" w:rsidRDefault="00FD7217" w:rsidP="002F6A12">
            <w:pPr>
              <w:spacing w:before="60"/>
              <w:jc w:val="center"/>
              <w:rPr>
                <w:ins w:id="218" w:author="Mrudula Paturi" w:date="2018-03-23T15:10:00Z"/>
                <w:rFonts w:cs="Calibri"/>
                <w:sz w:val="16"/>
              </w:rPr>
            </w:pPr>
            <w:ins w:id="219" w:author="Mrudula Paturi" w:date="2018-03-23T15:10:00Z">
              <w:r w:rsidRPr="00AA38E8">
                <w:rPr>
                  <w:rFonts w:cs="Calibri"/>
                  <w:sz w:val="16"/>
                </w:rPr>
                <w:t>Type</w:t>
              </w:r>
            </w:ins>
          </w:p>
        </w:tc>
        <w:tc>
          <w:tcPr>
            <w:tcW w:w="1135" w:type="dxa"/>
            <w:shd w:val="pct30" w:color="FFFF00" w:fill="auto"/>
          </w:tcPr>
          <w:p w:rsidR="00FD7217" w:rsidRPr="00AA38E8" w:rsidRDefault="00FD7217" w:rsidP="002F6A12">
            <w:pPr>
              <w:spacing w:before="60"/>
              <w:jc w:val="center"/>
              <w:rPr>
                <w:ins w:id="220" w:author="Mrudula Paturi" w:date="2018-03-23T15:10:00Z"/>
                <w:rFonts w:cs="Calibri"/>
                <w:sz w:val="16"/>
              </w:rPr>
            </w:pPr>
            <w:ins w:id="221" w:author="Mrudula Paturi" w:date="2018-03-23T15:10:00Z">
              <w:r w:rsidRPr="00AA38E8">
                <w:rPr>
                  <w:rFonts w:cs="Calibri"/>
                  <w:sz w:val="16"/>
                </w:rPr>
                <w:t>Min</w:t>
              </w:r>
            </w:ins>
          </w:p>
        </w:tc>
        <w:tc>
          <w:tcPr>
            <w:tcW w:w="1135" w:type="dxa"/>
            <w:shd w:val="pct30" w:color="FFFF00" w:fill="auto"/>
          </w:tcPr>
          <w:p w:rsidR="00FD7217" w:rsidRPr="00AA38E8" w:rsidRDefault="00FD7217" w:rsidP="002F6A12">
            <w:pPr>
              <w:spacing w:before="60"/>
              <w:jc w:val="center"/>
              <w:rPr>
                <w:ins w:id="222" w:author="Mrudula Paturi" w:date="2018-03-23T15:10:00Z"/>
                <w:rFonts w:cs="Calibri"/>
                <w:sz w:val="16"/>
              </w:rPr>
            </w:pPr>
            <w:ins w:id="223" w:author="Mrudula Paturi" w:date="2018-03-23T15:10:00Z">
              <w:r w:rsidRPr="00AA38E8">
                <w:rPr>
                  <w:rFonts w:cs="Calibri"/>
                  <w:sz w:val="16"/>
                </w:rPr>
                <w:t>Max</w:t>
              </w:r>
            </w:ins>
          </w:p>
        </w:tc>
      </w:tr>
      <w:tr w:rsidR="00FD7217" w:rsidRPr="00AA38E8" w:rsidTr="002F6A12">
        <w:trPr>
          <w:ins w:id="224" w:author="Mrudula Paturi" w:date="2018-03-23T15:10:00Z"/>
        </w:trPr>
        <w:tc>
          <w:tcPr>
            <w:tcW w:w="1694" w:type="dxa"/>
          </w:tcPr>
          <w:p w:rsidR="00FD7217" w:rsidRPr="00AA38E8" w:rsidRDefault="00FD7217" w:rsidP="002F6A12">
            <w:pPr>
              <w:spacing w:before="60"/>
              <w:rPr>
                <w:ins w:id="225" w:author="Mrudula Paturi" w:date="2018-03-23T15:10:00Z"/>
                <w:rFonts w:cs="Calibri"/>
                <w:b/>
                <w:bCs/>
                <w:sz w:val="16"/>
              </w:rPr>
            </w:pPr>
            <w:ins w:id="226" w:author="Mrudula Paturi" w:date="2018-03-23T15:10:00Z">
              <w:r w:rsidRPr="00AA38E8">
                <w:rPr>
                  <w:rFonts w:cs="Calibri"/>
                  <w:b/>
                  <w:bCs/>
                  <w:sz w:val="16"/>
                </w:rPr>
                <w:t xml:space="preserve">Arguments Passed </w:t>
              </w:r>
            </w:ins>
          </w:p>
        </w:tc>
        <w:tc>
          <w:tcPr>
            <w:tcW w:w="3999" w:type="dxa"/>
          </w:tcPr>
          <w:p w:rsidR="00FD7217" w:rsidRPr="00AA38E8" w:rsidRDefault="00FD7217" w:rsidP="002F6A12">
            <w:pPr>
              <w:spacing w:before="60"/>
              <w:rPr>
                <w:ins w:id="227" w:author="Mrudula Paturi" w:date="2018-03-23T15:10:00Z"/>
                <w:rFonts w:cs="Calibri"/>
                <w:sz w:val="16"/>
              </w:rPr>
            </w:pPr>
            <w:ins w:id="228" w:author="Mrudula Paturi" w:date="2018-03-23T15:11:00Z">
              <w:r w:rsidRPr="00FD7217">
                <w:rPr>
                  <w:rFonts w:cs="Calibri"/>
                  <w:sz w:val="16"/>
                </w:rPr>
                <w:t>MotCurrAdcVlyC_Volt_T_f32</w:t>
              </w:r>
            </w:ins>
          </w:p>
        </w:tc>
        <w:tc>
          <w:tcPr>
            <w:tcW w:w="965" w:type="dxa"/>
          </w:tcPr>
          <w:p w:rsidR="00FD7217" w:rsidRPr="00AA38E8" w:rsidRDefault="00FD7217" w:rsidP="002F6A12">
            <w:pPr>
              <w:spacing w:before="60"/>
              <w:rPr>
                <w:ins w:id="229" w:author="Mrudula Paturi" w:date="2018-03-23T15:10:00Z"/>
                <w:rFonts w:cs="Calibri"/>
                <w:sz w:val="16"/>
              </w:rPr>
            </w:pPr>
            <w:ins w:id="230" w:author="Mrudula Paturi" w:date="2018-03-23T15:10:00Z">
              <w:r w:rsidRPr="0019325B">
                <w:rPr>
                  <w:rFonts w:cs="Calibri"/>
                  <w:sz w:val="16"/>
                </w:rPr>
                <w:t>float32</w:t>
              </w:r>
            </w:ins>
          </w:p>
        </w:tc>
        <w:tc>
          <w:tcPr>
            <w:tcW w:w="1135" w:type="dxa"/>
          </w:tcPr>
          <w:p w:rsidR="00FD7217" w:rsidRPr="00AA38E8" w:rsidRDefault="00B952B5" w:rsidP="002F6A12">
            <w:pPr>
              <w:spacing w:before="60"/>
              <w:rPr>
                <w:ins w:id="231" w:author="Mrudula Paturi" w:date="2018-03-23T15:10:00Z"/>
                <w:rFonts w:cs="Calibri"/>
                <w:sz w:val="16"/>
              </w:rPr>
            </w:pPr>
            <w:ins w:id="232" w:author="Mrudula Paturi" w:date="2018-03-23T15:47:00Z">
              <w:r>
                <w:rPr>
                  <w:rFonts w:cs="Calibri"/>
                  <w:sz w:val="16"/>
                </w:rPr>
                <w:t>0.0</w:t>
              </w:r>
            </w:ins>
          </w:p>
        </w:tc>
        <w:tc>
          <w:tcPr>
            <w:tcW w:w="1135" w:type="dxa"/>
          </w:tcPr>
          <w:p w:rsidR="00FD7217" w:rsidRPr="00AA38E8" w:rsidRDefault="00B952B5" w:rsidP="002F6A12">
            <w:pPr>
              <w:spacing w:before="60"/>
              <w:rPr>
                <w:ins w:id="233" w:author="Mrudula Paturi" w:date="2018-03-23T15:10:00Z"/>
                <w:rFonts w:cs="Calibri"/>
                <w:sz w:val="16"/>
              </w:rPr>
            </w:pPr>
            <w:ins w:id="234" w:author="Mrudula Paturi" w:date="2018-03-23T15:47:00Z">
              <w:r>
                <w:rPr>
                  <w:rFonts w:cs="Calibri"/>
                  <w:sz w:val="16"/>
                </w:rPr>
                <w:t>5.0</w:t>
              </w:r>
            </w:ins>
          </w:p>
        </w:tc>
      </w:tr>
      <w:tr w:rsidR="00FD7217" w:rsidRPr="00AA38E8" w:rsidTr="002F6A12">
        <w:trPr>
          <w:ins w:id="235" w:author="Mrudula Paturi" w:date="2018-03-23T15:10:00Z"/>
        </w:trPr>
        <w:tc>
          <w:tcPr>
            <w:tcW w:w="1694" w:type="dxa"/>
          </w:tcPr>
          <w:p w:rsidR="00FD7217" w:rsidRPr="00AA38E8" w:rsidRDefault="00FD7217" w:rsidP="002F6A12">
            <w:pPr>
              <w:spacing w:before="60"/>
              <w:rPr>
                <w:ins w:id="236" w:author="Mrudula Paturi" w:date="2018-03-23T15:10:00Z"/>
                <w:rFonts w:cs="Calibri"/>
                <w:b/>
                <w:bCs/>
                <w:sz w:val="16"/>
              </w:rPr>
            </w:pPr>
          </w:p>
        </w:tc>
        <w:tc>
          <w:tcPr>
            <w:tcW w:w="3999" w:type="dxa"/>
          </w:tcPr>
          <w:p w:rsidR="00FD7217" w:rsidRPr="00AA38E8" w:rsidRDefault="00FD7217" w:rsidP="002F6A12">
            <w:pPr>
              <w:spacing w:before="60"/>
              <w:rPr>
                <w:ins w:id="237" w:author="Mrudula Paturi" w:date="2018-03-23T15:10:00Z"/>
                <w:rFonts w:cs="Calibri"/>
                <w:sz w:val="16"/>
              </w:rPr>
            </w:pPr>
            <w:ins w:id="238" w:author="Mrudula Paturi" w:date="2018-03-23T15:11:00Z">
              <w:r w:rsidRPr="00FD7217">
                <w:rPr>
                  <w:rFonts w:cs="Calibri"/>
                  <w:sz w:val="16"/>
                </w:rPr>
                <w:t>MotCurrOffsZeroAvrgC_Volt_T_f32</w:t>
              </w:r>
            </w:ins>
          </w:p>
        </w:tc>
        <w:tc>
          <w:tcPr>
            <w:tcW w:w="965" w:type="dxa"/>
          </w:tcPr>
          <w:p w:rsidR="00FD7217" w:rsidRPr="00AA38E8" w:rsidRDefault="00FD7217" w:rsidP="002F6A12">
            <w:pPr>
              <w:spacing w:before="60"/>
              <w:rPr>
                <w:ins w:id="239" w:author="Mrudula Paturi" w:date="2018-03-23T15:10:00Z"/>
                <w:rFonts w:cs="Calibri"/>
                <w:sz w:val="16"/>
              </w:rPr>
            </w:pPr>
            <w:ins w:id="240" w:author="Mrudula Paturi" w:date="2018-03-23T15:10:00Z">
              <w:r w:rsidRPr="0019325B">
                <w:rPr>
                  <w:rFonts w:cs="Calibri"/>
                  <w:sz w:val="16"/>
                </w:rPr>
                <w:t>float32</w:t>
              </w:r>
            </w:ins>
          </w:p>
        </w:tc>
        <w:tc>
          <w:tcPr>
            <w:tcW w:w="1135" w:type="dxa"/>
          </w:tcPr>
          <w:p w:rsidR="00FD7217" w:rsidRPr="00AA38E8" w:rsidRDefault="00B952B5" w:rsidP="002F6A12">
            <w:pPr>
              <w:spacing w:before="60"/>
              <w:rPr>
                <w:ins w:id="241" w:author="Mrudula Paturi" w:date="2018-03-23T15:10:00Z"/>
                <w:rFonts w:cs="Calibri"/>
                <w:sz w:val="16"/>
              </w:rPr>
            </w:pPr>
            <w:ins w:id="242" w:author="Mrudula Paturi" w:date="2018-03-23T15:49:00Z">
              <w:r>
                <w:rPr>
                  <w:rFonts w:cs="Calibri"/>
                  <w:sz w:val="16"/>
                </w:rPr>
                <w:t>0.0</w:t>
              </w:r>
            </w:ins>
          </w:p>
        </w:tc>
        <w:tc>
          <w:tcPr>
            <w:tcW w:w="1135" w:type="dxa"/>
          </w:tcPr>
          <w:p w:rsidR="00FD7217" w:rsidRPr="00AA38E8" w:rsidRDefault="00B952B5" w:rsidP="002F6A12">
            <w:pPr>
              <w:spacing w:before="60"/>
              <w:rPr>
                <w:ins w:id="243" w:author="Mrudula Paturi" w:date="2018-03-23T15:10:00Z"/>
                <w:rFonts w:cs="Calibri"/>
                <w:sz w:val="16"/>
              </w:rPr>
            </w:pPr>
            <w:ins w:id="244" w:author="Mrudula Paturi" w:date="2018-03-23T15:49:00Z">
              <w:r>
                <w:rPr>
                  <w:rFonts w:cs="Calibri"/>
                  <w:sz w:val="16"/>
                </w:rPr>
                <w:t>5.0</w:t>
              </w:r>
            </w:ins>
          </w:p>
        </w:tc>
      </w:tr>
      <w:tr w:rsidR="00FD7217" w:rsidRPr="00AA38E8" w:rsidTr="002F6A12">
        <w:trPr>
          <w:ins w:id="245" w:author="Mrudula Paturi" w:date="2018-03-23T15:10:00Z"/>
        </w:trPr>
        <w:tc>
          <w:tcPr>
            <w:tcW w:w="1694" w:type="dxa"/>
          </w:tcPr>
          <w:p w:rsidR="00FD7217" w:rsidRPr="00AA38E8" w:rsidRDefault="00FD7217" w:rsidP="002F6A12">
            <w:pPr>
              <w:spacing w:before="60"/>
              <w:rPr>
                <w:ins w:id="246" w:author="Mrudula Paturi" w:date="2018-03-23T15:10:00Z"/>
                <w:rFonts w:cs="Calibri"/>
                <w:b/>
                <w:bCs/>
                <w:sz w:val="16"/>
              </w:rPr>
            </w:pPr>
            <w:ins w:id="247" w:author="Mrudula Paturi" w:date="2018-03-23T15:10:00Z">
              <w:r w:rsidRPr="00AA38E8">
                <w:rPr>
                  <w:rFonts w:cs="Calibri"/>
                  <w:b/>
                  <w:bCs/>
                  <w:sz w:val="16"/>
                </w:rPr>
                <w:t>Return Value</w:t>
              </w:r>
            </w:ins>
          </w:p>
        </w:tc>
        <w:tc>
          <w:tcPr>
            <w:tcW w:w="3999" w:type="dxa"/>
          </w:tcPr>
          <w:p w:rsidR="00FD7217" w:rsidRPr="00AA38E8" w:rsidRDefault="00FD7217" w:rsidP="002F6A12">
            <w:pPr>
              <w:spacing w:before="60"/>
              <w:rPr>
                <w:ins w:id="248" w:author="Mrudula Paturi" w:date="2018-03-23T15:10:00Z"/>
                <w:rFonts w:cs="Calibri"/>
                <w:sz w:val="16"/>
              </w:rPr>
            </w:pPr>
            <w:ins w:id="249" w:author="Mrudula Paturi" w:date="2018-03-23T15:10:00Z">
              <w:r>
                <w:rPr>
                  <w:rFonts w:cs="Calibri"/>
                  <w:sz w:val="16"/>
                </w:rPr>
                <w:t>N/A</w:t>
              </w:r>
            </w:ins>
          </w:p>
        </w:tc>
        <w:tc>
          <w:tcPr>
            <w:tcW w:w="965" w:type="dxa"/>
          </w:tcPr>
          <w:p w:rsidR="00FD7217" w:rsidRPr="00AA38E8" w:rsidRDefault="00FD7217" w:rsidP="002F6A12">
            <w:pPr>
              <w:spacing w:before="60"/>
              <w:rPr>
                <w:ins w:id="250" w:author="Mrudula Paturi" w:date="2018-03-23T15:10:00Z"/>
                <w:rFonts w:cs="Calibri"/>
                <w:sz w:val="16"/>
              </w:rPr>
            </w:pPr>
          </w:p>
        </w:tc>
        <w:tc>
          <w:tcPr>
            <w:tcW w:w="1135" w:type="dxa"/>
          </w:tcPr>
          <w:p w:rsidR="00FD7217" w:rsidRPr="00AA38E8" w:rsidRDefault="00FD7217" w:rsidP="002F6A12">
            <w:pPr>
              <w:spacing w:before="60"/>
              <w:rPr>
                <w:ins w:id="251" w:author="Mrudula Paturi" w:date="2018-03-23T15:10:00Z"/>
                <w:rFonts w:cs="Calibri"/>
                <w:sz w:val="16"/>
              </w:rPr>
            </w:pPr>
          </w:p>
        </w:tc>
        <w:tc>
          <w:tcPr>
            <w:tcW w:w="1135" w:type="dxa"/>
          </w:tcPr>
          <w:p w:rsidR="00FD7217" w:rsidRPr="00AA38E8" w:rsidRDefault="00FD7217" w:rsidP="002F6A12">
            <w:pPr>
              <w:spacing w:before="60"/>
              <w:rPr>
                <w:ins w:id="252" w:author="Mrudula Paturi" w:date="2018-03-23T15:10:00Z"/>
                <w:rFonts w:cs="Calibri"/>
                <w:sz w:val="16"/>
              </w:rPr>
            </w:pPr>
          </w:p>
        </w:tc>
      </w:tr>
    </w:tbl>
    <w:p w:rsidR="00FD7217" w:rsidRDefault="00FD7217" w:rsidP="000C60AF">
      <w:pPr>
        <w:rPr>
          <w:ins w:id="253" w:author="Mrudula Paturi" w:date="2018-03-23T15:10:00Z"/>
          <w:rFonts w:cs="Calibri"/>
        </w:rPr>
      </w:pPr>
    </w:p>
    <w:p w:rsidR="00FD7217" w:rsidRDefault="00FD7217">
      <w:pPr>
        <w:pStyle w:val="Heading4"/>
        <w:rPr>
          <w:ins w:id="254" w:author="Mrudula Paturi" w:date="2018-03-23T15:11:00Z"/>
        </w:rPr>
        <w:pPrChange w:id="255" w:author="Mrudula Paturi" w:date="2018-03-23T15:11:00Z">
          <w:pPr/>
        </w:pPrChange>
      </w:pPr>
      <w:ins w:id="256" w:author="Mrudula Paturi" w:date="2018-03-23T15:11:00Z">
        <w:r>
          <w:t>Design Rationale</w:t>
        </w:r>
      </w:ins>
    </w:p>
    <w:p w:rsidR="00FD7217" w:rsidRDefault="00FD7217" w:rsidP="00FD7217">
      <w:pPr>
        <w:rPr>
          <w:ins w:id="257" w:author="Mrudula Paturi" w:date="2018-03-23T15:11:00Z"/>
          <w:lang w:bidi="ar-SA"/>
        </w:rPr>
      </w:pPr>
      <w:ins w:id="258" w:author="Mrudula Paturi" w:date="2018-03-23T15:11:00Z">
        <w:r>
          <w:rPr>
            <w:lang w:bidi="ar-SA"/>
          </w:rPr>
          <w:t>This function is c</w:t>
        </w:r>
        <w:r w:rsidRPr="006C78D7">
          <w:rPr>
            <w:lang w:bidi="ar-SA"/>
          </w:rPr>
          <w:t xml:space="preserve">reated for reducing the complexity of </w:t>
        </w:r>
        <w:proofErr w:type="spellStart"/>
        <w:r w:rsidRPr="006C78D7">
          <w:rPr>
            <w:lang w:bidi="ar-SA"/>
          </w:rPr>
          <w:t>GainCalibration</w:t>
        </w:r>
        <w:proofErr w:type="spellEnd"/>
        <w:r w:rsidRPr="006C78D7">
          <w:rPr>
            <w:lang w:bidi="ar-SA"/>
          </w:rPr>
          <w:t xml:space="preserve"> function</w:t>
        </w:r>
      </w:ins>
    </w:p>
    <w:p w:rsidR="00FD7217" w:rsidRDefault="00FD7217">
      <w:pPr>
        <w:pStyle w:val="Heading4"/>
        <w:numPr>
          <w:ilvl w:val="0"/>
          <w:numId w:val="0"/>
        </w:numPr>
        <w:rPr>
          <w:ins w:id="259" w:author="Mrudula Paturi" w:date="2018-03-23T15:12:00Z"/>
        </w:rPr>
        <w:pPrChange w:id="260" w:author="Mrudula Paturi" w:date="2018-03-23T15:12:00Z">
          <w:pPr>
            <w:pStyle w:val="Heading4"/>
          </w:pPr>
        </w:pPrChange>
      </w:pPr>
      <w:ins w:id="261" w:author="Mrudula Paturi" w:date="2018-03-23T15:12:00Z">
        <w:r>
          <w:rPr>
            <w:rFonts w:cs="Calibri"/>
          </w:rPr>
          <w:t xml:space="preserve">5.4.10.2 </w:t>
        </w:r>
        <w:r>
          <w:t>Processing</w:t>
        </w:r>
      </w:ins>
    </w:p>
    <w:p w:rsidR="00FD7217" w:rsidRDefault="00FD7217" w:rsidP="00FD7217">
      <w:pPr>
        <w:rPr>
          <w:ins w:id="262" w:author="Mrudula Paturi" w:date="2018-03-23T15:12:00Z"/>
          <w:rFonts w:cs="Calibri"/>
        </w:rPr>
      </w:pPr>
      <w:ins w:id="263" w:author="Mrudula Paturi" w:date="2018-03-23T15:12:00Z">
        <w:r>
          <w:rPr>
            <w:rFonts w:cs="Calibri"/>
          </w:rPr>
          <w:t>Refer the source file</w:t>
        </w:r>
      </w:ins>
    </w:p>
    <w:p w:rsidR="00FD7217" w:rsidRDefault="00FD7217" w:rsidP="00FD7217">
      <w:pPr>
        <w:rPr>
          <w:ins w:id="264" w:author="Mrudula Paturi" w:date="2018-03-23T15:12:00Z"/>
          <w:rFonts w:cs="Calibri"/>
        </w:rPr>
      </w:pPr>
    </w:p>
    <w:p w:rsidR="00FD7217" w:rsidRDefault="00FD7217">
      <w:pPr>
        <w:pStyle w:val="Heading3"/>
        <w:rPr>
          <w:ins w:id="265" w:author="Mrudula Paturi" w:date="2018-03-23T15:12:00Z"/>
        </w:rPr>
        <w:pPrChange w:id="266" w:author="Mrudula Paturi" w:date="2018-03-23T15:12:00Z">
          <w:pPr/>
        </w:pPrChange>
      </w:pPr>
      <w:proofErr w:type="spellStart"/>
      <w:ins w:id="267" w:author="Mrudula Paturi" w:date="2018-03-23T15:12:00Z">
        <w:r w:rsidRPr="00FD7217">
          <w:t>CmdSafest</w:t>
        </w:r>
        <w:proofErr w:type="spellEnd"/>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FD7217" w:rsidRPr="00AA38E8" w:rsidTr="002F6A12">
        <w:trPr>
          <w:ins w:id="268" w:author="Mrudula Paturi" w:date="2018-03-23T15:12:00Z"/>
        </w:trPr>
        <w:tc>
          <w:tcPr>
            <w:tcW w:w="1694" w:type="dxa"/>
          </w:tcPr>
          <w:p w:rsidR="00FD7217" w:rsidRPr="00AA38E8" w:rsidRDefault="00FD7217" w:rsidP="002F6A12">
            <w:pPr>
              <w:spacing w:before="60"/>
              <w:rPr>
                <w:ins w:id="269" w:author="Mrudula Paturi" w:date="2018-03-23T15:12:00Z"/>
                <w:rFonts w:cs="Calibri"/>
                <w:b/>
                <w:bCs/>
                <w:sz w:val="16"/>
              </w:rPr>
            </w:pPr>
            <w:ins w:id="270" w:author="Mrudula Paturi" w:date="2018-03-23T15:12:00Z">
              <w:r w:rsidRPr="00AA38E8">
                <w:rPr>
                  <w:rFonts w:cs="Calibri"/>
                  <w:b/>
                  <w:bCs/>
                  <w:sz w:val="16"/>
                </w:rPr>
                <w:t>Function Name</w:t>
              </w:r>
            </w:ins>
          </w:p>
        </w:tc>
        <w:tc>
          <w:tcPr>
            <w:tcW w:w="3999" w:type="dxa"/>
          </w:tcPr>
          <w:p w:rsidR="00FD7217" w:rsidRPr="00AA38E8" w:rsidRDefault="00FD7217" w:rsidP="002F6A12">
            <w:pPr>
              <w:spacing w:before="60"/>
              <w:rPr>
                <w:ins w:id="271" w:author="Mrudula Paturi" w:date="2018-03-23T15:12:00Z"/>
                <w:rFonts w:cs="Calibri"/>
                <w:sz w:val="16"/>
              </w:rPr>
            </w:pPr>
            <w:proofErr w:type="spellStart"/>
            <w:ins w:id="272" w:author="Mrudula Paturi" w:date="2018-03-23T15:12:00Z">
              <w:r>
                <w:rPr>
                  <w:rFonts w:cs="Calibri"/>
                  <w:sz w:val="16"/>
                </w:rPr>
                <w:t>Cmd</w:t>
              </w:r>
            </w:ins>
            <w:ins w:id="273" w:author="Mrudula Paturi" w:date="2018-03-23T15:13:00Z">
              <w:r>
                <w:rPr>
                  <w:rFonts w:cs="Calibri"/>
                  <w:sz w:val="16"/>
                </w:rPr>
                <w:t>Safest</w:t>
              </w:r>
            </w:ins>
            <w:proofErr w:type="spellEnd"/>
          </w:p>
        </w:tc>
        <w:tc>
          <w:tcPr>
            <w:tcW w:w="965" w:type="dxa"/>
            <w:shd w:val="pct30" w:color="FFFF00" w:fill="auto"/>
          </w:tcPr>
          <w:p w:rsidR="00FD7217" w:rsidRPr="00AA38E8" w:rsidRDefault="00FD7217" w:rsidP="002F6A12">
            <w:pPr>
              <w:spacing w:before="60"/>
              <w:jc w:val="center"/>
              <w:rPr>
                <w:ins w:id="274" w:author="Mrudula Paturi" w:date="2018-03-23T15:12:00Z"/>
                <w:rFonts w:cs="Calibri"/>
                <w:sz w:val="16"/>
              </w:rPr>
            </w:pPr>
            <w:ins w:id="275" w:author="Mrudula Paturi" w:date="2018-03-23T15:12:00Z">
              <w:r w:rsidRPr="00AA38E8">
                <w:rPr>
                  <w:rFonts w:cs="Calibri"/>
                  <w:sz w:val="16"/>
                </w:rPr>
                <w:t>Type</w:t>
              </w:r>
            </w:ins>
          </w:p>
        </w:tc>
        <w:tc>
          <w:tcPr>
            <w:tcW w:w="1135" w:type="dxa"/>
            <w:shd w:val="pct30" w:color="FFFF00" w:fill="auto"/>
          </w:tcPr>
          <w:p w:rsidR="00FD7217" w:rsidRPr="00AA38E8" w:rsidRDefault="00FD7217" w:rsidP="002F6A12">
            <w:pPr>
              <w:spacing w:before="60"/>
              <w:jc w:val="center"/>
              <w:rPr>
                <w:ins w:id="276" w:author="Mrudula Paturi" w:date="2018-03-23T15:12:00Z"/>
                <w:rFonts w:cs="Calibri"/>
                <w:sz w:val="16"/>
              </w:rPr>
            </w:pPr>
            <w:ins w:id="277" w:author="Mrudula Paturi" w:date="2018-03-23T15:12:00Z">
              <w:r w:rsidRPr="00AA38E8">
                <w:rPr>
                  <w:rFonts w:cs="Calibri"/>
                  <w:sz w:val="16"/>
                </w:rPr>
                <w:t>Min</w:t>
              </w:r>
            </w:ins>
          </w:p>
        </w:tc>
        <w:tc>
          <w:tcPr>
            <w:tcW w:w="1135" w:type="dxa"/>
            <w:shd w:val="pct30" w:color="FFFF00" w:fill="auto"/>
          </w:tcPr>
          <w:p w:rsidR="00FD7217" w:rsidRPr="00AA38E8" w:rsidRDefault="00FD7217" w:rsidP="002F6A12">
            <w:pPr>
              <w:spacing w:before="60"/>
              <w:jc w:val="center"/>
              <w:rPr>
                <w:ins w:id="278" w:author="Mrudula Paturi" w:date="2018-03-23T15:12:00Z"/>
                <w:rFonts w:cs="Calibri"/>
                <w:sz w:val="16"/>
              </w:rPr>
            </w:pPr>
            <w:ins w:id="279" w:author="Mrudula Paturi" w:date="2018-03-23T15:12:00Z">
              <w:r w:rsidRPr="00AA38E8">
                <w:rPr>
                  <w:rFonts w:cs="Calibri"/>
                  <w:sz w:val="16"/>
                </w:rPr>
                <w:t>Max</w:t>
              </w:r>
            </w:ins>
          </w:p>
        </w:tc>
      </w:tr>
      <w:tr w:rsidR="00FD7217" w:rsidRPr="00AA38E8" w:rsidTr="002F6A12">
        <w:trPr>
          <w:ins w:id="280" w:author="Mrudula Paturi" w:date="2018-03-23T15:12:00Z"/>
        </w:trPr>
        <w:tc>
          <w:tcPr>
            <w:tcW w:w="1694" w:type="dxa"/>
          </w:tcPr>
          <w:p w:rsidR="00FD7217" w:rsidRPr="00AA38E8" w:rsidRDefault="00FD7217" w:rsidP="002F6A12">
            <w:pPr>
              <w:spacing w:before="60"/>
              <w:rPr>
                <w:ins w:id="281" w:author="Mrudula Paturi" w:date="2018-03-23T15:12:00Z"/>
                <w:rFonts w:cs="Calibri"/>
                <w:b/>
                <w:bCs/>
                <w:sz w:val="16"/>
              </w:rPr>
            </w:pPr>
            <w:ins w:id="282" w:author="Mrudula Paturi" w:date="2018-03-23T15:12:00Z">
              <w:r w:rsidRPr="00AA38E8">
                <w:rPr>
                  <w:rFonts w:cs="Calibri"/>
                  <w:b/>
                  <w:bCs/>
                  <w:sz w:val="16"/>
                </w:rPr>
                <w:t xml:space="preserve">Arguments Passed </w:t>
              </w:r>
            </w:ins>
          </w:p>
        </w:tc>
        <w:tc>
          <w:tcPr>
            <w:tcW w:w="3999" w:type="dxa"/>
          </w:tcPr>
          <w:p w:rsidR="00FD7217" w:rsidRPr="00AA38E8" w:rsidRDefault="00FD7217" w:rsidP="002F6A12">
            <w:pPr>
              <w:spacing w:before="60"/>
              <w:rPr>
                <w:ins w:id="283" w:author="Mrudula Paturi" w:date="2018-03-23T15:12:00Z"/>
                <w:rFonts w:cs="Calibri"/>
                <w:sz w:val="16"/>
              </w:rPr>
            </w:pPr>
            <w:ins w:id="284" w:author="Mrudula Paturi" w:date="2018-03-23T15:13:00Z">
              <w:r w:rsidRPr="00FD7217">
                <w:rPr>
                  <w:rFonts w:cs="Calibri"/>
                  <w:sz w:val="16"/>
                </w:rPr>
                <w:t>DiagcStsIvtr1Inactv_Cnt_T_logl</w:t>
              </w:r>
            </w:ins>
          </w:p>
        </w:tc>
        <w:tc>
          <w:tcPr>
            <w:tcW w:w="965" w:type="dxa"/>
          </w:tcPr>
          <w:p w:rsidR="00FD7217" w:rsidRPr="00AA38E8" w:rsidRDefault="00FD7217" w:rsidP="002F6A12">
            <w:pPr>
              <w:spacing w:before="60"/>
              <w:rPr>
                <w:ins w:id="285" w:author="Mrudula Paturi" w:date="2018-03-23T15:12:00Z"/>
                <w:rFonts w:cs="Calibri"/>
                <w:sz w:val="16"/>
              </w:rPr>
            </w:pPr>
            <w:proofErr w:type="spellStart"/>
            <w:ins w:id="286" w:author="Mrudula Paturi" w:date="2018-03-23T15:13:00Z">
              <w:r>
                <w:rPr>
                  <w:rFonts w:cs="Calibri"/>
                  <w:sz w:val="16"/>
                </w:rPr>
                <w:t>boolean</w:t>
              </w:r>
            </w:ins>
            <w:proofErr w:type="spellEnd"/>
          </w:p>
        </w:tc>
        <w:tc>
          <w:tcPr>
            <w:tcW w:w="1135" w:type="dxa"/>
          </w:tcPr>
          <w:p w:rsidR="00FD7217" w:rsidRPr="00AA38E8" w:rsidRDefault="00B952B5" w:rsidP="002F6A12">
            <w:pPr>
              <w:spacing w:before="60"/>
              <w:rPr>
                <w:ins w:id="287" w:author="Mrudula Paturi" w:date="2018-03-23T15:12:00Z"/>
                <w:rFonts w:cs="Calibri"/>
                <w:sz w:val="16"/>
              </w:rPr>
            </w:pPr>
            <w:ins w:id="288" w:author="Mrudula Paturi" w:date="2018-03-23T15:50:00Z">
              <w:r>
                <w:rPr>
                  <w:rFonts w:cs="Calibri"/>
                  <w:sz w:val="16"/>
                </w:rPr>
                <w:t>FALSE</w:t>
              </w:r>
            </w:ins>
          </w:p>
        </w:tc>
        <w:tc>
          <w:tcPr>
            <w:tcW w:w="1135" w:type="dxa"/>
          </w:tcPr>
          <w:p w:rsidR="00FD7217" w:rsidRPr="00AA38E8" w:rsidRDefault="00B952B5" w:rsidP="002F6A12">
            <w:pPr>
              <w:spacing w:before="60"/>
              <w:rPr>
                <w:ins w:id="289" w:author="Mrudula Paturi" w:date="2018-03-23T15:12:00Z"/>
                <w:rFonts w:cs="Calibri"/>
                <w:sz w:val="16"/>
              </w:rPr>
            </w:pPr>
            <w:ins w:id="290" w:author="Mrudula Paturi" w:date="2018-03-23T15:50:00Z">
              <w:r>
                <w:rPr>
                  <w:rFonts w:cs="Calibri"/>
                  <w:sz w:val="16"/>
                </w:rPr>
                <w:t>TRUE</w:t>
              </w:r>
            </w:ins>
          </w:p>
        </w:tc>
      </w:tr>
      <w:tr w:rsidR="00FD7217" w:rsidRPr="00AA38E8" w:rsidTr="002F6A12">
        <w:trPr>
          <w:ins w:id="291" w:author="Mrudula Paturi" w:date="2018-03-23T15:12:00Z"/>
        </w:trPr>
        <w:tc>
          <w:tcPr>
            <w:tcW w:w="1694" w:type="dxa"/>
          </w:tcPr>
          <w:p w:rsidR="00FD7217" w:rsidRPr="00AA38E8" w:rsidRDefault="00FD7217" w:rsidP="002F6A12">
            <w:pPr>
              <w:spacing w:before="60"/>
              <w:rPr>
                <w:ins w:id="292" w:author="Mrudula Paturi" w:date="2018-03-23T15:12:00Z"/>
                <w:rFonts w:cs="Calibri"/>
                <w:b/>
                <w:bCs/>
                <w:sz w:val="16"/>
              </w:rPr>
            </w:pPr>
            <w:ins w:id="293" w:author="Mrudula Paturi" w:date="2018-03-23T15:12:00Z">
              <w:r w:rsidRPr="00AA38E8">
                <w:rPr>
                  <w:rFonts w:cs="Calibri"/>
                  <w:b/>
                  <w:bCs/>
                  <w:sz w:val="16"/>
                </w:rPr>
                <w:t>Return Value</w:t>
              </w:r>
            </w:ins>
          </w:p>
        </w:tc>
        <w:tc>
          <w:tcPr>
            <w:tcW w:w="3999" w:type="dxa"/>
          </w:tcPr>
          <w:p w:rsidR="00FD7217" w:rsidRPr="00AA38E8" w:rsidRDefault="00FD7217" w:rsidP="002F6A12">
            <w:pPr>
              <w:spacing w:before="60"/>
              <w:rPr>
                <w:ins w:id="294" w:author="Mrudula Paturi" w:date="2018-03-23T15:12:00Z"/>
                <w:rFonts w:cs="Calibri"/>
                <w:sz w:val="16"/>
              </w:rPr>
            </w:pPr>
            <w:ins w:id="295" w:author="Mrudula Paturi" w:date="2018-03-23T15:12:00Z">
              <w:r>
                <w:rPr>
                  <w:rFonts w:cs="Calibri"/>
                  <w:sz w:val="16"/>
                </w:rPr>
                <w:t>N/A</w:t>
              </w:r>
            </w:ins>
          </w:p>
        </w:tc>
        <w:tc>
          <w:tcPr>
            <w:tcW w:w="965" w:type="dxa"/>
          </w:tcPr>
          <w:p w:rsidR="00FD7217" w:rsidRPr="00AA38E8" w:rsidRDefault="00FD7217" w:rsidP="002F6A12">
            <w:pPr>
              <w:spacing w:before="60"/>
              <w:rPr>
                <w:ins w:id="296" w:author="Mrudula Paturi" w:date="2018-03-23T15:12:00Z"/>
                <w:rFonts w:cs="Calibri"/>
                <w:sz w:val="16"/>
              </w:rPr>
            </w:pPr>
          </w:p>
        </w:tc>
        <w:tc>
          <w:tcPr>
            <w:tcW w:w="1135" w:type="dxa"/>
          </w:tcPr>
          <w:p w:rsidR="00FD7217" w:rsidRPr="00AA38E8" w:rsidRDefault="00FD7217" w:rsidP="002F6A12">
            <w:pPr>
              <w:spacing w:before="60"/>
              <w:rPr>
                <w:ins w:id="297" w:author="Mrudula Paturi" w:date="2018-03-23T15:12:00Z"/>
                <w:rFonts w:cs="Calibri"/>
                <w:sz w:val="16"/>
              </w:rPr>
            </w:pPr>
          </w:p>
        </w:tc>
        <w:tc>
          <w:tcPr>
            <w:tcW w:w="1135" w:type="dxa"/>
          </w:tcPr>
          <w:p w:rsidR="00FD7217" w:rsidRPr="00AA38E8" w:rsidRDefault="00FD7217" w:rsidP="002F6A12">
            <w:pPr>
              <w:spacing w:before="60"/>
              <w:rPr>
                <w:ins w:id="298" w:author="Mrudula Paturi" w:date="2018-03-23T15:12:00Z"/>
                <w:rFonts w:cs="Calibri"/>
                <w:sz w:val="16"/>
              </w:rPr>
            </w:pPr>
          </w:p>
        </w:tc>
      </w:tr>
    </w:tbl>
    <w:p w:rsidR="00FD7217" w:rsidRDefault="00FD7217" w:rsidP="00FD7217">
      <w:pPr>
        <w:rPr>
          <w:ins w:id="299" w:author="Mrudula Paturi" w:date="2018-03-23T15:14:00Z"/>
          <w:rFonts w:cs="Calibri"/>
        </w:rPr>
      </w:pPr>
    </w:p>
    <w:p w:rsidR="00FD7217" w:rsidRDefault="00FD7217" w:rsidP="00FD7217">
      <w:pPr>
        <w:pStyle w:val="Heading4"/>
        <w:rPr>
          <w:ins w:id="300" w:author="Mrudula Paturi" w:date="2018-03-23T15:14:00Z"/>
        </w:rPr>
      </w:pPr>
      <w:ins w:id="301" w:author="Mrudula Paturi" w:date="2018-03-23T15:14:00Z">
        <w:r>
          <w:t>Design Rationale</w:t>
        </w:r>
      </w:ins>
    </w:p>
    <w:p w:rsidR="00FD7217" w:rsidRDefault="00FD7217" w:rsidP="00FD7217">
      <w:pPr>
        <w:rPr>
          <w:ins w:id="302" w:author="Mrudula Paturi" w:date="2018-03-23T15:14:00Z"/>
          <w:lang w:bidi="ar-SA"/>
        </w:rPr>
      </w:pPr>
      <w:ins w:id="303" w:author="Mrudula Paturi" w:date="2018-03-23T15:14:00Z">
        <w:r>
          <w:rPr>
            <w:lang w:bidi="ar-SA"/>
          </w:rPr>
          <w:t>This function is c</w:t>
        </w:r>
        <w:r w:rsidRPr="006C78D7">
          <w:rPr>
            <w:lang w:bidi="ar-SA"/>
          </w:rPr>
          <w:t xml:space="preserve">reated for reducing the complexity of </w:t>
        </w:r>
        <w:proofErr w:type="spellStart"/>
        <w:r w:rsidRPr="006C78D7">
          <w:rPr>
            <w:lang w:bidi="ar-SA"/>
          </w:rPr>
          <w:t>GainCalibration</w:t>
        </w:r>
        <w:proofErr w:type="spellEnd"/>
        <w:r w:rsidRPr="006C78D7">
          <w:rPr>
            <w:lang w:bidi="ar-SA"/>
          </w:rPr>
          <w:t xml:space="preserve"> function</w:t>
        </w:r>
      </w:ins>
    </w:p>
    <w:p w:rsidR="00FD7217" w:rsidRDefault="00FD7217" w:rsidP="00FD7217">
      <w:pPr>
        <w:pStyle w:val="Heading4"/>
        <w:numPr>
          <w:ilvl w:val="0"/>
          <w:numId w:val="0"/>
        </w:numPr>
        <w:rPr>
          <w:ins w:id="304" w:author="Mrudula Paturi" w:date="2018-03-23T15:14:00Z"/>
        </w:rPr>
      </w:pPr>
      <w:ins w:id="305" w:author="Mrudula Paturi" w:date="2018-03-23T15:14:00Z">
        <w:r>
          <w:rPr>
            <w:rFonts w:cs="Calibri"/>
          </w:rPr>
          <w:t xml:space="preserve">5.4.11.2 </w:t>
        </w:r>
        <w:r>
          <w:t>Processing</w:t>
        </w:r>
      </w:ins>
    </w:p>
    <w:p w:rsidR="00FD7217" w:rsidRDefault="00FD7217" w:rsidP="00FD7217">
      <w:pPr>
        <w:rPr>
          <w:ins w:id="306" w:author="Mrudula Paturi" w:date="2018-03-23T15:14:00Z"/>
          <w:rFonts w:cs="Calibri"/>
        </w:rPr>
      </w:pPr>
      <w:ins w:id="307" w:author="Mrudula Paturi" w:date="2018-03-23T15:14:00Z">
        <w:r>
          <w:rPr>
            <w:rFonts w:cs="Calibri"/>
          </w:rPr>
          <w:t>Refer the source file</w:t>
        </w:r>
      </w:ins>
    </w:p>
    <w:p w:rsidR="00FD7217" w:rsidRDefault="00FD7217" w:rsidP="00FD7217">
      <w:pPr>
        <w:rPr>
          <w:ins w:id="308" w:author="Mrudula Paturi" w:date="2018-03-23T15:14:00Z"/>
          <w:rFonts w:cs="Calibri"/>
        </w:rPr>
      </w:pPr>
    </w:p>
    <w:p w:rsidR="00FD7217" w:rsidRDefault="00FD7217">
      <w:pPr>
        <w:pStyle w:val="Heading3"/>
        <w:rPr>
          <w:ins w:id="309" w:author="Mrudula Paturi" w:date="2018-03-23T15:26:00Z"/>
        </w:rPr>
        <w:pPrChange w:id="310" w:author="Mrudula Paturi" w:date="2018-03-23T15:26:00Z">
          <w:pPr/>
        </w:pPrChange>
      </w:pPr>
      <w:proofErr w:type="spellStart"/>
      <w:ins w:id="311" w:author="Mrudula Paturi" w:date="2018-03-23T15:14:00Z">
        <w:r w:rsidRPr="00FD7217">
          <w:t>OffsCmdHI</w:t>
        </w:r>
      </w:ins>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B82569" w:rsidRPr="00AA38E8" w:rsidTr="002F6A12">
        <w:trPr>
          <w:ins w:id="312" w:author="Mrudula Paturi" w:date="2018-03-23T15:27:00Z"/>
        </w:trPr>
        <w:tc>
          <w:tcPr>
            <w:tcW w:w="1694" w:type="dxa"/>
          </w:tcPr>
          <w:p w:rsidR="00B82569" w:rsidRPr="00AA38E8" w:rsidRDefault="00B82569" w:rsidP="002F6A12">
            <w:pPr>
              <w:spacing w:before="60"/>
              <w:rPr>
                <w:ins w:id="313" w:author="Mrudula Paturi" w:date="2018-03-23T15:27:00Z"/>
                <w:rFonts w:cs="Calibri"/>
                <w:b/>
                <w:bCs/>
                <w:sz w:val="16"/>
              </w:rPr>
            </w:pPr>
            <w:ins w:id="314" w:author="Mrudula Paturi" w:date="2018-03-23T15:27:00Z">
              <w:r w:rsidRPr="00AA38E8">
                <w:rPr>
                  <w:rFonts w:cs="Calibri"/>
                  <w:b/>
                  <w:bCs/>
                  <w:sz w:val="16"/>
                </w:rPr>
                <w:t>Function Name</w:t>
              </w:r>
            </w:ins>
          </w:p>
        </w:tc>
        <w:tc>
          <w:tcPr>
            <w:tcW w:w="3999" w:type="dxa"/>
          </w:tcPr>
          <w:p w:rsidR="00B82569" w:rsidRPr="00AA38E8" w:rsidRDefault="00B82569" w:rsidP="002F6A12">
            <w:pPr>
              <w:spacing w:before="60"/>
              <w:rPr>
                <w:ins w:id="315" w:author="Mrudula Paturi" w:date="2018-03-23T15:27:00Z"/>
                <w:rFonts w:cs="Calibri"/>
                <w:sz w:val="16"/>
              </w:rPr>
            </w:pPr>
            <w:proofErr w:type="spellStart"/>
            <w:ins w:id="316" w:author="Mrudula Paturi" w:date="2018-03-23T15:27:00Z">
              <w:r>
                <w:rPr>
                  <w:rFonts w:cs="Calibri"/>
                  <w:sz w:val="16"/>
                </w:rPr>
                <w:t>OffsCmdHI</w:t>
              </w:r>
              <w:proofErr w:type="spellEnd"/>
            </w:ins>
          </w:p>
        </w:tc>
        <w:tc>
          <w:tcPr>
            <w:tcW w:w="965" w:type="dxa"/>
            <w:shd w:val="pct30" w:color="FFFF00" w:fill="auto"/>
          </w:tcPr>
          <w:p w:rsidR="00B82569" w:rsidRPr="00AA38E8" w:rsidRDefault="00B82569" w:rsidP="002F6A12">
            <w:pPr>
              <w:spacing w:before="60"/>
              <w:jc w:val="center"/>
              <w:rPr>
                <w:ins w:id="317" w:author="Mrudula Paturi" w:date="2018-03-23T15:27:00Z"/>
                <w:rFonts w:cs="Calibri"/>
                <w:sz w:val="16"/>
              </w:rPr>
            </w:pPr>
            <w:ins w:id="318" w:author="Mrudula Paturi" w:date="2018-03-23T15:27:00Z">
              <w:r w:rsidRPr="00AA38E8">
                <w:rPr>
                  <w:rFonts w:cs="Calibri"/>
                  <w:sz w:val="16"/>
                </w:rPr>
                <w:t>Type</w:t>
              </w:r>
            </w:ins>
          </w:p>
        </w:tc>
        <w:tc>
          <w:tcPr>
            <w:tcW w:w="1135" w:type="dxa"/>
            <w:shd w:val="pct30" w:color="FFFF00" w:fill="auto"/>
          </w:tcPr>
          <w:p w:rsidR="00B82569" w:rsidRPr="00AA38E8" w:rsidRDefault="00B82569" w:rsidP="002F6A12">
            <w:pPr>
              <w:spacing w:before="60"/>
              <w:jc w:val="center"/>
              <w:rPr>
                <w:ins w:id="319" w:author="Mrudula Paturi" w:date="2018-03-23T15:27:00Z"/>
                <w:rFonts w:cs="Calibri"/>
                <w:sz w:val="16"/>
              </w:rPr>
            </w:pPr>
            <w:ins w:id="320" w:author="Mrudula Paturi" w:date="2018-03-23T15:27:00Z">
              <w:r w:rsidRPr="00AA38E8">
                <w:rPr>
                  <w:rFonts w:cs="Calibri"/>
                  <w:sz w:val="16"/>
                </w:rPr>
                <w:t>Min</w:t>
              </w:r>
            </w:ins>
          </w:p>
        </w:tc>
        <w:tc>
          <w:tcPr>
            <w:tcW w:w="1135" w:type="dxa"/>
            <w:shd w:val="pct30" w:color="FFFF00" w:fill="auto"/>
          </w:tcPr>
          <w:p w:rsidR="00B82569" w:rsidRPr="00AA38E8" w:rsidRDefault="00B82569" w:rsidP="002F6A12">
            <w:pPr>
              <w:spacing w:before="60"/>
              <w:jc w:val="center"/>
              <w:rPr>
                <w:ins w:id="321" w:author="Mrudula Paturi" w:date="2018-03-23T15:27:00Z"/>
                <w:rFonts w:cs="Calibri"/>
                <w:sz w:val="16"/>
              </w:rPr>
            </w:pPr>
            <w:ins w:id="322" w:author="Mrudula Paturi" w:date="2018-03-23T15:27:00Z">
              <w:r w:rsidRPr="00AA38E8">
                <w:rPr>
                  <w:rFonts w:cs="Calibri"/>
                  <w:sz w:val="16"/>
                </w:rPr>
                <w:t>Max</w:t>
              </w:r>
            </w:ins>
          </w:p>
        </w:tc>
      </w:tr>
      <w:tr w:rsidR="00B82569" w:rsidRPr="00AA38E8" w:rsidTr="002F6A12">
        <w:trPr>
          <w:ins w:id="323" w:author="Mrudula Paturi" w:date="2018-03-23T15:27:00Z"/>
        </w:trPr>
        <w:tc>
          <w:tcPr>
            <w:tcW w:w="1694" w:type="dxa"/>
          </w:tcPr>
          <w:p w:rsidR="00B82569" w:rsidRPr="00AA38E8" w:rsidRDefault="00B82569" w:rsidP="002F6A12">
            <w:pPr>
              <w:spacing w:before="60"/>
              <w:rPr>
                <w:ins w:id="324" w:author="Mrudula Paturi" w:date="2018-03-23T15:27:00Z"/>
                <w:rFonts w:cs="Calibri"/>
                <w:b/>
                <w:bCs/>
                <w:sz w:val="16"/>
              </w:rPr>
            </w:pPr>
            <w:ins w:id="325" w:author="Mrudula Paturi" w:date="2018-03-23T15:27:00Z">
              <w:r w:rsidRPr="00AA38E8">
                <w:rPr>
                  <w:rFonts w:cs="Calibri"/>
                  <w:b/>
                  <w:bCs/>
                  <w:sz w:val="16"/>
                </w:rPr>
                <w:t xml:space="preserve">Arguments Passed </w:t>
              </w:r>
            </w:ins>
          </w:p>
        </w:tc>
        <w:tc>
          <w:tcPr>
            <w:tcW w:w="3999" w:type="dxa"/>
          </w:tcPr>
          <w:p w:rsidR="00B82569" w:rsidRPr="00AA38E8" w:rsidRDefault="00B82569" w:rsidP="002F6A12">
            <w:pPr>
              <w:spacing w:before="60"/>
              <w:rPr>
                <w:ins w:id="326" w:author="Mrudula Paturi" w:date="2018-03-23T15:27:00Z"/>
                <w:rFonts w:cs="Calibri"/>
                <w:sz w:val="16"/>
              </w:rPr>
            </w:pPr>
            <w:ins w:id="327" w:author="Mrudula Paturi" w:date="2018-03-23T15:28:00Z">
              <w:r w:rsidRPr="00B82569">
                <w:rPr>
                  <w:rFonts w:cs="Calibri"/>
                  <w:sz w:val="16"/>
                </w:rPr>
                <w:t>MotCurrAdcVlyA_Volt_T_f32</w:t>
              </w:r>
            </w:ins>
          </w:p>
        </w:tc>
        <w:tc>
          <w:tcPr>
            <w:tcW w:w="965" w:type="dxa"/>
          </w:tcPr>
          <w:p w:rsidR="00B82569" w:rsidRPr="00AA38E8" w:rsidRDefault="00B82569" w:rsidP="002F6A12">
            <w:pPr>
              <w:spacing w:before="60"/>
              <w:rPr>
                <w:ins w:id="328" w:author="Mrudula Paturi" w:date="2018-03-23T15:27:00Z"/>
                <w:rFonts w:cs="Calibri"/>
                <w:sz w:val="16"/>
              </w:rPr>
            </w:pPr>
            <w:ins w:id="329" w:author="Mrudula Paturi" w:date="2018-03-23T15:28:00Z">
              <w:r>
                <w:rPr>
                  <w:rFonts w:cs="Calibri"/>
                  <w:sz w:val="16"/>
                </w:rPr>
                <w:t>float32</w:t>
              </w:r>
            </w:ins>
          </w:p>
        </w:tc>
        <w:tc>
          <w:tcPr>
            <w:tcW w:w="1135" w:type="dxa"/>
          </w:tcPr>
          <w:p w:rsidR="00B82569" w:rsidRPr="00AA38E8" w:rsidRDefault="00B952B5" w:rsidP="002F6A12">
            <w:pPr>
              <w:spacing w:before="60"/>
              <w:rPr>
                <w:ins w:id="330" w:author="Mrudula Paturi" w:date="2018-03-23T15:27:00Z"/>
                <w:rFonts w:cs="Calibri"/>
                <w:sz w:val="16"/>
              </w:rPr>
            </w:pPr>
            <w:ins w:id="331" w:author="Mrudula Paturi" w:date="2018-03-23T15:53:00Z">
              <w:r>
                <w:rPr>
                  <w:rFonts w:cs="Calibri"/>
                  <w:sz w:val="16"/>
                </w:rPr>
                <w:t>0.0</w:t>
              </w:r>
            </w:ins>
          </w:p>
        </w:tc>
        <w:tc>
          <w:tcPr>
            <w:tcW w:w="1135" w:type="dxa"/>
          </w:tcPr>
          <w:p w:rsidR="00B82569" w:rsidRPr="00AA38E8" w:rsidRDefault="00B952B5" w:rsidP="002F6A12">
            <w:pPr>
              <w:spacing w:before="60"/>
              <w:rPr>
                <w:ins w:id="332" w:author="Mrudula Paturi" w:date="2018-03-23T15:27:00Z"/>
                <w:rFonts w:cs="Calibri"/>
                <w:sz w:val="16"/>
              </w:rPr>
            </w:pPr>
            <w:ins w:id="333" w:author="Mrudula Paturi" w:date="2018-03-23T15:53:00Z">
              <w:r>
                <w:rPr>
                  <w:rFonts w:cs="Calibri"/>
                  <w:sz w:val="16"/>
                </w:rPr>
                <w:t>5.0</w:t>
              </w:r>
            </w:ins>
          </w:p>
        </w:tc>
      </w:tr>
      <w:tr w:rsidR="00B82569" w:rsidRPr="00AA38E8" w:rsidTr="002F6A12">
        <w:trPr>
          <w:ins w:id="334" w:author="Mrudula Paturi" w:date="2018-03-23T15:28:00Z"/>
        </w:trPr>
        <w:tc>
          <w:tcPr>
            <w:tcW w:w="1694" w:type="dxa"/>
          </w:tcPr>
          <w:p w:rsidR="00B82569" w:rsidRPr="00AA38E8" w:rsidRDefault="00B82569" w:rsidP="002F6A12">
            <w:pPr>
              <w:spacing w:before="60"/>
              <w:rPr>
                <w:ins w:id="335" w:author="Mrudula Paturi" w:date="2018-03-23T15:28:00Z"/>
                <w:rFonts w:cs="Calibri"/>
                <w:b/>
                <w:bCs/>
                <w:sz w:val="16"/>
              </w:rPr>
            </w:pPr>
          </w:p>
        </w:tc>
        <w:tc>
          <w:tcPr>
            <w:tcW w:w="3999" w:type="dxa"/>
          </w:tcPr>
          <w:p w:rsidR="00B82569" w:rsidRPr="00B82569" w:rsidRDefault="00B82569" w:rsidP="002F6A12">
            <w:pPr>
              <w:spacing w:before="60"/>
              <w:rPr>
                <w:ins w:id="336" w:author="Mrudula Paturi" w:date="2018-03-23T15:28:00Z"/>
                <w:rFonts w:cs="Calibri"/>
                <w:sz w:val="16"/>
              </w:rPr>
            </w:pPr>
            <w:ins w:id="337" w:author="Mrudula Paturi" w:date="2018-03-23T15:28:00Z">
              <w:r w:rsidRPr="00B82569">
                <w:rPr>
                  <w:rFonts w:cs="Calibri"/>
                  <w:sz w:val="16"/>
                </w:rPr>
                <w:t>MotCurrAdcVlyB_Volt_T_f32</w:t>
              </w:r>
            </w:ins>
          </w:p>
        </w:tc>
        <w:tc>
          <w:tcPr>
            <w:tcW w:w="965" w:type="dxa"/>
          </w:tcPr>
          <w:p w:rsidR="00B82569" w:rsidRDefault="00B82569" w:rsidP="002F6A12">
            <w:pPr>
              <w:spacing w:before="60"/>
              <w:rPr>
                <w:ins w:id="338" w:author="Mrudula Paturi" w:date="2018-03-23T15:28:00Z"/>
                <w:rFonts w:cs="Calibri"/>
                <w:sz w:val="16"/>
              </w:rPr>
            </w:pPr>
            <w:ins w:id="339" w:author="Mrudula Paturi" w:date="2018-03-23T15:28:00Z">
              <w:r>
                <w:rPr>
                  <w:rFonts w:cs="Calibri"/>
                  <w:sz w:val="16"/>
                </w:rPr>
                <w:t>float32</w:t>
              </w:r>
            </w:ins>
          </w:p>
        </w:tc>
        <w:tc>
          <w:tcPr>
            <w:tcW w:w="1135" w:type="dxa"/>
          </w:tcPr>
          <w:p w:rsidR="00B82569" w:rsidRDefault="004C2AE7" w:rsidP="002F6A12">
            <w:pPr>
              <w:spacing w:before="60"/>
              <w:rPr>
                <w:ins w:id="340" w:author="Mrudula Paturi" w:date="2018-03-23T15:28:00Z"/>
                <w:rFonts w:cs="Calibri"/>
                <w:sz w:val="16"/>
              </w:rPr>
            </w:pPr>
            <w:ins w:id="341" w:author="Mrudula Paturi" w:date="2018-03-23T15:44:00Z">
              <w:r>
                <w:rPr>
                  <w:rFonts w:cs="Calibri"/>
                  <w:sz w:val="16"/>
                </w:rPr>
                <w:t>0.0</w:t>
              </w:r>
            </w:ins>
          </w:p>
        </w:tc>
        <w:tc>
          <w:tcPr>
            <w:tcW w:w="1135" w:type="dxa"/>
          </w:tcPr>
          <w:p w:rsidR="00B82569" w:rsidRDefault="004C2AE7" w:rsidP="002F6A12">
            <w:pPr>
              <w:spacing w:before="60"/>
              <w:rPr>
                <w:ins w:id="342" w:author="Mrudula Paturi" w:date="2018-03-23T15:28:00Z"/>
                <w:rFonts w:cs="Calibri"/>
                <w:sz w:val="16"/>
              </w:rPr>
            </w:pPr>
            <w:ins w:id="343" w:author="Mrudula Paturi" w:date="2018-03-23T15:44:00Z">
              <w:r>
                <w:rPr>
                  <w:rFonts w:cs="Calibri"/>
                  <w:sz w:val="16"/>
                </w:rPr>
                <w:t>5.0</w:t>
              </w:r>
            </w:ins>
          </w:p>
        </w:tc>
      </w:tr>
      <w:tr w:rsidR="00B82569" w:rsidRPr="00AA38E8" w:rsidTr="002F6A12">
        <w:trPr>
          <w:ins w:id="344" w:author="Mrudula Paturi" w:date="2018-03-23T15:28:00Z"/>
        </w:trPr>
        <w:tc>
          <w:tcPr>
            <w:tcW w:w="1694" w:type="dxa"/>
          </w:tcPr>
          <w:p w:rsidR="00B82569" w:rsidRPr="00AA38E8" w:rsidRDefault="00B82569" w:rsidP="002F6A12">
            <w:pPr>
              <w:spacing w:before="60"/>
              <w:rPr>
                <w:ins w:id="345" w:author="Mrudula Paturi" w:date="2018-03-23T15:28:00Z"/>
                <w:rFonts w:cs="Calibri"/>
                <w:b/>
                <w:bCs/>
                <w:sz w:val="16"/>
              </w:rPr>
            </w:pPr>
          </w:p>
        </w:tc>
        <w:tc>
          <w:tcPr>
            <w:tcW w:w="3999" w:type="dxa"/>
          </w:tcPr>
          <w:p w:rsidR="00B82569" w:rsidRPr="00B82569" w:rsidRDefault="00B82569" w:rsidP="002F6A12">
            <w:pPr>
              <w:spacing w:before="60"/>
              <w:rPr>
                <w:ins w:id="346" w:author="Mrudula Paturi" w:date="2018-03-23T15:28:00Z"/>
                <w:rFonts w:cs="Calibri"/>
                <w:sz w:val="16"/>
              </w:rPr>
            </w:pPr>
            <w:ins w:id="347" w:author="Mrudula Paturi" w:date="2018-03-23T15:29:00Z">
              <w:r w:rsidRPr="00B82569">
                <w:rPr>
                  <w:rFonts w:cs="Calibri"/>
                  <w:sz w:val="16"/>
                </w:rPr>
                <w:t>MotCurrAdcVlyC_Volt_T_f32</w:t>
              </w:r>
            </w:ins>
          </w:p>
        </w:tc>
        <w:tc>
          <w:tcPr>
            <w:tcW w:w="965" w:type="dxa"/>
          </w:tcPr>
          <w:p w:rsidR="00B82569" w:rsidRDefault="00B82569" w:rsidP="002F6A12">
            <w:pPr>
              <w:spacing w:before="60"/>
              <w:rPr>
                <w:ins w:id="348" w:author="Mrudula Paturi" w:date="2018-03-23T15:28:00Z"/>
                <w:rFonts w:cs="Calibri"/>
                <w:sz w:val="16"/>
              </w:rPr>
            </w:pPr>
            <w:ins w:id="349" w:author="Mrudula Paturi" w:date="2018-03-23T15:29:00Z">
              <w:r>
                <w:rPr>
                  <w:rFonts w:cs="Calibri"/>
                  <w:sz w:val="16"/>
                </w:rPr>
                <w:t>float32</w:t>
              </w:r>
            </w:ins>
          </w:p>
        </w:tc>
        <w:tc>
          <w:tcPr>
            <w:tcW w:w="1135" w:type="dxa"/>
          </w:tcPr>
          <w:p w:rsidR="00B82569" w:rsidRDefault="002F6A12" w:rsidP="002F6A12">
            <w:pPr>
              <w:spacing w:before="60"/>
              <w:rPr>
                <w:ins w:id="350" w:author="Mrudula Paturi" w:date="2018-03-23T15:28:00Z"/>
                <w:rFonts w:cs="Calibri"/>
                <w:sz w:val="16"/>
              </w:rPr>
            </w:pPr>
            <w:ins w:id="351" w:author="Mrudula Paturi" w:date="2018-03-23T15:47:00Z">
              <w:r>
                <w:rPr>
                  <w:rFonts w:cs="Calibri"/>
                  <w:sz w:val="16"/>
                </w:rPr>
                <w:t>0.0</w:t>
              </w:r>
            </w:ins>
          </w:p>
        </w:tc>
        <w:tc>
          <w:tcPr>
            <w:tcW w:w="1135" w:type="dxa"/>
          </w:tcPr>
          <w:p w:rsidR="00B82569" w:rsidRDefault="002F6A12" w:rsidP="002F6A12">
            <w:pPr>
              <w:spacing w:before="60"/>
              <w:rPr>
                <w:ins w:id="352" w:author="Mrudula Paturi" w:date="2018-03-23T15:28:00Z"/>
                <w:rFonts w:cs="Calibri"/>
                <w:sz w:val="16"/>
              </w:rPr>
            </w:pPr>
            <w:ins w:id="353" w:author="Mrudula Paturi" w:date="2018-03-23T15:47:00Z">
              <w:r>
                <w:rPr>
                  <w:rFonts w:cs="Calibri"/>
                  <w:sz w:val="16"/>
                </w:rPr>
                <w:t>5.0</w:t>
              </w:r>
            </w:ins>
          </w:p>
        </w:tc>
      </w:tr>
      <w:tr w:rsidR="00B82569" w:rsidRPr="00AA38E8" w:rsidTr="002F6A12">
        <w:trPr>
          <w:ins w:id="354" w:author="Mrudula Paturi" w:date="2018-03-23T15:29:00Z"/>
        </w:trPr>
        <w:tc>
          <w:tcPr>
            <w:tcW w:w="1694" w:type="dxa"/>
          </w:tcPr>
          <w:p w:rsidR="00B82569" w:rsidRPr="00AA38E8" w:rsidRDefault="00B82569" w:rsidP="002F6A12">
            <w:pPr>
              <w:spacing w:before="60"/>
              <w:rPr>
                <w:ins w:id="355" w:author="Mrudula Paturi" w:date="2018-03-23T15:29:00Z"/>
                <w:rFonts w:cs="Calibri"/>
                <w:b/>
                <w:bCs/>
                <w:sz w:val="16"/>
              </w:rPr>
            </w:pPr>
          </w:p>
        </w:tc>
        <w:tc>
          <w:tcPr>
            <w:tcW w:w="3999" w:type="dxa"/>
          </w:tcPr>
          <w:p w:rsidR="00B82569" w:rsidRPr="00B82569" w:rsidRDefault="00B82569" w:rsidP="002F6A12">
            <w:pPr>
              <w:spacing w:before="60"/>
              <w:rPr>
                <w:ins w:id="356" w:author="Mrudula Paturi" w:date="2018-03-23T15:29:00Z"/>
                <w:rFonts w:cs="Calibri"/>
                <w:sz w:val="16"/>
              </w:rPr>
            </w:pPr>
            <w:ins w:id="357" w:author="Mrudula Paturi" w:date="2018-03-23T15:29:00Z">
              <w:r w:rsidRPr="00B82569">
                <w:rPr>
                  <w:rFonts w:cs="Calibri"/>
                  <w:sz w:val="16"/>
                </w:rPr>
                <w:t>BrdgVltg_Volt_T_f32</w:t>
              </w:r>
            </w:ins>
          </w:p>
        </w:tc>
        <w:tc>
          <w:tcPr>
            <w:tcW w:w="965" w:type="dxa"/>
          </w:tcPr>
          <w:p w:rsidR="00B82569" w:rsidRDefault="00B82569" w:rsidP="002F6A12">
            <w:pPr>
              <w:spacing w:before="60"/>
              <w:rPr>
                <w:ins w:id="358" w:author="Mrudula Paturi" w:date="2018-03-23T15:29:00Z"/>
                <w:rFonts w:cs="Calibri"/>
                <w:sz w:val="16"/>
              </w:rPr>
            </w:pPr>
            <w:ins w:id="359" w:author="Mrudula Paturi" w:date="2018-03-23T15:29:00Z">
              <w:r>
                <w:rPr>
                  <w:rFonts w:cs="Calibri"/>
                  <w:sz w:val="16"/>
                </w:rPr>
                <w:t>float32</w:t>
              </w:r>
            </w:ins>
          </w:p>
        </w:tc>
        <w:tc>
          <w:tcPr>
            <w:tcW w:w="1135" w:type="dxa"/>
          </w:tcPr>
          <w:p w:rsidR="00B82569" w:rsidRDefault="00B952B5" w:rsidP="002F6A12">
            <w:pPr>
              <w:spacing w:before="60"/>
              <w:rPr>
                <w:ins w:id="360" w:author="Mrudula Paturi" w:date="2018-03-23T15:29:00Z"/>
                <w:rFonts w:cs="Calibri"/>
                <w:sz w:val="16"/>
              </w:rPr>
            </w:pPr>
            <w:ins w:id="361" w:author="Mrudula Paturi" w:date="2018-03-23T15:52:00Z">
              <w:r>
                <w:rPr>
                  <w:rFonts w:cs="Calibri"/>
                  <w:sz w:val="16"/>
                </w:rPr>
                <w:t>6.0</w:t>
              </w:r>
            </w:ins>
          </w:p>
        </w:tc>
        <w:tc>
          <w:tcPr>
            <w:tcW w:w="1135" w:type="dxa"/>
          </w:tcPr>
          <w:p w:rsidR="00B82569" w:rsidRDefault="00B952B5" w:rsidP="002F6A12">
            <w:pPr>
              <w:spacing w:before="60"/>
              <w:rPr>
                <w:ins w:id="362" w:author="Mrudula Paturi" w:date="2018-03-23T15:29:00Z"/>
                <w:rFonts w:cs="Calibri"/>
                <w:sz w:val="16"/>
              </w:rPr>
            </w:pPr>
            <w:ins w:id="363" w:author="Mrudula Paturi" w:date="2018-03-23T15:52:00Z">
              <w:r>
                <w:rPr>
                  <w:rFonts w:cs="Calibri"/>
                  <w:sz w:val="16"/>
                </w:rPr>
                <w:t>26.5</w:t>
              </w:r>
            </w:ins>
          </w:p>
        </w:tc>
      </w:tr>
      <w:tr w:rsidR="00B82569" w:rsidRPr="00AA38E8" w:rsidTr="002F6A12">
        <w:trPr>
          <w:ins w:id="364" w:author="Mrudula Paturi" w:date="2018-03-23T15:27:00Z"/>
        </w:trPr>
        <w:tc>
          <w:tcPr>
            <w:tcW w:w="1694" w:type="dxa"/>
          </w:tcPr>
          <w:p w:rsidR="00B82569" w:rsidRPr="00AA38E8" w:rsidRDefault="00B82569" w:rsidP="002F6A12">
            <w:pPr>
              <w:spacing w:before="60"/>
              <w:rPr>
                <w:ins w:id="365" w:author="Mrudula Paturi" w:date="2018-03-23T15:27:00Z"/>
                <w:rFonts w:cs="Calibri"/>
                <w:b/>
                <w:bCs/>
                <w:sz w:val="16"/>
              </w:rPr>
            </w:pPr>
            <w:ins w:id="366" w:author="Mrudula Paturi" w:date="2018-03-23T15:27:00Z">
              <w:r w:rsidRPr="00AA38E8">
                <w:rPr>
                  <w:rFonts w:cs="Calibri"/>
                  <w:b/>
                  <w:bCs/>
                  <w:sz w:val="16"/>
                </w:rPr>
                <w:t>Return Value</w:t>
              </w:r>
            </w:ins>
          </w:p>
        </w:tc>
        <w:tc>
          <w:tcPr>
            <w:tcW w:w="3999" w:type="dxa"/>
          </w:tcPr>
          <w:p w:rsidR="00B82569" w:rsidRPr="00AA38E8" w:rsidRDefault="00B82569" w:rsidP="002F6A12">
            <w:pPr>
              <w:spacing w:before="60"/>
              <w:rPr>
                <w:ins w:id="367" w:author="Mrudula Paturi" w:date="2018-03-23T15:27:00Z"/>
                <w:rFonts w:cs="Calibri"/>
                <w:sz w:val="16"/>
              </w:rPr>
            </w:pPr>
            <w:ins w:id="368" w:author="Mrudula Paturi" w:date="2018-03-23T15:27:00Z">
              <w:r>
                <w:rPr>
                  <w:rFonts w:cs="Calibri"/>
                  <w:sz w:val="16"/>
                </w:rPr>
                <w:t>N/A</w:t>
              </w:r>
            </w:ins>
          </w:p>
        </w:tc>
        <w:tc>
          <w:tcPr>
            <w:tcW w:w="965" w:type="dxa"/>
          </w:tcPr>
          <w:p w:rsidR="00B82569" w:rsidRPr="00AA38E8" w:rsidRDefault="00B82569" w:rsidP="002F6A12">
            <w:pPr>
              <w:spacing w:before="60"/>
              <w:rPr>
                <w:ins w:id="369" w:author="Mrudula Paturi" w:date="2018-03-23T15:27:00Z"/>
                <w:rFonts w:cs="Calibri"/>
                <w:sz w:val="16"/>
              </w:rPr>
            </w:pPr>
          </w:p>
        </w:tc>
        <w:tc>
          <w:tcPr>
            <w:tcW w:w="1135" w:type="dxa"/>
          </w:tcPr>
          <w:p w:rsidR="00B82569" w:rsidRPr="00AA38E8" w:rsidRDefault="00B82569" w:rsidP="002F6A12">
            <w:pPr>
              <w:spacing w:before="60"/>
              <w:rPr>
                <w:ins w:id="370" w:author="Mrudula Paturi" w:date="2018-03-23T15:27:00Z"/>
                <w:rFonts w:cs="Calibri"/>
                <w:sz w:val="16"/>
              </w:rPr>
            </w:pPr>
          </w:p>
        </w:tc>
        <w:tc>
          <w:tcPr>
            <w:tcW w:w="1135" w:type="dxa"/>
          </w:tcPr>
          <w:p w:rsidR="00B82569" w:rsidRPr="00AA38E8" w:rsidRDefault="00B82569" w:rsidP="002F6A12">
            <w:pPr>
              <w:spacing w:before="60"/>
              <w:rPr>
                <w:ins w:id="371" w:author="Mrudula Paturi" w:date="2018-03-23T15:27:00Z"/>
                <w:rFonts w:cs="Calibri"/>
                <w:sz w:val="16"/>
              </w:rPr>
            </w:pPr>
          </w:p>
        </w:tc>
      </w:tr>
    </w:tbl>
    <w:p w:rsidR="00B82569" w:rsidRDefault="00B82569" w:rsidP="00B82569">
      <w:pPr>
        <w:rPr>
          <w:ins w:id="372" w:author="Mrudula Paturi" w:date="2018-03-23T15:27:00Z"/>
          <w:rFonts w:cs="Calibri"/>
        </w:rPr>
      </w:pPr>
    </w:p>
    <w:p w:rsidR="00B82569" w:rsidRDefault="00B82569" w:rsidP="00B82569">
      <w:pPr>
        <w:pStyle w:val="Heading4"/>
        <w:rPr>
          <w:ins w:id="373" w:author="Mrudula Paturi" w:date="2018-03-23T15:27:00Z"/>
        </w:rPr>
      </w:pPr>
      <w:ins w:id="374" w:author="Mrudula Paturi" w:date="2018-03-23T15:27:00Z">
        <w:r>
          <w:lastRenderedPageBreak/>
          <w:t>Design Rationale</w:t>
        </w:r>
      </w:ins>
    </w:p>
    <w:p w:rsidR="00B82569" w:rsidRDefault="00B82569" w:rsidP="00B82569">
      <w:pPr>
        <w:rPr>
          <w:ins w:id="375" w:author="Mrudula Paturi" w:date="2018-03-23T15:27:00Z"/>
          <w:lang w:bidi="ar-SA"/>
        </w:rPr>
      </w:pPr>
      <w:ins w:id="376" w:author="Mrudula Paturi" w:date="2018-03-23T15:27:00Z">
        <w:r>
          <w:rPr>
            <w:lang w:bidi="ar-SA"/>
          </w:rPr>
          <w:t>This function is c</w:t>
        </w:r>
        <w:r w:rsidRPr="006C78D7">
          <w:rPr>
            <w:lang w:bidi="ar-SA"/>
          </w:rPr>
          <w:t xml:space="preserve">reated for reducing the complexity of </w:t>
        </w:r>
      </w:ins>
      <w:proofErr w:type="spellStart"/>
      <w:ins w:id="377" w:author="Mrudula Paturi" w:date="2018-03-23T15:29:00Z">
        <w:r>
          <w:rPr>
            <w:lang w:bidi="ar-SA"/>
          </w:rPr>
          <w:t>Offset</w:t>
        </w:r>
      </w:ins>
      <w:ins w:id="378" w:author="Mrudula Paturi" w:date="2018-03-23T15:27:00Z">
        <w:r w:rsidRPr="006C78D7">
          <w:rPr>
            <w:lang w:bidi="ar-SA"/>
          </w:rPr>
          <w:t>Calibration</w:t>
        </w:r>
        <w:proofErr w:type="spellEnd"/>
        <w:r w:rsidRPr="006C78D7">
          <w:rPr>
            <w:lang w:bidi="ar-SA"/>
          </w:rPr>
          <w:t xml:space="preserve"> function</w:t>
        </w:r>
      </w:ins>
    </w:p>
    <w:p w:rsidR="00B82569" w:rsidRDefault="00B82569" w:rsidP="00B82569">
      <w:pPr>
        <w:pStyle w:val="Heading4"/>
        <w:numPr>
          <w:ilvl w:val="0"/>
          <w:numId w:val="0"/>
        </w:numPr>
        <w:rPr>
          <w:ins w:id="379" w:author="Mrudula Paturi" w:date="2018-03-23T15:27:00Z"/>
        </w:rPr>
      </w:pPr>
      <w:ins w:id="380" w:author="Mrudula Paturi" w:date="2018-03-23T15:27:00Z">
        <w:r>
          <w:rPr>
            <w:rFonts w:cs="Calibri"/>
          </w:rPr>
          <w:t>5.4.1</w:t>
        </w:r>
      </w:ins>
      <w:ins w:id="381" w:author="Mrudula Paturi" w:date="2018-03-23T15:34:00Z">
        <w:r>
          <w:rPr>
            <w:rFonts w:cs="Calibri"/>
          </w:rPr>
          <w:t>2</w:t>
        </w:r>
      </w:ins>
      <w:ins w:id="382" w:author="Mrudula Paturi" w:date="2018-03-23T15:27:00Z">
        <w:r>
          <w:rPr>
            <w:rFonts w:cs="Calibri"/>
          </w:rPr>
          <w:t xml:space="preserve">.2 </w:t>
        </w:r>
        <w:r>
          <w:t>Processing</w:t>
        </w:r>
      </w:ins>
    </w:p>
    <w:p w:rsidR="00B82569" w:rsidRDefault="00B82569" w:rsidP="00B82569">
      <w:pPr>
        <w:rPr>
          <w:ins w:id="383" w:author="Mrudula Paturi" w:date="2018-03-23T15:27:00Z"/>
          <w:rFonts w:cs="Calibri"/>
        </w:rPr>
      </w:pPr>
      <w:ins w:id="384" w:author="Mrudula Paturi" w:date="2018-03-23T15:27:00Z">
        <w:r>
          <w:rPr>
            <w:rFonts w:cs="Calibri"/>
          </w:rPr>
          <w:t>Refer the source file</w:t>
        </w:r>
      </w:ins>
    </w:p>
    <w:p w:rsidR="00B82569" w:rsidRDefault="00B82569" w:rsidP="00FD7217">
      <w:pPr>
        <w:rPr>
          <w:ins w:id="385" w:author="Mrudula Paturi" w:date="2018-03-23T15:14:00Z"/>
          <w:rFonts w:cs="Calibri"/>
        </w:rPr>
      </w:pPr>
    </w:p>
    <w:p w:rsidR="00B82569" w:rsidRDefault="00B82569" w:rsidP="00B82569">
      <w:pPr>
        <w:pStyle w:val="Heading3"/>
        <w:rPr>
          <w:ins w:id="386" w:author="Mrudula Paturi" w:date="2018-03-23T15:30:00Z"/>
        </w:rPr>
      </w:pPr>
      <w:proofErr w:type="spellStart"/>
      <w:ins w:id="387" w:author="Mrudula Paturi" w:date="2018-03-23T15:30:00Z">
        <w:r w:rsidRPr="00FD7217">
          <w:t>OffsCmd</w:t>
        </w:r>
        <w:r>
          <w:t>LO</w:t>
        </w:r>
        <w:proofErr w:type="spellEnd"/>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B82569" w:rsidRPr="00AA38E8" w:rsidTr="002F6A12">
        <w:trPr>
          <w:ins w:id="388" w:author="Mrudula Paturi" w:date="2018-03-23T15:30:00Z"/>
        </w:trPr>
        <w:tc>
          <w:tcPr>
            <w:tcW w:w="1694" w:type="dxa"/>
          </w:tcPr>
          <w:p w:rsidR="00B82569" w:rsidRPr="00AA38E8" w:rsidRDefault="00B82569" w:rsidP="002F6A12">
            <w:pPr>
              <w:spacing w:before="60"/>
              <w:rPr>
                <w:ins w:id="389" w:author="Mrudula Paturi" w:date="2018-03-23T15:30:00Z"/>
                <w:rFonts w:cs="Calibri"/>
                <w:b/>
                <w:bCs/>
                <w:sz w:val="16"/>
              </w:rPr>
            </w:pPr>
            <w:ins w:id="390" w:author="Mrudula Paturi" w:date="2018-03-23T15:30:00Z">
              <w:r w:rsidRPr="00AA38E8">
                <w:rPr>
                  <w:rFonts w:cs="Calibri"/>
                  <w:b/>
                  <w:bCs/>
                  <w:sz w:val="16"/>
                </w:rPr>
                <w:t>Function Name</w:t>
              </w:r>
            </w:ins>
          </w:p>
        </w:tc>
        <w:tc>
          <w:tcPr>
            <w:tcW w:w="3999" w:type="dxa"/>
          </w:tcPr>
          <w:p w:rsidR="00B82569" w:rsidRPr="00AA38E8" w:rsidRDefault="00B82569" w:rsidP="002F6A12">
            <w:pPr>
              <w:spacing w:before="60"/>
              <w:rPr>
                <w:ins w:id="391" w:author="Mrudula Paturi" w:date="2018-03-23T15:30:00Z"/>
                <w:rFonts w:cs="Calibri"/>
                <w:sz w:val="16"/>
              </w:rPr>
            </w:pPr>
            <w:proofErr w:type="spellStart"/>
            <w:ins w:id="392" w:author="Mrudula Paturi" w:date="2018-03-23T15:30:00Z">
              <w:r>
                <w:rPr>
                  <w:rFonts w:cs="Calibri"/>
                  <w:sz w:val="16"/>
                </w:rPr>
                <w:t>OffsCmdLO</w:t>
              </w:r>
              <w:proofErr w:type="spellEnd"/>
            </w:ins>
          </w:p>
        </w:tc>
        <w:tc>
          <w:tcPr>
            <w:tcW w:w="965" w:type="dxa"/>
            <w:shd w:val="pct30" w:color="FFFF00" w:fill="auto"/>
          </w:tcPr>
          <w:p w:rsidR="00B82569" w:rsidRPr="00AA38E8" w:rsidRDefault="00B82569" w:rsidP="002F6A12">
            <w:pPr>
              <w:spacing w:before="60"/>
              <w:jc w:val="center"/>
              <w:rPr>
                <w:ins w:id="393" w:author="Mrudula Paturi" w:date="2018-03-23T15:30:00Z"/>
                <w:rFonts w:cs="Calibri"/>
                <w:sz w:val="16"/>
              </w:rPr>
            </w:pPr>
            <w:ins w:id="394" w:author="Mrudula Paturi" w:date="2018-03-23T15:30:00Z">
              <w:r w:rsidRPr="00AA38E8">
                <w:rPr>
                  <w:rFonts w:cs="Calibri"/>
                  <w:sz w:val="16"/>
                </w:rPr>
                <w:t>Type</w:t>
              </w:r>
            </w:ins>
          </w:p>
        </w:tc>
        <w:tc>
          <w:tcPr>
            <w:tcW w:w="1135" w:type="dxa"/>
            <w:shd w:val="pct30" w:color="FFFF00" w:fill="auto"/>
          </w:tcPr>
          <w:p w:rsidR="00B82569" w:rsidRPr="00AA38E8" w:rsidRDefault="00B82569" w:rsidP="002F6A12">
            <w:pPr>
              <w:spacing w:before="60"/>
              <w:jc w:val="center"/>
              <w:rPr>
                <w:ins w:id="395" w:author="Mrudula Paturi" w:date="2018-03-23T15:30:00Z"/>
                <w:rFonts w:cs="Calibri"/>
                <w:sz w:val="16"/>
              </w:rPr>
            </w:pPr>
            <w:ins w:id="396" w:author="Mrudula Paturi" w:date="2018-03-23T15:30:00Z">
              <w:r w:rsidRPr="00AA38E8">
                <w:rPr>
                  <w:rFonts w:cs="Calibri"/>
                  <w:sz w:val="16"/>
                </w:rPr>
                <w:t>Min</w:t>
              </w:r>
            </w:ins>
          </w:p>
        </w:tc>
        <w:tc>
          <w:tcPr>
            <w:tcW w:w="1135" w:type="dxa"/>
            <w:shd w:val="pct30" w:color="FFFF00" w:fill="auto"/>
          </w:tcPr>
          <w:p w:rsidR="00B82569" w:rsidRPr="00AA38E8" w:rsidRDefault="00B82569" w:rsidP="002F6A12">
            <w:pPr>
              <w:spacing w:before="60"/>
              <w:jc w:val="center"/>
              <w:rPr>
                <w:ins w:id="397" w:author="Mrudula Paturi" w:date="2018-03-23T15:30:00Z"/>
                <w:rFonts w:cs="Calibri"/>
                <w:sz w:val="16"/>
              </w:rPr>
            </w:pPr>
            <w:ins w:id="398" w:author="Mrudula Paturi" w:date="2018-03-23T15:30:00Z">
              <w:r w:rsidRPr="00AA38E8">
                <w:rPr>
                  <w:rFonts w:cs="Calibri"/>
                  <w:sz w:val="16"/>
                </w:rPr>
                <w:t>Max</w:t>
              </w:r>
            </w:ins>
          </w:p>
        </w:tc>
      </w:tr>
      <w:tr w:rsidR="00B82569" w:rsidRPr="00AA38E8" w:rsidTr="002F6A12">
        <w:trPr>
          <w:ins w:id="399" w:author="Mrudula Paturi" w:date="2018-03-23T15:30:00Z"/>
        </w:trPr>
        <w:tc>
          <w:tcPr>
            <w:tcW w:w="1694" w:type="dxa"/>
          </w:tcPr>
          <w:p w:rsidR="00B82569" w:rsidRPr="00AA38E8" w:rsidRDefault="00B82569" w:rsidP="002F6A12">
            <w:pPr>
              <w:spacing w:before="60"/>
              <w:rPr>
                <w:ins w:id="400" w:author="Mrudula Paturi" w:date="2018-03-23T15:30:00Z"/>
                <w:rFonts w:cs="Calibri"/>
                <w:b/>
                <w:bCs/>
                <w:sz w:val="16"/>
              </w:rPr>
            </w:pPr>
            <w:ins w:id="401" w:author="Mrudula Paturi" w:date="2018-03-23T15:30:00Z">
              <w:r w:rsidRPr="00AA38E8">
                <w:rPr>
                  <w:rFonts w:cs="Calibri"/>
                  <w:b/>
                  <w:bCs/>
                  <w:sz w:val="16"/>
                </w:rPr>
                <w:t xml:space="preserve">Arguments Passed </w:t>
              </w:r>
            </w:ins>
          </w:p>
        </w:tc>
        <w:tc>
          <w:tcPr>
            <w:tcW w:w="3999" w:type="dxa"/>
          </w:tcPr>
          <w:p w:rsidR="00B82569" w:rsidRPr="00AA38E8" w:rsidRDefault="00B82569" w:rsidP="002F6A12">
            <w:pPr>
              <w:spacing w:before="60"/>
              <w:rPr>
                <w:ins w:id="402" w:author="Mrudula Paturi" w:date="2018-03-23T15:30:00Z"/>
                <w:rFonts w:cs="Calibri"/>
                <w:sz w:val="16"/>
              </w:rPr>
            </w:pPr>
            <w:ins w:id="403" w:author="Mrudula Paturi" w:date="2018-03-23T15:30:00Z">
              <w:r w:rsidRPr="00B82569">
                <w:rPr>
                  <w:rFonts w:cs="Calibri"/>
                  <w:sz w:val="16"/>
                </w:rPr>
                <w:t>MotCurrAdcVlyA_Volt_T_f32</w:t>
              </w:r>
            </w:ins>
          </w:p>
        </w:tc>
        <w:tc>
          <w:tcPr>
            <w:tcW w:w="965" w:type="dxa"/>
          </w:tcPr>
          <w:p w:rsidR="00B82569" w:rsidRPr="00AA38E8" w:rsidRDefault="00B82569" w:rsidP="002F6A12">
            <w:pPr>
              <w:spacing w:before="60"/>
              <w:rPr>
                <w:ins w:id="404" w:author="Mrudula Paturi" w:date="2018-03-23T15:30:00Z"/>
                <w:rFonts w:cs="Calibri"/>
                <w:sz w:val="16"/>
              </w:rPr>
            </w:pPr>
            <w:ins w:id="405" w:author="Mrudula Paturi" w:date="2018-03-23T15:30:00Z">
              <w:r>
                <w:rPr>
                  <w:rFonts w:cs="Calibri"/>
                  <w:sz w:val="16"/>
                </w:rPr>
                <w:t>float32</w:t>
              </w:r>
            </w:ins>
          </w:p>
        </w:tc>
        <w:tc>
          <w:tcPr>
            <w:tcW w:w="1135" w:type="dxa"/>
          </w:tcPr>
          <w:p w:rsidR="00B82569" w:rsidRPr="00AA38E8" w:rsidRDefault="00B952B5" w:rsidP="002F6A12">
            <w:pPr>
              <w:spacing w:before="60"/>
              <w:rPr>
                <w:ins w:id="406" w:author="Mrudula Paturi" w:date="2018-03-23T15:30:00Z"/>
                <w:rFonts w:cs="Calibri"/>
                <w:sz w:val="16"/>
              </w:rPr>
            </w:pPr>
            <w:ins w:id="407" w:author="Mrudula Paturi" w:date="2018-03-23T15:53:00Z">
              <w:r>
                <w:rPr>
                  <w:rFonts w:cs="Calibri"/>
                  <w:sz w:val="16"/>
                </w:rPr>
                <w:t>0.0</w:t>
              </w:r>
            </w:ins>
          </w:p>
        </w:tc>
        <w:tc>
          <w:tcPr>
            <w:tcW w:w="1135" w:type="dxa"/>
          </w:tcPr>
          <w:p w:rsidR="00B82569" w:rsidRPr="00AA38E8" w:rsidRDefault="00B952B5" w:rsidP="002F6A12">
            <w:pPr>
              <w:spacing w:before="60"/>
              <w:rPr>
                <w:ins w:id="408" w:author="Mrudula Paturi" w:date="2018-03-23T15:30:00Z"/>
                <w:rFonts w:cs="Calibri"/>
                <w:sz w:val="16"/>
              </w:rPr>
            </w:pPr>
            <w:ins w:id="409" w:author="Mrudula Paturi" w:date="2018-03-23T15:53:00Z">
              <w:r>
                <w:rPr>
                  <w:rFonts w:cs="Calibri"/>
                  <w:sz w:val="16"/>
                </w:rPr>
                <w:t>5.0</w:t>
              </w:r>
            </w:ins>
          </w:p>
        </w:tc>
      </w:tr>
      <w:tr w:rsidR="00B82569" w:rsidRPr="00AA38E8" w:rsidTr="002F6A12">
        <w:trPr>
          <w:ins w:id="410" w:author="Mrudula Paturi" w:date="2018-03-23T15:30:00Z"/>
        </w:trPr>
        <w:tc>
          <w:tcPr>
            <w:tcW w:w="1694" w:type="dxa"/>
          </w:tcPr>
          <w:p w:rsidR="00B82569" w:rsidRPr="00AA38E8" w:rsidRDefault="00B82569" w:rsidP="002F6A12">
            <w:pPr>
              <w:spacing w:before="60"/>
              <w:rPr>
                <w:ins w:id="411" w:author="Mrudula Paturi" w:date="2018-03-23T15:30:00Z"/>
                <w:rFonts w:cs="Calibri"/>
                <w:b/>
                <w:bCs/>
                <w:sz w:val="16"/>
              </w:rPr>
            </w:pPr>
          </w:p>
        </w:tc>
        <w:tc>
          <w:tcPr>
            <w:tcW w:w="3999" w:type="dxa"/>
          </w:tcPr>
          <w:p w:rsidR="00B82569" w:rsidRPr="00B82569" w:rsidRDefault="00B82569" w:rsidP="002F6A12">
            <w:pPr>
              <w:spacing w:before="60"/>
              <w:rPr>
                <w:ins w:id="412" w:author="Mrudula Paturi" w:date="2018-03-23T15:30:00Z"/>
                <w:rFonts w:cs="Calibri"/>
                <w:sz w:val="16"/>
              </w:rPr>
            </w:pPr>
            <w:ins w:id="413" w:author="Mrudula Paturi" w:date="2018-03-23T15:30:00Z">
              <w:r w:rsidRPr="00B82569">
                <w:rPr>
                  <w:rFonts w:cs="Calibri"/>
                  <w:sz w:val="16"/>
                </w:rPr>
                <w:t>MotCurrAdcVlyB_Volt_T_f32</w:t>
              </w:r>
            </w:ins>
          </w:p>
        </w:tc>
        <w:tc>
          <w:tcPr>
            <w:tcW w:w="965" w:type="dxa"/>
          </w:tcPr>
          <w:p w:rsidR="00B82569" w:rsidRDefault="00B82569" w:rsidP="002F6A12">
            <w:pPr>
              <w:spacing w:before="60"/>
              <w:rPr>
                <w:ins w:id="414" w:author="Mrudula Paturi" w:date="2018-03-23T15:30:00Z"/>
                <w:rFonts w:cs="Calibri"/>
                <w:sz w:val="16"/>
              </w:rPr>
            </w:pPr>
            <w:ins w:id="415" w:author="Mrudula Paturi" w:date="2018-03-23T15:30:00Z">
              <w:r>
                <w:rPr>
                  <w:rFonts w:cs="Calibri"/>
                  <w:sz w:val="16"/>
                </w:rPr>
                <w:t>float32</w:t>
              </w:r>
            </w:ins>
          </w:p>
        </w:tc>
        <w:tc>
          <w:tcPr>
            <w:tcW w:w="1135" w:type="dxa"/>
          </w:tcPr>
          <w:p w:rsidR="00B82569" w:rsidRDefault="004C2AE7" w:rsidP="002F6A12">
            <w:pPr>
              <w:spacing w:before="60"/>
              <w:rPr>
                <w:ins w:id="416" w:author="Mrudula Paturi" w:date="2018-03-23T15:30:00Z"/>
                <w:rFonts w:cs="Calibri"/>
                <w:sz w:val="16"/>
              </w:rPr>
            </w:pPr>
            <w:ins w:id="417" w:author="Mrudula Paturi" w:date="2018-03-23T15:44:00Z">
              <w:r>
                <w:rPr>
                  <w:rFonts w:cs="Calibri"/>
                  <w:sz w:val="16"/>
                </w:rPr>
                <w:t>0.0</w:t>
              </w:r>
            </w:ins>
          </w:p>
        </w:tc>
        <w:tc>
          <w:tcPr>
            <w:tcW w:w="1135" w:type="dxa"/>
          </w:tcPr>
          <w:p w:rsidR="00B82569" w:rsidRDefault="004C2AE7" w:rsidP="002F6A12">
            <w:pPr>
              <w:spacing w:before="60"/>
              <w:rPr>
                <w:ins w:id="418" w:author="Mrudula Paturi" w:date="2018-03-23T15:30:00Z"/>
                <w:rFonts w:cs="Calibri"/>
                <w:sz w:val="16"/>
              </w:rPr>
            </w:pPr>
            <w:ins w:id="419" w:author="Mrudula Paturi" w:date="2018-03-23T15:44:00Z">
              <w:r>
                <w:rPr>
                  <w:rFonts w:cs="Calibri"/>
                  <w:sz w:val="16"/>
                </w:rPr>
                <w:t>5.0</w:t>
              </w:r>
            </w:ins>
          </w:p>
        </w:tc>
      </w:tr>
      <w:tr w:rsidR="00B82569" w:rsidRPr="00AA38E8" w:rsidTr="002F6A12">
        <w:trPr>
          <w:ins w:id="420" w:author="Mrudula Paturi" w:date="2018-03-23T15:30:00Z"/>
        </w:trPr>
        <w:tc>
          <w:tcPr>
            <w:tcW w:w="1694" w:type="dxa"/>
          </w:tcPr>
          <w:p w:rsidR="00B82569" w:rsidRPr="00AA38E8" w:rsidRDefault="00B82569" w:rsidP="002F6A12">
            <w:pPr>
              <w:spacing w:before="60"/>
              <w:rPr>
                <w:ins w:id="421" w:author="Mrudula Paturi" w:date="2018-03-23T15:30:00Z"/>
                <w:rFonts w:cs="Calibri"/>
                <w:b/>
                <w:bCs/>
                <w:sz w:val="16"/>
              </w:rPr>
            </w:pPr>
          </w:p>
        </w:tc>
        <w:tc>
          <w:tcPr>
            <w:tcW w:w="3999" w:type="dxa"/>
          </w:tcPr>
          <w:p w:rsidR="00B82569" w:rsidRPr="00B82569" w:rsidRDefault="00B82569" w:rsidP="002F6A12">
            <w:pPr>
              <w:spacing w:before="60"/>
              <w:rPr>
                <w:ins w:id="422" w:author="Mrudula Paturi" w:date="2018-03-23T15:30:00Z"/>
                <w:rFonts w:cs="Calibri"/>
                <w:sz w:val="16"/>
              </w:rPr>
            </w:pPr>
            <w:ins w:id="423" w:author="Mrudula Paturi" w:date="2018-03-23T15:30:00Z">
              <w:r w:rsidRPr="00B82569">
                <w:rPr>
                  <w:rFonts w:cs="Calibri"/>
                  <w:sz w:val="16"/>
                </w:rPr>
                <w:t>MotCurrAdcVlyC_Volt_T_f32</w:t>
              </w:r>
            </w:ins>
          </w:p>
        </w:tc>
        <w:tc>
          <w:tcPr>
            <w:tcW w:w="965" w:type="dxa"/>
          </w:tcPr>
          <w:p w:rsidR="00B82569" w:rsidRDefault="00B82569" w:rsidP="002F6A12">
            <w:pPr>
              <w:spacing w:before="60"/>
              <w:rPr>
                <w:ins w:id="424" w:author="Mrudula Paturi" w:date="2018-03-23T15:30:00Z"/>
                <w:rFonts w:cs="Calibri"/>
                <w:sz w:val="16"/>
              </w:rPr>
            </w:pPr>
            <w:ins w:id="425" w:author="Mrudula Paturi" w:date="2018-03-23T15:30:00Z">
              <w:r>
                <w:rPr>
                  <w:rFonts w:cs="Calibri"/>
                  <w:sz w:val="16"/>
                </w:rPr>
                <w:t>float32</w:t>
              </w:r>
            </w:ins>
          </w:p>
        </w:tc>
        <w:tc>
          <w:tcPr>
            <w:tcW w:w="1135" w:type="dxa"/>
          </w:tcPr>
          <w:p w:rsidR="00B82569" w:rsidRDefault="00B952B5" w:rsidP="002F6A12">
            <w:pPr>
              <w:spacing w:before="60"/>
              <w:rPr>
                <w:ins w:id="426" w:author="Mrudula Paturi" w:date="2018-03-23T15:30:00Z"/>
                <w:rFonts w:cs="Calibri"/>
                <w:sz w:val="16"/>
              </w:rPr>
            </w:pPr>
            <w:ins w:id="427" w:author="Mrudula Paturi" w:date="2018-03-23T15:48:00Z">
              <w:r>
                <w:rPr>
                  <w:rFonts w:cs="Calibri"/>
                  <w:sz w:val="16"/>
                </w:rPr>
                <w:t>0.0</w:t>
              </w:r>
            </w:ins>
          </w:p>
        </w:tc>
        <w:tc>
          <w:tcPr>
            <w:tcW w:w="1135" w:type="dxa"/>
          </w:tcPr>
          <w:p w:rsidR="00B82569" w:rsidRDefault="00B952B5" w:rsidP="002F6A12">
            <w:pPr>
              <w:spacing w:before="60"/>
              <w:rPr>
                <w:ins w:id="428" w:author="Mrudula Paturi" w:date="2018-03-23T15:30:00Z"/>
                <w:rFonts w:cs="Calibri"/>
                <w:sz w:val="16"/>
              </w:rPr>
            </w:pPr>
            <w:ins w:id="429" w:author="Mrudula Paturi" w:date="2018-03-23T15:48:00Z">
              <w:r>
                <w:rPr>
                  <w:rFonts w:cs="Calibri"/>
                  <w:sz w:val="16"/>
                </w:rPr>
                <w:t>5.0</w:t>
              </w:r>
            </w:ins>
          </w:p>
        </w:tc>
      </w:tr>
      <w:tr w:rsidR="00B82569" w:rsidRPr="00AA38E8" w:rsidTr="002F6A12">
        <w:trPr>
          <w:ins w:id="430" w:author="Mrudula Paturi" w:date="2018-03-23T15:30:00Z"/>
        </w:trPr>
        <w:tc>
          <w:tcPr>
            <w:tcW w:w="1694" w:type="dxa"/>
          </w:tcPr>
          <w:p w:rsidR="00B82569" w:rsidRPr="00AA38E8" w:rsidRDefault="00B82569" w:rsidP="002F6A12">
            <w:pPr>
              <w:spacing w:before="60"/>
              <w:rPr>
                <w:ins w:id="431" w:author="Mrudula Paturi" w:date="2018-03-23T15:30:00Z"/>
                <w:rFonts w:cs="Calibri"/>
                <w:b/>
                <w:bCs/>
                <w:sz w:val="16"/>
              </w:rPr>
            </w:pPr>
            <w:ins w:id="432" w:author="Mrudula Paturi" w:date="2018-03-23T15:30:00Z">
              <w:r w:rsidRPr="00AA38E8">
                <w:rPr>
                  <w:rFonts w:cs="Calibri"/>
                  <w:b/>
                  <w:bCs/>
                  <w:sz w:val="16"/>
                </w:rPr>
                <w:t>Return Value</w:t>
              </w:r>
            </w:ins>
          </w:p>
        </w:tc>
        <w:tc>
          <w:tcPr>
            <w:tcW w:w="3999" w:type="dxa"/>
          </w:tcPr>
          <w:p w:rsidR="00B82569" w:rsidRPr="00AA38E8" w:rsidRDefault="00B82569" w:rsidP="002F6A12">
            <w:pPr>
              <w:spacing w:before="60"/>
              <w:rPr>
                <w:ins w:id="433" w:author="Mrudula Paturi" w:date="2018-03-23T15:30:00Z"/>
                <w:rFonts w:cs="Calibri"/>
                <w:sz w:val="16"/>
              </w:rPr>
            </w:pPr>
            <w:ins w:id="434" w:author="Mrudula Paturi" w:date="2018-03-23T15:30:00Z">
              <w:r>
                <w:rPr>
                  <w:rFonts w:cs="Calibri"/>
                  <w:sz w:val="16"/>
                </w:rPr>
                <w:t>N/A</w:t>
              </w:r>
            </w:ins>
          </w:p>
        </w:tc>
        <w:tc>
          <w:tcPr>
            <w:tcW w:w="965" w:type="dxa"/>
          </w:tcPr>
          <w:p w:rsidR="00B82569" w:rsidRPr="00AA38E8" w:rsidRDefault="00B82569" w:rsidP="002F6A12">
            <w:pPr>
              <w:spacing w:before="60"/>
              <w:rPr>
                <w:ins w:id="435" w:author="Mrudula Paturi" w:date="2018-03-23T15:30:00Z"/>
                <w:rFonts w:cs="Calibri"/>
                <w:sz w:val="16"/>
              </w:rPr>
            </w:pPr>
          </w:p>
        </w:tc>
        <w:tc>
          <w:tcPr>
            <w:tcW w:w="1135" w:type="dxa"/>
          </w:tcPr>
          <w:p w:rsidR="00B82569" w:rsidRPr="00AA38E8" w:rsidRDefault="00B82569" w:rsidP="002F6A12">
            <w:pPr>
              <w:spacing w:before="60"/>
              <w:rPr>
                <w:ins w:id="436" w:author="Mrudula Paturi" w:date="2018-03-23T15:30:00Z"/>
                <w:rFonts w:cs="Calibri"/>
                <w:sz w:val="16"/>
              </w:rPr>
            </w:pPr>
          </w:p>
        </w:tc>
        <w:tc>
          <w:tcPr>
            <w:tcW w:w="1135" w:type="dxa"/>
          </w:tcPr>
          <w:p w:rsidR="00B82569" w:rsidRPr="00AA38E8" w:rsidRDefault="00B82569" w:rsidP="002F6A12">
            <w:pPr>
              <w:spacing w:before="60"/>
              <w:rPr>
                <w:ins w:id="437" w:author="Mrudula Paturi" w:date="2018-03-23T15:30:00Z"/>
                <w:rFonts w:cs="Calibri"/>
                <w:sz w:val="16"/>
              </w:rPr>
            </w:pPr>
          </w:p>
        </w:tc>
      </w:tr>
    </w:tbl>
    <w:p w:rsidR="00B82569" w:rsidRDefault="00B82569" w:rsidP="00B82569">
      <w:pPr>
        <w:rPr>
          <w:ins w:id="438" w:author="Mrudula Paturi" w:date="2018-03-23T15:30:00Z"/>
          <w:rFonts w:cs="Calibri"/>
        </w:rPr>
      </w:pPr>
    </w:p>
    <w:p w:rsidR="00B82569" w:rsidRDefault="00B82569" w:rsidP="00B82569">
      <w:pPr>
        <w:pStyle w:val="Heading4"/>
        <w:rPr>
          <w:ins w:id="439" w:author="Mrudula Paturi" w:date="2018-03-23T15:30:00Z"/>
        </w:rPr>
      </w:pPr>
      <w:ins w:id="440" w:author="Mrudula Paturi" w:date="2018-03-23T15:30:00Z">
        <w:r>
          <w:t>Design Rationale</w:t>
        </w:r>
      </w:ins>
    </w:p>
    <w:p w:rsidR="00B82569" w:rsidRDefault="00B82569" w:rsidP="00B82569">
      <w:pPr>
        <w:rPr>
          <w:ins w:id="441" w:author="Mrudula Paturi" w:date="2018-03-23T15:30:00Z"/>
          <w:lang w:bidi="ar-SA"/>
        </w:rPr>
      </w:pPr>
      <w:ins w:id="442" w:author="Mrudula Paturi" w:date="2018-03-23T15:30:00Z">
        <w:r>
          <w:rPr>
            <w:lang w:bidi="ar-SA"/>
          </w:rPr>
          <w:t>This function is c</w:t>
        </w:r>
        <w:r w:rsidRPr="006C78D7">
          <w:rPr>
            <w:lang w:bidi="ar-SA"/>
          </w:rPr>
          <w:t xml:space="preserve">reated for reducing the complexity of </w:t>
        </w:r>
        <w:proofErr w:type="spellStart"/>
        <w:r>
          <w:rPr>
            <w:lang w:bidi="ar-SA"/>
          </w:rPr>
          <w:t>Offset</w:t>
        </w:r>
        <w:r w:rsidRPr="006C78D7">
          <w:rPr>
            <w:lang w:bidi="ar-SA"/>
          </w:rPr>
          <w:t>Calibration</w:t>
        </w:r>
        <w:proofErr w:type="spellEnd"/>
        <w:r w:rsidRPr="006C78D7">
          <w:rPr>
            <w:lang w:bidi="ar-SA"/>
          </w:rPr>
          <w:t xml:space="preserve"> function</w:t>
        </w:r>
      </w:ins>
    </w:p>
    <w:p w:rsidR="00B82569" w:rsidRDefault="00B82569" w:rsidP="00B82569">
      <w:pPr>
        <w:pStyle w:val="Heading4"/>
        <w:numPr>
          <w:ilvl w:val="0"/>
          <w:numId w:val="0"/>
        </w:numPr>
        <w:rPr>
          <w:ins w:id="443" w:author="Mrudula Paturi" w:date="2018-03-23T15:30:00Z"/>
        </w:rPr>
      </w:pPr>
      <w:ins w:id="444" w:author="Mrudula Paturi" w:date="2018-03-23T15:30:00Z">
        <w:r>
          <w:rPr>
            <w:rFonts w:cs="Calibri"/>
          </w:rPr>
          <w:t>5.4.1</w:t>
        </w:r>
      </w:ins>
      <w:ins w:id="445" w:author="Mrudula Paturi" w:date="2018-03-23T15:32:00Z">
        <w:r>
          <w:rPr>
            <w:rFonts w:cs="Calibri"/>
          </w:rPr>
          <w:t>3</w:t>
        </w:r>
      </w:ins>
      <w:ins w:id="446" w:author="Mrudula Paturi" w:date="2018-03-23T15:30:00Z">
        <w:r>
          <w:rPr>
            <w:rFonts w:cs="Calibri"/>
          </w:rPr>
          <w:t xml:space="preserve">.2 </w:t>
        </w:r>
        <w:r>
          <w:t>Processing</w:t>
        </w:r>
      </w:ins>
    </w:p>
    <w:p w:rsidR="00B82569" w:rsidRDefault="00B82569" w:rsidP="00B82569">
      <w:pPr>
        <w:rPr>
          <w:ins w:id="447" w:author="Mrudula Paturi" w:date="2018-03-23T15:32:00Z"/>
          <w:rFonts w:cs="Calibri"/>
        </w:rPr>
      </w:pPr>
      <w:ins w:id="448" w:author="Mrudula Paturi" w:date="2018-03-23T15:30:00Z">
        <w:r>
          <w:rPr>
            <w:rFonts w:cs="Calibri"/>
          </w:rPr>
          <w:t>Refer the source file</w:t>
        </w:r>
      </w:ins>
    </w:p>
    <w:p w:rsidR="00B82569" w:rsidRDefault="00B82569" w:rsidP="00B82569">
      <w:pPr>
        <w:rPr>
          <w:ins w:id="449" w:author="Mrudula Paturi" w:date="2018-03-23T15:32:00Z"/>
          <w:rFonts w:cs="Calibri"/>
        </w:rPr>
      </w:pPr>
    </w:p>
    <w:p w:rsidR="00B82569" w:rsidRDefault="00B82569" w:rsidP="00B82569">
      <w:pPr>
        <w:pStyle w:val="Heading3"/>
        <w:rPr>
          <w:ins w:id="450" w:author="Mrudula Paturi" w:date="2018-03-23T15:32:00Z"/>
        </w:rPr>
      </w:pPr>
      <w:proofErr w:type="spellStart"/>
      <w:ins w:id="451" w:author="Mrudula Paturi" w:date="2018-03-23T15:32:00Z">
        <w:r w:rsidRPr="00FD7217">
          <w:t>OffsCmd</w:t>
        </w:r>
        <w:r>
          <w:t>ZERO</w:t>
        </w:r>
        <w:proofErr w:type="spellEnd"/>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B82569" w:rsidRPr="00AA38E8" w:rsidTr="002F6A12">
        <w:trPr>
          <w:ins w:id="452" w:author="Mrudula Paturi" w:date="2018-03-23T15:32:00Z"/>
        </w:trPr>
        <w:tc>
          <w:tcPr>
            <w:tcW w:w="1694" w:type="dxa"/>
          </w:tcPr>
          <w:p w:rsidR="00B82569" w:rsidRPr="00AA38E8" w:rsidRDefault="00B82569" w:rsidP="002F6A12">
            <w:pPr>
              <w:spacing w:before="60"/>
              <w:rPr>
                <w:ins w:id="453" w:author="Mrudula Paturi" w:date="2018-03-23T15:32:00Z"/>
                <w:rFonts w:cs="Calibri"/>
                <w:b/>
                <w:bCs/>
                <w:sz w:val="16"/>
              </w:rPr>
            </w:pPr>
            <w:ins w:id="454" w:author="Mrudula Paturi" w:date="2018-03-23T15:32:00Z">
              <w:r w:rsidRPr="00AA38E8">
                <w:rPr>
                  <w:rFonts w:cs="Calibri"/>
                  <w:b/>
                  <w:bCs/>
                  <w:sz w:val="16"/>
                </w:rPr>
                <w:t>Function Name</w:t>
              </w:r>
            </w:ins>
          </w:p>
        </w:tc>
        <w:tc>
          <w:tcPr>
            <w:tcW w:w="3999" w:type="dxa"/>
          </w:tcPr>
          <w:p w:rsidR="00B82569" w:rsidRPr="00AA38E8" w:rsidRDefault="00B82569" w:rsidP="002F6A12">
            <w:pPr>
              <w:spacing w:before="60"/>
              <w:rPr>
                <w:ins w:id="455" w:author="Mrudula Paturi" w:date="2018-03-23T15:32:00Z"/>
                <w:rFonts w:cs="Calibri"/>
                <w:sz w:val="16"/>
              </w:rPr>
            </w:pPr>
            <w:proofErr w:type="spellStart"/>
            <w:ins w:id="456" w:author="Mrudula Paturi" w:date="2018-03-23T15:32:00Z">
              <w:r>
                <w:rPr>
                  <w:rFonts w:cs="Calibri"/>
                  <w:sz w:val="16"/>
                </w:rPr>
                <w:t>OffsCmdZERO</w:t>
              </w:r>
              <w:proofErr w:type="spellEnd"/>
            </w:ins>
          </w:p>
        </w:tc>
        <w:tc>
          <w:tcPr>
            <w:tcW w:w="965" w:type="dxa"/>
            <w:shd w:val="pct30" w:color="FFFF00" w:fill="auto"/>
          </w:tcPr>
          <w:p w:rsidR="00B82569" w:rsidRPr="00AA38E8" w:rsidRDefault="00B82569" w:rsidP="002F6A12">
            <w:pPr>
              <w:spacing w:before="60"/>
              <w:jc w:val="center"/>
              <w:rPr>
                <w:ins w:id="457" w:author="Mrudula Paturi" w:date="2018-03-23T15:32:00Z"/>
                <w:rFonts w:cs="Calibri"/>
                <w:sz w:val="16"/>
              </w:rPr>
            </w:pPr>
            <w:ins w:id="458" w:author="Mrudula Paturi" w:date="2018-03-23T15:32:00Z">
              <w:r w:rsidRPr="00AA38E8">
                <w:rPr>
                  <w:rFonts w:cs="Calibri"/>
                  <w:sz w:val="16"/>
                </w:rPr>
                <w:t>Type</w:t>
              </w:r>
            </w:ins>
          </w:p>
        </w:tc>
        <w:tc>
          <w:tcPr>
            <w:tcW w:w="1135" w:type="dxa"/>
            <w:shd w:val="pct30" w:color="FFFF00" w:fill="auto"/>
          </w:tcPr>
          <w:p w:rsidR="00B82569" w:rsidRPr="00AA38E8" w:rsidRDefault="00B82569" w:rsidP="002F6A12">
            <w:pPr>
              <w:spacing w:before="60"/>
              <w:jc w:val="center"/>
              <w:rPr>
                <w:ins w:id="459" w:author="Mrudula Paturi" w:date="2018-03-23T15:32:00Z"/>
                <w:rFonts w:cs="Calibri"/>
                <w:sz w:val="16"/>
              </w:rPr>
            </w:pPr>
            <w:ins w:id="460" w:author="Mrudula Paturi" w:date="2018-03-23T15:32:00Z">
              <w:r w:rsidRPr="00AA38E8">
                <w:rPr>
                  <w:rFonts w:cs="Calibri"/>
                  <w:sz w:val="16"/>
                </w:rPr>
                <w:t>Min</w:t>
              </w:r>
            </w:ins>
          </w:p>
        </w:tc>
        <w:tc>
          <w:tcPr>
            <w:tcW w:w="1135" w:type="dxa"/>
            <w:shd w:val="pct30" w:color="FFFF00" w:fill="auto"/>
          </w:tcPr>
          <w:p w:rsidR="00B82569" w:rsidRPr="00AA38E8" w:rsidRDefault="00B82569" w:rsidP="002F6A12">
            <w:pPr>
              <w:spacing w:before="60"/>
              <w:jc w:val="center"/>
              <w:rPr>
                <w:ins w:id="461" w:author="Mrudula Paturi" w:date="2018-03-23T15:32:00Z"/>
                <w:rFonts w:cs="Calibri"/>
                <w:sz w:val="16"/>
              </w:rPr>
            </w:pPr>
            <w:ins w:id="462" w:author="Mrudula Paturi" w:date="2018-03-23T15:32:00Z">
              <w:r w:rsidRPr="00AA38E8">
                <w:rPr>
                  <w:rFonts w:cs="Calibri"/>
                  <w:sz w:val="16"/>
                </w:rPr>
                <w:t>Max</w:t>
              </w:r>
            </w:ins>
          </w:p>
        </w:tc>
      </w:tr>
      <w:tr w:rsidR="00B82569" w:rsidRPr="00AA38E8" w:rsidTr="002F6A12">
        <w:trPr>
          <w:ins w:id="463" w:author="Mrudula Paturi" w:date="2018-03-23T15:32:00Z"/>
        </w:trPr>
        <w:tc>
          <w:tcPr>
            <w:tcW w:w="1694" w:type="dxa"/>
          </w:tcPr>
          <w:p w:rsidR="00B82569" w:rsidRPr="00AA38E8" w:rsidRDefault="00B82569" w:rsidP="002F6A12">
            <w:pPr>
              <w:spacing w:before="60"/>
              <w:rPr>
                <w:ins w:id="464" w:author="Mrudula Paturi" w:date="2018-03-23T15:32:00Z"/>
                <w:rFonts w:cs="Calibri"/>
                <w:b/>
                <w:bCs/>
                <w:sz w:val="16"/>
              </w:rPr>
            </w:pPr>
            <w:ins w:id="465" w:author="Mrudula Paturi" w:date="2018-03-23T15:32:00Z">
              <w:r w:rsidRPr="00AA38E8">
                <w:rPr>
                  <w:rFonts w:cs="Calibri"/>
                  <w:b/>
                  <w:bCs/>
                  <w:sz w:val="16"/>
                </w:rPr>
                <w:t xml:space="preserve">Arguments Passed </w:t>
              </w:r>
            </w:ins>
          </w:p>
        </w:tc>
        <w:tc>
          <w:tcPr>
            <w:tcW w:w="3999" w:type="dxa"/>
          </w:tcPr>
          <w:p w:rsidR="00B82569" w:rsidRPr="00AA38E8" w:rsidRDefault="00B82569" w:rsidP="002F6A12">
            <w:pPr>
              <w:spacing w:before="60"/>
              <w:rPr>
                <w:ins w:id="466" w:author="Mrudula Paturi" w:date="2018-03-23T15:32:00Z"/>
                <w:rFonts w:cs="Calibri"/>
                <w:sz w:val="16"/>
              </w:rPr>
            </w:pPr>
            <w:ins w:id="467" w:author="Mrudula Paturi" w:date="2018-03-23T15:32:00Z">
              <w:r w:rsidRPr="00B82569">
                <w:rPr>
                  <w:rFonts w:cs="Calibri"/>
                  <w:sz w:val="16"/>
                </w:rPr>
                <w:t>MotCurrAdcVlyA_Volt_T_f32</w:t>
              </w:r>
            </w:ins>
          </w:p>
        </w:tc>
        <w:tc>
          <w:tcPr>
            <w:tcW w:w="965" w:type="dxa"/>
          </w:tcPr>
          <w:p w:rsidR="00B82569" w:rsidRPr="00AA38E8" w:rsidRDefault="00B82569" w:rsidP="002F6A12">
            <w:pPr>
              <w:spacing w:before="60"/>
              <w:rPr>
                <w:ins w:id="468" w:author="Mrudula Paturi" w:date="2018-03-23T15:32:00Z"/>
                <w:rFonts w:cs="Calibri"/>
                <w:sz w:val="16"/>
              </w:rPr>
            </w:pPr>
            <w:ins w:id="469" w:author="Mrudula Paturi" w:date="2018-03-23T15:32:00Z">
              <w:r>
                <w:rPr>
                  <w:rFonts w:cs="Calibri"/>
                  <w:sz w:val="16"/>
                </w:rPr>
                <w:t>float32</w:t>
              </w:r>
            </w:ins>
          </w:p>
        </w:tc>
        <w:tc>
          <w:tcPr>
            <w:tcW w:w="1135" w:type="dxa"/>
          </w:tcPr>
          <w:p w:rsidR="00B82569" w:rsidRPr="00AA38E8" w:rsidRDefault="00B952B5" w:rsidP="002F6A12">
            <w:pPr>
              <w:spacing w:before="60"/>
              <w:rPr>
                <w:ins w:id="470" w:author="Mrudula Paturi" w:date="2018-03-23T15:32:00Z"/>
                <w:rFonts w:cs="Calibri"/>
                <w:sz w:val="16"/>
              </w:rPr>
            </w:pPr>
            <w:ins w:id="471" w:author="Mrudula Paturi" w:date="2018-03-23T15:53:00Z">
              <w:r>
                <w:rPr>
                  <w:rFonts w:cs="Calibri"/>
                  <w:sz w:val="16"/>
                </w:rPr>
                <w:t>0.0</w:t>
              </w:r>
            </w:ins>
          </w:p>
        </w:tc>
        <w:tc>
          <w:tcPr>
            <w:tcW w:w="1135" w:type="dxa"/>
          </w:tcPr>
          <w:p w:rsidR="00B82569" w:rsidRPr="00AA38E8" w:rsidRDefault="00B952B5" w:rsidP="002F6A12">
            <w:pPr>
              <w:spacing w:before="60"/>
              <w:rPr>
                <w:ins w:id="472" w:author="Mrudula Paturi" w:date="2018-03-23T15:32:00Z"/>
                <w:rFonts w:cs="Calibri"/>
                <w:sz w:val="16"/>
              </w:rPr>
            </w:pPr>
            <w:ins w:id="473" w:author="Mrudula Paturi" w:date="2018-03-23T15:53:00Z">
              <w:r>
                <w:rPr>
                  <w:rFonts w:cs="Calibri"/>
                  <w:sz w:val="16"/>
                </w:rPr>
                <w:t>5.</w:t>
              </w:r>
            </w:ins>
            <w:ins w:id="474" w:author="Mrudula Paturi" w:date="2018-03-23T15:54:00Z">
              <w:r>
                <w:rPr>
                  <w:rFonts w:cs="Calibri"/>
                  <w:sz w:val="16"/>
                </w:rPr>
                <w:t>0</w:t>
              </w:r>
            </w:ins>
          </w:p>
        </w:tc>
      </w:tr>
      <w:tr w:rsidR="00B82569" w:rsidRPr="00AA38E8" w:rsidTr="002F6A12">
        <w:trPr>
          <w:ins w:id="475" w:author="Mrudula Paturi" w:date="2018-03-23T15:32:00Z"/>
        </w:trPr>
        <w:tc>
          <w:tcPr>
            <w:tcW w:w="1694" w:type="dxa"/>
          </w:tcPr>
          <w:p w:rsidR="00B82569" w:rsidRPr="00AA38E8" w:rsidRDefault="00B82569" w:rsidP="002F6A12">
            <w:pPr>
              <w:spacing w:before="60"/>
              <w:rPr>
                <w:ins w:id="476" w:author="Mrudula Paturi" w:date="2018-03-23T15:32:00Z"/>
                <w:rFonts w:cs="Calibri"/>
                <w:b/>
                <w:bCs/>
                <w:sz w:val="16"/>
              </w:rPr>
            </w:pPr>
          </w:p>
        </w:tc>
        <w:tc>
          <w:tcPr>
            <w:tcW w:w="3999" w:type="dxa"/>
          </w:tcPr>
          <w:p w:rsidR="00B82569" w:rsidRPr="00B82569" w:rsidRDefault="00B82569" w:rsidP="002F6A12">
            <w:pPr>
              <w:spacing w:before="60"/>
              <w:rPr>
                <w:ins w:id="477" w:author="Mrudula Paturi" w:date="2018-03-23T15:32:00Z"/>
                <w:rFonts w:cs="Calibri"/>
                <w:sz w:val="16"/>
              </w:rPr>
            </w:pPr>
            <w:ins w:id="478" w:author="Mrudula Paturi" w:date="2018-03-23T15:32:00Z">
              <w:r w:rsidRPr="00B82569">
                <w:rPr>
                  <w:rFonts w:cs="Calibri"/>
                  <w:sz w:val="16"/>
                </w:rPr>
                <w:t>MotCurrAdcVlyB_Volt_T_f32</w:t>
              </w:r>
            </w:ins>
          </w:p>
        </w:tc>
        <w:tc>
          <w:tcPr>
            <w:tcW w:w="965" w:type="dxa"/>
          </w:tcPr>
          <w:p w:rsidR="00B82569" w:rsidRDefault="00B82569" w:rsidP="002F6A12">
            <w:pPr>
              <w:spacing w:before="60"/>
              <w:rPr>
                <w:ins w:id="479" w:author="Mrudula Paturi" w:date="2018-03-23T15:32:00Z"/>
                <w:rFonts w:cs="Calibri"/>
                <w:sz w:val="16"/>
              </w:rPr>
            </w:pPr>
            <w:ins w:id="480" w:author="Mrudula Paturi" w:date="2018-03-23T15:32:00Z">
              <w:r>
                <w:rPr>
                  <w:rFonts w:cs="Calibri"/>
                  <w:sz w:val="16"/>
                </w:rPr>
                <w:t>float32</w:t>
              </w:r>
            </w:ins>
          </w:p>
        </w:tc>
        <w:tc>
          <w:tcPr>
            <w:tcW w:w="1135" w:type="dxa"/>
          </w:tcPr>
          <w:p w:rsidR="00B82569" w:rsidRDefault="004C2AE7" w:rsidP="002F6A12">
            <w:pPr>
              <w:spacing w:before="60"/>
              <w:rPr>
                <w:ins w:id="481" w:author="Mrudula Paturi" w:date="2018-03-23T15:32:00Z"/>
                <w:rFonts w:cs="Calibri"/>
                <w:sz w:val="16"/>
              </w:rPr>
            </w:pPr>
            <w:ins w:id="482" w:author="Mrudula Paturi" w:date="2018-03-23T15:44:00Z">
              <w:r>
                <w:rPr>
                  <w:rFonts w:cs="Calibri"/>
                  <w:sz w:val="16"/>
                </w:rPr>
                <w:t>0.0</w:t>
              </w:r>
            </w:ins>
          </w:p>
        </w:tc>
        <w:tc>
          <w:tcPr>
            <w:tcW w:w="1135" w:type="dxa"/>
          </w:tcPr>
          <w:p w:rsidR="00B82569" w:rsidRDefault="004C2AE7" w:rsidP="002F6A12">
            <w:pPr>
              <w:spacing w:before="60"/>
              <w:rPr>
                <w:ins w:id="483" w:author="Mrudula Paturi" w:date="2018-03-23T15:32:00Z"/>
                <w:rFonts w:cs="Calibri"/>
                <w:sz w:val="16"/>
              </w:rPr>
            </w:pPr>
            <w:ins w:id="484" w:author="Mrudula Paturi" w:date="2018-03-23T15:44:00Z">
              <w:r>
                <w:rPr>
                  <w:rFonts w:cs="Calibri"/>
                  <w:sz w:val="16"/>
                </w:rPr>
                <w:t>5.0</w:t>
              </w:r>
            </w:ins>
          </w:p>
        </w:tc>
      </w:tr>
      <w:tr w:rsidR="00B82569" w:rsidRPr="00AA38E8" w:rsidTr="002F6A12">
        <w:trPr>
          <w:ins w:id="485" w:author="Mrudula Paturi" w:date="2018-03-23T15:32:00Z"/>
        </w:trPr>
        <w:tc>
          <w:tcPr>
            <w:tcW w:w="1694" w:type="dxa"/>
          </w:tcPr>
          <w:p w:rsidR="00B82569" w:rsidRPr="00AA38E8" w:rsidRDefault="00B82569" w:rsidP="002F6A12">
            <w:pPr>
              <w:spacing w:before="60"/>
              <w:rPr>
                <w:ins w:id="486" w:author="Mrudula Paturi" w:date="2018-03-23T15:32:00Z"/>
                <w:rFonts w:cs="Calibri"/>
                <w:b/>
                <w:bCs/>
                <w:sz w:val="16"/>
              </w:rPr>
            </w:pPr>
          </w:p>
        </w:tc>
        <w:tc>
          <w:tcPr>
            <w:tcW w:w="3999" w:type="dxa"/>
          </w:tcPr>
          <w:p w:rsidR="00B82569" w:rsidRPr="00B82569" w:rsidRDefault="00B82569" w:rsidP="002F6A12">
            <w:pPr>
              <w:spacing w:before="60"/>
              <w:rPr>
                <w:ins w:id="487" w:author="Mrudula Paturi" w:date="2018-03-23T15:32:00Z"/>
                <w:rFonts w:cs="Calibri"/>
                <w:sz w:val="16"/>
              </w:rPr>
            </w:pPr>
            <w:ins w:id="488" w:author="Mrudula Paturi" w:date="2018-03-23T15:32:00Z">
              <w:r w:rsidRPr="00B82569">
                <w:rPr>
                  <w:rFonts w:cs="Calibri"/>
                  <w:sz w:val="16"/>
                </w:rPr>
                <w:t>MotCurrAdcVlyC_Volt_T_f32</w:t>
              </w:r>
            </w:ins>
          </w:p>
        </w:tc>
        <w:tc>
          <w:tcPr>
            <w:tcW w:w="965" w:type="dxa"/>
          </w:tcPr>
          <w:p w:rsidR="00B82569" w:rsidRDefault="00B82569" w:rsidP="002F6A12">
            <w:pPr>
              <w:spacing w:before="60"/>
              <w:rPr>
                <w:ins w:id="489" w:author="Mrudula Paturi" w:date="2018-03-23T15:32:00Z"/>
                <w:rFonts w:cs="Calibri"/>
                <w:sz w:val="16"/>
              </w:rPr>
            </w:pPr>
            <w:ins w:id="490" w:author="Mrudula Paturi" w:date="2018-03-23T15:32:00Z">
              <w:r>
                <w:rPr>
                  <w:rFonts w:cs="Calibri"/>
                  <w:sz w:val="16"/>
                </w:rPr>
                <w:t>float32</w:t>
              </w:r>
            </w:ins>
          </w:p>
        </w:tc>
        <w:tc>
          <w:tcPr>
            <w:tcW w:w="1135" w:type="dxa"/>
          </w:tcPr>
          <w:p w:rsidR="00B82569" w:rsidRDefault="00B952B5" w:rsidP="002F6A12">
            <w:pPr>
              <w:spacing w:before="60"/>
              <w:rPr>
                <w:ins w:id="491" w:author="Mrudula Paturi" w:date="2018-03-23T15:32:00Z"/>
                <w:rFonts w:cs="Calibri"/>
                <w:sz w:val="16"/>
              </w:rPr>
            </w:pPr>
            <w:ins w:id="492" w:author="Mrudula Paturi" w:date="2018-03-23T15:48:00Z">
              <w:r>
                <w:rPr>
                  <w:rFonts w:cs="Calibri"/>
                  <w:sz w:val="16"/>
                </w:rPr>
                <w:t>0.0</w:t>
              </w:r>
            </w:ins>
          </w:p>
        </w:tc>
        <w:tc>
          <w:tcPr>
            <w:tcW w:w="1135" w:type="dxa"/>
          </w:tcPr>
          <w:p w:rsidR="00B82569" w:rsidRDefault="00B952B5" w:rsidP="002F6A12">
            <w:pPr>
              <w:spacing w:before="60"/>
              <w:rPr>
                <w:ins w:id="493" w:author="Mrudula Paturi" w:date="2018-03-23T15:32:00Z"/>
                <w:rFonts w:cs="Calibri"/>
                <w:sz w:val="16"/>
              </w:rPr>
            </w:pPr>
            <w:ins w:id="494" w:author="Mrudula Paturi" w:date="2018-03-23T15:48:00Z">
              <w:r>
                <w:rPr>
                  <w:rFonts w:cs="Calibri"/>
                  <w:sz w:val="16"/>
                </w:rPr>
                <w:t>5.0</w:t>
              </w:r>
            </w:ins>
          </w:p>
        </w:tc>
      </w:tr>
      <w:tr w:rsidR="00B82569" w:rsidRPr="00AA38E8" w:rsidTr="002F6A12">
        <w:trPr>
          <w:ins w:id="495" w:author="Mrudula Paturi" w:date="2018-03-23T15:32:00Z"/>
        </w:trPr>
        <w:tc>
          <w:tcPr>
            <w:tcW w:w="1694" w:type="dxa"/>
          </w:tcPr>
          <w:p w:rsidR="00B82569" w:rsidRPr="00AA38E8" w:rsidRDefault="00B82569" w:rsidP="002F6A12">
            <w:pPr>
              <w:spacing w:before="60"/>
              <w:rPr>
                <w:ins w:id="496" w:author="Mrudula Paturi" w:date="2018-03-23T15:32:00Z"/>
                <w:rFonts w:cs="Calibri"/>
                <w:b/>
                <w:bCs/>
                <w:sz w:val="16"/>
              </w:rPr>
            </w:pPr>
            <w:ins w:id="497" w:author="Mrudula Paturi" w:date="2018-03-23T15:32:00Z">
              <w:r w:rsidRPr="00AA38E8">
                <w:rPr>
                  <w:rFonts w:cs="Calibri"/>
                  <w:b/>
                  <w:bCs/>
                  <w:sz w:val="16"/>
                </w:rPr>
                <w:t>Return Value</w:t>
              </w:r>
            </w:ins>
          </w:p>
        </w:tc>
        <w:tc>
          <w:tcPr>
            <w:tcW w:w="3999" w:type="dxa"/>
          </w:tcPr>
          <w:p w:rsidR="00B82569" w:rsidRPr="00AA38E8" w:rsidRDefault="00B82569" w:rsidP="002F6A12">
            <w:pPr>
              <w:spacing w:before="60"/>
              <w:rPr>
                <w:ins w:id="498" w:author="Mrudula Paturi" w:date="2018-03-23T15:32:00Z"/>
                <w:rFonts w:cs="Calibri"/>
                <w:sz w:val="16"/>
              </w:rPr>
            </w:pPr>
            <w:ins w:id="499" w:author="Mrudula Paturi" w:date="2018-03-23T15:32:00Z">
              <w:r>
                <w:rPr>
                  <w:rFonts w:cs="Calibri"/>
                  <w:sz w:val="16"/>
                </w:rPr>
                <w:t>N/A</w:t>
              </w:r>
            </w:ins>
          </w:p>
        </w:tc>
        <w:tc>
          <w:tcPr>
            <w:tcW w:w="965" w:type="dxa"/>
          </w:tcPr>
          <w:p w:rsidR="00B82569" w:rsidRPr="00AA38E8" w:rsidRDefault="00B82569" w:rsidP="002F6A12">
            <w:pPr>
              <w:spacing w:before="60"/>
              <w:rPr>
                <w:ins w:id="500" w:author="Mrudula Paturi" w:date="2018-03-23T15:32:00Z"/>
                <w:rFonts w:cs="Calibri"/>
                <w:sz w:val="16"/>
              </w:rPr>
            </w:pPr>
          </w:p>
        </w:tc>
        <w:tc>
          <w:tcPr>
            <w:tcW w:w="1135" w:type="dxa"/>
          </w:tcPr>
          <w:p w:rsidR="00B82569" w:rsidRPr="00AA38E8" w:rsidRDefault="00B82569" w:rsidP="002F6A12">
            <w:pPr>
              <w:spacing w:before="60"/>
              <w:rPr>
                <w:ins w:id="501" w:author="Mrudula Paturi" w:date="2018-03-23T15:32:00Z"/>
                <w:rFonts w:cs="Calibri"/>
                <w:sz w:val="16"/>
              </w:rPr>
            </w:pPr>
          </w:p>
        </w:tc>
        <w:tc>
          <w:tcPr>
            <w:tcW w:w="1135" w:type="dxa"/>
          </w:tcPr>
          <w:p w:rsidR="00B82569" w:rsidRPr="00AA38E8" w:rsidRDefault="00B82569" w:rsidP="002F6A12">
            <w:pPr>
              <w:spacing w:before="60"/>
              <w:rPr>
                <w:ins w:id="502" w:author="Mrudula Paturi" w:date="2018-03-23T15:32:00Z"/>
                <w:rFonts w:cs="Calibri"/>
                <w:sz w:val="16"/>
              </w:rPr>
            </w:pPr>
          </w:p>
        </w:tc>
      </w:tr>
    </w:tbl>
    <w:p w:rsidR="00B82569" w:rsidRDefault="00B82569" w:rsidP="00B82569">
      <w:pPr>
        <w:rPr>
          <w:ins w:id="503" w:author="Mrudula Paturi" w:date="2018-03-23T15:32:00Z"/>
          <w:rFonts w:cs="Calibri"/>
        </w:rPr>
      </w:pPr>
    </w:p>
    <w:p w:rsidR="00B82569" w:rsidRDefault="00B82569" w:rsidP="00B82569">
      <w:pPr>
        <w:pStyle w:val="Heading4"/>
        <w:rPr>
          <w:ins w:id="504" w:author="Mrudula Paturi" w:date="2018-03-23T15:32:00Z"/>
        </w:rPr>
      </w:pPr>
      <w:ins w:id="505" w:author="Mrudula Paturi" w:date="2018-03-23T15:32:00Z">
        <w:r>
          <w:t>Design Rationale</w:t>
        </w:r>
      </w:ins>
    </w:p>
    <w:p w:rsidR="00B82569" w:rsidRDefault="00B82569" w:rsidP="00B82569">
      <w:pPr>
        <w:rPr>
          <w:ins w:id="506" w:author="Mrudula Paturi" w:date="2018-03-23T15:32:00Z"/>
          <w:lang w:bidi="ar-SA"/>
        </w:rPr>
      </w:pPr>
      <w:ins w:id="507" w:author="Mrudula Paturi" w:date="2018-03-23T15:32:00Z">
        <w:r>
          <w:rPr>
            <w:lang w:bidi="ar-SA"/>
          </w:rPr>
          <w:t>This function is c</w:t>
        </w:r>
        <w:r w:rsidRPr="006C78D7">
          <w:rPr>
            <w:lang w:bidi="ar-SA"/>
          </w:rPr>
          <w:t xml:space="preserve">reated for reducing the complexity of </w:t>
        </w:r>
        <w:proofErr w:type="spellStart"/>
        <w:r>
          <w:rPr>
            <w:lang w:bidi="ar-SA"/>
          </w:rPr>
          <w:t>Offset</w:t>
        </w:r>
        <w:r w:rsidRPr="006C78D7">
          <w:rPr>
            <w:lang w:bidi="ar-SA"/>
          </w:rPr>
          <w:t>Calibration</w:t>
        </w:r>
        <w:proofErr w:type="spellEnd"/>
        <w:r w:rsidRPr="006C78D7">
          <w:rPr>
            <w:lang w:bidi="ar-SA"/>
          </w:rPr>
          <w:t xml:space="preserve"> function</w:t>
        </w:r>
      </w:ins>
    </w:p>
    <w:p w:rsidR="00B82569" w:rsidRDefault="00B82569" w:rsidP="00B82569">
      <w:pPr>
        <w:pStyle w:val="Heading4"/>
        <w:numPr>
          <w:ilvl w:val="0"/>
          <w:numId w:val="0"/>
        </w:numPr>
        <w:rPr>
          <w:ins w:id="508" w:author="Mrudula Paturi" w:date="2018-03-23T15:32:00Z"/>
        </w:rPr>
      </w:pPr>
      <w:ins w:id="509" w:author="Mrudula Paturi" w:date="2018-03-23T15:32:00Z">
        <w:r>
          <w:rPr>
            <w:rFonts w:cs="Calibri"/>
          </w:rPr>
          <w:t xml:space="preserve">5.4.14.2 </w:t>
        </w:r>
        <w:r>
          <w:t>Processing</w:t>
        </w:r>
      </w:ins>
    </w:p>
    <w:p w:rsidR="00B82569" w:rsidRDefault="00B82569" w:rsidP="00B82569">
      <w:pPr>
        <w:rPr>
          <w:ins w:id="510" w:author="Mrudula Paturi" w:date="2018-03-23T15:33:00Z"/>
          <w:rFonts w:cs="Calibri"/>
        </w:rPr>
      </w:pPr>
      <w:ins w:id="511" w:author="Mrudula Paturi" w:date="2018-03-23T15:32:00Z">
        <w:r>
          <w:rPr>
            <w:rFonts w:cs="Calibri"/>
          </w:rPr>
          <w:t>Refer the source file</w:t>
        </w:r>
      </w:ins>
    </w:p>
    <w:p w:rsidR="00B82569" w:rsidRDefault="00B82569" w:rsidP="00B82569">
      <w:pPr>
        <w:rPr>
          <w:ins w:id="512" w:author="Mrudula Paturi" w:date="2018-03-23T15:33:00Z"/>
          <w:rFonts w:cs="Calibri"/>
        </w:rPr>
      </w:pPr>
    </w:p>
    <w:p w:rsidR="00B82569" w:rsidRDefault="00B82569" w:rsidP="00B82569">
      <w:pPr>
        <w:pStyle w:val="Heading3"/>
        <w:rPr>
          <w:ins w:id="513" w:author="Mrudula Paturi" w:date="2018-03-23T15:33:00Z"/>
        </w:rPr>
      </w:pPr>
      <w:proofErr w:type="spellStart"/>
      <w:ins w:id="514" w:author="Mrudula Paturi" w:date="2018-03-23T15:33:00Z">
        <w:r w:rsidRPr="00FD7217">
          <w:t>OffsCmd</w:t>
        </w:r>
        <w:r>
          <w:t>END</w:t>
        </w:r>
        <w:proofErr w:type="spellEnd"/>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3999"/>
        <w:gridCol w:w="965"/>
        <w:gridCol w:w="1135"/>
        <w:gridCol w:w="1135"/>
      </w:tblGrid>
      <w:tr w:rsidR="00B82569" w:rsidRPr="00AA38E8" w:rsidTr="002F6A12">
        <w:trPr>
          <w:ins w:id="515" w:author="Mrudula Paturi" w:date="2018-03-23T15:33:00Z"/>
        </w:trPr>
        <w:tc>
          <w:tcPr>
            <w:tcW w:w="1694" w:type="dxa"/>
          </w:tcPr>
          <w:p w:rsidR="00B82569" w:rsidRPr="00AA38E8" w:rsidRDefault="00B82569" w:rsidP="002F6A12">
            <w:pPr>
              <w:spacing w:before="60"/>
              <w:rPr>
                <w:ins w:id="516" w:author="Mrudula Paturi" w:date="2018-03-23T15:33:00Z"/>
                <w:rFonts w:cs="Calibri"/>
                <w:b/>
                <w:bCs/>
                <w:sz w:val="16"/>
              </w:rPr>
            </w:pPr>
            <w:ins w:id="517" w:author="Mrudula Paturi" w:date="2018-03-23T15:33:00Z">
              <w:r w:rsidRPr="00AA38E8">
                <w:rPr>
                  <w:rFonts w:cs="Calibri"/>
                  <w:b/>
                  <w:bCs/>
                  <w:sz w:val="16"/>
                </w:rPr>
                <w:t>Function Name</w:t>
              </w:r>
            </w:ins>
          </w:p>
        </w:tc>
        <w:tc>
          <w:tcPr>
            <w:tcW w:w="3999" w:type="dxa"/>
          </w:tcPr>
          <w:p w:rsidR="00B82569" w:rsidRPr="00AA38E8" w:rsidRDefault="00B82569" w:rsidP="002F6A12">
            <w:pPr>
              <w:spacing w:before="60"/>
              <w:rPr>
                <w:ins w:id="518" w:author="Mrudula Paturi" w:date="2018-03-23T15:33:00Z"/>
                <w:rFonts w:cs="Calibri"/>
                <w:sz w:val="16"/>
              </w:rPr>
            </w:pPr>
            <w:proofErr w:type="spellStart"/>
            <w:ins w:id="519" w:author="Mrudula Paturi" w:date="2018-03-23T15:33:00Z">
              <w:r>
                <w:rPr>
                  <w:rFonts w:cs="Calibri"/>
                  <w:sz w:val="16"/>
                </w:rPr>
                <w:t>OffsCmdEND</w:t>
              </w:r>
              <w:proofErr w:type="spellEnd"/>
            </w:ins>
          </w:p>
        </w:tc>
        <w:tc>
          <w:tcPr>
            <w:tcW w:w="965" w:type="dxa"/>
            <w:shd w:val="pct30" w:color="FFFF00" w:fill="auto"/>
          </w:tcPr>
          <w:p w:rsidR="00B82569" w:rsidRPr="00AA38E8" w:rsidRDefault="00B82569" w:rsidP="002F6A12">
            <w:pPr>
              <w:spacing w:before="60"/>
              <w:jc w:val="center"/>
              <w:rPr>
                <w:ins w:id="520" w:author="Mrudula Paturi" w:date="2018-03-23T15:33:00Z"/>
                <w:rFonts w:cs="Calibri"/>
                <w:sz w:val="16"/>
              </w:rPr>
            </w:pPr>
            <w:ins w:id="521" w:author="Mrudula Paturi" w:date="2018-03-23T15:33:00Z">
              <w:r w:rsidRPr="00AA38E8">
                <w:rPr>
                  <w:rFonts w:cs="Calibri"/>
                  <w:sz w:val="16"/>
                </w:rPr>
                <w:t>Type</w:t>
              </w:r>
            </w:ins>
          </w:p>
        </w:tc>
        <w:tc>
          <w:tcPr>
            <w:tcW w:w="1135" w:type="dxa"/>
            <w:shd w:val="pct30" w:color="FFFF00" w:fill="auto"/>
          </w:tcPr>
          <w:p w:rsidR="00B82569" w:rsidRPr="00AA38E8" w:rsidRDefault="00B82569" w:rsidP="002F6A12">
            <w:pPr>
              <w:spacing w:before="60"/>
              <w:jc w:val="center"/>
              <w:rPr>
                <w:ins w:id="522" w:author="Mrudula Paturi" w:date="2018-03-23T15:33:00Z"/>
                <w:rFonts w:cs="Calibri"/>
                <w:sz w:val="16"/>
              </w:rPr>
            </w:pPr>
            <w:ins w:id="523" w:author="Mrudula Paturi" w:date="2018-03-23T15:33:00Z">
              <w:r w:rsidRPr="00AA38E8">
                <w:rPr>
                  <w:rFonts w:cs="Calibri"/>
                  <w:sz w:val="16"/>
                </w:rPr>
                <w:t>Min</w:t>
              </w:r>
            </w:ins>
          </w:p>
        </w:tc>
        <w:tc>
          <w:tcPr>
            <w:tcW w:w="1135" w:type="dxa"/>
            <w:shd w:val="pct30" w:color="FFFF00" w:fill="auto"/>
          </w:tcPr>
          <w:p w:rsidR="00B82569" w:rsidRPr="00AA38E8" w:rsidRDefault="00B82569" w:rsidP="002F6A12">
            <w:pPr>
              <w:spacing w:before="60"/>
              <w:jc w:val="center"/>
              <w:rPr>
                <w:ins w:id="524" w:author="Mrudula Paturi" w:date="2018-03-23T15:33:00Z"/>
                <w:rFonts w:cs="Calibri"/>
                <w:sz w:val="16"/>
              </w:rPr>
            </w:pPr>
            <w:ins w:id="525" w:author="Mrudula Paturi" w:date="2018-03-23T15:33:00Z">
              <w:r w:rsidRPr="00AA38E8">
                <w:rPr>
                  <w:rFonts w:cs="Calibri"/>
                  <w:sz w:val="16"/>
                </w:rPr>
                <w:t>Max</w:t>
              </w:r>
            </w:ins>
          </w:p>
        </w:tc>
      </w:tr>
      <w:tr w:rsidR="00B82569" w:rsidRPr="00AA38E8" w:rsidTr="002F6A12">
        <w:trPr>
          <w:ins w:id="526" w:author="Mrudula Paturi" w:date="2018-03-23T15:33:00Z"/>
        </w:trPr>
        <w:tc>
          <w:tcPr>
            <w:tcW w:w="1694" w:type="dxa"/>
          </w:tcPr>
          <w:p w:rsidR="00B82569" w:rsidRPr="00AA38E8" w:rsidRDefault="00B82569" w:rsidP="002F6A12">
            <w:pPr>
              <w:spacing w:before="60"/>
              <w:rPr>
                <w:ins w:id="527" w:author="Mrudula Paturi" w:date="2018-03-23T15:33:00Z"/>
                <w:rFonts w:cs="Calibri"/>
                <w:b/>
                <w:bCs/>
                <w:sz w:val="16"/>
              </w:rPr>
            </w:pPr>
            <w:ins w:id="528" w:author="Mrudula Paturi" w:date="2018-03-23T15:33:00Z">
              <w:r w:rsidRPr="00AA38E8">
                <w:rPr>
                  <w:rFonts w:cs="Calibri"/>
                  <w:b/>
                  <w:bCs/>
                  <w:sz w:val="16"/>
                </w:rPr>
                <w:t xml:space="preserve">Arguments Passed </w:t>
              </w:r>
            </w:ins>
          </w:p>
        </w:tc>
        <w:tc>
          <w:tcPr>
            <w:tcW w:w="3999" w:type="dxa"/>
          </w:tcPr>
          <w:p w:rsidR="00B82569" w:rsidRPr="00AA38E8" w:rsidRDefault="00B82569" w:rsidP="002F6A12">
            <w:pPr>
              <w:spacing w:before="60"/>
              <w:rPr>
                <w:ins w:id="529" w:author="Mrudula Paturi" w:date="2018-03-23T15:33:00Z"/>
                <w:rFonts w:cs="Calibri"/>
                <w:sz w:val="16"/>
              </w:rPr>
            </w:pPr>
            <w:ins w:id="530" w:author="Mrudula Paturi" w:date="2018-03-23T15:33:00Z">
              <w:r w:rsidRPr="00B82569">
                <w:rPr>
                  <w:rFonts w:cs="Calibri"/>
                  <w:sz w:val="16"/>
                </w:rPr>
                <w:t>DiagcStsIvtr1Inactv_Cnt_T_logl</w:t>
              </w:r>
            </w:ins>
          </w:p>
        </w:tc>
        <w:tc>
          <w:tcPr>
            <w:tcW w:w="965" w:type="dxa"/>
          </w:tcPr>
          <w:p w:rsidR="00B82569" w:rsidRPr="00AA38E8" w:rsidRDefault="00B82569" w:rsidP="002F6A12">
            <w:pPr>
              <w:spacing w:before="60"/>
              <w:rPr>
                <w:ins w:id="531" w:author="Mrudula Paturi" w:date="2018-03-23T15:33:00Z"/>
                <w:rFonts w:cs="Calibri"/>
                <w:sz w:val="16"/>
              </w:rPr>
            </w:pPr>
            <w:proofErr w:type="spellStart"/>
            <w:ins w:id="532" w:author="Mrudula Paturi" w:date="2018-03-23T15:33:00Z">
              <w:r>
                <w:rPr>
                  <w:rFonts w:cs="Calibri"/>
                  <w:sz w:val="16"/>
                </w:rPr>
                <w:t>boolean</w:t>
              </w:r>
              <w:proofErr w:type="spellEnd"/>
            </w:ins>
          </w:p>
        </w:tc>
        <w:tc>
          <w:tcPr>
            <w:tcW w:w="1135" w:type="dxa"/>
          </w:tcPr>
          <w:p w:rsidR="00B82569" w:rsidRPr="00AA38E8" w:rsidRDefault="00B952B5" w:rsidP="002F6A12">
            <w:pPr>
              <w:spacing w:before="60"/>
              <w:rPr>
                <w:ins w:id="533" w:author="Mrudula Paturi" w:date="2018-03-23T15:33:00Z"/>
                <w:rFonts w:cs="Calibri"/>
                <w:sz w:val="16"/>
              </w:rPr>
            </w:pPr>
            <w:ins w:id="534" w:author="Mrudula Paturi" w:date="2018-03-23T15:50:00Z">
              <w:r>
                <w:rPr>
                  <w:rFonts w:cs="Calibri"/>
                  <w:sz w:val="16"/>
                </w:rPr>
                <w:t>FA</w:t>
              </w:r>
            </w:ins>
            <w:ins w:id="535" w:author="Mrudula Paturi" w:date="2018-03-23T15:51:00Z">
              <w:r>
                <w:rPr>
                  <w:rFonts w:cs="Calibri"/>
                  <w:sz w:val="16"/>
                </w:rPr>
                <w:t>LSE</w:t>
              </w:r>
            </w:ins>
          </w:p>
        </w:tc>
        <w:tc>
          <w:tcPr>
            <w:tcW w:w="1135" w:type="dxa"/>
          </w:tcPr>
          <w:p w:rsidR="00B82569" w:rsidRPr="00AA38E8" w:rsidRDefault="00B952B5" w:rsidP="002F6A12">
            <w:pPr>
              <w:spacing w:before="60"/>
              <w:rPr>
                <w:ins w:id="536" w:author="Mrudula Paturi" w:date="2018-03-23T15:33:00Z"/>
                <w:rFonts w:cs="Calibri"/>
                <w:sz w:val="16"/>
              </w:rPr>
            </w:pPr>
            <w:ins w:id="537" w:author="Mrudula Paturi" w:date="2018-03-23T15:51:00Z">
              <w:r>
                <w:rPr>
                  <w:rFonts w:cs="Calibri"/>
                  <w:sz w:val="16"/>
                </w:rPr>
                <w:t>TRUE</w:t>
              </w:r>
            </w:ins>
          </w:p>
        </w:tc>
      </w:tr>
      <w:tr w:rsidR="00B82569" w:rsidRPr="00AA38E8" w:rsidTr="002F6A12">
        <w:trPr>
          <w:ins w:id="538" w:author="Mrudula Paturi" w:date="2018-03-23T15:33:00Z"/>
        </w:trPr>
        <w:tc>
          <w:tcPr>
            <w:tcW w:w="1694" w:type="dxa"/>
          </w:tcPr>
          <w:p w:rsidR="00B82569" w:rsidRPr="00AA38E8" w:rsidRDefault="00B82569" w:rsidP="002F6A12">
            <w:pPr>
              <w:spacing w:before="60"/>
              <w:rPr>
                <w:ins w:id="539" w:author="Mrudula Paturi" w:date="2018-03-23T15:33:00Z"/>
                <w:rFonts w:cs="Calibri"/>
                <w:b/>
                <w:bCs/>
                <w:sz w:val="16"/>
              </w:rPr>
            </w:pPr>
            <w:ins w:id="540" w:author="Mrudula Paturi" w:date="2018-03-23T15:33:00Z">
              <w:r w:rsidRPr="00AA38E8">
                <w:rPr>
                  <w:rFonts w:cs="Calibri"/>
                  <w:b/>
                  <w:bCs/>
                  <w:sz w:val="16"/>
                </w:rPr>
                <w:lastRenderedPageBreak/>
                <w:t>Return Value</w:t>
              </w:r>
            </w:ins>
          </w:p>
        </w:tc>
        <w:tc>
          <w:tcPr>
            <w:tcW w:w="3999" w:type="dxa"/>
          </w:tcPr>
          <w:p w:rsidR="00B82569" w:rsidRPr="00AA38E8" w:rsidRDefault="00B82569" w:rsidP="002F6A12">
            <w:pPr>
              <w:spacing w:before="60"/>
              <w:rPr>
                <w:ins w:id="541" w:author="Mrudula Paturi" w:date="2018-03-23T15:33:00Z"/>
                <w:rFonts w:cs="Calibri"/>
                <w:sz w:val="16"/>
              </w:rPr>
            </w:pPr>
            <w:ins w:id="542" w:author="Mrudula Paturi" w:date="2018-03-23T15:33:00Z">
              <w:r>
                <w:rPr>
                  <w:rFonts w:cs="Calibri"/>
                  <w:sz w:val="16"/>
                </w:rPr>
                <w:t>N/A</w:t>
              </w:r>
            </w:ins>
          </w:p>
        </w:tc>
        <w:tc>
          <w:tcPr>
            <w:tcW w:w="965" w:type="dxa"/>
          </w:tcPr>
          <w:p w:rsidR="00B82569" w:rsidRPr="00AA38E8" w:rsidRDefault="00B82569" w:rsidP="002F6A12">
            <w:pPr>
              <w:spacing w:before="60"/>
              <w:rPr>
                <w:ins w:id="543" w:author="Mrudula Paturi" w:date="2018-03-23T15:33:00Z"/>
                <w:rFonts w:cs="Calibri"/>
                <w:sz w:val="16"/>
              </w:rPr>
            </w:pPr>
          </w:p>
        </w:tc>
        <w:tc>
          <w:tcPr>
            <w:tcW w:w="1135" w:type="dxa"/>
          </w:tcPr>
          <w:p w:rsidR="00B82569" w:rsidRPr="00AA38E8" w:rsidRDefault="00B82569" w:rsidP="002F6A12">
            <w:pPr>
              <w:spacing w:before="60"/>
              <w:rPr>
                <w:ins w:id="544" w:author="Mrudula Paturi" w:date="2018-03-23T15:33:00Z"/>
                <w:rFonts w:cs="Calibri"/>
                <w:sz w:val="16"/>
              </w:rPr>
            </w:pPr>
          </w:p>
        </w:tc>
        <w:tc>
          <w:tcPr>
            <w:tcW w:w="1135" w:type="dxa"/>
          </w:tcPr>
          <w:p w:rsidR="00B82569" w:rsidRPr="00AA38E8" w:rsidRDefault="00B82569" w:rsidP="002F6A12">
            <w:pPr>
              <w:spacing w:before="60"/>
              <w:rPr>
                <w:ins w:id="545" w:author="Mrudula Paturi" w:date="2018-03-23T15:33:00Z"/>
                <w:rFonts w:cs="Calibri"/>
                <w:sz w:val="16"/>
              </w:rPr>
            </w:pPr>
          </w:p>
        </w:tc>
      </w:tr>
    </w:tbl>
    <w:p w:rsidR="00B82569" w:rsidRDefault="00B82569" w:rsidP="00B82569">
      <w:pPr>
        <w:rPr>
          <w:ins w:id="546" w:author="Mrudula Paturi" w:date="2018-03-23T15:33:00Z"/>
          <w:rFonts w:cs="Calibri"/>
        </w:rPr>
      </w:pPr>
    </w:p>
    <w:p w:rsidR="00B82569" w:rsidRDefault="00B82569" w:rsidP="00B82569">
      <w:pPr>
        <w:pStyle w:val="Heading4"/>
        <w:rPr>
          <w:ins w:id="547" w:author="Mrudula Paturi" w:date="2018-03-23T15:33:00Z"/>
        </w:rPr>
      </w:pPr>
      <w:ins w:id="548" w:author="Mrudula Paturi" w:date="2018-03-23T15:33:00Z">
        <w:r>
          <w:t>Design Rationale</w:t>
        </w:r>
      </w:ins>
    </w:p>
    <w:p w:rsidR="00B82569" w:rsidRDefault="00B82569" w:rsidP="00B82569">
      <w:pPr>
        <w:rPr>
          <w:ins w:id="549" w:author="Mrudula Paturi" w:date="2018-03-23T15:33:00Z"/>
          <w:lang w:bidi="ar-SA"/>
        </w:rPr>
      </w:pPr>
      <w:ins w:id="550" w:author="Mrudula Paturi" w:date="2018-03-23T15:33:00Z">
        <w:r>
          <w:rPr>
            <w:lang w:bidi="ar-SA"/>
          </w:rPr>
          <w:t>This function is c</w:t>
        </w:r>
        <w:r w:rsidRPr="006C78D7">
          <w:rPr>
            <w:lang w:bidi="ar-SA"/>
          </w:rPr>
          <w:t xml:space="preserve">reated for reducing the complexity of </w:t>
        </w:r>
        <w:proofErr w:type="spellStart"/>
        <w:r>
          <w:rPr>
            <w:lang w:bidi="ar-SA"/>
          </w:rPr>
          <w:t>Offset</w:t>
        </w:r>
        <w:r w:rsidRPr="006C78D7">
          <w:rPr>
            <w:lang w:bidi="ar-SA"/>
          </w:rPr>
          <w:t>Calibration</w:t>
        </w:r>
        <w:proofErr w:type="spellEnd"/>
        <w:r w:rsidRPr="006C78D7">
          <w:rPr>
            <w:lang w:bidi="ar-SA"/>
          </w:rPr>
          <w:t xml:space="preserve"> function</w:t>
        </w:r>
      </w:ins>
    </w:p>
    <w:p w:rsidR="00B82569" w:rsidRDefault="00B82569" w:rsidP="00B82569">
      <w:pPr>
        <w:pStyle w:val="Heading4"/>
        <w:numPr>
          <w:ilvl w:val="0"/>
          <w:numId w:val="0"/>
        </w:numPr>
        <w:rPr>
          <w:ins w:id="551" w:author="Mrudula Paturi" w:date="2018-03-23T15:33:00Z"/>
        </w:rPr>
      </w:pPr>
      <w:ins w:id="552" w:author="Mrudula Paturi" w:date="2018-03-23T15:33:00Z">
        <w:r>
          <w:rPr>
            <w:rFonts w:cs="Calibri"/>
          </w:rPr>
          <w:t>5.4.1</w:t>
        </w:r>
      </w:ins>
      <w:ins w:id="553" w:author="Mrudula Paturi" w:date="2018-03-23T15:34:00Z">
        <w:r>
          <w:rPr>
            <w:rFonts w:cs="Calibri"/>
          </w:rPr>
          <w:t>5</w:t>
        </w:r>
      </w:ins>
      <w:ins w:id="554" w:author="Mrudula Paturi" w:date="2018-03-23T15:33:00Z">
        <w:r>
          <w:rPr>
            <w:rFonts w:cs="Calibri"/>
          </w:rPr>
          <w:t xml:space="preserve">.2 </w:t>
        </w:r>
        <w:r>
          <w:t>Processing</w:t>
        </w:r>
      </w:ins>
    </w:p>
    <w:p w:rsidR="00B82569" w:rsidRDefault="00B82569" w:rsidP="00B82569">
      <w:pPr>
        <w:rPr>
          <w:ins w:id="555" w:author="Mrudula Paturi" w:date="2018-03-23T15:33:00Z"/>
          <w:rFonts w:cs="Calibri"/>
        </w:rPr>
      </w:pPr>
      <w:ins w:id="556" w:author="Mrudula Paturi" w:date="2018-03-23T15:33:00Z">
        <w:r>
          <w:rPr>
            <w:rFonts w:cs="Calibri"/>
          </w:rPr>
          <w:t>Refer the source file</w:t>
        </w:r>
      </w:ins>
    </w:p>
    <w:p w:rsidR="00B82569" w:rsidRDefault="00B82569" w:rsidP="00B82569">
      <w:pPr>
        <w:rPr>
          <w:ins w:id="557" w:author="Mrudula Paturi" w:date="2018-03-23T15:32:00Z"/>
          <w:rFonts w:cs="Calibri"/>
        </w:rPr>
      </w:pPr>
    </w:p>
    <w:p w:rsidR="00B82569" w:rsidRDefault="00B82569" w:rsidP="00B82569">
      <w:pPr>
        <w:rPr>
          <w:ins w:id="558" w:author="Mrudula Paturi" w:date="2018-03-23T15:30:00Z"/>
          <w:rFonts w:cs="Calibri"/>
        </w:rPr>
      </w:pPr>
    </w:p>
    <w:p w:rsidR="00FD7217" w:rsidRDefault="00FD7217" w:rsidP="00FD7217">
      <w:pPr>
        <w:rPr>
          <w:ins w:id="559" w:author="Mrudula Paturi" w:date="2018-03-23T15:12:00Z"/>
          <w:rFonts w:cs="Calibri"/>
        </w:rPr>
      </w:pPr>
    </w:p>
    <w:p w:rsidR="00FD7217" w:rsidRDefault="00FD7217" w:rsidP="000C60AF">
      <w:pPr>
        <w:rPr>
          <w:rFonts w:cs="Calibri"/>
        </w:rPr>
      </w:pPr>
    </w:p>
    <w:p w:rsidR="00DB7707" w:rsidRDefault="00DB7707" w:rsidP="008C6874">
      <w:pPr>
        <w:rPr>
          <w:rFonts w:cs="Calibri"/>
        </w:rPr>
      </w:pPr>
    </w:p>
    <w:p w:rsidR="00941E1F" w:rsidRDefault="00941E1F">
      <w:pPr>
        <w:spacing w:after="0"/>
        <w:rPr>
          <w:rFonts w:cs="Calibri"/>
          <w:b/>
          <w:kern w:val="28"/>
          <w:sz w:val="28"/>
          <w:szCs w:val="20"/>
          <w:lang w:bidi="ar-SA"/>
        </w:rPr>
      </w:pPr>
      <w:bookmarkStart w:id="560" w:name="_Toc421011542"/>
      <w:r>
        <w:rPr>
          <w:rFonts w:cs="Calibri"/>
        </w:rPr>
        <w:br w:type="page"/>
      </w:r>
    </w:p>
    <w:p w:rsidR="008C6874" w:rsidRPr="00AA38E8" w:rsidRDefault="008C6874" w:rsidP="008C6874">
      <w:pPr>
        <w:pStyle w:val="Heading2"/>
        <w:spacing w:after="60"/>
        <w:rPr>
          <w:rFonts w:ascii="Calibri" w:hAnsi="Calibri" w:cs="Calibri"/>
        </w:rPr>
      </w:pPr>
      <w:bookmarkStart w:id="561" w:name="_Toc483469785"/>
      <w:r>
        <w:rPr>
          <w:rFonts w:ascii="Calibri" w:hAnsi="Calibri" w:cs="Calibri"/>
        </w:rPr>
        <w:lastRenderedPageBreak/>
        <w:t>GLOBAL</w:t>
      </w:r>
      <w:r w:rsidRPr="00AA38E8">
        <w:rPr>
          <w:rFonts w:ascii="Calibri" w:hAnsi="Calibri" w:cs="Calibri"/>
        </w:rPr>
        <w:t xml:space="preserve"> Function/Macro Definitions</w:t>
      </w:r>
      <w:bookmarkEnd w:id="560"/>
      <w:bookmarkEnd w:id="561"/>
    </w:p>
    <w:p w:rsidR="002B094F" w:rsidRDefault="007C6E49" w:rsidP="007C6E49">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562" w:name="_Toc418080076"/>
      <w:bookmarkStart w:id="563" w:name="_Toc421709921"/>
      <w:bookmarkStart w:id="564" w:name="_Toc483469786"/>
      <w:r w:rsidRPr="002E3F2E">
        <w:rPr>
          <w:rFonts w:ascii="Calibri" w:hAnsi="Calibri"/>
        </w:rPr>
        <w:lastRenderedPageBreak/>
        <w:t>Known</w:t>
      </w:r>
      <w:r w:rsidRPr="00AA38E8">
        <w:rPr>
          <w:rFonts w:ascii="Calibri" w:hAnsi="Calibri" w:cs="Calibri"/>
        </w:rPr>
        <w:t xml:space="preserve"> Limitations with Design</w:t>
      </w:r>
      <w:bookmarkEnd w:id="562"/>
      <w:bookmarkEnd w:id="563"/>
      <w:bookmarkEnd w:id="564"/>
    </w:p>
    <w:p w:rsidR="00531B8C" w:rsidRDefault="00AD0D00"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565" w:name="_Toc382297449"/>
      <w:bookmarkStart w:id="566" w:name="_Toc418080077"/>
      <w:bookmarkStart w:id="567" w:name="_Toc421709922"/>
      <w:bookmarkStart w:id="568" w:name="_Toc483469787"/>
      <w:r w:rsidRPr="00E75CFE">
        <w:rPr>
          <w:rFonts w:ascii="Calibri" w:hAnsi="Calibri" w:cs="Calibri"/>
        </w:rPr>
        <w:lastRenderedPageBreak/>
        <w:t>UNIT TEST CONSIDERATION</w:t>
      </w:r>
      <w:bookmarkEnd w:id="565"/>
      <w:bookmarkEnd w:id="566"/>
      <w:bookmarkEnd w:id="567"/>
      <w:bookmarkEnd w:id="568"/>
    </w:p>
    <w:p w:rsidR="00531B8C" w:rsidRPr="00531B8C" w:rsidRDefault="00AD0D00" w:rsidP="00531B8C">
      <w:pPr>
        <w:rPr>
          <w:lang w:bidi="ar-SA"/>
        </w:rPr>
      </w:pPr>
      <w:r>
        <w:rPr>
          <w:rFonts w:cs="Calibri"/>
        </w:rPr>
        <w:t>None</w:t>
      </w:r>
    </w:p>
    <w:p w:rsidR="00786BDF" w:rsidRPr="00A158C7" w:rsidRDefault="00786BDF" w:rsidP="00383598">
      <w:pPr>
        <w:pStyle w:val="Heading1A"/>
      </w:pPr>
      <w:bookmarkStart w:id="569" w:name="_Toc483469788"/>
      <w:r w:rsidRPr="00A158C7">
        <w:lastRenderedPageBreak/>
        <w:t>Abbreviations and Acronyms</w:t>
      </w:r>
      <w:bookmarkEnd w:id="5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096495" w:rsidP="00540486">
            <w:pPr>
              <w:spacing w:before="60" w:after="60"/>
              <w:rPr>
                <w:szCs w:val="20"/>
              </w:rPr>
            </w:pPr>
            <w:r>
              <w:rPr>
                <w:szCs w:val="20"/>
              </w:rPr>
              <w:t>-</w:t>
            </w:r>
          </w:p>
        </w:tc>
        <w:tc>
          <w:tcPr>
            <w:tcW w:w="6270" w:type="dxa"/>
            <w:shd w:val="clear" w:color="auto" w:fill="auto"/>
          </w:tcPr>
          <w:p w:rsidR="00786BDF" w:rsidRPr="00A158C7" w:rsidRDefault="00096495" w:rsidP="00540486">
            <w:pPr>
              <w:spacing w:before="60" w:after="60"/>
              <w:rPr>
                <w:szCs w:val="20"/>
              </w:rPr>
            </w:pPr>
            <w:r>
              <w:rPr>
                <w:szCs w:val="20"/>
              </w:rPr>
              <w:t>-</w:t>
            </w:r>
          </w:p>
        </w:tc>
      </w:tr>
    </w:tbl>
    <w:p w:rsidR="0053510E" w:rsidRPr="00A158C7" w:rsidRDefault="005A77EF" w:rsidP="00383598">
      <w:pPr>
        <w:pStyle w:val="Heading1A"/>
      </w:pPr>
      <w:bookmarkStart w:id="570" w:name="_Toc483469789"/>
      <w:r w:rsidRPr="00A158C7">
        <w:lastRenderedPageBreak/>
        <w:t>Glossary</w:t>
      </w:r>
      <w:bookmarkEnd w:id="57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571" w:name="_Toc483469790"/>
      <w:r w:rsidRPr="00A158C7">
        <w:lastRenderedPageBreak/>
        <w:t>References</w:t>
      </w:r>
      <w:bookmarkEnd w:id="5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572"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572"/>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F6125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531B8C" w:rsidP="00B758D2">
            <w:pPr>
              <w:keepNext/>
            </w:pPr>
            <w:bookmarkStart w:id="573" w:name="_Ref335300243"/>
            <w:r w:rsidRPr="00FC427F">
              <w:t>Software Naming Conventions</w:t>
            </w:r>
            <w:bookmarkEnd w:id="573"/>
          </w:p>
        </w:tc>
        <w:tc>
          <w:tcPr>
            <w:tcW w:w="2091" w:type="dxa"/>
            <w:shd w:val="clear" w:color="auto" w:fill="auto"/>
          </w:tcPr>
          <w:p w:rsidR="00531B8C" w:rsidRDefault="00F6125B" w:rsidP="00B758D2">
            <w:pPr>
              <w:rPr>
                <w:lang w:bidi="ar-SA"/>
              </w:rPr>
            </w:pPr>
            <w:r>
              <w:rPr>
                <w:lang w:bidi="ar-SA"/>
              </w:rPr>
              <w:t>01</w:t>
            </w:r>
            <w:r w:rsidR="00531B8C">
              <w:rPr>
                <w:lang w:bidi="ar-SA"/>
              </w:rPr>
              <w:t>.</w:t>
            </w:r>
            <w:r>
              <w:rPr>
                <w:lang w:bidi="ar-SA"/>
              </w:rPr>
              <w:t>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574" w:name="0AL0_1a67a9"/>
            <w:r w:rsidRPr="008E7721">
              <w:t>Software Design and Coding Standards</w:t>
            </w:r>
            <w:bookmarkEnd w:id="574"/>
          </w:p>
        </w:tc>
        <w:tc>
          <w:tcPr>
            <w:tcW w:w="2091" w:type="dxa"/>
            <w:shd w:val="clear" w:color="auto" w:fill="auto"/>
          </w:tcPr>
          <w:p w:rsidR="00531B8C" w:rsidRDefault="00531B8C" w:rsidP="00B758D2">
            <w:pPr>
              <w:rPr>
                <w:lang w:bidi="ar-SA"/>
              </w:rPr>
            </w:pPr>
            <w:r>
              <w:rPr>
                <w:lang w:bidi="ar-SA"/>
              </w:rPr>
              <w:t>2.</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8E7721" w:rsidP="00B758D2">
            <w:pPr>
              <w:keepNext/>
            </w:pPr>
            <w:r w:rsidRPr="008E7721">
              <w:t>ES200B_CurrMeas_Design</w:t>
            </w:r>
          </w:p>
        </w:tc>
        <w:tc>
          <w:tcPr>
            <w:tcW w:w="2091" w:type="dxa"/>
            <w:shd w:val="clear" w:color="auto" w:fill="auto"/>
          </w:tcPr>
          <w:p w:rsidR="000E646E" w:rsidRDefault="008E7721" w:rsidP="00B758D2">
            <w:pPr>
              <w:rPr>
                <w:lang w:bidi="ar-SA"/>
              </w:rPr>
            </w:pPr>
            <w:r w:rsidRPr="008E7721">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B64" w:rsidRDefault="00210B64">
      <w:r>
        <w:separator/>
      </w:r>
    </w:p>
  </w:endnote>
  <w:endnote w:type="continuationSeparator" w:id="0">
    <w:p w:rsidR="00210B64" w:rsidRDefault="0021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095E86" w:rsidRPr="00B10816" w:rsidTr="00866672">
      <w:tc>
        <w:tcPr>
          <w:tcW w:w="1667" w:type="pct"/>
          <w:vAlign w:val="center"/>
        </w:tcPr>
        <w:p w:rsidR="00095E86" w:rsidRPr="00B10816" w:rsidRDefault="00095E86"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CurrMeas</w:t>
          </w:r>
          <w:proofErr w:type="spellEnd"/>
          <w:r>
            <w:rPr>
              <w:sz w:val="16"/>
              <w:szCs w:val="16"/>
            </w:rPr>
            <w:fldChar w:fldCharType="end"/>
          </w:r>
        </w:p>
        <w:p w:rsidR="00095E86" w:rsidRPr="00B10816" w:rsidRDefault="00095E86"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095E86" w:rsidRDefault="00095E86"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May 19, 2017</w:t>
          </w:r>
          <w:r>
            <w:rPr>
              <w:sz w:val="16"/>
              <w:szCs w:val="16"/>
            </w:rPr>
            <w:fldChar w:fldCharType="end"/>
          </w:r>
        </w:p>
        <w:p w:rsidR="00095E86" w:rsidRPr="00B10816" w:rsidRDefault="00095E86"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095E86" w:rsidRPr="00B10816" w:rsidRDefault="00095E86" w:rsidP="00B10816">
              <w:pPr>
                <w:pStyle w:val="Footer"/>
                <w:spacing w:after="0"/>
                <w:jc w:val="right"/>
                <w:rPr>
                  <w:sz w:val="16"/>
                  <w:szCs w:val="16"/>
                </w:rPr>
              </w:pPr>
              <w:r>
                <w:rPr>
                  <w:sz w:val="16"/>
                  <w:szCs w:val="16"/>
                </w:rPr>
                <w:t>Module Design Document</w:t>
              </w:r>
            </w:p>
          </w:sdtContent>
        </w:sdt>
        <w:p w:rsidR="00095E86" w:rsidRPr="00B10816" w:rsidRDefault="00095E8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Pr>
              <w:b/>
              <w:noProof/>
              <w:sz w:val="16"/>
              <w:szCs w:val="16"/>
            </w:rPr>
            <w:t>25</w:t>
          </w:r>
          <w:r w:rsidRPr="00B10816">
            <w:rPr>
              <w:b/>
              <w:sz w:val="16"/>
              <w:szCs w:val="16"/>
            </w:rPr>
            <w:fldChar w:fldCharType="end"/>
          </w:r>
        </w:p>
      </w:tc>
    </w:tr>
  </w:tbl>
  <w:p w:rsidR="00095E86" w:rsidRPr="00B10816" w:rsidRDefault="00095E86"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B64" w:rsidRDefault="00210B64">
      <w:r>
        <w:separator/>
      </w:r>
    </w:p>
  </w:footnote>
  <w:footnote w:type="continuationSeparator" w:id="0">
    <w:p w:rsidR="00210B64" w:rsidRDefault="00210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095E86" w:rsidRPr="008969C4" w:rsidTr="00866672">
      <w:trPr>
        <w:trHeight w:val="438"/>
      </w:trPr>
      <w:tc>
        <w:tcPr>
          <w:tcW w:w="1443" w:type="pct"/>
        </w:tcPr>
        <w:p w:rsidR="00095E86" w:rsidRPr="008969C4" w:rsidRDefault="00095E86"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095E86" w:rsidRPr="00891F29" w:rsidRDefault="00095E86" w:rsidP="00B10816">
          <w:pPr>
            <w:pStyle w:val="Header"/>
            <w:spacing w:after="0"/>
            <w:jc w:val="right"/>
            <w:rPr>
              <w:sz w:val="16"/>
              <w:szCs w:val="20"/>
            </w:rPr>
          </w:pPr>
          <w:r w:rsidRPr="00891F29">
            <w:rPr>
              <w:sz w:val="16"/>
              <w:szCs w:val="20"/>
            </w:rPr>
            <w:t>Nexteer Automotive Confidential Proprietary Information</w:t>
          </w:r>
        </w:p>
        <w:p w:rsidR="00095E86" w:rsidRDefault="00095E86" w:rsidP="00B10816">
          <w:pPr>
            <w:pStyle w:val="Header"/>
            <w:spacing w:after="0"/>
            <w:jc w:val="right"/>
            <w:rPr>
              <w:sz w:val="16"/>
              <w:szCs w:val="20"/>
            </w:rPr>
          </w:pPr>
          <w:r w:rsidRPr="00891F29">
            <w:rPr>
              <w:sz w:val="16"/>
              <w:szCs w:val="20"/>
            </w:rPr>
            <w:t>Do Not Copy/Distribute Without Prior Permission</w:t>
          </w:r>
        </w:p>
        <w:p w:rsidR="00095E86" w:rsidRPr="008969C4" w:rsidRDefault="00095E86" w:rsidP="00B10816">
          <w:pPr>
            <w:pStyle w:val="Header"/>
            <w:spacing w:after="0"/>
            <w:jc w:val="right"/>
            <w:rPr>
              <w:szCs w:val="20"/>
            </w:rPr>
          </w:pPr>
          <w:r w:rsidRPr="000B0DB8">
            <w:rPr>
              <w:sz w:val="16"/>
              <w:szCs w:val="20"/>
            </w:rPr>
            <w:t>This Document Is Uncontrolled When Printed – Verify Version Before Use</w:t>
          </w:r>
        </w:p>
      </w:tc>
    </w:tr>
  </w:tbl>
  <w:p w:rsidR="00095E86" w:rsidRDefault="00095E86">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76D6797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rudula Paturi">
    <w15:presenceInfo w15:providerId="AD" w15:userId="S-1-5-21-1993528211-2586143117-3253031534-60896"/>
  </w15:person>
  <w15:person w15:author="Krishna Anne">
    <w15:presenceInfo w15:providerId="AD" w15:userId="S-1-5-21-1993528211-2586143117-3253031534-29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6C0"/>
    <w:rsid w:val="000040A2"/>
    <w:rsid w:val="00007584"/>
    <w:rsid w:val="00010BFD"/>
    <w:rsid w:val="000114AA"/>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5E86"/>
    <w:rsid w:val="00096495"/>
    <w:rsid w:val="00096B85"/>
    <w:rsid w:val="00097017"/>
    <w:rsid w:val="000A3A3E"/>
    <w:rsid w:val="000A5FB2"/>
    <w:rsid w:val="000A6670"/>
    <w:rsid w:val="000B01C4"/>
    <w:rsid w:val="000B0DB8"/>
    <w:rsid w:val="000B37D5"/>
    <w:rsid w:val="000B5C1E"/>
    <w:rsid w:val="000B6648"/>
    <w:rsid w:val="000C60AF"/>
    <w:rsid w:val="000D0CCB"/>
    <w:rsid w:val="000E0B71"/>
    <w:rsid w:val="000E102A"/>
    <w:rsid w:val="000E3512"/>
    <w:rsid w:val="000E548A"/>
    <w:rsid w:val="000E646E"/>
    <w:rsid w:val="000E7ADA"/>
    <w:rsid w:val="00101127"/>
    <w:rsid w:val="00102C25"/>
    <w:rsid w:val="00105535"/>
    <w:rsid w:val="00105C99"/>
    <w:rsid w:val="001063C7"/>
    <w:rsid w:val="00107593"/>
    <w:rsid w:val="001078CE"/>
    <w:rsid w:val="00113021"/>
    <w:rsid w:val="00114319"/>
    <w:rsid w:val="00114979"/>
    <w:rsid w:val="001161D2"/>
    <w:rsid w:val="001278D4"/>
    <w:rsid w:val="00133350"/>
    <w:rsid w:val="00135743"/>
    <w:rsid w:val="001449F2"/>
    <w:rsid w:val="00144BD1"/>
    <w:rsid w:val="00145E51"/>
    <w:rsid w:val="00146D48"/>
    <w:rsid w:val="00152830"/>
    <w:rsid w:val="00180DD1"/>
    <w:rsid w:val="00181748"/>
    <w:rsid w:val="001833C5"/>
    <w:rsid w:val="00186C07"/>
    <w:rsid w:val="0019325B"/>
    <w:rsid w:val="00194117"/>
    <w:rsid w:val="00196283"/>
    <w:rsid w:val="001A069D"/>
    <w:rsid w:val="001A6A75"/>
    <w:rsid w:val="001B11CC"/>
    <w:rsid w:val="001B1516"/>
    <w:rsid w:val="001B15E2"/>
    <w:rsid w:val="001B4CA5"/>
    <w:rsid w:val="001B716A"/>
    <w:rsid w:val="001C3CBB"/>
    <w:rsid w:val="001C5AEB"/>
    <w:rsid w:val="001D2F1D"/>
    <w:rsid w:val="001D6053"/>
    <w:rsid w:val="001E4877"/>
    <w:rsid w:val="001F0A02"/>
    <w:rsid w:val="001F7A45"/>
    <w:rsid w:val="00203950"/>
    <w:rsid w:val="00206564"/>
    <w:rsid w:val="0020703E"/>
    <w:rsid w:val="00210877"/>
    <w:rsid w:val="00210B64"/>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263C"/>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4F74"/>
    <w:rsid w:val="002D7C01"/>
    <w:rsid w:val="002E08B6"/>
    <w:rsid w:val="002E0FEE"/>
    <w:rsid w:val="002E3467"/>
    <w:rsid w:val="002E4849"/>
    <w:rsid w:val="002E7E59"/>
    <w:rsid w:val="002F6A12"/>
    <w:rsid w:val="00307A0F"/>
    <w:rsid w:val="00312179"/>
    <w:rsid w:val="003129E3"/>
    <w:rsid w:val="00314939"/>
    <w:rsid w:val="003267EF"/>
    <w:rsid w:val="00326A13"/>
    <w:rsid w:val="00327A5B"/>
    <w:rsid w:val="00330ED1"/>
    <w:rsid w:val="003313B5"/>
    <w:rsid w:val="0034184E"/>
    <w:rsid w:val="00341ED6"/>
    <w:rsid w:val="00347652"/>
    <w:rsid w:val="00361921"/>
    <w:rsid w:val="00362230"/>
    <w:rsid w:val="00362B86"/>
    <w:rsid w:val="00362CE5"/>
    <w:rsid w:val="00364BF7"/>
    <w:rsid w:val="00364F00"/>
    <w:rsid w:val="00383598"/>
    <w:rsid w:val="003849A4"/>
    <w:rsid w:val="00385119"/>
    <w:rsid w:val="00387BF4"/>
    <w:rsid w:val="00393DBF"/>
    <w:rsid w:val="003A5B2A"/>
    <w:rsid w:val="003B4A55"/>
    <w:rsid w:val="003C0271"/>
    <w:rsid w:val="003C537B"/>
    <w:rsid w:val="003D456D"/>
    <w:rsid w:val="003F18D9"/>
    <w:rsid w:val="003F3205"/>
    <w:rsid w:val="004029F0"/>
    <w:rsid w:val="00405E64"/>
    <w:rsid w:val="00406ACB"/>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74D60"/>
    <w:rsid w:val="00480A9D"/>
    <w:rsid w:val="00482BAD"/>
    <w:rsid w:val="004863BF"/>
    <w:rsid w:val="004907B4"/>
    <w:rsid w:val="00496E46"/>
    <w:rsid w:val="00496E7C"/>
    <w:rsid w:val="00497491"/>
    <w:rsid w:val="004A0EA5"/>
    <w:rsid w:val="004A3AD6"/>
    <w:rsid w:val="004C1331"/>
    <w:rsid w:val="004C2AE7"/>
    <w:rsid w:val="004C4364"/>
    <w:rsid w:val="004D0FAD"/>
    <w:rsid w:val="004D5D37"/>
    <w:rsid w:val="004E39D0"/>
    <w:rsid w:val="004F3C64"/>
    <w:rsid w:val="00507960"/>
    <w:rsid w:val="00510DB3"/>
    <w:rsid w:val="00514FCB"/>
    <w:rsid w:val="005200B6"/>
    <w:rsid w:val="00527EC6"/>
    <w:rsid w:val="00531B8C"/>
    <w:rsid w:val="0053510E"/>
    <w:rsid w:val="005360BF"/>
    <w:rsid w:val="005366FA"/>
    <w:rsid w:val="00540080"/>
    <w:rsid w:val="00540486"/>
    <w:rsid w:val="00540749"/>
    <w:rsid w:val="00541D9D"/>
    <w:rsid w:val="00541E2D"/>
    <w:rsid w:val="005436F5"/>
    <w:rsid w:val="0054769F"/>
    <w:rsid w:val="00551E95"/>
    <w:rsid w:val="00553CD9"/>
    <w:rsid w:val="00565C27"/>
    <w:rsid w:val="00580C6B"/>
    <w:rsid w:val="00585674"/>
    <w:rsid w:val="0058629C"/>
    <w:rsid w:val="00591CEF"/>
    <w:rsid w:val="00592519"/>
    <w:rsid w:val="005955D1"/>
    <w:rsid w:val="005A1C6A"/>
    <w:rsid w:val="005A3EDE"/>
    <w:rsid w:val="005A77EF"/>
    <w:rsid w:val="005B266C"/>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2C1D"/>
    <w:rsid w:val="00633FE1"/>
    <w:rsid w:val="00635297"/>
    <w:rsid w:val="006374FA"/>
    <w:rsid w:val="00645A91"/>
    <w:rsid w:val="00646455"/>
    <w:rsid w:val="00660449"/>
    <w:rsid w:val="0066573C"/>
    <w:rsid w:val="00665E4E"/>
    <w:rsid w:val="00667AE7"/>
    <w:rsid w:val="00673A6E"/>
    <w:rsid w:val="0067654E"/>
    <w:rsid w:val="006811FF"/>
    <w:rsid w:val="00681E5A"/>
    <w:rsid w:val="006845E9"/>
    <w:rsid w:val="00686ED4"/>
    <w:rsid w:val="0069657C"/>
    <w:rsid w:val="00696F14"/>
    <w:rsid w:val="006A61EA"/>
    <w:rsid w:val="006A7C28"/>
    <w:rsid w:val="006B11C3"/>
    <w:rsid w:val="006B5229"/>
    <w:rsid w:val="006B54D1"/>
    <w:rsid w:val="006B5F56"/>
    <w:rsid w:val="006C12CB"/>
    <w:rsid w:val="006C2D7D"/>
    <w:rsid w:val="006C78D7"/>
    <w:rsid w:val="006D634C"/>
    <w:rsid w:val="006E1C97"/>
    <w:rsid w:val="006E3FF7"/>
    <w:rsid w:val="006F2855"/>
    <w:rsid w:val="006F3CF4"/>
    <w:rsid w:val="00702C1E"/>
    <w:rsid w:val="007038D9"/>
    <w:rsid w:val="00707BA6"/>
    <w:rsid w:val="00715441"/>
    <w:rsid w:val="007219DD"/>
    <w:rsid w:val="00722EA8"/>
    <w:rsid w:val="00725671"/>
    <w:rsid w:val="00727610"/>
    <w:rsid w:val="00735954"/>
    <w:rsid w:val="00737A19"/>
    <w:rsid w:val="0074509A"/>
    <w:rsid w:val="007501B9"/>
    <w:rsid w:val="00751961"/>
    <w:rsid w:val="0075721A"/>
    <w:rsid w:val="0076276B"/>
    <w:rsid w:val="007631F6"/>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C6E49"/>
    <w:rsid w:val="007D326F"/>
    <w:rsid w:val="007E00D7"/>
    <w:rsid w:val="007E0373"/>
    <w:rsid w:val="007E1C02"/>
    <w:rsid w:val="007E4EF4"/>
    <w:rsid w:val="007E625F"/>
    <w:rsid w:val="007E6421"/>
    <w:rsid w:val="007F746C"/>
    <w:rsid w:val="008068A5"/>
    <w:rsid w:val="008119C7"/>
    <w:rsid w:val="0081541A"/>
    <w:rsid w:val="00820AE5"/>
    <w:rsid w:val="0082456E"/>
    <w:rsid w:val="0082534B"/>
    <w:rsid w:val="00832905"/>
    <w:rsid w:val="00836552"/>
    <w:rsid w:val="0084459F"/>
    <w:rsid w:val="00847EDF"/>
    <w:rsid w:val="00862442"/>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E7721"/>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1E1F"/>
    <w:rsid w:val="00942D04"/>
    <w:rsid w:val="00945677"/>
    <w:rsid w:val="00947A9A"/>
    <w:rsid w:val="00947EA9"/>
    <w:rsid w:val="00957855"/>
    <w:rsid w:val="009603A1"/>
    <w:rsid w:val="00964105"/>
    <w:rsid w:val="009643A3"/>
    <w:rsid w:val="00970DBB"/>
    <w:rsid w:val="0097381A"/>
    <w:rsid w:val="009839AF"/>
    <w:rsid w:val="00987438"/>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157B"/>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4409"/>
    <w:rsid w:val="00AA61A8"/>
    <w:rsid w:val="00AB1565"/>
    <w:rsid w:val="00AB200C"/>
    <w:rsid w:val="00AB2785"/>
    <w:rsid w:val="00AC1BE0"/>
    <w:rsid w:val="00AC40DF"/>
    <w:rsid w:val="00AC4A58"/>
    <w:rsid w:val="00AC4CD8"/>
    <w:rsid w:val="00AC6E5E"/>
    <w:rsid w:val="00AD0D00"/>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52330"/>
    <w:rsid w:val="00B557BA"/>
    <w:rsid w:val="00B5628C"/>
    <w:rsid w:val="00B629B6"/>
    <w:rsid w:val="00B647EA"/>
    <w:rsid w:val="00B67E73"/>
    <w:rsid w:val="00B72FDD"/>
    <w:rsid w:val="00B758D2"/>
    <w:rsid w:val="00B81B39"/>
    <w:rsid w:val="00B81C1B"/>
    <w:rsid w:val="00B82569"/>
    <w:rsid w:val="00B85D5F"/>
    <w:rsid w:val="00B92F19"/>
    <w:rsid w:val="00B952B5"/>
    <w:rsid w:val="00B9722C"/>
    <w:rsid w:val="00BA089B"/>
    <w:rsid w:val="00BA0D62"/>
    <w:rsid w:val="00BA5041"/>
    <w:rsid w:val="00BA7BCD"/>
    <w:rsid w:val="00BB166E"/>
    <w:rsid w:val="00BB4210"/>
    <w:rsid w:val="00BC45C7"/>
    <w:rsid w:val="00BC6B0F"/>
    <w:rsid w:val="00BC7E5E"/>
    <w:rsid w:val="00BD17E2"/>
    <w:rsid w:val="00BD2498"/>
    <w:rsid w:val="00BD29F5"/>
    <w:rsid w:val="00BD7322"/>
    <w:rsid w:val="00BE7F06"/>
    <w:rsid w:val="00BF5242"/>
    <w:rsid w:val="00C0276C"/>
    <w:rsid w:val="00C04F32"/>
    <w:rsid w:val="00C118F8"/>
    <w:rsid w:val="00C145F2"/>
    <w:rsid w:val="00C22074"/>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5D39"/>
    <w:rsid w:val="00CC6EFC"/>
    <w:rsid w:val="00CD05BC"/>
    <w:rsid w:val="00CD7536"/>
    <w:rsid w:val="00CE1AE1"/>
    <w:rsid w:val="00CF089D"/>
    <w:rsid w:val="00CF0E43"/>
    <w:rsid w:val="00CF107F"/>
    <w:rsid w:val="00CF2A9A"/>
    <w:rsid w:val="00CF5BE3"/>
    <w:rsid w:val="00D00A39"/>
    <w:rsid w:val="00D16229"/>
    <w:rsid w:val="00D16DA7"/>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B7707"/>
    <w:rsid w:val="00DC0959"/>
    <w:rsid w:val="00DC598C"/>
    <w:rsid w:val="00DD3B65"/>
    <w:rsid w:val="00DD7F9D"/>
    <w:rsid w:val="00DE23CE"/>
    <w:rsid w:val="00DE2FDE"/>
    <w:rsid w:val="00DF4415"/>
    <w:rsid w:val="00DF74E6"/>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6DAE"/>
    <w:rsid w:val="00E61FD9"/>
    <w:rsid w:val="00E6550B"/>
    <w:rsid w:val="00E9004B"/>
    <w:rsid w:val="00E929AC"/>
    <w:rsid w:val="00EB1228"/>
    <w:rsid w:val="00ED121E"/>
    <w:rsid w:val="00ED3D2B"/>
    <w:rsid w:val="00EE263E"/>
    <w:rsid w:val="00EE26AB"/>
    <w:rsid w:val="00EE3BBC"/>
    <w:rsid w:val="00EF190F"/>
    <w:rsid w:val="00EF3154"/>
    <w:rsid w:val="00F1257A"/>
    <w:rsid w:val="00F16BB3"/>
    <w:rsid w:val="00F33BD1"/>
    <w:rsid w:val="00F34DB9"/>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83026"/>
    <w:rsid w:val="00F90FCC"/>
    <w:rsid w:val="00F91518"/>
    <w:rsid w:val="00F95E33"/>
    <w:rsid w:val="00FB39DC"/>
    <w:rsid w:val="00FC02CC"/>
    <w:rsid w:val="00FC45EA"/>
    <w:rsid w:val="00FC5A02"/>
    <w:rsid w:val="00FD293C"/>
    <w:rsid w:val="00FD60F0"/>
    <w:rsid w:val="00FD7217"/>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145464"/>
  <w15:docId w15:val="{8E1340C4-4BD9-4C2D-AB1E-088229A1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5436F5"/>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402CD8"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006"/>
    <w:rsid w:val="00225232"/>
    <w:rsid w:val="002576A3"/>
    <w:rsid w:val="00402CD8"/>
    <w:rsid w:val="00504006"/>
    <w:rsid w:val="00547999"/>
    <w:rsid w:val="00684174"/>
    <w:rsid w:val="007E54E9"/>
    <w:rsid w:val="00A538EF"/>
    <w:rsid w:val="00AB7654"/>
    <w:rsid w:val="00AC02E1"/>
    <w:rsid w:val="00D763E2"/>
    <w:rsid w:val="00DB1197"/>
    <w:rsid w:val="00E7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69D81DE-88E6-4E14-A2CE-5393AA521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50</TotalTime>
  <Pages>28</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14503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Mrudula Paturi</cp:lastModifiedBy>
  <cp:revision>7</cp:revision>
  <cp:lastPrinted>2014-12-17T17:01:00Z</cp:lastPrinted>
  <dcterms:created xsi:type="dcterms:W3CDTF">2018-03-23T19:36:00Z</dcterms:created>
  <dcterms:modified xsi:type="dcterms:W3CDTF">2018-03-26T20:03:00Z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CurrMeas</vt:lpwstr>
  </property>
  <property fmtid="{D5CDD505-2E9C-101B-9397-08002B2CF9AE}" pid="3" name="Template Version">
    <vt:lpwstr>EA4 01.00.01</vt:lpwstr>
  </property>
  <property fmtid="{D5CDD505-2E9C-101B-9397-08002B2CF9AE}" pid="4" name="Release Date">
    <vt:lpwstr>May 19,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