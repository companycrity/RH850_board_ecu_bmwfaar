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FFE22FEDD22C49E08D5BF4C8724BBB0E"/>
        </w:placeholder>
        <w:dataBinding w:prefixMappings="xmlns:ns0='http://purl.org/dc/elements/1.1/' xmlns:ns1='http://schemas.openxmlformats.org/package/2006/metadata/core-properties' " w:xpath="/ns1:coreProperties[1]/ns0:title[1]" w:storeItemID="{6C3C8BC8-F283-45AE-878A-BAB7291924A1}"/>
        <w:text/>
      </w:sdt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9F43FA">
        <w:rPr>
          <w:rFonts w:cs="Calibri"/>
          <w:b/>
          <w:sz w:val="48"/>
          <w:szCs w:val="48"/>
        </w:rPr>
        <w:t>DutyCycThermProtn</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ins w:id="0" w:author="Ramachandran M G." w:date="2017-10-26T12:00:00Z">
        <w:r w:rsidR="008023A3">
          <w:rPr>
            <w:b/>
            <w:sz w:val="36"/>
          </w:rPr>
          <w:t>Oct</w:t>
        </w:r>
      </w:ins>
      <w:del w:id="1" w:author="Ramachandran M G." w:date="2017-10-26T12:00:00Z">
        <w:r w:rsidR="00637B16" w:rsidDel="008023A3">
          <w:rPr>
            <w:b/>
            <w:sz w:val="36"/>
          </w:rPr>
          <w:delText>Dec</w:delText>
        </w:r>
      </w:del>
      <w:r w:rsidR="00637B16">
        <w:rPr>
          <w:b/>
          <w:sz w:val="36"/>
        </w:rPr>
        <w:t xml:space="preserve"> </w:t>
      </w:r>
      <w:ins w:id="2" w:author="Ramachandran M G." w:date="2017-10-26T12:00:00Z">
        <w:r w:rsidR="008023A3">
          <w:rPr>
            <w:b/>
            <w:sz w:val="36"/>
          </w:rPr>
          <w:t>26</w:t>
        </w:r>
      </w:ins>
      <w:del w:id="3" w:author="Ramachandran M G." w:date="2017-10-26T12:00:00Z">
        <w:r w:rsidR="00637B16" w:rsidDel="008023A3">
          <w:rPr>
            <w:b/>
            <w:sz w:val="36"/>
          </w:rPr>
          <w:delText>14</w:delText>
        </w:r>
      </w:del>
      <w:r w:rsidR="00637B16">
        <w:rPr>
          <w:b/>
          <w:sz w:val="36"/>
        </w:rPr>
        <w:t>, 201</w:t>
      </w:r>
      <w:del w:id="4" w:author="Ramachandran M G." w:date="2017-10-26T11:59:00Z">
        <w:r w:rsidR="00637B16" w:rsidDel="008023A3">
          <w:rPr>
            <w:b/>
            <w:sz w:val="36"/>
          </w:rPr>
          <w:delText>6</w:delText>
        </w:r>
      </w:del>
      <w:r w:rsidRPr="007E0373">
        <w:rPr>
          <w:b/>
          <w:sz w:val="36"/>
        </w:rPr>
        <w:fldChar w:fldCharType="end"/>
      </w:r>
      <w:ins w:id="5" w:author="Ramachandran M G." w:date="2017-10-26T11:59:00Z">
        <w:r w:rsidR="008023A3">
          <w:rPr>
            <w:b/>
            <w:sz w:val="36"/>
          </w:rPr>
          <w:t>7</w:t>
        </w:r>
      </w:ins>
    </w:p>
    <w:p w:rsidR="00111423" w:rsidRDefault="00111423" w:rsidP="007E0373">
      <w:pPr>
        <w:tabs>
          <w:tab w:val="left" w:pos="4320"/>
          <w:tab w:val="left" w:pos="8640"/>
        </w:tabs>
        <w:spacing w:before="960"/>
        <w:jc w:val="center"/>
        <w:rPr>
          <w:b/>
          <w:sz w:val="24"/>
        </w:rPr>
      </w:pPr>
    </w:p>
    <w:p w:rsidR="00111423" w:rsidRDefault="00111423" w:rsidP="007E0373">
      <w:pPr>
        <w:tabs>
          <w:tab w:val="left" w:pos="4320"/>
          <w:tab w:val="left" w:pos="8640"/>
        </w:tabs>
        <w:spacing w:before="960"/>
        <w:jc w:val="center"/>
        <w:rPr>
          <w:b/>
          <w:sz w:val="24"/>
        </w:rPr>
      </w:pPr>
    </w:p>
    <w:p w:rsidR="00111423" w:rsidRDefault="00111423" w:rsidP="007E0373">
      <w:pPr>
        <w:tabs>
          <w:tab w:val="left" w:pos="4320"/>
          <w:tab w:val="left" w:pos="8640"/>
        </w:tabs>
        <w:spacing w:before="960"/>
        <w:jc w:val="center"/>
        <w:rPr>
          <w:b/>
          <w:sz w:val="24"/>
        </w:rPr>
      </w:pP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9F43FA" w:rsidDel="008023A3" w:rsidRDefault="00111423" w:rsidP="009F43FA">
      <w:pPr>
        <w:tabs>
          <w:tab w:val="left" w:pos="4320"/>
          <w:tab w:val="left" w:pos="8640"/>
        </w:tabs>
        <w:jc w:val="center"/>
        <w:rPr>
          <w:del w:id="6" w:author="Ramachandran M G." w:date="2017-10-26T12:00:00Z"/>
          <w:b/>
          <w:sz w:val="24"/>
        </w:rPr>
      </w:pPr>
      <w:del w:id="7" w:author="Ramachandran M G." w:date="2017-10-26T12:00:00Z">
        <w:r w:rsidDel="008023A3">
          <w:rPr>
            <w:b/>
            <w:sz w:val="24"/>
          </w:rPr>
          <w:fldChar w:fldCharType="begin"/>
        </w:r>
        <w:r w:rsidDel="008023A3">
          <w:rPr>
            <w:b/>
            <w:sz w:val="24"/>
          </w:rPr>
          <w:delInstrText xml:space="preserve"> DOCPROPERTY  "Prepared by Group"  \* MERGEFORMAT </w:delInstrText>
        </w:r>
        <w:r w:rsidDel="008023A3">
          <w:rPr>
            <w:b/>
            <w:sz w:val="24"/>
          </w:rPr>
          <w:fldChar w:fldCharType="separate"/>
        </w:r>
        <w:r w:rsidDel="008023A3">
          <w:rPr>
            <w:b/>
            <w:sz w:val="24"/>
          </w:rPr>
          <w:delText>Shruthi Raghavan</w:delText>
        </w:r>
        <w:r w:rsidDel="008023A3">
          <w:rPr>
            <w:b/>
            <w:sz w:val="24"/>
          </w:rPr>
          <w:fldChar w:fldCharType="end"/>
        </w:r>
      </w:del>
    </w:p>
    <w:p w:rsidR="00B92693" w:rsidRPr="00A158C7" w:rsidDel="008023A3" w:rsidRDefault="00B92693" w:rsidP="00B92693">
      <w:pPr>
        <w:tabs>
          <w:tab w:val="left" w:pos="4320"/>
          <w:tab w:val="left" w:pos="8640"/>
        </w:tabs>
        <w:jc w:val="center"/>
        <w:rPr>
          <w:del w:id="8" w:author="Ramachandran M G." w:date="2017-10-26T12:00:00Z"/>
          <w:b/>
          <w:sz w:val="24"/>
        </w:rPr>
      </w:pPr>
      <w:del w:id="9" w:author="Ramachandran M G." w:date="2017-10-26T12:00:00Z">
        <w:r w:rsidDel="008023A3">
          <w:rPr>
            <w:b/>
            <w:sz w:val="24"/>
          </w:rPr>
          <w:fldChar w:fldCharType="begin"/>
        </w:r>
        <w:r w:rsidDel="008023A3">
          <w:rPr>
            <w:b/>
            <w:sz w:val="24"/>
          </w:rPr>
          <w:delInstrText xml:space="preserve"> DOCPROPERTY  "Prepared for Group"  \* MERGEFORMAT </w:delInstrText>
        </w:r>
        <w:r w:rsidDel="008023A3">
          <w:rPr>
            <w:b/>
            <w:sz w:val="24"/>
          </w:rPr>
          <w:fldChar w:fldCharType="separate"/>
        </w:r>
        <w:r w:rsidDel="008023A3">
          <w:rPr>
            <w:b/>
            <w:sz w:val="24"/>
          </w:rPr>
          <w:delText>Software Engineering</w:delText>
        </w:r>
        <w:r w:rsidDel="008023A3">
          <w:rPr>
            <w:b/>
            <w:sz w:val="24"/>
          </w:rPr>
          <w:fldChar w:fldCharType="end"/>
        </w:r>
      </w:del>
    </w:p>
    <w:p w:rsidR="00B92693" w:rsidRPr="00A158C7" w:rsidDel="008023A3" w:rsidRDefault="00B92693" w:rsidP="00B92693">
      <w:pPr>
        <w:tabs>
          <w:tab w:val="left" w:pos="4320"/>
          <w:tab w:val="left" w:pos="8640"/>
        </w:tabs>
        <w:jc w:val="center"/>
        <w:rPr>
          <w:del w:id="10" w:author="Ramachandran M G." w:date="2017-10-26T12:00:00Z"/>
          <w:b/>
          <w:sz w:val="24"/>
        </w:rPr>
      </w:pPr>
      <w:del w:id="11" w:author="Ramachandran M G." w:date="2017-10-26T12:00:00Z">
        <w:r w:rsidDel="008023A3">
          <w:rPr>
            <w:b/>
            <w:sz w:val="24"/>
          </w:rPr>
          <w:fldChar w:fldCharType="begin"/>
        </w:r>
        <w:r w:rsidDel="008023A3">
          <w:rPr>
            <w:b/>
            <w:sz w:val="24"/>
          </w:rPr>
          <w:delInstrText xml:space="preserve"> DOCPROPERTY  Company  \* MERGEFORMAT </w:delInstrText>
        </w:r>
        <w:r w:rsidDel="008023A3">
          <w:rPr>
            <w:b/>
            <w:sz w:val="24"/>
          </w:rPr>
          <w:fldChar w:fldCharType="separate"/>
        </w:r>
        <w:r w:rsidDel="008023A3">
          <w:rPr>
            <w:b/>
            <w:sz w:val="24"/>
          </w:rPr>
          <w:delText>Nexteer Automotive</w:delText>
        </w:r>
        <w:r w:rsidDel="008023A3">
          <w:rPr>
            <w:b/>
            <w:sz w:val="24"/>
          </w:rPr>
          <w:fldChar w:fldCharType="end"/>
        </w:r>
        <w:r w:rsidDel="008023A3">
          <w:rPr>
            <w:b/>
            <w:sz w:val="24"/>
          </w:rPr>
          <w:delText>,</w:delText>
        </w:r>
      </w:del>
    </w:p>
    <w:p w:rsidR="00B92693" w:rsidDel="008023A3" w:rsidRDefault="00B92693" w:rsidP="00B92693">
      <w:pPr>
        <w:tabs>
          <w:tab w:val="left" w:pos="4320"/>
          <w:tab w:val="left" w:pos="8640"/>
        </w:tabs>
        <w:jc w:val="center"/>
        <w:rPr>
          <w:del w:id="12" w:author="Ramachandran M G." w:date="2017-10-26T12:00:00Z"/>
          <w:b/>
          <w:sz w:val="24"/>
        </w:rPr>
      </w:pPr>
      <w:del w:id="13" w:author="Ramachandran M G." w:date="2017-10-26T12:00:00Z">
        <w:r w:rsidDel="008023A3">
          <w:rPr>
            <w:b/>
            <w:sz w:val="24"/>
          </w:rPr>
          <w:fldChar w:fldCharType="begin"/>
        </w:r>
        <w:r w:rsidDel="008023A3">
          <w:rPr>
            <w:b/>
            <w:sz w:val="24"/>
          </w:rPr>
          <w:delInstrText xml:space="preserve"> DOCPROPERTY  Location  \* MERGEFORMAT </w:delInstrText>
        </w:r>
        <w:r w:rsidDel="008023A3">
          <w:rPr>
            <w:b/>
            <w:sz w:val="24"/>
          </w:rPr>
          <w:fldChar w:fldCharType="separate"/>
        </w:r>
        <w:r w:rsidDel="008023A3">
          <w:rPr>
            <w:b/>
            <w:sz w:val="24"/>
          </w:rPr>
          <w:delText>Saginaw, MI, USA</w:delText>
        </w:r>
        <w:r w:rsidDel="008023A3">
          <w:rPr>
            <w:b/>
            <w:sz w:val="24"/>
          </w:rPr>
          <w:fldChar w:fldCharType="end"/>
        </w:r>
      </w:del>
      <w:ins w:id="14" w:author="Ramachandran M G." w:date="2017-10-26T12:00:00Z">
        <w:r w:rsidR="008023A3">
          <w:rPr>
            <w:b/>
            <w:sz w:val="24"/>
          </w:rPr>
          <w:t>TATA ELXSI,</w:t>
        </w:r>
      </w:ins>
    </w:p>
    <w:p w:rsidR="008023A3" w:rsidRDefault="008023A3" w:rsidP="00B92693">
      <w:pPr>
        <w:tabs>
          <w:tab w:val="left" w:pos="4320"/>
          <w:tab w:val="left" w:pos="8640"/>
        </w:tabs>
        <w:jc w:val="center"/>
        <w:rPr>
          <w:ins w:id="15" w:author="Ramachandran M G." w:date="2017-10-26T12:01:00Z"/>
          <w:b/>
          <w:sz w:val="24"/>
        </w:rPr>
      </w:pPr>
      <w:ins w:id="16" w:author="Ramachandran M G." w:date="2017-10-26T12:01:00Z">
        <w:r>
          <w:rPr>
            <w:b/>
            <w:sz w:val="24"/>
          </w:rPr>
          <w:t>TRIVANDRUM, INDIA</w:t>
        </w:r>
      </w:ins>
    </w:p>
    <w:p w:rsidR="00B81C1B" w:rsidRPr="006C2D7D" w:rsidRDefault="00B81C1B" w:rsidP="00480A9D">
      <w:pPr>
        <w:tabs>
          <w:tab w:val="left" w:pos="4320"/>
          <w:tab w:val="left" w:pos="8640"/>
        </w:tabs>
        <w:jc w:val="center"/>
        <w:rPr>
          <w:b/>
          <w:sz w:val="28"/>
          <w:szCs w:val="28"/>
          <w:u w:val="single"/>
        </w:rPr>
      </w:pPr>
      <w:r w:rsidRPr="00A158C7">
        <w:rPr>
          <w:b/>
          <w:sz w:val="23"/>
        </w:rPr>
        <w:br w:type="page"/>
      </w:r>
      <w:r w:rsidR="00393DBF">
        <w:rPr>
          <w:b/>
          <w:sz w:val="28"/>
          <w:szCs w:val="28"/>
          <w:u w:val="single"/>
        </w:rPr>
        <w:lastRenderedPageBreak/>
        <w:t>Change</w:t>
      </w:r>
      <w:r w:rsidRPr="006C2D7D">
        <w:rPr>
          <w:b/>
          <w:sz w:val="28"/>
          <w:szCs w:val="28"/>
          <w:u w:val="single"/>
        </w:rPr>
        <w:t xml:space="preserv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9F43FA" w:rsidRPr="00AA38E8" w:rsidTr="009F43FA">
        <w:trPr>
          <w:jc w:val="center"/>
        </w:trPr>
        <w:tc>
          <w:tcPr>
            <w:tcW w:w="2520" w:type="dxa"/>
          </w:tcPr>
          <w:p w:rsidR="009F43FA" w:rsidRPr="00AA38E8" w:rsidRDefault="009F43FA" w:rsidP="00D229A6">
            <w:pPr>
              <w:jc w:val="center"/>
              <w:rPr>
                <w:rFonts w:cs="Calibri"/>
                <w:b/>
              </w:rPr>
            </w:pPr>
            <w:bookmarkStart w:id="17" w:name="_Toc348792978"/>
            <w:bookmarkStart w:id="18" w:name="_Toc348793074"/>
            <w:bookmarkStart w:id="19" w:name="_Toc348793965"/>
            <w:bookmarkStart w:id="20" w:name="_Toc349459173"/>
            <w:bookmarkStart w:id="21" w:name="_Toc349621609"/>
            <w:r w:rsidRPr="00AA38E8">
              <w:rPr>
                <w:rFonts w:cs="Calibri"/>
                <w:b/>
              </w:rPr>
              <w:t>Description</w:t>
            </w:r>
          </w:p>
        </w:tc>
        <w:tc>
          <w:tcPr>
            <w:tcW w:w="2160" w:type="dxa"/>
          </w:tcPr>
          <w:p w:rsidR="009F43FA" w:rsidRPr="00AA38E8" w:rsidRDefault="009F43FA" w:rsidP="00D229A6">
            <w:pPr>
              <w:jc w:val="center"/>
              <w:rPr>
                <w:rFonts w:cs="Calibri"/>
                <w:b/>
              </w:rPr>
            </w:pPr>
            <w:r w:rsidRPr="00AA38E8">
              <w:rPr>
                <w:rFonts w:cs="Calibri"/>
                <w:b/>
              </w:rPr>
              <w:t>Author</w:t>
            </w:r>
          </w:p>
        </w:tc>
        <w:tc>
          <w:tcPr>
            <w:tcW w:w="1350" w:type="dxa"/>
          </w:tcPr>
          <w:p w:rsidR="009F43FA" w:rsidRPr="00AA38E8" w:rsidRDefault="009F43FA" w:rsidP="00D229A6">
            <w:pPr>
              <w:jc w:val="center"/>
              <w:rPr>
                <w:rFonts w:cs="Calibri"/>
                <w:b/>
              </w:rPr>
            </w:pPr>
            <w:r w:rsidRPr="00AA38E8">
              <w:rPr>
                <w:rFonts w:cs="Calibri"/>
                <w:b/>
              </w:rPr>
              <w:t>Version</w:t>
            </w:r>
          </w:p>
        </w:tc>
        <w:tc>
          <w:tcPr>
            <w:tcW w:w="1440" w:type="dxa"/>
          </w:tcPr>
          <w:p w:rsidR="009F43FA" w:rsidRPr="00AA38E8" w:rsidRDefault="009F43FA" w:rsidP="00D229A6">
            <w:pPr>
              <w:jc w:val="center"/>
              <w:rPr>
                <w:rFonts w:cs="Calibri"/>
                <w:b/>
              </w:rPr>
            </w:pPr>
            <w:r w:rsidRPr="00AA38E8">
              <w:rPr>
                <w:rFonts w:cs="Calibri"/>
                <w:b/>
              </w:rPr>
              <w:t>Date</w:t>
            </w:r>
          </w:p>
        </w:tc>
      </w:tr>
      <w:tr w:rsidR="009F43FA" w:rsidRPr="00AA38E8" w:rsidTr="009F43FA">
        <w:trPr>
          <w:jc w:val="center"/>
        </w:trPr>
        <w:tc>
          <w:tcPr>
            <w:tcW w:w="2520" w:type="dxa"/>
          </w:tcPr>
          <w:p w:rsidR="009F43FA" w:rsidRPr="00AA38E8" w:rsidRDefault="009F43FA" w:rsidP="00D229A6">
            <w:pPr>
              <w:rPr>
                <w:rFonts w:cs="Calibri"/>
              </w:rPr>
            </w:pPr>
            <w:r>
              <w:rPr>
                <w:rFonts w:cs="Calibri"/>
              </w:rPr>
              <w:t>Initial Version</w:t>
            </w:r>
          </w:p>
        </w:tc>
        <w:tc>
          <w:tcPr>
            <w:tcW w:w="2160" w:type="dxa"/>
          </w:tcPr>
          <w:p w:rsidR="009F43FA" w:rsidRPr="00AA38E8" w:rsidRDefault="009F43FA" w:rsidP="00D229A6">
            <w:pPr>
              <w:rPr>
                <w:rFonts w:cs="Calibri"/>
              </w:rPr>
            </w:pPr>
            <w:r w:rsidRPr="0006400A">
              <w:rPr>
                <w:rFonts w:cs="Calibri"/>
              </w:rPr>
              <w:t>Sarika Natu</w:t>
            </w:r>
            <w:r>
              <w:rPr>
                <w:rFonts w:cs="Calibri"/>
              </w:rPr>
              <w:t>(KPIT Technologies)</w:t>
            </w:r>
          </w:p>
        </w:tc>
        <w:tc>
          <w:tcPr>
            <w:tcW w:w="1350" w:type="dxa"/>
          </w:tcPr>
          <w:p w:rsidR="009F43FA" w:rsidRPr="00AA38E8" w:rsidRDefault="009F43FA" w:rsidP="00D229A6">
            <w:pPr>
              <w:rPr>
                <w:rFonts w:cs="Calibri"/>
              </w:rPr>
            </w:pPr>
            <w:r>
              <w:rPr>
                <w:rFonts w:cs="Calibri"/>
              </w:rPr>
              <w:t>1.0</w:t>
            </w:r>
          </w:p>
        </w:tc>
        <w:tc>
          <w:tcPr>
            <w:tcW w:w="1440" w:type="dxa"/>
          </w:tcPr>
          <w:p w:rsidR="009F43FA" w:rsidRPr="00AA38E8" w:rsidRDefault="00322E8C" w:rsidP="00D229A6">
            <w:pPr>
              <w:rPr>
                <w:rFonts w:cs="Calibri"/>
              </w:rPr>
            </w:pPr>
            <w:r>
              <w:rPr>
                <w:rFonts w:cs="Calibri"/>
              </w:rPr>
              <w:t>02-Oct</w:t>
            </w:r>
            <w:r w:rsidR="009F43FA">
              <w:rPr>
                <w:rFonts w:cs="Calibri"/>
              </w:rPr>
              <w:t>-2015</w:t>
            </w:r>
          </w:p>
        </w:tc>
      </w:tr>
      <w:tr w:rsidR="00B92693" w:rsidRPr="00AA38E8" w:rsidTr="009F43FA">
        <w:trPr>
          <w:jc w:val="center"/>
        </w:trPr>
        <w:tc>
          <w:tcPr>
            <w:tcW w:w="2520" w:type="dxa"/>
          </w:tcPr>
          <w:p w:rsidR="00B92693" w:rsidRDefault="00B92693" w:rsidP="00D229A6">
            <w:pPr>
              <w:rPr>
                <w:rFonts w:cs="Calibri"/>
              </w:rPr>
            </w:pPr>
            <w:r>
              <w:rPr>
                <w:rFonts w:cs="Calibri"/>
              </w:rPr>
              <w:t>Updated to version 2.0.0 of FDD</w:t>
            </w:r>
          </w:p>
        </w:tc>
        <w:tc>
          <w:tcPr>
            <w:tcW w:w="2160" w:type="dxa"/>
          </w:tcPr>
          <w:p w:rsidR="00B92693" w:rsidRPr="0006400A" w:rsidRDefault="00B92693" w:rsidP="00D229A6">
            <w:pPr>
              <w:rPr>
                <w:rFonts w:cs="Calibri"/>
              </w:rPr>
            </w:pPr>
            <w:r>
              <w:rPr>
                <w:rFonts w:cs="Calibri"/>
              </w:rPr>
              <w:t>Krishna Anne</w:t>
            </w:r>
          </w:p>
        </w:tc>
        <w:tc>
          <w:tcPr>
            <w:tcW w:w="1350" w:type="dxa"/>
          </w:tcPr>
          <w:p w:rsidR="00B92693" w:rsidRDefault="00B92693" w:rsidP="00D229A6">
            <w:pPr>
              <w:rPr>
                <w:rFonts w:cs="Calibri"/>
              </w:rPr>
            </w:pPr>
            <w:r>
              <w:rPr>
                <w:rFonts w:cs="Calibri"/>
              </w:rPr>
              <w:t>2.0</w:t>
            </w:r>
          </w:p>
        </w:tc>
        <w:tc>
          <w:tcPr>
            <w:tcW w:w="1440" w:type="dxa"/>
          </w:tcPr>
          <w:p w:rsidR="00B92693" w:rsidRDefault="00B92693" w:rsidP="00B92693">
            <w:pPr>
              <w:rPr>
                <w:rFonts w:cs="Calibri"/>
              </w:rPr>
            </w:pPr>
            <w:r>
              <w:rPr>
                <w:rFonts w:cs="Calibri"/>
              </w:rPr>
              <w:t>07-Apr-2016</w:t>
            </w:r>
          </w:p>
        </w:tc>
      </w:tr>
      <w:tr w:rsidR="00904C31" w:rsidRPr="00AA38E8" w:rsidTr="009F43FA">
        <w:trPr>
          <w:jc w:val="center"/>
        </w:trPr>
        <w:tc>
          <w:tcPr>
            <w:tcW w:w="2520" w:type="dxa"/>
          </w:tcPr>
          <w:p w:rsidR="00904C31" w:rsidRDefault="00904C31" w:rsidP="00D229A6">
            <w:pPr>
              <w:rPr>
                <w:rFonts w:cs="Calibri"/>
              </w:rPr>
            </w:pPr>
            <w:r w:rsidRPr="00904C31">
              <w:rPr>
                <w:rFonts w:cs="Calibri"/>
              </w:rPr>
              <w:t>Fix for anomaly EA4#</w:t>
            </w:r>
            <w:r>
              <w:t xml:space="preserve"> </w:t>
            </w:r>
            <w:r w:rsidRPr="00904C31">
              <w:rPr>
                <w:rFonts w:cs="Calibri"/>
              </w:rPr>
              <w:t>7558</w:t>
            </w:r>
          </w:p>
        </w:tc>
        <w:tc>
          <w:tcPr>
            <w:tcW w:w="2160" w:type="dxa"/>
          </w:tcPr>
          <w:p w:rsidR="00904C31" w:rsidRDefault="00904C31" w:rsidP="00D229A6">
            <w:pPr>
              <w:rPr>
                <w:rFonts w:cs="Calibri"/>
              </w:rPr>
            </w:pPr>
            <w:r>
              <w:rPr>
                <w:rFonts w:cs="Calibri"/>
              </w:rPr>
              <w:t>Krishna Anne</w:t>
            </w:r>
          </w:p>
        </w:tc>
        <w:tc>
          <w:tcPr>
            <w:tcW w:w="1350" w:type="dxa"/>
          </w:tcPr>
          <w:p w:rsidR="00904C31" w:rsidRDefault="00904C31" w:rsidP="00904C31">
            <w:pPr>
              <w:rPr>
                <w:rFonts w:cs="Calibri"/>
              </w:rPr>
            </w:pPr>
            <w:r>
              <w:rPr>
                <w:rFonts w:cs="Calibri"/>
              </w:rPr>
              <w:t>3.0</w:t>
            </w:r>
          </w:p>
        </w:tc>
        <w:tc>
          <w:tcPr>
            <w:tcW w:w="1440" w:type="dxa"/>
          </w:tcPr>
          <w:p w:rsidR="00904C31" w:rsidRDefault="00904C31" w:rsidP="00904C31">
            <w:pPr>
              <w:rPr>
                <w:rFonts w:cs="Calibri"/>
              </w:rPr>
            </w:pPr>
            <w:r>
              <w:rPr>
                <w:rFonts w:cs="Calibri"/>
              </w:rPr>
              <w:t>29-Sep-2016</w:t>
            </w:r>
          </w:p>
        </w:tc>
      </w:tr>
      <w:tr w:rsidR="00957741" w:rsidRPr="00AA38E8" w:rsidTr="009F43FA">
        <w:trPr>
          <w:jc w:val="center"/>
        </w:trPr>
        <w:tc>
          <w:tcPr>
            <w:tcW w:w="2520" w:type="dxa"/>
          </w:tcPr>
          <w:p w:rsidR="00957741" w:rsidRPr="00904C31" w:rsidRDefault="00957741" w:rsidP="00D229A6">
            <w:pPr>
              <w:rPr>
                <w:rFonts w:cs="Calibri"/>
              </w:rPr>
            </w:pPr>
            <w:r>
              <w:rPr>
                <w:rFonts w:cs="Calibri"/>
              </w:rPr>
              <w:t>Updated to FDD v3.0.0</w:t>
            </w:r>
          </w:p>
        </w:tc>
        <w:tc>
          <w:tcPr>
            <w:tcW w:w="2160" w:type="dxa"/>
          </w:tcPr>
          <w:p w:rsidR="00957741" w:rsidRDefault="00957741" w:rsidP="00D229A6">
            <w:pPr>
              <w:rPr>
                <w:rFonts w:cs="Calibri"/>
              </w:rPr>
            </w:pPr>
            <w:r>
              <w:rPr>
                <w:rFonts w:cs="Calibri"/>
              </w:rPr>
              <w:t>Shruthi Raghavan</w:t>
            </w:r>
          </w:p>
        </w:tc>
        <w:tc>
          <w:tcPr>
            <w:tcW w:w="1350" w:type="dxa"/>
          </w:tcPr>
          <w:p w:rsidR="00957741" w:rsidRDefault="00957741" w:rsidP="00904C31">
            <w:pPr>
              <w:rPr>
                <w:rFonts w:cs="Calibri"/>
              </w:rPr>
            </w:pPr>
            <w:r>
              <w:rPr>
                <w:rFonts w:cs="Calibri"/>
              </w:rPr>
              <w:t>4.0</w:t>
            </w:r>
          </w:p>
        </w:tc>
        <w:tc>
          <w:tcPr>
            <w:tcW w:w="1440" w:type="dxa"/>
          </w:tcPr>
          <w:p w:rsidR="00957741" w:rsidRDefault="00957741" w:rsidP="00733BFC">
            <w:pPr>
              <w:rPr>
                <w:rFonts w:cs="Calibri"/>
              </w:rPr>
            </w:pPr>
            <w:r>
              <w:rPr>
                <w:rFonts w:cs="Calibri"/>
              </w:rPr>
              <w:t>14-Dec-2016</w:t>
            </w:r>
          </w:p>
        </w:tc>
      </w:tr>
      <w:tr w:rsidR="008023A3" w:rsidRPr="00AA38E8" w:rsidTr="009F43FA">
        <w:trPr>
          <w:jc w:val="center"/>
          <w:ins w:id="22" w:author="Ramachandran M G." w:date="2017-10-26T12:01:00Z"/>
        </w:trPr>
        <w:tc>
          <w:tcPr>
            <w:tcW w:w="2520" w:type="dxa"/>
          </w:tcPr>
          <w:p w:rsidR="008023A3" w:rsidRDefault="00C508DC" w:rsidP="00D229A6">
            <w:pPr>
              <w:rPr>
                <w:ins w:id="23" w:author="Ramachandran M G." w:date="2017-10-26T12:01:00Z"/>
                <w:rFonts w:cs="Calibri"/>
              </w:rPr>
            </w:pPr>
            <w:ins w:id="24" w:author="Ramachandran M G." w:date="2017-10-26T12:03:00Z">
              <w:r>
                <w:rPr>
                  <w:rFonts w:cs="Calibri"/>
                </w:rPr>
                <w:t>Updated as per FDD v4.0.0</w:t>
              </w:r>
            </w:ins>
          </w:p>
        </w:tc>
        <w:tc>
          <w:tcPr>
            <w:tcW w:w="2160" w:type="dxa"/>
          </w:tcPr>
          <w:p w:rsidR="008023A3" w:rsidRDefault="00C508DC" w:rsidP="00D229A6">
            <w:pPr>
              <w:rPr>
                <w:ins w:id="25" w:author="Ramachandran M G." w:date="2017-10-26T12:01:00Z"/>
                <w:rFonts w:cs="Calibri"/>
              </w:rPr>
            </w:pPr>
            <w:ins w:id="26" w:author="Ramachandran M G." w:date="2017-10-26T12:04:00Z">
              <w:r>
                <w:rPr>
                  <w:rFonts w:cs="Calibri"/>
                </w:rPr>
                <w:t>TATA</w:t>
              </w:r>
            </w:ins>
          </w:p>
        </w:tc>
        <w:tc>
          <w:tcPr>
            <w:tcW w:w="1350" w:type="dxa"/>
          </w:tcPr>
          <w:p w:rsidR="008023A3" w:rsidRDefault="00C508DC" w:rsidP="00904C31">
            <w:pPr>
              <w:rPr>
                <w:ins w:id="27" w:author="Ramachandran M G." w:date="2017-10-26T12:01:00Z"/>
                <w:rFonts w:cs="Calibri"/>
              </w:rPr>
            </w:pPr>
            <w:ins w:id="28" w:author="Ramachandran M G." w:date="2017-10-26T12:04:00Z">
              <w:r>
                <w:rPr>
                  <w:rFonts w:cs="Calibri"/>
                </w:rPr>
                <w:t>5.0</w:t>
              </w:r>
            </w:ins>
          </w:p>
        </w:tc>
        <w:tc>
          <w:tcPr>
            <w:tcW w:w="1440" w:type="dxa"/>
          </w:tcPr>
          <w:p w:rsidR="008023A3" w:rsidRDefault="00C508DC" w:rsidP="00733BFC">
            <w:pPr>
              <w:rPr>
                <w:ins w:id="29" w:author="Ramachandran M G." w:date="2017-10-26T12:01:00Z"/>
                <w:rFonts w:cs="Calibri"/>
              </w:rPr>
            </w:pPr>
            <w:ins w:id="30" w:author="Ramachandran M G." w:date="2017-10-26T12:04:00Z">
              <w:r>
                <w:rPr>
                  <w:rFonts w:cs="Calibri"/>
                </w:rPr>
                <w:t>25-Oct-2017</w:t>
              </w:r>
            </w:ins>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D923B0" w:rsidRDefault="00891F29">
      <w:pPr>
        <w:pStyle w:val="TOC1"/>
        <w:rPr>
          <w:b w:val="0"/>
          <w:sz w:val="32"/>
          <w:szCs w:val="32"/>
          <w:u w:val="single"/>
        </w:rPr>
      </w:pPr>
      <w:r w:rsidRPr="00C728E9">
        <w:rPr>
          <w:b w:val="0"/>
          <w:sz w:val="32"/>
          <w:szCs w:val="32"/>
          <w:u w:val="single"/>
        </w:rPr>
        <w:t>Table of Contents</w:t>
      </w:r>
    </w:p>
    <w:p w:rsidR="00D923B0" w:rsidRDefault="00E16D14">
      <w:pPr>
        <w:pStyle w:val="TOC1"/>
        <w:rPr>
          <w:rFonts w:eastAsiaTheme="minorEastAsia"/>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hyperlink w:anchor="_Toc469502658" w:history="1">
        <w:r w:rsidR="00D923B0" w:rsidRPr="00197D3C">
          <w:rPr>
            <w:rStyle w:val="Hyperlink"/>
            <w:rFonts w:ascii="Calibri" w:hAnsi="Calibri" w:cs="Calibri"/>
          </w:rPr>
          <w:t>1</w:t>
        </w:r>
        <w:r w:rsidR="00D923B0">
          <w:rPr>
            <w:rFonts w:eastAsiaTheme="minorEastAsia"/>
            <w:b w:val="0"/>
            <w:color w:val="auto"/>
            <w:kern w:val="0"/>
            <w:sz w:val="22"/>
            <w:szCs w:val="22"/>
            <w:lang w:val="en-US"/>
          </w:rPr>
          <w:tab/>
        </w:r>
        <w:r w:rsidR="00D923B0" w:rsidRPr="00197D3C">
          <w:rPr>
            <w:rStyle w:val="Hyperlink"/>
            <w:rFonts w:ascii="Calibri" w:hAnsi="Calibri" w:cs="Calibri"/>
          </w:rPr>
          <w:t>DutyCycThermProtn &amp; High-Level Description</w:t>
        </w:r>
        <w:r w:rsidR="00D923B0">
          <w:rPr>
            <w:webHidden/>
          </w:rPr>
          <w:tab/>
        </w:r>
        <w:r w:rsidR="00D923B0">
          <w:rPr>
            <w:webHidden/>
          </w:rPr>
          <w:fldChar w:fldCharType="begin"/>
        </w:r>
        <w:r w:rsidR="00D923B0">
          <w:rPr>
            <w:webHidden/>
          </w:rPr>
          <w:instrText xml:space="preserve"> PAGEREF _Toc469502658 \h </w:instrText>
        </w:r>
        <w:r w:rsidR="00D923B0">
          <w:rPr>
            <w:webHidden/>
          </w:rPr>
        </w:r>
        <w:r w:rsidR="00D923B0">
          <w:rPr>
            <w:webHidden/>
          </w:rPr>
          <w:fldChar w:fldCharType="separate"/>
        </w:r>
        <w:r w:rsidR="00D923B0">
          <w:rPr>
            <w:webHidden/>
          </w:rPr>
          <w:t>5</w:t>
        </w:r>
        <w:r w:rsidR="00D923B0">
          <w:rPr>
            <w:webHidden/>
          </w:rPr>
          <w:fldChar w:fldCharType="end"/>
        </w:r>
      </w:hyperlink>
    </w:p>
    <w:p w:rsidR="00D923B0" w:rsidRDefault="00D923B0">
      <w:pPr>
        <w:pStyle w:val="TOC1"/>
        <w:rPr>
          <w:rFonts w:eastAsiaTheme="minorEastAsia"/>
          <w:b w:val="0"/>
          <w:color w:val="auto"/>
          <w:kern w:val="0"/>
          <w:sz w:val="22"/>
          <w:szCs w:val="22"/>
          <w:lang w:val="en-US"/>
        </w:rPr>
      </w:pPr>
      <w:hyperlink w:anchor="_Toc469502659" w:history="1">
        <w:r w:rsidRPr="00197D3C">
          <w:rPr>
            <w:rStyle w:val="Hyperlink"/>
            <w:rFonts w:ascii="Calibri" w:hAnsi="Calibri" w:cs="Calibri"/>
          </w:rPr>
          <w:t>2</w:t>
        </w:r>
        <w:r>
          <w:rPr>
            <w:rFonts w:eastAsiaTheme="minorEastAsia"/>
            <w:b w:val="0"/>
            <w:color w:val="auto"/>
            <w:kern w:val="0"/>
            <w:sz w:val="22"/>
            <w:szCs w:val="22"/>
            <w:lang w:val="en-US"/>
          </w:rPr>
          <w:tab/>
        </w:r>
        <w:r w:rsidRPr="00197D3C">
          <w:rPr>
            <w:rStyle w:val="Hyperlink"/>
            <w:rFonts w:ascii="Calibri" w:hAnsi="Calibri" w:cs="Calibri"/>
          </w:rPr>
          <w:t>Design details of software module</w:t>
        </w:r>
        <w:r>
          <w:rPr>
            <w:webHidden/>
          </w:rPr>
          <w:tab/>
        </w:r>
        <w:r>
          <w:rPr>
            <w:webHidden/>
          </w:rPr>
          <w:fldChar w:fldCharType="begin"/>
        </w:r>
        <w:r>
          <w:rPr>
            <w:webHidden/>
          </w:rPr>
          <w:instrText xml:space="preserve"> PAGEREF _Toc469502659 \h </w:instrText>
        </w:r>
        <w:r>
          <w:rPr>
            <w:webHidden/>
          </w:rPr>
        </w:r>
        <w:r>
          <w:rPr>
            <w:webHidden/>
          </w:rPr>
          <w:fldChar w:fldCharType="separate"/>
        </w:r>
        <w:r>
          <w:rPr>
            <w:webHidden/>
          </w:rPr>
          <w:t>6</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60" w:history="1">
        <w:r w:rsidRPr="00197D3C">
          <w:rPr>
            <w:rStyle w:val="Hyperlink"/>
            <w:rFonts w:cs="Calibri"/>
          </w:rPr>
          <w:t>2.1</w:t>
        </w:r>
        <w:r>
          <w:rPr>
            <w:rFonts w:asciiTheme="minorHAnsi" w:eastAsiaTheme="minorEastAsia" w:hAnsiTheme="minorHAnsi"/>
            <w:color w:val="auto"/>
            <w:kern w:val="0"/>
            <w:szCs w:val="22"/>
          </w:rPr>
          <w:tab/>
        </w:r>
        <w:r w:rsidRPr="00197D3C">
          <w:rPr>
            <w:rStyle w:val="Hyperlink"/>
          </w:rPr>
          <w:t>Graphical</w:t>
        </w:r>
        <w:r w:rsidRPr="00197D3C">
          <w:rPr>
            <w:rStyle w:val="Hyperlink"/>
            <w:rFonts w:cs="Calibri"/>
          </w:rPr>
          <w:t xml:space="preserve"> representation of DutyCycThermProtn</w:t>
        </w:r>
        <w:r>
          <w:rPr>
            <w:webHidden/>
          </w:rPr>
          <w:tab/>
        </w:r>
        <w:r>
          <w:rPr>
            <w:webHidden/>
          </w:rPr>
          <w:fldChar w:fldCharType="begin"/>
        </w:r>
        <w:r>
          <w:rPr>
            <w:webHidden/>
          </w:rPr>
          <w:instrText xml:space="preserve"> PAGEREF _Toc469502660 \h </w:instrText>
        </w:r>
        <w:r>
          <w:rPr>
            <w:webHidden/>
          </w:rPr>
        </w:r>
        <w:r>
          <w:rPr>
            <w:webHidden/>
          </w:rPr>
          <w:fldChar w:fldCharType="separate"/>
        </w:r>
        <w:r>
          <w:rPr>
            <w:webHidden/>
          </w:rPr>
          <w:t>6</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61" w:history="1">
        <w:r w:rsidRPr="00197D3C">
          <w:rPr>
            <w:rStyle w:val="Hyperlink"/>
            <w:rFonts w:cs="Calibri"/>
          </w:rPr>
          <w:t>2.2</w:t>
        </w:r>
        <w:r>
          <w:rPr>
            <w:rFonts w:asciiTheme="minorHAnsi" w:eastAsiaTheme="minorEastAsia" w:hAnsiTheme="minorHAnsi"/>
            <w:color w:val="auto"/>
            <w:kern w:val="0"/>
            <w:szCs w:val="22"/>
          </w:rPr>
          <w:tab/>
        </w:r>
        <w:r w:rsidRPr="00197D3C">
          <w:rPr>
            <w:rStyle w:val="Hyperlink"/>
            <w:rFonts w:cs="Calibri"/>
          </w:rPr>
          <w:t>Data Flow Diagram</w:t>
        </w:r>
        <w:r>
          <w:rPr>
            <w:webHidden/>
          </w:rPr>
          <w:tab/>
        </w:r>
        <w:r>
          <w:rPr>
            <w:webHidden/>
          </w:rPr>
          <w:fldChar w:fldCharType="begin"/>
        </w:r>
        <w:r>
          <w:rPr>
            <w:webHidden/>
          </w:rPr>
          <w:instrText xml:space="preserve"> PAGEREF _Toc469502661 \h </w:instrText>
        </w:r>
        <w:r>
          <w:rPr>
            <w:webHidden/>
          </w:rPr>
        </w:r>
        <w:r>
          <w:rPr>
            <w:webHidden/>
          </w:rPr>
          <w:fldChar w:fldCharType="separate"/>
        </w:r>
        <w:r>
          <w:rPr>
            <w:webHidden/>
          </w:rPr>
          <w:t>7</w:t>
        </w:r>
        <w:r>
          <w:rPr>
            <w:webHidden/>
          </w:rPr>
          <w:fldChar w:fldCharType="end"/>
        </w:r>
      </w:hyperlink>
    </w:p>
    <w:p w:rsidR="00D923B0" w:rsidRDefault="00D923B0">
      <w:pPr>
        <w:pStyle w:val="TOC3"/>
        <w:tabs>
          <w:tab w:val="left" w:pos="1200"/>
        </w:tabs>
        <w:rPr>
          <w:rFonts w:asciiTheme="minorHAnsi" w:eastAsiaTheme="minorEastAsia" w:hAnsiTheme="minorHAnsi"/>
          <w:color w:val="auto"/>
          <w:kern w:val="0"/>
          <w:sz w:val="22"/>
          <w:szCs w:val="22"/>
        </w:rPr>
      </w:pPr>
      <w:hyperlink w:anchor="_Toc469502662" w:history="1">
        <w:r w:rsidRPr="00197D3C">
          <w:rPr>
            <w:rStyle w:val="Hyperlink"/>
            <w:rFonts w:cs="Calibri"/>
          </w:rPr>
          <w:t>2.2.1</w:t>
        </w:r>
        <w:r>
          <w:rPr>
            <w:rFonts w:asciiTheme="minorHAnsi" w:eastAsiaTheme="minorEastAsia" w:hAnsiTheme="minorHAnsi"/>
            <w:color w:val="auto"/>
            <w:kern w:val="0"/>
            <w:sz w:val="22"/>
            <w:szCs w:val="22"/>
          </w:rPr>
          <w:tab/>
        </w:r>
        <w:r w:rsidRPr="00197D3C">
          <w:rPr>
            <w:rStyle w:val="Hyperlink"/>
          </w:rPr>
          <w:t xml:space="preserve">Component </w:t>
        </w:r>
        <w:r w:rsidRPr="00197D3C">
          <w:rPr>
            <w:rStyle w:val="Hyperlink"/>
            <w:rFonts w:cs="Calibri"/>
          </w:rPr>
          <w:t>level DFD</w:t>
        </w:r>
        <w:r>
          <w:rPr>
            <w:webHidden/>
          </w:rPr>
          <w:tab/>
        </w:r>
        <w:r>
          <w:rPr>
            <w:webHidden/>
          </w:rPr>
          <w:fldChar w:fldCharType="begin"/>
        </w:r>
        <w:r>
          <w:rPr>
            <w:webHidden/>
          </w:rPr>
          <w:instrText xml:space="preserve"> PAGEREF _Toc469502662 \h </w:instrText>
        </w:r>
        <w:r>
          <w:rPr>
            <w:webHidden/>
          </w:rPr>
        </w:r>
        <w:r>
          <w:rPr>
            <w:webHidden/>
          </w:rPr>
          <w:fldChar w:fldCharType="separate"/>
        </w:r>
        <w:r>
          <w:rPr>
            <w:webHidden/>
          </w:rPr>
          <w:t>7</w:t>
        </w:r>
        <w:r>
          <w:rPr>
            <w:webHidden/>
          </w:rPr>
          <w:fldChar w:fldCharType="end"/>
        </w:r>
      </w:hyperlink>
    </w:p>
    <w:p w:rsidR="00D923B0" w:rsidRDefault="00D923B0">
      <w:pPr>
        <w:pStyle w:val="TOC3"/>
        <w:tabs>
          <w:tab w:val="left" w:pos="1200"/>
        </w:tabs>
        <w:rPr>
          <w:rFonts w:asciiTheme="minorHAnsi" w:eastAsiaTheme="minorEastAsia" w:hAnsiTheme="minorHAnsi"/>
          <w:color w:val="auto"/>
          <w:kern w:val="0"/>
          <w:sz w:val="22"/>
          <w:szCs w:val="22"/>
        </w:rPr>
      </w:pPr>
      <w:hyperlink w:anchor="_Toc469502663" w:history="1">
        <w:r w:rsidRPr="00197D3C">
          <w:rPr>
            <w:rStyle w:val="Hyperlink"/>
            <w:rFonts w:cs="Calibri"/>
          </w:rPr>
          <w:t>2.2.2</w:t>
        </w:r>
        <w:r>
          <w:rPr>
            <w:rFonts w:asciiTheme="minorHAnsi" w:eastAsiaTheme="minorEastAsia" w:hAnsiTheme="minorHAnsi"/>
            <w:color w:val="auto"/>
            <w:kern w:val="0"/>
            <w:sz w:val="22"/>
            <w:szCs w:val="22"/>
          </w:rPr>
          <w:tab/>
        </w:r>
        <w:r w:rsidRPr="00197D3C">
          <w:rPr>
            <w:rStyle w:val="Hyperlink"/>
          </w:rPr>
          <w:t xml:space="preserve">Function </w:t>
        </w:r>
        <w:r w:rsidRPr="00197D3C">
          <w:rPr>
            <w:rStyle w:val="Hyperlink"/>
            <w:rFonts w:cs="Calibri"/>
          </w:rPr>
          <w:t>level DFD</w:t>
        </w:r>
        <w:r>
          <w:rPr>
            <w:webHidden/>
          </w:rPr>
          <w:tab/>
        </w:r>
        <w:r>
          <w:rPr>
            <w:webHidden/>
          </w:rPr>
          <w:fldChar w:fldCharType="begin"/>
        </w:r>
        <w:r>
          <w:rPr>
            <w:webHidden/>
          </w:rPr>
          <w:instrText xml:space="preserve"> PAGEREF _Toc469502663 \h </w:instrText>
        </w:r>
        <w:r>
          <w:rPr>
            <w:webHidden/>
          </w:rPr>
        </w:r>
        <w:r>
          <w:rPr>
            <w:webHidden/>
          </w:rPr>
          <w:fldChar w:fldCharType="separate"/>
        </w:r>
        <w:r>
          <w:rPr>
            <w:webHidden/>
          </w:rPr>
          <w:t>7</w:t>
        </w:r>
        <w:r>
          <w:rPr>
            <w:webHidden/>
          </w:rPr>
          <w:fldChar w:fldCharType="end"/>
        </w:r>
      </w:hyperlink>
    </w:p>
    <w:p w:rsidR="00D923B0" w:rsidRDefault="00D923B0">
      <w:pPr>
        <w:pStyle w:val="TOC1"/>
        <w:rPr>
          <w:rFonts w:eastAsiaTheme="minorEastAsia"/>
          <w:b w:val="0"/>
          <w:color w:val="auto"/>
          <w:kern w:val="0"/>
          <w:sz w:val="22"/>
          <w:szCs w:val="22"/>
          <w:lang w:val="en-US"/>
        </w:rPr>
      </w:pPr>
      <w:hyperlink w:anchor="_Toc469502664" w:history="1">
        <w:r w:rsidRPr="00197D3C">
          <w:rPr>
            <w:rStyle w:val="Hyperlink"/>
            <w:rFonts w:ascii="Calibri" w:hAnsi="Calibri" w:cs="Calibri"/>
          </w:rPr>
          <w:t>3</w:t>
        </w:r>
        <w:r>
          <w:rPr>
            <w:rFonts w:eastAsiaTheme="minorEastAsia"/>
            <w:b w:val="0"/>
            <w:color w:val="auto"/>
            <w:kern w:val="0"/>
            <w:sz w:val="22"/>
            <w:szCs w:val="22"/>
            <w:lang w:val="en-US"/>
          </w:rPr>
          <w:tab/>
        </w:r>
        <w:r w:rsidRPr="00197D3C">
          <w:rPr>
            <w:rStyle w:val="Hyperlink"/>
            <w:rFonts w:ascii="Calibri" w:hAnsi="Calibri" w:cs="Calibri"/>
          </w:rPr>
          <w:t>Constant Data Dictionary</w:t>
        </w:r>
        <w:r>
          <w:rPr>
            <w:webHidden/>
          </w:rPr>
          <w:tab/>
        </w:r>
        <w:r>
          <w:rPr>
            <w:webHidden/>
          </w:rPr>
          <w:fldChar w:fldCharType="begin"/>
        </w:r>
        <w:r>
          <w:rPr>
            <w:webHidden/>
          </w:rPr>
          <w:instrText xml:space="preserve"> PAGEREF _Toc469502664 \h </w:instrText>
        </w:r>
        <w:r>
          <w:rPr>
            <w:webHidden/>
          </w:rPr>
        </w:r>
        <w:r>
          <w:rPr>
            <w:webHidden/>
          </w:rPr>
          <w:fldChar w:fldCharType="separate"/>
        </w:r>
        <w:r>
          <w:rPr>
            <w:webHidden/>
          </w:rPr>
          <w:t>8</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65" w:history="1">
        <w:r w:rsidRPr="00197D3C">
          <w:rPr>
            <w:rStyle w:val="Hyperlink"/>
          </w:rPr>
          <w:t>3.1</w:t>
        </w:r>
        <w:r>
          <w:rPr>
            <w:rFonts w:asciiTheme="minorHAnsi" w:eastAsiaTheme="minorEastAsia" w:hAnsiTheme="minorHAnsi"/>
            <w:color w:val="auto"/>
            <w:kern w:val="0"/>
            <w:szCs w:val="22"/>
          </w:rPr>
          <w:tab/>
        </w:r>
        <w:r w:rsidRPr="00197D3C">
          <w:rPr>
            <w:rStyle w:val="Hyperlink"/>
          </w:rPr>
          <w:t>Program (fixed) Constants</w:t>
        </w:r>
        <w:r>
          <w:rPr>
            <w:webHidden/>
          </w:rPr>
          <w:tab/>
        </w:r>
        <w:r>
          <w:rPr>
            <w:webHidden/>
          </w:rPr>
          <w:fldChar w:fldCharType="begin"/>
        </w:r>
        <w:r>
          <w:rPr>
            <w:webHidden/>
          </w:rPr>
          <w:instrText xml:space="preserve"> PAGEREF _Toc469502665 \h </w:instrText>
        </w:r>
        <w:r>
          <w:rPr>
            <w:webHidden/>
          </w:rPr>
        </w:r>
        <w:r>
          <w:rPr>
            <w:webHidden/>
          </w:rPr>
          <w:fldChar w:fldCharType="separate"/>
        </w:r>
        <w:r>
          <w:rPr>
            <w:webHidden/>
          </w:rPr>
          <w:t>8</w:t>
        </w:r>
        <w:r>
          <w:rPr>
            <w:webHidden/>
          </w:rPr>
          <w:fldChar w:fldCharType="end"/>
        </w:r>
      </w:hyperlink>
    </w:p>
    <w:p w:rsidR="00D923B0" w:rsidRDefault="00D923B0">
      <w:pPr>
        <w:pStyle w:val="TOC3"/>
        <w:tabs>
          <w:tab w:val="left" w:pos="1200"/>
        </w:tabs>
        <w:rPr>
          <w:rFonts w:asciiTheme="minorHAnsi" w:eastAsiaTheme="minorEastAsia" w:hAnsiTheme="minorHAnsi"/>
          <w:color w:val="auto"/>
          <w:kern w:val="0"/>
          <w:sz w:val="22"/>
          <w:szCs w:val="22"/>
        </w:rPr>
      </w:pPr>
      <w:hyperlink w:anchor="_Toc469502666" w:history="1">
        <w:r w:rsidRPr="00197D3C">
          <w:rPr>
            <w:rStyle w:val="Hyperlink"/>
          </w:rPr>
          <w:t>3.1.1</w:t>
        </w:r>
        <w:r>
          <w:rPr>
            <w:rFonts w:asciiTheme="minorHAnsi" w:eastAsiaTheme="minorEastAsia" w:hAnsiTheme="minorHAnsi"/>
            <w:color w:val="auto"/>
            <w:kern w:val="0"/>
            <w:sz w:val="22"/>
            <w:szCs w:val="22"/>
          </w:rPr>
          <w:tab/>
        </w:r>
        <w:r w:rsidRPr="00197D3C">
          <w:rPr>
            <w:rStyle w:val="Hyperlink"/>
          </w:rPr>
          <w:t>Embedded Constants</w:t>
        </w:r>
        <w:r>
          <w:rPr>
            <w:webHidden/>
          </w:rPr>
          <w:tab/>
        </w:r>
        <w:r>
          <w:rPr>
            <w:webHidden/>
          </w:rPr>
          <w:fldChar w:fldCharType="begin"/>
        </w:r>
        <w:r>
          <w:rPr>
            <w:webHidden/>
          </w:rPr>
          <w:instrText xml:space="preserve"> PAGEREF _Toc469502666 \h </w:instrText>
        </w:r>
        <w:r>
          <w:rPr>
            <w:webHidden/>
          </w:rPr>
        </w:r>
        <w:r>
          <w:rPr>
            <w:webHidden/>
          </w:rPr>
          <w:fldChar w:fldCharType="separate"/>
        </w:r>
        <w:r>
          <w:rPr>
            <w:webHidden/>
          </w:rPr>
          <w:t>8</w:t>
        </w:r>
        <w:r>
          <w:rPr>
            <w:webHidden/>
          </w:rPr>
          <w:fldChar w:fldCharType="end"/>
        </w:r>
      </w:hyperlink>
    </w:p>
    <w:p w:rsidR="00D923B0" w:rsidRDefault="00D923B0">
      <w:pPr>
        <w:pStyle w:val="TOC1"/>
        <w:rPr>
          <w:rFonts w:eastAsiaTheme="minorEastAsia"/>
          <w:b w:val="0"/>
          <w:color w:val="auto"/>
          <w:kern w:val="0"/>
          <w:sz w:val="22"/>
          <w:szCs w:val="22"/>
          <w:lang w:val="en-US"/>
        </w:rPr>
      </w:pPr>
      <w:hyperlink w:anchor="_Toc469502667" w:history="1">
        <w:r w:rsidRPr="00197D3C">
          <w:rPr>
            <w:rStyle w:val="Hyperlink"/>
            <w:rFonts w:ascii="Calibri" w:hAnsi="Calibri" w:cs="Calibri"/>
          </w:rPr>
          <w:t>4</w:t>
        </w:r>
        <w:r>
          <w:rPr>
            <w:rFonts w:eastAsiaTheme="minorEastAsia"/>
            <w:b w:val="0"/>
            <w:color w:val="auto"/>
            <w:kern w:val="0"/>
            <w:sz w:val="22"/>
            <w:szCs w:val="22"/>
            <w:lang w:val="en-US"/>
          </w:rPr>
          <w:tab/>
        </w:r>
        <w:r w:rsidRPr="00197D3C">
          <w:rPr>
            <w:rStyle w:val="Hyperlink"/>
            <w:rFonts w:ascii="Calibri" w:hAnsi="Calibri" w:cs="Calibri"/>
          </w:rPr>
          <w:t>Software Component Implementation</w:t>
        </w:r>
        <w:r>
          <w:rPr>
            <w:webHidden/>
          </w:rPr>
          <w:tab/>
        </w:r>
        <w:r>
          <w:rPr>
            <w:webHidden/>
          </w:rPr>
          <w:fldChar w:fldCharType="begin"/>
        </w:r>
        <w:r>
          <w:rPr>
            <w:webHidden/>
          </w:rPr>
          <w:instrText xml:space="preserve"> PAGEREF _Toc469502667 \h </w:instrText>
        </w:r>
        <w:r>
          <w:rPr>
            <w:webHidden/>
          </w:rPr>
        </w:r>
        <w:r>
          <w:rPr>
            <w:webHidden/>
          </w:rPr>
          <w:fldChar w:fldCharType="separate"/>
        </w:r>
        <w:r>
          <w:rPr>
            <w:webHidden/>
          </w:rPr>
          <w:t>9</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68" w:history="1">
        <w:r w:rsidRPr="00197D3C">
          <w:rPr>
            <w:rStyle w:val="Hyperlink"/>
          </w:rPr>
          <w:t>4.1</w:t>
        </w:r>
        <w:r>
          <w:rPr>
            <w:rFonts w:asciiTheme="minorHAnsi" w:eastAsiaTheme="minorEastAsia" w:hAnsiTheme="minorHAnsi"/>
            <w:color w:val="auto"/>
            <w:kern w:val="0"/>
            <w:szCs w:val="22"/>
          </w:rPr>
          <w:tab/>
        </w:r>
        <w:r w:rsidRPr="00197D3C">
          <w:rPr>
            <w:rStyle w:val="Hyperlink"/>
          </w:rPr>
          <w:t>Sub-Module Functions</w:t>
        </w:r>
        <w:r>
          <w:rPr>
            <w:webHidden/>
          </w:rPr>
          <w:tab/>
        </w:r>
        <w:r>
          <w:rPr>
            <w:webHidden/>
          </w:rPr>
          <w:fldChar w:fldCharType="begin"/>
        </w:r>
        <w:r>
          <w:rPr>
            <w:webHidden/>
          </w:rPr>
          <w:instrText xml:space="preserve"> PAGEREF _Toc469502668 \h </w:instrText>
        </w:r>
        <w:r>
          <w:rPr>
            <w:webHidden/>
          </w:rPr>
        </w:r>
        <w:r>
          <w:rPr>
            <w:webHidden/>
          </w:rPr>
          <w:fldChar w:fldCharType="separate"/>
        </w:r>
        <w:r>
          <w:rPr>
            <w:webHidden/>
          </w:rPr>
          <w:t>9</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69" w:history="1">
        <w:r w:rsidRPr="00197D3C">
          <w:rPr>
            <w:rStyle w:val="Hyperlink"/>
            <w:rFonts w:cs="Calibri"/>
          </w:rPr>
          <w:t>4.1.1</w:t>
        </w:r>
        <w:r>
          <w:rPr>
            <w:rFonts w:asciiTheme="minorHAnsi" w:eastAsiaTheme="minorEastAsia" w:hAnsiTheme="minorHAnsi"/>
            <w:color w:val="auto"/>
            <w:kern w:val="0"/>
            <w:szCs w:val="22"/>
          </w:rPr>
          <w:tab/>
        </w:r>
        <w:r w:rsidRPr="00197D3C">
          <w:rPr>
            <w:rStyle w:val="Hyperlink"/>
            <w:rFonts w:cs="Calibri"/>
          </w:rPr>
          <w:t>Init: DutyCycThermProtn_Init1</w:t>
        </w:r>
        <w:r>
          <w:rPr>
            <w:webHidden/>
          </w:rPr>
          <w:tab/>
        </w:r>
        <w:r>
          <w:rPr>
            <w:webHidden/>
          </w:rPr>
          <w:fldChar w:fldCharType="begin"/>
        </w:r>
        <w:r>
          <w:rPr>
            <w:webHidden/>
          </w:rPr>
          <w:instrText xml:space="preserve"> PAGEREF _Toc469502669 \h </w:instrText>
        </w:r>
        <w:r>
          <w:rPr>
            <w:webHidden/>
          </w:rPr>
        </w:r>
        <w:r>
          <w:rPr>
            <w:webHidden/>
          </w:rPr>
          <w:fldChar w:fldCharType="separate"/>
        </w:r>
        <w:r>
          <w:rPr>
            <w:webHidden/>
          </w:rPr>
          <w:t>9</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70" w:history="1">
        <w:r w:rsidRPr="00197D3C">
          <w:rPr>
            <w:rStyle w:val="Hyperlink"/>
            <w:rFonts w:cs="Calibri"/>
          </w:rPr>
          <w:t>4.1.1.1</w:t>
        </w:r>
        <w:r>
          <w:rPr>
            <w:rFonts w:asciiTheme="minorHAnsi" w:eastAsiaTheme="minorEastAsia" w:hAnsiTheme="minorHAnsi"/>
            <w:color w:val="auto"/>
            <w:kern w:val="0"/>
            <w:szCs w:val="22"/>
          </w:rPr>
          <w:tab/>
        </w:r>
        <w:r w:rsidRPr="00197D3C">
          <w:rPr>
            <w:rStyle w:val="Hyperlink"/>
            <w:rFonts w:cs="Calibri"/>
          </w:rPr>
          <w:t>Design Rationale</w:t>
        </w:r>
        <w:r>
          <w:rPr>
            <w:webHidden/>
          </w:rPr>
          <w:tab/>
        </w:r>
        <w:r>
          <w:rPr>
            <w:webHidden/>
          </w:rPr>
          <w:fldChar w:fldCharType="begin"/>
        </w:r>
        <w:r>
          <w:rPr>
            <w:webHidden/>
          </w:rPr>
          <w:instrText xml:space="preserve"> PAGEREF _Toc469502670 \h </w:instrText>
        </w:r>
        <w:r>
          <w:rPr>
            <w:webHidden/>
          </w:rPr>
        </w:r>
        <w:r>
          <w:rPr>
            <w:webHidden/>
          </w:rPr>
          <w:fldChar w:fldCharType="separate"/>
        </w:r>
        <w:r>
          <w:rPr>
            <w:webHidden/>
          </w:rPr>
          <w:t>9</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71" w:history="1">
        <w:r w:rsidRPr="00197D3C">
          <w:rPr>
            <w:rStyle w:val="Hyperlink"/>
            <w:rFonts w:cs="Calibri"/>
          </w:rPr>
          <w:t>4.1.1.2</w:t>
        </w:r>
        <w:r>
          <w:rPr>
            <w:rFonts w:asciiTheme="minorHAnsi" w:eastAsiaTheme="minorEastAsia" w:hAnsiTheme="minorHAnsi"/>
            <w:color w:val="auto"/>
            <w:kern w:val="0"/>
            <w:szCs w:val="22"/>
          </w:rPr>
          <w:tab/>
        </w:r>
        <w:r w:rsidRPr="00197D3C">
          <w:rPr>
            <w:rStyle w:val="Hyperlink"/>
            <w:rFonts w:cs="Calibri"/>
          </w:rPr>
          <w:t>Module Outputs</w:t>
        </w:r>
        <w:r>
          <w:rPr>
            <w:webHidden/>
          </w:rPr>
          <w:tab/>
        </w:r>
        <w:r>
          <w:rPr>
            <w:webHidden/>
          </w:rPr>
          <w:fldChar w:fldCharType="begin"/>
        </w:r>
        <w:r>
          <w:rPr>
            <w:webHidden/>
          </w:rPr>
          <w:instrText xml:space="preserve"> PAGEREF _Toc469502671 \h </w:instrText>
        </w:r>
        <w:r>
          <w:rPr>
            <w:webHidden/>
          </w:rPr>
        </w:r>
        <w:r>
          <w:rPr>
            <w:webHidden/>
          </w:rPr>
          <w:fldChar w:fldCharType="separate"/>
        </w:r>
        <w:r>
          <w:rPr>
            <w:webHidden/>
          </w:rPr>
          <w:t>9</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72" w:history="1">
        <w:r w:rsidRPr="00197D3C">
          <w:rPr>
            <w:rStyle w:val="Hyperlink"/>
            <w:rFonts w:cs="Calibri"/>
          </w:rPr>
          <w:t>4.1.2</w:t>
        </w:r>
        <w:r>
          <w:rPr>
            <w:rFonts w:asciiTheme="minorHAnsi" w:eastAsiaTheme="minorEastAsia" w:hAnsiTheme="minorHAnsi"/>
            <w:color w:val="auto"/>
            <w:kern w:val="0"/>
            <w:szCs w:val="22"/>
          </w:rPr>
          <w:tab/>
        </w:r>
        <w:r w:rsidRPr="00197D3C">
          <w:rPr>
            <w:rStyle w:val="Hyperlink"/>
            <w:rFonts w:cs="Calibri"/>
          </w:rPr>
          <w:t>Per: DutyCycThermProtn_Per1</w:t>
        </w:r>
        <w:r>
          <w:rPr>
            <w:webHidden/>
          </w:rPr>
          <w:tab/>
        </w:r>
        <w:r>
          <w:rPr>
            <w:webHidden/>
          </w:rPr>
          <w:fldChar w:fldCharType="begin"/>
        </w:r>
        <w:r>
          <w:rPr>
            <w:webHidden/>
          </w:rPr>
          <w:instrText xml:space="preserve"> PAGEREF _Toc469502672 \h </w:instrText>
        </w:r>
        <w:r>
          <w:rPr>
            <w:webHidden/>
          </w:rPr>
        </w:r>
        <w:r>
          <w:rPr>
            <w:webHidden/>
          </w:rPr>
          <w:fldChar w:fldCharType="separate"/>
        </w:r>
        <w:r>
          <w:rPr>
            <w:webHidden/>
          </w:rPr>
          <w:t>9</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73" w:history="1">
        <w:r w:rsidRPr="00197D3C">
          <w:rPr>
            <w:rStyle w:val="Hyperlink"/>
            <w:rFonts w:cs="Calibri"/>
          </w:rPr>
          <w:t>4.1.2.1</w:t>
        </w:r>
        <w:r>
          <w:rPr>
            <w:rFonts w:asciiTheme="minorHAnsi" w:eastAsiaTheme="minorEastAsia" w:hAnsiTheme="minorHAnsi"/>
            <w:color w:val="auto"/>
            <w:kern w:val="0"/>
            <w:szCs w:val="22"/>
          </w:rPr>
          <w:tab/>
        </w:r>
        <w:r w:rsidRPr="00197D3C">
          <w:rPr>
            <w:rStyle w:val="Hyperlink"/>
            <w:rFonts w:cs="Calibri"/>
          </w:rPr>
          <w:t>Design Rationale</w:t>
        </w:r>
        <w:r>
          <w:rPr>
            <w:webHidden/>
          </w:rPr>
          <w:tab/>
        </w:r>
        <w:r>
          <w:rPr>
            <w:webHidden/>
          </w:rPr>
          <w:fldChar w:fldCharType="begin"/>
        </w:r>
        <w:r>
          <w:rPr>
            <w:webHidden/>
          </w:rPr>
          <w:instrText xml:space="preserve"> PAGEREF _Toc469502673 \h </w:instrText>
        </w:r>
        <w:r>
          <w:rPr>
            <w:webHidden/>
          </w:rPr>
        </w:r>
        <w:r>
          <w:rPr>
            <w:webHidden/>
          </w:rPr>
          <w:fldChar w:fldCharType="separate"/>
        </w:r>
        <w:r>
          <w:rPr>
            <w:webHidden/>
          </w:rPr>
          <w:t>9</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74" w:history="1">
        <w:r w:rsidRPr="00197D3C">
          <w:rPr>
            <w:rStyle w:val="Hyperlink"/>
            <w:rFonts w:cs="Calibri"/>
          </w:rPr>
          <w:t>4.1.2.2</w:t>
        </w:r>
        <w:r>
          <w:rPr>
            <w:rFonts w:asciiTheme="minorHAnsi" w:eastAsiaTheme="minorEastAsia" w:hAnsiTheme="minorHAnsi"/>
            <w:color w:val="auto"/>
            <w:kern w:val="0"/>
            <w:szCs w:val="22"/>
          </w:rPr>
          <w:tab/>
        </w:r>
        <w:r w:rsidRPr="00197D3C">
          <w:rPr>
            <w:rStyle w:val="Hyperlink"/>
            <w:rFonts w:cs="Calibri"/>
          </w:rPr>
          <w:t>Store Module Inputs to Local copies</w:t>
        </w:r>
        <w:r>
          <w:rPr>
            <w:webHidden/>
          </w:rPr>
          <w:tab/>
        </w:r>
        <w:r>
          <w:rPr>
            <w:webHidden/>
          </w:rPr>
          <w:fldChar w:fldCharType="begin"/>
        </w:r>
        <w:r>
          <w:rPr>
            <w:webHidden/>
          </w:rPr>
          <w:instrText xml:space="preserve"> PAGEREF _Toc469502674 \h </w:instrText>
        </w:r>
        <w:r>
          <w:rPr>
            <w:webHidden/>
          </w:rPr>
        </w:r>
        <w:r>
          <w:rPr>
            <w:webHidden/>
          </w:rPr>
          <w:fldChar w:fldCharType="separate"/>
        </w:r>
        <w:r>
          <w:rPr>
            <w:webHidden/>
          </w:rPr>
          <w:t>9</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75" w:history="1">
        <w:r w:rsidRPr="00197D3C">
          <w:rPr>
            <w:rStyle w:val="Hyperlink"/>
            <w:rFonts w:cs="Calibri"/>
          </w:rPr>
          <w:t>4.1.2.3</w:t>
        </w:r>
        <w:r>
          <w:rPr>
            <w:rFonts w:asciiTheme="minorHAnsi" w:eastAsiaTheme="minorEastAsia" w:hAnsiTheme="minorHAnsi"/>
            <w:color w:val="auto"/>
            <w:kern w:val="0"/>
            <w:szCs w:val="22"/>
          </w:rPr>
          <w:tab/>
        </w:r>
        <w:r w:rsidRPr="00197D3C">
          <w:rPr>
            <w:rStyle w:val="Hyperlink"/>
            <w:rFonts w:cs="Calibri"/>
          </w:rPr>
          <w:t>(Processing of function)………</w:t>
        </w:r>
        <w:r>
          <w:rPr>
            <w:webHidden/>
          </w:rPr>
          <w:tab/>
        </w:r>
        <w:r>
          <w:rPr>
            <w:webHidden/>
          </w:rPr>
          <w:fldChar w:fldCharType="begin"/>
        </w:r>
        <w:r>
          <w:rPr>
            <w:webHidden/>
          </w:rPr>
          <w:instrText xml:space="preserve"> PAGEREF _Toc469502675 \h </w:instrText>
        </w:r>
        <w:r>
          <w:rPr>
            <w:webHidden/>
          </w:rPr>
        </w:r>
        <w:r>
          <w:rPr>
            <w:webHidden/>
          </w:rPr>
          <w:fldChar w:fldCharType="separate"/>
        </w:r>
        <w:r>
          <w:rPr>
            <w:webHidden/>
          </w:rPr>
          <w:t>9</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76" w:history="1">
        <w:r w:rsidRPr="00197D3C">
          <w:rPr>
            <w:rStyle w:val="Hyperlink"/>
            <w:rFonts w:cs="Calibri"/>
          </w:rPr>
          <w:t>4.1.2.4</w:t>
        </w:r>
        <w:r>
          <w:rPr>
            <w:rFonts w:asciiTheme="minorHAnsi" w:eastAsiaTheme="minorEastAsia" w:hAnsiTheme="minorHAnsi"/>
            <w:color w:val="auto"/>
            <w:kern w:val="0"/>
            <w:szCs w:val="22"/>
          </w:rPr>
          <w:tab/>
        </w:r>
        <w:r w:rsidRPr="00197D3C">
          <w:rPr>
            <w:rStyle w:val="Hyperlink"/>
            <w:rFonts w:cs="Calibri"/>
          </w:rPr>
          <w:t>Store Local copy of outputs into Module Outputs</w:t>
        </w:r>
        <w:r>
          <w:rPr>
            <w:webHidden/>
          </w:rPr>
          <w:tab/>
        </w:r>
        <w:r>
          <w:rPr>
            <w:webHidden/>
          </w:rPr>
          <w:fldChar w:fldCharType="begin"/>
        </w:r>
        <w:r>
          <w:rPr>
            <w:webHidden/>
          </w:rPr>
          <w:instrText xml:space="preserve"> PAGEREF _Toc469502676 \h </w:instrText>
        </w:r>
        <w:r>
          <w:rPr>
            <w:webHidden/>
          </w:rPr>
        </w:r>
        <w:r>
          <w:rPr>
            <w:webHidden/>
          </w:rPr>
          <w:fldChar w:fldCharType="separate"/>
        </w:r>
        <w:r>
          <w:rPr>
            <w:webHidden/>
          </w:rPr>
          <w:t>9</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77" w:history="1">
        <w:r w:rsidRPr="00197D3C">
          <w:rPr>
            <w:rStyle w:val="Hyperlink"/>
          </w:rPr>
          <w:t>4.2</w:t>
        </w:r>
        <w:r>
          <w:rPr>
            <w:rFonts w:asciiTheme="minorHAnsi" w:eastAsiaTheme="minorEastAsia" w:hAnsiTheme="minorHAnsi"/>
            <w:color w:val="auto"/>
            <w:kern w:val="0"/>
            <w:szCs w:val="22"/>
          </w:rPr>
          <w:tab/>
        </w:r>
        <w:r w:rsidRPr="00197D3C">
          <w:rPr>
            <w:rStyle w:val="Hyperlink"/>
          </w:rPr>
          <w:t>Server Runables</w:t>
        </w:r>
        <w:r>
          <w:rPr>
            <w:webHidden/>
          </w:rPr>
          <w:tab/>
        </w:r>
        <w:r>
          <w:rPr>
            <w:webHidden/>
          </w:rPr>
          <w:fldChar w:fldCharType="begin"/>
        </w:r>
        <w:r>
          <w:rPr>
            <w:webHidden/>
          </w:rPr>
          <w:instrText xml:space="preserve"> PAGEREF _Toc469502677 \h </w:instrText>
        </w:r>
        <w:r>
          <w:rPr>
            <w:webHidden/>
          </w:rPr>
        </w:r>
        <w:r>
          <w:rPr>
            <w:webHidden/>
          </w:rPr>
          <w:fldChar w:fldCharType="separate"/>
        </w:r>
        <w:r>
          <w:rPr>
            <w:webHidden/>
          </w:rPr>
          <w:t>9</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78" w:history="1">
        <w:r w:rsidRPr="00197D3C">
          <w:rPr>
            <w:rStyle w:val="Hyperlink"/>
            <w:rFonts w:cs="Calibri"/>
          </w:rPr>
          <w:t>4.3</w:t>
        </w:r>
        <w:r>
          <w:rPr>
            <w:rFonts w:asciiTheme="minorHAnsi" w:eastAsiaTheme="minorEastAsia" w:hAnsiTheme="minorHAnsi"/>
            <w:color w:val="auto"/>
            <w:kern w:val="0"/>
            <w:szCs w:val="22"/>
          </w:rPr>
          <w:tab/>
        </w:r>
        <w:r w:rsidRPr="00197D3C">
          <w:rPr>
            <w:rStyle w:val="Hyperlink"/>
            <w:rFonts w:cs="Calibri"/>
          </w:rPr>
          <w:t>Interrupt Functions</w:t>
        </w:r>
        <w:r>
          <w:rPr>
            <w:webHidden/>
          </w:rPr>
          <w:tab/>
        </w:r>
        <w:r>
          <w:rPr>
            <w:webHidden/>
          </w:rPr>
          <w:fldChar w:fldCharType="begin"/>
        </w:r>
        <w:r>
          <w:rPr>
            <w:webHidden/>
          </w:rPr>
          <w:instrText xml:space="preserve"> PAGEREF _Toc469502678 \h </w:instrText>
        </w:r>
        <w:r>
          <w:rPr>
            <w:webHidden/>
          </w:rPr>
        </w:r>
        <w:r>
          <w:rPr>
            <w:webHidden/>
          </w:rPr>
          <w:fldChar w:fldCharType="separate"/>
        </w:r>
        <w:r>
          <w:rPr>
            <w:webHidden/>
          </w:rPr>
          <w:t>9</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79" w:history="1">
        <w:r w:rsidRPr="00197D3C">
          <w:rPr>
            <w:rStyle w:val="Hyperlink"/>
            <w:rFonts w:cs="Calibri"/>
          </w:rPr>
          <w:t>4.4</w:t>
        </w:r>
        <w:r>
          <w:rPr>
            <w:rFonts w:asciiTheme="minorHAnsi" w:eastAsiaTheme="minorEastAsia" w:hAnsiTheme="minorHAnsi"/>
            <w:color w:val="auto"/>
            <w:kern w:val="0"/>
            <w:szCs w:val="22"/>
          </w:rPr>
          <w:tab/>
        </w:r>
        <w:r w:rsidRPr="00197D3C">
          <w:rPr>
            <w:rStyle w:val="Hyperlink"/>
            <w:rFonts w:cs="Calibri"/>
          </w:rPr>
          <w:t>Module Internal (Local) Functions</w:t>
        </w:r>
        <w:r>
          <w:rPr>
            <w:webHidden/>
          </w:rPr>
          <w:tab/>
        </w:r>
        <w:r>
          <w:rPr>
            <w:webHidden/>
          </w:rPr>
          <w:fldChar w:fldCharType="begin"/>
        </w:r>
        <w:r>
          <w:rPr>
            <w:webHidden/>
          </w:rPr>
          <w:instrText xml:space="preserve"> PAGEREF _Toc469502679 \h </w:instrText>
        </w:r>
        <w:r>
          <w:rPr>
            <w:webHidden/>
          </w:rPr>
        </w:r>
        <w:r>
          <w:rPr>
            <w:webHidden/>
          </w:rPr>
          <w:fldChar w:fldCharType="separate"/>
        </w:r>
        <w:r>
          <w:rPr>
            <w:webHidden/>
          </w:rPr>
          <w:t>9</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80" w:history="1">
        <w:r w:rsidRPr="00197D3C">
          <w:rPr>
            <w:rStyle w:val="Hyperlink"/>
            <w:rFonts w:cs="Calibri"/>
          </w:rPr>
          <w:t>4.4.1</w:t>
        </w:r>
        <w:r>
          <w:rPr>
            <w:rFonts w:asciiTheme="minorHAnsi" w:eastAsiaTheme="minorEastAsia" w:hAnsiTheme="minorHAnsi"/>
            <w:color w:val="auto"/>
            <w:kern w:val="0"/>
            <w:szCs w:val="22"/>
          </w:rPr>
          <w:tab/>
        </w:r>
        <w:r w:rsidRPr="00197D3C">
          <w:rPr>
            <w:rStyle w:val="Hyperlink"/>
            <w:rFonts w:cs="Calibri"/>
          </w:rPr>
          <w:t>Local Function #1</w:t>
        </w:r>
        <w:r>
          <w:rPr>
            <w:webHidden/>
          </w:rPr>
          <w:tab/>
        </w:r>
        <w:r>
          <w:rPr>
            <w:webHidden/>
          </w:rPr>
          <w:fldChar w:fldCharType="begin"/>
        </w:r>
        <w:r>
          <w:rPr>
            <w:webHidden/>
          </w:rPr>
          <w:instrText xml:space="preserve"> PAGEREF _Toc469502680 \h </w:instrText>
        </w:r>
        <w:r>
          <w:rPr>
            <w:webHidden/>
          </w:rPr>
        </w:r>
        <w:r>
          <w:rPr>
            <w:webHidden/>
          </w:rPr>
          <w:fldChar w:fldCharType="separate"/>
        </w:r>
        <w:r>
          <w:rPr>
            <w:webHidden/>
          </w:rPr>
          <w:t>9</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81" w:history="1">
        <w:r w:rsidRPr="00197D3C">
          <w:rPr>
            <w:rStyle w:val="Hyperlink"/>
            <w:rFonts w:cs="Calibri"/>
          </w:rPr>
          <w:t>4.4.1.1</w:t>
        </w:r>
        <w:r>
          <w:rPr>
            <w:rFonts w:asciiTheme="minorHAnsi" w:eastAsiaTheme="minorEastAsia" w:hAnsiTheme="minorHAnsi"/>
            <w:color w:val="auto"/>
            <w:kern w:val="0"/>
            <w:szCs w:val="22"/>
          </w:rPr>
          <w:tab/>
        </w:r>
        <w:r w:rsidRPr="00197D3C">
          <w:rPr>
            <w:rStyle w:val="Hyperlink"/>
            <w:rFonts w:cs="Calibri"/>
          </w:rPr>
          <w:t>Design Rationale</w:t>
        </w:r>
        <w:r>
          <w:rPr>
            <w:webHidden/>
          </w:rPr>
          <w:tab/>
        </w:r>
        <w:r>
          <w:rPr>
            <w:webHidden/>
          </w:rPr>
          <w:fldChar w:fldCharType="begin"/>
        </w:r>
        <w:r>
          <w:rPr>
            <w:webHidden/>
          </w:rPr>
          <w:instrText xml:space="preserve"> PAGEREF _Toc469502681 \h </w:instrText>
        </w:r>
        <w:r>
          <w:rPr>
            <w:webHidden/>
          </w:rPr>
        </w:r>
        <w:r>
          <w:rPr>
            <w:webHidden/>
          </w:rPr>
          <w:fldChar w:fldCharType="separate"/>
        </w:r>
        <w:r>
          <w:rPr>
            <w:webHidden/>
          </w:rPr>
          <w:t>9</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82" w:history="1">
        <w:r w:rsidRPr="00197D3C">
          <w:rPr>
            <w:rStyle w:val="Hyperlink"/>
            <w:rFonts w:cs="Calibri"/>
          </w:rPr>
          <w:t>4.4.1.2</w:t>
        </w:r>
        <w:r>
          <w:rPr>
            <w:rFonts w:asciiTheme="minorHAnsi" w:eastAsiaTheme="minorEastAsia" w:hAnsiTheme="minorHAnsi"/>
            <w:color w:val="auto"/>
            <w:kern w:val="0"/>
            <w:szCs w:val="22"/>
          </w:rPr>
          <w:tab/>
        </w:r>
        <w:r w:rsidRPr="00197D3C">
          <w:rPr>
            <w:rStyle w:val="Hyperlink"/>
            <w:rFonts w:cs="Calibri"/>
          </w:rPr>
          <w:t>Processing</w:t>
        </w:r>
        <w:r>
          <w:rPr>
            <w:webHidden/>
          </w:rPr>
          <w:tab/>
        </w:r>
        <w:r>
          <w:rPr>
            <w:webHidden/>
          </w:rPr>
          <w:fldChar w:fldCharType="begin"/>
        </w:r>
        <w:r>
          <w:rPr>
            <w:webHidden/>
          </w:rPr>
          <w:instrText xml:space="preserve"> PAGEREF _Toc469502682 \h </w:instrText>
        </w:r>
        <w:r>
          <w:rPr>
            <w:webHidden/>
          </w:rPr>
        </w:r>
        <w:r>
          <w:rPr>
            <w:webHidden/>
          </w:rPr>
          <w:fldChar w:fldCharType="separate"/>
        </w:r>
        <w:r>
          <w:rPr>
            <w:webHidden/>
          </w:rPr>
          <w:t>10</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83" w:history="1">
        <w:r w:rsidRPr="00197D3C">
          <w:rPr>
            <w:rStyle w:val="Hyperlink"/>
            <w:rFonts w:cs="Calibri"/>
          </w:rPr>
          <w:t>4.4.2</w:t>
        </w:r>
        <w:r>
          <w:rPr>
            <w:rFonts w:asciiTheme="minorHAnsi" w:eastAsiaTheme="minorEastAsia" w:hAnsiTheme="minorHAnsi"/>
            <w:color w:val="auto"/>
            <w:kern w:val="0"/>
            <w:szCs w:val="22"/>
          </w:rPr>
          <w:tab/>
        </w:r>
        <w:r w:rsidRPr="00197D3C">
          <w:rPr>
            <w:rStyle w:val="Hyperlink"/>
            <w:rFonts w:cs="Calibri"/>
          </w:rPr>
          <w:t>Local Function #2</w:t>
        </w:r>
        <w:r>
          <w:rPr>
            <w:webHidden/>
          </w:rPr>
          <w:tab/>
        </w:r>
        <w:r>
          <w:rPr>
            <w:webHidden/>
          </w:rPr>
          <w:fldChar w:fldCharType="begin"/>
        </w:r>
        <w:r>
          <w:rPr>
            <w:webHidden/>
          </w:rPr>
          <w:instrText xml:space="preserve"> PAGEREF _Toc469502683 \h </w:instrText>
        </w:r>
        <w:r>
          <w:rPr>
            <w:webHidden/>
          </w:rPr>
        </w:r>
        <w:r>
          <w:rPr>
            <w:webHidden/>
          </w:rPr>
          <w:fldChar w:fldCharType="separate"/>
        </w:r>
        <w:r>
          <w:rPr>
            <w:webHidden/>
          </w:rPr>
          <w:t>10</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84" w:history="1">
        <w:r w:rsidRPr="00197D3C">
          <w:rPr>
            <w:rStyle w:val="Hyperlink"/>
            <w:rFonts w:cs="Calibri"/>
          </w:rPr>
          <w:t>4.4.2.1</w:t>
        </w:r>
        <w:r>
          <w:rPr>
            <w:rFonts w:asciiTheme="minorHAnsi" w:eastAsiaTheme="minorEastAsia" w:hAnsiTheme="minorHAnsi"/>
            <w:color w:val="auto"/>
            <w:kern w:val="0"/>
            <w:szCs w:val="22"/>
          </w:rPr>
          <w:tab/>
        </w:r>
        <w:r w:rsidRPr="00197D3C">
          <w:rPr>
            <w:rStyle w:val="Hyperlink"/>
            <w:rFonts w:cs="Calibri"/>
          </w:rPr>
          <w:t>Design Rationale</w:t>
        </w:r>
        <w:r>
          <w:rPr>
            <w:webHidden/>
          </w:rPr>
          <w:tab/>
        </w:r>
        <w:r>
          <w:rPr>
            <w:webHidden/>
          </w:rPr>
          <w:fldChar w:fldCharType="begin"/>
        </w:r>
        <w:r>
          <w:rPr>
            <w:webHidden/>
          </w:rPr>
          <w:instrText xml:space="preserve"> PAGEREF _Toc469502684 \h </w:instrText>
        </w:r>
        <w:r>
          <w:rPr>
            <w:webHidden/>
          </w:rPr>
        </w:r>
        <w:r>
          <w:rPr>
            <w:webHidden/>
          </w:rPr>
          <w:fldChar w:fldCharType="separate"/>
        </w:r>
        <w:r>
          <w:rPr>
            <w:webHidden/>
          </w:rPr>
          <w:t>10</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85" w:history="1">
        <w:r w:rsidRPr="00197D3C">
          <w:rPr>
            <w:rStyle w:val="Hyperlink"/>
            <w:rFonts w:cs="Calibri"/>
          </w:rPr>
          <w:t>4.4.2.2</w:t>
        </w:r>
        <w:r>
          <w:rPr>
            <w:rFonts w:asciiTheme="minorHAnsi" w:eastAsiaTheme="minorEastAsia" w:hAnsiTheme="minorHAnsi"/>
            <w:color w:val="auto"/>
            <w:kern w:val="0"/>
            <w:szCs w:val="22"/>
          </w:rPr>
          <w:tab/>
        </w:r>
        <w:r w:rsidRPr="00197D3C">
          <w:rPr>
            <w:rStyle w:val="Hyperlink"/>
            <w:rFonts w:cs="Calibri"/>
          </w:rPr>
          <w:t>Processing</w:t>
        </w:r>
        <w:r>
          <w:rPr>
            <w:webHidden/>
          </w:rPr>
          <w:tab/>
        </w:r>
        <w:r>
          <w:rPr>
            <w:webHidden/>
          </w:rPr>
          <w:fldChar w:fldCharType="begin"/>
        </w:r>
        <w:r>
          <w:rPr>
            <w:webHidden/>
          </w:rPr>
          <w:instrText xml:space="preserve"> PAGEREF _Toc469502685 \h </w:instrText>
        </w:r>
        <w:r>
          <w:rPr>
            <w:webHidden/>
          </w:rPr>
        </w:r>
        <w:r>
          <w:rPr>
            <w:webHidden/>
          </w:rPr>
          <w:fldChar w:fldCharType="separate"/>
        </w:r>
        <w:r>
          <w:rPr>
            <w:webHidden/>
          </w:rPr>
          <w:t>10</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86" w:history="1">
        <w:r w:rsidRPr="00197D3C">
          <w:rPr>
            <w:rStyle w:val="Hyperlink"/>
            <w:rFonts w:cs="Calibri"/>
          </w:rPr>
          <w:t>4.4.3</w:t>
        </w:r>
        <w:r>
          <w:rPr>
            <w:rFonts w:asciiTheme="minorHAnsi" w:eastAsiaTheme="minorEastAsia" w:hAnsiTheme="minorHAnsi"/>
            <w:color w:val="auto"/>
            <w:kern w:val="0"/>
            <w:szCs w:val="22"/>
          </w:rPr>
          <w:tab/>
        </w:r>
        <w:r w:rsidRPr="00197D3C">
          <w:rPr>
            <w:rStyle w:val="Hyperlink"/>
            <w:rFonts w:cs="Calibri"/>
          </w:rPr>
          <w:t>Local Function #3</w:t>
        </w:r>
        <w:r>
          <w:rPr>
            <w:webHidden/>
          </w:rPr>
          <w:tab/>
        </w:r>
        <w:r>
          <w:rPr>
            <w:webHidden/>
          </w:rPr>
          <w:fldChar w:fldCharType="begin"/>
        </w:r>
        <w:r>
          <w:rPr>
            <w:webHidden/>
          </w:rPr>
          <w:instrText xml:space="preserve"> PAGEREF _Toc469502686 \h </w:instrText>
        </w:r>
        <w:r>
          <w:rPr>
            <w:webHidden/>
          </w:rPr>
        </w:r>
        <w:r>
          <w:rPr>
            <w:webHidden/>
          </w:rPr>
          <w:fldChar w:fldCharType="separate"/>
        </w:r>
        <w:r>
          <w:rPr>
            <w:webHidden/>
          </w:rPr>
          <w:t>10</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87" w:history="1">
        <w:r w:rsidRPr="00197D3C">
          <w:rPr>
            <w:rStyle w:val="Hyperlink"/>
            <w:rFonts w:cs="Calibri"/>
          </w:rPr>
          <w:t>4.4.3.1</w:t>
        </w:r>
        <w:r>
          <w:rPr>
            <w:rFonts w:asciiTheme="minorHAnsi" w:eastAsiaTheme="minorEastAsia" w:hAnsiTheme="minorHAnsi"/>
            <w:color w:val="auto"/>
            <w:kern w:val="0"/>
            <w:szCs w:val="22"/>
          </w:rPr>
          <w:tab/>
        </w:r>
        <w:r w:rsidRPr="00197D3C">
          <w:rPr>
            <w:rStyle w:val="Hyperlink"/>
            <w:rFonts w:cs="Calibri"/>
          </w:rPr>
          <w:t>Design Rationale</w:t>
        </w:r>
        <w:r>
          <w:rPr>
            <w:webHidden/>
          </w:rPr>
          <w:tab/>
        </w:r>
        <w:r>
          <w:rPr>
            <w:webHidden/>
          </w:rPr>
          <w:fldChar w:fldCharType="begin"/>
        </w:r>
        <w:r>
          <w:rPr>
            <w:webHidden/>
          </w:rPr>
          <w:instrText xml:space="preserve"> PAGEREF _Toc469502687 \h </w:instrText>
        </w:r>
        <w:r>
          <w:rPr>
            <w:webHidden/>
          </w:rPr>
        </w:r>
        <w:r>
          <w:rPr>
            <w:webHidden/>
          </w:rPr>
          <w:fldChar w:fldCharType="separate"/>
        </w:r>
        <w:r>
          <w:rPr>
            <w:webHidden/>
          </w:rPr>
          <w:t>10</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88" w:history="1">
        <w:r w:rsidRPr="00197D3C">
          <w:rPr>
            <w:rStyle w:val="Hyperlink"/>
            <w:rFonts w:cs="Calibri"/>
          </w:rPr>
          <w:t>4.4.3.2</w:t>
        </w:r>
        <w:r>
          <w:rPr>
            <w:rFonts w:asciiTheme="minorHAnsi" w:eastAsiaTheme="minorEastAsia" w:hAnsiTheme="minorHAnsi"/>
            <w:color w:val="auto"/>
            <w:kern w:val="0"/>
            <w:szCs w:val="22"/>
          </w:rPr>
          <w:tab/>
        </w:r>
        <w:r w:rsidRPr="00197D3C">
          <w:rPr>
            <w:rStyle w:val="Hyperlink"/>
            <w:rFonts w:cs="Calibri"/>
          </w:rPr>
          <w:t>Processing</w:t>
        </w:r>
        <w:r>
          <w:rPr>
            <w:webHidden/>
          </w:rPr>
          <w:tab/>
        </w:r>
        <w:r>
          <w:rPr>
            <w:webHidden/>
          </w:rPr>
          <w:fldChar w:fldCharType="begin"/>
        </w:r>
        <w:r>
          <w:rPr>
            <w:webHidden/>
          </w:rPr>
          <w:instrText xml:space="preserve"> PAGEREF _Toc469502688 \h </w:instrText>
        </w:r>
        <w:r>
          <w:rPr>
            <w:webHidden/>
          </w:rPr>
        </w:r>
        <w:r>
          <w:rPr>
            <w:webHidden/>
          </w:rPr>
          <w:fldChar w:fldCharType="separate"/>
        </w:r>
        <w:r>
          <w:rPr>
            <w:webHidden/>
          </w:rPr>
          <w:t>10</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89" w:history="1">
        <w:r w:rsidRPr="00197D3C">
          <w:rPr>
            <w:rStyle w:val="Hyperlink"/>
            <w:rFonts w:cs="Calibri"/>
          </w:rPr>
          <w:t>4.4.4</w:t>
        </w:r>
        <w:r>
          <w:rPr>
            <w:rFonts w:asciiTheme="minorHAnsi" w:eastAsiaTheme="minorEastAsia" w:hAnsiTheme="minorHAnsi"/>
            <w:color w:val="auto"/>
            <w:kern w:val="0"/>
            <w:szCs w:val="22"/>
          </w:rPr>
          <w:tab/>
        </w:r>
        <w:r w:rsidRPr="00197D3C">
          <w:rPr>
            <w:rStyle w:val="Hyperlink"/>
            <w:rFonts w:cs="Calibri"/>
          </w:rPr>
          <w:t>Local Function #4</w:t>
        </w:r>
        <w:r>
          <w:rPr>
            <w:webHidden/>
          </w:rPr>
          <w:tab/>
        </w:r>
        <w:r>
          <w:rPr>
            <w:webHidden/>
          </w:rPr>
          <w:fldChar w:fldCharType="begin"/>
        </w:r>
        <w:r>
          <w:rPr>
            <w:webHidden/>
          </w:rPr>
          <w:instrText xml:space="preserve"> PAGEREF _Toc469502689 \h </w:instrText>
        </w:r>
        <w:r>
          <w:rPr>
            <w:webHidden/>
          </w:rPr>
        </w:r>
        <w:r>
          <w:rPr>
            <w:webHidden/>
          </w:rPr>
          <w:fldChar w:fldCharType="separate"/>
        </w:r>
        <w:r>
          <w:rPr>
            <w:webHidden/>
          </w:rPr>
          <w:t>10</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90" w:history="1">
        <w:r w:rsidRPr="00197D3C">
          <w:rPr>
            <w:rStyle w:val="Hyperlink"/>
            <w:rFonts w:cs="Calibri"/>
          </w:rPr>
          <w:t>4.4.4.1</w:t>
        </w:r>
        <w:r>
          <w:rPr>
            <w:rFonts w:asciiTheme="minorHAnsi" w:eastAsiaTheme="minorEastAsia" w:hAnsiTheme="minorHAnsi"/>
            <w:color w:val="auto"/>
            <w:kern w:val="0"/>
            <w:szCs w:val="22"/>
          </w:rPr>
          <w:tab/>
        </w:r>
        <w:r w:rsidRPr="00197D3C">
          <w:rPr>
            <w:rStyle w:val="Hyperlink"/>
            <w:rFonts w:cs="Calibri"/>
          </w:rPr>
          <w:t>Design Rationale</w:t>
        </w:r>
        <w:r>
          <w:rPr>
            <w:webHidden/>
          </w:rPr>
          <w:tab/>
        </w:r>
        <w:r>
          <w:rPr>
            <w:webHidden/>
          </w:rPr>
          <w:fldChar w:fldCharType="begin"/>
        </w:r>
        <w:r>
          <w:rPr>
            <w:webHidden/>
          </w:rPr>
          <w:instrText xml:space="preserve"> PAGEREF _Toc469502690 \h </w:instrText>
        </w:r>
        <w:r>
          <w:rPr>
            <w:webHidden/>
          </w:rPr>
        </w:r>
        <w:r>
          <w:rPr>
            <w:webHidden/>
          </w:rPr>
          <w:fldChar w:fldCharType="separate"/>
        </w:r>
        <w:r>
          <w:rPr>
            <w:webHidden/>
          </w:rPr>
          <w:t>11</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91" w:history="1">
        <w:r w:rsidRPr="00197D3C">
          <w:rPr>
            <w:rStyle w:val="Hyperlink"/>
            <w:rFonts w:cs="Calibri"/>
          </w:rPr>
          <w:t>4.4.4.2</w:t>
        </w:r>
        <w:r>
          <w:rPr>
            <w:rFonts w:asciiTheme="minorHAnsi" w:eastAsiaTheme="minorEastAsia" w:hAnsiTheme="minorHAnsi"/>
            <w:color w:val="auto"/>
            <w:kern w:val="0"/>
            <w:szCs w:val="22"/>
          </w:rPr>
          <w:tab/>
        </w:r>
        <w:r w:rsidRPr="00197D3C">
          <w:rPr>
            <w:rStyle w:val="Hyperlink"/>
            <w:rFonts w:cs="Calibri"/>
          </w:rPr>
          <w:t>Processing</w:t>
        </w:r>
        <w:r>
          <w:rPr>
            <w:webHidden/>
          </w:rPr>
          <w:tab/>
        </w:r>
        <w:r>
          <w:rPr>
            <w:webHidden/>
          </w:rPr>
          <w:fldChar w:fldCharType="begin"/>
        </w:r>
        <w:r>
          <w:rPr>
            <w:webHidden/>
          </w:rPr>
          <w:instrText xml:space="preserve"> PAGEREF _Toc469502691 \h </w:instrText>
        </w:r>
        <w:r>
          <w:rPr>
            <w:webHidden/>
          </w:rPr>
        </w:r>
        <w:r>
          <w:rPr>
            <w:webHidden/>
          </w:rPr>
          <w:fldChar w:fldCharType="separate"/>
        </w:r>
        <w:r>
          <w:rPr>
            <w:webHidden/>
          </w:rPr>
          <w:t>11</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92" w:history="1">
        <w:r w:rsidRPr="00197D3C">
          <w:rPr>
            <w:rStyle w:val="Hyperlink"/>
            <w:rFonts w:cs="Calibri"/>
          </w:rPr>
          <w:t>4.4.5</w:t>
        </w:r>
        <w:r>
          <w:rPr>
            <w:rFonts w:asciiTheme="minorHAnsi" w:eastAsiaTheme="minorEastAsia" w:hAnsiTheme="minorHAnsi"/>
            <w:color w:val="auto"/>
            <w:kern w:val="0"/>
            <w:szCs w:val="22"/>
          </w:rPr>
          <w:tab/>
        </w:r>
        <w:r w:rsidRPr="00197D3C">
          <w:rPr>
            <w:rStyle w:val="Hyperlink"/>
            <w:rFonts w:cs="Calibri"/>
          </w:rPr>
          <w:t>Local Function #5</w:t>
        </w:r>
        <w:r>
          <w:rPr>
            <w:webHidden/>
          </w:rPr>
          <w:tab/>
        </w:r>
        <w:r>
          <w:rPr>
            <w:webHidden/>
          </w:rPr>
          <w:fldChar w:fldCharType="begin"/>
        </w:r>
        <w:r>
          <w:rPr>
            <w:webHidden/>
          </w:rPr>
          <w:instrText xml:space="preserve"> PAGEREF _Toc469502692 \h </w:instrText>
        </w:r>
        <w:r>
          <w:rPr>
            <w:webHidden/>
          </w:rPr>
        </w:r>
        <w:r>
          <w:rPr>
            <w:webHidden/>
          </w:rPr>
          <w:fldChar w:fldCharType="separate"/>
        </w:r>
        <w:r>
          <w:rPr>
            <w:webHidden/>
          </w:rPr>
          <w:t>11</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93" w:history="1">
        <w:r w:rsidRPr="00197D3C">
          <w:rPr>
            <w:rStyle w:val="Hyperlink"/>
            <w:rFonts w:cs="Calibri"/>
          </w:rPr>
          <w:t>4.4.5.1</w:t>
        </w:r>
        <w:r>
          <w:rPr>
            <w:rFonts w:asciiTheme="minorHAnsi" w:eastAsiaTheme="minorEastAsia" w:hAnsiTheme="minorHAnsi"/>
            <w:color w:val="auto"/>
            <w:kern w:val="0"/>
            <w:szCs w:val="22"/>
          </w:rPr>
          <w:tab/>
        </w:r>
        <w:r w:rsidRPr="00197D3C">
          <w:rPr>
            <w:rStyle w:val="Hyperlink"/>
            <w:rFonts w:cs="Calibri"/>
          </w:rPr>
          <w:t>Design Rationale</w:t>
        </w:r>
        <w:r>
          <w:rPr>
            <w:webHidden/>
          </w:rPr>
          <w:tab/>
        </w:r>
        <w:r>
          <w:rPr>
            <w:webHidden/>
          </w:rPr>
          <w:fldChar w:fldCharType="begin"/>
        </w:r>
        <w:r>
          <w:rPr>
            <w:webHidden/>
          </w:rPr>
          <w:instrText xml:space="preserve"> PAGEREF _Toc469502693 \h </w:instrText>
        </w:r>
        <w:r>
          <w:rPr>
            <w:webHidden/>
          </w:rPr>
        </w:r>
        <w:r>
          <w:rPr>
            <w:webHidden/>
          </w:rPr>
          <w:fldChar w:fldCharType="separate"/>
        </w:r>
        <w:r>
          <w:rPr>
            <w:webHidden/>
          </w:rPr>
          <w:t>11</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94" w:history="1">
        <w:r w:rsidRPr="00197D3C">
          <w:rPr>
            <w:rStyle w:val="Hyperlink"/>
            <w:rFonts w:cs="Calibri"/>
          </w:rPr>
          <w:t>4.4.5.2</w:t>
        </w:r>
        <w:r>
          <w:rPr>
            <w:rFonts w:asciiTheme="minorHAnsi" w:eastAsiaTheme="minorEastAsia" w:hAnsiTheme="minorHAnsi"/>
            <w:color w:val="auto"/>
            <w:kern w:val="0"/>
            <w:szCs w:val="22"/>
          </w:rPr>
          <w:tab/>
        </w:r>
        <w:r w:rsidRPr="00197D3C">
          <w:rPr>
            <w:rStyle w:val="Hyperlink"/>
            <w:rFonts w:cs="Calibri"/>
          </w:rPr>
          <w:t>Processing</w:t>
        </w:r>
        <w:r>
          <w:rPr>
            <w:webHidden/>
          </w:rPr>
          <w:tab/>
        </w:r>
        <w:r>
          <w:rPr>
            <w:webHidden/>
          </w:rPr>
          <w:fldChar w:fldCharType="begin"/>
        </w:r>
        <w:r>
          <w:rPr>
            <w:webHidden/>
          </w:rPr>
          <w:instrText xml:space="preserve"> PAGEREF _Toc469502694 \h </w:instrText>
        </w:r>
        <w:r>
          <w:rPr>
            <w:webHidden/>
          </w:rPr>
        </w:r>
        <w:r>
          <w:rPr>
            <w:webHidden/>
          </w:rPr>
          <w:fldChar w:fldCharType="separate"/>
        </w:r>
        <w:r>
          <w:rPr>
            <w:webHidden/>
          </w:rPr>
          <w:t>11</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95" w:history="1">
        <w:r w:rsidRPr="00197D3C">
          <w:rPr>
            <w:rStyle w:val="Hyperlink"/>
            <w:rFonts w:cs="Calibri"/>
          </w:rPr>
          <w:t>4.4.6</w:t>
        </w:r>
        <w:r>
          <w:rPr>
            <w:rFonts w:asciiTheme="minorHAnsi" w:eastAsiaTheme="minorEastAsia" w:hAnsiTheme="minorHAnsi"/>
            <w:color w:val="auto"/>
            <w:kern w:val="0"/>
            <w:szCs w:val="22"/>
          </w:rPr>
          <w:tab/>
        </w:r>
        <w:r w:rsidRPr="00197D3C">
          <w:rPr>
            <w:rStyle w:val="Hyperlink"/>
            <w:rFonts w:cs="Calibri"/>
          </w:rPr>
          <w:t>Local Function #6</w:t>
        </w:r>
        <w:r>
          <w:rPr>
            <w:webHidden/>
          </w:rPr>
          <w:tab/>
        </w:r>
        <w:r>
          <w:rPr>
            <w:webHidden/>
          </w:rPr>
          <w:fldChar w:fldCharType="begin"/>
        </w:r>
        <w:r>
          <w:rPr>
            <w:webHidden/>
          </w:rPr>
          <w:instrText xml:space="preserve"> PAGEREF _Toc469502695 \h </w:instrText>
        </w:r>
        <w:r>
          <w:rPr>
            <w:webHidden/>
          </w:rPr>
        </w:r>
        <w:r>
          <w:rPr>
            <w:webHidden/>
          </w:rPr>
          <w:fldChar w:fldCharType="separate"/>
        </w:r>
        <w:r>
          <w:rPr>
            <w:webHidden/>
          </w:rPr>
          <w:t>11</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96" w:history="1">
        <w:r w:rsidRPr="00197D3C">
          <w:rPr>
            <w:rStyle w:val="Hyperlink"/>
            <w:rFonts w:cs="Calibri"/>
          </w:rPr>
          <w:t>4.4.6.1</w:t>
        </w:r>
        <w:r>
          <w:rPr>
            <w:rFonts w:asciiTheme="minorHAnsi" w:eastAsiaTheme="minorEastAsia" w:hAnsiTheme="minorHAnsi"/>
            <w:color w:val="auto"/>
            <w:kern w:val="0"/>
            <w:szCs w:val="22"/>
          </w:rPr>
          <w:tab/>
        </w:r>
        <w:r w:rsidRPr="00197D3C">
          <w:rPr>
            <w:rStyle w:val="Hyperlink"/>
            <w:rFonts w:cs="Calibri"/>
          </w:rPr>
          <w:t>Design Rationale</w:t>
        </w:r>
        <w:r>
          <w:rPr>
            <w:webHidden/>
          </w:rPr>
          <w:tab/>
        </w:r>
        <w:r>
          <w:rPr>
            <w:webHidden/>
          </w:rPr>
          <w:fldChar w:fldCharType="begin"/>
        </w:r>
        <w:r>
          <w:rPr>
            <w:webHidden/>
          </w:rPr>
          <w:instrText xml:space="preserve"> PAGEREF _Toc469502696 \h </w:instrText>
        </w:r>
        <w:r>
          <w:rPr>
            <w:webHidden/>
          </w:rPr>
        </w:r>
        <w:r>
          <w:rPr>
            <w:webHidden/>
          </w:rPr>
          <w:fldChar w:fldCharType="separate"/>
        </w:r>
        <w:r>
          <w:rPr>
            <w:webHidden/>
          </w:rPr>
          <w:t>11</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97" w:history="1">
        <w:r w:rsidRPr="00197D3C">
          <w:rPr>
            <w:rStyle w:val="Hyperlink"/>
            <w:rFonts w:cs="Calibri"/>
          </w:rPr>
          <w:t>4.4.7</w:t>
        </w:r>
        <w:r>
          <w:rPr>
            <w:rFonts w:asciiTheme="minorHAnsi" w:eastAsiaTheme="minorEastAsia" w:hAnsiTheme="minorHAnsi"/>
            <w:color w:val="auto"/>
            <w:kern w:val="0"/>
            <w:szCs w:val="22"/>
          </w:rPr>
          <w:tab/>
        </w:r>
        <w:r w:rsidRPr="00197D3C">
          <w:rPr>
            <w:rStyle w:val="Hyperlink"/>
            <w:rFonts w:cs="Calibri"/>
          </w:rPr>
          <w:t>Local Function #7</w:t>
        </w:r>
        <w:r>
          <w:rPr>
            <w:webHidden/>
          </w:rPr>
          <w:tab/>
        </w:r>
        <w:r>
          <w:rPr>
            <w:webHidden/>
          </w:rPr>
          <w:fldChar w:fldCharType="begin"/>
        </w:r>
        <w:r>
          <w:rPr>
            <w:webHidden/>
          </w:rPr>
          <w:instrText xml:space="preserve"> PAGEREF _Toc469502697 \h </w:instrText>
        </w:r>
        <w:r>
          <w:rPr>
            <w:webHidden/>
          </w:rPr>
        </w:r>
        <w:r>
          <w:rPr>
            <w:webHidden/>
          </w:rPr>
          <w:fldChar w:fldCharType="separate"/>
        </w:r>
        <w:r>
          <w:rPr>
            <w:webHidden/>
          </w:rPr>
          <w:t>11</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98" w:history="1">
        <w:r w:rsidRPr="00197D3C">
          <w:rPr>
            <w:rStyle w:val="Hyperlink"/>
            <w:rFonts w:cs="Calibri"/>
          </w:rPr>
          <w:t>4.4.7.1</w:t>
        </w:r>
        <w:r>
          <w:rPr>
            <w:rFonts w:asciiTheme="minorHAnsi" w:eastAsiaTheme="minorEastAsia" w:hAnsiTheme="minorHAnsi"/>
            <w:color w:val="auto"/>
            <w:kern w:val="0"/>
            <w:szCs w:val="22"/>
          </w:rPr>
          <w:tab/>
        </w:r>
        <w:r w:rsidRPr="00197D3C">
          <w:rPr>
            <w:rStyle w:val="Hyperlink"/>
            <w:rFonts w:cs="Calibri"/>
          </w:rPr>
          <w:t>Design Rationale</w:t>
        </w:r>
        <w:r>
          <w:rPr>
            <w:webHidden/>
          </w:rPr>
          <w:tab/>
        </w:r>
        <w:r>
          <w:rPr>
            <w:webHidden/>
          </w:rPr>
          <w:fldChar w:fldCharType="begin"/>
        </w:r>
        <w:r>
          <w:rPr>
            <w:webHidden/>
          </w:rPr>
          <w:instrText xml:space="preserve"> PAGEREF _Toc469502698 \h </w:instrText>
        </w:r>
        <w:r>
          <w:rPr>
            <w:webHidden/>
          </w:rPr>
        </w:r>
        <w:r>
          <w:rPr>
            <w:webHidden/>
          </w:rPr>
          <w:fldChar w:fldCharType="separate"/>
        </w:r>
        <w:r>
          <w:rPr>
            <w:webHidden/>
          </w:rPr>
          <w:t>12</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699" w:history="1">
        <w:r w:rsidRPr="00197D3C">
          <w:rPr>
            <w:rStyle w:val="Hyperlink"/>
            <w:rFonts w:cs="Calibri"/>
          </w:rPr>
          <w:t>4.4.8</w:t>
        </w:r>
        <w:r>
          <w:rPr>
            <w:rFonts w:asciiTheme="minorHAnsi" w:eastAsiaTheme="minorEastAsia" w:hAnsiTheme="minorHAnsi"/>
            <w:color w:val="auto"/>
            <w:kern w:val="0"/>
            <w:szCs w:val="22"/>
          </w:rPr>
          <w:tab/>
        </w:r>
        <w:r w:rsidRPr="00197D3C">
          <w:rPr>
            <w:rStyle w:val="Hyperlink"/>
            <w:rFonts w:cs="Calibri"/>
          </w:rPr>
          <w:t>Local Function #8</w:t>
        </w:r>
        <w:r>
          <w:rPr>
            <w:webHidden/>
          </w:rPr>
          <w:tab/>
        </w:r>
        <w:r>
          <w:rPr>
            <w:webHidden/>
          </w:rPr>
          <w:fldChar w:fldCharType="begin"/>
        </w:r>
        <w:r>
          <w:rPr>
            <w:webHidden/>
          </w:rPr>
          <w:instrText xml:space="preserve"> PAGEREF _Toc469502699 \h </w:instrText>
        </w:r>
        <w:r>
          <w:rPr>
            <w:webHidden/>
          </w:rPr>
        </w:r>
        <w:r>
          <w:rPr>
            <w:webHidden/>
          </w:rPr>
          <w:fldChar w:fldCharType="separate"/>
        </w:r>
        <w:r>
          <w:rPr>
            <w:webHidden/>
          </w:rPr>
          <w:t>12</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700" w:history="1">
        <w:r w:rsidRPr="00197D3C">
          <w:rPr>
            <w:rStyle w:val="Hyperlink"/>
            <w:rFonts w:cs="Calibri"/>
          </w:rPr>
          <w:t>4.4.8.1</w:t>
        </w:r>
        <w:r>
          <w:rPr>
            <w:rFonts w:asciiTheme="minorHAnsi" w:eastAsiaTheme="minorEastAsia" w:hAnsiTheme="minorHAnsi"/>
            <w:color w:val="auto"/>
            <w:kern w:val="0"/>
            <w:szCs w:val="22"/>
          </w:rPr>
          <w:tab/>
        </w:r>
        <w:r w:rsidRPr="00197D3C">
          <w:rPr>
            <w:rStyle w:val="Hyperlink"/>
            <w:rFonts w:cs="Calibri"/>
          </w:rPr>
          <w:t>Design Rationale</w:t>
        </w:r>
        <w:r>
          <w:rPr>
            <w:webHidden/>
          </w:rPr>
          <w:tab/>
        </w:r>
        <w:r>
          <w:rPr>
            <w:webHidden/>
          </w:rPr>
          <w:fldChar w:fldCharType="begin"/>
        </w:r>
        <w:r>
          <w:rPr>
            <w:webHidden/>
          </w:rPr>
          <w:instrText xml:space="preserve"> PAGEREF _Toc469502700 \h </w:instrText>
        </w:r>
        <w:r>
          <w:rPr>
            <w:webHidden/>
          </w:rPr>
        </w:r>
        <w:r>
          <w:rPr>
            <w:webHidden/>
          </w:rPr>
          <w:fldChar w:fldCharType="separate"/>
        </w:r>
        <w:r>
          <w:rPr>
            <w:webHidden/>
          </w:rPr>
          <w:t>12</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701" w:history="1">
        <w:r w:rsidRPr="00197D3C">
          <w:rPr>
            <w:rStyle w:val="Hyperlink"/>
            <w:rFonts w:cs="Calibri"/>
          </w:rPr>
          <w:t>4.4.8.2</w:t>
        </w:r>
        <w:r>
          <w:rPr>
            <w:rFonts w:asciiTheme="minorHAnsi" w:eastAsiaTheme="minorEastAsia" w:hAnsiTheme="minorHAnsi"/>
            <w:color w:val="auto"/>
            <w:kern w:val="0"/>
            <w:szCs w:val="22"/>
          </w:rPr>
          <w:tab/>
        </w:r>
        <w:r w:rsidRPr="00197D3C">
          <w:rPr>
            <w:rStyle w:val="Hyperlink"/>
            <w:rFonts w:cs="Calibri"/>
          </w:rPr>
          <w:t>Processing</w:t>
        </w:r>
        <w:r>
          <w:rPr>
            <w:webHidden/>
          </w:rPr>
          <w:tab/>
        </w:r>
        <w:r>
          <w:rPr>
            <w:webHidden/>
          </w:rPr>
          <w:fldChar w:fldCharType="begin"/>
        </w:r>
        <w:r>
          <w:rPr>
            <w:webHidden/>
          </w:rPr>
          <w:instrText xml:space="preserve"> PAGEREF _Toc469502701 \h </w:instrText>
        </w:r>
        <w:r>
          <w:rPr>
            <w:webHidden/>
          </w:rPr>
        </w:r>
        <w:r>
          <w:rPr>
            <w:webHidden/>
          </w:rPr>
          <w:fldChar w:fldCharType="separate"/>
        </w:r>
        <w:r>
          <w:rPr>
            <w:webHidden/>
          </w:rPr>
          <w:t>12</w:t>
        </w:r>
        <w:r>
          <w:rPr>
            <w:webHidden/>
          </w:rPr>
          <w:fldChar w:fldCharType="end"/>
        </w:r>
      </w:hyperlink>
    </w:p>
    <w:p w:rsidR="00D923B0" w:rsidRDefault="00D923B0">
      <w:pPr>
        <w:pStyle w:val="TOC2"/>
        <w:rPr>
          <w:rFonts w:asciiTheme="minorHAnsi" w:eastAsiaTheme="minorEastAsia" w:hAnsiTheme="minorHAnsi"/>
          <w:color w:val="auto"/>
          <w:kern w:val="0"/>
          <w:szCs w:val="22"/>
        </w:rPr>
      </w:pPr>
      <w:hyperlink w:anchor="_Toc469502702" w:history="1">
        <w:r w:rsidRPr="00197D3C">
          <w:rPr>
            <w:rStyle w:val="Hyperlink"/>
            <w:rFonts w:cs="Calibri"/>
          </w:rPr>
          <w:t>4.5</w:t>
        </w:r>
        <w:r>
          <w:rPr>
            <w:rFonts w:asciiTheme="minorHAnsi" w:eastAsiaTheme="minorEastAsia" w:hAnsiTheme="minorHAnsi"/>
            <w:color w:val="auto"/>
            <w:kern w:val="0"/>
            <w:szCs w:val="22"/>
          </w:rPr>
          <w:tab/>
        </w:r>
        <w:r w:rsidRPr="00197D3C">
          <w:rPr>
            <w:rStyle w:val="Hyperlink"/>
            <w:rFonts w:cs="Calibri"/>
          </w:rPr>
          <w:t>GLOBAL Function/Macro Definitions</w:t>
        </w:r>
        <w:r>
          <w:rPr>
            <w:webHidden/>
          </w:rPr>
          <w:tab/>
        </w:r>
        <w:r>
          <w:rPr>
            <w:webHidden/>
          </w:rPr>
          <w:fldChar w:fldCharType="begin"/>
        </w:r>
        <w:r>
          <w:rPr>
            <w:webHidden/>
          </w:rPr>
          <w:instrText xml:space="preserve"> PAGEREF _Toc469502702 \h </w:instrText>
        </w:r>
        <w:r>
          <w:rPr>
            <w:webHidden/>
          </w:rPr>
        </w:r>
        <w:r>
          <w:rPr>
            <w:webHidden/>
          </w:rPr>
          <w:fldChar w:fldCharType="separate"/>
        </w:r>
        <w:r>
          <w:rPr>
            <w:webHidden/>
          </w:rPr>
          <w:t>12</w:t>
        </w:r>
        <w:r>
          <w:rPr>
            <w:webHidden/>
          </w:rPr>
          <w:fldChar w:fldCharType="end"/>
        </w:r>
      </w:hyperlink>
    </w:p>
    <w:p w:rsidR="00D923B0" w:rsidRDefault="00D923B0">
      <w:pPr>
        <w:pStyle w:val="TOC1"/>
        <w:rPr>
          <w:rFonts w:eastAsiaTheme="minorEastAsia"/>
          <w:b w:val="0"/>
          <w:color w:val="auto"/>
          <w:kern w:val="0"/>
          <w:sz w:val="22"/>
          <w:szCs w:val="22"/>
          <w:lang w:val="en-US"/>
        </w:rPr>
      </w:pPr>
      <w:hyperlink w:anchor="_Toc469502703" w:history="1">
        <w:r w:rsidRPr="00197D3C">
          <w:rPr>
            <w:rStyle w:val="Hyperlink"/>
            <w:rFonts w:ascii="Calibri" w:hAnsi="Calibri" w:cs="Calibri"/>
          </w:rPr>
          <w:t>5</w:t>
        </w:r>
        <w:r>
          <w:rPr>
            <w:rFonts w:eastAsiaTheme="minorEastAsia"/>
            <w:b w:val="0"/>
            <w:color w:val="auto"/>
            <w:kern w:val="0"/>
            <w:sz w:val="22"/>
            <w:szCs w:val="22"/>
            <w:lang w:val="en-US"/>
          </w:rPr>
          <w:tab/>
        </w:r>
        <w:r w:rsidRPr="00197D3C">
          <w:rPr>
            <w:rStyle w:val="Hyperlink"/>
            <w:rFonts w:ascii="Calibri" w:hAnsi="Calibri"/>
          </w:rPr>
          <w:t>Known</w:t>
        </w:r>
        <w:r w:rsidRPr="00197D3C">
          <w:rPr>
            <w:rStyle w:val="Hyperlink"/>
            <w:rFonts w:ascii="Calibri" w:hAnsi="Calibri" w:cs="Calibri"/>
          </w:rPr>
          <w:t xml:space="preserve"> Limitations with Design</w:t>
        </w:r>
        <w:r>
          <w:rPr>
            <w:webHidden/>
          </w:rPr>
          <w:tab/>
        </w:r>
        <w:r>
          <w:rPr>
            <w:webHidden/>
          </w:rPr>
          <w:fldChar w:fldCharType="begin"/>
        </w:r>
        <w:r>
          <w:rPr>
            <w:webHidden/>
          </w:rPr>
          <w:instrText xml:space="preserve"> PAGEREF _Toc469502703 \h </w:instrText>
        </w:r>
        <w:r>
          <w:rPr>
            <w:webHidden/>
          </w:rPr>
        </w:r>
        <w:r>
          <w:rPr>
            <w:webHidden/>
          </w:rPr>
          <w:fldChar w:fldCharType="separate"/>
        </w:r>
        <w:r>
          <w:rPr>
            <w:webHidden/>
          </w:rPr>
          <w:t>13</w:t>
        </w:r>
        <w:r>
          <w:rPr>
            <w:webHidden/>
          </w:rPr>
          <w:fldChar w:fldCharType="end"/>
        </w:r>
      </w:hyperlink>
    </w:p>
    <w:p w:rsidR="00D923B0" w:rsidRDefault="00D923B0">
      <w:pPr>
        <w:pStyle w:val="TOC1"/>
        <w:rPr>
          <w:rFonts w:eastAsiaTheme="minorEastAsia"/>
          <w:b w:val="0"/>
          <w:color w:val="auto"/>
          <w:kern w:val="0"/>
          <w:sz w:val="22"/>
          <w:szCs w:val="22"/>
          <w:lang w:val="en-US"/>
        </w:rPr>
      </w:pPr>
      <w:hyperlink w:anchor="_Toc469502704" w:history="1">
        <w:r w:rsidRPr="00197D3C">
          <w:rPr>
            <w:rStyle w:val="Hyperlink"/>
            <w:rFonts w:ascii="Calibri" w:hAnsi="Calibri" w:cs="Calibri"/>
          </w:rPr>
          <w:t>6</w:t>
        </w:r>
        <w:r>
          <w:rPr>
            <w:rFonts w:eastAsiaTheme="minorEastAsia"/>
            <w:b w:val="0"/>
            <w:color w:val="auto"/>
            <w:kern w:val="0"/>
            <w:sz w:val="22"/>
            <w:szCs w:val="22"/>
            <w:lang w:val="en-US"/>
          </w:rPr>
          <w:tab/>
        </w:r>
        <w:r w:rsidRPr="00197D3C">
          <w:rPr>
            <w:rStyle w:val="Hyperlink"/>
            <w:rFonts w:ascii="Calibri" w:hAnsi="Calibri" w:cs="Calibri"/>
          </w:rPr>
          <w:t>UNIT TEST CONSIDERATION</w:t>
        </w:r>
        <w:r>
          <w:rPr>
            <w:webHidden/>
          </w:rPr>
          <w:tab/>
        </w:r>
        <w:r>
          <w:rPr>
            <w:webHidden/>
          </w:rPr>
          <w:fldChar w:fldCharType="begin"/>
        </w:r>
        <w:r>
          <w:rPr>
            <w:webHidden/>
          </w:rPr>
          <w:instrText xml:space="preserve"> PAGEREF _Toc469502704 \h </w:instrText>
        </w:r>
        <w:r>
          <w:rPr>
            <w:webHidden/>
          </w:rPr>
        </w:r>
        <w:r>
          <w:rPr>
            <w:webHidden/>
          </w:rPr>
          <w:fldChar w:fldCharType="separate"/>
        </w:r>
        <w:r>
          <w:rPr>
            <w:webHidden/>
          </w:rPr>
          <w:t>14</w:t>
        </w:r>
        <w:r>
          <w:rPr>
            <w:webHidden/>
          </w:rPr>
          <w:fldChar w:fldCharType="end"/>
        </w:r>
      </w:hyperlink>
    </w:p>
    <w:p w:rsidR="00D923B0" w:rsidRDefault="00D923B0">
      <w:pPr>
        <w:pStyle w:val="TOC1"/>
        <w:tabs>
          <w:tab w:val="left" w:pos="1400"/>
        </w:tabs>
        <w:rPr>
          <w:rFonts w:eastAsiaTheme="minorEastAsia"/>
          <w:b w:val="0"/>
          <w:color w:val="auto"/>
          <w:kern w:val="0"/>
          <w:sz w:val="22"/>
          <w:szCs w:val="22"/>
          <w:lang w:val="en-US"/>
        </w:rPr>
      </w:pPr>
      <w:hyperlink w:anchor="_Toc469502705" w:history="1">
        <w:r w:rsidRPr="00197D3C">
          <w:rPr>
            <w:rStyle w:val="Hyperlink"/>
          </w:rPr>
          <w:t>Appendix A</w:t>
        </w:r>
        <w:r>
          <w:rPr>
            <w:rFonts w:eastAsiaTheme="minorEastAsia"/>
            <w:b w:val="0"/>
            <w:color w:val="auto"/>
            <w:kern w:val="0"/>
            <w:sz w:val="22"/>
            <w:szCs w:val="22"/>
            <w:lang w:val="en-US"/>
          </w:rPr>
          <w:tab/>
        </w:r>
        <w:r w:rsidRPr="00197D3C">
          <w:rPr>
            <w:rStyle w:val="Hyperlink"/>
          </w:rPr>
          <w:t>Abbreviations and Acronyms</w:t>
        </w:r>
        <w:r>
          <w:rPr>
            <w:webHidden/>
          </w:rPr>
          <w:tab/>
        </w:r>
        <w:r>
          <w:rPr>
            <w:webHidden/>
          </w:rPr>
          <w:fldChar w:fldCharType="begin"/>
        </w:r>
        <w:r>
          <w:rPr>
            <w:webHidden/>
          </w:rPr>
          <w:instrText xml:space="preserve"> PAGEREF _Toc469502705 \h </w:instrText>
        </w:r>
        <w:r>
          <w:rPr>
            <w:webHidden/>
          </w:rPr>
        </w:r>
        <w:r>
          <w:rPr>
            <w:webHidden/>
          </w:rPr>
          <w:fldChar w:fldCharType="separate"/>
        </w:r>
        <w:r>
          <w:rPr>
            <w:webHidden/>
          </w:rPr>
          <w:t>15</w:t>
        </w:r>
        <w:r>
          <w:rPr>
            <w:webHidden/>
          </w:rPr>
          <w:fldChar w:fldCharType="end"/>
        </w:r>
      </w:hyperlink>
    </w:p>
    <w:p w:rsidR="00D923B0" w:rsidRDefault="00D923B0">
      <w:pPr>
        <w:pStyle w:val="TOC1"/>
        <w:tabs>
          <w:tab w:val="left" w:pos="1400"/>
        </w:tabs>
        <w:rPr>
          <w:rFonts w:eastAsiaTheme="minorEastAsia"/>
          <w:b w:val="0"/>
          <w:color w:val="auto"/>
          <w:kern w:val="0"/>
          <w:sz w:val="22"/>
          <w:szCs w:val="22"/>
          <w:lang w:val="en-US"/>
        </w:rPr>
      </w:pPr>
      <w:hyperlink w:anchor="_Toc469502706" w:history="1">
        <w:r w:rsidRPr="00197D3C">
          <w:rPr>
            <w:rStyle w:val="Hyperlink"/>
          </w:rPr>
          <w:t>Appendix B</w:t>
        </w:r>
        <w:r>
          <w:rPr>
            <w:rFonts w:eastAsiaTheme="minorEastAsia"/>
            <w:b w:val="0"/>
            <w:color w:val="auto"/>
            <w:kern w:val="0"/>
            <w:sz w:val="22"/>
            <w:szCs w:val="22"/>
            <w:lang w:val="en-US"/>
          </w:rPr>
          <w:tab/>
        </w:r>
        <w:r w:rsidRPr="00197D3C">
          <w:rPr>
            <w:rStyle w:val="Hyperlink"/>
          </w:rPr>
          <w:t>Glossary</w:t>
        </w:r>
        <w:r>
          <w:rPr>
            <w:webHidden/>
          </w:rPr>
          <w:tab/>
        </w:r>
        <w:r>
          <w:rPr>
            <w:webHidden/>
          </w:rPr>
          <w:fldChar w:fldCharType="begin"/>
        </w:r>
        <w:r>
          <w:rPr>
            <w:webHidden/>
          </w:rPr>
          <w:instrText xml:space="preserve"> PAGEREF _Toc469502706 \h </w:instrText>
        </w:r>
        <w:r>
          <w:rPr>
            <w:webHidden/>
          </w:rPr>
        </w:r>
        <w:r>
          <w:rPr>
            <w:webHidden/>
          </w:rPr>
          <w:fldChar w:fldCharType="separate"/>
        </w:r>
        <w:r>
          <w:rPr>
            <w:webHidden/>
          </w:rPr>
          <w:t>16</w:t>
        </w:r>
        <w:r>
          <w:rPr>
            <w:webHidden/>
          </w:rPr>
          <w:fldChar w:fldCharType="end"/>
        </w:r>
      </w:hyperlink>
    </w:p>
    <w:p w:rsidR="00D923B0" w:rsidRDefault="00D923B0">
      <w:pPr>
        <w:pStyle w:val="TOC1"/>
        <w:tabs>
          <w:tab w:val="left" w:pos="1400"/>
        </w:tabs>
        <w:rPr>
          <w:rFonts w:eastAsiaTheme="minorEastAsia"/>
          <w:b w:val="0"/>
          <w:color w:val="auto"/>
          <w:kern w:val="0"/>
          <w:sz w:val="22"/>
          <w:szCs w:val="22"/>
          <w:lang w:val="en-US"/>
        </w:rPr>
      </w:pPr>
      <w:hyperlink w:anchor="_Toc469502707" w:history="1">
        <w:r w:rsidRPr="00197D3C">
          <w:rPr>
            <w:rStyle w:val="Hyperlink"/>
          </w:rPr>
          <w:t>Appendix C</w:t>
        </w:r>
        <w:r>
          <w:rPr>
            <w:rFonts w:eastAsiaTheme="minorEastAsia"/>
            <w:b w:val="0"/>
            <w:color w:val="auto"/>
            <w:kern w:val="0"/>
            <w:sz w:val="22"/>
            <w:szCs w:val="22"/>
            <w:lang w:val="en-US"/>
          </w:rPr>
          <w:tab/>
        </w:r>
        <w:r w:rsidRPr="00197D3C">
          <w:rPr>
            <w:rStyle w:val="Hyperlink"/>
          </w:rPr>
          <w:t>References</w:t>
        </w:r>
        <w:r>
          <w:rPr>
            <w:webHidden/>
          </w:rPr>
          <w:tab/>
        </w:r>
        <w:r>
          <w:rPr>
            <w:webHidden/>
          </w:rPr>
          <w:fldChar w:fldCharType="begin"/>
        </w:r>
        <w:r>
          <w:rPr>
            <w:webHidden/>
          </w:rPr>
          <w:instrText xml:space="preserve"> PAGEREF _Toc469502707 \h </w:instrText>
        </w:r>
        <w:r>
          <w:rPr>
            <w:webHidden/>
          </w:rPr>
        </w:r>
        <w:r>
          <w:rPr>
            <w:webHidden/>
          </w:rPr>
          <w:fldChar w:fldCharType="separate"/>
        </w:r>
        <w:r>
          <w:rPr>
            <w:webHidden/>
          </w:rPr>
          <w:t>17</w:t>
        </w:r>
        <w:r>
          <w:rPr>
            <w:webHidden/>
          </w:rPr>
          <w:fldChar w:fldCharType="end"/>
        </w:r>
      </w:hyperlink>
    </w:p>
    <w:p w:rsidR="00707BA6" w:rsidRPr="00A158C7" w:rsidRDefault="00E16D14" w:rsidP="00E16D14">
      <w:pPr>
        <w:jc w:val="center"/>
      </w:pPr>
      <w:r>
        <w:rPr>
          <w:caps/>
        </w:rPr>
        <w:fldChar w:fldCharType="end"/>
      </w:r>
    </w:p>
    <w:p w:rsidR="00F95E33" w:rsidRPr="00A158C7" w:rsidRDefault="00F95E33" w:rsidP="00E16D14"/>
    <w:bookmarkStart w:id="31" w:name="_Toc406065228"/>
    <w:bookmarkEnd w:id="17"/>
    <w:bookmarkEnd w:id="18"/>
    <w:bookmarkEnd w:id="19"/>
    <w:bookmarkEnd w:id="20"/>
    <w:bookmarkEnd w:id="21"/>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32" w:name="_Toc469502658"/>
      <w:r w:rsidR="00A21A9E">
        <w:rPr>
          <w:rFonts w:ascii="Calibri" w:hAnsi="Calibri" w:cs="Calibri"/>
        </w:rPr>
        <w:t>DutyCycThermProtn</w:t>
      </w:r>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31"/>
      <w:bookmarkEnd w:id="32"/>
    </w:p>
    <w:p w:rsidR="00D229A6" w:rsidRPr="00A21A9E" w:rsidRDefault="00A21A9E" w:rsidP="00A21A9E">
      <w:pPr>
        <w:rPr>
          <w:rFonts w:cs="Calibri"/>
        </w:rPr>
      </w:pPr>
      <w:r w:rsidRPr="00A21A9E">
        <w:rPr>
          <w:rFonts w:cs="Calibri"/>
        </w:rPr>
        <w:t>The purpose of the Thermal Duty Cycle Protection is to limit and protect the system from excessive use, based on motor rotational velocity and system temperature.</w:t>
      </w:r>
      <w:r>
        <w:rPr>
          <w:rFonts w:cs="Calibri"/>
        </w:rPr>
        <w:t xml:space="preserve"> </w:t>
      </w:r>
      <w:r w:rsidRPr="00A21A9E">
        <w:rPr>
          <w:rFonts w:cs="Calibri"/>
        </w:rPr>
        <w:t>It also provides protection status information for use by other functions.</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33" w:name="_Toc406065229"/>
      <w:bookmarkStart w:id="34" w:name="_Toc469502659"/>
      <w:r w:rsidRPr="00AA38E8">
        <w:rPr>
          <w:rFonts w:ascii="Calibri" w:hAnsi="Calibri" w:cs="Calibri"/>
        </w:rPr>
        <w:lastRenderedPageBreak/>
        <w:t>Design details of software module</w:t>
      </w:r>
      <w:bookmarkEnd w:id="33"/>
      <w:bookmarkEnd w:id="34"/>
    </w:p>
    <w:p w:rsidR="00D229A6" w:rsidRPr="00AA38E8" w:rsidRDefault="00D229A6" w:rsidP="00D229A6">
      <w:pPr>
        <w:pStyle w:val="Heading2"/>
        <w:rPr>
          <w:rFonts w:ascii="Calibri" w:hAnsi="Calibri" w:cs="Calibri"/>
        </w:rPr>
      </w:pPr>
      <w:bookmarkStart w:id="35" w:name="_Toc406065230"/>
      <w:bookmarkStart w:id="36" w:name="_Toc469502660"/>
      <w:r w:rsidRPr="00D229A6">
        <w:t>Graphical</w:t>
      </w:r>
      <w:r>
        <w:rPr>
          <w:rFonts w:ascii="Calibri" w:hAnsi="Calibri" w:cs="Calibri"/>
        </w:rPr>
        <w:t xml:space="preserve"> representation of </w:t>
      </w:r>
      <w:bookmarkEnd w:id="35"/>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r w:rsidR="00606D8B">
        <w:rPr>
          <w:rFonts w:ascii="Calibri" w:hAnsi="Calibri" w:cs="Calibri"/>
        </w:rPr>
        <w:t>DutyCycThermProtn</w:t>
      </w:r>
      <w:bookmarkEnd w:id="36"/>
      <w:r w:rsidR="00AE55D3">
        <w:rPr>
          <w:rFonts w:ascii="Calibri" w:hAnsi="Calibri" w:cs="Calibri"/>
        </w:rPr>
        <w:fldChar w:fldCharType="end"/>
      </w:r>
    </w:p>
    <w:p w:rsidR="0025159E" w:rsidRDefault="00D229A6" w:rsidP="00D229A6">
      <w:pPr>
        <w:rPr>
          <w:rFonts w:cs="Calibri"/>
          <w:i/>
        </w:rPr>
      </w:pPr>
      <w:r>
        <w:rPr>
          <w:rFonts w:cs="Calibri"/>
          <w:i/>
        </w:rPr>
        <w:t xml:space="preserve"> </w:t>
      </w:r>
    </w:p>
    <w:p w:rsidR="00D229A6" w:rsidRDefault="0025159E" w:rsidP="00D229A6">
      <w:pPr>
        <w:rPr>
          <w:ins w:id="37" w:author="Ramachandran M G." w:date="2017-10-26T12:22:00Z"/>
          <w:rFonts w:cs="Calibri"/>
          <w:i/>
        </w:rPr>
      </w:pPr>
      <w:del w:id="38" w:author="Ramachandran M G." w:date="2017-10-26T12:22:00Z">
        <w:r w:rsidDel="00C508DC">
          <w:rPr>
            <w:noProof/>
            <w:lang w:bidi="ar-SA"/>
          </w:rPr>
          <w:drawing>
            <wp:inline distT="0" distB="0" distL="0" distR="0" wp14:anchorId="7E333E46" wp14:editId="0EE90D00">
              <wp:extent cx="5326380" cy="7200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30252" cy="7206135"/>
                      </a:xfrm>
                      <a:prstGeom prst="rect">
                        <a:avLst/>
                      </a:prstGeom>
                    </pic:spPr>
                  </pic:pic>
                </a:graphicData>
              </a:graphic>
            </wp:inline>
          </w:drawing>
        </w:r>
      </w:del>
    </w:p>
    <w:p w:rsidR="0088753B" w:rsidRDefault="0088753B" w:rsidP="00D229A6">
      <w:pPr>
        <w:rPr>
          <w:ins w:id="39" w:author="Ramachandran M G." w:date="2017-10-26T12:23:00Z"/>
          <w:rFonts w:cs="Calibri"/>
          <w:i/>
        </w:rPr>
      </w:pPr>
      <w:ins w:id="40" w:author="Ramachandran M G." w:date="2017-10-26T12:22:00Z">
        <w:r>
          <w:rPr>
            <w:noProof/>
            <w:lang w:bidi="ar-SA"/>
          </w:rPr>
          <w:lastRenderedPageBreak/>
          <w:drawing>
            <wp:inline distT="0" distB="0" distL="0" distR="0" wp14:anchorId="48C28756" wp14:editId="1290837C">
              <wp:extent cx="4029075" cy="469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075" cy="4695825"/>
                      </a:xfrm>
                      <a:prstGeom prst="rect">
                        <a:avLst/>
                      </a:prstGeom>
                    </pic:spPr>
                  </pic:pic>
                </a:graphicData>
              </a:graphic>
            </wp:inline>
          </w:drawing>
        </w:r>
      </w:ins>
    </w:p>
    <w:p w:rsidR="0088753B" w:rsidRDefault="0088753B" w:rsidP="00D229A6">
      <w:pPr>
        <w:rPr>
          <w:rFonts w:cs="Calibri"/>
          <w:i/>
        </w:rPr>
      </w:pPr>
      <w:ins w:id="41" w:author="Ramachandran M G." w:date="2017-10-26T12:23:00Z">
        <w:r>
          <w:rPr>
            <w:noProof/>
            <w:lang w:bidi="ar-SA"/>
          </w:rPr>
          <w:lastRenderedPageBreak/>
          <w:drawing>
            <wp:inline distT="0" distB="0" distL="0" distR="0" wp14:anchorId="00C48FC4" wp14:editId="2581B162">
              <wp:extent cx="3943350" cy="3743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3743325"/>
                      </a:xfrm>
                      <a:prstGeom prst="rect">
                        <a:avLst/>
                      </a:prstGeom>
                    </pic:spPr>
                  </pic:pic>
                </a:graphicData>
              </a:graphic>
            </wp:inline>
          </w:drawing>
        </w:r>
      </w:ins>
    </w:p>
    <w:p w:rsidR="00D229A6" w:rsidRPr="002D6391" w:rsidRDefault="00D229A6" w:rsidP="00D229A6">
      <w:pPr>
        <w:pStyle w:val="Heading2"/>
        <w:rPr>
          <w:rFonts w:ascii="Calibri" w:hAnsi="Calibri" w:cs="Calibri"/>
        </w:rPr>
      </w:pPr>
      <w:bookmarkStart w:id="42" w:name="_Toc406065231"/>
      <w:bookmarkStart w:id="43" w:name="_Toc469502661"/>
      <w:r w:rsidRPr="002D6391">
        <w:rPr>
          <w:rFonts w:ascii="Calibri" w:hAnsi="Calibri" w:cs="Calibri"/>
        </w:rPr>
        <w:t>Data Flow Diagram</w:t>
      </w:r>
      <w:bookmarkEnd w:id="42"/>
      <w:bookmarkEnd w:id="43"/>
    </w:p>
    <w:p w:rsidR="002C0D07" w:rsidRPr="002B094F" w:rsidRDefault="002C0D07" w:rsidP="002C0D07">
      <w:pPr>
        <w:rPr>
          <w:rFonts w:cs="Calibri"/>
        </w:rPr>
      </w:pPr>
      <w:r>
        <w:rPr>
          <w:lang w:bidi="ar-SA"/>
        </w:rPr>
        <w:t>See FDD</w:t>
      </w:r>
    </w:p>
    <w:p w:rsidR="00D229A6" w:rsidRPr="002D6391" w:rsidRDefault="00AC4CD8" w:rsidP="00387BF4">
      <w:pPr>
        <w:pStyle w:val="Heading3"/>
        <w:tabs>
          <w:tab w:val="clear" w:pos="1017"/>
        </w:tabs>
        <w:ind w:left="562" w:hanging="562"/>
        <w:rPr>
          <w:rFonts w:ascii="Calibri" w:hAnsi="Calibri" w:cs="Calibri"/>
        </w:rPr>
      </w:pPr>
      <w:bookmarkStart w:id="44" w:name="_Toc375924736"/>
      <w:bookmarkStart w:id="45" w:name="_Toc406065232"/>
      <w:bookmarkStart w:id="46" w:name="_Toc469502662"/>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44"/>
      <w:bookmarkEnd w:id="45"/>
      <w:bookmarkEnd w:id="46"/>
    </w:p>
    <w:p w:rsidR="00D229A6" w:rsidRPr="002C0D07" w:rsidRDefault="002C0D07" w:rsidP="00D229A6">
      <w:pPr>
        <w:rPr>
          <w:rFonts w:cs="Calibri"/>
        </w:rPr>
      </w:pPr>
      <w:r>
        <w:rPr>
          <w:lang w:bidi="ar-SA"/>
        </w:rPr>
        <w:t>See FDD</w:t>
      </w:r>
    </w:p>
    <w:p w:rsidR="00D229A6" w:rsidRPr="00A32585" w:rsidRDefault="00AC4CD8" w:rsidP="00D229A6">
      <w:pPr>
        <w:pStyle w:val="Heading3"/>
        <w:ind w:left="562" w:hanging="562"/>
        <w:rPr>
          <w:rFonts w:ascii="Calibri" w:hAnsi="Calibri" w:cs="Calibri"/>
        </w:rPr>
      </w:pPr>
      <w:bookmarkStart w:id="47" w:name="_Toc375924737"/>
      <w:bookmarkStart w:id="48" w:name="_Toc406065233"/>
      <w:bookmarkStart w:id="49" w:name="_Toc469502663"/>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47"/>
      <w:bookmarkEnd w:id="48"/>
      <w:bookmarkEnd w:id="49"/>
    </w:p>
    <w:p w:rsidR="002B094F" w:rsidRPr="002C0D07" w:rsidRDefault="002C0D07" w:rsidP="002B094F">
      <w:pPr>
        <w:rPr>
          <w:rFonts w:cs="Calibri"/>
        </w:rPr>
      </w:pPr>
      <w:r>
        <w:rPr>
          <w:lang w:bidi="ar-SA"/>
        </w:rPr>
        <w:t>See FDD</w:t>
      </w:r>
    </w:p>
    <w:p w:rsidR="002B094F" w:rsidRPr="00AC4CD8" w:rsidRDefault="002B094F" w:rsidP="00AC4CD8">
      <w:pPr>
        <w:pStyle w:val="Heading1"/>
        <w:ind w:left="562" w:hanging="562"/>
        <w:rPr>
          <w:rFonts w:ascii="Calibri" w:hAnsi="Calibri" w:cs="Calibri"/>
        </w:rPr>
      </w:pPr>
      <w:bookmarkStart w:id="50" w:name="_Toc338170479"/>
      <w:bookmarkStart w:id="51" w:name="_Toc375678228"/>
      <w:bookmarkStart w:id="52" w:name="_Toc418080062"/>
      <w:bookmarkStart w:id="53" w:name="_Toc421709912"/>
      <w:bookmarkStart w:id="54" w:name="_Toc469502664"/>
      <w:r w:rsidRPr="00AC4CD8">
        <w:rPr>
          <w:rFonts w:ascii="Calibri" w:hAnsi="Calibri" w:cs="Calibri"/>
        </w:rPr>
        <w:lastRenderedPageBreak/>
        <w:t>Constant Data Dictionary</w:t>
      </w:r>
      <w:bookmarkEnd w:id="50"/>
      <w:bookmarkEnd w:id="51"/>
      <w:bookmarkEnd w:id="52"/>
      <w:bookmarkEnd w:id="53"/>
      <w:bookmarkEnd w:id="54"/>
    </w:p>
    <w:p w:rsidR="00AC4CD8" w:rsidRPr="00DA5500" w:rsidRDefault="00AC4CD8" w:rsidP="00AC4CD8">
      <w:pPr>
        <w:pStyle w:val="Heading2"/>
        <w:spacing w:after="60"/>
        <w:rPr>
          <w:rFonts w:ascii="Calibri" w:hAnsi="Calibri"/>
        </w:rPr>
      </w:pPr>
      <w:bookmarkStart w:id="55" w:name="_Toc421011506"/>
      <w:bookmarkStart w:id="56" w:name="_Toc421786527"/>
      <w:bookmarkStart w:id="57" w:name="_Toc469502665"/>
      <w:bookmarkStart w:id="58" w:name="_Toc418080064"/>
      <w:r w:rsidRPr="00DA5500">
        <w:rPr>
          <w:rFonts w:ascii="Calibri" w:hAnsi="Calibri"/>
        </w:rPr>
        <w:t>Program (fixed) Constants</w:t>
      </w:r>
      <w:bookmarkEnd w:id="55"/>
      <w:bookmarkEnd w:id="56"/>
      <w:bookmarkEnd w:id="57"/>
    </w:p>
    <w:p w:rsidR="00AC4CD8" w:rsidRPr="00DA5500" w:rsidRDefault="00AC4CD8" w:rsidP="00AC4CD8">
      <w:pPr>
        <w:pStyle w:val="Heading3"/>
        <w:tabs>
          <w:tab w:val="clear" w:pos="1017"/>
          <w:tab w:val="num" w:pos="567"/>
        </w:tabs>
        <w:ind w:left="567"/>
        <w:rPr>
          <w:rFonts w:ascii="Calibri" w:hAnsi="Calibri"/>
        </w:rPr>
      </w:pPr>
      <w:bookmarkStart w:id="59" w:name="_Toc469502666"/>
      <w:bookmarkEnd w:id="58"/>
      <w:r w:rsidRPr="00DA5500">
        <w:rPr>
          <w:rFonts w:ascii="Calibri" w:hAnsi="Calibri"/>
        </w:rPr>
        <w:t>Embedded Constants</w:t>
      </w:r>
      <w:bookmarkEnd w:id="59"/>
    </w:p>
    <w:p w:rsidR="00AC4CD8"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p w:rsidR="00F513EA" w:rsidRPr="0048012A" w:rsidRDefault="00F513EA" w:rsidP="00F513EA">
      <w:pPr>
        <w:pStyle w:val="BodyText3"/>
        <w:rPr>
          <w:rFonts w:cs="Calibri"/>
          <w:sz w:val="20"/>
          <w:szCs w:val="20"/>
        </w:rPr>
      </w:pPr>
      <w:r>
        <w:rPr>
          <w:rFonts w:cs="Calibri"/>
          <w:sz w:val="20"/>
          <w:szCs w:val="20"/>
        </w:rPr>
        <w:t>Refer .m file</w:t>
      </w:r>
    </w:p>
    <w:tbl>
      <w:tblPr>
        <w:tblW w:w="5273"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385"/>
      </w:tblGrid>
      <w:tr w:rsidR="005B674C" w:rsidRPr="00AA38E8" w:rsidTr="005B674C">
        <w:trPr>
          <w:jc w:val="center"/>
        </w:trPr>
        <w:tc>
          <w:tcPr>
            <w:tcW w:w="3888" w:type="dxa"/>
            <w:tcBorders>
              <w:top w:val="single" w:sz="6" w:space="0" w:color="auto"/>
              <w:left w:val="single" w:sz="6" w:space="0" w:color="auto"/>
              <w:bottom w:val="single" w:sz="6" w:space="0" w:color="auto"/>
              <w:right w:val="single" w:sz="6" w:space="0" w:color="auto"/>
            </w:tcBorders>
            <w:shd w:val="pct30" w:color="FFFF00" w:fill="FFFFFF"/>
          </w:tcPr>
          <w:p w:rsidR="005B674C" w:rsidRPr="00AA38E8" w:rsidRDefault="005B674C" w:rsidP="00F4318C">
            <w:pPr>
              <w:spacing w:before="60"/>
              <w:jc w:val="center"/>
              <w:rPr>
                <w:rFonts w:cs="Calibri"/>
                <w:sz w:val="16"/>
                <w:szCs w:val="16"/>
              </w:rPr>
            </w:pPr>
            <w:r w:rsidRPr="00AA38E8">
              <w:rPr>
                <w:rFonts w:cs="Calibri"/>
                <w:sz w:val="16"/>
                <w:szCs w:val="16"/>
              </w:rPr>
              <w:t>Constant Name</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5B674C" w:rsidRPr="00AA38E8" w:rsidRDefault="005B674C" w:rsidP="00F4318C">
            <w:pPr>
              <w:spacing w:before="60"/>
              <w:jc w:val="center"/>
              <w:rPr>
                <w:rFonts w:cs="Calibri"/>
                <w:sz w:val="16"/>
                <w:szCs w:val="16"/>
              </w:rPr>
            </w:pPr>
            <w:r w:rsidRPr="00AA38E8">
              <w:rPr>
                <w:rFonts w:cs="Calibri"/>
                <w:sz w:val="16"/>
                <w:szCs w:val="16"/>
              </w:rPr>
              <w:t>Value</w:t>
            </w:r>
          </w:p>
        </w:tc>
      </w:tr>
      <w:tr w:rsidR="005B674C" w:rsidRPr="00AA38E8" w:rsidTr="005B674C">
        <w:trPr>
          <w:jc w:val="center"/>
        </w:trPr>
        <w:tc>
          <w:tcPr>
            <w:tcW w:w="3888" w:type="dxa"/>
            <w:tcBorders>
              <w:top w:val="single" w:sz="6" w:space="0" w:color="auto"/>
              <w:left w:val="single" w:sz="6" w:space="0" w:color="auto"/>
              <w:bottom w:val="single" w:sz="6" w:space="0" w:color="auto"/>
              <w:right w:val="single" w:sz="6" w:space="0" w:color="auto"/>
            </w:tcBorders>
          </w:tcPr>
          <w:p w:rsidR="005B674C" w:rsidRDefault="005B674C" w:rsidP="005B674C">
            <w:pPr>
              <w:spacing w:before="60"/>
              <w:jc w:val="center"/>
              <w:rPr>
                <w:rFonts w:cs="Calibri"/>
                <w:sz w:val="16"/>
                <w:szCs w:val="16"/>
              </w:rPr>
            </w:pPr>
            <w:r w:rsidRPr="005B674C">
              <w:rPr>
                <w:rFonts w:cs="Calibri"/>
                <w:sz w:val="16"/>
                <w:szCs w:val="16"/>
              </w:rPr>
              <w:t>THERMLOADLIMSIZE_CNT_U08</w:t>
            </w:r>
          </w:p>
        </w:tc>
        <w:tc>
          <w:tcPr>
            <w:tcW w:w="1385" w:type="dxa"/>
            <w:tcBorders>
              <w:top w:val="single" w:sz="6" w:space="0" w:color="auto"/>
              <w:left w:val="single" w:sz="6" w:space="0" w:color="auto"/>
              <w:bottom w:val="single" w:sz="6" w:space="0" w:color="auto"/>
              <w:right w:val="single" w:sz="6" w:space="0" w:color="auto"/>
            </w:tcBorders>
          </w:tcPr>
          <w:p w:rsidR="005B674C" w:rsidRDefault="005B674C" w:rsidP="005B674C">
            <w:pPr>
              <w:spacing w:before="60"/>
              <w:jc w:val="center"/>
              <w:rPr>
                <w:rFonts w:cs="Calibri"/>
                <w:sz w:val="16"/>
                <w:szCs w:val="16"/>
              </w:rPr>
            </w:pPr>
            <w:r>
              <w:rPr>
                <w:rFonts w:cs="Calibri"/>
                <w:sz w:val="16"/>
                <w:szCs w:val="16"/>
              </w:rPr>
              <w:t>8</w:t>
            </w:r>
            <w:ins w:id="60" w:author="Ramachandran M G." w:date="2017-10-26T12:26:00Z">
              <w:r w:rsidR="0088753B">
                <w:rPr>
                  <w:rFonts w:cs="Calibri"/>
                  <w:sz w:val="16"/>
                  <w:szCs w:val="16"/>
                </w:rPr>
                <w:t>U</w:t>
              </w:r>
            </w:ins>
          </w:p>
        </w:tc>
      </w:tr>
      <w:tr w:rsidR="005B674C" w:rsidRPr="00AA38E8" w:rsidTr="005B674C">
        <w:trPr>
          <w:jc w:val="center"/>
        </w:trPr>
        <w:tc>
          <w:tcPr>
            <w:tcW w:w="3888" w:type="dxa"/>
            <w:tcBorders>
              <w:top w:val="single" w:sz="6" w:space="0" w:color="auto"/>
              <w:left w:val="single" w:sz="6" w:space="0" w:color="auto"/>
              <w:bottom w:val="single" w:sz="6" w:space="0" w:color="auto"/>
              <w:right w:val="single" w:sz="6" w:space="0" w:color="auto"/>
            </w:tcBorders>
          </w:tcPr>
          <w:p w:rsidR="005B674C" w:rsidRPr="005B674C" w:rsidRDefault="00323F85" w:rsidP="005B674C">
            <w:pPr>
              <w:spacing w:before="60"/>
              <w:jc w:val="center"/>
              <w:rPr>
                <w:rFonts w:cs="Calibri"/>
                <w:sz w:val="16"/>
                <w:szCs w:val="16"/>
              </w:rPr>
            </w:pPr>
            <w:r w:rsidRPr="00323F85">
              <w:rPr>
                <w:rFonts w:cs="Calibri"/>
                <w:sz w:val="16"/>
                <w:szCs w:val="16"/>
              </w:rPr>
              <w:t>MULTFILTERSIZE_CNT_U08</w:t>
            </w:r>
          </w:p>
        </w:tc>
        <w:tc>
          <w:tcPr>
            <w:tcW w:w="1385" w:type="dxa"/>
            <w:tcBorders>
              <w:top w:val="single" w:sz="6" w:space="0" w:color="auto"/>
              <w:left w:val="single" w:sz="6" w:space="0" w:color="auto"/>
              <w:bottom w:val="single" w:sz="6" w:space="0" w:color="auto"/>
              <w:right w:val="single" w:sz="6" w:space="0" w:color="auto"/>
            </w:tcBorders>
          </w:tcPr>
          <w:p w:rsidR="005B674C" w:rsidRDefault="005B674C" w:rsidP="005B674C">
            <w:pPr>
              <w:spacing w:before="60"/>
              <w:jc w:val="center"/>
              <w:rPr>
                <w:rFonts w:cs="Calibri"/>
                <w:sz w:val="16"/>
                <w:szCs w:val="16"/>
              </w:rPr>
            </w:pPr>
            <w:r>
              <w:rPr>
                <w:rFonts w:cs="Calibri"/>
                <w:sz w:val="16"/>
                <w:szCs w:val="16"/>
              </w:rPr>
              <w:t>6</w:t>
            </w:r>
            <w:ins w:id="61" w:author="Ramachandran M G." w:date="2017-10-26T12:26:00Z">
              <w:r w:rsidR="0088753B">
                <w:rPr>
                  <w:rFonts w:cs="Calibri"/>
                  <w:sz w:val="16"/>
                  <w:szCs w:val="16"/>
                </w:rPr>
                <w:t>U</w:t>
              </w:r>
            </w:ins>
          </w:p>
        </w:tc>
      </w:tr>
      <w:tr w:rsidR="0088753B" w:rsidRPr="00AA38E8" w:rsidTr="005B674C">
        <w:trPr>
          <w:jc w:val="center"/>
          <w:ins w:id="62" w:author="Ramachandran M G." w:date="2017-10-26T12:26:00Z"/>
        </w:trPr>
        <w:tc>
          <w:tcPr>
            <w:tcW w:w="3888" w:type="dxa"/>
            <w:tcBorders>
              <w:top w:val="single" w:sz="6" w:space="0" w:color="auto"/>
              <w:left w:val="single" w:sz="6" w:space="0" w:color="auto"/>
              <w:bottom w:val="single" w:sz="6" w:space="0" w:color="auto"/>
              <w:right w:val="single" w:sz="6" w:space="0" w:color="auto"/>
            </w:tcBorders>
          </w:tcPr>
          <w:p w:rsidR="0088753B" w:rsidRPr="00323F85" w:rsidRDefault="0088753B" w:rsidP="005B674C">
            <w:pPr>
              <w:spacing w:before="60"/>
              <w:jc w:val="center"/>
              <w:rPr>
                <w:ins w:id="63" w:author="Ramachandran M G." w:date="2017-10-26T12:26:00Z"/>
                <w:rFonts w:cs="Calibri"/>
                <w:sz w:val="16"/>
                <w:szCs w:val="16"/>
              </w:rPr>
            </w:pPr>
            <w:ins w:id="64" w:author="Ramachandran M G." w:date="2017-10-26T12:26:00Z">
              <w:r w:rsidRPr="0088753B">
                <w:rPr>
                  <w:rFonts w:cs="Calibri"/>
                  <w:sz w:val="16"/>
                  <w:szCs w:val="16"/>
                </w:rPr>
                <w:t>BITMASK2_CNT_U08</w:t>
              </w:r>
            </w:ins>
          </w:p>
        </w:tc>
        <w:tc>
          <w:tcPr>
            <w:tcW w:w="1385" w:type="dxa"/>
            <w:tcBorders>
              <w:top w:val="single" w:sz="6" w:space="0" w:color="auto"/>
              <w:left w:val="single" w:sz="6" w:space="0" w:color="auto"/>
              <w:bottom w:val="single" w:sz="6" w:space="0" w:color="auto"/>
              <w:right w:val="single" w:sz="6" w:space="0" w:color="auto"/>
            </w:tcBorders>
          </w:tcPr>
          <w:p w:rsidR="0088753B" w:rsidRDefault="0088753B" w:rsidP="005B674C">
            <w:pPr>
              <w:spacing w:before="60"/>
              <w:jc w:val="center"/>
              <w:rPr>
                <w:ins w:id="65" w:author="Ramachandran M G." w:date="2017-10-26T12:26:00Z"/>
                <w:rFonts w:cs="Calibri"/>
                <w:sz w:val="16"/>
                <w:szCs w:val="16"/>
              </w:rPr>
            </w:pPr>
            <w:ins w:id="66" w:author="Ramachandran M G." w:date="2017-10-26T12:27:00Z">
              <w:r>
                <w:rPr>
                  <w:rFonts w:cs="Calibri"/>
                  <w:sz w:val="16"/>
                  <w:szCs w:val="16"/>
                </w:rPr>
                <w:t>2U</w:t>
              </w:r>
            </w:ins>
          </w:p>
        </w:tc>
      </w:tr>
      <w:tr w:rsidR="0088753B" w:rsidRPr="00AA38E8" w:rsidTr="005B674C">
        <w:trPr>
          <w:jc w:val="center"/>
          <w:ins w:id="67" w:author="Ramachandran M G." w:date="2017-10-26T12:26:00Z"/>
        </w:trPr>
        <w:tc>
          <w:tcPr>
            <w:tcW w:w="3888" w:type="dxa"/>
            <w:tcBorders>
              <w:top w:val="single" w:sz="6" w:space="0" w:color="auto"/>
              <w:left w:val="single" w:sz="6" w:space="0" w:color="auto"/>
              <w:bottom w:val="single" w:sz="6" w:space="0" w:color="auto"/>
              <w:right w:val="single" w:sz="6" w:space="0" w:color="auto"/>
            </w:tcBorders>
          </w:tcPr>
          <w:p w:rsidR="0088753B" w:rsidRPr="0088753B" w:rsidRDefault="0088753B" w:rsidP="005B674C">
            <w:pPr>
              <w:spacing w:before="60"/>
              <w:jc w:val="center"/>
              <w:rPr>
                <w:ins w:id="68" w:author="Ramachandran M G." w:date="2017-10-26T12:26:00Z"/>
                <w:rFonts w:cs="Calibri"/>
                <w:sz w:val="16"/>
                <w:szCs w:val="16"/>
              </w:rPr>
            </w:pPr>
            <w:ins w:id="69" w:author="Ramachandran M G." w:date="2017-10-26T12:27:00Z">
              <w:r w:rsidRPr="0088753B">
                <w:rPr>
                  <w:rFonts w:cs="Calibri"/>
                  <w:sz w:val="16"/>
                  <w:szCs w:val="16"/>
                </w:rPr>
                <w:t>BITMASK4_CNT_U08</w:t>
              </w:r>
            </w:ins>
          </w:p>
        </w:tc>
        <w:tc>
          <w:tcPr>
            <w:tcW w:w="1385" w:type="dxa"/>
            <w:tcBorders>
              <w:top w:val="single" w:sz="6" w:space="0" w:color="auto"/>
              <w:left w:val="single" w:sz="6" w:space="0" w:color="auto"/>
              <w:bottom w:val="single" w:sz="6" w:space="0" w:color="auto"/>
              <w:right w:val="single" w:sz="6" w:space="0" w:color="auto"/>
            </w:tcBorders>
          </w:tcPr>
          <w:p w:rsidR="0088753B" w:rsidRDefault="0088753B" w:rsidP="005B674C">
            <w:pPr>
              <w:spacing w:before="60"/>
              <w:jc w:val="center"/>
              <w:rPr>
                <w:ins w:id="70" w:author="Ramachandran M G." w:date="2017-10-26T12:26:00Z"/>
                <w:rFonts w:cs="Calibri"/>
                <w:sz w:val="16"/>
                <w:szCs w:val="16"/>
              </w:rPr>
            </w:pPr>
            <w:ins w:id="71" w:author="Ramachandran M G." w:date="2017-10-26T12:27:00Z">
              <w:r>
                <w:rPr>
                  <w:rFonts w:cs="Calibri"/>
                  <w:sz w:val="16"/>
                  <w:szCs w:val="16"/>
                </w:rPr>
                <w:t>4U</w:t>
              </w:r>
            </w:ins>
          </w:p>
        </w:tc>
      </w:tr>
      <w:tr w:rsidR="0088753B" w:rsidRPr="00AA38E8" w:rsidTr="005B674C">
        <w:trPr>
          <w:jc w:val="center"/>
          <w:ins w:id="72" w:author="Ramachandran M G." w:date="2017-10-26T12:26:00Z"/>
        </w:trPr>
        <w:tc>
          <w:tcPr>
            <w:tcW w:w="3888" w:type="dxa"/>
            <w:tcBorders>
              <w:top w:val="single" w:sz="6" w:space="0" w:color="auto"/>
              <w:left w:val="single" w:sz="6" w:space="0" w:color="auto"/>
              <w:bottom w:val="single" w:sz="6" w:space="0" w:color="auto"/>
              <w:right w:val="single" w:sz="6" w:space="0" w:color="auto"/>
            </w:tcBorders>
          </w:tcPr>
          <w:p w:rsidR="0088753B" w:rsidRPr="0088753B" w:rsidRDefault="0088753B" w:rsidP="005B674C">
            <w:pPr>
              <w:spacing w:before="60"/>
              <w:jc w:val="center"/>
              <w:rPr>
                <w:ins w:id="73" w:author="Ramachandran M G." w:date="2017-10-26T12:26:00Z"/>
                <w:rFonts w:cs="Calibri"/>
                <w:sz w:val="16"/>
                <w:szCs w:val="16"/>
              </w:rPr>
            </w:pPr>
            <w:ins w:id="74" w:author="Ramachandran M G." w:date="2017-10-26T12:32:00Z">
              <w:r w:rsidRPr="0088753B">
                <w:rPr>
                  <w:rFonts w:cs="Calibri"/>
                  <w:sz w:val="16"/>
                  <w:szCs w:val="16"/>
                </w:rPr>
                <w:t>IDX5_CNT_U08</w:t>
              </w:r>
            </w:ins>
          </w:p>
        </w:tc>
        <w:tc>
          <w:tcPr>
            <w:tcW w:w="1385" w:type="dxa"/>
            <w:tcBorders>
              <w:top w:val="single" w:sz="6" w:space="0" w:color="auto"/>
              <w:left w:val="single" w:sz="6" w:space="0" w:color="auto"/>
              <w:bottom w:val="single" w:sz="6" w:space="0" w:color="auto"/>
              <w:right w:val="single" w:sz="6" w:space="0" w:color="auto"/>
            </w:tcBorders>
          </w:tcPr>
          <w:p w:rsidR="0088753B" w:rsidRDefault="0088753B" w:rsidP="005B674C">
            <w:pPr>
              <w:spacing w:before="60"/>
              <w:jc w:val="center"/>
              <w:rPr>
                <w:ins w:id="75" w:author="Ramachandran M G." w:date="2017-10-26T12:26:00Z"/>
                <w:rFonts w:cs="Calibri"/>
                <w:sz w:val="16"/>
                <w:szCs w:val="16"/>
              </w:rPr>
            </w:pPr>
            <w:ins w:id="76" w:author="Ramachandran M G." w:date="2017-10-26T12:32:00Z">
              <w:r>
                <w:rPr>
                  <w:rFonts w:cs="Calibri"/>
                  <w:sz w:val="16"/>
                  <w:szCs w:val="16"/>
                </w:rPr>
                <w:t>5U</w:t>
              </w:r>
            </w:ins>
          </w:p>
        </w:tc>
      </w:tr>
      <w:tr w:rsidR="0088753B" w:rsidRPr="00AA38E8" w:rsidTr="005B674C">
        <w:trPr>
          <w:jc w:val="center"/>
          <w:ins w:id="77" w:author="Ramachandran M G." w:date="2017-10-26T12:26:00Z"/>
        </w:trPr>
        <w:tc>
          <w:tcPr>
            <w:tcW w:w="3888" w:type="dxa"/>
            <w:tcBorders>
              <w:top w:val="single" w:sz="6" w:space="0" w:color="auto"/>
              <w:left w:val="single" w:sz="6" w:space="0" w:color="auto"/>
              <w:bottom w:val="single" w:sz="6" w:space="0" w:color="auto"/>
              <w:right w:val="single" w:sz="6" w:space="0" w:color="auto"/>
            </w:tcBorders>
          </w:tcPr>
          <w:p w:rsidR="0088753B" w:rsidRPr="0088753B" w:rsidRDefault="0088753B" w:rsidP="005B674C">
            <w:pPr>
              <w:spacing w:before="60"/>
              <w:jc w:val="center"/>
              <w:rPr>
                <w:ins w:id="78" w:author="Ramachandran M G." w:date="2017-10-26T12:26:00Z"/>
                <w:rFonts w:cs="Calibri"/>
                <w:sz w:val="16"/>
                <w:szCs w:val="16"/>
              </w:rPr>
            </w:pPr>
            <w:ins w:id="79" w:author="Ramachandran M G." w:date="2017-10-26T12:32:00Z">
              <w:r w:rsidRPr="0088753B">
                <w:rPr>
                  <w:rFonts w:cs="Calibri"/>
                  <w:sz w:val="16"/>
                  <w:szCs w:val="16"/>
                </w:rPr>
                <w:t>IDX8_CNT_U08</w:t>
              </w:r>
            </w:ins>
          </w:p>
        </w:tc>
        <w:tc>
          <w:tcPr>
            <w:tcW w:w="1385" w:type="dxa"/>
            <w:tcBorders>
              <w:top w:val="single" w:sz="6" w:space="0" w:color="auto"/>
              <w:left w:val="single" w:sz="6" w:space="0" w:color="auto"/>
              <w:bottom w:val="single" w:sz="6" w:space="0" w:color="auto"/>
              <w:right w:val="single" w:sz="6" w:space="0" w:color="auto"/>
            </w:tcBorders>
          </w:tcPr>
          <w:p w:rsidR="0088753B" w:rsidRDefault="0088753B" w:rsidP="005B674C">
            <w:pPr>
              <w:spacing w:before="60"/>
              <w:jc w:val="center"/>
              <w:rPr>
                <w:ins w:id="80" w:author="Ramachandran M G." w:date="2017-10-26T12:26:00Z"/>
                <w:rFonts w:cs="Calibri"/>
                <w:sz w:val="16"/>
                <w:szCs w:val="16"/>
              </w:rPr>
            </w:pPr>
            <w:ins w:id="81" w:author="Ramachandran M G." w:date="2017-10-26T12:32:00Z">
              <w:r>
                <w:rPr>
                  <w:rFonts w:cs="Calibri"/>
                  <w:sz w:val="16"/>
                  <w:szCs w:val="16"/>
                </w:rPr>
                <w:t>8U</w:t>
              </w:r>
            </w:ins>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82" w:name="_Ref87065593"/>
      <w:bookmarkStart w:id="83" w:name="_Toc338170483"/>
      <w:bookmarkStart w:id="84" w:name="_Toc375678229"/>
      <w:bookmarkStart w:id="85" w:name="_Toc418080067"/>
      <w:bookmarkStart w:id="86" w:name="_Toc421786702"/>
      <w:bookmarkStart w:id="87" w:name="_Toc469502667"/>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82"/>
      <w:bookmarkEnd w:id="83"/>
      <w:bookmarkEnd w:id="84"/>
      <w:bookmarkEnd w:id="85"/>
      <w:bookmarkEnd w:id="86"/>
      <w:bookmarkEnd w:id="87"/>
    </w:p>
    <w:p w:rsidR="002B094F" w:rsidRPr="00987B4A" w:rsidRDefault="002B094F" w:rsidP="00007584">
      <w:pPr>
        <w:pStyle w:val="Heading2"/>
        <w:spacing w:after="60"/>
        <w:rPr>
          <w:rFonts w:ascii="Calibri" w:hAnsi="Calibri"/>
        </w:rPr>
      </w:pPr>
      <w:bookmarkStart w:id="88" w:name="_Toc338170484"/>
      <w:bookmarkStart w:id="89" w:name="_Toc418080068"/>
      <w:bookmarkStart w:id="90" w:name="_Toc421709916"/>
      <w:bookmarkStart w:id="91" w:name="_Toc469502668"/>
      <w:r w:rsidRPr="00007584">
        <w:rPr>
          <w:rFonts w:ascii="Calibri" w:hAnsi="Calibri"/>
        </w:rPr>
        <w:t>Sub</w:t>
      </w:r>
      <w:r w:rsidRPr="00987B4A">
        <w:rPr>
          <w:rFonts w:ascii="Calibri" w:hAnsi="Calibri"/>
        </w:rPr>
        <w:t>-Module Functions</w:t>
      </w:r>
      <w:bookmarkEnd w:id="88"/>
      <w:bookmarkEnd w:id="89"/>
      <w:bookmarkEnd w:id="90"/>
      <w:bookmarkEnd w:id="91"/>
    </w:p>
    <w:p w:rsidR="00007584" w:rsidRPr="00AA38E8" w:rsidRDefault="00007584" w:rsidP="00007584">
      <w:pPr>
        <w:pStyle w:val="Heading2"/>
        <w:numPr>
          <w:ilvl w:val="2"/>
          <w:numId w:val="11"/>
        </w:numPr>
        <w:tabs>
          <w:tab w:val="clear" w:pos="1017"/>
          <w:tab w:val="num" w:pos="567"/>
        </w:tabs>
        <w:spacing w:after="60"/>
        <w:ind w:left="567"/>
        <w:rPr>
          <w:rFonts w:ascii="Calibri" w:hAnsi="Calibri" w:cs="Calibri"/>
        </w:rPr>
      </w:pPr>
      <w:bookmarkStart w:id="92" w:name="_Toc421011514"/>
      <w:bookmarkStart w:id="93" w:name="_Toc469502669"/>
      <w:r w:rsidRPr="00AA38E8">
        <w:rPr>
          <w:rFonts w:ascii="Calibri" w:hAnsi="Calibri" w:cs="Calibri"/>
        </w:rPr>
        <w:t xml:space="preserve">Init: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637F4F">
        <w:rPr>
          <w:rFonts w:ascii="Calibri" w:hAnsi="Calibri" w:cs="Calibri"/>
        </w:rPr>
        <w:t>DutyCycThermProtn</w:t>
      </w:r>
      <w:r w:rsidR="006D634C">
        <w:rPr>
          <w:rFonts w:ascii="Calibri" w:hAnsi="Calibri" w:cs="Calibri"/>
        </w:rPr>
        <w:fldChar w:fldCharType="end"/>
      </w:r>
      <w:r w:rsidR="006D634C">
        <w:rPr>
          <w:rFonts w:ascii="Calibri" w:hAnsi="Calibri" w:cs="Calibri"/>
        </w:rPr>
        <w:t>_</w:t>
      </w:r>
      <w:r w:rsidRPr="00AA38E8">
        <w:rPr>
          <w:rFonts w:ascii="Calibri" w:hAnsi="Calibri" w:cs="Calibri"/>
        </w:rPr>
        <w:t>Init</w:t>
      </w:r>
      <w:bookmarkEnd w:id="92"/>
      <w:r w:rsidR="00637F4F">
        <w:rPr>
          <w:rFonts w:ascii="Calibri" w:hAnsi="Calibri" w:cs="Calibri"/>
        </w:rPr>
        <w:t>1</w:t>
      </w:r>
      <w:bookmarkEnd w:id="93"/>
    </w:p>
    <w:p w:rsidR="00007584" w:rsidRDefault="00007584" w:rsidP="00007584">
      <w:pPr>
        <w:pStyle w:val="Heading2"/>
        <w:numPr>
          <w:ilvl w:val="3"/>
          <w:numId w:val="11"/>
        </w:numPr>
        <w:spacing w:after="60"/>
        <w:rPr>
          <w:rFonts w:ascii="Calibri" w:hAnsi="Calibri" w:cs="Calibri"/>
        </w:rPr>
      </w:pPr>
      <w:bookmarkStart w:id="94" w:name="_Toc421011515"/>
      <w:bookmarkStart w:id="95" w:name="_Toc469502670"/>
      <w:r w:rsidRPr="00AA38E8">
        <w:rPr>
          <w:rFonts w:ascii="Calibri" w:hAnsi="Calibri" w:cs="Calibri"/>
        </w:rPr>
        <w:t>Design Rationale</w:t>
      </w:r>
      <w:bookmarkEnd w:id="94"/>
      <w:bookmarkEnd w:id="95"/>
    </w:p>
    <w:p w:rsidR="007C2AF8" w:rsidRPr="007C2AF8" w:rsidRDefault="007C2AF8" w:rsidP="007C2AF8">
      <w:pPr>
        <w:rPr>
          <w:i/>
          <w:lang w:bidi="ar-SA"/>
        </w:rPr>
      </w:pPr>
      <w:r>
        <w:rPr>
          <w:i/>
          <w:lang w:bidi="ar-SA"/>
        </w:rPr>
        <w:t>Refer FDD</w:t>
      </w:r>
    </w:p>
    <w:p w:rsidR="00007584" w:rsidRPr="00AA38E8" w:rsidRDefault="00007584" w:rsidP="00007584">
      <w:pPr>
        <w:pStyle w:val="Heading2"/>
        <w:numPr>
          <w:ilvl w:val="3"/>
          <w:numId w:val="11"/>
        </w:numPr>
        <w:spacing w:after="60"/>
        <w:rPr>
          <w:rFonts w:ascii="Calibri" w:hAnsi="Calibri" w:cs="Calibri"/>
        </w:rPr>
      </w:pPr>
      <w:bookmarkStart w:id="96" w:name="_Toc421011516"/>
      <w:bookmarkStart w:id="97" w:name="_Toc469502671"/>
      <w:r w:rsidRPr="00AA38E8">
        <w:rPr>
          <w:rFonts w:ascii="Calibri" w:hAnsi="Calibri" w:cs="Calibri"/>
        </w:rPr>
        <w:t>Module Outputs</w:t>
      </w:r>
      <w:bookmarkEnd w:id="96"/>
      <w:bookmarkEnd w:id="97"/>
    </w:p>
    <w:p w:rsidR="002B094F" w:rsidRPr="007C2AF8" w:rsidRDefault="007C2AF8" w:rsidP="007C2AF8">
      <w:pPr>
        <w:rPr>
          <w:rFonts w:cs="Calibri"/>
          <w:i/>
        </w:rPr>
      </w:pPr>
      <w:r>
        <w:rPr>
          <w:rFonts w:cs="Calibri"/>
          <w:i/>
        </w:rPr>
        <w:t>Refer FDD</w:t>
      </w:r>
    </w:p>
    <w:p w:rsidR="00DB3C1D" w:rsidRPr="00AA38E8" w:rsidRDefault="00DB3C1D" w:rsidP="00DB3C1D">
      <w:pPr>
        <w:pStyle w:val="Heading2"/>
        <w:numPr>
          <w:ilvl w:val="2"/>
          <w:numId w:val="11"/>
        </w:numPr>
        <w:tabs>
          <w:tab w:val="clear" w:pos="1017"/>
          <w:tab w:val="num" w:pos="567"/>
        </w:tabs>
        <w:spacing w:after="60"/>
        <w:ind w:left="567"/>
        <w:rPr>
          <w:rFonts w:ascii="Calibri" w:hAnsi="Calibri" w:cs="Calibri"/>
        </w:rPr>
      </w:pPr>
      <w:bookmarkStart w:id="98" w:name="_Toc421011518"/>
      <w:bookmarkStart w:id="99" w:name="_Toc469502672"/>
      <w:r w:rsidRPr="00AA38E8">
        <w:rPr>
          <w:rFonts w:ascii="Calibri" w:hAnsi="Calibri" w:cs="Calibri"/>
        </w:rPr>
        <w:t xml:space="preserve">Per: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637F4F">
        <w:rPr>
          <w:rFonts w:ascii="Calibri" w:hAnsi="Calibri" w:cs="Calibri"/>
        </w:rPr>
        <w:t>DutyCycThermProtn</w:t>
      </w:r>
      <w:r w:rsidR="006D634C">
        <w:rPr>
          <w:rFonts w:ascii="Calibri" w:hAnsi="Calibri" w:cs="Calibri"/>
        </w:rPr>
        <w:fldChar w:fldCharType="end"/>
      </w:r>
      <w:r w:rsidRPr="00AA38E8">
        <w:rPr>
          <w:rFonts w:ascii="Calibri" w:hAnsi="Calibri" w:cs="Calibri"/>
        </w:rPr>
        <w:t>_Per</w:t>
      </w:r>
      <w:bookmarkEnd w:id="98"/>
      <w:r w:rsidR="00637F4F">
        <w:rPr>
          <w:rFonts w:ascii="Calibri" w:hAnsi="Calibri" w:cs="Calibri"/>
        </w:rPr>
        <w:t>1</w:t>
      </w:r>
      <w:bookmarkEnd w:id="99"/>
    </w:p>
    <w:p w:rsidR="00DB3C1D" w:rsidRPr="00AA38E8" w:rsidRDefault="00DB3C1D" w:rsidP="00DB3C1D">
      <w:pPr>
        <w:pStyle w:val="Heading2"/>
        <w:numPr>
          <w:ilvl w:val="3"/>
          <w:numId w:val="11"/>
        </w:numPr>
        <w:spacing w:after="60"/>
        <w:rPr>
          <w:rFonts w:ascii="Calibri" w:hAnsi="Calibri" w:cs="Calibri"/>
        </w:rPr>
      </w:pPr>
      <w:bookmarkStart w:id="100" w:name="_Toc421011519"/>
      <w:bookmarkStart w:id="101" w:name="_Toc469502673"/>
      <w:r w:rsidRPr="00AA38E8">
        <w:rPr>
          <w:rFonts w:ascii="Calibri" w:hAnsi="Calibri" w:cs="Calibri"/>
        </w:rPr>
        <w:t>Design Rationale</w:t>
      </w:r>
      <w:bookmarkEnd w:id="100"/>
      <w:bookmarkEnd w:id="101"/>
    </w:p>
    <w:p w:rsidR="00DB3C1D" w:rsidRDefault="007C2AF8" w:rsidP="00DB3C1D">
      <w:pPr>
        <w:rPr>
          <w:rFonts w:cs="Calibri"/>
        </w:rPr>
      </w:pPr>
      <w:r w:rsidRPr="007C2AF8">
        <w:rPr>
          <w:rFonts w:cs="Calibri"/>
        </w:rPr>
        <w:t>DutyCycThermProtn_Per1 function is divided into various functions to reduce the cyclomatic complexity</w:t>
      </w:r>
      <w:r w:rsidR="00323F85">
        <w:rPr>
          <w:rFonts w:cs="Calibri"/>
        </w:rPr>
        <w:t>.</w:t>
      </w:r>
    </w:p>
    <w:p w:rsidR="00323F85" w:rsidRPr="007C2AF8" w:rsidRDefault="00323F85" w:rsidP="00DB3C1D">
      <w:pPr>
        <w:rPr>
          <w:rFonts w:cs="Calibri"/>
        </w:rPr>
      </w:pPr>
      <w:r>
        <w:rPr>
          <w:rFonts w:cs="Calibri"/>
        </w:rPr>
        <w:t>The subsystems ‘</w:t>
      </w:r>
      <w:r w:rsidRPr="00323F85">
        <w:rPr>
          <w:rFonts w:cs="Calibri"/>
        </w:rPr>
        <w:t>Multiplier</w:t>
      </w:r>
      <w:r>
        <w:rPr>
          <w:rFonts w:cs="Calibri"/>
        </w:rPr>
        <w:t>’ and ‘</w:t>
      </w:r>
      <w:r w:rsidRPr="00323F85">
        <w:rPr>
          <w:rFonts w:cs="Calibri"/>
        </w:rPr>
        <w:t>FilterPercMax</w:t>
      </w:r>
      <w:r>
        <w:rPr>
          <w:rFonts w:cs="Calibri"/>
        </w:rPr>
        <w:t>’ are clubbed into ‘</w:t>
      </w:r>
      <w:r w:rsidRPr="00323F85">
        <w:rPr>
          <w:rFonts w:cs="Calibri"/>
        </w:rPr>
        <w:t>MultiFilterPercMax</w:t>
      </w:r>
      <w:r>
        <w:rPr>
          <w:rFonts w:cs="Calibri"/>
        </w:rPr>
        <w:t>’ local function.</w:t>
      </w:r>
    </w:p>
    <w:p w:rsidR="00DB3C1D" w:rsidRPr="00AA38E8" w:rsidRDefault="00DB3C1D" w:rsidP="00DB3C1D">
      <w:pPr>
        <w:pStyle w:val="Heading2"/>
        <w:numPr>
          <w:ilvl w:val="3"/>
          <w:numId w:val="11"/>
        </w:numPr>
        <w:spacing w:after="60"/>
        <w:rPr>
          <w:rFonts w:ascii="Calibri" w:hAnsi="Calibri" w:cs="Calibri"/>
        </w:rPr>
      </w:pPr>
      <w:bookmarkStart w:id="102" w:name="_Toc421011520"/>
      <w:bookmarkStart w:id="103" w:name="_Toc469502674"/>
      <w:r w:rsidRPr="00AA38E8">
        <w:rPr>
          <w:rFonts w:ascii="Calibri" w:hAnsi="Calibri" w:cs="Calibri"/>
        </w:rPr>
        <w:t>Store Module Inputs to Local copies</w:t>
      </w:r>
      <w:bookmarkEnd w:id="102"/>
      <w:bookmarkEnd w:id="103"/>
    </w:p>
    <w:p w:rsidR="00DB3C1D" w:rsidRPr="0033680E" w:rsidRDefault="00E91B55"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104" w:name="_Toc421011521"/>
      <w:bookmarkStart w:id="105" w:name="_Toc469502675"/>
      <w:r w:rsidRPr="00AA38E8">
        <w:rPr>
          <w:rFonts w:ascii="Calibri" w:hAnsi="Calibri" w:cs="Calibri"/>
        </w:rPr>
        <w:t>(Processing of function)………</w:t>
      </w:r>
      <w:bookmarkEnd w:id="104"/>
      <w:bookmarkEnd w:id="105"/>
    </w:p>
    <w:p w:rsidR="00DB3C1D" w:rsidRPr="0033680E" w:rsidRDefault="00E91B55"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106" w:name="_Toc421011522"/>
      <w:bookmarkStart w:id="107" w:name="_Toc469502676"/>
      <w:r w:rsidRPr="00AA38E8">
        <w:rPr>
          <w:rFonts w:ascii="Calibri" w:hAnsi="Calibri" w:cs="Calibri"/>
        </w:rPr>
        <w:t>Store Local copy of outputs into Module Outputs</w:t>
      </w:r>
      <w:bookmarkEnd w:id="106"/>
      <w:bookmarkEnd w:id="107"/>
    </w:p>
    <w:p w:rsidR="008C6874" w:rsidRPr="007761E7" w:rsidRDefault="00E91B55" w:rsidP="007761E7">
      <w:pPr>
        <w:rPr>
          <w:rFonts w:cs="Calibri"/>
          <w:i/>
        </w:rPr>
      </w:pPr>
      <w:r>
        <w:rPr>
          <w:rFonts w:cs="Calibri"/>
          <w:i/>
        </w:rPr>
        <w:t>Refer FDD</w:t>
      </w:r>
    </w:p>
    <w:p w:rsidR="002B094F" w:rsidRDefault="008C6874" w:rsidP="008C6874">
      <w:pPr>
        <w:pStyle w:val="Heading2"/>
        <w:spacing w:after="60"/>
        <w:rPr>
          <w:rFonts w:ascii="Calibri" w:hAnsi="Calibri"/>
        </w:rPr>
      </w:pPr>
      <w:bookmarkStart w:id="108" w:name="_Toc469502677"/>
      <w:r>
        <w:rPr>
          <w:rFonts w:ascii="Calibri" w:hAnsi="Calibri"/>
        </w:rPr>
        <w:t>Server R</w:t>
      </w:r>
      <w:r w:rsidRPr="008C6874">
        <w:rPr>
          <w:rFonts w:ascii="Calibri" w:hAnsi="Calibri"/>
        </w:rPr>
        <w:t>unables</w:t>
      </w:r>
      <w:bookmarkEnd w:id="108"/>
      <w:r w:rsidR="002B094F" w:rsidRPr="008C6874">
        <w:rPr>
          <w:rFonts w:ascii="Calibri" w:hAnsi="Calibri"/>
        </w:rPr>
        <w:t xml:space="preserve"> </w:t>
      </w:r>
    </w:p>
    <w:p w:rsidR="00E91B55" w:rsidRPr="00E91B55" w:rsidRDefault="00E91B55" w:rsidP="00E91B55">
      <w:pPr>
        <w:rPr>
          <w:lang w:bidi="ar-SA"/>
        </w:rPr>
      </w:pPr>
      <w:r>
        <w:rPr>
          <w:lang w:bidi="ar-SA"/>
        </w:rPr>
        <w:t>None</w:t>
      </w:r>
    </w:p>
    <w:p w:rsidR="008C6874" w:rsidRDefault="008C6874" w:rsidP="008C6874">
      <w:pPr>
        <w:pStyle w:val="Heading2"/>
        <w:spacing w:after="60"/>
        <w:rPr>
          <w:rFonts w:ascii="Calibri" w:hAnsi="Calibri" w:cs="Calibri"/>
        </w:rPr>
      </w:pPr>
      <w:bookmarkStart w:id="109" w:name="_Toc382301471"/>
      <w:bookmarkStart w:id="110" w:name="_Toc383698997"/>
      <w:bookmarkStart w:id="111" w:name="_Ref382299966"/>
      <w:bookmarkStart w:id="112" w:name="_Toc421011529"/>
      <w:bookmarkStart w:id="113" w:name="_Toc469502678"/>
      <w:bookmarkEnd w:id="109"/>
      <w:bookmarkEnd w:id="110"/>
      <w:r w:rsidRPr="00AA38E8">
        <w:rPr>
          <w:rFonts w:ascii="Calibri" w:hAnsi="Calibri" w:cs="Calibri"/>
        </w:rPr>
        <w:t>Interrupt Functions</w:t>
      </w:r>
      <w:bookmarkEnd w:id="111"/>
      <w:bookmarkEnd w:id="112"/>
      <w:bookmarkEnd w:id="113"/>
    </w:p>
    <w:p w:rsidR="00E91B55" w:rsidRPr="00E91B55" w:rsidRDefault="00E91B55" w:rsidP="00E91B55">
      <w:pPr>
        <w:rPr>
          <w:lang w:bidi="ar-SA"/>
        </w:rPr>
      </w:pPr>
      <w:r>
        <w:rPr>
          <w:lang w:bidi="ar-SA"/>
        </w:rPr>
        <w:t>None</w:t>
      </w:r>
    </w:p>
    <w:p w:rsidR="002B094F" w:rsidRPr="008C6874" w:rsidRDefault="002B094F" w:rsidP="008C6874">
      <w:pPr>
        <w:pStyle w:val="Heading2"/>
        <w:spacing w:after="60"/>
        <w:rPr>
          <w:rFonts w:ascii="Calibri" w:hAnsi="Calibri" w:cs="Calibri"/>
        </w:rPr>
      </w:pPr>
      <w:bookmarkStart w:id="114" w:name="_Toc338170485"/>
      <w:bookmarkStart w:id="115" w:name="_Toc418080074"/>
      <w:bookmarkStart w:id="116" w:name="_Toc421709919"/>
      <w:bookmarkStart w:id="117" w:name="_Toc469502679"/>
      <w:r w:rsidRPr="008C6874">
        <w:rPr>
          <w:rFonts w:ascii="Calibri" w:hAnsi="Calibri" w:cs="Calibri"/>
        </w:rPr>
        <w:t>Module Internal (Local) Functions</w:t>
      </w:r>
      <w:bookmarkEnd w:id="114"/>
      <w:bookmarkEnd w:id="115"/>
      <w:bookmarkEnd w:id="116"/>
      <w:bookmarkEnd w:id="117"/>
    </w:p>
    <w:p w:rsidR="003A66AD" w:rsidRPr="00AA38E8" w:rsidRDefault="003A66AD" w:rsidP="003A66AD">
      <w:pPr>
        <w:pStyle w:val="Heading2"/>
        <w:numPr>
          <w:ilvl w:val="2"/>
          <w:numId w:val="11"/>
        </w:numPr>
        <w:tabs>
          <w:tab w:val="clear" w:pos="1017"/>
          <w:tab w:val="num" w:pos="567"/>
        </w:tabs>
        <w:spacing w:after="60"/>
        <w:ind w:left="567"/>
        <w:rPr>
          <w:rFonts w:ascii="Calibri" w:hAnsi="Calibri" w:cs="Calibri"/>
        </w:rPr>
      </w:pPr>
      <w:bookmarkStart w:id="118" w:name="_Toc469502680"/>
      <w:bookmarkStart w:id="119" w:name="_Toc421011540"/>
      <w:r>
        <w:rPr>
          <w:rFonts w:ascii="Calibri" w:hAnsi="Calibri" w:cs="Calibri"/>
        </w:rPr>
        <w:t>Local Function #1</w:t>
      </w:r>
      <w:bookmarkEnd w:id="11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3A66AD" w:rsidRPr="00AA38E8" w:rsidTr="00143686">
        <w:tc>
          <w:tcPr>
            <w:tcW w:w="1779" w:type="dxa"/>
          </w:tcPr>
          <w:p w:rsidR="003A66AD" w:rsidRPr="00AA38E8" w:rsidRDefault="003A66AD" w:rsidP="00143686">
            <w:pPr>
              <w:spacing w:before="60"/>
              <w:rPr>
                <w:rFonts w:cs="Calibri"/>
                <w:b/>
                <w:bCs/>
                <w:sz w:val="16"/>
              </w:rPr>
            </w:pPr>
            <w:r w:rsidRPr="00AA38E8">
              <w:rPr>
                <w:rFonts w:cs="Calibri"/>
                <w:b/>
                <w:bCs/>
                <w:sz w:val="16"/>
              </w:rPr>
              <w:t>Function Name</w:t>
            </w:r>
          </w:p>
        </w:tc>
        <w:tc>
          <w:tcPr>
            <w:tcW w:w="4179" w:type="dxa"/>
          </w:tcPr>
          <w:p w:rsidR="003A66AD" w:rsidRPr="00AA38E8" w:rsidRDefault="003A66AD" w:rsidP="00143686">
            <w:pPr>
              <w:spacing w:before="60"/>
              <w:rPr>
                <w:rFonts w:cs="Calibri"/>
                <w:sz w:val="16"/>
              </w:rPr>
            </w:pPr>
            <w:r w:rsidRPr="00276797">
              <w:rPr>
                <w:rFonts w:cs="Calibri"/>
                <w:sz w:val="16"/>
              </w:rPr>
              <w:t>FiltSVReinit</w:t>
            </w:r>
          </w:p>
        </w:tc>
        <w:tc>
          <w:tcPr>
            <w:tcW w:w="990" w:type="dxa"/>
            <w:shd w:val="pct30" w:color="FFFF00" w:fill="auto"/>
          </w:tcPr>
          <w:p w:rsidR="003A66AD" w:rsidRPr="00AA38E8" w:rsidRDefault="003A66AD" w:rsidP="00143686">
            <w:pPr>
              <w:spacing w:before="60"/>
              <w:jc w:val="center"/>
              <w:rPr>
                <w:rFonts w:cs="Calibri"/>
                <w:sz w:val="16"/>
              </w:rPr>
            </w:pPr>
            <w:r w:rsidRPr="00AA38E8">
              <w:rPr>
                <w:rFonts w:cs="Calibri"/>
                <w:sz w:val="16"/>
              </w:rPr>
              <w:t>Type</w:t>
            </w:r>
          </w:p>
        </w:tc>
        <w:tc>
          <w:tcPr>
            <w:tcW w:w="990" w:type="dxa"/>
            <w:shd w:val="pct30" w:color="FFFF00" w:fill="auto"/>
          </w:tcPr>
          <w:p w:rsidR="003A66AD" w:rsidRPr="00AA38E8" w:rsidRDefault="003A66AD" w:rsidP="00143686">
            <w:pPr>
              <w:spacing w:before="60"/>
              <w:jc w:val="center"/>
              <w:rPr>
                <w:rFonts w:cs="Calibri"/>
                <w:sz w:val="16"/>
              </w:rPr>
            </w:pPr>
            <w:r w:rsidRPr="00AA38E8">
              <w:rPr>
                <w:rFonts w:cs="Calibri"/>
                <w:sz w:val="16"/>
              </w:rPr>
              <w:t>Min</w:t>
            </w:r>
          </w:p>
        </w:tc>
        <w:tc>
          <w:tcPr>
            <w:tcW w:w="990" w:type="dxa"/>
            <w:shd w:val="pct30" w:color="FFFF00" w:fill="auto"/>
          </w:tcPr>
          <w:p w:rsidR="003A66AD" w:rsidRPr="00AA38E8" w:rsidRDefault="003A66AD" w:rsidP="00143686">
            <w:pPr>
              <w:spacing w:before="60"/>
              <w:jc w:val="center"/>
              <w:rPr>
                <w:rFonts w:cs="Calibri"/>
                <w:sz w:val="16"/>
              </w:rPr>
            </w:pPr>
            <w:r w:rsidRPr="00AA38E8">
              <w:rPr>
                <w:rFonts w:cs="Calibri"/>
                <w:sz w:val="16"/>
              </w:rPr>
              <w:t>Max</w:t>
            </w:r>
          </w:p>
        </w:tc>
      </w:tr>
      <w:tr w:rsidR="003A66AD" w:rsidRPr="00AA38E8" w:rsidTr="00143686">
        <w:tc>
          <w:tcPr>
            <w:tcW w:w="1779" w:type="dxa"/>
          </w:tcPr>
          <w:p w:rsidR="003A66AD" w:rsidRPr="00AA38E8" w:rsidRDefault="003A66AD" w:rsidP="00143686">
            <w:pPr>
              <w:spacing w:before="60"/>
              <w:rPr>
                <w:rFonts w:cs="Calibri"/>
                <w:b/>
                <w:bCs/>
                <w:sz w:val="16"/>
              </w:rPr>
            </w:pPr>
            <w:r w:rsidRPr="00AA38E8">
              <w:rPr>
                <w:rFonts w:cs="Calibri"/>
                <w:b/>
                <w:bCs/>
                <w:sz w:val="16"/>
              </w:rPr>
              <w:t xml:space="preserve">Arguments Passed </w:t>
            </w:r>
          </w:p>
        </w:tc>
        <w:tc>
          <w:tcPr>
            <w:tcW w:w="4179" w:type="dxa"/>
          </w:tcPr>
          <w:p w:rsidR="003A66AD" w:rsidRPr="00AA38E8" w:rsidRDefault="003A66AD" w:rsidP="00143686">
            <w:pPr>
              <w:spacing w:before="60"/>
              <w:rPr>
                <w:rFonts w:cs="Calibri"/>
                <w:sz w:val="16"/>
              </w:rPr>
            </w:pPr>
            <w:r w:rsidRPr="00276797">
              <w:rPr>
                <w:rFonts w:cs="Calibri"/>
                <w:sz w:val="16"/>
              </w:rPr>
              <w:t>IgnTiOff_Cnt_T_u32</w:t>
            </w:r>
          </w:p>
        </w:tc>
        <w:tc>
          <w:tcPr>
            <w:tcW w:w="990" w:type="dxa"/>
          </w:tcPr>
          <w:p w:rsidR="003A66AD" w:rsidRPr="00AA38E8" w:rsidRDefault="007567BB" w:rsidP="00143686">
            <w:pPr>
              <w:spacing w:before="60"/>
              <w:rPr>
                <w:rFonts w:cs="Calibri"/>
                <w:sz w:val="16"/>
              </w:rPr>
            </w:pPr>
            <w:r>
              <w:rPr>
                <w:rFonts w:cs="Calibri"/>
                <w:sz w:val="16"/>
              </w:rPr>
              <w:t>uint</w:t>
            </w:r>
            <w:r w:rsidR="003A66AD">
              <w:rPr>
                <w:rFonts w:cs="Calibri"/>
                <w:sz w:val="16"/>
              </w:rPr>
              <w:t>32</w:t>
            </w:r>
          </w:p>
        </w:tc>
        <w:tc>
          <w:tcPr>
            <w:tcW w:w="990" w:type="dxa"/>
          </w:tcPr>
          <w:p w:rsidR="003A66AD" w:rsidRPr="00AA38E8" w:rsidRDefault="003A66AD" w:rsidP="00143686">
            <w:pPr>
              <w:spacing w:before="60"/>
              <w:rPr>
                <w:rFonts w:cs="Calibri"/>
                <w:sz w:val="16"/>
              </w:rPr>
            </w:pPr>
            <w:r>
              <w:rPr>
                <w:rFonts w:cs="Calibri"/>
                <w:sz w:val="16"/>
              </w:rPr>
              <w:t>0</w:t>
            </w:r>
          </w:p>
        </w:tc>
        <w:tc>
          <w:tcPr>
            <w:tcW w:w="990" w:type="dxa"/>
          </w:tcPr>
          <w:p w:rsidR="003A66AD" w:rsidRPr="00AA38E8" w:rsidRDefault="003A66AD" w:rsidP="00143686">
            <w:pPr>
              <w:spacing w:before="60"/>
              <w:rPr>
                <w:rFonts w:cs="Calibri"/>
                <w:sz w:val="16"/>
              </w:rPr>
            </w:pPr>
            <w:r>
              <w:rPr>
                <w:rFonts w:cs="Calibri"/>
                <w:sz w:val="16"/>
              </w:rPr>
              <w:t>1720000</w:t>
            </w:r>
          </w:p>
        </w:tc>
      </w:tr>
      <w:tr w:rsidR="003A66AD" w:rsidRPr="00AA38E8" w:rsidTr="00143686">
        <w:tc>
          <w:tcPr>
            <w:tcW w:w="1779" w:type="dxa"/>
          </w:tcPr>
          <w:p w:rsidR="003A66AD" w:rsidRPr="00AA38E8" w:rsidRDefault="003A66AD" w:rsidP="00143686">
            <w:pPr>
              <w:spacing w:before="60"/>
              <w:rPr>
                <w:rFonts w:cs="Calibri"/>
                <w:b/>
                <w:bCs/>
                <w:sz w:val="16"/>
              </w:rPr>
            </w:pPr>
          </w:p>
        </w:tc>
        <w:tc>
          <w:tcPr>
            <w:tcW w:w="4179" w:type="dxa"/>
          </w:tcPr>
          <w:p w:rsidR="003A66AD" w:rsidRPr="00AA38E8" w:rsidRDefault="003A66AD" w:rsidP="00143686">
            <w:pPr>
              <w:spacing w:before="60"/>
              <w:rPr>
                <w:rFonts w:cs="Calibri"/>
                <w:sz w:val="16"/>
              </w:rPr>
            </w:pPr>
            <w:r w:rsidRPr="00276797">
              <w:rPr>
                <w:rFonts w:cs="Calibri"/>
                <w:sz w:val="16"/>
              </w:rPr>
              <w:t>VehTiVld_Cnt_T_Logl</w:t>
            </w:r>
          </w:p>
        </w:tc>
        <w:tc>
          <w:tcPr>
            <w:tcW w:w="990" w:type="dxa"/>
          </w:tcPr>
          <w:p w:rsidR="003A66AD" w:rsidRPr="00AA38E8" w:rsidRDefault="003A66AD" w:rsidP="00143686">
            <w:pPr>
              <w:spacing w:before="60"/>
              <w:rPr>
                <w:rFonts w:cs="Calibri"/>
                <w:sz w:val="16"/>
              </w:rPr>
            </w:pPr>
            <w:r>
              <w:rPr>
                <w:rFonts w:cs="Calibri"/>
                <w:sz w:val="16"/>
              </w:rPr>
              <w:t>Boolean</w:t>
            </w:r>
          </w:p>
        </w:tc>
        <w:tc>
          <w:tcPr>
            <w:tcW w:w="990" w:type="dxa"/>
          </w:tcPr>
          <w:p w:rsidR="003A66AD" w:rsidRPr="00AA38E8" w:rsidRDefault="003A66AD" w:rsidP="00143686">
            <w:pPr>
              <w:spacing w:before="60"/>
              <w:rPr>
                <w:rFonts w:cs="Calibri"/>
                <w:sz w:val="16"/>
              </w:rPr>
            </w:pPr>
            <w:r>
              <w:rPr>
                <w:rFonts w:cs="Calibri"/>
                <w:sz w:val="16"/>
              </w:rPr>
              <w:t>0</w:t>
            </w:r>
          </w:p>
        </w:tc>
        <w:tc>
          <w:tcPr>
            <w:tcW w:w="990" w:type="dxa"/>
          </w:tcPr>
          <w:p w:rsidR="003A66AD" w:rsidRPr="00AA38E8" w:rsidRDefault="003A66AD" w:rsidP="00143686">
            <w:pPr>
              <w:spacing w:before="60"/>
              <w:rPr>
                <w:rFonts w:cs="Calibri"/>
                <w:sz w:val="16"/>
              </w:rPr>
            </w:pPr>
            <w:r>
              <w:rPr>
                <w:rFonts w:cs="Calibri"/>
                <w:sz w:val="16"/>
              </w:rPr>
              <w:t>1</w:t>
            </w:r>
          </w:p>
        </w:tc>
      </w:tr>
      <w:tr w:rsidR="003A66AD" w:rsidRPr="00AA38E8" w:rsidTr="00143686">
        <w:tc>
          <w:tcPr>
            <w:tcW w:w="1779" w:type="dxa"/>
          </w:tcPr>
          <w:p w:rsidR="003A66AD" w:rsidRPr="00AA38E8" w:rsidRDefault="003A66AD" w:rsidP="00143686">
            <w:pPr>
              <w:spacing w:before="60"/>
              <w:rPr>
                <w:rFonts w:cs="Calibri"/>
                <w:b/>
                <w:bCs/>
                <w:sz w:val="16"/>
              </w:rPr>
            </w:pPr>
            <w:r w:rsidRPr="00AA38E8">
              <w:rPr>
                <w:rFonts w:cs="Calibri"/>
                <w:b/>
                <w:bCs/>
                <w:sz w:val="16"/>
              </w:rPr>
              <w:t>Return Value</w:t>
            </w:r>
          </w:p>
        </w:tc>
        <w:tc>
          <w:tcPr>
            <w:tcW w:w="4179" w:type="dxa"/>
          </w:tcPr>
          <w:p w:rsidR="003A66AD" w:rsidRPr="00AA38E8" w:rsidRDefault="003A66AD" w:rsidP="00143686">
            <w:pPr>
              <w:spacing w:before="60"/>
              <w:rPr>
                <w:rFonts w:cs="Calibri"/>
                <w:sz w:val="16"/>
              </w:rPr>
            </w:pPr>
            <w:r>
              <w:rPr>
                <w:rFonts w:cs="Calibri"/>
                <w:sz w:val="16"/>
              </w:rPr>
              <w:t>None</w:t>
            </w:r>
          </w:p>
        </w:tc>
        <w:tc>
          <w:tcPr>
            <w:tcW w:w="990" w:type="dxa"/>
          </w:tcPr>
          <w:p w:rsidR="003A66AD" w:rsidRPr="00AA38E8" w:rsidRDefault="003A66AD" w:rsidP="00143686">
            <w:pPr>
              <w:spacing w:before="60"/>
              <w:rPr>
                <w:rFonts w:cs="Calibri"/>
                <w:sz w:val="16"/>
              </w:rPr>
            </w:pPr>
          </w:p>
        </w:tc>
        <w:tc>
          <w:tcPr>
            <w:tcW w:w="990" w:type="dxa"/>
          </w:tcPr>
          <w:p w:rsidR="003A66AD" w:rsidRPr="00AA38E8" w:rsidRDefault="003A66AD" w:rsidP="00143686">
            <w:pPr>
              <w:spacing w:before="60"/>
              <w:rPr>
                <w:rFonts w:cs="Calibri"/>
                <w:sz w:val="16"/>
              </w:rPr>
            </w:pPr>
          </w:p>
        </w:tc>
        <w:tc>
          <w:tcPr>
            <w:tcW w:w="990" w:type="dxa"/>
          </w:tcPr>
          <w:p w:rsidR="003A66AD" w:rsidRPr="00AA38E8" w:rsidRDefault="003A66AD" w:rsidP="00143686">
            <w:pPr>
              <w:spacing w:before="60"/>
              <w:rPr>
                <w:rFonts w:cs="Calibri"/>
                <w:sz w:val="16"/>
              </w:rPr>
            </w:pPr>
          </w:p>
        </w:tc>
      </w:tr>
    </w:tbl>
    <w:p w:rsidR="003A66AD" w:rsidRDefault="003A66AD" w:rsidP="003A66AD">
      <w:pPr>
        <w:pStyle w:val="Heading2"/>
        <w:numPr>
          <w:ilvl w:val="3"/>
          <w:numId w:val="11"/>
        </w:numPr>
        <w:spacing w:after="60"/>
        <w:rPr>
          <w:rFonts w:ascii="Calibri" w:hAnsi="Calibri" w:cs="Calibri"/>
        </w:rPr>
      </w:pPr>
      <w:bookmarkStart w:id="120" w:name="_Toc469502681"/>
      <w:r>
        <w:rPr>
          <w:rFonts w:ascii="Calibri" w:hAnsi="Calibri" w:cs="Calibri"/>
        </w:rPr>
        <w:t>Design Rationale</w:t>
      </w:r>
      <w:bookmarkEnd w:id="120"/>
    </w:p>
    <w:p w:rsidR="003A66AD" w:rsidRPr="009E234D" w:rsidRDefault="003E4BFE" w:rsidP="003A66AD">
      <w:pPr>
        <w:rPr>
          <w:lang w:bidi="ar-SA"/>
        </w:rPr>
      </w:pPr>
      <w:r>
        <w:rPr>
          <w:lang w:bidi="ar-SA"/>
        </w:rPr>
        <w:t>Name of local function matches with subsystem name from FDD</w:t>
      </w:r>
    </w:p>
    <w:p w:rsidR="003A66AD" w:rsidRPr="003A66AD" w:rsidRDefault="003A66AD" w:rsidP="003A66AD">
      <w:pPr>
        <w:pStyle w:val="Heading2"/>
        <w:numPr>
          <w:ilvl w:val="3"/>
          <w:numId w:val="11"/>
        </w:numPr>
        <w:spacing w:after="60"/>
        <w:rPr>
          <w:rFonts w:ascii="Calibri" w:hAnsi="Calibri" w:cs="Calibri"/>
        </w:rPr>
      </w:pPr>
      <w:bookmarkStart w:id="121" w:name="_Toc469502682"/>
      <w:r>
        <w:rPr>
          <w:rFonts w:ascii="Calibri" w:hAnsi="Calibri" w:cs="Calibri"/>
        </w:rPr>
        <w:lastRenderedPageBreak/>
        <w:t>Processing</w:t>
      </w:r>
      <w:bookmarkEnd w:id="121"/>
    </w:p>
    <w:p w:rsidR="003A66AD" w:rsidRPr="00AA38E8" w:rsidRDefault="003A66AD" w:rsidP="003A66AD">
      <w:pPr>
        <w:pStyle w:val="Heading2"/>
        <w:numPr>
          <w:ilvl w:val="2"/>
          <w:numId w:val="11"/>
        </w:numPr>
        <w:tabs>
          <w:tab w:val="clear" w:pos="1017"/>
          <w:tab w:val="num" w:pos="567"/>
        </w:tabs>
        <w:spacing w:after="60"/>
        <w:ind w:left="567"/>
        <w:rPr>
          <w:rFonts w:ascii="Calibri" w:hAnsi="Calibri" w:cs="Calibri"/>
        </w:rPr>
      </w:pPr>
      <w:bookmarkStart w:id="122" w:name="_Toc469502683"/>
      <w:r>
        <w:rPr>
          <w:rFonts w:ascii="Calibri" w:hAnsi="Calibri" w:cs="Calibri"/>
        </w:rPr>
        <w:t>Local Function #2</w:t>
      </w:r>
      <w:bookmarkEnd w:id="12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3A66AD" w:rsidRPr="00AA38E8" w:rsidTr="00143686">
        <w:tc>
          <w:tcPr>
            <w:tcW w:w="1779" w:type="dxa"/>
          </w:tcPr>
          <w:p w:rsidR="003A66AD" w:rsidRPr="00AA38E8" w:rsidRDefault="003A66AD" w:rsidP="00143686">
            <w:pPr>
              <w:spacing w:before="60"/>
              <w:rPr>
                <w:rFonts w:cs="Calibri"/>
                <w:b/>
                <w:bCs/>
                <w:sz w:val="16"/>
              </w:rPr>
            </w:pPr>
            <w:r w:rsidRPr="00AA38E8">
              <w:rPr>
                <w:rFonts w:cs="Calibri"/>
                <w:b/>
                <w:bCs/>
                <w:sz w:val="16"/>
              </w:rPr>
              <w:t>Function Name</w:t>
            </w:r>
          </w:p>
        </w:tc>
        <w:tc>
          <w:tcPr>
            <w:tcW w:w="4179" w:type="dxa"/>
          </w:tcPr>
          <w:p w:rsidR="003A66AD" w:rsidRPr="00AA38E8" w:rsidRDefault="003A66AD" w:rsidP="00143686">
            <w:pPr>
              <w:spacing w:before="60"/>
              <w:rPr>
                <w:rFonts w:cs="Calibri"/>
                <w:sz w:val="16"/>
              </w:rPr>
            </w:pPr>
            <w:r w:rsidRPr="003A66AD">
              <w:rPr>
                <w:rFonts w:cs="Calibri"/>
                <w:sz w:val="16"/>
              </w:rPr>
              <w:t>TemperatureSelection</w:t>
            </w:r>
          </w:p>
        </w:tc>
        <w:tc>
          <w:tcPr>
            <w:tcW w:w="990" w:type="dxa"/>
            <w:shd w:val="pct30" w:color="FFFF00" w:fill="auto"/>
          </w:tcPr>
          <w:p w:rsidR="003A66AD" w:rsidRPr="00AA38E8" w:rsidRDefault="003A66AD" w:rsidP="00143686">
            <w:pPr>
              <w:spacing w:before="60"/>
              <w:jc w:val="center"/>
              <w:rPr>
                <w:rFonts w:cs="Calibri"/>
                <w:sz w:val="16"/>
              </w:rPr>
            </w:pPr>
            <w:r w:rsidRPr="00AA38E8">
              <w:rPr>
                <w:rFonts w:cs="Calibri"/>
                <w:sz w:val="16"/>
              </w:rPr>
              <w:t>Type</w:t>
            </w:r>
          </w:p>
        </w:tc>
        <w:tc>
          <w:tcPr>
            <w:tcW w:w="990" w:type="dxa"/>
            <w:shd w:val="pct30" w:color="FFFF00" w:fill="auto"/>
          </w:tcPr>
          <w:p w:rsidR="003A66AD" w:rsidRPr="00AA38E8" w:rsidRDefault="003A66AD" w:rsidP="00143686">
            <w:pPr>
              <w:spacing w:before="60"/>
              <w:jc w:val="center"/>
              <w:rPr>
                <w:rFonts w:cs="Calibri"/>
                <w:sz w:val="16"/>
              </w:rPr>
            </w:pPr>
            <w:r w:rsidRPr="00AA38E8">
              <w:rPr>
                <w:rFonts w:cs="Calibri"/>
                <w:sz w:val="16"/>
              </w:rPr>
              <w:t>Min</w:t>
            </w:r>
          </w:p>
        </w:tc>
        <w:tc>
          <w:tcPr>
            <w:tcW w:w="990" w:type="dxa"/>
            <w:shd w:val="pct30" w:color="FFFF00" w:fill="auto"/>
          </w:tcPr>
          <w:p w:rsidR="003A66AD" w:rsidRPr="00AA38E8" w:rsidRDefault="003A66AD" w:rsidP="00143686">
            <w:pPr>
              <w:spacing w:before="60"/>
              <w:jc w:val="center"/>
              <w:rPr>
                <w:rFonts w:cs="Calibri"/>
                <w:sz w:val="16"/>
              </w:rPr>
            </w:pPr>
            <w:r w:rsidRPr="00AA38E8">
              <w:rPr>
                <w:rFonts w:cs="Calibri"/>
                <w:sz w:val="16"/>
              </w:rPr>
              <w:t>Max</w:t>
            </w:r>
          </w:p>
        </w:tc>
      </w:tr>
      <w:tr w:rsidR="003A66AD" w:rsidRPr="00AA38E8" w:rsidTr="00143686">
        <w:tc>
          <w:tcPr>
            <w:tcW w:w="1779" w:type="dxa"/>
          </w:tcPr>
          <w:p w:rsidR="003A66AD" w:rsidRPr="00AA38E8" w:rsidRDefault="003A66AD" w:rsidP="00143686">
            <w:pPr>
              <w:spacing w:before="60"/>
              <w:rPr>
                <w:rFonts w:cs="Calibri"/>
                <w:b/>
                <w:bCs/>
                <w:sz w:val="16"/>
              </w:rPr>
            </w:pPr>
            <w:r w:rsidRPr="00AA38E8">
              <w:rPr>
                <w:rFonts w:cs="Calibri"/>
                <w:b/>
                <w:bCs/>
                <w:sz w:val="16"/>
              </w:rPr>
              <w:t xml:space="preserve">Arguments Passed </w:t>
            </w:r>
          </w:p>
        </w:tc>
        <w:tc>
          <w:tcPr>
            <w:tcW w:w="4179" w:type="dxa"/>
          </w:tcPr>
          <w:p w:rsidR="003A66AD" w:rsidRPr="00AA38E8" w:rsidRDefault="003A66AD" w:rsidP="00143686">
            <w:pPr>
              <w:spacing w:before="60"/>
              <w:rPr>
                <w:rFonts w:cs="Calibri"/>
                <w:sz w:val="16"/>
              </w:rPr>
            </w:pPr>
            <w:r w:rsidRPr="003A66AD">
              <w:rPr>
                <w:rFonts w:cs="Calibri"/>
                <w:sz w:val="16"/>
              </w:rPr>
              <w:t>DiagcStsLimdTPrfmnc_Cnt_T_Logl</w:t>
            </w:r>
          </w:p>
        </w:tc>
        <w:tc>
          <w:tcPr>
            <w:tcW w:w="990" w:type="dxa"/>
          </w:tcPr>
          <w:p w:rsidR="003A66AD" w:rsidRPr="00AA38E8" w:rsidRDefault="003A66AD" w:rsidP="00143686">
            <w:pPr>
              <w:spacing w:before="60"/>
              <w:rPr>
                <w:rFonts w:cs="Calibri"/>
                <w:sz w:val="16"/>
              </w:rPr>
            </w:pPr>
            <w:r>
              <w:rPr>
                <w:rFonts w:cs="Calibri"/>
                <w:sz w:val="16"/>
              </w:rPr>
              <w:t>boolean</w:t>
            </w:r>
          </w:p>
        </w:tc>
        <w:tc>
          <w:tcPr>
            <w:tcW w:w="990" w:type="dxa"/>
          </w:tcPr>
          <w:p w:rsidR="003A66AD" w:rsidRPr="00AA38E8" w:rsidRDefault="003A66AD" w:rsidP="003A66AD">
            <w:pPr>
              <w:spacing w:before="60"/>
              <w:rPr>
                <w:rFonts w:cs="Calibri"/>
                <w:sz w:val="16"/>
              </w:rPr>
            </w:pPr>
            <w:r>
              <w:rPr>
                <w:rFonts w:cs="Calibri"/>
                <w:sz w:val="16"/>
              </w:rPr>
              <w:t>0</w:t>
            </w:r>
          </w:p>
        </w:tc>
        <w:tc>
          <w:tcPr>
            <w:tcW w:w="990" w:type="dxa"/>
          </w:tcPr>
          <w:p w:rsidR="003A66AD" w:rsidRPr="00AA38E8" w:rsidRDefault="003A66AD" w:rsidP="00143686">
            <w:pPr>
              <w:spacing w:before="60"/>
              <w:rPr>
                <w:rFonts w:cs="Calibri"/>
                <w:sz w:val="16"/>
              </w:rPr>
            </w:pPr>
            <w:r>
              <w:rPr>
                <w:rFonts w:cs="Calibri"/>
                <w:sz w:val="16"/>
              </w:rPr>
              <w:t>1</w:t>
            </w:r>
          </w:p>
        </w:tc>
      </w:tr>
      <w:tr w:rsidR="003A66AD" w:rsidRPr="00AA38E8" w:rsidTr="00143686">
        <w:tc>
          <w:tcPr>
            <w:tcW w:w="1779" w:type="dxa"/>
          </w:tcPr>
          <w:p w:rsidR="003A66AD" w:rsidRPr="00AA38E8" w:rsidRDefault="003A66AD" w:rsidP="00143686">
            <w:pPr>
              <w:spacing w:before="60"/>
              <w:rPr>
                <w:rFonts w:cs="Calibri"/>
                <w:b/>
                <w:bCs/>
                <w:sz w:val="16"/>
              </w:rPr>
            </w:pPr>
          </w:p>
        </w:tc>
        <w:tc>
          <w:tcPr>
            <w:tcW w:w="4179" w:type="dxa"/>
          </w:tcPr>
          <w:p w:rsidR="003A66AD" w:rsidRPr="00AA38E8" w:rsidRDefault="003A66AD" w:rsidP="00143686">
            <w:pPr>
              <w:spacing w:before="60"/>
              <w:rPr>
                <w:rFonts w:cs="Calibri"/>
                <w:sz w:val="16"/>
              </w:rPr>
            </w:pPr>
            <w:r w:rsidRPr="003A66AD">
              <w:rPr>
                <w:rFonts w:cs="Calibri"/>
                <w:sz w:val="16"/>
              </w:rPr>
              <w:t>EcuTFild_DegCgrd_T_f32</w:t>
            </w:r>
          </w:p>
        </w:tc>
        <w:tc>
          <w:tcPr>
            <w:tcW w:w="990" w:type="dxa"/>
          </w:tcPr>
          <w:p w:rsidR="003A66AD" w:rsidRPr="00AA38E8" w:rsidRDefault="003A66AD" w:rsidP="00143686">
            <w:pPr>
              <w:spacing w:before="60"/>
              <w:rPr>
                <w:rFonts w:cs="Calibri"/>
                <w:sz w:val="16"/>
              </w:rPr>
            </w:pPr>
            <w:r>
              <w:rPr>
                <w:rFonts w:cs="Calibri"/>
                <w:sz w:val="16"/>
              </w:rPr>
              <w:t>float32</w:t>
            </w:r>
          </w:p>
        </w:tc>
        <w:tc>
          <w:tcPr>
            <w:tcW w:w="990" w:type="dxa"/>
          </w:tcPr>
          <w:p w:rsidR="003A66AD" w:rsidRPr="00AA38E8" w:rsidRDefault="003A66AD" w:rsidP="00143686">
            <w:pPr>
              <w:spacing w:before="60"/>
              <w:rPr>
                <w:rFonts w:cs="Calibri"/>
                <w:sz w:val="16"/>
              </w:rPr>
            </w:pPr>
            <w:r>
              <w:rPr>
                <w:rFonts w:cs="Calibri"/>
                <w:sz w:val="16"/>
              </w:rPr>
              <w:t>-50</w:t>
            </w:r>
          </w:p>
        </w:tc>
        <w:tc>
          <w:tcPr>
            <w:tcW w:w="990" w:type="dxa"/>
          </w:tcPr>
          <w:p w:rsidR="003A66AD" w:rsidRPr="00AA38E8" w:rsidRDefault="003A66AD" w:rsidP="00143686">
            <w:pPr>
              <w:spacing w:before="60"/>
              <w:rPr>
                <w:rFonts w:cs="Calibri"/>
                <w:sz w:val="16"/>
              </w:rPr>
            </w:pPr>
            <w:r>
              <w:rPr>
                <w:rFonts w:cs="Calibri"/>
                <w:sz w:val="16"/>
              </w:rPr>
              <w:t>150</w:t>
            </w:r>
          </w:p>
        </w:tc>
      </w:tr>
      <w:tr w:rsidR="003A66AD" w:rsidRPr="00AA38E8" w:rsidTr="00143686">
        <w:tc>
          <w:tcPr>
            <w:tcW w:w="1779" w:type="dxa"/>
          </w:tcPr>
          <w:p w:rsidR="003A66AD" w:rsidRPr="00AA38E8" w:rsidRDefault="003A66AD" w:rsidP="00143686">
            <w:pPr>
              <w:spacing w:before="60"/>
              <w:rPr>
                <w:rFonts w:cs="Calibri"/>
                <w:b/>
                <w:bCs/>
                <w:sz w:val="16"/>
              </w:rPr>
            </w:pPr>
          </w:p>
        </w:tc>
        <w:tc>
          <w:tcPr>
            <w:tcW w:w="4179" w:type="dxa"/>
          </w:tcPr>
          <w:p w:rsidR="003A66AD" w:rsidRPr="009751A6" w:rsidRDefault="003A66AD" w:rsidP="00143686">
            <w:pPr>
              <w:spacing w:before="60"/>
              <w:rPr>
                <w:rFonts w:cs="Calibri"/>
                <w:sz w:val="16"/>
              </w:rPr>
            </w:pPr>
            <w:r w:rsidRPr="003A66AD">
              <w:rPr>
                <w:rFonts w:cs="Calibri"/>
                <w:sz w:val="16"/>
              </w:rPr>
              <w:t>MotFetT_DegCgrd_T_f32</w:t>
            </w:r>
          </w:p>
        </w:tc>
        <w:tc>
          <w:tcPr>
            <w:tcW w:w="990" w:type="dxa"/>
          </w:tcPr>
          <w:p w:rsidR="003A66AD" w:rsidRPr="00AA38E8" w:rsidRDefault="003A66AD" w:rsidP="00143686">
            <w:pPr>
              <w:spacing w:before="60"/>
              <w:rPr>
                <w:rFonts w:cs="Calibri"/>
                <w:sz w:val="16"/>
              </w:rPr>
            </w:pPr>
            <w:r>
              <w:rPr>
                <w:rFonts w:cs="Calibri"/>
                <w:sz w:val="16"/>
              </w:rPr>
              <w:t>float32</w:t>
            </w:r>
          </w:p>
        </w:tc>
        <w:tc>
          <w:tcPr>
            <w:tcW w:w="990" w:type="dxa"/>
          </w:tcPr>
          <w:p w:rsidR="003A66AD" w:rsidRPr="00AA38E8" w:rsidRDefault="003A66AD" w:rsidP="00143686">
            <w:pPr>
              <w:spacing w:before="60"/>
              <w:rPr>
                <w:rFonts w:cs="Calibri"/>
                <w:sz w:val="16"/>
              </w:rPr>
            </w:pPr>
            <w:r>
              <w:rPr>
                <w:rFonts w:cs="Calibri"/>
                <w:sz w:val="16"/>
              </w:rPr>
              <w:t>-50</w:t>
            </w:r>
          </w:p>
        </w:tc>
        <w:tc>
          <w:tcPr>
            <w:tcW w:w="990" w:type="dxa"/>
          </w:tcPr>
          <w:p w:rsidR="003A66AD" w:rsidRPr="00AA38E8" w:rsidRDefault="003A66AD" w:rsidP="003A66AD">
            <w:pPr>
              <w:spacing w:before="60"/>
              <w:rPr>
                <w:rFonts w:cs="Calibri"/>
                <w:sz w:val="16"/>
              </w:rPr>
            </w:pPr>
            <w:r>
              <w:rPr>
                <w:rFonts w:cs="Calibri"/>
                <w:sz w:val="16"/>
              </w:rPr>
              <w:t>200</w:t>
            </w:r>
          </w:p>
        </w:tc>
      </w:tr>
      <w:tr w:rsidR="003A66AD" w:rsidRPr="00AA38E8" w:rsidTr="00143686">
        <w:tc>
          <w:tcPr>
            <w:tcW w:w="1779" w:type="dxa"/>
          </w:tcPr>
          <w:p w:rsidR="003A66AD" w:rsidRPr="00AA38E8" w:rsidRDefault="003A66AD" w:rsidP="003A66AD">
            <w:pPr>
              <w:spacing w:before="60"/>
              <w:rPr>
                <w:rFonts w:cs="Calibri"/>
                <w:b/>
                <w:bCs/>
                <w:sz w:val="16"/>
              </w:rPr>
            </w:pPr>
          </w:p>
        </w:tc>
        <w:tc>
          <w:tcPr>
            <w:tcW w:w="4179" w:type="dxa"/>
          </w:tcPr>
          <w:p w:rsidR="003A66AD" w:rsidRPr="003A66AD" w:rsidRDefault="003A66AD" w:rsidP="003A66AD">
            <w:pPr>
              <w:spacing w:before="60"/>
              <w:rPr>
                <w:rFonts w:cs="Calibri"/>
                <w:sz w:val="16"/>
              </w:rPr>
            </w:pPr>
            <w:r w:rsidRPr="003A66AD">
              <w:rPr>
                <w:rFonts w:cs="Calibri"/>
                <w:sz w:val="16"/>
              </w:rPr>
              <w:t>MotMagT_DegCgrd_T_f32</w:t>
            </w:r>
          </w:p>
        </w:tc>
        <w:tc>
          <w:tcPr>
            <w:tcW w:w="990" w:type="dxa"/>
          </w:tcPr>
          <w:p w:rsidR="003A66AD" w:rsidRDefault="003A66AD" w:rsidP="003A66AD">
            <w:pPr>
              <w:spacing w:before="60"/>
              <w:rPr>
                <w:rFonts w:cs="Calibri"/>
                <w:sz w:val="16"/>
              </w:rPr>
            </w:pPr>
            <w:r>
              <w:rPr>
                <w:rFonts w:cs="Calibri"/>
                <w:sz w:val="16"/>
              </w:rPr>
              <w:t>float32</w:t>
            </w:r>
          </w:p>
        </w:tc>
        <w:tc>
          <w:tcPr>
            <w:tcW w:w="990" w:type="dxa"/>
          </w:tcPr>
          <w:p w:rsidR="003A66AD" w:rsidRPr="00AA38E8" w:rsidRDefault="003A66AD" w:rsidP="003A66AD">
            <w:pPr>
              <w:spacing w:before="60"/>
              <w:rPr>
                <w:rFonts w:cs="Calibri"/>
                <w:sz w:val="16"/>
              </w:rPr>
            </w:pPr>
            <w:r>
              <w:rPr>
                <w:rFonts w:cs="Calibri"/>
                <w:sz w:val="16"/>
              </w:rPr>
              <w:t>-50</w:t>
            </w:r>
          </w:p>
        </w:tc>
        <w:tc>
          <w:tcPr>
            <w:tcW w:w="990" w:type="dxa"/>
          </w:tcPr>
          <w:p w:rsidR="003A66AD" w:rsidRPr="00AA38E8" w:rsidRDefault="003A66AD" w:rsidP="003A66AD">
            <w:pPr>
              <w:spacing w:before="60"/>
              <w:rPr>
                <w:rFonts w:cs="Calibri"/>
                <w:sz w:val="16"/>
              </w:rPr>
            </w:pPr>
            <w:r>
              <w:rPr>
                <w:rFonts w:cs="Calibri"/>
                <w:sz w:val="16"/>
              </w:rPr>
              <w:t>150</w:t>
            </w:r>
          </w:p>
        </w:tc>
      </w:tr>
      <w:tr w:rsidR="003A66AD" w:rsidRPr="00AA38E8" w:rsidTr="00143686">
        <w:tc>
          <w:tcPr>
            <w:tcW w:w="1779" w:type="dxa"/>
          </w:tcPr>
          <w:p w:rsidR="003A66AD" w:rsidRPr="00AA38E8" w:rsidRDefault="003A66AD" w:rsidP="003A66AD">
            <w:pPr>
              <w:spacing w:before="60"/>
              <w:rPr>
                <w:rFonts w:cs="Calibri"/>
                <w:b/>
                <w:bCs/>
                <w:sz w:val="16"/>
              </w:rPr>
            </w:pPr>
          </w:p>
        </w:tc>
        <w:tc>
          <w:tcPr>
            <w:tcW w:w="4179" w:type="dxa"/>
          </w:tcPr>
          <w:p w:rsidR="003A66AD" w:rsidRPr="003A66AD" w:rsidRDefault="003A66AD" w:rsidP="003A66AD">
            <w:pPr>
              <w:spacing w:before="60"/>
              <w:rPr>
                <w:rFonts w:cs="Calibri"/>
                <w:sz w:val="16"/>
              </w:rPr>
            </w:pPr>
            <w:r w:rsidRPr="003A66AD">
              <w:rPr>
                <w:rFonts w:cs="Calibri"/>
                <w:sz w:val="16"/>
              </w:rPr>
              <w:t>MotWidgT_DegCgrd_T_f32</w:t>
            </w:r>
          </w:p>
        </w:tc>
        <w:tc>
          <w:tcPr>
            <w:tcW w:w="990" w:type="dxa"/>
          </w:tcPr>
          <w:p w:rsidR="003A66AD" w:rsidRDefault="003A66AD" w:rsidP="003A66AD">
            <w:pPr>
              <w:spacing w:before="60"/>
              <w:rPr>
                <w:rFonts w:cs="Calibri"/>
                <w:sz w:val="16"/>
              </w:rPr>
            </w:pPr>
            <w:r>
              <w:rPr>
                <w:rFonts w:cs="Calibri"/>
                <w:sz w:val="16"/>
              </w:rPr>
              <w:t>float32</w:t>
            </w:r>
          </w:p>
        </w:tc>
        <w:tc>
          <w:tcPr>
            <w:tcW w:w="990" w:type="dxa"/>
          </w:tcPr>
          <w:p w:rsidR="003A66AD" w:rsidRPr="00AA38E8" w:rsidRDefault="003A66AD" w:rsidP="003A66AD">
            <w:pPr>
              <w:spacing w:before="60"/>
              <w:rPr>
                <w:rFonts w:cs="Calibri"/>
                <w:sz w:val="16"/>
              </w:rPr>
            </w:pPr>
            <w:r>
              <w:rPr>
                <w:rFonts w:cs="Calibri"/>
                <w:sz w:val="16"/>
              </w:rPr>
              <w:t>-50</w:t>
            </w:r>
          </w:p>
        </w:tc>
        <w:tc>
          <w:tcPr>
            <w:tcW w:w="990" w:type="dxa"/>
          </w:tcPr>
          <w:p w:rsidR="003A66AD" w:rsidRPr="00AA38E8" w:rsidRDefault="003A66AD" w:rsidP="003A66AD">
            <w:pPr>
              <w:spacing w:before="60"/>
              <w:rPr>
                <w:rFonts w:cs="Calibri"/>
                <w:sz w:val="16"/>
              </w:rPr>
            </w:pPr>
            <w:r>
              <w:rPr>
                <w:rFonts w:cs="Calibri"/>
                <w:sz w:val="16"/>
              </w:rPr>
              <w:t>300</w:t>
            </w:r>
          </w:p>
        </w:tc>
      </w:tr>
      <w:tr w:rsidR="003A66AD" w:rsidRPr="00AA38E8" w:rsidTr="00143686">
        <w:tc>
          <w:tcPr>
            <w:tcW w:w="1779" w:type="dxa"/>
          </w:tcPr>
          <w:p w:rsidR="003A66AD" w:rsidRPr="00AA38E8" w:rsidRDefault="003A66AD" w:rsidP="003A66AD">
            <w:pPr>
              <w:spacing w:before="60"/>
              <w:rPr>
                <w:rFonts w:cs="Calibri"/>
                <w:b/>
                <w:bCs/>
                <w:sz w:val="16"/>
              </w:rPr>
            </w:pPr>
          </w:p>
        </w:tc>
        <w:tc>
          <w:tcPr>
            <w:tcW w:w="4179" w:type="dxa"/>
          </w:tcPr>
          <w:p w:rsidR="003A66AD" w:rsidRPr="003A66AD" w:rsidRDefault="003E4BFE" w:rsidP="003A66AD">
            <w:pPr>
              <w:spacing w:before="60"/>
              <w:rPr>
                <w:rFonts w:cs="Calibri"/>
                <w:sz w:val="16"/>
              </w:rPr>
            </w:pPr>
            <w:r>
              <w:rPr>
                <w:rFonts w:cs="Calibri"/>
                <w:sz w:val="16"/>
              </w:rPr>
              <w:t>*</w:t>
            </w:r>
            <w:r w:rsidR="003A66AD" w:rsidRPr="003A66AD">
              <w:rPr>
                <w:rFonts w:cs="Calibri"/>
                <w:sz w:val="16"/>
              </w:rPr>
              <w:t>Mult12Temp_DegCgrd_T_</w:t>
            </w:r>
            <w:r w:rsidR="00626CFA">
              <w:rPr>
                <w:rFonts w:cs="Calibri"/>
                <w:sz w:val="16"/>
              </w:rPr>
              <w:t xml:space="preserve"> s15p0</w:t>
            </w:r>
          </w:p>
        </w:tc>
        <w:tc>
          <w:tcPr>
            <w:tcW w:w="990" w:type="dxa"/>
          </w:tcPr>
          <w:p w:rsidR="003A66AD" w:rsidRDefault="00626CFA" w:rsidP="003A66AD">
            <w:pPr>
              <w:spacing w:before="60"/>
              <w:rPr>
                <w:rFonts w:cs="Calibri"/>
                <w:sz w:val="16"/>
              </w:rPr>
            </w:pPr>
            <w:r>
              <w:rPr>
                <w:rFonts w:cs="Calibri"/>
                <w:sz w:val="16"/>
              </w:rPr>
              <w:t>Sint16</w:t>
            </w:r>
          </w:p>
        </w:tc>
        <w:tc>
          <w:tcPr>
            <w:tcW w:w="990" w:type="dxa"/>
          </w:tcPr>
          <w:p w:rsidR="003A66AD" w:rsidRDefault="003A66AD" w:rsidP="003A66AD">
            <w:pPr>
              <w:spacing w:before="60"/>
              <w:rPr>
                <w:rFonts w:cs="Calibri"/>
                <w:sz w:val="16"/>
              </w:rPr>
            </w:pPr>
            <w:r>
              <w:rPr>
                <w:rFonts w:cs="Calibri"/>
                <w:sz w:val="16"/>
              </w:rPr>
              <w:t>-50</w:t>
            </w:r>
          </w:p>
        </w:tc>
        <w:tc>
          <w:tcPr>
            <w:tcW w:w="990" w:type="dxa"/>
          </w:tcPr>
          <w:p w:rsidR="003A66AD" w:rsidRDefault="003A66AD" w:rsidP="003A66AD">
            <w:pPr>
              <w:spacing w:before="60"/>
              <w:rPr>
                <w:rFonts w:cs="Calibri"/>
                <w:sz w:val="16"/>
              </w:rPr>
            </w:pPr>
            <w:r>
              <w:rPr>
                <w:rFonts w:cs="Calibri"/>
                <w:sz w:val="16"/>
              </w:rPr>
              <w:t>200</w:t>
            </w:r>
          </w:p>
        </w:tc>
      </w:tr>
      <w:tr w:rsidR="00253686" w:rsidRPr="00AA38E8" w:rsidTr="00143686">
        <w:tc>
          <w:tcPr>
            <w:tcW w:w="1779" w:type="dxa"/>
          </w:tcPr>
          <w:p w:rsidR="00253686" w:rsidRPr="00AA38E8" w:rsidRDefault="00253686" w:rsidP="00253686">
            <w:pPr>
              <w:spacing w:before="60"/>
              <w:rPr>
                <w:rFonts w:cs="Calibri"/>
                <w:b/>
                <w:bCs/>
                <w:sz w:val="16"/>
              </w:rPr>
            </w:pPr>
          </w:p>
        </w:tc>
        <w:tc>
          <w:tcPr>
            <w:tcW w:w="4179" w:type="dxa"/>
          </w:tcPr>
          <w:p w:rsidR="00253686" w:rsidRPr="00AA38E8" w:rsidRDefault="003E4BFE" w:rsidP="00253686">
            <w:pPr>
              <w:spacing w:before="60"/>
              <w:rPr>
                <w:rFonts w:cs="Calibri"/>
                <w:sz w:val="16"/>
              </w:rPr>
            </w:pPr>
            <w:r>
              <w:rPr>
                <w:rFonts w:cs="Calibri"/>
                <w:sz w:val="16"/>
              </w:rPr>
              <w:t>*</w:t>
            </w:r>
            <w:r w:rsidR="00253686">
              <w:rPr>
                <w:rFonts w:cs="Calibri"/>
                <w:sz w:val="16"/>
              </w:rPr>
              <w:t>Mult36</w:t>
            </w:r>
            <w:r w:rsidR="00253686" w:rsidRPr="003A66AD">
              <w:rPr>
                <w:rFonts w:cs="Calibri"/>
                <w:sz w:val="16"/>
              </w:rPr>
              <w:t>Temp_DegCgrd_T_</w:t>
            </w:r>
            <w:r w:rsidR="00626CFA">
              <w:rPr>
                <w:rFonts w:cs="Calibri"/>
                <w:sz w:val="16"/>
              </w:rPr>
              <w:t>s15p0</w:t>
            </w:r>
          </w:p>
        </w:tc>
        <w:tc>
          <w:tcPr>
            <w:tcW w:w="990" w:type="dxa"/>
          </w:tcPr>
          <w:p w:rsidR="00253686" w:rsidRPr="00AA38E8" w:rsidRDefault="00626CFA" w:rsidP="00253686">
            <w:pPr>
              <w:spacing w:before="60"/>
              <w:rPr>
                <w:rFonts w:cs="Calibri"/>
                <w:sz w:val="16"/>
              </w:rPr>
            </w:pPr>
            <w:r>
              <w:rPr>
                <w:rFonts w:cs="Calibri"/>
                <w:sz w:val="16"/>
              </w:rPr>
              <w:t>Sint16</w:t>
            </w:r>
          </w:p>
        </w:tc>
        <w:tc>
          <w:tcPr>
            <w:tcW w:w="990" w:type="dxa"/>
          </w:tcPr>
          <w:p w:rsidR="00253686" w:rsidRPr="00AA38E8" w:rsidRDefault="00253686" w:rsidP="00253686">
            <w:pPr>
              <w:spacing w:before="60"/>
              <w:rPr>
                <w:rFonts w:cs="Calibri"/>
                <w:sz w:val="16"/>
              </w:rPr>
            </w:pPr>
            <w:r>
              <w:rPr>
                <w:rFonts w:cs="Calibri"/>
                <w:sz w:val="16"/>
              </w:rPr>
              <w:t>-50</w:t>
            </w:r>
          </w:p>
        </w:tc>
        <w:tc>
          <w:tcPr>
            <w:tcW w:w="990" w:type="dxa"/>
          </w:tcPr>
          <w:p w:rsidR="00253686" w:rsidRPr="00AA38E8" w:rsidRDefault="00253686" w:rsidP="00253686">
            <w:pPr>
              <w:spacing w:before="60"/>
              <w:rPr>
                <w:rFonts w:cs="Calibri"/>
                <w:sz w:val="16"/>
              </w:rPr>
            </w:pPr>
            <w:r>
              <w:rPr>
                <w:rFonts w:cs="Calibri"/>
                <w:sz w:val="16"/>
              </w:rPr>
              <w:t>300</w:t>
            </w:r>
          </w:p>
        </w:tc>
      </w:tr>
      <w:tr w:rsidR="00253686" w:rsidRPr="00AA38E8" w:rsidTr="00143686">
        <w:tc>
          <w:tcPr>
            <w:tcW w:w="1779" w:type="dxa"/>
          </w:tcPr>
          <w:p w:rsidR="00253686" w:rsidRPr="00AA38E8" w:rsidRDefault="00253686" w:rsidP="00253686">
            <w:pPr>
              <w:spacing w:before="60"/>
              <w:rPr>
                <w:rFonts w:cs="Calibri"/>
                <w:b/>
                <w:bCs/>
                <w:sz w:val="16"/>
              </w:rPr>
            </w:pPr>
            <w:r w:rsidRPr="00AA38E8">
              <w:rPr>
                <w:rFonts w:cs="Calibri"/>
                <w:b/>
                <w:bCs/>
                <w:sz w:val="16"/>
              </w:rPr>
              <w:t>Return Value</w:t>
            </w:r>
          </w:p>
        </w:tc>
        <w:tc>
          <w:tcPr>
            <w:tcW w:w="4179" w:type="dxa"/>
          </w:tcPr>
          <w:p w:rsidR="00253686" w:rsidRPr="00AA38E8" w:rsidRDefault="00A83207" w:rsidP="00253686">
            <w:pPr>
              <w:spacing w:before="60"/>
              <w:rPr>
                <w:rFonts w:cs="Calibri"/>
                <w:sz w:val="16"/>
              </w:rPr>
            </w:pPr>
            <w:r w:rsidRPr="00A83207">
              <w:rPr>
                <w:rFonts w:cs="Calibri"/>
                <w:sz w:val="16"/>
              </w:rPr>
              <w:t>SlcTemp_DegCgrd_T_s15p0</w:t>
            </w:r>
          </w:p>
        </w:tc>
        <w:tc>
          <w:tcPr>
            <w:tcW w:w="990" w:type="dxa"/>
          </w:tcPr>
          <w:p w:rsidR="00253686" w:rsidRPr="00AA38E8" w:rsidRDefault="00A83207" w:rsidP="00253686">
            <w:pPr>
              <w:spacing w:before="60"/>
              <w:rPr>
                <w:rFonts w:cs="Calibri"/>
                <w:sz w:val="16"/>
              </w:rPr>
            </w:pPr>
            <w:r>
              <w:rPr>
                <w:rFonts w:cs="Calibri"/>
                <w:sz w:val="16"/>
              </w:rPr>
              <w:t>sint16</w:t>
            </w:r>
          </w:p>
        </w:tc>
        <w:tc>
          <w:tcPr>
            <w:tcW w:w="990" w:type="dxa"/>
          </w:tcPr>
          <w:p w:rsidR="00253686" w:rsidRPr="00AA38E8" w:rsidRDefault="00253686" w:rsidP="00253686">
            <w:pPr>
              <w:spacing w:before="60"/>
              <w:rPr>
                <w:rFonts w:cs="Calibri"/>
                <w:sz w:val="16"/>
              </w:rPr>
            </w:pPr>
            <w:r>
              <w:rPr>
                <w:rFonts w:cs="Calibri"/>
                <w:sz w:val="16"/>
              </w:rPr>
              <w:t>-50</w:t>
            </w:r>
          </w:p>
        </w:tc>
        <w:tc>
          <w:tcPr>
            <w:tcW w:w="990" w:type="dxa"/>
          </w:tcPr>
          <w:p w:rsidR="00253686" w:rsidRPr="00AA38E8" w:rsidRDefault="00253686" w:rsidP="00253686">
            <w:pPr>
              <w:spacing w:before="60"/>
              <w:rPr>
                <w:rFonts w:cs="Calibri"/>
                <w:sz w:val="16"/>
              </w:rPr>
            </w:pPr>
            <w:r>
              <w:rPr>
                <w:rFonts w:cs="Calibri"/>
                <w:sz w:val="16"/>
              </w:rPr>
              <w:t>300</w:t>
            </w:r>
          </w:p>
        </w:tc>
      </w:tr>
    </w:tbl>
    <w:p w:rsidR="003A66AD" w:rsidRDefault="003A66AD" w:rsidP="003A66AD">
      <w:pPr>
        <w:pStyle w:val="Heading2"/>
        <w:numPr>
          <w:ilvl w:val="3"/>
          <w:numId w:val="11"/>
        </w:numPr>
        <w:spacing w:after="60"/>
        <w:rPr>
          <w:rFonts w:ascii="Calibri" w:hAnsi="Calibri" w:cs="Calibri"/>
        </w:rPr>
      </w:pPr>
      <w:bookmarkStart w:id="123" w:name="_Toc469502684"/>
      <w:r>
        <w:rPr>
          <w:rFonts w:ascii="Calibri" w:hAnsi="Calibri" w:cs="Calibri"/>
        </w:rPr>
        <w:t>Design Rationale</w:t>
      </w:r>
      <w:bookmarkEnd w:id="123"/>
    </w:p>
    <w:p w:rsidR="003E4BFE" w:rsidRPr="009E234D" w:rsidRDefault="003E4BFE" w:rsidP="003E4BFE">
      <w:pPr>
        <w:rPr>
          <w:lang w:bidi="ar-SA"/>
        </w:rPr>
      </w:pPr>
      <w:r>
        <w:rPr>
          <w:lang w:bidi="ar-SA"/>
        </w:rPr>
        <w:t>Name of local function matches with subsystem name from FDD</w:t>
      </w:r>
    </w:p>
    <w:p w:rsidR="00253DE2" w:rsidRPr="00253686" w:rsidRDefault="00253DE2" w:rsidP="00253686">
      <w:pPr>
        <w:spacing w:before="60"/>
        <w:rPr>
          <w:rFonts w:cs="Calibri"/>
        </w:rPr>
      </w:pPr>
      <w:r w:rsidRPr="0006437B">
        <w:rPr>
          <w:rFonts w:cs="Calibri"/>
        </w:rPr>
        <w:t>Note: The outputs of the function are Mult12Temp_DegCgrd</w:t>
      </w:r>
      <w:r w:rsidR="00626CFA">
        <w:rPr>
          <w:rFonts w:cs="Calibri"/>
        </w:rPr>
        <w:t>_T_s15p0, Mult36Temp_DegCgrd_T_s15p0</w:t>
      </w:r>
      <w:r w:rsidR="00253686">
        <w:rPr>
          <w:rFonts w:cs="Calibri"/>
        </w:rPr>
        <w:t xml:space="preserve"> and </w:t>
      </w:r>
      <w:r w:rsidR="00253686" w:rsidRPr="00253686">
        <w:rPr>
          <w:rFonts w:cs="Calibri"/>
        </w:rPr>
        <w:t>SlcTemp_DegCgrd_T_f32</w:t>
      </w:r>
      <w:r w:rsidRPr="0006437B">
        <w:rPr>
          <w:rFonts w:cs="Calibri"/>
        </w:rPr>
        <w:t>.</w:t>
      </w:r>
    </w:p>
    <w:p w:rsidR="003A66AD" w:rsidRPr="00AA38E8" w:rsidRDefault="003A66AD" w:rsidP="003A66AD">
      <w:pPr>
        <w:pStyle w:val="Heading2"/>
        <w:numPr>
          <w:ilvl w:val="3"/>
          <w:numId w:val="11"/>
        </w:numPr>
        <w:spacing w:after="60"/>
        <w:rPr>
          <w:rFonts w:ascii="Calibri" w:hAnsi="Calibri" w:cs="Calibri"/>
        </w:rPr>
      </w:pPr>
      <w:bookmarkStart w:id="124" w:name="_Toc469502685"/>
      <w:r>
        <w:rPr>
          <w:rFonts w:ascii="Calibri" w:hAnsi="Calibri" w:cs="Calibri"/>
        </w:rPr>
        <w:t>Processing</w:t>
      </w:r>
      <w:bookmarkEnd w:id="124"/>
    </w:p>
    <w:p w:rsidR="003A66AD" w:rsidRDefault="003A66AD" w:rsidP="003A66AD">
      <w:pPr>
        <w:rPr>
          <w:rFonts w:cs="Calibri"/>
        </w:rPr>
      </w:pPr>
      <w:r>
        <w:rPr>
          <w:rFonts w:cs="Calibri"/>
        </w:rPr>
        <w:t>None</w:t>
      </w:r>
    </w:p>
    <w:p w:rsidR="00463B3D" w:rsidRPr="00AA38E8" w:rsidRDefault="00463B3D" w:rsidP="00463B3D">
      <w:pPr>
        <w:pStyle w:val="Heading2"/>
        <w:numPr>
          <w:ilvl w:val="2"/>
          <w:numId w:val="11"/>
        </w:numPr>
        <w:tabs>
          <w:tab w:val="clear" w:pos="1017"/>
          <w:tab w:val="num" w:pos="567"/>
        </w:tabs>
        <w:spacing w:after="60"/>
        <w:ind w:left="567"/>
        <w:rPr>
          <w:rFonts w:ascii="Calibri" w:hAnsi="Calibri" w:cs="Calibri"/>
        </w:rPr>
      </w:pPr>
      <w:bookmarkStart w:id="125" w:name="_Toc469502686"/>
      <w:r>
        <w:rPr>
          <w:rFonts w:ascii="Calibri" w:hAnsi="Calibri" w:cs="Calibri"/>
        </w:rPr>
        <w:t>Local Function #3</w:t>
      </w:r>
      <w:bookmarkEnd w:id="12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463B3D" w:rsidRPr="00AA38E8" w:rsidTr="00143686">
        <w:tc>
          <w:tcPr>
            <w:tcW w:w="1779" w:type="dxa"/>
          </w:tcPr>
          <w:p w:rsidR="00463B3D" w:rsidRPr="00AA38E8" w:rsidRDefault="00463B3D" w:rsidP="00143686">
            <w:pPr>
              <w:spacing w:before="60"/>
              <w:rPr>
                <w:rFonts w:cs="Calibri"/>
                <w:b/>
                <w:bCs/>
                <w:sz w:val="16"/>
              </w:rPr>
            </w:pPr>
            <w:r w:rsidRPr="00AA38E8">
              <w:rPr>
                <w:rFonts w:cs="Calibri"/>
                <w:b/>
                <w:bCs/>
                <w:sz w:val="16"/>
              </w:rPr>
              <w:t>Function Name</w:t>
            </w:r>
          </w:p>
        </w:tc>
        <w:tc>
          <w:tcPr>
            <w:tcW w:w="4179" w:type="dxa"/>
          </w:tcPr>
          <w:p w:rsidR="00463B3D" w:rsidRPr="00AA38E8" w:rsidRDefault="00463B3D" w:rsidP="00143686">
            <w:pPr>
              <w:spacing w:before="60"/>
              <w:rPr>
                <w:rFonts w:cs="Calibri"/>
                <w:sz w:val="16"/>
              </w:rPr>
            </w:pPr>
            <w:r w:rsidRPr="00463B3D">
              <w:rPr>
                <w:rFonts w:cs="Calibri"/>
                <w:sz w:val="16"/>
              </w:rPr>
              <w:t>TemperatureLimiting</w:t>
            </w:r>
          </w:p>
        </w:tc>
        <w:tc>
          <w:tcPr>
            <w:tcW w:w="990" w:type="dxa"/>
            <w:shd w:val="pct30" w:color="FFFF00" w:fill="auto"/>
          </w:tcPr>
          <w:p w:rsidR="00463B3D" w:rsidRPr="00AA38E8" w:rsidRDefault="00463B3D" w:rsidP="00143686">
            <w:pPr>
              <w:spacing w:before="60"/>
              <w:jc w:val="center"/>
              <w:rPr>
                <w:rFonts w:cs="Calibri"/>
                <w:sz w:val="16"/>
              </w:rPr>
            </w:pPr>
            <w:r w:rsidRPr="00AA38E8">
              <w:rPr>
                <w:rFonts w:cs="Calibri"/>
                <w:sz w:val="16"/>
              </w:rPr>
              <w:t>Type</w:t>
            </w:r>
          </w:p>
        </w:tc>
        <w:tc>
          <w:tcPr>
            <w:tcW w:w="990" w:type="dxa"/>
            <w:shd w:val="pct30" w:color="FFFF00" w:fill="auto"/>
          </w:tcPr>
          <w:p w:rsidR="00463B3D" w:rsidRPr="00AA38E8" w:rsidRDefault="00463B3D" w:rsidP="00143686">
            <w:pPr>
              <w:spacing w:before="60"/>
              <w:jc w:val="center"/>
              <w:rPr>
                <w:rFonts w:cs="Calibri"/>
                <w:sz w:val="16"/>
              </w:rPr>
            </w:pPr>
            <w:r w:rsidRPr="00AA38E8">
              <w:rPr>
                <w:rFonts w:cs="Calibri"/>
                <w:sz w:val="16"/>
              </w:rPr>
              <w:t>Min</w:t>
            </w:r>
          </w:p>
        </w:tc>
        <w:tc>
          <w:tcPr>
            <w:tcW w:w="990" w:type="dxa"/>
            <w:shd w:val="pct30" w:color="FFFF00" w:fill="auto"/>
          </w:tcPr>
          <w:p w:rsidR="00463B3D" w:rsidRPr="00AA38E8" w:rsidRDefault="00463B3D" w:rsidP="00143686">
            <w:pPr>
              <w:spacing w:before="60"/>
              <w:jc w:val="center"/>
              <w:rPr>
                <w:rFonts w:cs="Calibri"/>
                <w:sz w:val="16"/>
              </w:rPr>
            </w:pPr>
            <w:r w:rsidRPr="00AA38E8">
              <w:rPr>
                <w:rFonts w:cs="Calibri"/>
                <w:sz w:val="16"/>
              </w:rPr>
              <w:t>Max</w:t>
            </w:r>
          </w:p>
        </w:tc>
      </w:tr>
      <w:tr w:rsidR="00463B3D" w:rsidRPr="00AA38E8" w:rsidTr="00143686">
        <w:tc>
          <w:tcPr>
            <w:tcW w:w="1779" w:type="dxa"/>
          </w:tcPr>
          <w:p w:rsidR="00463B3D" w:rsidRPr="00AA38E8" w:rsidRDefault="00463B3D" w:rsidP="00463B3D">
            <w:pPr>
              <w:spacing w:before="60"/>
              <w:rPr>
                <w:rFonts w:cs="Calibri"/>
                <w:b/>
                <w:bCs/>
                <w:sz w:val="16"/>
              </w:rPr>
            </w:pPr>
            <w:r w:rsidRPr="00AA38E8">
              <w:rPr>
                <w:rFonts w:cs="Calibri"/>
                <w:b/>
                <w:bCs/>
                <w:sz w:val="16"/>
              </w:rPr>
              <w:t xml:space="preserve">Arguments Passed </w:t>
            </w:r>
          </w:p>
        </w:tc>
        <w:tc>
          <w:tcPr>
            <w:tcW w:w="4179" w:type="dxa"/>
          </w:tcPr>
          <w:p w:rsidR="00463B3D" w:rsidRPr="00AA38E8" w:rsidRDefault="00463B3D" w:rsidP="00463B3D">
            <w:pPr>
              <w:spacing w:before="60"/>
              <w:rPr>
                <w:rFonts w:cs="Calibri"/>
                <w:sz w:val="16"/>
              </w:rPr>
            </w:pPr>
            <w:r w:rsidRPr="003A66AD">
              <w:rPr>
                <w:rFonts w:cs="Calibri"/>
                <w:sz w:val="16"/>
              </w:rPr>
              <w:t>EcuTFild_DegCgrd_T_f32</w:t>
            </w:r>
          </w:p>
        </w:tc>
        <w:tc>
          <w:tcPr>
            <w:tcW w:w="990" w:type="dxa"/>
          </w:tcPr>
          <w:p w:rsidR="00463B3D" w:rsidRPr="00AA38E8" w:rsidRDefault="00463B3D" w:rsidP="00463B3D">
            <w:pPr>
              <w:spacing w:before="60"/>
              <w:rPr>
                <w:rFonts w:cs="Calibri"/>
                <w:sz w:val="16"/>
              </w:rPr>
            </w:pPr>
            <w:r>
              <w:rPr>
                <w:rFonts w:cs="Calibri"/>
                <w:sz w:val="16"/>
              </w:rPr>
              <w:t>float32</w:t>
            </w:r>
          </w:p>
        </w:tc>
        <w:tc>
          <w:tcPr>
            <w:tcW w:w="990" w:type="dxa"/>
          </w:tcPr>
          <w:p w:rsidR="00463B3D" w:rsidRPr="00AA38E8" w:rsidRDefault="00463B3D" w:rsidP="00463B3D">
            <w:pPr>
              <w:spacing w:before="60"/>
              <w:rPr>
                <w:rFonts w:cs="Calibri"/>
                <w:sz w:val="16"/>
              </w:rPr>
            </w:pPr>
            <w:r>
              <w:rPr>
                <w:rFonts w:cs="Calibri"/>
                <w:sz w:val="16"/>
              </w:rPr>
              <w:t>-50</w:t>
            </w:r>
          </w:p>
        </w:tc>
        <w:tc>
          <w:tcPr>
            <w:tcW w:w="990" w:type="dxa"/>
          </w:tcPr>
          <w:p w:rsidR="00463B3D" w:rsidRPr="00AA38E8" w:rsidRDefault="00463B3D" w:rsidP="00463B3D">
            <w:pPr>
              <w:spacing w:before="60"/>
              <w:rPr>
                <w:rFonts w:cs="Calibri"/>
                <w:sz w:val="16"/>
              </w:rPr>
            </w:pPr>
            <w:r>
              <w:rPr>
                <w:rFonts w:cs="Calibri"/>
                <w:sz w:val="16"/>
              </w:rPr>
              <w:t>150</w:t>
            </w:r>
          </w:p>
        </w:tc>
      </w:tr>
      <w:tr w:rsidR="00463B3D" w:rsidRPr="00AA38E8" w:rsidTr="00143686">
        <w:tc>
          <w:tcPr>
            <w:tcW w:w="1779" w:type="dxa"/>
          </w:tcPr>
          <w:p w:rsidR="00463B3D" w:rsidRPr="00AA38E8" w:rsidRDefault="00463B3D" w:rsidP="00463B3D">
            <w:pPr>
              <w:spacing w:before="60"/>
              <w:rPr>
                <w:rFonts w:cs="Calibri"/>
                <w:b/>
                <w:bCs/>
                <w:sz w:val="16"/>
              </w:rPr>
            </w:pPr>
          </w:p>
        </w:tc>
        <w:tc>
          <w:tcPr>
            <w:tcW w:w="4179" w:type="dxa"/>
          </w:tcPr>
          <w:p w:rsidR="00463B3D" w:rsidRPr="003A66AD" w:rsidRDefault="00463B3D" w:rsidP="00463B3D">
            <w:pPr>
              <w:spacing w:before="60"/>
              <w:rPr>
                <w:rFonts w:cs="Calibri"/>
                <w:sz w:val="16"/>
              </w:rPr>
            </w:pPr>
            <w:r w:rsidRPr="003A66AD">
              <w:rPr>
                <w:rFonts w:cs="Calibri"/>
                <w:sz w:val="16"/>
              </w:rPr>
              <w:t>MotWidgT_DegCgrd_T_f32</w:t>
            </w:r>
          </w:p>
        </w:tc>
        <w:tc>
          <w:tcPr>
            <w:tcW w:w="990" w:type="dxa"/>
          </w:tcPr>
          <w:p w:rsidR="00463B3D" w:rsidRDefault="00463B3D" w:rsidP="00463B3D">
            <w:pPr>
              <w:spacing w:before="60"/>
              <w:rPr>
                <w:rFonts w:cs="Calibri"/>
                <w:sz w:val="16"/>
              </w:rPr>
            </w:pPr>
            <w:r>
              <w:rPr>
                <w:rFonts w:cs="Calibri"/>
                <w:sz w:val="16"/>
              </w:rPr>
              <w:t>float32</w:t>
            </w:r>
          </w:p>
        </w:tc>
        <w:tc>
          <w:tcPr>
            <w:tcW w:w="990" w:type="dxa"/>
          </w:tcPr>
          <w:p w:rsidR="00463B3D" w:rsidRPr="00AA38E8" w:rsidRDefault="00463B3D" w:rsidP="00463B3D">
            <w:pPr>
              <w:spacing w:before="60"/>
              <w:rPr>
                <w:rFonts w:cs="Calibri"/>
                <w:sz w:val="16"/>
              </w:rPr>
            </w:pPr>
            <w:r>
              <w:rPr>
                <w:rFonts w:cs="Calibri"/>
                <w:sz w:val="16"/>
              </w:rPr>
              <w:t>-50</w:t>
            </w:r>
          </w:p>
        </w:tc>
        <w:tc>
          <w:tcPr>
            <w:tcW w:w="990" w:type="dxa"/>
          </w:tcPr>
          <w:p w:rsidR="00463B3D" w:rsidRPr="00AA38E8" w:rsidRDefault="00463B3D" w:rsidP="00463B3D">
            <w:pPr>
              <w:spacing w:before="60"/>
              <w:rPr>
                <w:rFonts w:cs="Calibri"/>
                <w:sz w:val="16"/>
              </w:rPr>
            </w:pPr>
            <w:r>
              <w:rPr>
                <w:rFonts w:cs="Calibri"/>
                <w:sz w:val="16"/>
              </w:rPr>
              <w:t>300</w:t>
            </w:r>
          </w:p>
        </w:tc>
      </w:tr>
      <w:tr w:rsidR="00463B3D" w:rsidRPr="00AA38E8" w:rsidTr="00143686">
        <w:tc>
          <w:tcPr>
            <w:tcW w:w="1779" w:type="dxa"/>
          </w:tcPr>
          <w:p w:rsidR="00463B3D" w:rsidRPr="00AA38E8" w:rsidRDefault="00463B3D" w:rsidP="00143686">
            <w:pPr>
              <w:spacing w:before="60"/>
              <w:rPr>
                <w:rFonts w:cs="Calibri"/>
                <w:b/>
                <w:bCs/>
                <w:sz w:val="16"/>
              </w:rPr>
            </w:pPr>
            <w:r w:rsidRPr="00AA38E8">
              <w:rPr>
                <w:rFonts w:cs="Calibri"/>
                <w:b/>
                <w:bCs/>
                <w:sz w:val="16"/>
              </w:rPr>
              <w:t>Return Value</w:t>
            </w:r>
          </w:p>
        </w:tc>
        <w:tc>
          <w:tcPr>
            <w:tcW w:w="4179" w:type="dxa"/>
          </w:tcPr>
          <w:p w:rsidR="00463B3D" w:rsidRPr="00AA38E8" w:rsidRDefault="00463B3D" w:rsidP="00143686">
            <w:pPr>
              <w:spacing w:before="60"/>
              <w:rPr>
                <w:rFonts w:cs="Calibri"/>
                <w:sz w:val="16"/>
              </w:rPr>
            </w:pPr>
            <w:r w:rsidRPr="00463B3D">
              <w:rPr>
                <w:rFonts w:cs="Calibri"/>
                <w:sz w:val="16"/>
              </w:rPr>
              <w:t>AbsTempLimitSlew_MotNwtMtr_T_f32</w:t>
            </w:r>
          </w:p>
        </w:tc>
        <w:tc>
          <w:tcPr>
            <w:tcW w:w="990" w:type="dxa"/>
          </w:tcPr>
          <w:p w:rsidR="00463B3D" w:rsidRPr="00AA38E8" w:rsidRDefault="00463B3D" w:rsidP="00143686">
            <w:pPr>
              <w:spacing w:before="60"/>
              <w:rPr>
                <w:rFonts w:cs="Calibri"/>
                <w:sz w:val="16"/>
              </w:rPr>
            </w:pPr>
            <w:r>
              <w:rPr>
                <w:rFonts w:cs="Calibri"/>
                <w:sz w:val="16"/>
              </w:rPr>
              <w:t>float32</w:t>
            </w:r>
          </w:p>
        </w:tc>
        <w:tc>
          <w:tcPr>
            <w:tcW w:w="990" w:type="dxa"/>
          </w:tcPr>
          <w:p w:rsidR="00463B3D" w:rsidRPr="00AA38E8" w:rsidRDefault="00463B3D" w:rsidP="00143686">
            <w:pPr>
              <w:spacing w:before="60"/>
              <w:rPr>
                <w:rFonts w:cs="Calibri"/>
                <w:sz w:val="16"/>
              </w:rPr>
            </w:pPr>
            <w:r>
              <w:rPr>
                <w:rFonts w:cs="Calibri"/>
                <w:sz w:val="16"/>
              </w:rPr>
              <w:t>0</w:t>
            </w:r>
          </w:p>
        </w:tc>
        <w:tc>
          <w:tcPr>
            <w:tcW w:w="990" w:type="dxa"/>
          </w:tcPr>
          <w:p w:rsidR="00463B3D" w:rsidRPr="00AA38E8" w:rsidRDefault="00463B3D" w:rsidP="00143686">
            <w:pPr>
              <w:spacing w:before="60"/>
              <w:rPr>
                <w:rFonts w:cs="Calibri"/>
                <w:sz w:val="16"/>
              </w:rPr>
            </w:pPr>
            <w:r>
              <w:rPr>
                <w:rFonts w:cs="Calibri"/>
                <w:sz w:val="16"/>
              </w:rPr>
              <w:t>8</w:t>
            </w:r>
            <w:r w:rsidR="00637791">
              <w:rPr>
                <w:rFonts w:cs="Calibri"/>
                <w:sz w:val="16"/>
              </w:rPr>
              <w:t>.79</w:t>
            </w:r>
          </w:p>
        </w:tc>
      </w:tr>
    </w:tbl>
    <w:p w:rsidR="00463B3D" w:rsidRDefault="00463B3D" w:rsidP="00463B3D">
      <w:pPr>
        <w:pStyle w:val="Heading2"/>
        <w:numPr>
          <w:ilvl w:val="3"/>
          <w:numId w:val="11"/>
        </w:numPr>
        <w:spacing w:after="60"/>
        <w:rPr>
          <w:rFonts w:ascii="Calibri" w:hAnsi="Calibri" w:cs="Calibri"/>
        </w:rPr>
      </w:pPr>
      <w:bookmarkStart w:id="126" w:name="_Toc469502687"/>
      <w:r>
        <w:rPr>
          <w:rFonts w:ascii="Calibri" w:hAnsi="Calibri" w:cs="Calibri"/>
        </w:rPr>
        <w:t>Design Rationale</w:t>
      </w:r>
      <w:bookmarkEnd w:id="126"/>
    </w:p>
    <w:p w:rsidR="003E4BFE" w:rsidRPr="009E234D" w:rsidRDefault="003E4BFE" w:rsidP="003E4BFE">
      <w:pPr>
        <w:rPr>
          <w:lang w:bidi="ar-SA"/>
        </w:rPr>
      </w:pPr>
      <w:r>
        <w:rPr>
          <w:lang w:bidi="ar-SA"/>
        </w:rPr>
        <w:t>Name of local function matches with subsystem name from FDD</w:t>
      </w:r>
    </w:p>
    <w:p w:rsidR="00463B3D" w:rsidRPr="00AA38E8" w:rsidRDefault="00463B3D" w:rsidP="00463B3D">
      <w:pPr>
        <w:pStyle w:val="Heading2"/>
        <w:numPr>
          <w:ilvl w:val="3"/>
          <w:numId w:val="11"/>
        </w:numPr>
        <w:spacing w:after="60"/>
        <w:rPr>
          <w:rFonts w:ascii="Calibri" w:hAnsi="Calibri" w:cs="Calibri"/>
        </w:rPr>
      </w:pPr>
      <w:bookmarkStart w:id="127" w:name="_Toc469502688"/>
      <w:r>
        <w:rPr>
          <w:rFonts w:ascii="Calibri" w:hAnsi="Calibri" w:cs="Calibri"/>
        </w:rPr>
        <w:t>Processing</w:t>
      </w:r>
      <w:bookmarkEnd w:id="127"/>
    </w:p>
    <w:p w:rsidR="003A66AD" w:rsidRDefault="00463B3D" w:rsidP="00463B3D">
      <w:pPr>
        <w:rPr>
          <w:rFonts w:cs="Calibri"/>
        </w:rPr>
      </w:pPr>
      <w:r>
        <w:rPr>
          <w:rFonts w:cs="Calibri"/>
        </w:rPr>
        <w:t>None</w:t>
      </w:r>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128" w:name="_Toc469502689"/>
      <w:r w:rsidRPr="00AA38E8">
        <w:rPr>
          <w:rFonts w:ascii="Calibri" w:hAnsi="Calibri" w:cs="Calibri"/>
        </w:rPr>
        <w:t>Local Function #</w:t>
      </w:r>
      <w:bookmarkEnd w:id="119"/>
      <w:r w:rsidR="00EB50D3">
        <w:rPr>
          <w:rFonts w:ascii="Calibri" w:hAnsi="Calibri" w:cs="Calibri"/>
        </w:rPr>
        <w:t>4</w:t>
      </w:r>
      <w:bookmarkEnd w:id="12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253686" w:rsidP="00F4318C">
            <w:pPr>
              <w:spacing w:before="60"/>
              <w:rPr>
                <w:rFonts w:cs="Calibri"/>
                <w:sz w:val="16"/>
              </w:rPr>
            </w:pPr>
            <w:r w:rsidRPr="00253686">
              <w:rPr>
                <w:rFonts w:cs="Calibri"/>
                <w:sz w:val="16"/>
              </w:rPr>
              <w:t>MultiFilterPercMax</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9751A6" w:rsidP="00F4318C">
            <w:pPr>
              <w:spacing w:before="60"/>
              <w:rPr>
                <w:rFonts w:cs="Calibri"/>
                <w:sz w:val="16"/>
              </w:rPr>
            </w:pPr>
            <w:r w:rsidRPr="009751A6">
              <w:rPr>
                <w:rFonts w:cs="Calibri"/>
                <w:sz w:val="16"/>
              </w:rPr>
              <w:t>Mult12Temp_DegCgrd_T_</w:t>
            </w:r>
            <w:r w:rsidR="00626CFA">
              <w:rPr>
                <w:rFonts w:cs="Calibri"/>
                <w:sz w:val="16"/>
              </w:rPr>
              <w:t>s15p0</w:t>
            </w:r>
          </w:p>
        </w:tc>
        <w:tc>
          <w:tcPr>
            <w:tcW w:w="990" w:type="dxa"/>
          </w:tcPr>
          <w:p w:rsidR="008C6874" w:rsidRPr="00AA38E8" w:rsidRDefault="00626CFA" w:rsidP="00F4318C">
            <w:pPr>
              <w:spacing w:before="60"/>
              <w:rPr>
                <w:rFonts w:cs="Calibri"/>
                <w:sz w:val="16"/>
              </w:rPr>
            </w:pPr>
            <w:r>
              <w:rPr>
                <w:rFonts w:cs="Calibri"/>
                <w:sz w:val="16"/>
              </w:rPr>
              <w:t>sint16</w:t>
            </w:r>
          </w:p>
        </w:tc>
        <w:tc>
          <w:tcPr>
            <w:tcW w:w="990" w:type="dxa"/>
          </w:tcPr>
          <w:p w:rsidR="008C6874" w:rsidRPr="00AA38E8" w:rsidRDefault="00715283" w:rsidP="00715283">
            <w:pPr>
              <w:spacing w:before="60"/>
              <w:rPr>
                <w:rFonts w:cs="Calibri"/>
                <w:sz w:val="16"/>
              </w:rPr>
            </w:pPr>
            <w:r>
              <w:rPr>
                <w:rFonts w:cs="Calibri"/>
                <w:sz w:val="16"/>
              </w:rPr>
              <w:t>-50</w:t>
            </w:r>
          </w:p>
        </w:tc>
        <w:tc>
          <w:tcPr>
            <w:tcW w:w="990" w:type="dxa"/>
          </w:tcPr>
          <w:p w:rsidR="008C6874" w:rsidRPr="00AA38E8" w:rsidRDefault="00715283" w:rsidP="00F4318C">
            <w:pPr>
              <w:spacing w:before="60"/>
              <w:rPr>
                <w:rFonts w:cs="Calibri"/>
                <w:sz w:val="16"/>
              </w:rPr>
            </w:pPr>
            <w:r>
              <w:rPr>
                <w:rFonts w:cs="Calibri"/>
                <w:sz w:val="16"/>
              </w:rPr>
              <w:t>200</w:t>
            </w:r>
          </w:p>
        </w:tc>
      </w:tr>
      <w:tr w:rsidR="008C6874" w:rsidRPr="00AA38E8" w:rsidTr="00F4318C">
        <w:tc>
          <w:tcPr>
            <w:tcW w:w="1779" w:type="dxa"/>
          </w:tcPr>
          <w:p w:rsidR="008C6874" w:rsidRPr="00AA38E8" w:rsidRDefault="008C6874" w:rsidP="00F4318C">
            <w:pPr>
              <w:spacing w:before="60"/>
              <w:rPr>
                <w:rFonts w:cs="Calibri"/>
                <w:b/>
                <w:bCs/>
                <w:sz w:val="16"/>
              </w:rPr>
            </w:pPr>
          </w:p>
        </w:tc>
        <w:tc>
          <w:tcPr>
            <w:tcW w:w="4179" w:type="dxa"/>
          </w:tcPr>
          <w:p w:rsidR="008C6874" w:rsidRPr="00AA38E8" w:rsidRDefault="009751A6" w:rsidP="00F4318C">
            <w:pPr>
              <w:spacing w:before="60"/>
              <w:rPr>
                <w:rFonts w:cs="Calibri"/>
                <w:sz w:val="16"/>
              </w:rPr>
            </w:pPr>
            <w:r w:rsidRPr="009751A6">
              <w:rPr>
                <w:rFonts w:cs="Calibri"/>
                <w:sz w:val="16"/>
              </w:rPr>
              <w:t>Mult36Temp_DegCgrd_T_</w:t>
            </w:r>
            <w:r w:rsidR="00626CFA">
              <w:rPr>
                <w:rFonts w:cs="Calibri"/>
                <w:sz w:val="16"/>
              </w:rPr>
              <w:t>s15p0</w:t>
            </w:r>
          </w:p>
        </w:tc>
        <w:tc>
          <w:tcPr>
            <w:tcW w:w="990" w:type="dxa"/>
          </w:tcPr>
          <w:p w:rsidR="008C6874" w:rsidRPr="00AA38E8" w:rsidRDefault="00626CFA" w:rsidP="00F4318C">
            <w:pPr>
              <w:spacing w:before="60"/>
              <w:rPr>
                <w:rFonts w:cs="Calibri"/>
                <w:sz w:val="16"/>
              </w:rPr>
            </w:pPr>
            <w:r>
              <w:rPr>
                <w:rFonts w:cs="Calibri"/>
                <w:sz w:val="16"/>
              </w:rPr>
              <w:t>sint16</w:t>
            </w:r>
          </w:p>
        </w:tc>
        <w:tc>
          <w:tcPr>
            <w:tcW w:w="990" w:type="dxa"/>
          </w:tcPr>
          <w:p w:rsidR="008C6874" w:rsidRPr="00AA38E8" w:rsidRDefault="00715283" w:rsidP="00F4318C">
            <w:pPr>
              <w:spacing w:before="60"/>
              <w:rPr>
                <w:rFonts w:cs="Calibri"/>
                <w:sz w:val="16"/>
              </w:rPr>
            </w:pPr>
            <w:r>
              <w:rPr>
                <w:rFonts w:cs="Calibri"/>
                <w:sz w:val="16"/>
              </w:rPr>
              <w:t>-50</w:t>
            </w:r>
          </w:p>
        </w:tc>
        <w:tc>
          <w:tcPr>
            <w:tcW w:w="990" w:type="dxa"/>
          </w:tcPr>
          <w:p w:rsidR="008C6874" w:rsidRPr="00AA38E8" w:rsidRDefault="00715283" w:rsidP="00F4318C">
            <w:pPr>
              <w:spacing w:before="60"/>
              <w:rPr>
                <w:rFonts w:cs="Calibri"/>
                <w:sz w:val="16"/>
              </w:rPr>
            </w:pPr>
            <w:r>
              <w:rPr>
                <w:rFonts w:cs="Calibri"/>
                <w:sz w:val="16"/>
              </w:rPr>
              <w:t>300</w:t>
            </w:r>
          </w:p>
        </w:tc>
      </w:tr>
      <w:tr w:rsidR="00253686" w:rsidRPr="00AA38E8" w:rsidTr="00F4318C">
        <w:tc>
          <w:tcPr>
            <w:tcW w:w="1779" w:type="dxa"/>
          </w:tcPr>
          <w:p w:rsidR="00253686" w:rsidRPr="00AA38E8" w:rsidRDefault="00253686" w:rsidP="00253686">
            <w:pPr>
              <w:spacing w:before="60"/>
              <w:rPr>
                <w:rFonts w:cs="Calibri"/>
                <w:b/>
                <w:bCs/>
                <w:sz w:val="16"/>
              </w:rPr>
            </w:pPr>
          </w:p>
        </w:tc>
        <w:tc>
          <w:tcPr>
            <w:tcW w:w="4179" w:type="dxa"/>
          </w:tcPr>
          <w:p w:rsidR="00253686" w:rsidRPr="009751A6" w:rsidRDefault="00253686" w:rsidP="00253686">
            <w:pPr>
              <w:spacing w:before="60"/>
              <w:rPr>
                <w:rFonts w:cs="Calibri"/>
                <w:sz w:val="16"/>
              </w:rPr>
            </w:pPr>
            <w:r w:rsidRPr="009369C6">
              <w:rPr>
                <w:rFonts w:cs="Calibri"/>
                <w:sz w:val="16"/>
              </w:rPr>
              <w:t>DutyCycThermProtnDi_Cnt_T_Logl</w:t>
            </w:r>
          </w:p>
        </w:tc>
        <w:tc>
          <w:tcPr>
            <w:tcW w:w="990" w:type="dxa"/>
          </w:tcPr>
          <w:p w:rsidR="00253686" w:rsidRPr="00AA38E8" w:rsidRDefault="00253686" w:rsidP="00253686">
            <w:pPr>
              <w:spacing w:before="60"/>
              <w:rPr>
                <w:rFonts w:cs="Calibri"/>
                <w:sz w:val="16"/>
              </w:rPr>
            </w:pPr>
            <w:r>
              <w:rPr>
                <w:rFonts w:cs="Calibri"/>
                <w:sz w:val="16"/>
              </w:rPr>
              <w:t>boolean</w:t>
            </w:r>
          </w:p>
        </w:tc>
        <w:tc>
          <w:tcPr>
            <w:tcW w:w="990" w:type="dxa"/>
          </w:tcPr>
          <w:p w:rsidR="00253686" w:rsidRPr="00AA38E8" w:rsidRDefault="00253686" w:rsidP="00253686">
            <w:pPr>
              <w:spacing w:before="60"/>
              <w:rPr>
                <w:rFonts w:cs="Calibri"/>
                <w:sz w:val="16"/>
              </w:rPr>
            </w:pPr>
            <w:r>
              <w:rPr>
                <w:rFonts w:cs="Calibri"/>
                <w:sz w:val="16"/>
              </w:rPr>
              <w:t>0</w:t>
            </w:r>
          </w:p>
        </w:tc>
        <w:tc>
          <w:tcPr>
            <w:tcW w:w="990" w:type="dxa"/>
          </w:tcPr>
          <w:p w:rsidR="00253686" w:rsidRPr="00AA38E8" w:rsidRDefault="00253686" w:rsidP="00253686">
            <w:pPr>
              <w:spacing w:before="60"/>
              <w:rPr>
                <w:rFonts w:cs="Calibri"/>
                <w:sz w:val="16"/>
              </w:rPr>
            </w:pPr>
            <w:r>
              <w:rPr>
                <w:rFonts w:cs="Calibri"/>
                <w:sz w:val="16"/>
              </w:rPr>
              <w:t>1</w:t>
            </w:r>
          </w:p>
        </w:tc>
      </w:tr>
      <w:tr w:rsidR="00253686" w:rsidRPr="00AA38E8" w:rsidTr="00F4318C">
        <w:tc>
          <w:tcPr>
            <w:tcW w:w="1779" w:type="dxa"/>
          </w:tcPr>
          <w:p w:rsidR="00253686" w:rsidRPr="00AA38E8" w:rsidRDefault="00253686" w:rsidP="00253686">
            <w:pPr>
              <w:spacing w:before="60"/>
              <w:rPr>
                <w:rFonts w:cs="Calibri"/>
                <w:b/>
                <w:bCs/>
                <w:sz w:val="16"/>
              </w:rPr>
            </w:pPr>
          </w:p>
        </w:tc>
        <w:tc>
          <w:tcPr>
            <w:tcW w:w="4179" w:type="dxa"/>
          </w:tcPr>
          <w:p w:rsidR="00253686" w:rsidRPr="009751A6" w:rsidRDefault="00253686" w:rsidP="00253686">
            <w:pPr>
              <w:spacing w:before="60"/>
              <w:rPr>
                <w:rFonts w:cs="Calibri"/>
                <w:sz w:val="16"/>
              </w:rPr>
            </w:pPr>
            <w:r w:rsidRPr="009751A6">
              <w:rPr>
                <w:rFonts w:cs="Calibri"/>
                <w:sz w:val="16"/>
              </w:rPr>
              <w:t>MotVelCrf_MotRadPerSec_T_f32</w:t>
            </w:r>
          </w:p>
        </w:tc>
        <w:tc>
          <w:tcPr>
            <w:tcW w:w="990" w:type="dxa"/>
          </w:tcPr>
          <w:p w:rsidR="00253686" w:rsidRPr="00AA38E8" w:rsidRDefault="00253686" w:rsidP="00253686">
            <w:pPr>
              <w:spacing w:before="60"/>
              <w:rPr>
                <w:rFonts w:cs="Calibri"/>
                <w:sz w:val="16"/>
              </w:rPr>
            </w:pPr>
            <w:r>
              <w:rPr>
                <w:rFonts w:cs="Calibri"/>
                <w:sz w:val="16"/>
              </w:rPr>
              <w:t>float32</w:t>
            </w:r>
          </w:p>
        </w:tc>
        <w:tc>
          <w:tcPr>
            <w:tcW w:w="990" w:type="dxa"/>
          </w:tcPr>
          <w:p w:rsidR="00253686" w:rsidRPr="00AA38E8" w:rsidRDefault="00253686" w:rsidP="00253686">
            <w:pPr>
              <w:spacing w:before="60"/>
              <w:rPr>
                <w:rFonts w:cs="Calibri"/>
                <w:sz w:val="16"/>
              </w:rPr>
            </w:pPr>
            <w:r>
              <w:rPr>
                <w:rFonts w:cs="Calibri"/>
                <w:sz w:val="16"/>
              </w:rPr>
              <w:t>-1350</w:t>
            </w:r>
          </w:p>
        </w:tc>
        <w:tc>
          <w:tcPr>
            <w:tcW w:w="990" w:type="dxa"/>
          </w:tcPr>
          <w:p w:rsidR="00253686" w:rsidRPr="00AA38E8" w:rsidRDefault="00253686" w:rsidP="00253686">
            <w:pPr>
              <w:spacing w:before="60"/>
              <w:rPr>
                <w:rFonts w:cs="Calibri"/>
                <w:sz w:val="16"/>
              </w:rPr>
            </w:pPr>
            <w:r>
              <w:rPr>
                <w:rFonts w:cs="Calibri"/>
                <w:sz w:val="16"/>
              </w:rPr>
              <w:t>1350</w:t>
            </w:r>
          </w:p>
        </w:tc>
      </w:tr>
      <w:tr w:rsidR="00253686" w:rsidRPr="00AA38E8" w:rsidTr="00F4318C">
        <w:tc>
          <w:tcPr>
            <w:tcW w:w="1779" w:type="dxa"/>
          </w:tcPr>
          <w:p w:rsidR="00253686" w:rsidRPr="00AA38E8" w:rsidRDefault="00253686" w:rsidP="00253686">
            <w:pPr>
              <w:spacing w:before="60"/>
              <w:rPr>
                <w:rFonts w:cs="Calibri"/>
                <w:b/>
                <w:bCs/>
                <w:sz w:val="16"/>
              </w:rPr>
            </w:pPr>
          </w:p>
        </w:tc>
        <w:tc>
          <w:tcPr>
            <w:tcW w:w="4179" w:type="dxa"/>
          </w:tcPr>
          <w:p w:rsidR="00253686" w:rsidRPr="00AA38E8" w:rsidRDefault="00253686" w:rsidP="00253686">
            <w:pPr>
              <w:spacing w:before="60"/>
              <w:rPr>
                <w:rFonts w:cs="Calibri"/>
                <w:sz w:val="16"/>
              </w:rPr>
            </w:pPr>
            <w:r w:rsidRPr="009369C6">
              <w:rPr>
                <w:rFonts w:cs="Calibri"/>
                <w:sz w:val="16"/>
              </w:rPr>
              <w:t>MotCurrPeakEstimd_AmprSqd_T_f32</w:t>
            </w:r>
          </w:p>
        </w:tc>
        <w:tc>
          <w:tcPr>
            <w:tcW w:w="990" w:type="dxa"/>
          </w:tcPr>
          <w:p w:rsidR="00253686" w:rsidRPr="00AA38E8" w:rsidRDefault="00253686" w:rsidP="00253686">
            <w:pPr>
              <w:spacing w:before="60"/>
              <w:rPr>
                <w:rFonts w:cs="Calibri"/>
                <w:sz w:val="16"/>
              </w:rPr>
            </w:pPr>
            <w:r>
              <w:rPr>
                <w:rFonts w:cs="Calibri"/>
                <w:sz w:val="16"/>
              </w:rPr>
              <w:t>float32</w:t>
            </w:r>
          </w:p>
        </w:tc>
        <w:tc>
          <w:tcPr>
            <w:tcW w:w="990" w:type="dxa"/>
          </w:tcPr>
          <w:p w:rsidR="00253686" w:rsidRPr="00AA38E8" w:rsidRDefault="00253686" w:rsidP="00253686">
            <w:pPr>
              <w:spacing w:before="60"/>
              <w:rPr>
                <w:rFonts w:cs="Calibri"/>
                <w:sz w:val="16"/>
              </w:rPr>
            </w:pPr>
            <w:r>
              <w:rPr>
                <w:rFonts w:cs="Calibri"/>
                <w:sz w:val="16"/>
              </w:rPr>
              <w:t>0</w:t>
            </w:r>
          </w:p>
        </w:tc>
        <w:tc>
          <w:tcPr>
            <w:tcW w:w="990" w:type="dxa"/>
          </w:tcPr>
          <w:p w:rsidR="00253686" w:rsidRPr="00AA38E8" w:rsidRDefault="00253686" w:rsidP="00253686">
            <w:pPr>
              <w:spacing w:before="60"/>
              <w:rPr>
                <w:rFonts w:cs="Calibri"/>
                <w:sz w:val="16"/>
              </w:rPr>
            </w:pPr>
            <w:r>
              <w:rPr>
                <w:rFonts w:cs="Calibri"/>
                <w:sz w:val="16"/>
              </w:rPr>
              <w:t>62500</w:t>
            </w:r>
          </w:p>
        </w:tc>
      </w:tr>
      <w:tr w:rsidR="00253686" w:rsidRPr="00AA38E8" w:rsidTr="00F4318C">
        <w:tc>
          <w:tcPr>
            <w:tcW w:w="1779" w:type="dxa"/>
          </w:tcPr>
          <w:p w:rsidR="00253686" w:rsidRPr="00AA38E8" w:rsidRDefault="00253686" w:rsidP="00253686">
            <w:pPr>
              <w:spacing w:before="60"/>
              <w:rPr>
                <w:rFonts w:cs="Calibri"/>
                <w:b/>
                <w:bCs/>
                <w:sz w:val="16"/>
              </w:rPr>
            </w:pPr>
          </w:p>
        </w:tc>
        <w:tc>
          <w:tcPr>
            <w:tcW w:w="4179" w:type="dxa"/>
          </w:tcPr>
          <w:p w:rsidR="00253686" w:rsidRPr="00AA38E8" w:rsidRDefault="00253686" w:rsidP="00253686">
            <w:pPr>
              <w:spacing w:before="60"/>
              <w:rPr>
                <w:rFonts w:cs="Calibri"/>
                <w:sz w:val="16"/>
              </w:rPr>
            </w:pPr>
            <w:r w:rsidRPr="009369C6">
              <w:rPr>
                <w:rFonts w:cs="Calibri"/>
                <w:sz w:val="16"/>
              </w:rPr>
              <w:t>MotCurrPeakEstimdFild_AmprSqd_T_f32</w:t>
            </w:r>
          </w:p>
        </w:tc>
        <w:tc>
          <w:tcPr>
            <w:tcW w:w="990" w:type="dxa"/>
          </w:tcPr>
          <w:p w:rsidR="00253686" w:rsidRPr="00AA38E8" w:rsidRDefault="00253686" w:rsidP="00253686">
            <w:pPr>
              <w:spacing w:before="60"/>
              <w:rPr>
                <w:rFonts w:cs="Calibri"/>
                <w:sz w:val="16"/>
              </w:rPr>
            </w:pPr>
            <w:r>
              <w:rPr>
                <w:rFonts w:cs="Calibri"/>
                <w:sz w:val="16"/>
              </w:rPr>
              <w:t>float32</w:t>
            </w:r>
          </w:p>
        </w:tc>
        <w:tc>
          <w:tcPr>
            <w:tcW w:w="990" w:type="dxa"/>
          </w:tcPr>
          <w:p w:rsidR="00253686" w:rsidRPr="00AA38E8" w:rsidRDefault="00253686" w:rsidP="00253686">
            <w:pPr>
              <w:spacing w:before="60"/>
              <w:rPr>
                <w:rFonts w:cs="Calibri"/>
                <w:sz w:val="16"/>
              </w:rPr>
            </w:pPr>
            <w:r>
              <w:rPr>
                <w:rFonts w:cs="Calibri"/>
                <w:sz w:val="16"/>
              </w:rPr>
              <w:t>0</w:t>
            </w:r>
          </w:p>
        </w:tc>
        <w:tc>
          <w:tcPr>
            <w:tcW w:w="990" w:type="dxa"/>
          </w:tcPr>
          <w:p w:rsidR="00253686" w:rsidRPr="00AA38E8" w:rsidRDefault="00253686" w:rsidP="00253686">
            <w:pPr>
              <w:spacing w:before="60"/>
              <w:rPr>
                <w:rFonts w:cs="Calibri"/>
                <w:sz w:val="16"/>
              </w:rPr>
            </w:pPr>
            <w:r>
              <w:rPr>
                <w:rFonts w:cs="Calibri"/>
                <w:sz w:val="16"/>
              </w:rPr>
              <w:t>62500</w:t>
            </w:r>
          </w:p>
        </w:tc>
      </w:tr>
      <w:tr w:rsidR="00253686" w:rsidRPr="00AA38E8" w:rsidTr="00F4318C">
        <w:tc>
          <w:tcPr>
            <w:tcW w:w="1779" w:type="dxa"/>
          </w:tcPr>
          <w:p w:rsidR="00253686" w:rsidRPr="00AA38E8" w:rsidRDefault="00253686" w:rsidP="00253686">
            <w:pPr>
              <w:spacing w:before="60"/>
              <w:rPr>
                <w:rFonts w:cs="Calibri"/>
                <w:b/>
                <w:bCs/>
                <w:sz w:val="16"/>
              </w:rPr>
            </w:pPr>
          </w:p>
        </w:tc>
        <w:tc>
          <w:tcPr>
            <w:tcW w:w="4179" w:type="dxa"/>
          </w:tcPr>
          <w:p w:rsidR="00253686" w:rsidRPr="009369C6" w:rsidRDefault="00253686" w:rsidP="00253686">
            <w:pPr>
              <w:spacing w:before="60"/>
              <w:rPr>
                <w:rFonts w:cs="Calibri"/>
                <w:sz w:val="16"/>
              </w:rPr>
            </w:pPr>
            <w:r>
              <w:rPr>
                <w:rFonts w:cs="Calibri"/>
                <w:sz w:val="16"/>
              </w:rPr>
              <w:t>*</w:t>
            </w:r>
            <w:r w:rsidR="00E3486C" w:rsidRPr="00E3486C">
              <w:rPr>
                <w:rFonts w:cs="Calibri"/>
                <w:sz w:val="16"/>
              </w:rPr>
              <w:t>MaxOut_Uls_T_u16p0</w:t>
            </w:r>
          </w:p>
        </w:tc>
        <w:tc>
          <w:tcPr>
            <w:tcW w:w="990" w:type="dxa"/>
          </w:tcPr>
          <w:p w:rsidR="00253686" w:rsidRDefault="00E3486C" w:rsidP="00253686">
            <w:pPr>
              <w:spacing w:before="60"/>
              <w:rPr>
                <w:rFonts w:cs="Calibri"/>
                <w:sz w:val="16"/>
              </w:rPr>
            </w:pPr>
            <w:r>
              <w:rPr>
                <w:rFonts w:cs="Calibri"/>
                <w:sz w:val="16"/>
              </w:rPr>
              <w:t>uint16</w:t>
            </w:r>
          </w:p>
        </w:tc>
        <w:tc>
          <w:tcPr>
            <w:tcW w:w="990" w:type="dxa"/>
          </w:tcPr>
          <w:p w:rsidR="00253686" w:rsidRDefault="00253686" w:rsidP="00253686">
            <w:pPr>
              <w:spacing w:before="60"/>
              <w:rPr>
                <w:rFonts w:cs="Calibri"/>
                <w:sz w:val="16"/>
              </w:rPr>
            </w:pPr>
            <w:r>
              <w:rPr>
                <w:rFonts w:cs="Calibri"/>
                <w:sz w:val="16"/>
              </w:rPr>
              <w:t>0</w:t>
            </w:r>
          </w:p>
        </w:tc>
        <w:tc>
          <w:tcPr>
            <w:tcW w:w="990" w:type="dxa"/>
          </w:tcPr>
          <w:p w:rsidR="00253686" w:rsidRDefault="00253686" w:rsidP="00253686">
            <w:pPr>
              <w:spacing w:before="60"/>
              <w:rPr>
                <w:rFonts w:cs="Calibri"/>
                <w:sz w:val="16"/>
              </w:rPr>
            </w:pPr>
            <w:r>
              <w:rPr>
                <w:rFonts w:cs="Calibri"/>
                <w:sz w:val="16"/>
              </w:rPr>
              <w:t>200</w:t>
            </w:r>
          </w:p>
        </w:tc>
      </w:tr>
      <w:tr w:rsidR="00253686" w:rsidRPr="00AA38E8" w:rsidTr="00F4318C">
        <w:tc>
          <w:tcPr>
            <w:tcW w:w="1779" w:type="dxa"/>
          </w:tcPr>
          <w:p w:rsidR="00253686" w:rsidRPr="00AA38E8" w:rsidRDefault="00253686" w:rsidP="00253686">
            <w:pPr>
              <w:spacing w:before="60"/>
              <w:rPr>
                <w:rFonts w:cs="Calibri"/>
                <w:b/>
                <w:bCs/>
                <w:sz w:val="16"/>
              </w:rPr>
            </w:pPr>
            <w:r w:rsidRPr="00AA38E8">
              <w:rPr>
                <w:rFonts w:cs="Calibri"/>
                <w:b/>
                <w:bCs/>
                <w:sz w:val="16"/>
              </w:rPr>
              <w:t>Return Value</w:t>
            </w:r>
          </w:p>
        </w:tc>
        <w:tc>
          <w:tcPr>
            <w:tcW w:w="4179" w:type="dxa"/>
          </w:tcPr>
          <w:p w:rsidR="00253686" w:rsidRPr="00AA38E8" w:rsidRDefault="00253686" w:rsidP="00253686">
            <w:pPr>
              <w:spacing w:before="60"/>
              <w:rPr>
                <w:rFonts w:cs="Calibri"/>
                <w:sz w:val="16"/>
              </w:rPr>
            </w:pPr>
            <w:r w:rsidRPr="00253686">
              <w:rPr>
                <w:rFonts w:cs="Calibri"/>
                <w:sz w:val="16"/>
              </w:rPr>
              <w:t>ThermLimSlowFilMax_Uls_T_f32</w:t>
            </w:r>
          </w:p>
        </w:tc>
        <w:tc>
          <w:tcPr>
            <w:tcW w:w="990" w:type="dxa"/>
          </w:tcPr>
          <w:p w:rsidR="00253686" w:rsidRPr="00AA38E8" w:rsidRDefault="00253686" w:rsidP="00253686">
            <w:pPr>
              <w:spacing w:before="60"/>
              <w:rPr>
                <w:rFonts w:cs="Calibri"/>
                <w:sz w:val="16"/>
              </w:rPr>
            </w:pPr>
            <w:r>
              <w:rPr>
                <w:rFonts w:cs="Calibri"/>
                <w:sz w:val="16"/>
              </w:rPr>
              <w:t>float32</w:t>
            </w:r>
          </w:p>
        </w:tc>
        <w:tc>
          <w:tcPr>
            <w:tcW w:w="990" w:type="dxa"/>
          </w:tcPr>
          <w:p w:rsidR="00253686" w:rsidRPr="00AA38E8" w:rsidRDefault="00253686" w:rsidP="00253686">
            <w:pPr>
              <w:spacing w:before="60"/>
              <w:rPr>
                <w:rFonts w:cs="Calibri"/>
                <w:sz w:val="16"/>
              </w:rPr>
            </w:pPr>
            <w:r>
              <w:rPr>
                <w:rFonts w:cs="Calibri"/>
                <w:sz w:val="16"/>
              </w:rPr>
              <w:t>0</w:t>
            </w:r>
          </w:p>
        </w:tc>
        <w:tc>
          <w:tcPr>
            <w:tcW w:w="990" w:type="dxa"/>
          </w:tcPr>
          <w:p w:rsidR="00253686" w:rsidRPr="00AA38E8" w:rsidRDefault="00253686" w:rsidP="00253686">
            <w:pPr>
              <w:spacing w:before="60"/>
              <w:rPr>
                <w:rFonts w:cs="Calibri"/>
                <w:sz w:val="16"/>
              </w:rPr>
            </w:pPr>
            <w:r>
              <w:rPr>
                <w:rFonts w:cs="Calibri"/>
                <w:sz w:val="16"/>
              </w:rPr>
              <w:t>200</w:t>
            </w:r>
          </w:p>
        </w:tc>
      </w:tr>
    </w:tbl>
    <w:p w:rsidR="008C6874" w:rsidRDefault="008C6874" w:rsidP="008C6874">
      <w:pPr>
        <w:pStyle w:val="Heading2"/>
        <w:numPr>
          <w:ilvl w:val="3"/>
          <w:numId w:val="11"/>
        </w:numPr>
        <w:spacing w:after="60"/>
        <w:rPr>
          <w:rFonts w:ascii="Calibri" w:hAnsi="Calibri" w:cs="Calibri"/>
        </w:rPr>
      </w:pPr>
      <w:bookmarkStart w:id="129" w:name="_Toc469502690"/>
      <w:bookmarkStart w:id="130" w:name="_Toc421011541"/>
      <w:r>
        <w:rPr>
          <w:rFonts w:ascii="Calibri" w:hAnsi="Calibri" w:cs="Calibri"/>
        </w:rPr>
        <w:t>Design Rationale</w:t>
      </w:r>
      <w:bookmarkEnd w:id="129"/>
    </w:p>
    <w:p w:rsidR="003E4BFE" w:rsidRPr="007C2AF8" w:rsidRDefault="003E4BFE" w:rsidP="003E4BFE">
      <w:pPr>
        <w:rPr>
          <w:rFonts w:cs="Calibri"/>
        </w:rPr>
      </w:pPr>
      <w:r>
        <w:rPr>
          <w:rFonts w:cs="Calibri"/>
        </w:rPr>
        <w:t>The subsystems ‘</w:t>
      </w:r>
      <w:r w:rsidRPr="00323F85">
        <w:rPr>
          <w:rFonts w:cs="Calibri"/>
        </w:rPr>
        <w:t>Multiplier</w:t>
      </w:r>
      <w:r>
        <w:rPr>
          <w:rFonts w:cs="Calibri"/>
        </w:rPr>
        <w:t>’ and ‘</w:t>
      </w:r>
      <w:r w:rsidRPr="00323F85">
        <w:rPr>
          <w:rFonts w:cs="Calibri"/>
        </w:rPr>
        <w:t>FilterPercMax</w:t>
      </w:r>
      <w:r>
        <w:rPr>
          <w:rFonts w:cs="Calibri"/>
        </w:rPr>
        <w:t>’ are clubbed into ‘</w:t>
      </w:r>
      <w:r w:rsidRPr="00323F85">
        <w:rPr>
          <w:rFonts w:cs="Calibri"/>
        </w:rPr>
        <w:t>MultiFilterPercMax</w:t>
      </w:r>
      <w:r>
        <w:rPr>
          <w:rFonts w:cs="Calibri"/>
        </w:rPr>
        <w:t>’ local function.</w:t>
      </w:r>
    </w:p>
    <w:p w:rsidR="00253686" w:rsidRPr="00253686" w:rsidRDefault="00253686" w:rsidP="00253686">
      <w:pPr>
        <w:spacing w:before="60"/>
        <w:rPr>
          <w:lang w:bidi="ar-SA"/>
        </w:rPr>
      </w:pPr>
      <w:r w:rsidRPr="00253686">
        <w:rPr>
          <w:lang w:bidi="ar-SA"/>
        </w:rPr>
        <w:t xml:space="preserve">Note: The outputs of the function are </w:t>
      </w:r>
      <w:r w:rsidR="00E3486C" w:rsidRPr="00E3486C">
        <w:rPr>
          <w:lang w:bidi="ar-SA"/>
        </w:rPr>
        <w:t>MaxOut_Uls_T_u16p0</w:t>
      </w:r>
      <w:r w:rsidR="00E3486C">
        <w:rPr>
          <w:lang w:bidi="ar-SA"/>
        </w:rPr>
        <w:t xml:space="preserve"> </w:t>
      </w:r>
      <w:r w:rsidRPr="00253686">
        <w:rPr>
          <w:lang w:bidi="ar-SA"/>
        </w:rPr>
        <w:t>and ThermLimSlowFilMax_Uls_T_f32.</w:t>
      </w:r>
    </w:p>
    <w:p w:rsidR="008C6874" w:rsidRPr="00AA38E8" w:rsidRDefault="008C6874" w:rsidP="008C6874">
      <w:pPr>
        <w:pStyle w:val="Heading2"/>
        <w:numPr>
          <w:ilvl w:val="3"/>
          <w:numId w:val="11"/>
        </w:numPr>
        <w:spacing w:after="60"/>
        <w:rPr>
          <w:rFonts w:ascii="Calibri" w:hAnsi="Calibri" w:cs="Calibri"/>
        </w:rPr>
      </w:pPr>
      <w:bookmarkStart w:id="131" w:name="_Toc469502691"/>
      <w:r>
        <w:rPr>
          <w:rFonts w:ascii="Calibri" w:hAnsi="Calibri" w:cs="Calibri"/>
        </w:rPr>
        <w:t>Processing</w:t>
      </w:r>
      <w:bookmarkEnd w:id="130"/>
      <w:bookmarkEnd w:id="131"/>
    </w:p>
    <w:p w:rsidR="008C6874" w:rsidRDefault="009E234D" w:rsidP="008C6874">
      <w:pPr>
        <w:rPr>
          <w:rFonts w:cs="Calibri"/>
        </w:rPr>
      </w:pPr>
      <w:r>
        <w:rPr>
          <w:rFonts w:cs="Calibri"/>
        </w:rPr>
        <w:t>None</w:t>
      </w:r>
    </w:p>
    <w:p w:rsidR="007771C2" w:rsidRPr="00AA38E8" w:rsidRDefault="007771C2" w:rsidP="007771C2">
      <w:pPr>
        <w:pStyle w:val="Heading2"/>
        <w:numPr>
          <w:ilvl w:val="2"/>
          <w:numId w:val="11"/>
        </w:numPr>
        <w:tabs>
          <w:tab w:val="clear" w:pos="1017"/>
          <w:tab w:val="num" w:pos="567"/>
        </w:tabs>
        <w:spacing w:after="60"/>
        <w:ind w:left="567"/>
        <w:rPr>
          <w:rFonts w:ascii="Calibri" w:hAnsi="Calibri" w:cs="Calibri"/>
        </w:rPr>
      </w:pPr>
      <w:bookmarkStart w:id="132" w:name="_Toc469502692"/>
      <w:r>
        <w:rPr>
          <w:rFonts w:ascii="Calibri" w:hAnsi="Calibri" w:cs="Calibri"/>
        </w:rPr>
        <w:t>Local Function #</w:t>
      </w:r>
      <w:r w:rsidR="00253686">
        <w:rPr>
          <w:rFonts w:ascii="Calibri" w:hAnsi="Calibri" w:cs="Calibri"/>
        </w:rPr>
        <w:t>5</w:t>
      </w:r>
      <w:bookmarkEnd w:id="13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7771C2" w:rsidRPr="00AA38E8" w:rsidTr="004E74A1">
        <w:tc>
          <w:tcPr>
            <w:tcW w:w="1779" w:type="dxa"/>
          </w:tcPr>
          <w:p w:rsidR="007771C2" w:rsidRPr="00AA38E8" w:rsidRDefault="007771C2" w:rsidP="004E74A1">
            <w:pPr>
              <w:spacing w:before="60"/>
              <w:rPr>
                <w:rFonts w:cs="Calibri"/>
                <w:b/>
                <w:bCs/>
                <w:sz w:val="16"/>
              </w:rPr>
            </w:pPr>
            <w:r w:rsidRPr="00AA38E8">
              <w:rPr>
                <w:rFonts w:cs="Calibri"/>
                <w:b/>
                <w:bCs/>
                <w:sz w:val="16"/>
              </w:rPr>
              <w:t>Function Name</w:t>
            </w:r>
          </w:p>
        </w:tc>
        <w:tc>
          <w:tcPr>
            <w:tcW w:w="4179" w:type="dxa"/>
          </w:tcPr>
          <w:p w:rsidR="007771C2" w:rsidRPr="00AA38E8" w:rsidRDefault="007771C2" w:rsidP="004E74A1">
            <w:pPr>
              <w:spacing w:before="60"/>
              <w:rPr>
                <w:rFonts w:cs="Calibri"/>
                <w:sz w:val="16"/>
              </w:rPr>
            </w:pPr>
            <w:r w:rsidRPr="007771C2">
              <w:rPr>
                <w:rFonts w:cs="Calibri"/>
                <w:sz w:val="16"/>
              </w:rPr>
              <w:t>ThermalLoadLimit</w:t>
            </w:r>
          </w:p>
        </w:tc>
        <w:tc>
          <w:tcPr>
            <w:tcW w:w="990" w:type="dxa"/>
            <w:shd w:val="pct30" w:color="FFFF00" w:fill="auto"/>
          </w:tcPr>
          <w:p w:rsidR="007771C2" w:rsidRPr="00AA38E8" w:rsidRDefault="007771C2" w:rsidP="004E74A1">
            <w:pPr>
              <w:spacing w:before="60"/>
              <w:jc w:val="center"/>
              <w:rPr>
                <w:rFonts w:cs="Calibri"/>
                <w:sz w:val="16"/>
              </w:rPr>
            </w:pPr>
            <w:r w:rsidRPr="00AA38E8">
              <w:rPr>
                <w:rFonts w:cs="Calibri"/>
                <w:sz w:val="16"/>
              </w:rPr>
              <w:t>Type</w:t>
            </w:r>
          </w:p>
        </w:tc>
        <w:tc>
          <w:tcPr>
            <w:tcW w:w="990" w:type="dxa"/>
            <w:shd w:val="pct30" w:color="FFFF00" w:fill="auto"/>
          </w:tcPr>
          <w:p w:rsidR="007771C2" w:rsidRPr="00AA38E8" w:rsidRDefault="007771C2" w:rsidP="004E74A1">
            <w:pPr>
              <w:spacing w:before="60"/>
              <w:jc w:val="center"/>
              <w:rPr>
                <w:rFonts w:cs="Calibri"/>
                <w:sz w:val="16"/>
              </w:rPr>
            </w:pPr>
            <w:r w:rsidRPr="00AA38E8">
              <w:rPr>
                <w:rFonts w:cs="Calibri"/>
                <w:sz w:val="16"/>
              </w:rPr>
              <w:t>Min</w:t>
            </w:r>
          </w:p>
        </w:tc>
        <w:tc>
          <w:tcPr>
            <w:tcW w:w="990" w:type="dxa"/>
            <w:shd w:val="pct30" w:color="FFFF00" w:fill="auto"/>
          </w:tcPr>
          <w:p w:rsidR="007771C2" w:rsidRPr="00AA38E8" w:rsidRDefault="007771C2" w:rsidP="004E74A1">
            <w:pPr>
              <w:spacing w:before="60"/>
              <w:jc w:val="center"/>
              <w:rPr>
                <w:rFonts w:cs="Calibri"/>
                <w:sz w:val="16"/>
              </w:rPr>
            </w:pPr>
            <w:r w:rsidRPr="00AA38E8">
              <w:rPr>
                <w:rFonts w:cs="Calibri"/>
                <w:sz w:val="16"/>
              </w:rPr>
              <w:t>Max</w:t>
            </w:r>
          </w:p>
        </w:tc>
      </w:tr>
      <w:tr w:rsidR="00A22ECB" w:rsidRPr="00AA38E8" w:rsidTr="004E74A1">
        <w:tc>
          <w:tcPr>
            <w:tcW w:w="1779" w:type="dxa"/>
          </w:tcPr>
          <w:p w:rsidR="00A22ECB" w:rsidRPr="00AA38E8" w:rsidRDefault="00A22ECB" w:rsidP="00A22ECB">
            <w:pPr>
              <w:spacing w:before="60"/>
              <w:rPr>
                <w:rFonts w:cs="Calibri"/>
                <w:b/>
                <w:bCs/>
                <w:sz w:val="16"/>
              </w:rPr>
            </w:pPr>
            <w:r w:rsidRPr="00AA38E8">
              <w:rPr>
                <w:rFonts w:cs="Calibri"/>
                <w:b/>
                <w:bCs/>
                <w:sz w:val="16"/>
              </w:rPr>
              <w:t xml:space="preserve">Arguments Passed </w:t>
            </w:r>
          </w:p>
        </w:tc>
        <w:tc>
          <w:tcPr>
            <w:tcW w:w="4179" w:type="dxa"/>
          </w:tcPr>
          <w:p w:rsidR="00A22ECB" w:rsidRPr="00AA38E8" w:rsidRDefault="00A22ECB" w:rsidP="00A22ECB">
            <w:pPr>
              <w:spacing w:before="60"/>
              <w:rPr>
                <w:rFonts w:cs="Calibri"/>
                <w:sz w:val="16"/>
              </w:rPr>
            </w:pPr>
            <w:r w:rsidRPr="007771C2">
              <w:rPr>
                <w:rFonts w:cs="Calibri"/>
                <w:sz w:val="16"/>
              </w:rPr>
              <w:t>MotVelCrf_MotRadPerSec_T_f32</w:t>
            </w:r>
          </w:p>
        </w:tc>
        <w:tc>
          <w:tcPr>
            <w:tcW w:w="990" w:type="dxa"/>
          </w:tcPr>
          <w:p w:rsidR="00A22ECB" w:rsidRPr="00AA38E8" w:rsidRDefault="00A22ECB" w:rsidP="00A22ECB">
            <w:pPr>
              <w:spacing w:before="60"/>
              <w:rPr>
                <w:rFonts w:cs="Calibri"/>
                <w:sz w:val="16"/>
              </w:rPr>
            </w:pPr>
            <w:r>
              <w:rPr>
                <w:rFonts w:cs="Calibri"/>
                <w:sz w:val="16"/>
              </w:rPr>
              <w:t>float32</w:t>
            </w:r>
          </w:p>
        </w:tc>
        <w:tc>
          <w:tcPr>
            <w:tcW w:w="990" w:type="dxa"/>
          </w:tcPr>
          <w:p w:rsidR="00A22ECB" w:rsidRPr="00AA38E8" w:rsidRDefault="00A22ECB" w:rsidP="00A22ECB">
            <w:pPr>
              <w:spacing w:before="60"/>
              <w:rPr>
                <w:rFonts w:cs="Calibri"/>
                <w:sz w:val="16"/>
              </w:rPr>
            </w:pPr>
            <w:r>
              <w:rPr>
                <w:rFonts w:cs="Calibri"/>
                <w:sz w:val="16"/>
              </w:rPr>
              <w:t>-1350</w:t>
            </w:r>
          </w:p>
        </w:tc>
        <w:tc>
          <w:tcPr>
            <w:tcW w:w="990" w:type="dxa"/>
          </w:tcPr>
          <w:p w:rsidR="00A22ECB" w:rsidRPr="00AA38E8" w:rsidRDefault="00A22ECB" w:rsidP="00A22ECB">
            <w:pPr>
              <w:spacing w:before="60"/>
              <w:rPr>
                <w:rFonts w:cs="Calibri"/>
                <w:sz w:val="16"/>
              </w:rPr>
            </w:pPr>
            <w:r>
              <w:rPr>
                <w:rFonts w:cs="Calibri"/>
                <w:sz w:val="16"/>
              </w:rPr>
              <w:t>1350</w:t>
            </w:r>
          </w:p>
        </w:tc>
      </w:tr>
      <w:tr w:rsidR="00A22ECB" w:rsidRPr="00AA38E8" w:rsidTr="004E74A1">
        <w:tc>
          <w:tcPr>
            <w:tcW w:w="1779" w:type="dxa"/>
          </w:tcPr>
          <w:p w:rsidR="00A22ECB" w:rsidRPr="00AA38E8" w:rsidRDefault="00A22ECB" w:rsidP="00A22ECB">
            <w:pPr>
              <w:spacing w:before="60"/>
              <w:rPr>
                <w:rFonts w:cs="Calibri"/>
                <w:b/>
                <w:bCs/>
                <w:sz w:val="16"/>
              </w:rPr>
            </w:pPr>
          </w:p>
        </w:tc>
        <w:tc>
          <w:tcPr>
            <w:tcW w:w="4179" w:type="dxa"/>
          </w:tcPr>
          <w:p w:rsidR="00A22ECB" w:rsidRPr="00AA38E8" w:rsidRDefault="00A83207" w:rsidP="00A22ECB">
            <w:pPr>
              <w:spacing w:before="60"/>
              <w:rPr>
                <w:rFonts w:cs="Calibri"/>
                <w:sz w:val="16"/>
              </w:rPr>
            </w:pPr>
            <w:r w:rsidRPr="00A83207">
              <w:rPr>
                <w:rFonts w:cs="Calibri"/>
                <w:sz w:val="16"/>
              </w:rPr>
              <w:t>SlcTemp_DegCgrd_T_s15p0</w:t>
            </w:r>
          </w:p>
        </w:tc>
        <w:tc>
          <w:tcPr>
            <w:tcW w:w="990" w:type="dxa"/>
          </w:tcPr>
          <w:p w:rsidR="00A22ECB" w:rsidRPr="00AA38E8" w:rsidRDefault="00A83207" w:rsidP="00A22ECB">
            <w:pPr>
              <w:spacing w:before="60"/>
              <w:rPr>
                <w:rFonts w:cs="Calibri"/>
                <w:sz w:val="16"/>
              </w:rPr>
            </w:pPr>
            <w:r>
              <w:rPr>
                <w:rFonts w:cs="Calibri"/>
                <w:sz w:val="16"/>
              </w:rPr>
              <w:t>sint16</w:t>
            </w:r>
          </w:p>
        </w:tc>
        <w:tc>
          <w:tcPr>
            <w:tcW w:w="990" w:type="dxa"/>
          </w:tcPr>
          <w:p w:rsidR="00A22ECB" w:rsidRPr="00AA38E8" w:rsidRDefault="00A22ECB" w:rsidP="00A22ECB">
            <w:pPr>
              <w:spacing w:before="60"/>
              <w:rPr>
                <w:rFonts w:cs="Calibri"/>
                <w:sz w:val="16"/>
              </w:rPr>
            </w:pPr>
            <w:r>
              <w:rPr>
                <w:rFonts w:cs="Calibri"/>
                <w:sz w:val="16"/>
              </w:rPr>
              <w:t>-50</w:t>
            </w:r>
          </w:p>
        </w:tc>
        <w:tc>
          <w:tcPr>
            <w:tcW w:w="990" w:type="dxa"/>
          </w:tcPr>
          <w:p w:rsidR="00A22ECB" w:rsidRPr="00AA38E8" w:rsidRDefault="00A22ECB" w:rsidP="00A22ECB">
            <w:pPr>
              <w:spacing w:before="60"/>
              <w:rPr>
                <w:rFonts w:cs="Calibri"/>
                <w:sz w:val="16"/>
              </w:rPr>
            </w:pPr>
            <w:r>
              <w:rPr>
                <w:rFonts w:cs="Calibri"/>
                <w:sz w:val="16"/>
              </w:rPr>
              <w:t>300</w:t>
            </w:r>
          </w:p>
        </w:tc>
      </w:tr>
      <w:tr w:rsidR="00A22ECB" w:rsidRPr="00AA38E8" w:rsidTr="004E74A1">
        <w:tc>
          <w:tcPr>
            <w:tcW w:w="1779" w:type="dxa"/>
          </w:tcPr>
          <w:p w:rsidR="00A22ECB" w:rsidRPr="00AA38E8" w:rsidRDefault="00A22ECB" w:rsidP="00A22ECB">
            <w:pPr>
              <w:spacing w:before="60"/>
              <w:rPr>
                <w:rFonts w:cs="Calibri"/>
                <w:b/>
                <w:bCs/>
                <w:sz w:val="16"/>
              </w:rPr>
            </w:pPr>
          </w:p>
        </w:tc>
        <w:tc>
          <w:tcPr>
            <w:tcW w:w="4179" w:type="dxa"/>
          </w:tcPr>
          <w:p w:rsidR="00A22ECB" w:rsidRPr="009369C6" w:rsidRDefault="00E3486C" w:rsidP="00A22ECB">
            <w:pPr>
              <w:spacing w:before="60"/>
              <w:rPr>
                <w:rFonts w:cs="Calibri"/>
                <w:sz w:val="16"/>
              </w:rPr>
            </w:pPr>
            <w:r w:rsidRPr="00E3486C">
              <w:rPr>
                <w:rFonts w:cs="Calibri"/>
                <w:sz w:val="16"/>
              </w:rPr>
              <w:t>MaxOut_Uls_T_u16p0</w:t>
            </w:r>
          </w:p>
        </w:tc>
        <w:tc>
          <w:tcPr>
            <w:tcW w:w="990" w:type="dxa"/>
          </w:tcPr>
          <w:p w:rsidR="00A22ECB" w:rsidRDefault="00E3486C" w:rsidP="00A22ECB">
            <w:pPr>
              <w:spacing w:before="60"/>
              <w:rPr>
                <w:rFonts w:cs="Calibri"/>
                <w:sz w:val="16"/>
              </w:rPr>
            </w:pPr>
            <w:r>
              <w:rPr>
                <w:rFonts w:cs="Calibri"/>
                <w:sz w:val="16"/>
              </w:rPr>
              <w:t>uint16</w:t>
            </w:r>
          </w:p>
        </w:tc>
        <w:tc>
          <w:tcPr>
            <w:tcW w:w="990" w:type="dxa"/>
          </w:tcPr>
          <w:p w:rsidR="00A22ECB" w:rsidRDefault="00A22ECB" w:rsidP="00A22ECB">
            <w:pPr>
              <w:spacing w:before="60"/>
              <w:rPr>
                <w:rFonts w:cs="Calibri"/>
                <w:sz w:val="16"/>
              </w:rPr>
            </w:pPr>
            <w:r>
              <w:rPr>
                <w:rFonts w:cs="Calibri"/>
                <w:sz w:val="16"/>
              </w:rPr>
              <w:t>0</w:t>
            </w:r>
          </w:p>
        </w:tc>
        <w:tc>
          <w:tcPr>
            <w:tcW w:w="990" w:type="dxa"/>
          </w:tcPr>
          <w:p w:rsidR="00A22ECB" w:rsidRDefault="00A22ECB" w:rsidP="00A22ECB">
            <w:pPr>
              <w:spacing w:before="60"/>
              <w:rPr>
                <w:rFonts w:cs="Calibri"/>
                <w:sz w:val="16"/>
              </w:rPr>
            </w:pPr>
            <w:r>
              <w:rPr>
                <w:rFonts w:cs="Calibri"/>
                <w:sz w:val="16"/>
              </w:rPr>
              <w:t>200</w:t>
            </w:r>
          </w:p>
        </w:tc>
      </w:tr>
      <w:tr w:rsidR="00A22ECB" w:rsidRPr="00AA38E8" w:rsidTr="004E74A1">
        <w:tc>
          <w:tcPr>
            <w:tcW w:w="1779" w:type="dxa"/>
          </w:tcPr>
          <w:p w:rsidR="00A22ECB" w:rsidRPr="00AA38E8" w:rsidRDefault="00A22ECB" w:rsidP="00A22ECB">
            <w:pPr>
              <w:spacing w:before="60"/>
              <w:rPr>
                <w:rFonts w:cs="Calibri"/>
                <w:b/>
                <w:bCs/>
                <w:sz w:val="16"/>
              </w:rPr>
            </w:pPr>
            <w:r w:rsidRPr="00AA38E8">
              <w:rPr>
                <w:rFonts w:cs="Calibri"/>
                <w:b/>
                <w:bCs/>
                <w:sz w:val="16"/>
              </w:rPr>
              <w:t>Return Value</w:t>
            </w:r>
          </w:p>
        </w:tc>
        <w:tc>
          <w:tcPr>
            <w:tcW w:w="4179" w:type="dxa"/>
          </w:tcPr>
          <w:p w:rsidR="00A22ECB" w:rsidRPr="00AA38E8" w:rsidRDefault="00A22ECB" w:rsidP="00A22ECB">
            <w:pPr>
              <w:spacing w:before="60"/>
              <w:rPr>
                <w:rFonts w:cs="Calibri"/>
                <w:sz w:val="16"/>
              </w:rPr>
            </w:pPr>
            <w:r w:rsidRPr="00A2759B">
              <w:rPr>
                <w:rFonts w:cs="Calibri"/>
                <w:sz w:val="16"/>
              </w:rPr>
              <w:t>ThermalLoadLmt_MotNwtMtr_T_f32</w:t>
            </w:r>
          </w:p>
        </w:tc>
        <w:tc>
          <w:tcPr>
            <w:tcW w:w="990" w:type="dxa"/>
          </w:tcPr>
          <w:p w:rsidR="00A22ECB" w:rsidRPr="00AA38E8" w:rsidRDefault="00A22ECB" w:rsidP="00A22ECB">
            <w:pPr>
              <w:spacing w:before="60"/>
              <w:rPr>
                <w:rFonts w:cs="Calibri"/>
                <w:sz w:val="16"/>
              </w:rPr>
            </w:pPr>
            <w:r>
              <w:rPr>
                <w:rFonts w:cs="Calibri"/>
                <w:sz w:val="16"/>
              </w:rPr>
              <w:t>float32</w:t>
            </w:r>
          </w:p>
        </w:tc>
        <w:tc>
          <w:tcPr>
            <w:tcW w:w="990" w:type="dxa"/>
          </w:tcPr>
          <w:p w:rsidR="00A22ECB" w:rsidRPr="00AA38E8" w:rsidRDefault="00A22ECB" w:rsidP="00A22ECB">
            <w:pPr>
              <w:spacing w:before="60"/>
              <w:rPr>
                <w:rFonts w:cs="Calibri"/>
                <w:sz w:val="16"/>
              </w:rPr>
            </w:pPr>
            <w:r>
              <w:rPr>
                <w:rFonts w:cs="Calibri"/>
                <w:sz w:val="16"/>
              </w:rPr>
              <w:t>0</w:t>
            </w:r>
          </w:p>
        </w:tc>
        <w:tc>
          <w:tcPr>
            <w:tcW w:w="990" w:type="dxa"/>
          </w:tcPr>
          <w:p w:rsidR="00A22ECB" w:rsidRPr="00AA38E8" w:rsidRDefault="00A22ECB">
            <w:pPr>
              <w:spacing w:before="60"/>
              <w:rPr>
                <w:rFonts w:cs="Calibri"/>
                <w:sz w:val="16"/>
              </w:rPr>
            </w:pPr>
            <w:r>
              <w:rPr>
                <w:rFonts w:cs="Calibri"/>
                <w:sz w:val="16"/>
              </w:rPr>
              <w:t>8.</w:t>
            </w:r>
            <w:r w:rsidR="00AE37CB">
              <w:rPr>
                <w:rFonts w:cs="Calibri"/>
                <w:sz w:val="16"/>
              </w:rPr>
              <w:t>8</w:t>
            </w:r>
          </w:p>
        </w:tc>
      </w:tr>
    </w:tbl>
    <w:p w:rsidR="007771C2" w:rsidRDefault="007771C2" w:rsidP="007771C2">
      <w:pPr>
        <w:pStyle w:val="Heading2"/>
        <w:numPr>
          <w:ilvl w:val="3"/>
          <w:numId w:val="11"/>
        </w:numPr>
        <w:spacing w:after="60"/>
        <w:rPr>
          <w:rFonts w:ascii="Calibri" w:hAnsi="Calibri" w:cs="Calibri"/>
        </w:rPr>
      </w:pPr>
      <w:bookmarkStart w:id="133" w:name="_Toc469502693"/>
      <w:r>
        <w:rPr>
          <w:rFonts w:ascii="Calibri" w:hAnsi="Calibri" w:cs="Calibri"/>
        </w:rPr>
        <w:t>Design Rationale</w:t>
      </w:r>
      <w:bookmarkEnd w:id="133"/>
    </w:p>
    <w:p w:rsidR="003E4BFE" w:rsidRPr="009E234D" w:rsidRDefault="003E4BFE" w:rsidP="003E4BFE">
      <w:pPr>
        <w:rPr>
          <w:lang w:bidi="ar-SA"/>
        </w:rPr>
      </w:pPr>
      <w:r>
        <w:rPr>
          <w:lang w:bidi="ar-SA"/>
        </w:rPr>
        <w:t>Name of local function matches with subsystem name from FDD</w:t>
      </w:r>
    </w:p>
    <w:p w:rsidR="007771C2" w:rsidRPr="00AA38E8" w:rsidRDefault="007771C2" w:rsidP="007771C2">
      <w:pPr>
        <w:pStyle w:val="Heading2"/>
        <w:numPr>
          <w:ilvl w:val="3"/>
          <w:numId w:val="11"/>
        </w:numPr>
        <w:spacing w:after="60"/>
        <w:rPr>
          <w:rFonts w:ascii="Calibri" w:hAnsi="Calibri" w:cs="Calibri"/>
        </w:rPr>
      </w:pPr>
      <w:bookmarkStart w:id="134" w:name="_Toc469502694"/>
      <w:r>
        <w:rPr>
          <w:rFonts w:ascii="Calibri" w:hAnsi="Calibri" w:cs="Calibri"/>
        </w:rPr>
        <w:t>Processing</w:t>
      </w:r>
      <w:bookmarkEnd w:id="134"/>
    </w:p>
    <w:p w:rsidR="007771C2" w:rsidRDefault="007771C2" w:rsidP="007771C2">
      <w:pPr>
        <w:rPr>
          <w:rFonts w:cs="Calibri"/>
        </w:rPr>
      </w:pPr>
      <w:r>
        <w:rPr>
          <w:rFonts w:cs="Calibri"/>
        </w:rPr>
        <w:t>Non</w:t>
      </w:r>
      <w:r w:rsidR="00A2759B">
        <w:rPr>
          <w:rFonts w:cs="Calibri"/>
        </w:rPr>
        <w:t>e</w:t>
      </w:r>
    </w:p>
    <w:p w:rsidR="004E74A1" w:rsidRPr="00AA38E8" w:rsidRDefault="004E74A1" w:rsidP="004E74A1">
      <w:pPr>
        <w:pStyle w:val="Heading2"/>
        <w:numPr>
          <w:ilvl w:val="2"/>
          <w:numId w:val="11"/>
        </w:numPr>
        <w:tabs>
          <w:tab w:val="clear" w:pos="1017"/>
          <w:tab w:val="num" w:pos="567"/>
        </w:tabs>
        <w:spacing w:after="60"/>
        <w:ind w:left="567"/>
        <w:rPr>
          <w:rFonts w:ascii="Calibri" w:hAnsi="Calibri" w:cs="Calibri"/>
        </w:rPr>
      </w:pPr>
      <w:bookmarkStart w:id="135" w:name="_Toc469502695"/>
      <w:r>
        <w:rPr>
          <w:rFonts w:ascii="Calibri" w:hAnsi="Calibri" w:cs="Calibri"/>
        </w:rPr>
        <w:t>Local Function #</w:t>
      </w:r>
      <w:r w:rsidR="00EA3594">
        <w:rPr>
          <w:rFonts w:ascii="Calibri" w:hAnsi="Calibri" w:cs="Calibri"/>
        </w:rPr>
        <w:t>6</w:t>
      </w:r>
      <w:bookmarkEnd w:id="13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4E74A1" w:rsidRPr="00AA38E8" w:rsidTr="004E74A1">
        <w:tc>
          <w:tcPr>
            <w:tcW w:w="1779" w:type="dxa"/>
          </w:tcPr>
          <w:p w:rsidR="004E74A1" w:rsidRPr="00AA38E8" w:rsidRDefault="004E74A1" w:rsidP="004E74A1">
            <w:pPr>
              <w:spacing w:before="60"/>
              <w:rPr>
                <w:rFonts w:cs="Calibri"/>
                <w:b/>
                <w:bCs/>
                <w:sz w:val="16"/>
              </w:rPr>
            </w:pPr>
            <w:r w:rsidRPr="00AA38E8">
              <w:rPr>
                <w:rFonts w:cs="Calibri"/>
                <w:b/>
                <w:bCs/>
                <w:sz w:val="16"/>
              </w:rPr>
              <w:t>Function Name</w:t>
            </w:r>
          </w:p>
        </w:tc>
        <w:tc>
          <w:tcPr>
            <w:tcW w:w="4179" w:type="dxa"/>
          </w:tcPr>
          <w:p w:rsidR="004E74A1" w:rsidRPr="00AA38E8" w:rsidRDefault="004E74A1" w:rsidP="004E74A1">
            <w:pPr>
              <w:spacing w:before="60"/>
              <w:rPr>
                <w:rFonts w:cs="Calibri"/>
                <w:sz w:val="16"/>
              </w:rPr>
            </w:pPr>
            <w:r w:rsidRPr="004E74A1">
              <w:rPr>
                <w:rFonts w:cs="Calibri"/>
                <w:sz w:val="16"/>
              </w:rPr>
              <w:t>ThermalLimitStatus</w:t>
            </w:r>
          </w:p>
        </w:tc>
        <w:tc>
          <w:tcPr>
            <w:tcW w:w="990" w:type="dxa"/>
            <w:shd w:val="pct30" w:color="FFFF00" w:fill="auto"/>
          </w:tcPr>
          <w:p w:rsidR="004E74A1" w:rsidRPr="00AA38E8" w:rsidRDefault="004E74A1" w:rsidP="004E74A1">
            <w:pPr>
              <w:spacing w:before="60"/>
              <w:jc w:val="center"/>
              <w:rPr>
                <w:rFonts w:cs="Calibri"/>
                <w:sz w:val="16"/>
              </w:rPr>
            </w:pPr>
            <w:r w:rsidRPr="00AA38E8">
              <w:rPr>
                <w:rFonts w:cs="Calibri"/>
                <w:sz w:val="16"/>
              </w:rPr>
              <w:t>Type</w:t>
            </w:r>
          </w:p>
        </w:tc>
        <w:tc>
          <w:tcPr>
            <w:tcW w:w="990" w:type="dxa"/>
            <w:shd w:val="pct30" w:color="FFFF00" w:fill="auto"/>
          </w:tcPr>
          <w:p w:rsidR="004E74A1" w:rsidRPr="00AA38E8" w:rsidRDefault="004E74A1" w:rsidP="004E74A1">
            <w:pPr>
              <w:spacing w:before="60"/>
              <w:jc w:val="center"/>
              <w:rPr>
                <w:rFonts w:cs="Calibri"/>
                <w:sz w:val="16"/>
              </w:rPr>
            </w:pPr>
            <w:r w:rsidRPr="00AA38E8">
              <w:rPr>
                <w:rFonts w:cs="Calibri"/>
                <w:sz w:val="16"/>
              </w:rPr>
              <w:t>Min</w:t>
            </w:r>
          </w:p>
        </w:tc>
        <w:tc>
          <w:tcPr>
            <w:tcW w:w="990" w:type="dxa"/>
            <w:shd w:val="pct30" w:color="FFFF00" w:fill="auto"/>
          </w:tcPr>
          <w:p w:rsidR="004E74A1" w:rsidRPr="00AA38E8" w:rsidRDefault="004E74A1" w:rsidP="004E74A1">
            <w:pPr>
              <w:spacing w:before="60"/>
              <w:jc w:val="center"/>
              <w:rPr>
                <w:rFonts w:cs="Calibri"/>
                <w:sz w:val="16"/>
              </w:rPr>
            </w:pPr>
            <w:r w:rsidRPr="00AA38E8">
              <w:rPr>
                <w:rFonts w:cs="Calibri"/>
                <w:sz w:val="16"/>
              </w:rPr>
              <w:t>Max</w:t>
            </w:r>
          </w:p>
        </w:tc>
      </w:tr>
      <w:tr w:rsidR="004E74A1" w:rsidRPr="00AA38E8" w:rsidTr="004E74A1">
        <w:tc>
          <w:tcPr>
            <w:tcW w:w="1779" w:type="dxa"/>
          </w:tcPr>
          <w:p w:rsidR="004E74A1" w:rsidRPr="00AA38E8" w:rsidRDefault="0057603F" w:rsidP="004E74A1">
            <w:pPr>
              <w:spacing w:before="60"/>
              <w:rPr>
                <w:rFonts w:cs="Calibri"/>
                <w:b/>
                <w:bCs/>
                <w:sz w:val="16"/>
              </w:rPr>
            </w:pPr>
            <w:r w:rsidRPr="00AA38E8">
              <w:rPr>
                <w:rFonts w:cs="Calibri"/>
                <w:b/>
                <w:bCs/>
                <w:sz w:val="16"/>
              </w:rPr>
              <w:t>Arguments Passed</w:t>
            </w:r>
          </w:p>
        </w:tc>
        <w:tc>
          <w:tcPr>
            <w:tcW w:w="4179" w:type="dxa"/>
          </w:tcPr>
          <w:p w:rsidR="004E74A1" w:rsidRPr="00AA38E8" w:rsidRDefault="004E74A1" w:rsidP="004E74A1">
            <w:pPr>
              <w:spacing w:before="60"/>
              <w:rPr>
                <w:rFonts w:cs="Calibri"/>
                <w:sz w:val="16"/>
              </w:rPr>
            </w:pPr>
            <w:r w:rsidRPr="004E74A1">
              <w:rPr>
                <w:rFonts w:cs="Calibri"/>
                <w:sz w:val="16"/>
              </w:rPr>
              <w:t>DutyCycThermProtnDi_Cnt_T_Logl</w:t>
            </w:r>
          </w:p>
        </w:tc>
        <w:tc>
          <w:tcPr>
            <w:tcW w:w="990" w:type="dxa"/>
          </w:tcPr>
          <w:p w:rsidR="004E74A1" w:rsidRPr="00AA38E8" w:rsidRDefault="004E74A1" w:rsidP="004E74A1">
            <w:pPr>
              <w:spacing w:before="60"/>
              <w:rPr>
                <w:rFonts w:cs="Calibri"/>
                <w:sz w:val="16"/>
              </w:rPr>
            </w:pPr>
            <w:r>
              <w:rPr>
                <w:rFonts w:cs="Calibri"/>
                <w:sz w:val="16"/>
              </w:rPr>
              <w:t>Boolean</w:t>
            </w:r>
          </w:p>
        </w:tc>
        <w:tc>
          <w:tcPr>
            <w:tcW w:w="990" w:type="dxa"/>
          </w:tcPr>
          <w:p w:rsidR="004E74A1" w:rsidRPr="00AA38E8" w:rsidRDefault="004E74A1" w:rsidP="004E74A1">
            <w:pPr>
              <w:spacing w:before="60"/>
              <w:rPr>
                <w:rFonts w:cs="Calibri"/>
                <w:sz w:val="16"/>
              </w:rPr>
            </w:pPr>
            <w:r>
              <w:rPr>
                <w:rFonts w:cs="Calibri"/>
                <w:sz w:val="16"/>
              </w:rPr>
              <w:t>0</w:t>
            </w:r>
          </w:p>
        </w:tc>
        <w:tc>
          <w:tcPr>
            <w:tcW w:w="990" w:type="dxa"/>
          </w:tcPr>
          <w:p w:rsidR="004E74A1" w:rsidRPr="00AA38E8" w:rsidRDefault="004E74A1" w:rsidP="004E74A1">
            <w:pPr>
              <w:spacing w:before="60"/>
              <w:rPr>
                <w:rFonts w:cs="Calibri"/>
                <w:sz w:val="16"/>
              </w:rPr>
            </w:pPr>
            <w:r>
              <w:rPr>
                <w:rFonts w:cs="Calibri"/>
                <w:sz w:val="16"/>
              </w:rPr>
              <w:t>1</w:t>
            </w:r>
          </w:p>
        </w:tc>
      </w:tr>
      <w:tr w:rsidR="00940874" w:rsidRPr="00AA38E8" w:rsidTr="004E74A1">
        <w:tc>
          <w:tcPr>
            <w:tcW w:w="1779" w:type="dxa"/>
          </w:tcPr>
          <w:p w:rsidR="00940874" w:rsidRPr="00AA38E8" w:rsidRDefault="00940874" w:rsidP="00940874">
            <w:pPr>
              <w:spacing w:before="60"/>
              <w:rPr>
                <w:rFonts w:cs="Calibri"/>
                <w:b/>
                <w:bCs/>
                <w:sz w:val="16"/>
              </w:rPr>
            </w:pPr>
          </w:p>
        </w:tc>
        <w:tc>
          <w:tcPr>
            <w:tcW w:w="4179" w:type="dxa"/>
          </w:tcPr>
          <w:p w:rsidR="00940874" w:rsidRDefault="00E3486C" w:rsidP="00940874">
            <w:pPr>
              <w:spacing w:before="60"/>
              <w:rPr>
                <w:rFonts w:cs="Calibri"/>
                <w:sz w:val="16"/>
              </w:rPr>
            </w:pPr>
            <w:r w:rsidRPr="00E3486C">
              <w:rPr>
                <w:rFonts w:cs="Calibri"/>
                <w:sz w:val="16"/>
              </w:rPr>
              <w:t>MaxOut_Uls_T_u16p0</w:t>
            </w:r>
          </w:p>
        </w:tc>
        <w:tc>
          <w:tcPr>
            <w:tcW w:w="990" w:type="dxa"/>
          </w:tcPr>
          <w:p w:rsidR="00940874" w:rsidRDefault="00E3486C" w:rsidP="00940874">
            <w:pPr>
              <w:spacing w:before="60"/>
              <w:rPr>
                <w:rFonts w:cs="Calibri"/>
                <w:sz w:val="16"/>
              </w:rPr>
            </w:pPr>
            <w:r>
              <w:rPr>
                <w:rFonts w:cs="Calibri"/>
                <w:sz w:val="16"/>
              </w:rPr>
              <w:t>uint16</w:t>
            </w:r>
          </w:p>
        </w:tc>
        <w:tc>
          <w:tcPr>
            <w:tcW w:w="990" w:type="dxa"/>
          </w:tcPr>
          <w:p w:rsidR="00940874" w:rsidRDefault="00940874" w:rsidP="00940874">
            <w:pPr>
              <w:spacing w:before="60"/>
              <w:rPr>
                <w:rFonts w:cs="Calibri"/>
                <w:sz w:val="16"/>
              </w:rPr>
            </w:pPr>
            <w:r>
              <w:rPr>
                <w:rFonts w:cs="Calibri"/>
                <w:sz w:val="16"/>
              </w:rPr>
              <w:t>0</w:t>
            </w:r>
          </w:p>
        </w:tc>
        <w:tc>
          <w:tcPr>
            <w:tcW w:w="990" w:type="dxa"/>
          </w:tcPr>
          <w:p w:rsidR="00940874" w:rsidRDefault="00940874" w:rsidP="00940874">
            <w:pPr>
              <w:spacing w:before="60"/>
              <w:rPr>
                <w:rFonts w:cs="Calibri"/>
                <w:sz w:val="16"/>
              </w:rPr>
            </w:pPr>
            <w:r>
              <w:rPr>
                <w:rFonts w:cs="Calibri"/>
                <w:sz w:val="16"/>
              </w:rPr>
              <w:t>200</w:t>
            </w:r>
          </w:p>
        </w:tc>
      </w:tr>
      <w:tr w:rsidR="00253686" w:rsidRPr="00AA38E8" w:rsidTr="004E74A1">
        <w:tc>
          <w:tcPr>
            <w:tcW w:w="1779" w:type="dxa"/>
          </w:tcPr>
          <w:p w:rsidR="00253686" w:rsidRPr="00AA38E8" w:rsidRDefault="00253686" w:rsidP="00253686">
            <w:pPr>
              <w:spacing w:before="60"/>
              <w:rPr>
                <w:rFonts w:cs="Calibri"/>
                <w:b/>
                <w:bCs/>
                <w:sz w:val="16"/>
              </w:rPr>
            </w:pPr>
          </w:p>
        </w:tc>
        <w:tc>
          <w:tcPr>
            <w:tcW w:w="4179" w:type="dxa"/>
          </w:tcPr>
          <w:p w:rsidR="00253686" w:rsidRDefault="00253686" w:rsidP="00253686">
            <w:pPr>
              <w:spacing w:before="60"/>
              <w:rPr>
                <w:rFonts w:cs="Calibri"/>
                <w:sz w:val="16"/>
              </w:rPr>
            </w:pPr>
            <w:r w:rsidRPr="004E74A1">
              <w:rPr>
                <w:rFonts w:cs="Calibri"/>
                <w:sz w:val="16"/>
              </w:rPr>
              <w:t>ThermMotTqLim_MotNwtMtr_T_f32</w:t>
            </w:r>
          </w:p>
        </w:tc>
        <w:tc>
          <w:tcPr>
            <w:tcW w:w="990" w:type="dxa"/>
          </w:tcPr>
          <w:p w:rsidR="00253686" w:rsidRPr="00AA38E8" w:rsidRDefault="00253686" w:rsidP="00253686">
            <w:pPr>
              <w:spacing w:before="60"/>
              <w:rPr>
                <w:rFonts w:cs="Calibri"/>
                <w:sz w:val="16"/>
              </w:rPr>
            </w:pPr>
            <w:r>
              <w:rPr>
                <w:rFonts w:cs="Calibri"/>
                <w:sz w:val="16"/>
              </w:rPr>
              <w:t>float32</w:t>
            </w:r>
          </w:p>
        </w:tc>
        <w:tc>
          <w:tcPr>
            <w:tcW w:w="990" w:type="dxa"/>
          </w:tcPr>
          <w:p w:rsidR="00253686" w:rsidRPr="00AA38E8" w:rsidRDefault="00253686" w:rsidP="00253686">
            <w:pPr>
              <w:spacing w:before="60"/>
              <w:rPr>
                <w:rFonts w:cs="Calibri"/>
                <w:sz w:val="16"/>
              </w:rPr>
            </w:pPr>
            <w:r>
              <w:rPr>
                <w:rFonts w:cs="Calibri"/>
                <w:sz w:val="16"/>
              </w:rPr>
              <w:t>0</w:t>
            </w:r>
          </w:p>
        </w:tc>
        <w:tc>
          <w:tcPr>
            <w:tcW w:w="990" w:type="dxa"/>
          </w:tcPr>
          <w:p w:rsidR="00253686" w:rsidRPr="00AA38E8" w:rsidRDefault="00253686" w:rsidP="00253686">
            <w:pPr>
              <w:spacing w:before="60"/>
              <w:rPr>
                <w:rFonts w:cs="Calibri"/>
                <w:sz w:val="16"/>
              </w:rPr>
            </w:pPr>
            <w:r>
              <w:rPr>
                <w:rFonts w:cs="Calibri"/>
                <w:sz w:val="16"/>
              </w:rPr>
              <w:t>8.8</w:t>
            </w:r>
          </w:p>
        </w:tc>
      </w:tr>
      <w:tr w:rsidR="00253686" w:rsidRPr="00AA38E8" w:rsidTr="004E74A1">
        <w:tc>
          <w:tcPr>
            <w:tcW w:w="1779" w:type="dxa"/>
          </w:tcPr>
          <w:p w:rsidR="00253686" w:rsidRPr="00AA38E8" w:rsidRDefault="00253686" w:rsidP="00253686">
            <w:pPr>
              <w:spacing w:before="60"/>
              <w:rPr>
                <w:rFonts w:cs="Calibri"/>
                <w:b/>
                <w:bCs/>
                <w:sz w:val="16"/>
              </w:rPr>
            </w:pPr>
            <w:r w:rsidRPr="00AA38E8">
              <w:rPr>
                <w:rFonts w:cs="Calibri"/>
                <w:b/>
                <w:bCs/>
                <w:sz w:val="16"/>
              </w:rPr>
              <w:t>Return Value</w:t>
            </w:r>
          </w:p>
        </w:tc>
        <w:tc>
          <w:tcPr>
            <w:tcW w:w="4179" w:type="dxa"/>
          </w:tcPr>
          <w:p w:rsidR="00253686" w:rsidRPr="00AA38E8" w:rsidRDefault="00253686" w:rsidP="00253686">
            <w:pPr>
              <w:spacing w:before="60"/>
              <w:rPr>
                <w:rFonts w:cs="Calibri"/>
                <w:sz w:val="16"/>
              </w:rPr>
            </w:pPr>
            <w:r w:rsidRPr="00EE56B9">
              <w:rPr>
                <w:rFonts w:cs="Calibri"/>
                <w:sz w:val="16"/>
              </w:rPr>
              <w:t>ThermRednFac_Uls_T_f32</w:t>
            </w:r>
          </w:p>
        </w:tc>
        <w:tc>
          <w:tcPr>
            <w:tcW w:w="990" w:type="dxa"/>
          </w:tcPr>
          <w:p w:rsidR="00253686" w:rsidRPr="00AA38E8" w:rsidRDefault="00253686" w:rsidP="00253686">
            <w:pPr>
              <w:spacing w:before="60"/>
              <w:rPr>
                <w:rFonts w:cs="Calibri"/>
                <w:sz w:val="16"/>
              </w:rPr>
            </w:pPr>
            <w:r>
              <w:rPr>
                <w:rFonts w:cs="Calibri"/>
                <w:sz w:val="16"/>
              </w:rPr>
              <w:t>float32</w:t>
            </w:r>
          </w:p>
        </w:tc>
        <w:tc>
          <w:tcPr>
            <w:tcW w:w="990" w:type="dxa"/>
          </w:tcPr>
          <w:p w:rsidR="00253686" w:rsidRPr="00AA38E8" w:rsidRDefault="00253686" w:rsidP="00253686">
            <w:pPr>
              <w:spacing w:before="60"/>
              <w:rPr>
                <w:rFonts w:cs="Calibri"/>
                <w:sz w:val="16"/>
              </w:rPr>
            </w:pPr>
            <w:r>
              <w:rPr>
                <w:rFonts w:cs="Calibri"/>
                <w:sz w:val="16"/>
              </w:rPr>
              <w:t>0</w:t>
            </w:r>
          </w:p>
        </w:tc>
        <w:tc>
          <w:tcPr>
            <w:tcW w:w="990" w:type="dxa"/>
          </w:tcPr>
          <w:p w:rsidR="00253686" w:rsidRPr="00AA38E8" w:rsidRDefault="00253686" w:rsidP="00253686">
            <w:pPr>
              <w:spacing w:before="60"/>
              <w:rPr>
                <w:rFonts w:cs="Calibri"/>
                <w:sz w:val="16"/>
              </w:rPr>
            </w:pPr>
            <w:r>
              <w:rPr>
                <w:rFonts w:cs="Calibri"/>
                <w:sz w:val="16"/>
              </w:rPr>
              <w:t>1</w:t>
            </w:r>
          </w:p>
        </w:tc>
      </w:tr>
    </w:tbl>
    <w:p w:rsidR="004E74A1" w:rsidRDefault="004E74A1" w:rsidP="004E74A1">
      <w:pPr>
        <w:pStyle w:val="Heading2"/>
        <w:numPr>
          <w:ilvl w:val="3"/>
          <w:numId w:val="11"/>
        </w:numPr>
        <w:spacing w:after="60"/>
        <w:rPr>
          <w:rFonts w:ascii="Calibri" w:hAnsi="Calibri" w:cs="Calibri"/>
        </w:rPr>
      </w:pPr>
      <w:bookmarkStart w:id="136" w:name="_Toc469502696"/>
      <w:r>
        <w:rPr>
          <w:rFonts w:ascii="Calibri" w:hAnsi="Calibri" w:cs="Calibri"/>
        </w:rPr>
        <w:t>Design Rationale</w:t>
      </w:r>
      <w:bookmarkEnd w:id="136"/>
    </w:p>
    <w:p w:rsidR="00BE10FA" w:rsidRPr="008023A3" w:rsidRDefault="00BE10FA" w:rsidP="008023A3">
      <w:r>
        <w:rPr>
          <w:lang w:bidi="ar-SA"/>
        </w:rPr>
        <w:t xml:space="preserve">Name of local function matches with subsystem name from FDD. Initializing </w:t>
      </w:r>
      <w:r w:rsidRPr="004603BB">
        <w:rPr>
          <w:lang w:bidi="ar-SA"/>
        </w:rPr>
        <w:t xml:space="preserve">ThermRednFac_Uls_T_f32 to 0.0 helps to avoid writing another </w:t>
      </w:r>
      <w:r>
        <w:rPr>
          <w:lang w:bidi="ar-SA"/>
        </w:rPr>
        <w:t>statement in the if-conditional (optimized compared to FDD)</w:t>
      </w:r>
    </w:p>
    <w:p w:rsidR="00C5313F" w:rsidRPr="00AA38E8" w:rsidRDefault="00550110" w:rsidP="00C5313F">
      <w:pPr>
        <w:pStyle w:val="Heading2"/>
        <w:numPr>
          <w:ilvl w:val="2"/>
          <w:numId w:val="11"/>
        </w:numPr>
        <w:tabs>
          <w:tab w:val="clear" w:pos="1017"/>
          <w:tab w:val="num" w:pos="567"/>
        </w:tabs>
        <w:spacing w:after="60"/>
        <w:ind w:left="567"/>
        <w:rPr>
          <w:rFonts w:ascii="Calibri" w:hAnsi="Calibri" w:cs="Calibri"/>
        </w:rPr>
      </w:pPr>
      <w:bookmarkStart w:id="137" w:name="_Toc469502697"/>
      <w:r>
        <w:rPr>
          <w:rFonts w:ascii="Calibri" w:hAnsi="Calibri" w:cs="Calibri"/>
        </w:rPr>
        <w:t>Local Function #7</w:t>
      </w:r>
      <w:bookmarkEnd w:id="13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C5313F" w:rsidRPr="00AA38E8" w:rsidTr="00C508DC">
        <w:tc>
          <w:tcPr>
            <w:tcW w:w="1779" w:type="dxa"/>
          </w:tcPr>
          <w:p w:rsidR="00C5313F" w:rsidRPr="00AA38E8" w:rsidRDefault="00C5313F" w:rsidP="00C508DC">
            <w:pPr>
              <w:spacing w:before="60"/>
              <w:rPr>
                <w:rFonts w:cs="Calibri"/>
                <w:b/>
                <w:bCs/>
                <w:sz w:val="16"/>
              </w:rPr>
            </w:pPr>
            <w:r w:rsidRPr="00AA38E8">
              <w:rPr>
                <w:rFonts w:cs="Calibri"/>
                <w:b/>
                <w:bCs/>
                <w:sz w:val="16"/>
              </w:rPr>
              <w:t>Function Name</w:t>
            </w:r>
          </w:p>
        </w:tc>
        <w:tc>
          <w:tcPr>
            <w:tcW w:w="4179" w:type="dxa"/>
          </w:tcPr>
          <w:p w:rsidR="00C5313F" w:rsidRPr="00AA38E8" w:rsidRDefault="00050B91" w:rsidP="00C508DC">
            <w:pPr>
              <w:spacing w:before="60"/>
              <w:rPr>
                <w:rFonts w:cs="Calibri"/>
                <w:sz w:val="16"/>
              </w:rPr>
            </w:pPr>
            <w:r w:rsidRPr="00050B91">
              <w:rPr>
                <w:rFonts w:cs="Calibri"/>
                <w:sz w:val="16"/>
              </w:rPr>
              <w:t>TherrmalLimitScaling</w:t>
            </w:r>
          </w:p>
        </w:tc>
        <w:tc>
          <w:tcPr>
            <w:tcW w:w="990" w:type="dxa"/>
            <w:shd w:val="pct30" w:color="FFFF00" w:fill="auto"/>
          </w:tcPr>
          <w:p w:rsidR="00C5313F" w:rsidRPr="00AA38E8" w:rsidRDefault="00C5313F" w:rsidP="00C508DC">
            <w:pPr>
              <w:spacing w:before="60"/>
              <w:jc w:val="center"/>
              <w:rPr>
                <w:rFonts w:cs="Calibri"/>
                <w:sz w:val="16"/>
              </w:rPr>
            </w:pPr>
            <w:r w:rsidRPr="00AA38E8">
              <w:rPr>
                <w:rFonts w:cs="Calibri"/>
                <w:sz w:val="16"/>
              </w:rPr>
              <w:t>Type</w:t>
            </w:r>
          </w:p>
        </w:tc>
        <w:tc>
          <w:tcPr>
            <w:tcW w:w="990" w:type="dxa"/>
            <w:shd w:val="pct30" w:color="FFFF00" w:fill="auto"/>
          </w:tcPr>
          <w:p w:rsidR="00C5313F" w:rsidRPr="00AA38E8" w:rsidRDefault="00C5313F" w:rsidP="00C508DC">
            <w:pPr>
              <w:spacing w:before="60"/>
              <w:jc w:val="center"/>
              <w:rPr>
                <w:rFonts w:cs="Calibri"/>
                <w:sz w:val="16"/>
              </w:rPr>
            </w:pPr>
            <w:r w:rsidRPr="00AA38E8">
              <w:rPr>
                <w:rFonts w:cs="Calibri"/>
                <w:sz w:val="16"/>
              </w:rPr>
              <w:t>Min</w:t>
            </w:r>
          </w:p>
        </w:tc>
        <w:tc>
          <w:tcPr>
            <w:tcW w:w="990" w:type="dxa"/>
            <w:shd w:val="pct30" w:color="FFFF00" w:fill="auto"/>
          </w:tcPr>
          <w:p w:rsidR="00C5313F" w:rsidRPr="00AA38E8" w:rsidRDefault="00C5313F" w:rsidP="00C508DC">
            <w:pPr>
              <w:spacing w:before="60"/>
              <w:jc w:val="center"/>
              <w:rPr>
                <w:rFonts w:cs="Calibri"/>
                <w:sz w:val="16"/>
              </w:rPr>
            </w:pPr>
            <w:r w:rsidRPr="00AA38E8">
              <w:rPr>
                <w:rFonts w:cs="Calibri"/>
                <w:sz w:val="16"/>
              </w:rPr>
              <w:t>Max</w:t>
            </w:r>
          </w:p>
        </w:tc>
      </w:tr>
      <w:tr w:rsidR="002F5C2E" w:rsidRPr="00AA38E8" w:rsidTr="00C508DC">
        <w:tc>
          <w:tcPr>
            <w:tcW w:w="1779" w:type="dxa"/>
          </w:tcPr>
          <w:p w:rsidR="002F5C2E" w:rsidRPr="00AA38E8" w:rsidRDefault="002F5C2E" w:rsidP="00C508DC">
            <w:pPr>
              <w:spacing w:before="60"/>
              <w:rPr>
                <w:rFonts w:cs="Calibri"/>
                <w:b/>
                <w:bCs/>
                <w:sz w:val="16"/>
              </w:rPr>
            </w:pPr>
            <w:r w:rsidRPr="00AA38E8">
              <w:rPr>
                <w:rFonts w:cs="Calibri"/>
                <w:b/>
                <w:bCs/>
                <w:sz w:val="16"/>
              </w:rPr>
              <w:t>Arguments Passed</w:t>
            </w:r>
          </w:p>
        </w:tc>
        <w:tc>
          <w:tcPr>
            <w:tcW w:w="4179" w:type="dxa"/>
          </w:tcPr>
          <w:p w:rsidR="002F5C2E" w:rsidRPr="004E74A1" w:rsidRDefault="0038221D" w:rsidP="00C508DC">
            <w:pPr>
              <w:spacing w:before="60"/>
              <w:rPr>
                <w:rFonts w:cs="Calibri"/>
                <w:sz w:val="16"/>
              </w:rPr>
            </w:pPr>
            <w:r w:rsidRPr="0038221D">
              <w:rPr>
                <w:rFonts w:cs="Calibri"/>
                <w:sz w:val="16"/>
              </w:rPr>
              <w:t>DualEcuFltMtgtnEna</w:t>
            </w:r>
            <w:r>
              <w:rPr>
                <w:rFonts w:cs="Calibri"/>
                <w:sz w:val="16"/>
              </w:rPr>
              <w:t>_Cnt_T_logl</w:t>
            </w:r>
          </w:p>
        </w:tc>
        <w:tc>
          <w:tcPr>
            <w:tcW w:w="990" w:type="dxa"/>
          </w:tcPr>
          <w:p w:rsidR="002F5C2E" w:rsidRDefault="0038221D" w:rsidP="00C508DC">
            <w:pPr>
              <w:spacing w:before="60"/>
              <w:rPr>
                <w:rFonts w:cs="Calibri"/>
                <w:sz w:val="16"/>
              </w:rPr>
            </w:pPr>
            <w:r>
              <w:rPr>
                <w:rFonts w:cs="Calibri"/>
                <w:sz w:val="16"/>
              </w:rPr>
              <w:t>Boolean</w:t>
            </w:r>
          </w:p>
        </w:tc>
        <w:tc>
          <w:tcPr>
            <w:tcW w:w="990" w:type="dxa"/>
          </w:tcPr>
          <w:p w:rsidR="002F5C2E" w:rsidRDefault="0038221D" w:rsidP="00C508DC">
            <w:pPr>
              <w:spacing w:before="60"/>
              <w:rPr>
                <w:rFonts w:cs="Calibri"/>
                <w:sz w:val="16"/>
              </w:rPr>
            </w:pPr>
            <w:r>
              <w:rPr>
                <w:rFonts w:cs="Calibri"/>
                <w:sz w:val="16"/>
              </w:rPr>
              <w:t>0</w:t>
            </w:r>
          </w:p>
        </w:tc>
        <w:tc>
          <w:tcPr>
            <w:tcW w:w="990" w:type="dxa"/>
          </w:tcPr>
          <w:p w:rsidR="002F5C2E" w:rsidRDefault="0038221D" w:rsidP="00C508DC">
            <w:pPr>
              <w:spacing w:before="60"/>
              <w:rPr>
                <w:rFonts w:cs="Calibri"/>
                <w:sz w:val="16"/>
              </w:rPr>
            </w:pPr>
            <w:r>
              <w:rPr>
                <w:rFonts w:cs="Calibri"/>
                <w:sz w:val="16"/>
              </w:rPr>
              <w:t>1</w:t>
            </w:r>
          </w:p>
        </w:tc>
      </w:tr>
      <w:tr w:rsidR="0038221D" w:rsidRPr="00AA38E8" w:rsidTr="00C508DC">
        <w:tc>
          <w:tcPr>
            <w:tcW w:w="1779" w:type="dxa"/>
          </w:tcPr>
          <w:p w:rsidR="0038221D" w:rsidRPr="00AA38E8" w:rsidRDefault="0038221D" w:rsidP="00C508DC">
            <w:pPr>
              <w:spacing w:before="60"/>
              <w:rPr>
                <w:rFonts w:cs="Calibri"/>
                <w:b/>
                <w:bCs/>
                <w:sz w:val="16"/>
              </w:rPr>
            </w:pPr>
          </w:p>
        </w:tc>
        <w:tc>
          <w:tcPr>
            <w:tcW w:w="4179" w:type="dxa"/>
          </w:tcPr>
          <w:p w:rsidR="0038221D" w:rsidRPr="004E74A1" w:rsidRDefault="0038221D" w:rsidP="00C508DC">
            <w:pPr>
              <w:spacing w:before="60"/>
              <w:rPr>
                <w:rFonts w:cs="Calibri"/>
                <w:sz w:val="16"/>
              </w:rPr>
            </w:pPr>
            <w:r w:rsidRPr="0038221D">
              <w:rPr>
                <w:rFonts w:cs="Calibri"/>
                <w:sz w:val="16"/>
              </w:rPr>
              <w:t>IvtrLoaMtgtnEna</w:t>
            </w:r>
            <w:r>
              <w:rPr>
                <w:rFonts w:cs="Calibri"/>
                <w:sz w:val="16"/>
              </w:rPr>
              <w:t>_Cnt_T_logl</w:t>
            </w:r>
          </w:p>
        </w:tc>
        <w:tc>
          <w:tcPr>
            <w:tcW w:w="990" w:type="dxa"/>
          </w:tcPr>
          <w:p w:rsidR="0038221D" w:rsidRDefault="0038221D" w:rsidP="00C508DC">
            <w:pPr>
              <w:spacing w:before="60"/>
              <w:rPr>
                <w:rFonts w:cs="Calibri"/>
                <w:sz w:val="16"/>
              </w:rPr>
            </w:pPr>
            <w:r>
              <w:rPr>
                <w:rFonts w:cs="Calibri"/>
                <w:sz w:val="16"/>
              </w:rPr>
              <w:t>Boolean</w:t>
            </w:r>
          </w:p>
        </w:tc>
        <w:tc>
          <w:tcPr>
            <w:tcW w:w="990" w:type="dxa"/>
          </w:tcPr>
          <w:p w:rsidR="0038221D" w:rsidRDefault="0038221D" w:rsidP="00C508DC">
            <w:pPr>
              <w:spacing w:before="60"/>
              <w:rPr>
                <w:rFonts w:cs="Calibri"/>
                <w:sz w:val="16"/>
              </w:rPr>
            </w:pPr>
            <w:r>
              <w:rPr>
                <w:rFonts w:cs="Calibri"/>
                <w:sz w:val="16"/>
              </w:rPr>
              <w:t>0</w:t>
            </w:r>
          </w:p>
        </w:tc>
        <w:tc>
          <w:tcPr>
            <w:tcW w:w="990" w:type="dxa"/>
          </w:tcPr>
          <w:p w:rsidR="0038221D" w:rsidRDefault="0038221D" w:rsidP="00C508DC">
            <w:pPr>
              <w:spacing w:before="60"/>
              <w:rPr>
                <w:rFonts w:cs="Calibri"/>
                <w:sz w:val="16"/>
              </w:rPr>
            </w:pPr>
            <w:r>
              <w:rPr>
                <w:rFonts w:cs="Calibri"/>
                <w:sz w:val="16"/>
              </w:rPr>
              <w:t>1</w:t>
            </w:r>
          </w:p>
        </w:tc>
      </w:tr>
      <w:tr w:rsidR="00C5313F" w:rsidRPr="00AA38E8" w:rsidTr="00C508DC">
        <w:tc>
          <w:tcPr>
            <w:tcW w:w="1779" w:type="dxa"/>
          </w:tcPr>
          <w:p w:rsidR="00C5313F" w:rsidRPr="00AA38E8" w:rsidRDefault="00C5313F" w:rsidP="00C508DC">
            <w:pPr>
              <w:spacing w:before="60"/>
              <w:rPr>
                <w:rFonts w:cs="Calibri"/>
                <w:b/>
                <w:bCs/>
                <w:sz w:val="16"/>
              </w:rPr>
            </w:pPr>
          </w:p>
        </w:tc>
        <w:tc>
          <w:tcPr>
            <w:tcW w:w="4179" w:type="dxa"/>
          </w:tcPr>
          <w:p w:rsidR="00C5313F" w:rsidRPr="00AA38E8" w:rsidRDefault="00C5313F" w:rsidP="00C508DC">
            <w:pPr>
              <w:spacing w:before="60"/>
              <w:rPr>
                <w:rFonts w:cs="Calibri"/>
                <w:sz w:val="16"/>
              </w:rPr>
            </w:pPr>
            <w:r w:rsidRPr="004E74A1">
              <w:rPr>
                <w:rFonts w:cs="Calibri"/>
                <w:sz w:val="16"/>
              </w:rPr>
              <w:t>AbsTempLimitSlew_MotNwtMt</w:t>
            </w:r>
            <w:r w:rsidR="00DF1DFE">
              <w:rPr>
                <w:rFonts w:cs="Calibri"/>
                <w:sz w:val="16"/>
              </w:rPr>
              <w:t>r</w:t>
            </w:r>
            <w:r w:rsidRPr="004E74A1">
              <w:rPr>
                <w:rFonts w:cs="Calibri"/>
                <w:sz w:val="16"/>
              </w:rPr>
              <w:t>_T_f32</w:t>
            </w:r>
          </w:p>
        </w:tc>
        <w:tc>
          <w:tcPr>
            <w:tcW w:w="990" w:type="dxa"/>
          </w:tcPr>
          <w:p w:rsidR="00C5313F" w:rsidRPr="00AA38E8" w:rsidRDefault="00C5313F" w:rsidP="00C508DC">
            <w:pPr>
              <w:spacing w:before="60"/>
              <w:rPr>
                <w:rFonts w:cs="Calibri"/>
                <w:sz w:val="16"/>
              </w:rPr>
            </w:pPr>
            <w:r>
              <w:rPr>
                <w:rFonts w:cs="Calibri"/>
                <w:sz w:val="16"/>
              </w:rPr>
              <w:t>float32</w:t>
            </w:r>
          </w:p>
        </w:tc>
        <w:tc>
          <w:tcPr>
            <w:tcW w:w="990" w:type="dxa"/>
          </w:tcPr>
          <w:p w:rsidR="00C5313F" w:rsidRPr="00AA38E8" w:rsidRDefault="00C5313F" w:rsidP="00C508DC">
            <w:pPr>
              <w:spacing w:before="60"/>
              <w:rPr>
                <w:rFonts w:cs="Calibri"/>
                <w:sz w:val="16"/>
              </w:rPr>
            </w:pPr>
            <w:r>
              <w:rPr>
                <w:rFonts w:cs="Calibri"/>
                <w:sz w:val="16"/>
              </w:rPr>
              <w:t>0</w:t>
            </w:r>
          </w:p>
        </w:tc>
        <w:tc>
          <w:tcPr>
            <w:tcW w:w="990" w:type="dxa"/>
          </w:tcPr>
          <w:p w:rsidR="00C5313F" w:rsidRPr="00AA38E8" w:rsidRDefault="00C5313F" w:rsidP="00C508DC">
            <w:pPr>
              <w:spacing w:before="60"/>
              <w:rPr>
                <w:rFonts w:cs="Calibri"/>
                <w:sz w:val="16"/>
              </w:rPr>
            </w:pPr>
            <w:r>
              <w:rPr>
                <w:rFonts w:cs="Calibri"/>
                <w:sz w:val="16"/>
              </w:rPr>
              <w:t>8.79</w:t>
            </w:r>
          </w:p>
        </w:tc>
      </w:tr>
      <w:tr w:rsidR="00C5313F" w:rsidRPr="00AA38E8" w:rsidTr="00C508DC">
        <w:tc>
          <w:tcPr>
            <w:tcW w:w="1779" w:type="dxa"/>
          </w:tcPr>
          <w:p w:rsidR="00C5313F" w:rsidRPr="00AA38E8" w:rsidRDefault="00C5313F" w:rsidP="00C508DC">
            <w:pPr>
              <w:spacing w:before="60"/>
              <w:rPr>
                <w:rFonts w:cs="Calibri"/>
                <w:b/>
                <w:bCs/>
                <w:sz w:val="16"/>
              </w:rPr>
            </w:pPr>
          </w:p>
        </w:tc>
        <w:tc>
          <w:tcPr>
            <w:tcW w:w="4179" w:type="dxa"/>
          </w:tcPr>
          <w:p w:rsidR="00C5313F" w:rsidRPr="00AA38E8" w:rsidRDefault="00C5313F" w:rsidP="00C508DC">
            <w:pPr>
              <w:spacing w:before="60"/>
              <w:rPr>
                <w:rFonts w:cs="Calibri"/>
                <w:sz w:val="16"/>
              </w:rPr>
            </w:pPr>
            <w:r w:rsidRPr="004E74A1">
              <w:rPr>
                <w:rFonts w:cs="Calibri"/>
                <w:sz w:val="16"/>
              </w:rPr>
              <w:t>DutyCycThermProtnDi_Cnt_T_Logl</w:t>
            </w:r>
          </w:p>
        </w:tc>
        <w:tc>
          <w:tcPr>
            <w:tcW w:w="990" w:type="dxa"/>
          </w:tcPr>
          <w:p w:rsidR="00C5313F" w:rsidRPr="00AA38E8" w:rsidRDefault="00C5313F" w:rsidP="00C508DC">
            <w:pPr>
              <w:spacing w:before="60"/>
              <w:rPr>
                <w:rFonts w:cs="Calibri"/>
                <w:sz w:val="16"/>
              </w:rPr>
            </w:pPr>
            <w:r>
              <w:rPr>
                <w:rFonts w:cs="Calibri"/>
                <w:sz w:val="16"/>
              </w:rPr>
              <w:t>Boolean</w:t>
            </w:r>
          </w:p>
        </w:tc>
        <w:tc>
          <w:tcPr>
            <w:tcW w:w="990" w:type="dxa"/>
          </w:tcPr>
          <w:p w:rsidR="00C5313F" w:rsidRPr="00AA38E8" w:rsidRDefault="00C5313F" w:rsidP="00C508DC">
            <w:pPr>
              <w:spacing w:before="60"/>
              <w:rPr>
                <w:rFonts w:cs="Calibri"/>
                <w:sz w:val="16"/>
              </w:rPr>
            </w:pPr>
            <w:r>
              <w:rPr>
                <w:rFonts w:cs="Calibri"/>
                <w:sz w:val="16"/>
              </w:rPr>
              <w:t>0</w:t>
            </w:r>
          </w:p>
        </w:tc>
        <w:tc>
          <w:tcPr>
            <w:tcW w:w="990" w:type="dxa"/>
          </w:tcPr>
          <w:p w:rsidR="00C5313F" w:rsidRPr="00AA38E8" w:rsidRDefault="00C5313F" w:rsidP="00C508DC">
            <w:pPr>
              <w:spacing w:before="60"/>
              <w:rPr>
                <w:rFonts w:cs="Calibri"/>
                <w:sz w:val="16"/>
              </w:rPr>
            </w:pPr>
            <w:r>
              <w:rPr>
                <w:rFonts w:cs="Calibri"/>
                <w:sz w:val="16"/>
              </w:rPr>
              <w:t>1</w:t>
            </w:r>
          </w:p>
        </w:tc>
      </w:tr>
      <w:tr w:rsidR="00C5313F" w:rsidRPr="00AA38E8" w:rsidTr="00C508DC">
        <w:tc>
          <w:tcPr>
            <w:tcW w:w="1779" w:type="dxa"/>
          </w:tcPr>
          <w:p w:rsidR="00C5313F" w:rsidRPr="00AA38E8" w:rsidRDefault="00C5313F" w:rsidP="00C508DC">
            <w:pPr>
              <w:spacing w:before="60"/>
              <w:rPr>
                <w:rFonts w:cs="Calibri"/>
                <w:b/>
                <w:bCs/>
                <w:sz w:val="16"/>
              </w:rPr>
            </w:pPr>
          </w:p>
        </w:tc>
        <w:tc>
          <w:tcPr>
            <w:tcW w:w="4179" w:type="dxa"/>
          </w:tcPr>
          <w:p w:rsidR="00C5313F" w:rsidRDefault="00C5313F" w:rsidP="00C508DC">
            <w:pPr>
              <w:spacing w:before="60"/>
              <w:rPr>
                <w:rFonts w:cs="Calibri"/>
                <w:sz w:val="16"/>
              </w:rPr>
            </w:pPr>
            <w:r w:rsidRPr="00A2759B">
              <w:rPr>
                <w:rFonts w:cs="Calibri"/>
                <w:sz w:val="16"/>
              </w:rPr>
              <w:t>ThermalLoadLmt_MotNwtMtr_T_f32</w:t>
            </w:r>
          </w:p>
        </w:tc>
        <w:tc>
          <w:tcPr>
            <w:tcW w:w="990" w:type="dxa"/>
          </w:tcPr>
          <w:p w:rsidR="00C5313F" w:rsidRDefault="00C5313F" w:rsidP="00C508DC">
            <w:pPr>
              <w:spacing w:before="60"/>
              <w:rPr>
                <w:rFonts w:cs="Calibri"/>
                <w:sz w:val="16"/>
              </w:rPr>
            </w:pPr>
            <w:r>
              <w:rPr>
                <w:rFonts w:cs="Calibri"/>
                <w:sz w:val="16"/>
              </w:rPr>
              <w:t>float32</w:t>
            </w:r>
          </w:p>
        </w:tc>
        <w:tc>
          <w:tcPr>
            <w:tcW w:w="990" w:type="dxa"/>
          </w:tcPr>
          <w:p w:rsidR="00C5313F" w:rsidRPr="00AA38E8" w:rsidRDefault="00C5313F" w:rsidP="00C508DC">
            <w:pPr>
              <w:spacing w:before="60"/>
              <w:rPr>
                <w:rFonts w:cs="Calibri"/>
                <w:sz w:val="16"/>
              </w:rPr>
            </w:pPr>
            <w:r>
              <w:rPr>
                <w:rFonts w:cs="Calibri"/>
                <w:sz w:val="16"/>
              </w:rPr>
              <w:t>0</w:t>
            </w:r>
          </w:p>
        </w:tc>
        <w:tc>
          <w:tcPr>
            <w:tcW w:w="990" w:type="dxa"/>
          </w:tcPr>
          <w:p w:rsidR="00C5313F" w:rsidRPr="00AA38E8" w:rsidRDefault="00C5313F" w:rsidP="00C508DC">
            <w:pPr>
              <w:spacing w:before="60"/>
              <w:rPr>
                <w:rFonts w:cs="Calibri"/>
                <w:sz w:val="16"/>
              </w:rPr>
            </w:pPr>
            <w:r>
              <w:rPr>
                <w:rFonts w:cs="Calibri"/>
                <w:sz w:val="16"/>
              </w:rPr>
              <w:t>8.</w:t>
            </w:r>
            <w:r w:rsidR="00AE37CB">
              <w:rPr>
                <w:rFonts w:cs="Calibri"/>
                <w:sz w:val="16"/>
              </w:rPr>
              <w:t>8</w:t>
            </w:r>
          </w:p>
        </w:tc>
      </w:tr>
      <w:tr w:rsidR="0038221D" w:rsidRPr="00AA38E8" w:rsidTr="00C508DC">
        <w:tc>
          <w:tcPr>
            <w:tcW w:w="1779" w:type="dxa"/>
          </w:tcPr>
          <w:p w:rsidR="0038221D" w:rsidRPr="00AA38E8" w:rsidRDefault="0038221D" w:rsidP="00C508DC">
            <w:pPr>
              <w:spacing w:before="60"/>
              <w:rPr>
                <w:rFonts w:cs="Calibri"/>
                <w:b/>
                <w:bCs/>
                <w:sz w:val="16"/>
              </w:rPr>
            </w:pPr>
          </w:p>
        </w:tc>
        <w:tc>
          <w:tcPr>
            <w:tcW w:w="4179" w:type="dxa"/>
          </w:tcPr>
          <w:p w:rsidR="0038221D" w:rsidRPr="00DF1DFE" w:rsidRDefault="0038221D" w:rsidP="00C508DC">
            <w:pPr>
              <w:spacing w:before="60"/>
              <w:rPr>
                <w:rFonts w:cs="Calibri"/>
                <w:sz w:val="16"/>
              </w:rPr>
            </w:pPr>
            <w:r>
              <w:rPr>
                <w:rFonts w:cs="Calibri"/>
                <w:sz w:val="16"/>
              </w:rPr>
              <w:t>*</w:t>
            </w:r>
            <w:r>
              <w:t xml:space="preserve"> </w:t>
            </w:r>
            <w:r w:rsidR="00C515A0" w:rsidRPr="00C515A0">
              <w:rPr>
                <w:rFonts w:cs="Calibri"/>
                <w:sz w:val="16"/>
              </w:rPr>
              <w:t>ThermLoadDptLim_MotNwtMtr_T_f32</w:t>
            </w:r>
          </w:p>
        </w:tc>
        <w:tc>
          <w:tcPr>
            <w:tcW w:w="990" w:type="dxa"/>
          </w:tcPr>
          <w:p w:rsidR="0038221D" w:rsidRPr="00DF1DFE" w:rsidRDefault="0038221D" w:rsidP="00C508DC">
            <w:pPr>
              <w:spacing w:before="60"/>
              <w:rPr>
                <w:rFonts w:cs="Calibri"/>
                <w:sz w:val="16"/>
              </w:rPr>
            </w:pPr>
            <w:r>
              <w:rPr>
                <w:rFonts w:cs="Calibri"/>
                <w:sz w:val="16"/>
              </w:rPr>
              <w:t>Float32</w:t>
            </w:r>
          </w:p>
        </w:tc>
        <w:tc>
          <w:tcPr>
            <w:tcW w:w="990" w:type="dxa"/>
          </w:tcPr>
          <w:p w:rsidR="0038221D" w:rsidRPr="00DF1DFE" w:rsidRDefault="0038221D" w:rsidP="00C508DC">
            <w:pPr>
              <w:spacing w:before="60"/>
              <w:rPr>
                <w:rFonts w:cs="Calibri"/>
                <w:sz w:val="16"/>
              </w:rPr>
            </w:pPr>
            <w:r>
              <w:rPr>
                <w:rFonts w:cs="Calibri"/>
                <w:sz w:val="16"/>
              </w:rPr>
              <w:t>0</w:t>
            </w:r>
          </w:p>
        </w:tc>
        <w:tc>
          <w:tcPr>
            <w:tcW w:w="990" w:type="dxa"/>
          </w:tcPr>
          <w:p w:rsidR="0038221D" w:rsidRPr="00DF1DFE" w:rsidRDefault="0038221D" w:rsidP="00C508DC">
            <w:pPr>
              <w:spacing w:before="60"/>
              <w:rPr>
                <w:rFonts w:cs="Calibri"/>
                <w:sz w:val="16"/>
              </w:rPr>
            </w:pPr>
            <w:r>
              <w:rPr>
                <w:rFonts w:cs="Calibri"/>
                <w:sz w:val="16"/>
              </w:rPr>
              <w:t>8.8</w:t>
            </w:r>
          </w:p>
        </w:tc>
      </w:tr>
      <w:tr w:rsidR="0038221D" w:rsidRPr="00AA38E8" w:rsidTr="00C508DC">
        <w:tc>
          <w:tcPr>
            <w:tcW w:w="1779" w:type="dxa"/>
          </w:tcPr>
          <w:p w:rsidR="0038221D" w:rsidRPr="00AA38E8" w:rsidRDefault="0038221D" w:rsidP="00C508DC">
            <w:pPr>
              <w:spacing w:before="60"/>
              <w:rPr>
                <w:rFonts w:cs="Calibri"/>
                <w:b/>
                <w:bCs/>
                <w:sz w:val="16"/>
              </w:rPr>
            </w:pPr>
          </w:p>
        </w:tc>
        <w:tc>
          <w:tcPr>
            <w:tcW w:w="4179" w:type="dxa"/>
          </w:tcPr>
          <w:p w:rsidR="0038221D" w:rsidRPr="00DF1DFE" w:rsidRDefault="0038221D" w:rsidP="00C508DC">
            <w:pPr>
              <w:spacing w:before="60"/>
              <w:rPr>
                <w:rFonts w:cs="Calibri"/>
                <w:sz w:val="16"/>
              </w:rPr>
            </w:pPr>
            <w:r>
              <w:rPr>
                <w:rFonts w:cs="Calibri"/>
                <w:sz w:val="16"/>
              </w:rPr>
              <w:t>*</w:t>
            </w:r>
            <w:r>
              <w:t xml:space="preserve"> </w:t>
            </w:r>
            <w:r w:rsidR="00C515A0" w:rsidRPr="00C515A0">
              <w:rPr>
                <w:rFonts w:cs="Calibri"/>
                <w:sz w:val="16"/>
              </w:rPr>
              <w:t>ThermTempDptLim_MotNwtMtr_T_f32</w:t>
            </w:r>
          </w:p>
        </w:tc>
        <w:tc>
          <w:tcPr>
            <w:tcW w:w="990" w:type="dxa"/>
          </w:tcPr>
          <w:p w:rsidR="0038221D" w:rsidRPr="00DF1DFE" w:rsidRDefault="0038221D" w:rsidP="00C508DC">
            <w:pPr>
              <w:spacing w:before="60"/>
              <w:rPr>
                <w:rFonts w:cs="Calibri"/>
                <w:sz w:val="16"/>
              </w:rPr>
            </w:pPr>
            <w:r>
              <w:rPr>
                <w:rFonts w:cs="Calibri"/>
                <w:sz w:val="16"/>
              </w:rPr>
              <w:t>Float32</w:t>
            </w:r>
          </w:p>
        </w:tc>
        <w:tc>
          <w:tcPr>
            <w:tcW w:w="990" w:type="dxa"/>
          </w:tcPr>
          <w:p w:rsidR="0038221D" w:rsidRPr="00DF1DFE" w:rsidRDefault="0038221D" w:rsidP="00C508DC">
            <w:pPr>
              <w:spacing w:before="60"/>
              <w:rPr>
                <w:rFonts w:cs="Calibri"/>
                <w:sz w:val="16"/>
              </w:rPr>
            </w:pPr>
            <w:r>
              <w:rPr>
                <w:rFonts w:cs="Calibri"/>
                <w:sz w:val="16"/>
              </w:rPr>
              <w:t>0</w:t>
            </w:r>
          </w:p>
        </w:tc>
        <w:tc>
          <w:tcPr>
            <w:tcW w:w="990" w:type="dxa"/>
          </w:tcPr>
          <w:p w:rsidR="0038221D" w:rsidRPr="00DF1DFE" w:rsidRDefault="0038221D" w:rsidP="00C508DC">
            <w:pPr>
              <w:spacing w:before="60"/>
              <w:rPr>
                <w:rFonts w:cs="Calibri"/>
                <w:sz w:val="16"/>
              </w:rPr>
            </w:pPr>
            <w:r>
              <w:rPr>
                <w:rFonts w:cs="Calibri"/>
                <w:sz w:val="16"/>
              </w:rPr>
              <w:t>8.8</w:t>
            </w:r>
          </w:p>
        </w:tc>
      </w:tr>
      <w:tr w:rsidR="00050B91" w:rsidRPr="00AA38E8" w:rsidTr="00C508DC">
        <w:tc>
          <w:tcPr>
            <w:tcW w:w="1779" w:type="dxa"/>
          </w:tcPr>
          <w:p w:rsidR="00050B91" w:rsidRPr="00AA38E8" w:rsidRDefault="00050B91" w:rsidP="00C508DC">
            <w:pPr>
              <w:spacing w:before="60"/>
              <w:rPr>
                <w:rFonts w:cs="Calibri"/>
                <w:b/>
                <w:bCs/>
                <w:sz w:val="16"/>
              </w:rPr>
            </w:pPr>
            <w:r w:rsidRPr="00AA38E8">
              <w:rPr>
                <w:rFonts w:cs="Calibri"/>
                <w:b/>
                <w:bCs/>
                <w:sz w:val="16"/>
              </w:rPr>
              <w:t>Return Value</w:t>
            </w:r>
          </w:p>
        </w:tc>
        <w:tc>
          <w:tcPr>
            <w:tcW w:w="4179" w:type="dxa"/>
          </w:tcPr>
          <w:p w:rsidR="00050B91" w:rsidRPr="00AA38E8" w:rsidRDefault="00050B91" w:rsidP="00C508DC">
            <w:pPr>
              <w:spacing w:before="60"/>
              <w:rPr>
                <w:rFonts w:cs="Calibri"/>
                <w:sz w:val="16"/>
              </w:rPr>
            </w:pPr>
            <w:r w:rsidRPr="00DF1DFE">
              <w:rPr>
                <w:rFonts w:cs="Calibri"/>
                <w:sz w:val="16"/>
              </w:rPr>
              <w:t>ThermMotTqLim_MotNwtMtr_T_f32</w:t>
            </w:r>
          </w:p>
        </w:tc>
        <w:tc>
          <w:tcPr>
            <w:tcW w:w="990" w:type="dxa"/>
          </w:tcPr>
          <w:p w:rsidR="00050B91" w:rsidRPr="00AA38E8" w:rsidRDefault="00050B91" w:rsidP="00C508DC">
            <w:pPr>
              <w:spacing w:before="60"/>
              <w:rPr>
                <w:rFonts w:cs="Calibri"/>
                <w:sz w:val="16"/>
              </w:rPr>
            </w:pPr>
            <w:r w:rsidRPr="00DF1DFE">
              <w:rPr>
                <w:rFonts w:cs="Calibri"/>
                <w:sz w:val="16"/>
              </w:rPr>
              <w:t>float32</w:t>
            </w:r>
          </w:p>
        </w:tc>
        <w:tc>
          <w:tcPr>
            <w:tcW w:w="990" w:type="dxa"/>
          </w:tcPr>
          <w:p w:rsidR="00050B91" w:rsidRPr="00AA38E8" w:rsidRDefault="00050B91" w:rsidP="00C508DC">
            <w:pPr>
              <w:spacing w:before="60"/>
              <w:rPr>
                <w:rFonts w:cs="Calibri"/>
                <w:sz w:val="16"/>
              </w:rPr>
            </w:pPr>
            <w:r w:rsidRPr="00DF1DFE">
              <w:rPr>
                <w:rFonts w:cs="Calibri"/>
                <w:sz w:val="16"/>
              </w:rPr>
              <w:t>0</w:t>
            </w:r>
          </w:p>
        </w:tc>
        <w:tc>
          <w:tcPr>
            <w:tcW w:w="990" w:type="dxa"/>
          </w:tcPr>
          <w:p w:rsidR="00050B91" w:rsidRPr="00AA38E8" w:rsidRDefault="00050B91" w:rsidP="00C508DC">
            <w:pPr>
              <w:spacing w:before="60"/>
              <w:rPr>
                <w:rFonts w:cs="Calibri"/>
                <w:sz w:val="16"/>
              </w:rPr>
            </w:pPr>
            <w:r w:rsidRPr="00DF1DFE">
              <w:rPr>
                <w:rFonts w:cs="Calibri"/>
                <w:sz w:val="16"/>
              </w:rPr>
              <w:t>8.8</w:t>
            </w:r>
          </w:p>
        </w:tc>
      </w:tr>
    </w:tbl>
    <w:p w:rsidR="00C5313F" w:rsidRDefault="00C5313F" w:rsidP="00C5313F">
      <w:pPr>
        <w:pStyle w:val="Heading2"/>
        <w:numPr>
          <w:ilvl w:val="3"/>
          <w:numId w:val="11"/>
        </w:numPr>
        <w:spacing w:after="60"/>
        <w:rPr>
          <w:rFonts w:ascii="Calibri" w:hAnsi="Calibri" w:cs="Calibri"/>
        </w:rPr>
      </w:pPr>
      <w:bookmarkStart w:id="138" w:name="_Toc469502698"/>
      <w:r>
        <w:rPr>
          <w:rFonts w:ascii="Calibri" w:hAnsi="Calibri" w:cs="Calibri"/>
        </w:rPr>
        <w:t>Design Rationale</w:t>
      </w:r>
      <w:bookmarkEnd w:id="138"/>
    </w:p>
    <w:p w:rsidR="009F61AD" w:rsidRDefault="00C5313F" w:rsidP="008A3268">
      <w:pPr>
        <w:rPr>
          <w:lang w:bidi="ar-SA"/>
        </w:rPr>
      </w:pPr>
      <w:r>
        <w:rPr>
          <w:lang w:bidi="ar-SA"/>
        </w:rPr>
        <w:t>Name of local function matches with subsystem name from FDD</w:t>
      </w:r>
    </w:p>
    <w:p w:rsidR="00C515A0" w:rsidRDefault="00C515A0" w:rsidP="008A3268">
      <w:pPr>
        <w:rPr>
          <w:rFonts w:cs="Calibri"/>
        </w:rPr>
      </w:pPr>
      <w:r>
        <w:rPr>
          <w:lang w:bidi="ar-SA"/>
        </w:rPr>
        <w:t>The if-action subsystem blocks for calculation of LoadDptLim and TempDptLim are clubbed together and optimized since the condition for the subsystem execution was same.</w:t>
      </w:r>
    </w:p>
    <w:p w:rsidR="00652410" w:rsidRPr="00AA38E8" w:rsidRDefault="00652410" w:rsidP="00652410">
      <w:pPr>
        <w:pStyle w:val="Heading2"/>
        <w:numPr>
          <w:ilvl w:val="2"/>
          <w:numId w:val="11"/>
        </w:numPr>
        <w:tabs>
          <w:tab w:val="clear" w:pos="1017"/>
          <w:tab w:val="num" w:pos="567"/>
        </w:tabs>
        <w:spacing w:after="60"/>
        <w:ind w:left="567"/>
        <w:rPr>
          <w:rFonts w:ascii="Calibri" w:hAnsi="Calibri" w:cs="Calibri"/>
        </w:rPr>
      </w:pPr>
      <w:bookmarkStart w:id="139" w:name="_Toc469502699"/>
      <w:r>
        <w:rPr>
          <w:rFonts w:ascii="Calibri" w:hAnsi="Calibri" w:cs="Calibri"/>
        </w:rPr>
        <w:t>Local Function #</w:t>
      </w:r>
      <w:r w:rsidR="00550110">
        <w:rPr>
          <w:rFonts w:ascii="Calibri" w:hAnsi="Calibri" w:cs="Calibri"/>
        </w:rPr>
        <w:t>8</w:t>
      </w:r>
      <w:bookmarkEnd w:id="13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652410" w:rsidRPr="00AA38E8" w:rsidTr="0066409A">
        <w:tc>
          <w:tcPr>
            <w:tcW w:w="1779" w:type="dxa"/>
          </w:tcPr>
          <w:p w:rsidR="00652410" w:rsidRPr="00AA38E8" w:rsidRDefault="00652410" w:rsidP="0066409A">
            <w:pPr>
              <w:spacing w:before="60"/>
              <w:rPr>
                <w:rFonts w:cs="Calibri"/>
                <w:b/>
                <w:bCs/>
                <w:sz w:val="16"/>
              </w:rPr>
            </w:pPr>
            <w:r w:rsidRPr="00AA38E8">
              <w:rPr>
                <w:rFonts w:cs="Calibri"/>
                <w:b/>
                <w:bCs/>
                <w:sz w:val="16"/>
              </w:rPr>
              <w:t>Function Name</w:t>
            </w:r>
          </w:p>
        </w:tc>
        <w:tc>
          <w:tcPr>
            <w:tcW w:w="4179" w:type="dxa"/>
          </w:tcPr>
          <w:p w:rsidR="00652410" w:rsidRPr="00AA38E8" w:rsidRDefault="00652410" w:rsidP="0066409A">
            <w:pPr>
              <w:spacing w:before="60"/>
              <w:rPr>
                <w:rFonts w:cs="Calibri"/>
                <w:sz w:val="16"/>
              </w:rPr>
            </w:pPr>
            <w:r w:rsidRPr="00652410">
              <w:rPr>
                <w:rFonts w:cs="Calibri"/>
                <w:sz w:val="16"/>
              </w:rPr>
              <w:t>UseInpLowr</w:t>
            </w:r>
          </w:p>
        </w:tc>
        <w:tc>
          <w:tcPr>
            <w:tcW w:w="990" w:type="dxa"/>
            <w:shd w:val="pct30" w:color="FFFF00" w:fill="auto"/>
          </w:tcPr>
          <w:p w:rsidR="00652410" w:rsidRPr="00AA38E8" w:rsidRDefault="00652410" w:rsidP="0066409A">
            <w:pPr>
              <w:spacing w:before="60"/>
              <w:jc w:val="center"/>
              <w:rPr>
                <w:rFonts w:cs="Calibri"/>
                <w:sz w:val="16"/>
              </w:rPr>
            </w:pPr>
            <w:r w:rsidRPr="00AA38E8">
              <w:rPr>
                <w:rFonts w:cs="Calibri"/>
                <w:sz w:val="16"/>
              </w:rPr>
              <w:t>Type</w:t>
            </w:r>
          </w:p>
        </w:tc>
        <w:tc>
          <w:tcPr>
            <w:tcW w:w="990" w:type="dxa"/>
            <w:shd w:val="pct30" w:color="FFFF00" w:fill="auto"/>
          </w:tcPr>
          <w:p w:rsidR="00652410" w:rsidRPr="00AA38E8" w:rsidRDefault="00652410" w:rsidP="0066409A">
            <w:pPr>
              <w:spacing w:before="60"/>
              <w:jc w:val="center"/>
              <w:rPr>
                <w:rFonts w:cs="Calibri"/>
                <w:sz w:val="16"/>
              </w:rPr>
            </w:pPr>
            <w:r w:rsidRPr="00AA38E8">
              <w:rPr>
                <w:rFonts w:cs="Calibri"/>
                <w:sz w:val="16"/>
              </w:rPr>
              <w:t>Min</w:t>
            </w:r>
          </w:p>
        </w:tc>
        <w:tc>
          <w:tcPr>
            <w:tcW w:w="990" w:type="dxa"/>
            <w:shd w:val="pct30" w:color="FFFF00" w:fill="auto"/>
          </w:tcPr>
          <w:p w:rsidR="00652410" w:rsidRPr="00AA38E8" w:rsidRDefault="00652410" w:rsidP="0066409A">
            <w:pPr>
              <w:spacing w:before="60"/>
              <w:jc w:val="center"/>
              <w:rPr>
                <w:rFonts w:cs="Calibri"/>
                <w:sz w:val="16"/>
              </w:rPr>
            </w:pPr>
            <w:r w:rsidRPr="00AA38E8">
              <w:rPr>
                <w:rFonts w:cs="Calibri"/>
                <w:sz w:val="16"/>
              </w:rPr>
              <w:t>Max</w:t>
            </w:r>
          </w:p>
        </w:tc>
      </w:tr>
      <w:tr w:rsidR="005C0D84" w:rsidRPr="00AA38E8" w:rsidTr="0066409A">
        <w:tc>
          <w:tcPr>
            <w:tcW w:w="1779" w:type="dxa"/>
          </w:tcPr>
          <w:p w:rsidR="005C0D84" w:rsidRPr="00AA38E8" w:rsidRDefault="005C0D84" w:rsidP="0066409A">
            <w:pPr>
              <w:spacing w:before="60"/>
              <w:rPr>
                <w:rFonts w:cs="Calibri"/>
                <w:b/>
                <w:bCs/>
                <w:sz w:val="16"/>
              </w:rPr>
            </w:pPr>
            <w:r w:rsidRPr="00AA38E8">
              <w:rPr>
                <w:rFonts w:cs="Calibri"/>
                <w:b/>
                <w:bCs/>
                <w:sz w:val="16"/>
              </w:rPr>
              <w:t xml:space="preserve">Arguments Passed </w:t>
            </w:r>
          </w:p>
        </w:tc>
        <w:tc>
          <w:tcPr>
            <w:tcW w:w="4179" w:type="dxa"/>
          </w:tcPr>
          <w:p w:rsidR="005C0D84" w:rsidRPr="00AA38E8" w:rsidRDefault="005C0D84" w:rsidP="0066409A">
            <w:pPr>
              <w:spacing w:before="60"/>
              <w:rPr>
                <w:rFonts w:cs="Calibri"/>
                <w:sz w:val="16"/>
              </w:rPr>
            </w:pPr>
            <w:r>
              <w:rPr>
                <w:rFonts w:cs="Calibri"/>
                <w:sz w:val="16"/>
              </w:rPr>
              <w:t>*</w:t>
            </w:r>
            <w:r w:rsidRPr="00652410">
              <w:rPr>
                <w:rFonts w:cs="Calibri"/>
                <w:sz w:val="16"/>
              </w:rPr>
              <w:t>TableX_Cnt_T_s16</w:t>
            </w:r>
          </w:p>
        </w:tc>
        <w:tc>
          <w:tcPr>
            <w:tcW w:w="990" w:type="dxa"/>
          </w:tcPr>
          <w:p w:rsidR="005C0D84" w:rsidRPr="00AA38E8" w:rsidRDefault="005C0D84" w:rsidP="0066409A">
            <w:pPr>
              <w:spacing w:before="60"/>
              <w:jc w:val="center"/>
              <w:rPr>
                <w:rFonts w:cs="Calibri"/>
                <w:sz w:val="16"/>
              </w:rPr>
            </w:pPr>
            <w:r w:rsidRPr="00904C31">
              <w:rPr>
                <w:rFonts w:cs="Calibri"/>
                <w:sz w:val="16"/>
              </w:rPr>
              <w:t>sint16</w:t>
            </w:r>
          </w:p>
        </w:tc>
        <w:tc>
          <w:tcPr>
            <w:tcW w:w="990" w:type="dxa"/>
          </w:tcPr>
          <w:p w:rsidR="005C0D84" w:rsidRPr="00AA38E8" w:rsidRDefault="005C0D84" w:rsidP="00652410">
            <w:pPr>
              <w:spacing w:before="60"/>
              <w:jc w:val="center"/>
              <w:rPr>
                <w:rFonts w:cs="Calibri"/>
                <w:sz w:val="16"/>
              </w:rPr>
            </w:pPr>
            <w:r w:rsidRPr="002E5687">
              <w:rPr>
                <w:rFonts w:cs="Calibri"/>
                <w:sz w:val="16"/>
              </w:rPr>
              <w:t>FULL</w:t>
            </w:r>
          </w:p>
        </w:tc>
        <w:tc>
          <w:tcPr>
            <w:tcW w:w="990" w:type="dxa"/>
          </w:tcPr>
          <w:p w:rsidR="005C0D84" w:rsidRPr="00AA38E8" w:rsidRDefault="005C0D84" w:rsidP="00652410">
            <w:pPr>
              <w:spacing w:before="60"/>
              <w:jc w:val="center"/>
              <w:rPr>
                <w:rFonts w:cs="Calibri"/>
                <w:sz w:val="16"/>
              </w:rPr>
            </w:pPr>
            <w:r w:rsidRPr="002E5687">
              <w:rPr>
                <w:rFonts w:cs="Calibri"/>
                <w:sz w:val="16"/>
              </w:rPr>
              <w:t>FULL</w:t>
            </w:r>
          </w:p>
        </w:tc>
      </w:tr>
      <w:tr w:rsidR="005C0D84" w:rsidRPr="00AA38E8" w:rsidTr="0066409A">
        <w:tc>
          <w:tcPr>
            <w:tcW w:w="1779" w:type="dxa"/>
          </w:tcPr>
          <w:p w:rsidR="005C0D84" w:rsidRPr="00AA38E8" w:rsidRDefault="005C0D84" w:rsidP="0066409A">
            <w:pPr>
              <w:spacing w:before="60"/>
              <w:rPr>
                <w:rFonts w:cs="Calibri"/>
                <w:b/>
                <w:bCs/>
                <w:sz w:val="16"/>
              </w:rPr>
            </w:pPr>
          </w:p>
        </w:tc>
        <w:tc>
          <w:tcPr>
            <w:tcW w:w="4179" w:type="dxa"/>
          </w:tcPr>
          <w:p w:rsidR="005C0D84" w:rsidRPr="00AA38E8" w:rsidRDefault="005C0D84" w:rsidP="0066409A">
            <w:pPr>
              <w:spacing w:before="60"/>
              <w:rPr>
                <w:rFonts w:cs="Calibri"/>
                <w:sz w:val="16"/>
              </w:rPr>
            </w:pPr>
            <w:r>
              <w:rPr>
                <w:rFonts w:cs="Calibri"/>
                <w:sz w:val="16"/>
              </w:rPr>
              <w:t>*</w:t>
            </w:r>
            <w:r w:rsidRPr="00904C31">
              <w:rPr>
                <w:rFonts w:cs="Calibri"/>
                <w:sz w:val="16"/>
              </w:rPr>
              <w:t>TableY_Cnt_T_u16</w:t>
            </w:r>
          </w:p>
        </w:tc>
        <w:tc>
          <w:tcPr>
            <w:tcW w:w="990" w:type="dxa"/>
          </w:tcPr>
          <w:p w:rsidR="005C0D84" w:rsidRPr="00AA38E8" w:rsidRDefault="005C0D84" w:rsidP="0066409A">
            <w:pPr>
              <w:spacing w:before="60"/>
              <w:jc w:val="center"/>
              <w:rPr>
                <w:rFonts w:cs="Calibri"/>
                <w:sz w:val="16"/>
              </w:rPr>
            </w:pPr>
            <w:r>
              <w:rPr>
                <w:rFonts w:cs="Calibri"/>
                <w:sz w:val="16"/>
              </w:rPr>
              <w:t>uint16</w:t>
            </w:r>
          </w:p>
        </w:tc>
        <w:tc>
          <w:tcPr>
            <w:tcW w:w="990" w:type="dxa"/>
          </w:tcPr>
          <w:p w:rsidR="005C0D84" w:rsidRPr="00AA38E8" w:rsidRDefault="005C0D84" w:rsidP="00652410">
            <w:pPr>
              <w:spacing w:before="60"/>
              <w:jc w:val="center"/>
              <w:rPr>
                <w:rFonts w:cs="Calibri"/>
                <w:sz w:val="16"/>
              </w:rPr>
            </w:pPr>
            <w:r w:rsidRPr="002E5687">
              <w:rPr>
                <w:rFonts w:cs="Calibri"/>
                <w:sz w:val="16"/>
              </w:rPr>
              <w:t>FULL</w:t>
            </w:r>
          </w:p>
        </w:tc>
        <w:tc>
          <w:tcPr>
            <w:tcW w:w="990" w:type="dxa"/>
          </w:tcPr>
          <w:p w:rsidR="005C0D84" w:rsidRPr="00AA38E8" w:rsidRDefault="005C0D84" w:rsidP="00652410">
            <w:pPr>
              <w:spacing w:before="60"/>
              <w:jc w:val="center"/>
              <w:rPr>
                <w:rFonts w:cs="Calibri"/>
                <w:sz w:val="16"/>
              </w:rPr>
            </w:pPr>
            <w:r w:rsidRPr="002E5687">
              <w:rPr>
                <w:rFonts w:cs="Calibri"/>
                <w:sz w:val="16"/>
              </w:rPr>
              <w:t>FULL</w:t>
            </w:r>
          </w:p>
        </w:tc>
      </w:tr>
      <w:tr w:rsidR="00652410" w:rsidRPr="00AA38E8" w:rsidTr="0066409A">
        <w:tc>
          <w:tcPr>
            <w:tcW w:w="1779" w:type="dxa"/>
          </w:tcPr>
          <w:p w:rsidR="00652410" w:rsidRPr="00AA38E8" w:rsidRDefault="00652410" w:rsidP="0066409A">
            <w:pPr>
              <w:spacing w:before="60"/>
              <w:rPr>
                <w:rFonts w:cs="Calibri"/>
                <w:b/>
                <w:bCs/>
                <w:sz w:val="16"/>
              </w:rPr>
            </w:pPr>
          </w:p>
        </w:tc>
        <w:tc>
          <w:tcPr>
            <w:tcW w:w="4179" w:type="dxa"/>
          </w:tcPr>
          <w:p w:rsidR="00652410" w:rsidRDefault="00652410" w:rsidP="0066409A">
            <w:pPr>
              <w:spacing w:before="60"/>
              <w:rPr>
                <w:rFonts w:cs="Calibri"/>
                <w:sz w:val="16"/>
              </w:rPr>
            </w:pPr>
            <w:r w:rsidRPr="00652410">
              <w:rPr>
                <w:rFonts w:cs="Calibri"/>
                <w:sz w:val="16"/>
              </w:rPr>
              <w:t>Size_Cnt_T_u16</w:t>
            </w:r>
          </w:p>
        </w:tc>
        <w:tc>
          <w:tcPr>
            <w:tcW w:w="990" w:type="dxa"/>
          </w:tcPr>
          <w:p w:rsidR="00652410" w:rsidRPr="00904C31" w:rsidRDefault="00652410" w:rsidP="0066409A">
            <w:pPr>
              <w:spacing w:before="60"/>
              <w:jc w:val="center"/>
              <w:rPr>
                <w:rFonts w:cs="Calibri"/>
                <w:sz w:val="16"/>
              </w:rPr>
            </w:pPr>
            <w:r>
              <w:rPr>
                <w:rFonts w:cs="Calibri"/>
                <w:sz w:val="16"/>
              </w:rPr>
              <w:t>uint16</w:t>
            </w:r>
          </w:p>
        </w:tc>
        <w:tc>
          <w:tcPr>
            <w:tcW w:w="990" w:type="dxa"/>
          </w:tcPr>
          <w:p w:rsidR="00652410" w:rsidRPr="00AA38E8" w:rsidRDefault="005C0D84" w:rsidP="00652410">
            <w:pPr>
              <w:spacing w:before="60"/>
              <w:jc w:val="center"/>
              <w:rPr>
                <w:rFonts w:cs="Calibri"/>
                <w:sz w:val="16"/>
              </w:rPr>
            </w:pPr>
            <w:r>
              <w:rPr>
                <w:rFonts w:cs="Calibri"/>
                <w:sz w:val="16"/>
              </w:rPr>
              <w:t>1</w:t>
            </w:r>
          </w:p>
        </w:tc>
        <w:tc>
          <w:tcPr>
            <w:tcW w:w="990" w:type="dxa"/>
          </w:tcPr>
          <w:p w:rsidR="00652410" w:rsidRPr="00AA38E8" w:rsidRDefault="005C0D84" w:rsidP="00652410">
            <w:pPr>
              <w:spacing w:before="60"/>
              <w:jc w:val="center"/>
              <w:rPr>
                <w:rFonts w:cs="Calibri"/>
                <w:sz w:val="16"/>
              </w:rPr>
            </w:pPr>
            <w:r>
              <w:rPr>
                <w:rFonts w:cs="Calibri"/>
                <w:sz w:val="16"/>
              </w:rPr>
              <w:t>20</w:t>
            </w:r>
          </w:p>
        </w:tc>
      </w:tr>
      <w:tr w:rsidR="00652410" w:rsidRPr="00AA38E8" w:rsidTr="0066409A">
        <w:tc>
          <w:tcPr>
            <w:tcW w:w="1779" w:type="dxa"/>
          </w:tcPr>
          <w:p w:rsidR="00652410" w:rsidRPr="00AA38E8" w:rsidRDefault="00652410" w:rsidP="0066409A">
            <w:pPr>
              <w:spacing w:before="60"/>
              <w:rPr>
                <w:rFonts w:cs="Calibri"/>
                <w:b/>
                <w:bCs/>
                <w:sz w:val="16"/>
              </w:rPr>
            </w:pPr>
          </w:p>
        </w:tc>
        <w:tc>
          <w:tcPr>
            <w:tcW w:w="4179" w:type="dxa"/>
          </w:tcPr>
          <w:p w:rsidR="00652410" w:rsidRDefault="00652410" w:rsidP="0066409A">
            <w:pPr>
              <w:spacing w:before="60"/>
              <w:rPr>
                <w:rFonts w:cs="Calibri"/>
                <w:sz w:val="16"/>
              </w:rPr>
            </w:pPr>
            <w:r w:rsidRPr="00652410">
              <w:rPr>
                <w:rFonts w:cs="Calibri"/>
                <w:sz w:val="16"/>
              </w:rPr>
              <w:t>Input_Cnt_T_s16</w:t>
            </w:r>
          </w:p>
        </w:tc>
        <w:tc>
          <w:tcPr>
            <w:tcW w:w="990" w:type="dxa"/>
          </w:tcPr>
          <w:p w:rsidR="00652410" w:rsidRPr="00904C31" w:rsidRDefault="00652410" w:rsidP="0066409A">
            <w:pPr>
              <w:spacing w:before="60"/>
              <w:jc w:val="center"/>
              <w:rPr>
                <w:rFonts w:cs="Calibri"/>
                <w:sz w:val="16"/>
              </w:rPr>
            </w:pPr>
            <w:r w:rsidRPr="00904C31">
              <w:rPr>
                <w:rFonts w:cs="Calibri"/>
                <w:sz w:val="16"/>
              </w:rPr>
              <w:t>sint16</w:t>
            </w:r>
          </w:p>
        </w:tc>
        <w:tc>
          <w:tcPr>
            <w:tcW w:w="990" w:type="dxa"/>
          </w:tcPr>
          <w:p w:rsidR="00652410" w:rsidRPr="00AA38E8" w:rsidRDefault="005C0D84" w:rsidP="00652410">
            <w:pPr>
              <w:spacing w:before="60"/>
              <w:jc w:val="center"/>
              <w:rPr>
                <w:rFonts w:cs="Calibri"/>
                <w:sz w:val="16"/>
              </w:rPr>
            </w:pPr>
            <w:r>
              <w:rPr>
                <w:rFonts w:cs="Calibri"/>
                <w:sz w:val="16"/>
              </w:rPr>
              <w:t>FULL</w:t>
            </w:r>
          </w:p>
        </w:tc>
        <w:tc>
          <w:tcPr>
            <w:tcW w:w="990" w:type="dxa"/>
          </w:tcPr>
          <w:p w:rsidR="00652410" w:rsidRPr="00AA38E8" w:rsidRDefault="005C0D84" w:rsidP="00652410">
            <w:pPr>
              <w:spacing w:before="60"/>
              <w:jc w:val="center"/>
              <w:rPr>
                <w:rFonts w:cs="Calibri"/>
                <w:sz w:val="16"/>
              </w:rPr>
            </w:pPr>
            <w:r>
              <w:rPr>
                <w:rFonts w:cs="Calibri"/>
                <w:sz w:val="16"/>
              </w:rPr>
              <w:t>FULL</w:t>
            </w:r>
          </w:p>
        </w:tc>
      </w:tr>
      <w:tr w:rsidR="005C0D84" w:rsidRPr="00AA38E8" w:rsidTr="0066409A">
        <w:tc>
          <w:tcPr>
            <w:tcW w:w="1779" w:type="dxa"/>
          </w:tcPr>
          <w:p w:rsidR="005C0D84" w:rsidRPr="00AA38E8" w:rsidRDefault="005C0D84" w:rsidP="0066409A">
            <w:pPr>
              <w:spacing w:before="60"/>
              <w:rPr>
                <w:rFonts w:cs="Calibri"/>
                <w:b/>
                <w:bCs/>
                <w:sz w:val="16"/>
              </w:rPr>
            </w:pPr>
            <w:r w:rsidRPr="00AA38E8">
              <w:rPr>
                <w:rFonts w:cs="Calibri"/>
                <w:b/>
                <w:bCs/>
                <w:sz w:val="16"/>
              </w:rPr>
              <w:t>Return Value</w:t>
            </w:r>
          </w:p>
        </w:tc>
        <w:tc>
          <w:tcPr>
            <w:tcW w:w="4179" w:type="dxa"/>
          </w:tcPr>
          <w:p w:rsidR="005C0D84" w:rsidRPr="00AA38E8" w:rsidRDefault="005C0D84" w:rsidP="0066409A">
            <w:pPr>
              <w:spacing w:before="60"/>
              <w:rPr>
                <w:rFonts w:cs="Calibri"/>
                <w:sz w:val="16"/>
              </w:rPr>
            </w:pPr>
            <w:r w:rsidRPr="00904C31">
              <w:rPr>
                <w:rFonts w:cs="Calibri"/>
                <w:sz w:val="16"/>
              </w:rPr>
              <w:t>TableY_Cnt_T_u16[Idx_Cnt_T_u08]</w:t>
            </w:r>
          </w:p>
        </w:tc>
        <w:tc>
          <w:tcPr>
            <w:tcW w:w="990" w:type="dxa"/>
          </w:tcPr>
          <w:p w:rsidR="005C0D84" w:rsidRPr="00AA38E8" w:rsidRDefault="005C0D84" w:rsidP="0066409A">
            <w:pPr>
              <w:spacing w:before="60"/>
              <w:jc w:val="center"/>
              <w:rPr>
                <w:rFonts w:cs="Calibri"/>
                <w:sz w:val="16"/>
              </w:rPr>
            </w:pPr>
            <w:r w:rsidRPr="00904C31">
              <w:rPr>
                <w:rFonts w:cs="Calibri"/>
                <w:sz w:val="16"/>
              </w:rPr>
              <w:t>uint16</w:t>
            </w:r>
          </w:p>
        </w:tc>
        <w:tc>
          <w:tcPr>
            <w:tcW w:w="990" w:type="dxa"/>
          </w:tcPr>
          <w:p w:rsidR="005C0D84" w:rsidRPr="00AA38E8" w:rsidRDefault="005C0D84" w:rsidP="00652410">
            <w:pPr>
              <w:spacing w:before="60"/>
              <w:jc w:val="center"/>
              <w:rPr>
                <w:rFonts w:cs="Calibri"/>
                <w:sz w:val="16"/>
              </w:rPr>
            </w:pPr>
            <w:r w:rsidRPr="00291E2E">
              <w:rPr>
                <w:rFonts w:cs="Calibri"/>
                <w:sz w:val="16"/>
              </w:rPr>
              <w:t>FULL</w:t>
            </w:r>
          </w:p>
        </w:tc>
        <w:tc>
          <w:tcPr>
            <w:tcW w:w="990" w:type="dxa"/>
          </w:tcPr>
          <w:p w:rsidR="005C0D84" w:rsidRPr="00AA38E8" w:rsidRDefault="005C0D84" w:rsidP="00652410">
            <w:pPr>
              <w:spacing w:before="60"/>
              <w:jc w:val="center"/>
              <w:rPr>
                <w:rFonts w:cs="Calibri"/>
                <w:sz w:val="16"/>
              </w:rPr>
            </w:pPr>
            <w:r w:rsidRPr="00291E2E">
              <w:rPr>
                <w:rFonts w:cs="Calibri"/>
                <w:sz w:val="16"/>
              </w:rPr>
              <w:t>FULL</w:t>
            </w:r>
          </w:p>
        </w:tc>
      </w:tr>
    </w:tbl>
    <w:p w:rsidR="00652410" w:rsidRDefault="00652410" w:rsidP="00652410">
      <w:pPr>
        <w:pStyle w:val="Heading2"/>
        <w:numPr>
          <w:ilvl w:val="3"/>
          <w:numId w:val="11"/>
        </w:numPr>
        <w:spacing w:after="60"/>
        <w:rPr>
          <w:rFonts w:ascii="Calibri" w:hAnsi="Calibri" w:cs="Calibri"/>
        </w:rPr>
      </w:pPr>
      <w:bookmarkStart w:id="140" w:name="_Toc469502700"/>
      <w:r>
        <w:rPr>
          <w:rFonts w:ascii="Calibri" w:hAnsi="Calibri" w:cs="Calibri"/>
        </w:rPr>
        <w:t>Design Rationale</w:t>
      </w:r>
      <w:bookmarkEnd w:id="140"/>
    </w:p>
    <w:p w:rsidR="00652410" w:rsidRPr="009E234D" w:rsidRDefault="00652410" w:rsidP="00652410">
      <w:pPr>
        <w:spacing w:before="60"/>
        <w:rPr>
          <w:lang w:bidi="ar-SA"/>
        </w:rPr>
      </w:pPr>
      <w:r w:rsidRPr="00253686">
        <w:rPr>
          <w:lang w:bidi="ar-SA"/>
        </w:rPr>
        <w:t>No</w:t>
      </w:r>
      <w:r>
        <w:rPr>
          <w:lang w:bidi="ar-SA"/>
        </w:rPr>
        <w:t>ne.</w:t>
      </w:r>
    </w:p>
    <w:p w:rsidR="00904C31" w:rsidRPr="009E234D" w:rsidRDefault="00904C31" w:rsidP="00253686">
      <w:pPr>
        <w:spacing w:before="60"/>
        <w:rPr>
          <w:lang w:bidi="ar-SA"/>
        </w:rPr>
      </w:pPr>
    </w:p>
    <w:p w:rsidR="004E74A1" w:rsidRPr="00AA38E8" w:rsidRDefault="004E74A1" w:rsidP="004E74A1">
      <w:pPr>
        <w:pStyle w:val="Heading2"/>
        <w:numPr>
          <w:ilvl w:val="3"/>
          <w:numId w:val="11"/>
        </w:numPr>
        <w:spacing w:after="60"/>
        <w:rPr>
          <w:rFonts w:ascii="Calibri" w:hAnsi="Calibri" w:cs="Calibri"/>
        </w:rPr>
      </w:pPr>
      <w:bookmarkStart w:id="141" w:name="_Toc469502701"/>
      <w:r>
        <w:rPr>
          <w:rFonts w:ascii="Calibri" w:hAnsi="Calibri" w:cs="Calibri"/>
        </w:rPr>
        <w:t>Processing</w:t>
      </w:r>
      <w:bookmarkEnd w:id="141"/>
    </w:p>
    <w:p w:rsidR="009369C6" w:rsidRDefault="004E74A1" w:rsidP="008C6874">
      <w:pPr>
        <w:rPr>
          <w:ins w:id="142" w:author="Ramachandran M G." w:date="2017-10-26T15:18:00Z"/>
          <w:rFonts w:cs="Calibri"/>
        </w:rPr>
      </w:pPr>
      <w:r>
        <w:rPr>
          <w:rFonts w:cs="Calibri"/>
        </w:rPr>
        <w:t>None</w:t>
      </w:r>
    </w:p>
    <w:p w:rsidR="004534FD" w:rsidRPr="00AA38E8" w:rsidRDefault="004534FD" w:rsidP="004534FD">
      <w:pPr>
        <w:pStyle w:val="Heading2"/>
        <w:numPr>
          <w:ilvl w:val="2"/>
          <w:numId w:val="11"/>
        </w:numPr>
        <w:tabs>
          <w:tab w:val="clear" w:pos="1017"/>
          <w:tab w:val="num" w:pos="567"/>
        </w:tabs>
        <w:spacing w:after="60"/>
        <w:ind w:left="567"/>
        <w:rPr>
          <w:ins w:id="143" w:author="Ramachandran M G." w:date="2017-10-26T15:18:00Z"/>
          <w:rFonts w:ascii="Calibri" w:hAnsi="Calibri" w:cs="Calibri"/>
        </w:rPr>
      </w:pPr>
      <w:bookmarkStart w:id="144" w:name="_Toc496013227"/>
      <w:ins w:id="145" w:author="Ramachandran M G." w:date="2017-10-26T15:18:00Z">
        <w:r>
          <w:rPr>
            <w:rFonts w:ascii="Calibri" w:hAnsi="Calibri" w:cs="Calibri"/>
          </w:rPr>
          <w:t>Local Function #</w:t>
        </w:r>
        <w:bookmarkEnd w:id="144"/>
        <w:r>
          <w:rPr>
            <w:rFonts w:ascii="Calibri" w:hAnsi="Calibri" w:cs="Calibri"/>
          </w:rPr>
          <w:t>9</w:t>
        </w:r>
      </w:ins>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1147"/>
        <w:gridCol w:w="990"/>
      </w:tblGrid>
      <w:tr w:rsidR="004534FD" w:rsidRPr="00AA38E8" w:rsidTr="008D51A9">
        <w:trPr>
          <w:ins w:id="146" w:author="Ramachandran M G." w:date="2017-10-26T15:18:00Z"/>
        </w:trPr>
        <w:tc>
          <w:tcPr>
            <w:tcW w:w="1779" w:type="dxa"/>
          </w:tcPr>
          <w:p w:rsidR="004534FD" w:rsidRPr="00AA38E8" w:rsidRDefault="004534FD" w:rsidP="008D51A9">
            <w:pPr>
              <w:spacing w:before="60"/>
              <w:rPr>
                <w:ins w:id="147" w:author="Ramachandran M G." w:date="2017-10-26T15:18:00Z"/>
                <w:rFonts w:cs="Calibri"/>
                <w:b/>
                <w:bCs/>
                <w:sz w:val="16"/>
              </w:rPr>
            </w:pPr>
            <w:ins w:id="148" w:author="Ramachandran M G." w:date="2017-10-26T15:18:00Z">
              <w:r w:rsidRPr="00AA38E8">
                <w:rPr>
                  <w:rFonts w:cs="Calibri"/>
                  <w:b/>
                  <w:bCs/>
                  <w:sz w:val="16"/>
                </w:rPr>
                <w:t>Function Name</w:t>
              </w:r>
            </w:ins>
          </w:p>
        </w:tc>
        <w:tc>
          <w:tcPr>
            <w:tcW w:w="4179" w:type="dxa"/>
          </w:tcPr>
          <w:p w:rsidR="004534FD" w:rsidRPr="00AA38E8" w:rsidRDefault="004534FD" w:rsidP="008D51A9">
            <w:pPr>
              <w:spacing w:before="60"/>
              <w:rPr>
                <w:ins w:id="149" w:author="Ramachandran M G." w:date="2017-10-26T15:18:00Z"/>
                <w:rFonts w:cs="Calibri"/>
                <w:sz w:val="16"/>
              </w:rPr>
            </w:pPr>
            <w:ins w:id="150" w:author="Ramachandran M G." w:date="2017-10-26T15:20:00Z">
              <w:r w:rsidRPr="004534FD">
                <w:rPr>
                  <w:rFonts w:cs="Calibri"/>
                  <w:sz w:val="16"/>
                </w:rPr>
                <w:t>Decoder</w:t>
              </w:r>
            </w:ins>
          </w:p>
        </w:tc>
        <w:tc>
          <w:tcPr>
            <w:tcW w:w="990" w:type="dxa"/>
            <w:shd w:val="pct30" w:color="FFFF00" w:fill="auto"/>
          </w:tcPr>
          <w:p w:rsidR="004534FD" w:rsidRPr="00AA38E8" w:rsidRDefault="004534FD" w:rsidP="008D51A9">
            <w:pPr>
              <w:spacing w:before="60"/>
              <w:jc w:val="center"/>
              <w:rPr>
                <w:ins w:id="151" w:author="Ramachandran M G." w:date="2017-10-26T15:18:00Z"/>
                <w:rFonts w:cs="Calibri"/>
                <w:sz w:val="16"/>
              </w:rPr>
            </w:pPr>
            <w:ins w:id="152" w:author="Ramachandran M G." w:date="2017-10-26T15:18:00Z">
              <w:r w:rsidRPr="00AA38E8">
                <w:rPr>
                  <w:rFonts w:cs="Calibri"/>
                  <w:sz w:val="16"/>
                </w:rPr>
                <w:t>Type</w:t>
              </w:r>
            </w:ins>
          </w:p>
        </w:tc>
        <w:tc>
          <w:tcPr>
            <w:tcW w:w="1147" w:type="dxa"/>
            <w:shd w:val="pct30" w:color="FFFF00" w:fill="auto"/>
          </w:tcPr>
          <w:p w:rsidR="004534FD" w:rsidRPr="00AA38E8" w:rsidRDefault="004534FD" w:rsidP="008D51A9">
            <w:pPr>
              <w:spacing w:before="60"/>
              <w:jc w:val="center"/>
              <w:rPr>
                <w:ins w:id="153" w:author="Ramachandran M G." w:date="2017-10-26T15:18:00Z"/>
                <w:rFonts w:cs="Calibri"/>
                <w:sz w:val="16"/>
              </w:rPr>
            </w:pPr>
            <w:ins w:id="154" w:author="Ramachandran M G." w:date="2017-10-26T15:18:00Z">
              <w:r w:rsidRPr="00AA38E8">
                <w:rPr>
                  <w:rFonts w:cs="Calibri"/>
                  <w:sz w:val="16"/>
                </w:rPr>
                <w:t>Min</w:t>
              </w:r>
            </w:ins>
          </w:p>
        </w:tc>
        <w:tc>
          <w:tcPr>
            <w:tcW w:w="990" w:type="dxa"/>
            <w:shd w:val="pct30" w:color="FFFF00" w:fill="auto"/>
          </w:tcPr>
          <w:p w:rsidR="004534FD" w:rsidRPr="00AA38E8" w:rsidRDefault="004534FD" w:rsidP="008D51A9">
            <w:pPr>
              <w:spacing w:before="60"/>
              <w:jc w:val="center"/>
              <w:rPr>
                <w:ins w:id="155" w:author="Ramachandran M G." w:date="2017-10-26T15:18:00Z"/>
                <w:rFonts w:cs="Calibri"/>
                <w:sz w:val="16"/>
              </w:rPr>
            </w:pPr>
            <w:ins w:id="156" w:author="Ramachandran M G." w:date="2017-10-26T15:18:00Z">
              <w:r w:rsidRPr="00AA38E8">
                <w:rPr>
                  <w:rFonts w:cs="Calibri"/>
                  <w:sz w:val="16"/>
                </w:rPr>
                <w:t>Max</w:t>
              </w:r>
            </w:ins>
          </w:p>
        </w:tc>
      </w:tr>
      <w:tr w:rsidR="004534FD" w:rsidRPr="00AA38E8" w:rsidTr="008D51A9">
        <w:trPr>
          <w:ins w:id="157" w:author="Ramachandran M G." w:date="2017-10-26T15:18:00Z"/>
        </w:trPr>
        <w:tc>
          <w:tcPr>
            <w:tcW w:w="1779" w:type="dxa"/>
          </w:tcPr>
          <w:p w:rsidR="004534FD" w:rsidRPr="00AA38E8" w:rsidRDefault="004534FD" w:rsidP="008D51A9">
            <w:pPr>
              <w:spacing w:before="60"/>
              <w:rPr>
                <w:ins w:id="158" w:author="Ramachandran M G." w:date="2017-10-26T15:18:00Z"/>
                <w:rFonts w:cs="Calibri"/>
                <w:b/>
                <w:bCs/>
                <w:sz w:val="16"/>
              </w:rPr>
            </w:pPr>
            <w:ins w:id="159" w:author="Ramachandran M G." w:date="2017-10-26T15:18:00Z">
              <w:r w:rsidRPr="00AA38E8">
                <w:rPr>
                  <w:rFonts w:cs="Calibri"/>
                  <w:b/>
                  <w:bCs/>
                  <w:sz w:val="16"/>
                </w:rPr>
                <w:t xml:space="preserve">Arguments Passed </w:t>
              </w:r>
            </w:ins>
          </w:p>
        </w:tc>
        <w:tc>
          <w:tcPr>
            <w:tcW w:w="4179" w:type="dxa"/>
          </w:tcPr>
          <w:p w:rsidR="004534FD" w:rsidRPr="00AA38E8" w:rsidRDefault="004534FD" w:rsidP="008D51A9">
            <w:pPr>
              <w:spacing w:before="60"/>
              <w:rPr>
                <w:ins w:id="160" w:author="Ramachandran M G." w:date="2017-10-26T15:18:00Z"/>
                <w:rFonts w:cs="Calibri"/>
                <w:sz w:val="16"/>
              </w:rPr>
            </w:pPr>
            <w:ins w:id="161" w:author="Ramachandran M G." w:date="2017-10-26T15:21:00Z">
              <w:r w:rsidRPr="004534FD">
                <w:rPr>
                  <w:rFonts w:cs="Calibri"/>
                  <w:sz w:val="16"/>
                </w:rPr>
                <w:t>MotAndThermProtnLoaMod_Cnt_T_u08</w:t>
              </w:r>
            </w:ins>
          </w:p>
        </w:tc>
        <w:tc>
          <w:tcPr>
            <w:tcW w:w="990" w:type="dxa"/>
          </w:tcPr>
          <w:p w:rsidR="004534FD" w:rsidRPr="00AA38E8" w:rsidRDefault="004534FD" w:rsidP="008D51A9">
            <w:pPr>
              <w:spacing w:before="60"/>
              <w:rPr>
                <w:ins w:id="162" w:author="Ramachandran M G." w:date="2017-10-26T15:18:00Z"/>
                <w:rFonts w:cs="Calibri"/>
                <w:sz w:val="16"/>
              </w:rPr>
            </w:pPr>
            <w:ins w:id="163" w:author="Ramachandran M G." w:date="2017-10-26T15:21:00Z">
              <w:r>
                <w:rPr>
                  <w:rFonts w:cs="Calibri"/>
                  <w:sz w:val="16"/>
                </w:rPr>
                <w:t>Uint8</w:t>
              </w:r>
            </w:ins>
          </w:p>
        </w:tc>
        <w:tc>
          <w:tcPr>
            <w:tcW w:w="1147" w:type="dxa"/>
          </w:tcPr>
          <w:p w:rsidR="004534FD" w:rsidRPr="00AA38E8" w:rsidRDefault="004534FD" w:rsidP="004534FD">
            <w:pPr>
              <w:spacing w:before="60"/>
              <w:rPr>
                <w:ins w:id="164" w:author="Ramachandran M G." w:date="2017-10-26T15:18:00Z"/>
                <w:rFonts w:cs="Calibri"/>
                <w:sz w:val="16"/>
              </w:rPr>
            </w:pPr>
            <w:ins w:id="165" w:author="Ramachandran M G." w:date="2017-10-26T15:18:00Z">
              <w:r>
                <w:rPr>
                  <w:rFonts w:cs="Calibri"/>
                  <w:sz w:val="16"/>
                </w:rPr>
                <w:t>0U</w:t>
              </w:r>
            </w:ins>
          </w:p>
        </w:tc>
        <w:tc>
          <w:tcPr>
            <w:tcW w:w="990" w:type="dxa"/>
          </w:tcPr>
          <w:p w:rsidR="004534FD" w:rsidRPr="00AA38E8" w:rsidRDefault="004534FD" w:rsidP="008D51A9">
            <w:pPr>
              <w:spacing w:before="60"/>
              <w:rPr>
                <w:ins w:id="166" w:author="Ramachandran M G." w:date="2017-10-26T15:18:00Z"/>
                <w:rFonts w:cs="Calibri"/>
                <w:sz w:val="16"/>
              </w:rPr>
            </w:pPr>
            <w:ins w:id="167" w:author="Ramachandran M G." w:date="2017-10-26T15:18:00Z">
              <w:r>
                <w:rPr>
                  <w:rFonts w:cs="Calibri"/>
                  <w:sz w:val="16"/>
                </w:rPr>
                <w:t xml:space="preserve">  255U</w:t>
              </w:r>
            </w:ins>
          </w:p>
        </w:tc>
      </w:tr>
      <w:tr w:rsidR="004534FD" w:rsidRPr="00AA38E8" w:rsidTr="008D51A9">
        <w:trPr>
          <w:ins w:id="168" w:author="Ramachandran M G." w:date="2017-10-26T15:18:00Z"/>
        </w:trPr>
        <w:tc>
          <w:tcPr>
            <w:tcW w:w="1779" w:type="dxa"/>
          </w:tcPr>
          <w:p w:rsidR="004534FD" w:rsidRPr="00AA38E8" w:rsidRDefault="004534FD" w:rsidP="008D51A9">
            <w:pPr>
              <w:spacing w:before="60"/>
              <w:rPr>
                <w:ins w:id="169" w:author="Ramachandran M G." w:date="2017-10-26T15:18:00Z"/>
                <w:rFonts w:cs="Calibri"/>
                <w:b/>
                <w:bCs/>
                <w:sz w:val="16"/>
              </w:rPr>
            </w:pPr>
            <w:ins w:id="170" w:author="Ramachandran M G." w:date="2017-10-26T15:18:00Z">
              <w:r w:rsidRPr="00AA38E8">
                <w:rPr>
                  <w:rFonts w:cs="Calibri"/>
                  <w:b/>
                  <w:bCs/>
                  <w:sz w:val="16"/>
                </w:rPr>
                <w:t>Return Value</w:t>
              </w:r>
            </w:ins>
          </w:p>
        </w:tc>
        <w:tc>
          <w:tcPr>
            <w:tcW w:w="4179" w:type="dxa"/>
          </w:tcPr>
          <w:p w:rsidR="004534FD" w:rsidRPr="00AA38E8" w:rsidRDefault="004534FD" w:rsidP="008D51A9">
            <w:pPr>
              <w:spacing w:before="60"/>
              <w:rPr>
                <w:ins w:id="171" w:author="Ramachandran M G." w:date="2017-10-26T15:18:00Z"/>
                <w:rFonts w:cs="Calibri"/>
                <w:sz w:val="16"/>
              </w:rPr>
            </w:pPr>
            <w:ins w:id="172" w:author="Ramachandran M G." w:date="2017-10-26T15:22:00Z">
              <w:r w:rsidRPr="004534FD">
                <w:rPr>
                  <w:rFonts w:cs="Calibri"/>
                  <w:sz w:val="16"/>
                </w:rPr>
                <w:t>IvtrLoaMtgtnEna_Cnt_T_logl</w:t>
              </w:r>
            </w:ins>
          </w:p>
        </w:tc>
        <w:tc>
          <w:tcPr>
            <w:tcW w:w="990" w:type="dxa"/>
          </w:tcPr>
          <w:p w:rsidR="004534FD" w:rsidRPr="00AA38E8" w:rsidRDefault="004534FD" w:rsidP="004534FD">
            <w:pPr>
              <w:spacing w:before="60"/>
              <w:rPr>
                <w:ins w:id="173" w:author="Ramachandran M G." w:date="2017-10-26T15:18:00Z"/>
                <w:rFonts w:cs="Calibri"/>
                <w:sz w:val="16"/>
              </w:rPr>
            </w:pPr>
            <w:ins w:id="174" w:author="Ramachandran M G." w:date="2017-10-26T15:22:00Z">
              <w:r>
                <w:rPr>
                  <w:rFonts w:cs="Calibri"/>
                  <w:sz w:val="16"/>
                </w:rPr>
                <w:t>boolean</w:t>
              </w:r>
            </w:ins>
          </w:p>
        </w:tc>
        <w:tc>
          <w:tcPr>
            <w:tcW w:w="1147" w:type="dxa"/>
          </w:tcPr>
          <w:p w:rsidR="004534FD" w:rsidRPr="00AA38E8" w:rsidRDefault="004534FD" w:rsidP="008D51A9">
            <w:pPr>
              <w:spacing w:before="60"/>
              <w:rPr>
                <w:ins w:id="175" w:author="Ramachandran M G." w:date="2017-10-26T15:18:00Z"/>
                <w:rFonts w:cs="Calibri"/>
                <w:sz w:val="16"/>
              </w:rPr>
            </w:pPr>
            <w:ins w:id="176" w:author="Ramachandran M G." w:date="2017-10-26T15:22:00Z">
              <w:r>
                <w:rPr>
                  <w:rFonts w:cs="Calibri"/>
                  <w:sz w:val="16"/>
                </w:rPr>
                <w:t>FALSE</w:t>
              </w:r>
            </w:ins>
          </w:p>
        </w:tc>
        <w:tc>
          <w:tcPr>
            <w:tcW w:w="990" w:type="dxa"/>
          </w:tcPr>
          <w:p w:rsidR="004534FD" w:rsidRPr="00AA38E8" w:rsidRDefault="004534FD" w:rsidP="008D51A9">
            <w:pPr>
              <w:spacing w:before="60"/>
              <w:rPr>
                <w:ins w:id="177" w:author="Ramachandran M G." w:date="2017-10-26T15:18:00Z"/>
                <w:rFonts w:cs="Calibri"/>
                <w:sz w:val="16"/>
              </w:rPr>
            </w:pPr>
            <w:ins w:id="178" w:author="Ramachandran M G." w:date="2017-10-26T15:18:00Z">
              <w:r>
                <w:rPr>
                  <w:rFonts w:cs="Calibri"/>
                  <w:sz w:val="16"/>
                </w:rPr>
                <w:t xml:space="preserve"> TRUE</w:t>
              </w:r>
            </w:ins>
          </w:p>
        </w:tc>
      </w:tr>
    </w:tbl>
    <w:p w:rsidR="004534FD" w:rsidRDefault="004534FD" w:rsidP="004534FD">
      <w:pPr>
        <w:pStyle w:val="Heading2"/>
        <w:numPr>
          <w:ilvl w:val="3"/>
          <w:numId w:val="11"/>
        </w:numPr>
        <w:spacing w:after="60"/>
        <w:rPr>
          <w:ins w:id="179" w:author="Ramachandran M G." w:date="2017-10-26T15:18:00Z"/>
          <w:rFonts w:ascii="Calibri" w:hAnsi="Calibri" w:cs="Calibri"/>
        </w:rPr>
      </w:pPr>
      <w:bookmarkStart w:id="180" w:name="_Toc496013228"/>
      <w:ins w:id="181" w:author="Ramachandran M G." w:date="2017-10-26T15:18:00Z">
        <w:r>
          <w:rPr>
            <w:rFonts w:ascii="Calibri" w:hAnsi="Calibri" w:cs="Calibri"/>
          </w:rPr>
          <w:t>Design Rationale</w:t>
        </w:r>
        <w:bookmarkEnd w:id="180"/>
      </w:ins>
    </w:p>
    <w:p w:rsidR="004534FD" w:rsidRPr="006F194B" w:rsidRDefault="004534FD" w:rsidP="004534FD">
      <w:pPr>
        <w:rPr>
          <w:ins w:id="182" w:author="Ramachandran M G." w:date="2017-10-26T15:18:00Z"/>
          <w:rFonts w:cs="Calibri"/>
        </w:rPr>
      </w:pPr>
      <w:ins w:id="183" w:author="Ramachandran M G." w:date="2017-10-26T15:18:00Z">
        <w:r w:rsidRPr="00923E87">
          <w:rPr>
            <w:rFonts w:cs="Calibri"/>
          </w:rPr>
          <w:t>None</w:t>
        </w:r>
        <w:r>
          <w:rPr>
            <w:rFonts w:cs="Calibri"/>
          </w:rPr>
          <w:t>.</w:t>
        </w:r>
      </w:ins>
    </w:p>
    <w:p w:rsidR="004534FD" w:rsidRDefault="004534FD" w:rsidP="004534FD">
      <w:pPr>
        <w:pStyle w:val="Heading2"/>
        <w:numPr>
          <w:ilvl w:val="3"/>
          <w:numId w:val="11"/>
        </w:numPr>
        <w:spacing w:after="60"/>
        <w:rPr>
          <w:ins w:id="184" w:author="Ramachandran M G." w:date="2017-10-26T15:18:00Z"/>
          <w:rFonts w:ascii="Calibri" w:hAnsi="Calibri" w:cs="Calibri"/>
        </w:rPr>
      </w:pPr>
      <w:bookmarkStart w:id="185" w:name="_Toc496013229"/>
      <w:ins w:id="186" w:author="Ramachandran M G." w:date="2017-10-26T15:18:00Z">
        <w:r>
          <w:rPr>
            <w:rFonts w:ascii="Calibri" w:hAnsi="Calibri" w:cs="Calibri"/>
          </w:rPr>
          <w:t>Processing</w:t>
        </w:r>
        <w:bookmarkEnd w:id="185"/>
      </w:ins>
    </w:p>
    <w:p w:rsidR="004534FD" w:rsidRDefault="004534FD" w:rsidP="004534FD">
      <w:pPr>
        <w:rPr>
          <w:ins w:id="187" w:author="Ramachandran M G." w:date="2017-10-26T15:18:00Z"/>
        </w:rPr>
      </w:pPr>
      <w:ins w:id="188" w:author="Ramachandran M G." w:date="2017-10-26T15:18:00Z">
        <w:r w:rsidRPr="00F44962">
          <w:rPr>
            <w:rFonts w:cs="Calibri"/>
          </w:rPr>
          <w:t>Refer to the “</w:t>
        </w:r>
        <w:r w:rsidR="00DB53F7">
          <w:rPr>
            <w:rFonts w:cs="Calibri"/>
            <w:sz w:val="16"/>
          </w:rPr>
          <w:t>Decoder</w:t>
        </w:r>
        <w:r w:rsidRPr="00F44962">
          <w:t>” block of the Simulink model of the design.</w:t>
        </w:r>
      </w:ins>
    </w:p>
    <w:p w:rsidR="004534FD" w:rsidRDefault="004534FD" w:rsidP="008C6874">
      <w:pPr>
        <w:rPr>
          <w:rFonts w:cs="Calibri"/>
        </w:rPr>
      </w:pPr>
    </w:p>
    <w:p w:rsidR="008C6874" w:rsidRPr="00AA38E8" w:rsidRDefault="008C6874" w:rsidP="008C6874">
      <w:pPr>
        <w:pStyle w:val="Heading2"/>
        <w:spacing w:after="60"/>
        <w:rPr>
          <w:rFonts w:ascii="Calibri" w:hAnsi="Calibri" w:cs="Calibri"/>
        </w:rPr>
      </w:pPr>
      <w:bookmarkStart w:id="189" w:name="_Toc421011542"/>
      <w:bookmarkStart w:id="190" w:name="_Toc469502702"/>
      <w:r>
        <w:rPr>
          <w:rFonts w:ascii="Calibri" w:hAnsi="Calibri" w:cs="Calibri"/>
        </w:rPr>
        <w:lastRenderedPageBreak/>
        <w:t>GLOBAL</w:t>
      </w:r>
      <w:r w:rsidRPr="00AA38E8">
        <w:rPr>
          <w:rFonts w:ascii="Calibri" w:hAnsi="Calibri" w:cs="Calibri"/>
        </w:rPr>
        <w:t xml:space="preserve"> Function/Macro Definitions</w:t>
      </w:r>
      <w:bookmarkEnd w:id="189"/>
      <w:bookmarkEnd w:id="190"/>
    </w:p>
    <w:p w:rsidR="008C6874" w:rsidRDefault="00BB10C3" w:rsidP="00BB10C3">
      <w:pPr>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191" w:name="_Toc418080076"/>
      <w:bookmarkStart w:id="192" w:name="_Toc421709921"/>
      <w:bookmarkStart w:id="193" w:name="_Toc469502703"/>
      <w:r w:rsidRPr="002E3F2E">
        <w:rPr>
          <w:rFonts w:ascii="Calibri" w:hAnsi="Calibri"/>
        </w:rPr>
        <w:lastRenderedPageBreak/>
        <w:t>Known</w:t>
      </w:r>
      <w:r w:rsidRPr="00AA38E8">
        <w:rPr>
          <w:rFonts w:ascii="Calibri" w:hAnsi="Calibri" w:cs="Calibri"/>
        </w:rPr>
        <w:t xml:space="preserve"> Limitations with Design</w:t>
      </w:r>
      <w:bookmarkEnd w:id="191"/>
      <w:bookmarkEnd w:id="192"/>
      <w:bookmarkEnd w:id="193"/>
    </w:p>
    <w:p w:rsidR="00DB53F7" w:rsidRDefault="002C3A14" w:rsidP="002C3A14">
      <w:pPr>
        <w:pStyle w:val="ListParagraph"/>
        <w:numPr>
          <w:ilvl w:val="0"/>
          <w:numId w:val="24"/>
        </w:numPr>
        <w:rPr>
          <w:ins w:id="194" w:author="Ramachandran M G." w:date="2017-10-26T15:33:00Z"/>
          <w:b/>
          <w:bCs/>
          <w:color w:val="FF0000"/>
        </w:rPr>
        <w:pPrChange w:id="195" w:author="Ramachandran M G." w:date="2017-10-26T15:30:00Z">
          <w:pPr/>
        </w:pPrChange>
      </w:pPr>
      <w:ins w:id="196" w:author="Ramachandran M G." w:date="2017-10-26T15:29:00Z">
        <w:r w:rsidRPr="002C3A14">
          <w:rPr>
            <w:b/>
            <w:bCs/>
            <w:color w:val="FF0000"/>
            <w:rPrChange w:id="197" w:author="Ramachandran M G." w:date="2017-10-26T15:30:00Z">
              <w:rPr/>
            </w:rPrChange>
          </w:rPr>
          <w:t xml:space="preserve">In Init function </w:t>
        </w:r>
      </w:ins>
      <w:ins w:id="198" w:author="Ramachandran M G." w:date="2017-10-26T15:28:00Z">
        <w:r w:rsidR="00DB53F7" w:rsidRPr="002C3A14">
          <w:rPr>
            <w:b/>
            <w:bCs/>
            <w:color w:val="FF0000"/>
            <w:rPrChange w:id="199" w:author="Ramachandran M G." w:date="2017-10-26T15:30:00Z">
              <w:rPr/>
            </w:rPrChange>
          </w:rPr>
          <w:t xml:space="preserve">CurrMeasLoaMtgtnEna and FetLoaMtgtnEna are terminated. </w:t>
        </w:r>
      </w:ins>
      <w:ins w:id="200" w:author="Ramachandran M G." w:date="2017-10-26T15:30:00Z">
        <w:r>
          <w:rPr>
            <w:b/>
            <w:bCs/>
            <w:color w:val="FF0000"/>
          </w:rPr>
          <w:t>In Periodic1</w:t>
        </w:r>
      </w:ins>
      <w:ins w:id="201" w:author="Ramachandran M G." w:date="2017-10-26T15:31:00Z">
        <w:r>
          <w:rPr>
            <w:b/>
            <w:bCs/>
            <w:color w:val="FF0000"/>
          </w:rPr>
          <w:t xml:space="preserve"> </w:t>
        </w:r>
        <w:r w:rsidRPr="008D51A9">
          <w:rPr>
            <w:b/>
            <w:bCs/>
            <w:color w:val="FF0000"/>
          </w:rPr>
          <w:t>CurrMeasLoaMtgtnEna</w:t>
        </w:r>
        <w:r>
          <w:rPr>
            <w:b/>
            <w:bCs/>
            <w:color w:val="FF0000"/>
          </w:rPr>
          <w:t xml:space="preserve"> is terminated. </w:t>
        </w:r>
      </w:ins>
      <w:ins w:id="202" w:author="Ramachandran M G." w:date="2017-10-26T15:32:00Z">
        <w:r w:rsidRPr="008D51A9">
          <w:rPr>
            <w:b/>
            <w:bCs/>
            <w:color w:val="FF0000"/>
          </w:rPr>
          <w:t>These flags need not be computed at all.</w:t>
        </w:r>
      </w:ins>
    </w:p>
    <w:p w:rsidR="00D60117" w:rsidRPr="002C3A14" w:rsidRDefault="00D60117" w:rsidP="00D60117">
      <w:pPr>
        <w:pStyle w:val="ListParagraph"/>
        <w:numPr>
          <w:ilvl w:val="0"/>
          <w:numId w:val="24"/>
        </w:numPr>
        <w:rPr>
          <w:ins w:id="203" w:author="Ramachandran M G." w:date="2017-10-26T15:30:00Z"/>
          <w:b/>
          <w:bCs/>
          <w:color w:val="FF0000"/>
          <w:rPrChange w:id="204" w:author="Ramachandran M G." w:date="2017-10-26T15:30:00Z">
            <w:rPr>
              <w:ins w:id="205" w:author="Ramachandran M G." w:date="2017-10-26T15:30:00Z"/>
            </w:rPr>
          </w:rPrChange>
        </w:rPr>
        <w:pPrChange w:id="206" w:author="Ramachandran M G." w:date="2017-10-26T15:30:00Z">
          <w:pPr/>
        </w:pPrChange>
      </w:pPr>
      <w:ins w:id="207" w:author="Ramachandran M G." w:date="2017-10-26T15:33:00Z">
        <w:r w:rsidRPr="00D60117">
          <w:rPr>
            <w:b/>
            <w:bCs/>
            <w:color w:val="FF0000"/>
          </w:rPr>
          <w:t>MotAndThermProtnLoaMod</w:t>
        </w:r>
        <w:r>
          <w:rPr>
            <w:b/>
            <w:bCs/>
            <w:color w:val="FF0000"/>
          </w:rPr>
          <w:t xml:space="preserve"> input readable to init runnable also. It is need to update in Data Di</w:t>
        </w:r>
      </w:ins>
      <w:ins w:id="208" w:author="Ramachandran M G." w:date="2017-10-26T15:34:00Z">
        <w:r>
          <w:rPr>
            <w:b/>
            <w:bCs/>
            <w:color w:val="FF0000"/>
          </w:rPr>
          <w:t>ctionary.</w:t>
        </w:r>
      </w:ins>
      <w:bookmarkStart w:id="209" w:name="_GoBack"/>
      <w:bookmarkEnd w:id="209"/>
    </w:p>
    <w:p w:rsidR="002C3A14" w:rsidRPr="004666B2" w:rsidRDefault="002C3A14" w:rsidP="00DB53F7">
      <w:pPr>
        <w:rPr>
          <w:ins w:id="210" w:author="Ramachandran M G." w:date="2017-10-26T15:28:00Z"/>
          <w:b/>
          <w:bCs/>
          <w:color w:val="FF0000"/>
          <w:szCs w:val="20"/>
          <w:lang w:bidi="ar-SA"/>
        </w:rPr>
      </w:pPr>
    </w:p>
    <w:p w:rsidR="00531B8C" w:rsidDel="00DB53F7" w:rsidRDefault="00626CFA" w:rsidP="00531B8C">
      <w:pPr>
        <w:rPr>
          <w:del w:id="211" w:author="Ramachandran M G." w:date="2017-10-26T15:28:00Z"/>
          <w:rFonts w:cs="Calibri"/>
        </w:rPr>
      </w:pPr>
      <w:del w:id="212" w:author="Ramachandran M G." w:date="2017-10-26T15:28:00Z">
        <w:r w:rsidDel="00DB53F7">
          <w:rPr>
            <w:rFonts w:cs="Calibri"/>
          </w:rPr>
          <w:delText>None</w:delText>
        </w:r>
      </w:del>
    </w:p>
    <w:p w:rsidR="00531B8C" w:rsidRPr="00E75CFE" w:rsidRDefault="00531B8C" w:rsidP="00531B8C">
      <w:pPr>
        <w:pStyle w:val="Heading1"/>
        <w:ind w:left="562" w:hanging="562"/>
        <w:rPr>
          <w:rFonts w:ascii="Calibri" w:hAnsi="Calibri" w:cs="Calibri"/>
        </w:rPr>
      </w:pPr>
      <w:bookmarkStart w:id="213" w:name="_Toc382297449"/>
      <w:bookmarkStart w:id="214" w:name="_Toc418080077"/>
      <w:bookmarkStart w:id="215" w:name="_Toc421709922"/>
      <w:bookmarkStart w:id="216" w:name="_Toc469502704"/>
      <w:r w:rsidRPr="00E75CFE">
        <w:rPr>
          <w:rFonts w:ascii="Calibri" w:hAnsi="Calibri" w:cs="Calibri"/>
        </w:rPr>
        <w:lastRenderedPageBreak/>
        <w:t>UNIT TEST CONSIDERATION</w:t>
      </w:r>
      <w:bookmarkEnd w:id="213"/>
      <w:bookmarkEnd w:id="214"/>
      <w:bookmarkEnd w:id="215"/>
      <w:bookmarkEnd w:id="216"/>
    </w:p>
    <w:p w:rsidR="009A0049" w:rsidRPr="00A907A7" w:rsidRDefault="005C0D84" w:rsidP="00A907A7">
      <w:pPr>
        <w:pStyle w:val="ListParagraph"/>
        <w:numPr>
          <w:ilvl w:val="0"/>
          <w:numId w:val="23"/>
        </w:numPr>
        <w:rPr>
          <w:rFonts w:ascii="Arial" w:hAnsi="Arial" w:cs="Arial"/>
          <w:color w:val="222222"/>
          <w:sz w:val="19"/>
          <w:szCs w:val="19"/>
          <w:shd w:val="clear" w:color="auto" w:fill="FFFFFF"/>
        </w:rPr>
      </w:pPr>
      <w:r w:rsidRPr="00A907A7">
        <w:rPr>
          <w:rFonts w:ascii="Arial" w:hAnsi="Arial" w:cs="Arial"/>
          <w:color w:val="222222"/>
          <w:sz w:val="19"/>
          <w:szCs w:val="19"/>
          <w:shd w:val="clear" w:color="auto" w:fill="FFFFFF"/>
        </w:rPr>
        <w:t>Function UseInpLowr to be tested only as called by the component; input and output ranges will not be reached.</w:t>
      </w:r>
    </w:p>
    <w:p w:rsidR="005C0D84" w:rsidRPr="00531B8C" w:rsidRDefault="009A0049" w:rsidP="00A907A7">
      <w:pPr>
        <w:pStyle w:val="ListParagraph"/>
        <w:numPr>
          <w:ilvl w:val="0"/>
          <w:numId w:val="23"/>
        </w:numPr>
        <w:rPr>
          <w:lang w:bidi="ar-SA"/>
        </w:rPr>
      </w:pPr>
      <w:r w:rsidRPr="004202A8">
        <w:rPr>
          <w:rFonts w:ascii="Arial" w:hAnsi="Arial" w:cs="Arial"/>
          <w:color w:val="222222"/>
          <w:sz w:val="19"/>
          <w:szCs w:val="19"/>
          <w:shd w:val="clear" w:color="auto" w:fill="FFFFFF"/>
        </w:rPr>
        <w:t>Function UseInpLowr</w:t>
      </w:r>
      <w:r>
        <w:rPr>
          <w:rFonts w:ascii="Arial" w:hAnsi="Arial" w:cs="Arial"/>
          <w:color w:val="222222"/>
          <w:sz w:val="19"/>
          <w:szCs w:val="19"/>
          <w:shd w:val="clear" w:color="auto" w:fill="FFFFFF"/>
        </w:rPr>
        <w:t xml:space="preserve">’s </w:t>
      </w:r>
      <w:r w:rsidR="005C0D84" w:rsidRPr="005C0D84">
        <w:rPr>
          <w:lang w:bidi="ar-SA"/>
        </w:rPr>
        <w:t>TableX must have strictly increasing elements</w:t>
      </w:r>
      <w:r>
        <w:rPr>
          <w:lang w:bidi="ar-SA"/>
        </w:rPr>
        <w:t>.</w:t>
      </w:r>
    </w:p>
    <w:p w:rsidR="00786BDF" w:rsidRPr="00A158C7" w:rsidRDefault="00786BDF" w:rsidP="000B37D5">
      <w:pPr>
        <w:pStyle w:val="Heading7"/>
      </w:pPr>
      <w:bookmarkStart w:id="217" w:name="_Toc469502705"/>
      <w:r w:rsidRPr="00A158C7">
        <w:lastRenderedPageBreak/>
        <w:t>Abbreviations and Acronyms</w:t>
      </w:r>
      <w:bookmarkEnd w:id="2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218" w:name="_Toc469502706"/>
      <w:r w:rsidRPr="00A158C7">
        <w:lastRenderedPageBreak/>
        <w:t>Glossary</w:t>
      </w:r>
      <w:bookmarkEnd w:id="218"/>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219" w:name="_Toc469502707"/>
      <w:r w:rsidRPr="00A158C7">
        <w:lastRenderedPageBreak/>
        <w:t>References</w:t>
      </w:r>
      <w:bookmarkEnd w:id="2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220" w:name="_Ref313612389"/>
            <w:r>
              <w:t>AUTOSAR Specification of Memory Mapping (Link:</w:t>
            </w:r>
            <w:hyperlink r:id="rId15" w:history="1">
              <w:r w:rsidRPr="00F35C33">
                <w:rPr>
                  <w:rStyle w:val="Hyperlink"/>
                </w:rPr>
                <w:t>AUTOSAR_SWS_MemoryMapping.pdf</w:t>
              </w:r>
            </w:hyperlink>
            <w:r>
              <w:t>)</w:t>
            </w:r>
            <w:bookmarkEnd w:id="220"/>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3E4BFE" w:rsidP="00B758D2">
            <w:pPr>
              <w:rPr>
                <w:lang w:bidi="ar-SA"/>
              </w:rPr>
            </w:pPr>
            <w:r>
              <w:rPr>
                <w:lang w:bidi="ar-SA"/>
              </w:rPr>
              <w:t>EA4 02</w:t>
            </w:r>
            <w:r w:rsidR="00AC4CD8">
              <w:rPr>
                <w:lang w:bidi="ar-SA"/>
              </w:rPr>
              <w:t>.00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C508DC" w:rsidP="00B758D2">
            <w:pPr>
              <w:keepNext/>
            </w:pPr>
            <w:hyperlink r:id="rId16" w:history="1">
              <w:bookmarkStart w:id="221" w:name="_Ref335300243"/>
              <w:r w:rsidR="00531B8C" w:rsidRPr="00FC427F">
                <w:t>Software Naming Conventions.doc</w:t>
              </w:r>
              <w:bookmarkEnd w:id="221"/>
            </w:hyperlink>
          </w:p>
        </w:tc>
        <w:tc>
          <w:tcPr>
            <w:tcW w:w="2091" w:type="dxa"/>
            <w:shd w:val="clear" w:color="auto" w:fill="auto"/>
          </w:tcPr>
          <w:p w:rsidR="00531B8C" w:rsidRDefault="00531B8C" w:rsidP="00B758D2">
            <w:pPr>
              <w:rPr>
                <w:lang w:bidi="ar-SA"/>
              </w:rPr>
            </w:pPr>
            <w:r>
              <w:rPr>
                <w:lang w:bidi="ar-SA"/>
              </w:rPr>
              <w:t>1.0</w:t>
            </w:r>
          </w:p>
        </w:tc>
      </w:tr>
      <w:tr w:rsidR="00531B8C" w:rsidRPr="00A158C7" w:rsidTr="00B758D2">
        <w:tc>
          <w:tcPr>
            <w:tcW w:w="738" w:type="dxa"/>
            <w:shd w:val="clear" w:color="auto" w:fill="auto"/>
          </w:tcPr>
          <w:p w:rsidR="00531B8C" w:rsidRDefault="00531B8C" w:rsidP="00B758D2">
            <w:pPr>
              <w:jc w:val="center"/>
            </w:pPr>
            <w:r>
              <w:t>4</w:t>
            </w:r>
          </w:p>
        </w:tc>
        <w:bookmarkStart w:id="222"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222"/>
          </w:p>
        </w:tc>
        <w:tc>
          <w:tcPr>
            <w:tcW w:w="2091" w:type="dxa"/>
            <w:shd w:val="clear" w:color="auto" w:fill="auto"/>
          </w:tcPr>
          <w:p w:rsidR="00531B8C" w:rsidRDefault="00531B8C" w:rsidP="00B758D2">
            <w:pPr>
              <w:rPr>
                <w:lang w:bidi="ar-SA"/>
              </w:rPr>
            </w:pPr>
            <w:r>
              <w:rPr>
                <w:lang w:bidi="ar-SA"/>
              </w:rPr>
              <w:t>2.</w:t>
            </w:r>
            <w:r w:rsidR="00492FF3">
              <w:rPr>
                <w:lang w:bidi="ar-SA"/>
              </w:rPr>
              <w:t>1</w:t>
            </w:r>
          </w:p>
        </w:tc>
      </w:tr>
      <w:tr w:rsidR="003E4BFE" w:rsidRPr="00A158C7" w:rsidTr="00B758D2">
        <w:tc>
          <w:tcPr>
            <w:tcW w:w="738" w:type="dxa"/>
            <w:shd w:val="clear" w:color="auto" w:fill="auto"/>
          </w:tcPr>
          <w:p w:rsidR="003E4BFE" w:rsidRDefault="003E4BFE" w:rsidP="003E4BFE">
            <w:pPr>
              <w:jc w:val="center"/>
              <w:rPr>
                <w:rFonts w:cs="Calibri"/>
                <w:lang w:bidi="ar-SA"/>
              </w:rPr>
            </w:pPr>
            <w:r>
              <w:rPr>
                <w:rFonts w:cs="Calibri"/>
                <w:lang w:bidi="ar-SA"/>
              </w:rPr>
              <w:t>5</w:t>
            </w:r>
          </w:p>
        </w:tc>
        <w:tc>
          <w:tcPr>
            <w:tcW w:w="6458" w:type="dxa"/>
            <w:shd w:val="clear" w:color="auto" w:fill="auto"/>
          </w:tcPr>
          <w:p w:rsidR="003E4BFE" w:rsidRDefault="003E4BFE" w:rsidP="0066409A">
            <w:pPr>
              <w:rPr>
                <w:rFonts w:cs="Calibri"/>
                <w:szCs w:val="19"/>
              </w:rPr>
            </w:pPr>
            <w:r>
              <w:rPr>
                <w:rFonts w:cs="Calibri"/>
                <w:lang w:bidi="ar-SA"/>
              </w:rPr>
              <w:t xml:space="preserve">FDD – </w:t>
            </w:r>
            <w:r w:rsidRPr="0029083C">
              <w:rPr>
                <w:rFonts w:cs="Calibri"/>
                <w:lang w:bidi="ar-SA"/>
              </w:rPr>
              <w:t>SF009A_DutyCycThermProtn</w:t>
            </w:r>
            <w:r>
              <w:rPr>
                <w:rFonts w:cs="Calibri"/>
                <w:lang w:bidi="ar-SA"/>
              </w:rPr>
              <w:t>_Design</w:t>
            </w:r>
          </w:p>
        </w:tc>
        <w:tc>
          <w:tcPr>
            <w:tcW w:w="2091" w:type="dxa"/>
            <w:shd w:val="clear" w:color="auto" w:fill="auto"/>
          </w:tcPr>
          <w:p w:rsidR="003E4BFE" w:rsidRDefault="003E4BFE" w:rsidP="0066409A">
            <w:pPr>
              <w:rPr>
                <w:rFonts w:cs="Calibri"/>
                <w:lang w:bidi="ar-SA"/>
              </w:rPr>
            </w:pPr>
            <w:r>
              <w:rPr>
                <w:rFonts w:cs="Calibri"/>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7"/>
      <w:footerReference w:type="default" r:id="rId18"/>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9B9" w:rsidRDefault="005909B9">
      <w:r>
        <w:separator/>
      </w:r>
    </w:p>
  </w:endnote>
  <w:endnote w:type="continuationSeparator" w:id="0">
    <w:p w:rsidR="005909B9" w:rsidRDefault="00590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C508DC" w:rsidRPr="00B10816" w:rsidTr="00866672">
      <w:tc>
        <w:tcPr>
          <w:tcW w:w="1667" w:type="pct"/>
          <w:vAlign w:val="center"/>
        </w:tcPr>
        <w:p w:rsidR="00C508DC" w:rsidRPr="00B10816" w:rsidRDefault="00C508DC"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r>
            <w:rPr>
              <w:sz w:val="16"/>
              <w:szCs w:val="16"/>
            </w:rPr>
            <w:t>DutyCycThermProtn</w:t>
          </w:r>
          <w:r>
            <w:rPr>
              <w:sz w:val="16"/>
              <w:szCs w:val="16"/>
            </w:rPr>
            <w:fldChar w:fldCharType="end"/>
          </w:r>
        </w:p>
        <w:p w:rsidR="00C508DC" w:rsidRPr="00B10816" w:rsidRDefault="00C508DC"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C508DC" w:rsidRDefault="00C508DC"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ins w:id="223" w:author="Ramachandran M G." w:date="2017-10-26T12:05:00Z">
            <w:r>
              <w:rPr>
                <w:sz w:val="16"/>
                <w:szCs w:val="16"/>
              </w:rPr>
              <w:t>Oct</w:t>
            </w:r>
          </w:ins>
          <w:del w:id="224" w:author="Ramachandran M G." w:date="2017-10-26T12:05:00Z">
            <w:r w:rsidDel="00C508DC">
              <w:rPr>
                <w:sz w:val="16"/>
                <w:szCs w:val="16"/>
              </w:rPr>
              <w:delText>Dec</w:delText>
            </w:r>
          </w:del>
          <w:r>
            <w:rPr>
              <w:sz w:val="16"/>
              <w:szCs w:val="16"/>
            </w:rPr>
            <w:t xml:space="preserve"> </w:t>
          </w:r>
          <w:ins w:id="225" w:author="Ramachandran M G." w:date="2017-10-26T12:05:00Z">
            <w:r>
              <w:rPr>
                <w:sz w:val="16"/>
                <w:szCs w:val="16"/>
              </w:rPr>
              <w:t>25</w:t>
            </w:r>
          </w:ins>
          <w:del w:id="226" w:author="Ramachandran M G." w:date="2017-10-26T12:05:00Z">
            <w:r w:rsidDel="00C508DC">
              <w:rPr>
                <w:sz w:val="16"/>
                <w:szCs w:val="16"/>
              </w:rPr>
              <w:delText>14</w:delText>
            </w:r>
          </w:del>
          <w:r>
            <w:rPr>
              <w:sz w:val="16"/>
              <w:szCs w:val="16"/>
            </w:rPr>
            <w:t>, 201</w:t>
          </w:r>
          <w:del w:id="227" w:author="Ramachandran M G." w:date="2017-10-26T12:05:00Z">
            <w:r w:rsidDel="00C508DC">
              <w:rPr>
                <w:sz w:val="16"/>
                <w:szCs w:val="16"/>
              </w:rPr>
              <w:delText>6</w:delText>
            </w:r>
          </w:del>
          <w:r>
            <w:rPr>
              <w:sz w:val="16"/>
              <w:szCs w:val="16"/>
            </w:rPr>
            <w:fldChar w:fldCharType="end"/>
          </w:r>
          <w:ins w:id="228" w:author="Ramachandran M G." w:date="2017-10-26T12:05:00Z">
            <w:r>
              <w:rPr>
                <w:sz w:val="16"/>
                <w:szCs w:val="16"/>
              </w:rPr>
              <w:t>7</w:t>
            </w:r>
          </w:ins>
        </w:p>
        <w:p w:rsidR="00C508DC" w:rsidRPr="00B10816" w:rsidRDefault="00C508DC"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Content>
            <w:p w:rsidR="00C508DC" w:rsidRPr="00B10816" w:rsidRDefault="00C508DC" w:rsidP="00B10816">
              <w:pPr>
                <w:pStyle w:val="Footer"/>
                <w:spacing w:after="0"/>
                <w:jc w:val="right"/>
                <w:rPr>
                  <w:sz w:val="16"/>
                  <w:szCs w:val="16"/>
                </w:rPr>
              </w:pPr>
              <w:r>
                <w:rPr>
                  <w:sz w:val="16"/>
                  <w:szCs w:val="16"/>
                </w:rPr>
                <w:t>Module Design Document</w:t>
              </w:r>
            </w:p>
          </w:sdtContent>
        </w:sdt>
        <w:p w:rsidR="00C508DC" w:rsidRPr="00B10816" w:rsidRDefault="00C508DC"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D60117">
            <w:rPr>
              <w:b/>
              <w:noProof/>
              <w:sz w:val="16"/>
              <w:szCs w:val="16"/>
            </w:rPr>
            <w:t>15</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D60117">
            <w:rPr>
              <w:b/>
              <w:noProof/>
              <w:sz w:val="16"/>
              <w:szCs w:val="16"/>
            </w:rPr>
            <w:t>19</w:t>
          </w:r>
          <w:r w:rsidRPr="00B10816">
            <w:rPr>
              <w:b/>
              <w:sz w:val="16"/>
              <w:szCs w:val="16"/>
            </w:rPr>
            <w:fldChar w:fldCharType="end"/>
          </w:r>
        </w:p>
      </w:tc>
    </w:tr>
  </w:tbl>
  <w:p w:rsidR="00C508DC" w:rsidRPr="00B10816" w:rsidRDefault="00C508DC"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9B9" w:rsidRDefault="005909B9">
      <w:r>
        <w:separator/>
      </w:r>
    </w:p>
  </w:footnote>
  <w:footnote w:type="continuationSeparator" w:id="0">
    <w:p w:rsidR="005909B9" w:rsidRDefault="005909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C508DC" w:rsidRPr="008969C4" w:rsidTr="00866672">
      <w:trPr>
        <w:trHeight w:val="438"/>
      </w:trPr>
      <w:tc>
        <w:tcPr>
          <w:tcW w:w="1443" w:type="pct"/>
        </w:tcPr>
        <w:p w:rsidR="00C508DC" w:rsidRPr="008969C4" w:rsidRDefault="00C508DC"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C508DC" w:rsidRPr="00891F29" w:rsidRDefault="00C508DC" w:rsidP="00B10816">
          <w:pPr>
            <w:pStyle w:val="Header"/>
            <w:spacing w:after="0"/>
            <w:jc w:val="right"/>
            <w:rPr>
              <w:sz w:val="16"/>
              <w:szCs w:val="20"/>
            </w:rPr>
          </w:pPr>
          <w:r w:rsidRPr="00891F29">
            <w:rPr>
              <w:sz w:val="16"/>
              <w:szCs w:val="20"/>
            </w:rPr>
            <w:t>Nexteer Automotive Confidential Proprietary Information</w:t>
          </w:r>
        </w:p>
        <w:p w:rsidR="00C508DC" w:rsidRDefault="00C508DC" w:rsidP="00B10816">
          <w:pPr>
            <w:pStyle w:val="Header"/>
            <w:spacing w:after="0"/>
            <w:jc w:val="right"/>
            <w:rPr>
              <w:sz w:val="16"/>
              <w:szCs w:val="20"/>
            </w:rPr>
          </w:pPr>
          <w:r w:rsidRPr="00891F29">
            <w:rPr>
              <w:sz w:val="16"/>
              <w:szCs w:val="20"/>
            </w:rPr>
            <w:t>Do Not Copy/Distribute Without Prior Permission</w:t>
          </w:r>
        </w:p>
        <w:p w:rsidR="00C508DC" w:rsidRPr="008969C4" w:rsidRDefault="00C508DC" w:rsidP="00B10816">
          <w:pPr>
            <w:pStyle w:val="Header"/>
            <w:spacing w:after="0"/>
            <w:jc w:val="right"/>
            <w:rPr>
              <w:szCs w:val="20"/>
            </w:rPr>
          </w:pPr>
          <w:r w:rsidRPr="000B0DB8">
            <w:rPr>
              <w:sz w:val="16"/>
              <w:szCs w:val="20"/>
            </w:rPr>
            <w:t>This Document Is Uncontrolled When Printed – Verify Version Before Use</w:t>
          </w:r>
        </w:p>
      </w:tc>
    </w:tr>
  </w:tbl>
  <w:p w:rsidR="00C508DC" w:rsidRDefault="00C508DC">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CD15A6"/>
    <w:multiLevelType w:val="hybridMultilevel"/>
    <w:tmpl w:val="8C30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2DD57F0E"/>
    <w:multiLevelType w:val="hybridMultilevel"/>
    <w:tmpl w:val="F63A9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4DF90AEB"/>
    <w:multiLevelType w:val="hybridMultilevel"/>
    <w:tmpl w:val="7FF8F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5"/>
  </w:num>
  <w:num w:numId="13">
    <w:abstractNumId w:val="12"/>
  </w:num>
  <w:num w:numId="14">
    <w:abstractNumId w:val="10"/>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4"/>
  </w:num>
  <w:num w:numId="23">
    <w:abstractNumId w:val="11"/>
  </w:num>
  <w:num w:numId="24">
    <w:abstractNumId w:val="17"/>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achandran M G.">
    <w15:presenceInfo w15:providerId="None" w15:userId="Ramachandran M 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B10"/>
    <w:rsid w:val="000040A2"/>
    <w:rsid w:val="00007584"/>
    <w:rsid w:val="00010BFD"/>
    <w:rsid w:val="00015232"/>
    <w:rsid w:val="000201AB"/>
    <w:rsid w:val="00030567"/>
    <w:rsid w:val="00030607"/>
    <w:rsid w:val="000318E7"/>
    <w:rsid w:val="0004234C"/>
    <w:rsid w:val="00050B91"/>
    <w:rsid w:val="000515DF"/>
    <w:rsid w:val="000558D3"/>
    <w:rsid w:val="000573ED"/>
    <w:rsid w:val="00057E0F"/>
    <w:rsid w:val="00063A7A"/>
    <w:rsid w:val="0006437B"/>
    <w:rsid w:val="0006733C"/>
    <w:rsid w:val="000718C3"/>
    <w:rsid w:val="00076DD2"/>
    <w:rsid w:val="00077B10"/>
    <w:rsid w:val="00080924"/>
    <w:rsid w:val="00096B85"/>
    <w:rsid w:val="000A5FB2"/>
    <w:rsid w:val="000B01C4"/>
    <w:rsid w:val="000B0DB8"/>
    <w:rsid w:val="000B37D5"/>
    <w:rsid w:val="000B5C1E"/>
    <w:rsid w:val="000B6648"/>
    <w:rsid w:val="000E0B71"/>
    <w:rsid w:val="000E102A"/>
    <w:rsid w:val="000E3512"/>
    <w:rsid w:val="000E548A"/>
    <w:rsid w:val="000E6320"/>
    <w:rsid w:val="00101127"/>
    <w:rsid w:val="00102C25"/>
    <w:rsid w:val="00105535"/>
    <w:rsid w:val="00105C99"/>
    <w:rsid w:val="001063C7"/>
    <w:rsid w:val="00107593"/>
    <w:rsid w:val="00111423"/>
    <w:rsid w:val="00113021"/>
    <w:rsid w:val="00114319"/>
    <w:rsid w:val="001161D2"/>
    <w:rsid w:val="001278D4"/>
    <w:rsid w:val="00133350"/>
    <w:rsid w:val="00135743"/>
    <w:rsid w:val="00143686"/>
    <w:rsid w:val="001449F2"/>
    <w:rsid w:val="00144BD1"/>
    <w:rsid w:val="00145E51"/>
    <w:rsid w:val="00152830"/>
    <w:rsid w:val="001605F9"/>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1C34"/>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59E"/>
    <w:rsid w:val="002518E0"/>
    <w:rsid w:val="00252485"/>
    <w:rsid w:val="00252716"/>
    <w:rsid w:val="00253686"/>
    <w:rsid w:val="00253DE2"/>
    <w:rsid w:val="002540D9"/>
    <w:rsid w:val="00256656"/>
    <w:rsid w:val="00256D7F"/>
    <w:rsid w:val="00260133"/>
    <w:rsid w:val="00273A0B"/>
    <w:rsid w:val="00276797"/>
    <w:rsid w:val="002905EB"/>
    <w:rsid w:val="002A3DCD"/>
    <w:rsid w:val="002A4407"/>
    <w:rsid w:val="002A46ED"/>
    <w:rsid w:val="002A6127"/>
    <w:rsid w:val="002B094F"/>
    <w:rsid w:val="002B1587"/>
    <w:rsid w:val="002B2B02"/>
    <w:rsid w:val="002B4230"/>
    <w:rsid w:val="002B6E4E"/>
    <w:rsid w:val="002B6ED1"/>
    <w:rsid w:val="002B7D4B"/>
    <w:rsid w:val="002C0D07"/>
    <w:rsid w:val="002C3A14"/>
    <w:rsid w:val="002D2079"/>
    <w:rsid w:val="002D4CF3"/>
    <w:rsid w:val="002D7C01"/>
    <w:rsid w:val="002E08B6"/>
    <w:rsid w:val="002E0FEE"/>
    <w:rsid w:val="002E3467"/>
    <w:rsid w:val="002E4849"/>
    <w:rsid w:val="002E7E59"/>
    <w:rsid w:val="002F3801"/>
    <w:rsid w:val="002F5C2E"/>
    <w:rsid w:val="00307A0F"/>
    <w:rsid w:val="00312179"/>
    <w:rsid w:val="003129E3"/>
    <w:rsid w:val="00314939"/>
    <w:rsid w:val="00322E8C"/>
    <w:rsid w:val="00323F85"/>
    <w:rsid w:val="003267EF"/>
    <w:rsid w:val="00326A13"/>
    <w:rsid w:val="00327A5B"/>
    <w:rsid w:val="00330ED1"/>
    <w:rsid w:val="003313B5"/>
    <w:rsid w:val="0034184E"/>
    <w:rsid w:val="00341ED6"/>
    <w:rsid w:val="00347652"/>
    <w:rsid w:val="003521F0"/>
    <w:rsid w:val="00361921"/>
    <w:rsid w:val="00362B86"/>
    <w:rsid w:val="00362CE5"/>
    <w:rsid w:val="00363C87"/>
    <w:rsid w:val="00364BF7"/>
    <w:rsid w:val="00364F00"/>
    <w:rsid w:val="0038221D"/>
    <w:rsid w:val="003849A4"/>
    <w:rsid w:val="00385119"/>
    <w:rsid w:val="00387BF4"/>
    <w:rsid w:val="00393DBF"/>
    <w:rsid w:val="0039543F"/>
    <w:rsid w:val="003A5B2A"/>
    <w:rsid w:val="003A66AD"/>
    <w:rsid w:val="003B4A55"/>
    <w:rsid w:val="003D456D"/>
    <w:rsid w:val="003E4BFE"/>
    <w:rsid w:val="003F18D9"/>
    <w:rsid w:val="003F3205"/>
    <w:rsid w:val="00405E64"/>
    <w:rsid w:val="00410E30"/>
    <w:rsid w:val="004147D1"/>
    <w:rsid w:val="00431255"/>
    <w:rsid w:val="00436F3E"/>
    <w:rsid w:val="004377FE"/>
    <w:rsid w:val="00444F99"/>
    <w:rsid w:val="004526E6"/>
    <w:rsid w:val="004534FD"/>
    <w:rsid w:val="004538E2"/>
    <w:rsid w:val="00453CBC"/>
    <w:rsid w:val="00460D68"/>
    <w:rsid w:val="004610FA"/>
    <w:rsid w:val="00462B18"/>
    <w:rsid w:val="00462D3A"/>
    <w:rsid w:val="00463B3D"/>
    <w:rsid w:val="00467BB2"/>
    <w:rsid w:val="00480A9D"/>
    <w:rsid w:val="00482BAD"/>
    <w:rsid w:val="004863BF"/>
    <w:rsid w:val="004907B4"/>
    <w:rsid w:val="00492FF3"/>
    <w:rsid w:val="00496E7C"/>
    <w:rsid w:val="00497491"/>
    <w:rsid w:val="004A0EA5"/>
    <w:rsid w:val="004A3AD6"/>
    <w:rsid w:val="004C1331"/>
    <w:rsid w:val="004C7CA0"/>
    <w:rsid w:val="004D0FAD"/>
    <w:rsid w:val="004D5D37"/>
    <w:rsid w:val="004D6D66"/>
    <w:rsid w:val="004E0FB2"/>
    <w:rsid w:val="004E39D0"/>
    <w:rsid w:val="004E74A1"/>
    <w:rsid w:val="004F3C64"/>
    <w:rsid w:val="004F6F53"/>
    <w:rsid w:val="00507960"/>
    <w:rsid w:val="00510DB3"/>
    <w:rsid w:val="00514FCB"/>
    <w:rsid w:val="005200B6"/>
    <w:rsid w:val="00527EC6"/>
    <w:rsid w:val="00531B8C"/>
    <w:rsid w:val="0053510E"/>
    <w:rsid w:val="005366FA"/>
    <w:rsid w:val="00540486"/>
    <w:rsid w:val="00540749"/>
    <w:rsid w:val="00541D9D"/>
    <w:rsid w:val="00541E2D"/>
    <w:rsid w:val="00545C21"/>
    <w:rsid w:val="0054769F"/>
    <w:rsid w:val="00550110"/>
    <w:rsid w:val="00551E95"/>
    <w:rsid w:val="00553CD9"/>
    <w:rsid w:val="0057603F"/>
    <w:rsid w:val="00580C6B"/>
    <w:rsid w:val="00585674"/>
    <w:rsid w:val="0058629C"/>
    <w:rsid w:val="005909B9"/>
    <w:rsid w:val="00591CEF"/>
    <w:rsid w:val="00592519"/>
    <w:rsid w:val="005955D1"/>
    <w:rsid w:val="005A14F8"/>
    <w:rsid w:val="005A1C6A"/>
    <w:rsid w:val="005A3EDE"/>
    <w:rsid w:val="005A77EF"/>
    <w:rsid w:val="005A7FC5"/>
    <w:rsid w:val="005B3586"/>
    <w:rsid w:val="005B6300"/>
    <w:rsid w:val="005B6345"/>
    <w:rsid w:val="005B674C"/>
    <w:rsid w:val="005B74F1"/>
    <w:rsid w:val="005C0D84"/>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06D8B"/>
    <w:rsid w:val="006114E3"/>
    <w:rsid w:val="00614D08"/>
    <w:rsid w:val="006171B3"/>
    <w:rsid w:val="006224AE"/>
    <w:rsid w:val="00626CFA"/>
    <w:rsid w:val="00633FE1"/>
    <w:rsid w:val="00635297"/>
    <w:rsid w:val="006374FA"/>
    <w:rsid w:val="00637791"/>
    <w:rsid w:val="00637B16"/>
    <w:rsid w:val="00637F4F"/>
    <w:rsid w:val="00646455"/>
    <w:rsid w:val="00652410"/>
    <w:rsid w:val="00656AFD"/>
    <w:rsid w:val="00660449"/>
    <w:rsid w:val="0066409A"/>
    <w:rsid w:val="00665E4E"/>
    <w:rsid w:val="00667AE7"/>
    <w:rsid w:val="00673A6E"/>
    <w:rsid w:val="0067549A"/>
    <w:rsid w:val="0067654E"/>
    <w:rsid w:val="006811FF"/>
    <w:rsid w:val="00681E5A"/>
    <w:rsid w:val="006845E9"/>
    <w:rsid w:val="00686ED4"/>
    <w:rsid w:val="0069657C"/>
    <w:rsid w:val="006A0F96"/>
    <w:rsid w:val="006A61EA"/>
    <w:rsid w:val="006A7C28"/>
    <w:rsid w:val="006B5229"/>
    <w:rsid w:val="006B5F56"/>
    <w:rsid w:val="006C12CB"/>
    <w:rsid w:val="006C2D7D"/>
    <w:rsid w:val="006D634C"/>
    <w:rsid w:val="006D785C"/>
    <w:rsid w:val="006E1C97"/>
    <w:rsid w:val="006F2855"/>
    <w:rsid w:val="006F3CF4"/>
    <w:rsid w:val="00702C1E"/>
    <w:rsid w:val="00707BA6"/>
    <w:rsid w:val="00715283"/>
    <w:rsid w:val="00715441"/>
    <w:rsid w:val="007219DD"/>
    <w:rsid w:val="00722EA8"/>
    <w:rsid w:val="00725671"/>
    <w:rsid w:val="00727610"/>
    <w:rsid w:val="00733BFC"/>
    <w:rsid w:val="00737A19"/>
    <w:rsid w:val="00751961"/>
    <w:rsid w:val="007567BB"/>
    <w:rsid w:val="0075721A"/>
    <w:rsid w:val="00765195"/>
    <w:rsid w:val="00767585"/>
    <w:rsid w:val="00770295"/>
    <w:rsid w:val="00773CA8"/>
    <w:rsid w:val="007761E7"/>
    <w:rsid w:val="007771C2"/>
    <w:rsid w:val="00784FF5"/>
    <w:rsid w:val="00786BDF"/>
    <w:rsid w:val="007A2CEC"/>
    <w:rsid w:val="007A3BEB"/>
    <w:rsid w:val="007A3D19"/>
    <w:rsid w:val="007B71B8"/>
    <w:rsid w:val="007C0067"/>
    <w:rsid w:val="007C2AF8"/>
    <w:rsid w:val="007C3A2E"/>
    <w:rsid w:val="007C4A1B"/>
    <w:rsid w:val="007C4B48"/>
    <w:rsid w:val="007D326F"/>
    <w:rsid w:val="007E00D7"/>
    <w:rsid w:val="007E0373"/>
    <w:rsid w:val="007E1C02"/>
    <w:rsid w:val="007E4EF4"/>
    <w:rsid w:val="007E625F"/>
    <w:rsid w:val="007E6421"/>
    <w:rsid w:val="007F0159"/>
    <w:rsid w:val="007F746C"/>
    <w:rsid w:val="008023A3"/>
    <w:rsid w:val="008068A5"/>
    <w:rsid w:val="008119C7"/>
    <w:rsid w:val="00817141"/>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8753B"/>
    <w:rsid w:val="00891F29"/>
    <w:rsid w:val="008943A3"/>
    <w:rsid w:val="00895757"/>
    <w:rsid w:val="008969C4"/>
    <w:rsid w:val="00897591"/>
    <w:rsid w:val="008A0BF7"/>
    <w:rsid w:val="008A1CA9"/>
    <w:rsid w:val="008A3268"/>
    <w:rsid w:val="008A3325"/>
    <w:rsid w:val="008A3DEA"/>
    <w:rsid w:val="008B2A08"/>
    <w:rsid w:val="008C31B1"/>
    <w:rsid w:val="008C47FB"/>
    <w:rsid w:val="008C4FBE"/>
    <w:rsid w:val="008C6874"/>
    <w:rsid w:val="008D1A6A"/>
    <w:rsid w:val="008D3DCA"/>
    <w:rsid w:val="008D69B7"/>
    <w:rsid w:val="008E5F47"/>
    <w:rsid w:val="008F09CA"/>
    <w:rsid w:val="008F11FD"/>
    <w:rsid w:val="008F1C9A"/>
    <w:rsid w:val="008F38B3"/>
    <w:rsid w:val="008F402B"/>
    <w:rsid w:val="008F4A9B"/>
    <w:rsid w:val="008F7506"/>
    <w:rsid w:val="009017D0"/>
    <w:rsid w:val="00904C31"/>
    <w:rsid w:val="00905396"/>
    <w:rsid w:val="00912AE0"/>
    <w:rsid w:val="0091328D"/>
    <w:rsid w:val="009132C7"/>
    <w:rsid w:val="0091423E"/>
    <w:rsid w:val="00921DE0"/>
    <w:rsid w:val="009253B7"/>
    <w:rsid w:val="00926383"/>
    <w:rsid w:val="0092752F"/>
    <w:rsid w:val="00930893"/>
    <w:rsid w:val="009318C4"/>
    <w:rsid w:val="009358E8"/>
    <w:rsid w:val="009369C6"/>
    <w:rsid w:val="00940874"/>
    <w:rsid w:val="00942D04"/>
    <w:rsid w:val="00945677"/>
    <w:rsid w:val="00947A9A"/>
    <w:rsid w:val="00947EA9"/>
    <w:rsid w:val="00957741"/>
    <w:rsid w:val="00957855"/>
    <w:rsid w:val="00964105"/>
    <w:rsid w:val="009643A3"/>
    <w:rsid w:val="00970DBB"/>
    <w:rsid w:val="0097381A"/>
    <w:rsid w:val="009751A6"/>
    <w:rsid w:val="009839AF"/>
    <w:rsid w:val="009877AA"/>
    <w:rsid w:val="00992EB9"/>
    <w:rsid w:val="009A0049"/>
    <w:rsid w:val="009B0C02"/>
    <w:rsid w:val="009B754B"/>
    <w:rsid w:val="009C5629"/>
    <w:rsid w:val="009C5E90"/>
    <w:rsid w:val="009C71A3"/>
    <w:rsid w:val="009C7F7D"/>
    <w:rsid w:val="009D1773"/>
    <w:rsid w:val="009D493A"/>
    <w:rsid w:val="009E234D"/>
    <w:rsid w:val="009E371E"/>
    <w:rsid w:val="009E6A87"/>
    <w:rsid w:val="009F3119"/>
    <w:rsid w:val="009F43FA"/>
    <w:rsid w:val="009F61AD"/>
    <w:rsid w:val="00A049EB"/>
    <w:rsid w:val="00A05B7E"/>
    <w:rsid w:val="00A158C7"/>
    <w:rsid w:val="00A21A9E"/>
    <w:rsid w:val="00A22ECB"/>
    <w:rsid w:val="00A25B61"/>
    <w:rsid w:val="00A2759B"/>
    <w:rsid w:val="00A365F0"/>
    <w:rsid w:val="00A37E34"/>
    <w:rsid w:val="00A566BF"/>
    <w:rsid w:val="00A639FF"/>
    <w:rsid w:val="00A6463B"/>
    <w:rsid w:val="00A656E4"/>
    <w:rsid w:val="00A71A73"/>
    <w:rsid w:val="00A72ADF"/>
    <w:rsid w:val="00A75159"/>
    <w:rsid w:val="00A75452"/>
    <w:rsid w:val="00A83207"/>
    <w:rsid w:val="00A85DD5"/>
    <w:rsid w:val="00A907A7"/>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37CB"/>
    <w:rsid w:val="00AE41D4"/>
    <w:rsid w:val="00AE55D3"/>
    <w:rsid w:val="00AE5C76"/>
    <w:rsid w:val="00AE730D"/>
    <w:rsid w:val="00AF57D8"/>
    <w:rsid w:val="00AF6D2A"/>
    <w:rsid w:val="00AF7DDD"/>
    <w:rsid w:val="00B0024F"/>
    <w:rsid w:val="00B10816"/>
    <w:rsid w:val="00B11BE8"/>
    <w:rsid w:val="00B154E6"/>
    <w:rsid w:val="00B21802"/>
    <w:rsid w:val="00B25BC7"/>
    <w:rsid w:val="00B25D10"/>
    <w:rsid w:val="00B35242"/>
    <w:rsid w:val="00B35F84"/>
    <w:rsid w:val="00B46D05"/>
    <w:rsid w:val="00B52330"/>
    <w:rsid w:val="00B557BA"/>
    <w:rsid w:val="00B5628C"/>
    <w:rsid w:val="00B629B6"/>
    <w:rsid w:val="00B647EA"/>
    <w:rsid w:val="00B72FDD"/>
    <w:rsid w:val="00B758D2"/>
    <w:rsid w:val="00B81B39"/>
    <w:rsid w:val="00B81C1B"/>
    <w:rsid w:val="00B85D5F"/>
    <w:rsid w:val="00B90198"/>
    <w:rsid w:val="00B92693"/>
    <w:rsid w:val="00B92F19"/>
    <w:rsid w:val="00B9722C"/>
    <w:rsid w:val="00BA089B"/>
    <w:rsid w:val="00BA0D62"/>
    <w:rsid w:val="00BA11F9"/>
    <w:rsid w:val="00BA5041"/>
    <w:rsid w:val="00BA7BCD"/>
    <w:rsid w:val="00BB10C3"/>
    <w:rsid w:val="00BB166E"/>
    <w:rsid w:val="00BB4210"/>
    <w:rsid w:val="00BC45C7"/>
    <w:rsid w:val="00BC6B0F"/>
    <w:rsid w:val="00BD17E2"/>
    <w:rsid w:val="00BD2498"/>
    <w:rsid w:val="00BD29F5"/>
    <w:rsid w:val="00BD676F"/>
    <w:rsid w:val="00BD7322"/>
    <w:rsid w:val="00BE10FA"/>
    <w:rsid w:val="00BE7F06"/>
    <w:rsid w:val="00BF5242"/>
    <w:rsid w:val="00C0276C"/>
    <w:rsid w:val="00C04F32"/>
    <w:rsid w:val="00C109E0"/>
    <w:rsid w:val="00C145F2"/>
    <w:rsid w:val="00C169FE"/>
    <w:rsid w:val="00C22A00"/>
    <w:rsid w:val="00C2356B"/>
    <w:rsid w:val="00C2565D"/>
    <w:rsid w:val="00C373E0"/>
    <w:rsid w:val="00C375E8"/>
    <w:rsid w:val="00C508DC"/>
    <w:rsid w:val="00C515A0"/>
    <w:rsid w:val="00C5313F"/>
    <w:rsid w:val="00C53F02"/>
    <w:rsid w:val="00C54CBD"/>
    <w:rsid w:val="00C57304"/>
    <w:rsid w:val="00C62193"/>
    <w:rsid w:val="00C629DD"/>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D4380"/>
    <w:rsid w:val="00CE1AE1"/>
    <w:rsid w:val="00CF089D"/>
    <w:rsid w:val="00CF0E43"/>
    <w:rsid w:val="00CF107F"/>
    <w:rsid w:val="00CF2A9A"/>
    <w:rsid w:val="00CF5BE3"/>
    <w:rsid w:val="00CF7EF0"/>
    <w:rsid w:val="00D00A39"/>
    <w:rsid w:val="00D16229"/>
    <w:rsid w:val="00D229A6"/>
    <w:rsid w:val="00D23CB7"/>
    <w:rsid w:val="00D26802"/>
    <w:rsid w:val="00D30924"/>
    <w:rsid w:val="00D4065B"/>
    <w:rsid w:val="00D42EF2"/>
    <w:rsid w:val="00D443E7"/>
    <w:rsid w:val="00D51275"/>
    <w:rsid w:val="00D57071"/>
    <w:rsid w:val="00D57F9F"/>
    <w:rsid w:val="00D60117"/>
    <w:rsid w:val="00D60445"/>
    <w:rsid w:val="00D67AEC"/>
    <w:rsid w:val="00D70B1D"/>
    <w:rsid w:val="00D757BC"/>
    <w:rsid w:val="00D762B8"/>
    <w:rsid w:val="00D775AC"/>
    <w:rsid w:val="00D77952"/>
    <w:rsid w:val="00D8298E"/>
    <w:rsid w:val="00D923B0"/>
    <w:rsid w:val="00DA5C5C"/>
    <w:rsid w:val="00DB0311"/>
    <w:rsid w:val="00DB1985"/>
    <w:rsid w:val="00DB213C"/>
    <w:rsid w:val="00DB3C1D"/>
    <w:rsid w:val="00DB53F7"/>
    <w:rsid w:val="00DC0959"/>
    <w:rsid w:val="00DC598C"/>
    <w:rsid w:val="00DD3B65"/>
    <w:rsid w:val="00DE23CE"/>
    <w:rsid w:val="00DE2FDE"/>
    <w:rsid w:val="00DF1DFE"/>
    <w:rsid w:val="00DF4415"/>
    <w:rsid w:val="00E020FC"/>
    <w:rsid w:val="00E03151"/>
    <w:rsid w:val="00E044C8"/>
    <w:rsid w:val="00E16D14"/>
    <w:rsid w:val="00E176AB"/>
    <w:rsid w:val="00E23E66"/>
    <w:rsid w:val="00E31AE9"/>
    <w:rsid w:val="00E3395D"/>
    <w:rsid w:val="00E3486C"/>
    <w:rsid w:val="00E35A9F"/>
    <w:rsid w:val="00E3609B"/>
    <w:rsid w:val="00E36420"/>
    <w:rsid w:val="00E46EBF"/>
    <w:rsid w:val="00E51408"/>
    <w:rsid w:val="00E52161"/>
    <w:rsid w:val="00E61FD9"/>
    <w:rsid w:val="00E648B6"/>
    <w:rsid w:val="00E6550B"/>
    <w:rsid w:val="00E9004B"/>
    <w:rsid w:val="00E91B55"/>
    <w:rsid w:val="00E946A1"/>
    <w:rsid w:val="00EA3594"/>
    <w:rsid w:val="00EB1228"/>
    <w:rsid w:val="00EB50D3"/>
    <w:rsid w:val="00ED3D2B"/>
    <w:rsid w:val="00EE263E"/>
    <w:rsid w:val="00EE26AB"/>
    <w:rsid w:val="00EE3BBC"/>
    <w:rsid w:val="00EE56B9"/>
    <w:rsid w:val="00EF190F"/>
    <w:rsid w:val="00F1257A"/>
    <w:rsid w:val="00F33BD1"/>
    <w:rsid w:val="00F36729"/>
    <w:rsid w:val="00F36CC2"/>
    <w:rsid w:val="00F417BB"/>
    <w:rsid w:val="00F4318C"/>
    <w:rsid w:val="00F43F8E"/>
    <w:rsid w:val="00F47C6F"/>
    <w:rsid w:val="00F513EA"/>
    <w:rsid w:val="00F51C8D"/>
    <w:rsid w:val="00F56F9A"/>
    <w:rsid w:val="00F602B0"/>
    <w:rsid w:val="00F62076"/>
    <w:rsid w:val="00F651F5"/>
    <w:rsid w:val="00F727CE"/>
    <w:rsid w:val="00F737FE"/>
    <w:rsid w:val="00F8363C"/>
    <w:rsid w:val="00F90FCC"/>
    <w:rsid w:val="00F91518"/>
    <w:rsid w:val="00F95E33"/>
    <w:rsid w:val="00F96558"/>
    <w:rsid w:val="00FB39DC"/>
    <w:rsid w:val="00FC02CC"/>
    <w:rsid w:val="00FC0EF9"/>
    <w:rsid w:val="00FC45EA"/>
    <w:rsid w:val="00FC5A02"/>
    <w:rsid w:val="00FC61FE"/>
    <w:rsid w:val="00FD293C"/>
    <w:rsid w:val="00FD60F0"/>
    <w:rsid w:val="00FE4C2E"/>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0F117D"/>
  <w15:docId w15:val="{040DFDD1-71E7-4394-AB6D-D3B96046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misagweb01.nexteer.com/eRoomReq/Files/erooms8/NextGeneration/0_fc55f/Software%20Naming%20Conventions%2003x(In%20Work).doc"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autosar.org/download/R4.0/AUTOSAR_SWS_MemoryMapping.pdf"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Nexteer\EA4_Development\SVN\04_Process_Management\02_Template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E22FEDD22C49E08D5BF4C8724BBB0E"/>
        <w:category>
          <w:name w:val="General"/>
          <w:gallery w:val="placeholder"/>
        </w:category>
        <w:types>
          <w:type w:val="bbPlcHdr"/>
        </w:types>
        <w:behaviors>
          <w:behavior w:val="content"/>
        </w:behaviors>
        <w:guid w:val="{DD3048B3-CDE1-438C-BB36-5E56CF10DDFA}"/>
      </w:docPartPr>
      <w:docPartBody>
        <w:p w:rsidR="00ED4B8A" w:rsidRDefault="00720CD7">
          <w:pPr>
            <w:pStyle w:val="FFE22FEDD22C49E08D5BF4C8724BBB0E"/>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CD7"/>
    <w:rsid w:val="000D05FE"/>
    <w:rsid w:val="000D2B17"/>
    <w:rsid w:val="00271793"/>
    <w:rsid w:val="002A4C75"/>
    <w:rsid w:val="004C5343"/>
    <w:rsid w:val="00567049"/>
    <w:rsid w:val="005D6581"/>
    <w:rsid w:val="007073D8"/>
    <w:rsid w:val="00720CD7"/>
    <w:rsid w:val="007552C8"/>
    <w:rsid w:val="007B0E70"/>
    <w:rsid w:val="008A1728"/>
    <w:rsid w:val="00994667"/>
    <w:rsid w:val="009E579C"/>
    <w:rsid w:val="00AD0C17"/>
    <w:rsid w:val="00AE11B6"/>
    <w:rsid w:val="00B60892"/>
    <w:rsid w:val="00C44E44"/>
    <w:rsid w:val="00C46194"/>
    <w:rsid w:val="00C76F94"/>
    <w:rsid w:val="00D16242"/>
    <w:rsid w:val="00DC3FCB"/>
    <w:rsid w:val="00ED4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FE22FEDD22C49E08D5BF4C8724BBB0E">
    <w:name w:val="FFE22FEDD22C49E08D5BF4C8724BBB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F225B5B-849A-4B4D-A2CA-E4DAFFEDE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1665</TotalTime>
  <Pages>19</Pages>
  <Words>1940</Words>
  <Characters>11059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12974</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Sarika Natu</dc:creator>
  <cp:lastModifiedBy>Ramachandran M G.</cp:lastModifiedBy>
  <cp:revision>97</cp:revision>
  <cp:lastPrinted>2014-12-17T17:01:00Z</cp:lastPrinted>
  <dcterms:created xsi:type="dcterms:W3CDTF">2015-10-02T10:49:00Z</dcterms:created>
  <dcterms:modified xsi:type="dcterms:W3CDTF">2017-10-26T10:04:00Z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DutyCycThermProtn</vt:lpwstr>
  </property>
  <property fmtid="{D5CDD505-2E9C-101B-9397-08002B2CF9AE}" pid="3" name="Template Version">
    <vt:lpwstr>EA4 01.00.00</vt:lpwstr>
  </property>
  <property fmtid="{D5CDD505-2E9C-101B-9397-08002B2CF9AE}" pid="4" name="Release Date">
    <vt:lpwstr>Dec 14, 2016</vt:lpwstr>
  </property>
  <property fmtid="{D5CDD505-2E9C-101B-9397-08002B2CF9AE}" pid="5" name="Location">
    <vt:lpwstr>Saginaw, MI, USA</vt:lpwstr>
  </property>
  <property fmtid="{D5CDD505-2E9C-101B-9397-08002B2CF9AE}" pid="6" name="Prepared by Group">
    <vt:lpwstr>Shruthi Raghavan</vt:lpwstr>
  </property>
  <property fmtid="{D5CDD505-2E9C-101B-9397-08002B2CF9AE}" pid="7" name="Prepared for Group">
    <vt:lpwstr>Software Engineering</vt:lpwstr>
  </property>
</Properties>
</file>