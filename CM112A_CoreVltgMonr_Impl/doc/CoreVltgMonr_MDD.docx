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EFBD098C265B4AF987C175151020F56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50C27"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ProjectName  \* MERGEFORMAT </w:instrText>
      </w:r>
      <w:r>
        <w:rPr>
          <w:rFonts w:cs="Calibri"/>
          <w:b/>
          <w:sz w:val="48"/>
          <w:szCs w:val="48"/>
        </w:rPr>
        <w:fldChar w:fldCharType="separate"/>
      </w:r>
      <w:proofErr w:type="spellStart"/>
      <w:r>
        <w:rPr>
          <w:rFonts w:cs="Calibri"/>
          <w:b/>
          <w:sz w:val="48"/>
          <w:szCs w:val="48"/>
        </w:rPr>
        <w:t>CoreVtlgMonr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Avinash James" w:date="2017-08-02T16:29:00Z">
        <w:r w:rsidRPr="007E0373" w:rsidDel="0075357D">
          <w:rPr>
            <w:b/>
            <w:sz w:val="36"/>
          </w:rPr>
          <w:fldChar w:fldCharType="begin"/>
        </w:r>
        <w:r w:rsidRPr="007E0373" w:rsidDel="0075357D">
          <w:rPr>
            <w:b/>
            <w:sz w:val="36"/>
          </w:rPr>
          <w:delInstrText xml:space="preserve"> DOCPROPERTY  "Release Date"  \* MERGEFORMAT </w:delInstrText>
        </w:r>
        <w:r w:rsidRPr="007E0373" w:rsidDel="0075357D">
          <w:rPr>
            <w:b/>
            <w:sz w:val="36"/>
          </w:rPr>
          <w:fldChar w:fldCharType="separate"/>
        </w:r>
        <w:r w:rsidR="00A50C27" w:rsidDel="0075357D">
          <w:rPr>
            <w:b/>
            <w:sz w:val="36"/>
          </w:rPr>
          <w:delText>May 19, 2017</w:delText>
        </w:r>
        <w:r w:rsidRPr="007E0373" w:rsidDel="0075357D">
          <w:rPr>
            <w:b/>
            <w:sz w:val="36"/>
          </w:rPr>
          <w:fldChar w:fldCharType="end"/>
        </w:r>
      </w:del>
      <w:ins w:id="1" w:author="Avinash James" w:date="2017-08-02T16:29:00Z">
        <w:r w:rsidR="0075357D" w:rsidRPr="007E0373">
          <w:rPr>
            <w:b/>
            <w:sz w:val="36"/>
          </w:rPr>
          <w:fldChar w:fldCharType="begin"/>
        </w:r>
        <w:r w:rsidR="0075357D" w:rsidRPr="007E0373">
          <w:rPr>
            <w:b/>
            <w:sz w:val="36"/>
          </w:rPr>
          <w:instrText xml:space="preserve"> DOCPROPERTY  "Release Date"  \* MERGEFORMAT </w:instrText>
        </w:r>
        <w:r w:rsidR="0075357D" w:rsidRPr="007E0373">
          <w:rPr>
            <w:b/>
            <w:sz w:val="36"/>
          </w:rPr>
          <w:fldChar w:fldCharType="separate"/>
        </w:r>
        <w:r w:rsidR="0075357D">
          <w:rPr>
            <w:b/>
            <w:sz w:val="36"/>
          </w:rPr>
          <w:t>Aug 2</w:t>
        </w:r>
        <w:r w:rsidR="0075357D">
          <w:rPr>
            <w:b/>
            <w:sz w:val="36"/>
          </w:rPr>
          <w:t>, 2017</w:t>
        </w:r>
        <w:r w:rsidR="0075357D" w:rsidRPr="007E0373">
          <w:rPr>
            <w:b/>
            <w:sz w:val="36"/>
          </w:rPr>
          <w:fldChar w:fldCharType="end"/>
        </w:r>
      </w:ins>
    </w:p>
    <w:p w:rsidR="007E0373" w:rsidRDefault="00A50C27">
      <w:pPr>
        <w:tabs>
          <w:tab w:val="left" w:pos="4320"/>
          <w:tab w:val="left" w:pos="8640"/>
        </w:tabs>
        <w:jc w:val="center"/>
        <w:rPr>
          <w:b/>
          <w:sz w:val="24"/>
        </w:rPr>
      </w:pPr>
      <w:r>
        <w:rPr>
          <w:b/>
          <w:sz w:val="24"/>
        </w:rPr>
        <w:t xml:space="preserve">Version : </w:t>
      </w:r>
      <w:r>
        <w:rPr>
          <w:b/>
          <w:sz w:val="24"/>
        </w:rPr>
        <w:fldChar w:fldCharType="begin"/>
      </w:r>
      <w:r>
        <w:rPr>
          <w:b/>
          <w:sz w:val="24"/>
        </w:rPr>
        <w:instrText xml:space="preserve"> DOCPROPERTY  "Document Version"  \* MERGEFORMAT </w:instrText>
      </w:r>
      <w:r>
        <w:rPr>
          <w:b/>
          <w:sz w:val="24"/>
        </w:rPr>
        <w:fldChar w:fldCharType="separate"/>
      </w:r>
      <w:ins w:id="2" w:author="Avinash James" w:date="2017-08-02T16:28:00Z">
        <w:r w:rsidR="0075357D">
          <w:rPr>
            <w:b/>
            <w:sz w:val="24"/>
          </w:rPr>
          <w:t>2</w:t>
        </w:r>
      </w:ins>
      <w:del w:id="3" w:author="Avinash James" w:date="2017-08-02T16:28:00Z">
        <w:r w:rsidDel="0075357D">
          <w:rPr>
            <w:b/>
            <w:sz w:val="24"/>
          </w:rPr>
          <w:delText>1</w:delText>
        </w:r>
      </w:del>
      <w:r>
        <w:rPr>
          <w:b/>
          <w:sz w:val="24"/>
        </w:rPr>
        <w:t>.0</w:t>
      </w:r>
      <w:r>
        <w:rPr>
          <w:b/>
          <w:sz w:val="24"/>
        </w:rPr>
        <w:fldChar w:fldCharType="end"/>
      </w: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A50C27" w:rsidP="00891F29">
      <w:pPr>
        <w:tabs>
          <w:tab w:val="left" w:pos="4320"/>
          <w:tab w:val="left" w:pos="8640"/>
        </w:tabs>
        <w:jc w:val="center"/>
        <w:rPr>
          <w:b/>
          <w:sz w:val="24"/>
        </w:rPr>
      </w:pPr>
      <w:del w:id="4" w:author="Avinash James" w:date="2017-08-02T16:29:00Z">
        <w:r w:rsidDel="0075357D">
          <w:rPr>
            <w:b/>
            <w:sz w:val="24"/>
          </w:rPr>
          <w:fldChar w:fldCharType="begin"/>
        </w:r>
        <w:r w:rsidDel="0075357D">
          <w:rPr>
            <w:b/>
            <w:sz w:val="24"/>
          </w:rPr>
          <w:delInstrText xml:space="preserve"> DOCPROPERTY  "Prepared by"  \* MERGEFORMAT </w:delInstrText>
        </w:r>
        <w:r w:rsidDel="0075357D">
          <w:rPr>
            <w:b/>
            <w:sz w:val="24"/>
          </w:rPr>
          <w:fldChar w:fldCharType="separate"/>
        </w:r>
        <w:r w:rsidDel="0075357D">
          <w:rPr>
            <w:b/>
            <w:sz w:val="24"/>
          </w:rPr>
          <w:delText>Shruthi Raghavan</w:delText>
        </w:r>
        <w:r w:rsidDel="0075357D">
          <w:rPr>
            <w:b/>
            <w:sz w:val="24"/>
          </w:rPr>
          <w:fldChar w:fldCharType="end"/>
        </w:r>
      </w:del>
      <w:ins w:id="5" w:author="Avinash James" w:date="2017-08-02T16:29:00Z">
        <w:r w:rsidR="0075357D">
          <w:rPr>
            <w:b/>
            <w:sz w:val="24"/>
          </w:rPr>
          <w:t>Software Group</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50C27">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50C2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9"/>
        <w:gridCol w:w="1890"/>
        <w:gridCol w:w="1168"/>
        <w:gridCol w:w="1404"/>
      </w:tblGrid>
      <w:tr w:rsidR="00383CB5" w:rsidRPr="00AA38E8" w:rsidTr="00383CB5">
        <w:tc>
          <w:tcPr>
            <w:tcW w:w="5289" w:type="dxa"/>
          </w:tcPr>
          <w:p w:rsidR="00383CB5" w:rsidRPr="00AA38E8" w:rsidRDefault="00383CB5" w:rsidP="00383CB5">
            <w:pPr>
              <w:jc w:val="center"/>
              <w:rPr>
                <w:rFonts w:cs="Calibri"/>
                <w:b/>
              </w:rPr>
            </w:pPr>
            <w:bookmarkStart w:id="6" w:name="_Toc348792978"/>
            <w:bookmarkStart w:id="7" w:name="_Toc348793074"/>
            <w:bookmarkStart w:id="8" w:name="_Toc348793965"/>
            <w:bookmarkStart w:id="9" w:name="_Toc349459173"/>
            <w:bookmarkStart w:id="10" w:name="_Toc349621609"/>
            <w:r w:rsidRPr="00AA38E8">
              <w:rPr>
                <w:rFonts w:cs="Calibri"/>
                <w:b/>
              </w:rPr>
              <w:t>Description</w:t>
            </w:r>
          </w:p>
        </w:tc>
        <w:tc>
          <w:tcPr>
            <w:tcW w:w="1890" w:type="dxa"/>
          </w:tcPr>
          <w:p w:rsidR="00383CB5" w:rsidRPr="00AA38E8" w:rsidRDefault="00383CB5" w:rsidP="00383CB5">
            <w:pPr>
              <w:jc w:val="center"/>
              <w:rPr>
                <w:rFonts w:cs="Calibri"/>
                <w:b/>
              </w:rPr>
            </w:pPr>
            <w:r w:rsidRPr="00AA38E8">
              <w:rPr>
                <w:rFonts w:cs="Calibri"/>
                <w:b/>
              </w:rPr>
              <w:t>Author</w:t>
            </w:r>
          </w:p>
        </w:tc>
        <w:tc>
          <w:tcPr>
            <w:tcW w:w="1168" w:type="dxa"/>
          </w:tcPr>
          <w:p w:rsidR="00383CB5" w:rsidRPr="00AA38E8" w:rsidRDefault="00383CB5" w:rsidP="00383CB5">
            <w:pPr>
              <w:jc w:val="center"/>
              <w:rPr>
                <w:rFonts w:cs="Calibri"/>
                <w:b/>
              </w:rPr>
            </w:pPr>
            <w:r w:rsidRPr="00AA38E8">
              <w:rPr>
                <w:rFonts w:cs="Calibri"/>
                <w:b/>
              </w:rPr>
              <w:t>Version</w:t>
            </w:r>
          </w:p>
        </w:tc>
        <w:tc>
          <w:tcPr>
            <w:tcW w:w="1404" w:type="dxa"/>
          </w:tcPr>
          <w:p w:rsidR="00383CB5" w:rsidRPr="00AA38E8" w:rsidRDefault="00383CB5" w:rsidP="00383CB5">
            <w:pPr>
              <w:jc w:val="center"/>
              <w:rPr>
                <w:rFonts w:cs="Calibri"/>
                <w:b/>
              </w:rPr>
            </w:pPr>
            <w:r w:rsidRPr="00AA38E8">
              <w:rPr>
                <w:rFonts w:cs="Calibri"/>
                <w:b/>
              </w:rPr>
              <w:t>Date</w:t>
            </w:r>
          </w:p>
        </w:tc>
      </w:tr>
      <w:tr w:rsidR="00383CB5" w:rsidRPr="00AA38E8" w:rsidTr="00383CB5">
        <w:tc>
          <w:tcPr>
            <w:tcW w:w="5289" w:type="dxa"/>
          </w:tcPr>
          <w:p w:rsidR="00383CB5" w:rsidRPr="00AA38E8" w:rsidRDefault="00383CB5" w:rsidP="00383CB5">
            <w:pPr>
              <w:rPr>
                <w:rFonts w:cs="Calibri"/>
              </w:rPr>
            </w:pPr>
            <w:r>
              <w:rPr>
                <w:rFonts w:cs="Calibri"/>
              </w:rPr>
              <w:t xml:space="preserve">Initial Version of Module Design Document for </w:t>
            </w:r>
            <w:proofErr w:type="spellStart"/>
            <w:r>
              <w:rPr>
                <w:rFonts w:cs="Calibri"/>
              </w:rPr>
              <w:t>CoreVltgMonr</w:t>
            </w:r>
            <w:proofErr w:type="spellEnd"/>
          </w:p>
        </w:tc>
        <w:tc>
          <w:tcPr>
            <w:tcW w:w="1890" w:type="dxa"/>
          </w:tcPr>
          <w:p w:rsidR="00383CB5" w:rsidRPr="00AA38E8" w:rsidRDefault="00383CB5" w:rsidP="00383CB5">
            <w:pPr>
              <w:jc w:val="center"/>
              <w:rPr>
                <w:rFonts w:cs="Calibri"/>
              </w:rPr>
            </w:pPr>
            <w:r>
              <w:rPr>
                <w:rFonts w:cs="Calibri"/>
              </w:rPr>
              <w:t>Shruthi Raghavan</w:t>
            </w:r>
          </w:p>
        </w:tc>
        <w:tc>
          <w:tcPr>
            <w:tcW w:w="1168" w:type="dxa"/>
          </w:tcPr>
          <w:p w:rsidR="00383CB5" w:rsidRPr="00AA38E8" w:rsidRDefault="00383CB5" w:rsidP="00383CB5">
            <w:pPr>
              <w:jc w:val="center"/>
              <w:rPr>
                <w:rFonts w:cs="Calibri"/>
              </w:rPr>
            </w:pPr>
            <w:r>
              <w:rPr>
                <w:rFonts w:cs="Calibri"/>
              </w:rPr>
              <w:t>1.0</w:t>
            </w:r>
          </w:p>
        </w:tc>
        <w:tc>
          <w:tcPr>
            <w:tcW w:w="1404" w:type="dxa"/>
          </w:tcPr>
          <w:p w:rsidR="00383CB5" w:rsidRPr="00AA38E8" w:rsidRDefault="00383CB5" w:rsidP="00383CB5">
            <w:pPr>
              <w:jc w:val="center"/>
              <w:rPr>
                <w:rFonts w:cs="Calibri"/>
              </w:rPr>
            </w:pPr>
            <w:r>
              <w:rPr>
                <w:rFonts w:cs="Calibri"/>
              </w:rPr>
              <w:t>19-May-2017</w:t>
            </w:r>
          </w:p>
        </w:tc>
      </w:tr>
      <w:tr w:rsidR="0075357D" w:rsidRPr="00AA38E8" w:rsidTr="00383CB5">
        <w:trPr>
          <w:ins w:id="11" w:author="Avinash James" w:date="2017-08-02T16:29:00Z"/>
        </w:trPr>
        <w:tc>
          <w:tcPr>
            <w:tcW w:w="5289" w:type="dxa"/>
          </w:tcPr>
          <w:p w:rsidR="0075357D" w:rsidRDefault="0075357D" w:rsidP="00383CB5">
            <w:pPr>
              <w:rPr>
                <w:ins w:id="12" w:author="Avinash James" w:date="2017-08-02T16:29:00Z"/>
                <w:rFonts w:cs="Calibri"/>
              </w:rPr>
            </w:pPr>
            <w:ins w:id="13" w:author="Avinash James" w:date="2017-08-02T16:29:00Z">
              <w:r>
                <w:rPr>
                  <w:rFonts w:cs="Calibri"/>
                </w:rPr>
                <w:t xml:space="preserve">Made CVM start up test as an </w:t>
              </w:r>
              <w:proofErr w:type="spellStart"/>
              <w:r>
                <w:rPr>
                  <w:rFonts w:cs="Calibri"/>
                </w:rPr>
                <w:t>Init</w:t>
              </w:r>
              <w:proofErr w:type="spellEnd"/>
              <w:r>
                <w:rPr>
                  <w:rFonts w:cs="Calibri"/>
                </w:rPr>
                <w:t xml:space="preserve"> function</w:t>
              </w:r>
            </w:ins>
          </w:p>
        </w:tc>
        <w:tc>
          <w:tcPr>
            <w:tcW w:w="1890" w:type="dxa"/>
          </w:tcPr>
          <w:p w:rsidR="0075357D" w:rsidRDefault="0075357D" w:rsidP="00383CB5">
            <w:pPr>
              <w:jc w:val="center"/>
              <w:rPr>
                <w:ins w:id="14" w:author="Avinash James" w:date="2017-08-02T16:29:00Z"/>
                <w:rFonts w:cs="Calibri"/>
              </w:rPr>
            </w:pPr>
            <w:ins w:id="15" w:author="Avinash James" w:date="2017-08-02T16:29:00Z">
              <w:r>
                <w:rPr>
                  <w:rFonts w:cs="Calibri"/>
                </w:rPr>
                <w:t>Avinash James</w:t>
              </w:r>
            </w:ins>
          </w:p>
        </w:tc>
        <w:tc>
          <w:tcPr>
            <w:tcW w:w="1168" w:type="dxa"/>
          </w:tcPr>
          <w:p w:rsidR="0075357D" w:rsidRDefault="0075357D" w:rsidP="00383CB5">
            <w:pPr>
              <w:jc w:val="center"/>
              <w:rPr>
                <w:ins w:id="16" w:author="Avinash James" w:date="2017-08-02T16:29:00Z"/>
                <w:rFonts w:cs="Calibri"/>
              </w:rPr>
            </w:pPr>
            <w:ins w:id="17" w:author="Avinash James" w:date="2017-08-02T16:29:00Z">
              <w:r>
                <w:rPr>
                  <w:rFonts w:cs="Calibri"/>
                </w:rPr>
                <w:t>2.0</w:t>
              </w:r>
            </w:ins>
          </w:p>
        </w:tc>
        <w:tc>
          <w:tcPr>
            <w:tcW w:w="1404" w:type="dxa"/>
          </w:tcPr>
          <w:p w:rsidR="0075357D" w:rsidRDefault="0075357D" w:rsidP="00383CB5">
            <w:pPr>
              <w:jc w:val="center"/>
              <w:rPr>
                <w:ins w:id="18" w:author="Avinash James" w:date="2017-08-02T16:29:00Z"/>
                <w:rFonts w:cs="Calibri"/>
              </w:rPr>
            </w:pPr>
            <w:ins w:id="19" w:author="Avinash James" w:date="2017-08-02T16:29:00Z">
              <w:r>
                <w:rPr>
                  <w:rFonts w:cs="Calibri"/>
                </w:rPr>
                <w:t>02-Aug-2017</w:t>
              </w:r>
            </w:ins>
          </w:p>
        </w:tc>
      </w:tr>
    </w:tbl>
    <w:p w:rsidR="0060359A" w:rsidRDefault="0060359A">
      <w:pPr>
        <w:spacing w:after="0"/>
        <w:rPr>
          <w:b/>
          <w:sz w:val="28"/>
          <w:szCs w:val="28"/>
          <w:u w:val="single"/>
        </w:rPr>
      </w:pPr>
    </w:p>
    <w:p w:rsidR="0060359A" w:rsidRPr="00383CB5" w:rsidRDefault="00EE3BBC">
      <w:pPr>
        <w:spacing w:after="0"/>
        <w:rPr>
          <w:b/>
          <w:sz w:val="28"/>
          <w:szCs w:val="28"/>
        </w:rPr>
      </w:pPr>
      <w:r w:rsidRPr="0060359A">
        <w:rPr>
          <w:b/>
          <w:sz w:val="28"/>
          <w:szCs w:val="28"/>
        </w:rPr>
        <w:br w:type="page"/>
      </w:r>
    </w:p>
    <w:p w:rsidR="00EC0E98"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EC0E98" w:rsidRDefault="00EC0E98">
      <w:pPr>
        <w:pStyle w:val="TOC1"/>
        <w:rPr>
          <w:rFonts w:eastAsiaTheme="minorEastAsia"/>
          <w:b w:val="0"/>
          <w:color w:val="auto"/>
          <w:kern w:val="0"/>
          <w:sz w:val="22"/>
          <w:szCs w:val="22"/>
          <w:lang w:val="en-US"/>
        </w:rPr>
      </w:pPr>
      <w:hyperlink w:anchor="_Toc483385396" w:history="1">
        <w:r w:rsidRPr="00160262">
          <w:rPr>
            <w:rStyle w:val="Hyperlink"/>
          </w:rPr>
          <w:t>1</w:t>
        </w:r>
        <w:r>
          <w:rPr>
            <w:rFonts w:eastAsiaTheme="minorEastAsia"/>
            <w:b w:val="0"/>
            <w:color w:val="auto"/>
            <w:kern w:val="0"/>
            <w:sz w:val="22"/>
            <w:szCs w:val="22"/>
            <w:lang w:val="en-US"/>
          </w:rPr>
          <w:tab/>
        </w:r>
        <w:r w:rsidRPr="00160262">
          <w:rPr>
            <w:rStyle w:val="Hyperlink"/>
          </w:rPr>
          <w:t>Introduction</w:t>
        </w:r>
        <w:r>
          <w:rPr>
            <w:webHidden/>
          </w:rPr>
          <w:tab/>
        </w:r>
        <w:r>
          <w:rPr>
            <w:webHidden/>
          </w:rPr>
          <w:fldChar w:fldCharType="begin"/>
        </w:r>
        <w:r>
          <w:rPr>
            <w:webHidden/>
          </w:rPr>
          <w:instrText xml:space="preserve"> PAGEREF _Toc483385396 \h </w:instrText>
        </w:r>
        <w:r>
          <w:rPr>
            <w:webHidden/>
          </w:rPr>
        </w:r>
        <w:r>
          <w:rPr>
            <w:webHidden/>
          </w:rPr>
          <w:fldChar w:fldCharType="separate"/>
        </w:r>
        <w:r>
          <w:rPr>
            <w:webHidden/>
          </w:rPr>
          <w:t>4</w:t>
        </w:r>
        <w:r>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397" w:history="1">
        <w:r w:rsidR="00EC0E98" w:rsidRPr="00160262">
          <w:rPr>
            <w:rStyle w:val="Hyperlink"/>
          </w:rPr>
          <w:t>1.1</w:t>
        </w:r>
        <w:r w:rsidR="00EC0E98">
          <w:rPr>
            <w:rFonts w:asciiTheme="minorHAnsi" w:eastAsiaTheme="minorEastAsia" w:hAnsiTheme="minorHAnsi"/>
            <w:color w:val="auto"/>
            <w:kern w:val="0"/>
            <w:szCs w:val="22"/>
          </w:rPr>
          <w:tab/>
        </w:r>
        <w:r w:rsidR="00EC0E98" w:rsidRPr="00160262">
          <w:rPr>
            <w:rStyle w:val="Hyperlink"/>
          </w:rPr>
          <w:t>Purpose</w:t>
        </w:r>
        <w:r w:rsidR="00EC0E98">
          <w:rPr>
            <w:webHidden/>
          </w:rPr>
          <w:tab/>
        </w:r>
        <w:r w:rsidR="00EC0E98">
          <w:rPr>
            <w:webHidden/>
          </w:rPr>
          <w:fldChar w:fldCharType="begin"/>
        </w:r>
        <w:r w:rsidR="00EC0E98">
          <w:rPr>
            <w:webHidden/>
          </w:rPr>
          <w:instrText xml:space="preserve"> PAGEREF _Toc483385397 \h </w:instrText>
        </w:r>
        <w:r w:rsidR="00EC0E98">
          <w:rPr>
            <w:webHidden/>
          </w:rPr>
        </w:r>
        <w:r w:rsidR="00EC0E98">
          <w:rPr>
            <w:webHidden/>
          </w:rPr>
          <w:fldChar w:fldCharType="separate"/>
        </w:r>
        <w:r w:rsidR="00EC0E98">
          <w:rPr>
            <w:webHidden/>
          </w:rPr>
          <w:t>4</w:t>
        </w:r>
        <w:r w:rsidR="00EC0E98">
          <w:rPr>
            <w:webHidden/>
          </w:rPr>
          <w:fldChar w:fldCharType="end"/>
        </w:r>
      </w:hyperlink>
    </w:p>
    <w:p w:rsidR="00EC0E98" w:rsidRDefault="000E1B0D">
      <w:pPr>
        <w:pStyle w:val="TOC1"/>
        <w:rPr>
          <w:rFonts w:eastAsiaTheme="minorEastAsia"/>
          <w:b w:val="0"/>
          <w:color w:val="auto"/>
          <w:kern w:val="0"/>
          <w:sz w:val="22"/>
          <w:szCs w:val="22"/>
          <w:lang w:val="en-US"/>
        </w:rPr>
      </w:pPr>
      <w:hyperlink w:anchor="_Toc483385398" w:history="1">
        <w:r w:rsidR="00EC0E98" w:rsidRPr="00160262">
          <w:rPr>
            <w:rStyle w:val="Hyperlink"/>
            <w:rFonts w:ascii="Calibri" w:hAnsi="Calibri" w:cs="Calibri"/>
          </w:rPr>
          <w:t>2</w:t>
        </w:r>
        <w:r w:rsidR="00EC0E98">
          <w:rPr>
            <w:rFonts w:eastAsiaTheme="minorEastAsia"/>
            <w:b w:val="0"/>
            <w:color w:val="auto"/>
            <w:kern w:val="0"/>
            <w:sz w:val="22"/>
            <w:szCs w:val="22"/>
            <w:lang w:val="en-US"/>
          </w:rPr>
          <w:tab/>
        </w:r>
        <w:r w:rsidR="00EC0E98" w:rsidRPr="00160262">
          <w:rPr>
            <w:rStyle w:val="Hyperlink"/>
            <w:rFonts w:ascii="Calibri" w:hAnsi="Calibri" w:cs="Calibri"/>
          </w:rPr>
          <w:t>CoreVtlgMonr &amp; High-Level Description</w:t>
        </w:r>
        <w:r w:rsidR="00EC0E98">
          <w:rPr>
            <w:webHidden/>
          </w:rPr>
          <w:tab/>
        </w:r>
        <w:r w:rsidR="00EC0E98">
          <w:rPr>
            <w:webHidden/>
          </w:rPr>
          <w:fldChar w:fldCharType="begin"/>
        </w:r>
        <w:r w:rsidR="00EC0E98">
          <w:rPr>
            <w:webHidden/>
          </w:rPr>
          <w:instrText xml:space="preserve"> PAGEREF _Toc483385398 \h </w:instrText>
        </w:r>
        <w:r w:rsidR="00EC0E98">
          <w:rPr>
            <w:webHidden/>
          </w:rPr>
        </w:r>
        <w:r w:rsidR="00EC0E98">
          <w:rPr>
            <w:webHidden/>
          </w:rPr>
          <w:fldChar w:fldCharType="separate"/>
        </w:r>
        <w:r w:rsidR="00EC0E98">
          <w:rPr>
            <w:webHidden/>
          </w:rPr>
          <w:t>5</w:t>
        </w:r>
        <w:r w:rsidR="00EC0E98">
          <w:rPr>
            <w:webHidden/>
          </w:rPr>
          <w:fldChar w:fldCharType="end"/>
        </w:r>
      </w:hyperlink>
    </w:p>
    <w:p w:rsidR="00EC0E98" w:rsidRDefault="000E1B0D">
      <w:pPr>
        <w:pStyle w:val="TOC1"/>
        <w:rPr>
          <w:rFonts w:eastAsiaTheme="minorEastAsia"/>
          <w:b w:val="0"/>
          <w:color w:val="auto"/>
          <w:kern w:val="0"/>
          <w:sz w:val="22"/>
          <w:szCs w:val="22"/>
          <w:lang w:val="en-US"/>
        </w:rPr>
      </w:pPr>
      <w:hyperlink w:anchor="_Toc483385399" w:history="1">
        <w:r w:rsidR="00EC0E98" w:rsidRPr="00160262">
          <w:rPr>
            <w:rStyle w:val="Hyperlink"/>
            <w:rFonts w:ascii="Calibri" w:hAnsi="Calibri" w:cs="Calibri"/>
          </w:rPr>
          <w:t>3</w:t>
        </w:r>
        <w:r w:rsidR="00EC0E98">
          <w:rPr>
            <w:rFonts w:eastAsiaTheme="minorEastAsia"/>
            <w:b w:val="0"/>
            <w:color w:val="auto"/>
            <w:kern w:val="0"/>
            <w:sz w:val="22"/>
            <w:szCs w:val="22"/>
            <w:lang w:val="en-US"/>
          </w:rPr>
          <w:tab/>
        </w:r>
        <w:r w:rsidR="00EC0E98" w:rsidRPr="00160262">
          <w:rPr>
            <w:rStyle w:val="Hyperlink"/>
            <w:rFonts w:ascii="Calibri" w:hAnsi="Calibri" w:cs="Calibri"/>
          </w:rPr>
          <w:t>Design details of software module</w:t>
        </w:r>
        <w:r w:rsidR="00EC0E98">
          <w:rPr>
            <w:webHidden/>
          </w:rPr>
          <w:tab/>
        </w:r>
        <w:r w:rsidR="00EC0E98">
          <w:rPr>
            <w:webHidden/>
          </w:rPr>
          <w:fldChar w:fldCharType="begin"/>
        </w:r>
        <w:r w:rsidR="00EC0E98">
          <w:rPr>
            <w:webHidden/>
          </w:rPr>
          <w:instrText xml:space="preserve"> PAGEREF _Toc483385399 \h </w:instrText>
        </w:r>
        <w:r w:rsidR="00EC0E98">
          <w:rPr>
            <w:webHidden/>
          </w:rPr>
        </w:r>
        <w:r w:rsidR="00EC0E98">
          <w:rPr>
            <w:webHidden/>
          </w:rPr>
          <w:fldChar w:fldCharType="separate"/>
        </w:r>
        <w:r w:rsidR="00EC0E98">
          <w:rPr>
            <w:webHidden/>
          </w:rPr>
          <w:t>6</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00" w:history="1">
        <w:r w:rsidR="00EC0E98" w:rsidRPr="00160262">
          <w:rPr>
            <w:rStyle w:val="Hyperlink"/>
            <w:rFonts w:cs="Calibri"/>
          </w:rPr>
          <w:t>3.1</w:t>
        </w:r>
        <w:r w:rsidR="00EC0E98">
          <w:rPr>
            <w:rFonts w:asciiTheme="minorHAnsi" w:eastAsiaTheme="minorEastAsia" w:hAnsiTheme="minorHAnsi"/>
            <w:color w:val="auto"/>
            <w:kern w:val="0"/>
            <w:szCs w:val="22"/>
          </w:rPr>
          <w:tab/>
        </w:r>
        <w:r w:rsidR="00EC0E98" w:rsidRPr="00160262">
          <w:rPr>
            <w:rStyle w:val="Hyperlink"/>
          </w:rPr>
          <w:t>Graphical</w:t>
        </w:r>
        <w:r w:rsidR="00EC0E98" w:rsidRPr="00160262">
          <w:rPr>
            <w:rStyle w:val="Hyperlink"/>
            <w:rFonts w:cs="Calibri"/>
          </w:rPr>
          <w:t xml:space="preserve"> representation of CoreVtlgMonr</w:t>
        </w:r>
        <w:r w:rsidR="00EC0E98">
          <w:rPr>
            <w:webHidden/>
          </w:rPr>
          <w:tab/>
        </w:r>
        <w:r w:rsidR="00EC0E98">
          <w:rPr>
            <w:webHidden/>
          </w:rPr>
          <w:fldChar w:fldCharType="begin"/>
        </w:r>
        <w:r w:rsidR="00EC0E98">
          <w:rPr>
            <w:webHidden/>
          </w:rPr>
          <w:instrText xml:space="preserve"> PAGEREF _Toc483385400 \h </w:instrText>
        </w:r>
        <w:r w:rsidR="00EC0E98">
          <w:rPr>
            <w:webHidden/>
          </w:rPr>
        </w:r>
        <w:r w:rsidR="00EC0E98">
          <w:rPr>
            <w:webHidden/>
          </w:rPr>
          <w:fldChar w:fldCharType="separate"/>
        </w:r>
        <w:r w:rsidR="00EC0E98">
          <w:rPr>
            <w:webHidden/>
          </w:rPr>
          <w:t>6</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01" w:history="1">
        <w:r w:rsidR="00EC0E98" w:rsidRPr="00160262">
          <w:rPr>
            <w:rStyle w:val="Hyperlink"/>
            <w:rFonts w:cs="Calibri"/>
          </w:rPr>
          <w:t>3.2</w:t>
        </w:r>
        <w:r w:rsidR="00EC0E98">
          <w:rPr>
            <w:rFonts w:asciiTheme="minorHAnsi" w:eastAsiaTheme="minorEastAsia" w:hAnsiTheme="minorHAnsi"/>
            <w:color w:val="auto"/>
            <w:kern w:val="0"/>
            <w:szCs w:val="22"/>
          </w:rPr>
          <w:tab/>
        </w:r>
        <w:r w:rsidR="00EC0E98" w:rsidRPr="00160262">
          <w:rPr>
            <w:rStyle w:val="Hyperlink"/>
            <w:rFonts w:cs="Calibri"/>
          </w:rPr>
          <w:t>Data Flow Diagram</w:t>
        </w:r>
        <w:r w:rsidR="00EC0E98">
          <w:rPr>
            <w:webHidden/>
          </w:rPr>
          <w:tab/>
        </w:r>
        <w:r w:rsidR="00EC0E98">
          <w:rPr>
            <w:webHidden/>
          </w:rPr>
          <w:fldChar w:fldCharType="begin"/>
        </w:r>
        <w:r w:rsidR="00EC0E98">
          <w:rPr>
            <w:webHidden/>
          </w:rPr>
          <w:instrText xml:space="preserve"> PAGEREF _Toc483385401 \h </w:instrText>
        </w:r>
        <w:r w:rsidR="00EC0E98">
          <w:rPr>
            <w:webHidden/>
          </w:rPr>
        </w:r>
        <w:r w:rsidR="00EC0E98">
          <w:rPr>
            <w:webHidden/>
          </w:rPr>
          <w:fldChar w:fldCharType="separate"/>
        </w:r>
        <w:r w:rsidR="00EC0E98">
          <w:rPr>
            <w:webHidden/>
          </w:rPr>
          <w:t>6</w:t>
        </w:r>
        <w:r w:rsidR="00EC0E98">
          <w:rPr>
            <w:webHidden/>
          </w:rPr>
          <w:fldChar w:fldCharType="end"/>
        </w:r>
      </w:hyperlink>
    </w:p>
    <w:p w:rsidR="00EC0E98" w:rsidRDefault="000E1B0D">
      <w:pPr>
        <w:pStyle w:val="TOC3"/>
        <w:tabs>
          <w:tab w:val="left" w:pos="1200"/>
        </w:tabs>
        <w:rPr>
          <w:rFonts w:asciiTheme="minorHAnsi" w:eastAsiaTheme="minorEastAsia" w:hAnsiTheme="minorHAnsi"/>
          <w:color w:val="auto"/>
          <w:kern w:val="0"/>
          <w:sz w:val="22"/>
          <w:szCs w:val="22"/>
        </w:rPr>
      </w:pPr>
      <w:hyperlink w:anchor="_Toc483385402" w:history="1">
        <w:r w:rsidR="00EC0E98" w:rsidRPr="00160262">
          <w:rPr>
            <w:rStyle w:val="Hyperlink"/>
            <w:rFonts w:cs="Calibri"/>
          </w:rPr>
          <w:t>3.2.1</w:t>
        </w:r>
        <w:r w:rsidR="00EC0E98">
          <w:rPr>
            <w:rFonts w:asciiTheme="minorHAnsi" w:eastAsiaTheme="minorEastAsia" w:hAnsiTheme="minorHAnsi"/>
            <w:color w:val="auto"/>
            <w:kern w:val="0"/>
            <w:sz w:val="22"/>
            <w:szCs w:val="22"/>
          </w:rPr>
          <w:tab/>
        </w:r>
        <w:r w:rsidR="00EC0E98" w:rsidRPr="00160262">
          <w:rPr>
            <w:rStyle w:val="Hyperlink"/>
          </w:rPr>
          <w:t xml:space="preserve">Component </w:t>
        </w:r>
        <w:r w:rsidR="00EC0E98" w:rsidRPr="00160262">
          <w:rPr>
            <w:rStyle w:val="Hyperlink"/>
            <w:rFonts w:cs="Calibri"/>
          </w:rPr>
          <w:t>level DFD</w:t>
        </w:r>
        <w:r w:rsidR="00EC0E98">
          <w:rPr>
            <w:webHidden/>
          </w:rPr>
          <w:tab/>
        </w:r>
        <w:r w:rsidR="00EC0E98">
          <w:rPr>
            <w:webHidden/>
          </w:rPr>
          <w:fldChar w:fldCharType="begin"/>
        </w:r>
        <w:r w:rsidR="00EC0E98">
          <w:rPr>
            <w:webHidden/>
          </w:rPr>
          <w:instrText xml:space="preserve"> PAGEREF _Toc483385402 \h </w:instrText>
        </w:r>
        <w:r w:rsidR="00EC0E98">
          <w:rPr>
            <w:webHidden/>
          </w:rPr>
        </w:r>
        <w:r w:rsidR="00EC0E98">
          <w:rPr>
            <w:webHidden/>
          </w:rPr>
          <w:fldChar w:fldCharType="separate"/>
        </w:r>
        <w:r w:rsidR="00EC0E98">
          <w:rPr>
            <w:webHidden/>
          </w:rPr>
          <w:t>6</w:t>
        </w:r>
        <w:r w:rsidR="00EC0E98">
          <w:rPr>
            <w:webHidden/>
          </w:rPr>
          <w:fldChar w:fldCharType="end"/>
        </w:r>
      </w:hyperlink>
    </w:p>
    <w:p w:rsidR="00EC0E98" w:rsidRDefault="000E1B0D">
      <w:pPr>
        <w:pStyle w:val="TOC3"/>
        <w:tabs>
          <w:tab w:val="left" w:pos="1200"/>
        </w:tabs>
        <w:rPr>
          <w:rFonts w:asciiTheme="minorHAnsi" w:eastAsiaTheme="minorEastAsia" w:hAnsiTheme="minorHAnsi"/>
          <w:color w:val="auto"/>
          <w:kern w:val="0"/>
          <w:sz w:val="22"/>
          <w:szCs w:val="22"/>
        </w:rPr>
      </w:pPr>
      <w:hyperlink w:anchor="_Toc483385403" w:history="1">
        <w:r w:rsidR="00EC0E98" w:rsidRPr="00160262">
          <w:rPr>
            <w:rStyle w:val="Hyperlink"/>
            <w:rFonts w:cs="Calibri"/>
          </w:rPr>
          <w:t>3.2.2</w:t>
        </w:r>
        <w:r w:rsidR="00EC0E98">
          <w:rPr>
            <w:rFonts w:asciiTheme="minorHAnsi" w:eastAsiaTheme="minorEastAsia" w:hAnsiTheme="minorHAnsi"/>
            <w:color w:val="auto"/>
            <w:kern w:val="0"/>
            <w:sz w:val="22"/>
            <w:szCs w:val="22"/>
          </w:rPr>
          <w:tab/>
        </w:r>
        <w:r w:rsidR="00EC0E98" w:rsidRPr="00160262">
          <w:rPr>
            <w:rStyle w:val="Hyperlink"/>
          </w:rPr>
          <w:t xml:space="preserve">Function </w:t>
        </w:r>
        <w:r w:rsidR="00EC0E98" w:rsidRPr="00160262">
          <w:rPr>
            <w:rStyle w:val="Hyperlink"/>
            <w:rFonts w:cs="Calibri"/>
          </w:rPr>
          <w:t>level DFD</w:t>
        </w:r>
        <w:r w:rsidR="00EC0E98">
          <w:rPr>
            <w:webHidden/>
          </w:rPr>
          <w:tab/>
        </w:r>
        <w:r w:rsidR="00EC0E98">
          <w:rPr>
            <w:webHidden/>
          </w:rPr>
          <w:fldChar w:fldCharType="begin"/>
        </w:r>
        <w:r w:rsidR="00EC0E98">
          <w:rPr>
            <w:webHidden/>
          </w:rPr>
          <w:instrText xml:space="preserve"> PAGEREF _Toc483385403 \h </w:instrText>
        </w:r>
        <w:r w:rsidR="00EC0E98">
          <w:rPr>
            <w:webHidden/>
          </w:rPr>
        </w:r>
        <w:r w:rsidR="00EC0E98">
          <w:rPr>
            <w:webHidden/>
          </w:rPr>
          <w:fldChar w:fldCharType="separate"/>
        </w:r>
        <w:r w:rsidR="00EC0E98">
          <w:rPr>
            <w:webHidden/>
          </w:rPr>
          <w:t>6</w:t>
        </w:r>
        <w:r w:rsidR="00EC0E98">
          <w:rPr>
            <w:webHidden/>
          </w:rPr>
          <w:fldChar w:fldCharType="end"/>
        </w:r>
      </w:hyperlink>
    </w:p>
    <w:p w:rsidR="00EC0E98" w:rsidRDefault="000E1B0D">
      <w:pPr>
        <w:pStyle w:val="TOC1"/>
        <w:rPr>
          <w:rFonts w:eastAsiaTheme="minorEastAsia"/>
          <w:b w:val="0"/>
          <w:color w:val="auto"/>
          <w:kern w:val="0"/>
          <w:sz w:val="22"/>
          <w:szCs w:val="22"/>
          <w:lang w:val="en-US"/>
        </w:rPr>
      </w:pPr>
      <w:hyperlink w:anchor="_Toc483385404" w:history="1">
        <w:r w:rsidR="00EC0E98" w:rsidRPr="00160262">
          <w:rPr>
            <w:rStyle w:val="Hyperlink"/>
            <w:rFonts w:ascii="Calibri" w:hAnsi="Calibri" w:cs="Calibri"/>
          </w:rPr>
          <w:t>4</w:t>
        </w:r>
        <w:r w:rsidR="00EC0E98">
          <w:rPr>
            <w:rFonts w:eastAsiaTheme="minorEastAsia"/>
            <w:b w:val="0"/>
            <w:color w:val="auto"/>
            <w:kern w:val="0"/>
            <w:sz w:val="22"/>
            <w:szCs w:val="22"/>
            <w:lang w:val="en-US"/>
          </w:rPr>
          <w:tab/>
        </w:r>
        <w:r w:rsidR="00EC0E98" w:rsidRPr="00160262">
          <w:rPr>
            <w:rStyle w:val="Hyperlink"/>
            <w:rFonts w:ascii="Calibri" w:hAnsi="Calibri" w:cs="Calibri"/>
          </w:rPr>
          <w:t>Constant Data Dictionary</w:t>
        </w:r>
        <w:r w:rsidR="00EC0E98">
          <w:rPr>
            <w:webHidden/>
          </w:rPr>
          <w:tab/>
        </w:r>
        <w:r w:rsidR="00EC0E98">
          <w:rPr>
            <w:webHidden/>
          </w:rPr>
          <w:fldChar w:fldCharType="begin"/>
        </w:r>
        <w:r w:rsidR="00EC0E98">
          <w:rPr>
            <w:webHidden/>
          </w:rPr>
          <w:instrText xml:space="preserve"> PAGEREF _Toc483385404 \h </w:instrText>
        </w:r>
        <w:r w:rsidR="00EC0E98">
          <w:rPr>
            <w:webHidden/>
          </w:rPr>
        </w:r>
        <w:r w:rsidR="00EC0E98">
          <w:rPr>
            <w:webHidden/>
          </w:rPr>
          <w:fldChar w:fldCharType="separate"/>
        </w:r>
        <w:r w:rsidR="00EC0E98">
          <w:rPr>
            <w:webHidden/>
          </w:rPr>
          <w:t>7</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05" w:history="1">
        <w:r w:rsidR="00EC0E98" w:rsidRPr="00160262">
          <w:rPr>
            <w:rStyle w:val="Hyperlink"/>
          </w:rPr>
          <w:t>4.1</w:t>
        </w:r>
        <w:r w:rsidR="00EC0E98">
          <w:rPr>
            <w:rFonts w:asciiTheme="minorHAnsi" w:eastAsiaTheme="minorEastAsia" w:hAnsiTheme="minorHAnsi"/>
            <w:color w:val="auto"/>
            <w:kern w:val="0"/>
            <w:szCs w:val="22"/>
          </w:rPr>
          <w:tab/>
        </w:r>
        <w:r w:rsidR="00EC0E98" w:rsidRPr="00160262">
          <w:rPr>
            <w:rStyle w:val="Hyperlink"/>
          </w:rPr>
          <w:t>Program (fixed) Constants</w:t>
        </w:r>
        <w:r w:rsidR="00EC0E98">
          <w:rPr>
            <w:webHidden/>
          </w:rPr>
          <w:tab/>
        </w:r>
        <w:r w:rsidR="00EC0E98">
          <w:rPr>
            <w:webHidden/>
          </w:rPr>
          <w:fldChar w:fldCharType="begin"/>
        </w:r>
        <w:r w:rsidR="00EC0E98">
          <w:rPr>
            <w:webHidden/>
          </w:rPr>
          <w:instrText xml:space="preserve"> PAGEREF _Toc483385405 \h </w:instrText>
        </w:r>
        <w:r w:rsidR="00EC0E98">
          <w:rPr>
            <w:webHidden/>
          </w:rPr>
        </w:r>
        <w:r w:rsidR="00EC0E98">
          <w:rPr>
            <w:webHidden/>
          </w:rPr>
          <w:fldChar w:fldCharType="separate"/>
        </w:r>
        <w:r w:rsidR="00EC0E98">
          <w:rPr>
            <w:webHidden/>
          </w:rPr>
          <w:t>7</w:t>
        </w:r>
        <w:r w:rsidR="00EC0E98">
          <w:rPr>
            <w:webHidden/>
          </w:rPr>
          <w:fldChar w:fldCharType="end"/>
        </w:r>
      </w:hyperlink>
    </w:p>
    <w:p w:rsidR="00EC0E98" w:rsidRDefault="000E1B0D">
      <w:pPr>
        <w:pStyle w:val="TOC3"/>
        <w:tabs>
          <w:tab w:val="left" w:pos="1200"/>
        </w:tabs>
        <w:rPr>
          <w:rFonts w:asciiTheme="minorHAnsi" w:eastAsiaTheme="minorEastAsia" w:hAnsiTheme="minorHAnsi"/>
          <w:color w:val="auto"/>
          <w:kern w:val="0"/>
          <w:sz w:val="22"/>
          <w:szCs w:val="22"/>
        </w:rPr>
      </w:pPr>
      <w:hyperlink w:anchor="_Toc483385406" w:history="1">
        <w:r w:rsidR="00EC0E98" w:rsidRPr="00160262">
          <w:rPr>
            <w:rStyle w:val="Hyperlink"/>
          </w:rPr>
          <w:t>4.1.1</w:t>
        </w:r>
        <w:r w:rsidR="00EC0E98">
          <w:rPr>
            <w:rFonts w:asciiTheme="minorHAnsi" w:eastAsiaTheme="minorEastAsia" w:hAnsiTheme="minorHAnsi"/>
            <w:color w:val="auto"/>
            <w:kern w:val="0"/>
            <w:sz w:val="22"/>
            <w:szCs w:val="22"/>
          </w:rPr>
          <w:tab/>
        </w:r>
        <w:r w:rsidR="00EC0E98" w:rsidRPr="00160262">
          <w:rPr>
            <w:rStyle w:val="Hyperlink"/>
          </w:rPr>
          <w:t>Embedded Constants</w:t>
        </w:r>
        <w:r w:rsidR="00EC0E98">
          <w:rPr>
            <w:webHidden/>
          </w:rPr>
          <w:tab/>
        </w:r>
        <w:r w:rsidR="00EC0E98">
          <w:rPr>
            <w:webHidden/>
          </w:rPr>
          <w:fldChar w:fldCharType="begin"/>
        </w:r>
        <w:r w:rsidR="00EC0E98">
          <w:rPr>
            <w:webHidden/>
          </w:rPr>
          <w:instrText xml:space="preserve"> PAGEREF _Toc483385406 \h </w:instrText>
        </w:r>
        <w:r w:rsidR="00EC0E98">
          <w:rPr>
            <w:webHidden/>
          </w:rPr>
        </w:r>
        <w:r w:rsidR="00EC0E98">
          <w:rPr>
            <w:webHidden/>
          </w:rPr>
          <w:fldChar w:fldCharType="separate"/>
        </w:r>
        <w:r w:rsidR="00EC0E98">
          <w:rPr>
            <w:webHidden/>
          </w:rPr>
          <w:t>7</w:t>
        </w:r>
        <w:r w:rsidR="00EC0E98">
          <w:rPr>
            <w:webHidden/>
          </w:rPr>
          <w:fldChar w:fldCharType="end"/>
        </w:r>
      </w:hyperlink>
    </w:p>
    <w:p w:rsidR="00EC0E98" w:rsidRDefault="000E1B0D">
      <w:pPr>
        <w:pStyle w:val="TOC1"/>
        <w:rPr>
          <w:rFonts w:eastAsiaTheme="minorEastAsia"/>
          <w:b w:val="0"/>
          <w:color w:val="auto"/>
          <w:kern w:val="0"/>
          <w:sz w:val="22"/>
          <w:szCs w:val="22"/>
          <w:lang w:val="en-US"/>
        </w:rPr>
      </w:pPr>
      <w:hyperlink w:anchor="_Toc483385407" w:history="1">
        <w:r w:rsidR="00EC0E98" w:rsidRPr="00160262">
          <w:rPr>
            <w:rStyle w:val="Hyperlink"/>
            <w:rFonts w:ascii="Calibri" w:hAnsi="Calibri" w:cs="Calibri"/>
          </w:rPr>
          <w:t>5</w:t>
        </w:r>
        <w:r w:rsidR="00EC0E98">
          <w:rPr>
            <w:rFonts w:eastAsiaTheme="minorEastAsia"/>
            <w:b w:val="0"/>
            <w:color w:val="auto"/>
            <w:kern w:val="0"/>
            <w:sz w:val="22"/>
            <w:szCs w:val="22"/>
            <w:lang w:val="en-US"/>
          </w:rPr>
          <w:tab/>
        </w:r>
        <w:r w:rsidR="00EC0E98" w:rsidRPr="00160262">
          <w:rPr>
            <w:rStyle w:val="Hyperlink"/>
            <w:rFonts w:ascii="Calibri" w:hAnsi="Calibri" w:cs="Calibri"/>
          </w:rPr>
          <w:t>Software Component Implementation</w:t>
        </w:r>
        <w:r w:rsidR="00EC0E98">
          <w:rPr>
            <w:webHidden/>
          </w:rPr>
          <w:tab/>
        </w:r>
        <w:r w:rsidR="00EC0E98">
          <w:rPr>
            <w:webHidden/>
          </w:rPr>
          <w:fldChar w:fldCharType="begin"/>
        </w:r>
        <w:r w:rsidR="00EC0E98">
          <w:rPr>
            <w:webHidden/>
          </w:rPr>
          <w:instrText xml:space="preserve"> PAGEREF _Toc483385407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08" w:history="1">
        <w:r w:rsidR="00EC0E98" w:rsidRPr="00160262">
          <w:rPr>
            <w:rStyle w:val="Hyperlink"/>
          </w:rPr>
          <w:t>5.1</w:t>
        </w:r>
        <w:r w:rsidR="00EC0E98">
          <w:rPr>
            <w:rFonts w:asciiTheme="minorHAnsi" w:eastAsiaTheme="minorEastAsia" w:hAnsiTheme="minorHAnsi"/>
            <w:color w:val="auto"/>
            <w:kern w:val="0"/>
            <w:szCs w:val="22"/>
          </w:rPr>
          <w:tab/>
        </w:r>
        <w:r w:rsidR="00EC0E98" w:rsidRPr="00160262">
          <w:rPr>
            <w:rStyle w:val="Hyperlink"/>
          </w:rPr>
          <w:t>Sub-Module Functions</w:t>
        </w:r>
        <w:r w:rsidR="00EC0E98">
          <w:rPr>
            <w:webHidden/>
          </w:rPr>
          <w:tab/>
        </w:r>
        <w:r w:rsidR="00EC0E98">
          <w:rPr>
            <w:webHidden/>
          </w:rPr>
          <w:fldChar w:fldCharType="begin"/>
        </w:r>
        <w:r w:rsidR="00EC0E98">
          <w:rPr>
            <w:webHidden/>
          </w:rPr>
          <w:instrText xml:space="preserve"> PAGEREF _Toc483385408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09" w:history="1">
        <w:r w:rsidR="00EC0E98" w:rsidRPr="00160262">
          <w:rPr>
            <w:rStyle w:val="Hyperlink"/>
            <w:rFonts w:cs="Calibri"/>
          </w:rPr>
          <w:t>5.1.1</w:t>
        </w:r>
        <w:r w:rsidR="00EC0E98">
          <w:rPr>
            <w:rFonts w:asciiTheme="minorHAnsi" w:eastAsiaTheme="minorEastAsia" w:hAnsiTheme="minorHAnsi"/>
            <w:color w:val="auto"/>
            <w:kern w:val="0"/>
            <w:szCs w:val="22"/>
          </w:rPr>
          <w:tab/>
        </w:r>
        <w:r w:rsidR="00EC0E98" w:rsidRPr="00160262">
          <w:rPr>
            <w:rStyle w:val="Hyperlink"/>
            <w:rFonts w:cs="Calibri"/>
          </w:rPr>
          <w:t>Init: CoreVtlgMonrInit1</w:t>
        </w:r>
        <w:r w:rsidR="00EC0E98">
          <w:rPr>
            <w:webHidden/>
          </w:rPr>
          <w:tab/>
        </w:r>
        <w:r w:rsidR="00EC0E98">
          <w:rPr>
            <w:webHidden/>
          </w:rPr>
          <w:fldChar w:fldCharType="begin"/>
        </w:r>
        <w:r w:rsidR="00EC0E98">
          <w:rPr>
            <w:webHidden/>
          </w:rPr>
          <w:instrText xml:space="preserve"> PAGEREF _Toc483385409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0" w:history="1">
        <w:r w:rsidR="00EC0E98" w:rsidRPr="00160262">
          <w:rPr>
            <w:rStyle w:val="Hyperlink"/>
            <w:rFonts w:cs="Calibri"/>
          </w:rPr>
          <w:t>5.1.1.1</w:t>
        </w:r>
        <w:r w:rsidR="00EC0E98">
          <w:rPr>
            <w:rFonts w:asciiTheme="minorHAnsi" w:eastAsiaTheme="minorEastAsia" w:hAnsiTheme="minorHAnsi"/>
            <w:color w:val="auto"/>
            <w:kern w:val="0"/>
            <w:szCs w:val="22"/>
          </w:rPr>
          <w:tab/>
        </w:r>
        <w:r w:rsidR="00EC0E98" w:rsidRPr="00160262">
          <w:rPr>
            <w:rStyle w:val="Hyperlink"/>
            <w:rFonts w:cs="Calibri"/>
          </w:rPr>
          <w:t>Design Rationale</w:t>
        </w:r>
        <w:r w:rsidR="00EC0E98">
          <w:rPr>
            <w:webHidden/>
          </w:rPr>
          <w:tab/>
        </w:r>
        <w:r w:rsidR="00EC0E98">
          <w:rPr>
            <w:webHidden/>
          </w:rPr>
          <w:fldChar w:fldCharType="begin"/>
        </w:r>
        <w:r w:rsidR="00EC0E98">
          <w:rPr>
            <w:webHidden/>
          </w:rPr>
          <w:instrText xml:space="preserve"> PAGEREF _Toc483385410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1" w:history="1">
        <w:r w:rsidR="00EC0E98" w:rsidRPr="00160262">
          <w:rPr>
            <w:rStyle w:val="Hyperlink"/>
            <w:rFonts w:cs="Calibri"/>
          </w:rPr>
          <w:t>5.1.2</w:t>
        </w:r>
        <w:r w:rsidR="00EC0E98">
          <w:rPr>
            <w:rFonts w:asciiTheme="minorHAnsi" w:eastAsiaTheme="minorEastAsia" w:hAnsiTheme="minorHAnsi"/>
            <w:color w:val="auto"/>
            <w:kern w:val="0"/>
            <w:szCs w:val="22"/>
          </w:rPr>
          <w:tab/>
        </w:r>
        <w:r w:rsidR="00EC0E98" w:rsidRPr="00160262">
          <w:rPr>
            <w:rStyle w:val="Hyperlink"/>
            <w:rFonts w:cs="Calibri"/>
          </w:rPr>
          <w:t>Per: &lt;Component Name&gt;_Per&lt;n&gt;</w:t>
        </w:r>
        <w:r w:rsidR="00EC0E98">
          <w:rPr>
            <w:webHidden/>
          </w:rPr>
          <w:tab/>
        </w:r>
        <w:r w:rsidR="00EC0E98">
          <w:rPr>
            <w:webHidden/>
          </w:rPr>
          <w:fldChar w:fldCharType="begin"/>
        </w:r>
        <w:r w:rsidR="00EC0E98">
          <w:rPr>
            <w:webHidden/>
          </w:rPr>
          <w:instrText xml:space="preserve"> PAGEREF _Toc483385411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2" w:history="1">
        <w:r w:rsidR="00EC0E98" w:rsidRPr="00160262">
          <w:rPr>
            <w:rStyle w:val="Hyperlink"/>
            <w:rFonts w:cs="Calibri"/>
          </w:rPr>
          <w:t>5.1.2.1</w:t>
        </w:r>
        <w:r w:rsidR="00EC0E98">
          <w:rPr>
            <w:rFonts w:asciiTheme="minorHAnsi" w:eastAsiaTheme="minorEastAsia" w:hAnsiTheme="minorHAnsi"/>
            <w:color w:val="auto"/>
            <w:kern w:val="0"/>
            <w:szCs w:val="22"/>
          </w:rPr>
          <w:tab/>
        </w:r>
        <w:r w:rsidR="00EC0E98" w:rsidRPr="00160262">
          <w:rPr>
            <w:rStyle w:val="Hyperlink"/>
            <w:rFonts w:cs="Calibri"/>
          </w:rPr>
          <w:t>Design Rationale</w:t>
        </w:r>
        <w:r w:rsidR="00EC0E98">
          <w:rPr>
            <w:webHidden/>
          </w:rPr>
          <w:tab/>
        </w:r>
        <w:r w:rsidR="00EC0E98">
          <w:rPr>
            <w:webHidden/>
          </w:rPr>
          <w:fldChar w:fldCharType="begin"/>
        </w:r>
        <w:r w:rsidR="00EC0E98">
          <w:rPr>
            <w:webHidden/>
          </w:rPr>
          <w:instrText xml:space="preserve"> PAGEREF _Toc483385412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3" w:history="1">
        <w:r w:rsidR="00EC0E98" w:rsidRPr="00160262">
          <w:rPr>
            <w:rStyle w:val="Hyperlink"/>
          </w:rPr>
          <w:t>5.2</w:t>
        </w:r>
        <w:r w:rsidR="00EC0E98">
          <w:rPr>
            <w:rFonts w:asciiTheme="minorHAnsi" w:eastAsiaTheme="minorEastAsia" w:hAnsiTheme="minorHAnsi"/>
            <w:color w:val="auto"/>
            <w:kern w:val="0"/>
            <w:szCs w:val="22"/>
          </w:rPr>
          <w:tab/>
        </w:r>
        <w:r w:rsidR="00EC0E98" w:rsidRPr="00160262">
          <w:rPr>
            <w:rStyle w:val="Hyperlink"/>
          </w:rPr>
          <w:t>Server Runables</w:t>
        </w:r>
        <w:r w:rsidR="00EC0E98">
          <w:rPr>
            <w:webHidden/>
          </w:rPr>
          <w:tab/>
        </w:r>
        <w:r w:rsidR="00EC0E98">
          <w:rPr>
            <w:webHidden/>
          </w:rPr>
          <w:fldChar w:fldCharType="begin"/>
        </w:r>
        <w:r w:rsidR="00EC0E98">
          <w:rPr>
            <w:webHidden/>
          </w:rPr>
          <w:instrText xml:space="preserve"> PAGEREF _Toc483385413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4" w:history="1">
        <w:r w:rsidR="00EC0E98" w:rsidRPr="00160262">
          <w:rPr>
            <w:rStyle w:val="Hyperlink"/>
            <w:rFonts w:cs="Calibri"/>
          </w:rPr>
          <w:t>5.2.1</w:t>
        </w:r>
        <w:r w:rsidR="00EC0E98">
          <w:rPr>
            <w:rFonts w:asciiTheme="minorHAnsi" w:eastAsiaTheme="minorEastAsia" w:hAnsiTheme="minorHAnsi"/>
            <w:color w:val="auto"/>
            <w:kern w:val="0"/>
            <w:szCs w:val="22"/>
          </w:rPr>
          <w:tab/>
        </w:r>
        <w:r w:rsidR="00EC0E98" w:rsidRPr="00160262">
          <w:rPr>
            <w:rStyle w:val="Hyperlink"/>
            <w:rFonts w:cs="Calibri"/>
          </w:rPr>
          <w:t>PrphlVltgMonrStrtUpTestFlt</w:t>
        </w:r>
        <w:r w:rsidR="00EC0E98">
          <w:rPr>
            <w:webHidden/>
          </w:rPr>
          <w:tab/>
        </w:r>
        <w:r w:rsidR="00EC0E98">
          <w:rPr>
            <w:webHidden/>
          </w:rPr>
          <w:fldChar w:fldCharType="begin"/>
        </w:r>
        <w:r w:rsidR="00EC0E98">
          <w:rPr>
            <w:webHidden/>
          </w:rPr>
          <w:instrText xml:space="preserve"> PAGEREF _Toc483385414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5" w:history="1">
        <w:r w:rsidR="00EC0E98" w:rsidRPr="00160262">
          <w:rPr>
            <w:rStyle w:val="Hyperlink"/>
            <w:rFonts w:cs="Calibri"/>
          </w:rPr>
          <w:t>5.2.1.1</w:t>
        </w:r>
        <w:r w:rsidR="00EC0E98">
          <w:rPr>
            <w:rFonts w:asciiTheme="minorHAnsi" w:eastAsiaTheme="minorEastAsia" w:hAnsiTheme="minorHAnsi"/>
            <w:color w:val="auto"/>
            <w:kern w:val="0"/>
            <w:szCs w:val="22"/>
          </w:rPr>
          <w:tab/>
        </w:r>
        <w:r w:rsidR="00EC0E98" w:rsidRPr="00160262">
          <w:rPr>
            <w:rStyle w:val="Hyperlink"/>
            <w:rFonts w:cs="Calibri"/>
          </w:rPr>
          <w:t>Design Rationale</w:t>
        </w:r>
        <w:r w:rsidR="00EC0E98">
          <w:rPr>
            <w:webHidden/>
          </w:rPr>
          <w:tab/>
        </w:r>
        <w:r w:rsidR="00EC0E98">
          <w:rPr>
            <w:webHidden/>
          </w:rPr>
          <w:fldChar w:fldCharType="begin"/>
        </w:r>
        <w:r w:rsidR="00EC0E98">
          <w:rPr>
            <w:webHidden/>
          </w:rPr>
          <w:instrText xml:space="preserve"> PAGEREF _Toc483385415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6" w:history="1">
        <w:r w:rsidR="00EC0E98" w:rsidRPr="00160262">
          <w:rPr>
            <w:rStyle w:val="Hyperlink"/>
            <w:rFonts w:cs="Calibri"/>
          </w:rPr>
          <w:t>5.3</w:t>
        </w:r>
        <w:r w:rsidR="00EC0E98">
          <w:rPr>
            <w:rFonts w:asciiTheme="minorHAnsi" w:eastAsiaTheme="minorEastAsia" w:hAnsiTheme="minorHAnsi"/>
            <w:color w:val="auto"/>
            <w:kern w:val="0"/>
            <w:szCs w:val="22"/>
          </w:rPr>
          <w:tab/>
        </w:r>
        <w:r w:rsidR="00EC0E98" w:rsidRPr="00160262">
          <w:rPr>
            <w:rStyle w:val="Hyperlink"/>
            <w:rFonts w:cs="Calibri"/>
          </w:rPr>
          <w:t>Interrupt Functions</w:t>
        </w:r>
        <w:r w:rsidR="00EC0E98">
          <w:rPr>
            <w:webHidden/>
          </w:rPr>
          <w:tab/>
        </w:r>
        <w:r w:rsidR="00EC0E98">
          <w:rPr>
            <w:webHidden/>
          </w:rPr>
          <w:fldChar w:fldCharType="begin"/>
        </w:r>
        <w:r w:rsidR="00EC0E98">
          <w:rPr>
            <w:webHidden/>
          </w:rPr>
          <w:instrText xml:space="preserve"> PAGEREF _Toc483385416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7" w:history="1">
        <w:r w:rsidR="00EC0E98" w:rsidRPr="00160262">
          <w:rPr>
            <w:rStyle w:val="Hyperlink"/>
            <w:rFonts w:cs="Calibri"/>
          </w:rPr>
          <w:t>5.4</w:t>
        </w:r>
        <w:r w:rsidR="00EC0E98">
          <w:rPr>
            <w:rFonts w:asciiTheme="minorHAnsi" w:eastAsiaTheme="minorEastAsia" w:hAnsiTheme="minorHAnsi"/>
            <w:color w:val="auto"/>
            <w:kern w:val="0"/>
            <w:szCs w:val="22"/>
          </w:rPr>
          <w:tab/>
        </w:r>
        <w:r w:rsidR="00EC0E98" w:rsidRPr="00160262">
          <w:rPr>
            <w:rStyle w:val="Hyperlink"/>
            <w:rFonts w:cs="Calibri"/>
          </w:rPr>
          <w:t>Module Internal (Local) Functions</w:t>
        </w:r>
        <w:r w:rsidR="00EC0E98">
          <w:rPr>
            <w:webHidden/>
          </w:rPr>
          <w:tab/>
        </w:r>
        <w:r w:rsidR="00EC0E98">
          <w:rPr>
            <w:webHidden/>
          </w:rPr>
          <w:fldChar w:fldCharType="begin"/>
        </w:r>
        <w:r w:rsidR="00EC0E98">
          <w:rPr>
            <w:webHidden/>
          </w:rPr>
          <w:instrText xml:space="preserve"> PAGEREF _Toc483385417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8" w:history="1">
        <w:r w:rsidR="00EC0E98" w:rsidRPr="00160262">
          <w:rPr>
            <w:rStyle w:val="Hyperlink"/>
            <w:rFonts w:cs="Calibri"/>
          </w:rPr>
          <w:t>5.4.1</w:t>
        </w:r>
        <w:r w:rsidR="00EC0E98">
          <w:rPr>
            <w:rFonts w:asciiTheme="minorHAnsi" w:eastAsiaTheme="minorEastAsia" w:hAnsiTheme="minorHAnsi"/>
            <w:color w:val="auto"/>
            <w:kern w:val="0"/>
            <w:szCs w:val="22"/>
          </w:rPr>
          <w:tab/>
        </w:r>
        <w:r w:rsidR="00EC0E98" w:rsidRPr="00160262">
          <w:rPr>
            <w:rStyle w:val="Hyperlink"/>
            <w:rFonts w:cs="Calibri"/>
          </w:rPr>
          <w:t>Local Function #1</w:t>
        </w:r>
        <w:r w:rsidR="00EC0E98">
          <w:rPr>
            <w:webHidden/>
          </w:rPr>
          <w:tab/>
        </w:r>
        <w:r w:rsidR="00EC0E98">
          <w:rPr>
            <w:webHidden/>
          </w:rPr>
          <w:fldChar w:fldCharType="begin"/>
        </w:r>
        <w:r w:rsidR="00EC0E98">
          <w:rPr>
            <w:webHidden/>
          </w:rPr>
          <w:instrText xml:space="preserve"> PAGEREF _Toc483385418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19" w:history="1">
        <w:r w:rsidR="00EC0E98" w:rsidRPr="00160262">
          <w:rPr>
            <w:rStyle w:val="Hyperlink"/>
            <w:rFonts w:cs="Calibri"/>
          </w:rPr>
          <w:t>5.4.1.1</w:t>
        </w:r>
        <w:r w:rsidR="00EC0E98">
          <w:rPr>
            <w:rFonts w:asciiTheme="minorHAnsi" w:eastAsiaTheme="minorEastAsia" w:hAnsiTheme="minorHAnsi"/>
            <w:color w:val="auto"/>
            <w:kern w:val="0"/>
            <w:szCs w:val="22"/>
          </w:rPr>
          <w:tab/>
        </w:r>
        <w:r w:rsidR="00EC0E98" w:rsidRPr="00160262">
          <w:rPr>
            <w:rStyle w:val="Hyperlink"/>
            <w:rFonts w:cs="Calibri"/>
          </w:rPr>
          <w:t>Design Rationale</w:t>
        </w:r>
        <w:r w:rsidR="00EC0E98">
          <w:rPr>
            <w:webHidden/>
          </w:rPr>
          <w:tab/>
        </w:r>
        <w:r w:rsidR="00EC0E98">
          <w:rPr>
            <w:webHidden/>
          </w:rPr>
          <w:fldChar w:fldCharType="begin"/>
        </w:r>
        <w:r w:rsidR="00EC0E98">
          <w:rPr>
            <w:webHidden/>
          </w:rPr>
          <w:instrText xml:space="preserve"> PAGEREF _Toc483385419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20" w:history="1">
        <w:r w:rsidR="00EC0E98" w:rsidRPr="00160262">
          <w:rPr>
            <w:rStyle w:val="Hyperlink"/>
            <w:rFonts w:cs="Calibri"/>
          </w:rPr>
          <w:t>5.5</w:t>
        </w:r>
        <w:r w:rsidR="00EC0E98">
          <w:rPr>
            <w:rFonts w:asciiTheme="minorHAnsi" w:eastAsiaTheme="minorEastAsia" w:hAnsiTheme="minorHAnsi"/>
            <w:color w:val="auto"/>
            <w:kern w:val="0"/>
            <w:szCs w:val="22"/>
          </w:rPr>
          <w:tab/>
        </w:r>
        <w:r w:rsidR="00EC0E98" w:rsidRPr="00160262">
          <w:rPr>
            <w:rStyle w:val="Hyperlink"/>
            <w:rFonts w:cs="Calibri"/>
          </w:rPr>
          <w:t>GLOBAL Function/Macro Definitions</w:t>
        </w:r>
        <w:r w:rsidR="00EC0E98">
          <w:rPr>
            <w:webHidden/>
          </w:rPr>
          <w:tab/>
        </w:r>
        <w:r w:rsidR="00EC0E98">
          <w:rPr>
            <w:webHidden/>
          </w:rPr>
          <w:fldChar w:fldCharType="begin"/>
        </w:r>
        <w:r w:rsidR="00EC0E98">
          <w:rPr>
            <w:webHidden/>
          </w:rPr>
          <w:instrText xml:space="preserve"> PAGEREF _Toc483385420 \h </w:instrText>
        </w:r>
        <w:r w:rsidR="00EC0E98">
          <w:rPr>
            <w:webHidden/>
          </w:rPr>
        </w:r>
        <w:r w:rsidR="00EC0E98">
          <w:rPr>
            <w:webHidden/>
          </w:rPr>
          <w:fldChar w:fldCharType="separate"/>
        </w:r>
        <w:r w:rsidR="00EC0E98">
          <w:rPr>
            <w:webHidden/>
          </w:rPr>
          <w:t>8</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21" w:history="1">
        <w:r w:rsidR="00EC0E98" w:rsidRPr="00160262">
          <w:rPr>
            <w:rStyle w:val="Hyperlink"/>
            <w:rFonts w:cs="Calibri"/>
          </w:rPr>
          <w:t>5.5.1</w:t>
        </w:r>
        <w:r w:rsidR="00EC0E98">
          <w:rPr>
            <w:rFonts w:asciiTheme="minorHAnsi" w:eastAsiaTheme="minorEastAsia" w:hAnsiTheme="minorHAnsi"/>
            <w:color w:val="auto"/>
            <w:kern w:val="0"/>
            <w:szCs w:val="22"/>
          </w:rPr>
          <w:tab/>
        </w:r>
        <w:r w:rsidR="00EC0E98" w:rsidRPr="00160262">
          <w:rPr>
            <w:rStyle w:val="Hyperlink"/>
            <w:rFonts w:cs="Calibri"/>
          </w:rPr>
          <w:t>GLOBAL Function #1</w:t>
        </w:r>
        <w:r w:rsidR="00EC0E98">
          <w:rPr>
            <w:webHidden/>
          </w:rPr>
          <w:tab/>
        </w:r>
        <w:r w:rsidR="00EC0E98">
          <w:rPr>
            <w:webHidden/>
          </w:rPr>
          <w:fldChar w:fldCharType="begin"/>
        </w:r>
        <w:r w:rsidR="00EC0E98">
          <w:rPr>
            <w:webHidden/>
          </w:rPr>
          <w:instrText xml:space="preserve"> PAGEREF _Toc483385421 \h </w:instrText>
        </w:r>
        <w:r w:rsidR="00EC0E98">
          <w:rPr>
            <w:webHidden/>
          </w:rPr>
        </w:r>
        <w:r w:rsidR="00EC0E98">
          <w:rPr>
            <w:webHidden/>
          </w:rPr>
          <w:fldChar w:fldCharType="separate"/>
        </w:r>
        <w:r w:rsidR="00EC0E98">
          <w:rPr>
            <w:webHidden/>
          </w:rPr>
          <w:t>9</w:t>
        </w:r>
        <w:r w:rsidR="00EC0E98">
          <w:rPr>
            <w:webHidden/>
          </w:rPr>
          <w:fldChar w:fldCharType="end"/>
        </w:r>
      </w:hyperlink>
    </w:p>
    <w:p w:rsidR="00EC0E98" w:rsidRDefault="000E1B0D">
      <w:pPr>
        <w:pStyle w:val="TOC2"/>
        <w:rPr>
          <w:rFonts w:asciiTheme="minorHAnsi" w:eastAsiaTheme="minorEastAsia" w:hAnsiTheme="minorHAnsi"/>
          <w:color w:val="auto"/>
          <w:kern w:val="0"/>
          <w:szCs w:val="22"/>
        </w:rPr>
      </w:pPr>
      <w:hyperlink w:anchor="_Toc483385422" w:history="1">
        <w:r w:rsidR="00EC0E98" w:rsidRPr="00160262">
          <w:rPr>
            <w:rStyle w:val="Hyperlink"/>
            <w:rFonts w:cs="Calibri"/>
          </w:rPr>
          <w:t>5.5.1.1</w:t>
        </w:r>
        <w:r w:rsidR="00EC0E98">
          <w:rPr>
            <w:rFonts w:asciiTheme="minorHAnsi" w:eastAsiaTheme="minorEastAsia" w:hAnsiTheme="minorHAnsi"/>
            <w:color w:val="auto"/>
            <w:kern w:val="0"/>
            <w:szCs w:val="22"/>
          </w:rPr>
          <w:tab/>
        </w:r>
        <w:r w:rsidR="00EC0E98" w:rsidRPr="00160262">
          <w:rPr>
            <w:rStyle w:val="Hyperlink"/>
            <w:rFonts w:cs="Calibri"/>
          </w:rPr>
          <w:t>Design Rationale</w:t>
        </w:r>
        <w:r w:rsidR="00EC0E98">
          <w:rPr>
            <w:webHidden/>
          </w:rPr>
          <w:tab/>
        </w:r>
        <w:r w:rsidR="00EC0E98">
          <w:rPr>
            <w:webHidden/>
          </w:rPr>
          <w:fldChar w:fldCharType="begin"/>
        </w:r>
        <w:r w:rsidR="00EC0E98">
          <w:rPr>
            <w:webHidden/>
          </w:rPr>
          <w:instrText xml:space="preserve"> PAGEREF _Toc483385422 \h </w:instrText>
        </w:r>
        <w:r w:rsidR="00EC0E98">
          <w:rPr>
            <w:webHidden/>
          </w:rPr>
        </w:r>
        <w:r w:rsidR="00EC0E98">
          <w:rPr>
            <w:webHidden/>
          </w:rPr>
          <w:fldChar w:fldCharType="separate"/>
        </w:r>
        <w:r w:rsidR="00EC0E98">
          <w:rPr>
            <w:webHidden/>
          </w:rPr>
          <w:t>9</w:t>
        </w:r>
        <w:r w:rsidR="00EC0E98">
          <w:rPr>
            <w:webHidden/>
          </w:rPr>
          <w:fldChar w:fldCharType="end"/>
        </w:r>
      </w:hyperlink>
    </w:p>
    <w:p w:rsidR="00EC0E98" w:rsidRDefault="000E1B0D">
      <w:pPr>
        <w:pStyle w:val="TOC1"/>
        <w:rPr>
          <w:rFonts w:eastAsiaTheme="minorEastAsia"/>
          <w:b w:val="0"/>
          <w:color w:val="auto"/>
          <w:kern w:val="0"/>
          <w:sz w:val="22"/>
          <w:szCs w:val="22"/>
          <w:lang w:val="en-US"/>
        </w:rPr>
      </w:pPr>
      <w:hyperlink w:anchor="_Toc483385423" w:history="1">
        <w:r w:rsidR="00EC0E98" w:rsidRPr="00160262">
          <w:rPr>
            <w:rStyle w:val="Hyperlink"/>
            <w:rFonts w:ascii="Calibri" w:hAnsi="Calibri" w:cs="Calibri"/>
          </w:rPr>
          <w:t>6</w:t>
        </w:r>
        <w:r w:rsidR="00EC0E98">
          <w:rPr>
            <w:rFonts w:eastAsiaTheme="minorEastAsia"/>
            <w:b w:val="0"/>
            <w:color w:val="auto"/>
            <w:kern w:val="0"/>
            <w:sz w:val="22"/>
            <w:szCs w:val="22"/>
            <w:lang w:val="en-US"/>
          </w:rPr>
          <w:tab/>
        </w:r>
        <w:r w:rsidR="00EC0E98" w:rsidRPr="00160262">
          <w:rPr>
            <w:rStyle w:val="Hyperlink"/>
            <w:rFonts w:ascii="Calibri" w:hAnsi="Calibri"/>
          </w:rPr>
          <w:t>Known</w:t>
        </w:r>
        <w:r w:rsidR="00EC0E98" w:rsidRPr="00160262">
          <w:rPr>
            <w:rStyle w:val="Hyperlink"/>
            <w:rFonts w:ascii="Calibri" w:hAnsi="Calibri" w:cs="Calibri"/>
          </w:rPr>
          <w:t xml:space="preserve"> Limitations with Design</w:t>
        </w:r>
        <w:r w:rsidR="00EC0E98">
          <w:rPr>
            <w:webHidden/>
          </w:rPr>
          <w:tab/>
        </w:r>
        <w:r w:rsidR="00EC0E98">
          <w:rPr>
            <w:webHidden/>
          </w:rPr>
          <w:fldChar w:fldCharType="begin"/>
        </w:r>
        <w:r w:rsidR="00EC0E98">
          <w:rPr>
            <w:webHidden/>
          </w:rPr>
          <w:instrText xml:space="preserve"> PAGEREF _Toc483385423 \h </w:instrText>
        </w:r>
        <w:r w:rsidR="00EC0E98">
          <w:rPr>
            <w:webHidden/>
          </w:rPr>
        </w:r>
        <w:r w:rsidR="00EC0E98">
          <w:rPr>
            <w:webHidden/>
          </w:rPr>
          <w:fldChar w:fldCharType="separate"/>
        </w:r>
        <w:r w:rsidR="00EC0E98">
          <w:rPr>
            <w:webHidden/>
          </w:rPr>
          <w:t>10</w:t>
        </w:r>
        <w:r w:rsidR="00EC0E98">
          <w:rPr>
            <w:webHidden/>
          </w:rPr>
          <w:fldChar w:fldCharType="end"/>
        </w:r>
      </w:hyperlink>
    </w:p>
    <w:p w:rsidR="00EC0E98" w:rsidRDefault="000E1B0D">
      <w:pPr>
        <w:pStyle w:val="TOC1"/>
        <w:rPr>
          <w:rFonts w:eastAsiaTheme="minorEastAsia"/>
          <w:b w:val="0"/>
          <w:color w:val="auto"/>
          <w:kern w:val="0"/>
          <w:sz w:val="22"/>
          <w:szCs w:val="22"/>
          <w:lang w:val="en-US"/>
        </w:rPr>
      </w:pPr>
      <w:hyperlink w:anchor="_Toc483385424" w:history="1">
        <w:r w:rsidR="00EC0E98" w:rsidRPr="00160262">
          <w:rPr>
            <w:rStyle w:val="Hyperlink"/>
            <w:rFonts w:ascii="Calibri" w:hAnsi="Calibri" w:cs="Calibri"/>
          </w:rPr>
          <w:t>7</w:t>
        </w:r>
        <w:r w:rsidR="00EC0E98">
          <w:rPr>
            <w:rFonts w:eastAsiaTheme="minorEastAsia"/>
            <w:b w:val="0"/>
            <w:color w:val="auto"/>
            <w:kern w:val="0"/>
            <w:sz w:val="22"/>
            <w:szCs w:val="22"/>
            <w:lang w:val="en-US"/>
          </w:rPr>
          <w:tab/>
        </w:r>
        <w:r w:rsidR="00EC0E98" w:rsidRPr="00160262">
          <w:rPr>
            <w:rStyle w:val="Hyperlink"/>
            <w:rFonts w:ascii="Calibri" w:hAnsi="Calibri" w:cs="Calibri"/>
          </w:rPr>
          <w:t>UNIT TEST CONSIDERATION</w:t>
        </w:r>
        <w:r w:rsidR="00EC0E98">
          <w:rPr>
            <w:webHidden/>
          </w:rPr>
          <w:tab/>
        </w:r>
        <w:r w:rsidR="00EC0E98">
          <w:rPr>
            <w:webHidden/>
          </w:rPr>
          <w:fldChar w:fldCharType="begin"/>
        </w:r>
        <w:r w:rsidR="00EC0E98">
          <w:rPr>
            <w:webHidden/>
          </w:rPr>
          <w:instrText xml:space="preserve"> PAGEREF _Toc483385424 \h </w:instrText>
        </w:r>
        <w:r w:rsidR="00EC0E98">
          <w:rPr>
            <w:webHidden/>
          </w:rPr>
        </w:r>
        <w:r w:rsidR="00EC0E98">
          <w:rPr>
            <w:webHidden/>
          </w:rPr>
          <w:fldChar w:fldCharType="separate"/>
        </w:r>
        <w:r w:rsidR="00EC0E98">
          <w:rPr>
            <w:webHidden/>
          </w:rPr>
          <w:t>11</w:t>
        </w:r>
        <w:r w:rsidR="00EC0E98">
          <w:rPr>
            <w:webHidden/>
          </w:rPr>
          <w:fldChar w:fldCharType="end"/>
        </w:r>
      </w:hyperlink>
    </w:p>
    <w:p w:rsidR="00EC0E98" w:rsidRDefault="000E1B0D">
      <w:pPr>
        <w:pStyle w:val="TOC1"/>
        <w:tabs>
          <w:tab w:val="left" w:pos="1400"/>
        </w:tabs>
        <w:rPr>
          <w:rFonts w:eastAsiaTheme="minorEastAsia"/>
          <w:b w:val="0"/>
          <w:color w:val="auto"/>
          <w:kern w:val="0"/>
          <w:sz w:val="22"/>
          <w:szCs w:val="22"/>
          <w:lang w:val="en-US"/>
        </w:rPr>
      </w:pPr>
      <w:hyperlink w:anchor="_Toc483385425" w:history="1">
        <w:r w:rsidR="00EC0E98" w:rsidRPr="00160262">
          <w:rPr>
            <w:rStyle w:val="Hyperlink"/>
          </w:rPr>
          <w:t>Appendix A</w:t>
        </w:r>
        <w:r w:rsidR="00EC0E98">
          <w:rPr>
            <w:rFonts w:eastAsiaTheme="minorEastAsia"/>
            <w:b w:val="0"/>
            <w:color w:val="auto"/>
            <w:kern w:val="0"/>
            <w:sz w:val="22"/>
            <w:szCs w:val="22"/>
            <w:lang w:val="en-US"/>
          </w:rPr>
          <w:tab/>
        </w:r>
        <w:r w:rsidR="00EC0E98" w:rsidRPr="00160262">
          <w:rPr>
            <w:rStyle w:val="Hyperlink"/>
          </w:rPr>
          <w:t>Abbreviations and Acronyms</w:t>
        </w:r>
        <w:r w:rsidR="00EC0E98">
          <w:rPr>
            <w:webHidden/>
          </w:rPr>
          <w:tab/>
        </w:r>
        <w:r w:rsidR="00EC0E98">
          <w:rPr>
            <w:webHidden/>
          </w:rPr>
          <w:fldChar w:fldCharType="begin"/>
        </w:r>
        <w:r w:rsidR="00EC0E98">
          <w:rPr>
            <w:webHidden/>
          </w:rPr>
          <w:instrText xml:space="preserve"> PAGEREF _Toc483385425 \h </w:instrText>
        </w:r>
        <w:r w:rsidR="00EC0E98">
          <w:rPr>
            <w:webHidden/>
          </w:rPr>
        </w:r>
        <w:r w:rsidR="00EC0E98">
          <w:rPr>
            <w:webHidden/>
          </w:rPr>
          <w:fldChar w:fldCharType="separate"/>
        </w:r>
        <w:r w:rsidR="00EC0E98">
          <w:rPr>
            <w:webHidden/>
          </w:rPr>
          <w:t>12</w:t>
        </w:r>
        <w:r w:rsidR="00EC0E98">
          <w:rPr>
            <w:webHidden/>
          </w:rPr>
          <w:fldChar w:fldCharType="end"/>
        </w:r>
      </w:hyperlink>
    </w:p>
    <w:p w:rsidR="00EC0E98" w:rsidRDefault="000E1B0D">
      <w:pPr>
        <w:pStyle w:val="TOC1"/>
        <w:tabs>
          <w:tab w:val="left" w:pos="1400"/>
        </w:tabs>
        <w:rPr>
          <w:rFonts w:eastAsiaTheme="minorEastAsia"/>
          <w:b w:val="0"/>
          <w:color w:val="auto"/>
          <w:kern w:val="0"/>
          <w:sz w:val="22"/>
          <w:szCs w:val="22"/>
          <w:lang w:val="en-US"/>
        </w:rPr>
      </w:pPr>
      <w:hyperlink w:anchor="_Toc483385426" w:history="1">
        <w:r w:rsidR="00EC0E98" w:rsidRPr="00160262">
          <w:rPr>
            <w:rStyle w:val="Hyperlink"/>
          </w:rPr>
          <w:t>Appendix B</w:t>
        </w:r>
        <w:r w:rsidR="00EC0E98">
          <w:rPr>
            <w:rFonts w:eastAsiaTheme="minorEastAsia"/>
            <w:b w:val="0"/>
            <w:color w:val="auto"/>
            <w:kern w:val="0"/>
            <w:sz w:val="22"/>
            <w:szCs w:val="22"/>
            <w:lang w:val="en-US"/>
          </w:rPr>
          <w:tab/>
        </w:r>
        <w:r w:rsidR="00EC0E98" w:rsidRPr="00160262">
          <w:rPr>
            <w:rStyle w:val="Hyperlink"/>
          </w:rPr>
          <w:t>Glossary</w:t>
        </w:r>
        <w:r w:rsidR="00EC0E98">
          <w:rPr>
            <w:webHidden/>
          </w:rPr>
          <w:tab/>
        </w:r>
        <w:r w:rsidR="00EC0E98">
          <w:rPr>
            <w:webHidden/>
          </w:rPr>
          <w:fldChar w:fldCharType="begin"/>
        </w:r>
        <w:r w:rsidR="00EC0E98">
          <w:rPr>
            <w:webHidden/>
          </w:rPr>
          <w:instrText xml:space="preserve"> PAGEREF _Toc483385426 \h </w:instrText>
        </w:r>
        <w:r w:rsidR="00EC0E98">
          <w:rPr>
            <w:webHidden/>
          </w:rPr>
        </w:r>
        <w:r w:rsidR="00EC0E98">
          <w:rPr>
            <w:webHidden/>
          </w:rPr>
          <w:fldChar w:fldCharType="separate"/>
        </w:r>
        <w:r w:rsidR="00EC0E98">
          <w:rPr>
            <w:webHidden/>
          </w:rPr>
          <w:t>13</w:t>
        </w:r>
        <w:r w:rsidR="00EC0E98">
          <w:rPr>
            <w:webHidden/>
          </w:rPr>
          <w:fldChar w:fldCharType="end"/>
        </w:r>
      </w:hyperlink>
    </w:p>
    <w:p w:rsidR="00EC0E98" w:rsidRDefault="000E1B0D">
      <w:pPr>
        <w:pStyle w:val="TOC1"/>
        <w:tabs>
          <w:tab w:val="left" w:pos="1400"/>
        </w:tabs>
        <w:rPr>
          <w:rFonts w:eastAsiaTheme="minorEastAsia"/>
          <w:b w:val="0"/>
          <w:color w:val="auto"/>
          <w:kern w:val="0"/>
          <w:sz w:val="22"/>
          <w:szCs w:val="22"/>
          <w:lang w:val="en-US"/>
        </w:rPr>
      </w:pPr>
      <w:hyperlink w:anchor="_Toc483385427" w:history="1">
        <w:r w:rsidR="00EC0E98" w:rsidRPr="00160262">
          <w:rPr>
            <w:rStyle w:val="Hyperlink"/>
          </w:rPr>
          <w:t>Appendix C</w:t>
        </w:r>
        <w:r w:rsidR="00EC0E98">
          <w:rPr>
            <w:rFonts w:eastAsiaTheme="minorEastAsia"/>
            <w:b w:val="0"/>
            <w:color w:val="auto"/>
            <w:kern w:val="0"/>
            <w:sz w:val="22"/>
            <w:szCs w:val="22"/>
            <w:lang w:val="en-US"/>
          </w:rPr>
          <w:tab/>
        </w:r>
        <w:r w:rsidR="00EC0E98" w:rsidRPr="00160262">
          <w:rPr>
            <w:rStyle w:val="Hyperlink"/>
          </w:rPr>
          <w:t>References</w:t>
        </w:r>
        <w:r w:rsidR="00EC0E98">
          <w:rPr>
            <w:webHidden/>
          </w:rPr>
          <w:tab/>
        </w:r>
        <w:r w:rsidR="00EC0E98">
          <w:rPr>
            <w:webHidden/>
          </w:rPr>
          <w:fldChar w:fldCharType="begin"/>
        </w:r>
        <w:r w:rsidR="00EC0E98">
          <w:rPr>
            <w:webHidden/>
          </w:rPr>
          <w:instrText xml:space="preserve"> PAGEREF _Toc483385427 \h </w:instrText>
        </w:r>
        <w:r w:rsidR="00EC0E98">
          <w:rPr>
            <w:webHidden/>
          </w:rPr>
        </w:r>
        <w:r w:rsidR="00EC0E98">
          <w:rPr>
            <w:webHidden/>
          </w:rPr>
          <w:fldChar w:fldCharType="separate"/>
        </w:r>
        <w:r w:rsidR="00EC0E98">
          <w:rPr>
            <w:webHidden/>
          </w:rPr>
          <w:t>14</w:t>
        </w:r>
        <w:r w:rsidR="00EC0E98">
          <w:rPr>
            <w:webHidden/>
          </w:rPr>
          <w:fldChar w:fldCharType="end"/>
        </w:r>
      </w:hyperlink>
    </w:p>
    <w:p w:rsidR="00707BA6" w:rsidRPr="00A158C7" w:rsidRDefault="00E16D14" w:rsidP="005E5782">
      <w:r>
        <w:rPr>
          <w:caps/>
        </w:rPr>
        <w:fldChar w:fldCharType="end"/>
      </w:r>
    </w:p>
    <w:p w:rsidR="00B81C1B" w:rsidRPr="00A158C7" w:rsidRDefault="00FE5DF5" w:rsidP="00B0024F">
      <w:pPr>
        <w:pStyle w:val="Heading1"/>
      </w:pPr>
      <w:bookmarkStart w:id="20" w:name="_Toc483385396"/>
      <w:r w:rsidRPr="00A158C7">
        <w:lastRenderedPageBreak/>
        <w:t>Introduction</w:t>
      </w:r>
      <w:bookmarkEnd w:id="20"/>
    </w:p>
    <w:p w:rsidR="00063A7A" w:rsidRPr="00A158C7" w:rsidRDefault="00FE5DF5" w:rsidP="000B37D5">
      <w:pPr>
        <w:pStyle w:val="Heading2"/>
      </w:pPr>
      <w:bookmarkStart w:id="21" w:name="_Toc483385397"/>
      <w:r w:rsidRPr="00A158C7">
        <w:t>Purpose</w:t>
      </w:r>
      <w:bookmarkEnd w:id="21"/>
    </w:p>
    <w:p w:rsidR="00F95E33" w:rsidRPr="00A158C7" w:rsidRDefault="00810632" w:rsidP="009010D2">
      <w:pPr>
        <w:ind w:left="567"/>
      </w:pPr>
      <w:r>
        <w:t>Module design document for Core voltage Monitor.</w:t>
      </w:r>
    </w:p>
    <w:bookmarkStart w:id="22" w:name="_Toc406065228"/>
    <w:bookmarkEnd w:id="6"/>
    <w:bookmarkEnd w:id="7"/>
    <w:bookmarkEnd w:id="8"/>
    <w:bookmarkEnd w:id="9"/>
    <w:bookmarkEnd w:id="10"/>
    <w:p w:rsidR="00312179" w:rsidRDefault="00521D64"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ProjectName  \* MERGEFORMAT </w:instrText>
      </w:r>
      <w:r>
        <w:rPr>
          <w:rFonts w:ascii="Calibri" w:hAnsi="Calibri" w:cs="Calibri"/>
        </w:rPr>
        <w:fldChar w:fldCharType="separate"/>
      </w:r>
      <w:bookmarkStart w:id="23" w:name="_Toc483385398"/>
      <w:proofErr w:type="spellStart"/>
      <w:r>
        <w:rPr>
          <w:rFonts w:ascii="Calibri" w:hAnsi="Calibri" w:cs="Calibri"/>
        </w:rPr>
        <w:t>CoreVtlgMonr</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2"/>
      <w:bookmarkEnd w:id="23"/>
    </w:p>
    <w:p w:rsidR="00D229A6" w:rsidRDefault="005E5782" w:rsidP="005E5782">
      <w:pPr>
        <w:ind w:firstLine="562"/>
        <w:rPr>
          <w:rFonts w:cs="Calibri"/>
          <w:i/>
        </w:rPr>
      </w:pPr>
      <w:proofErr w:type="spellStart"/>
      <w:r w:rsidRPr="005E5782">
        <w:t>CoreVltgMonr</w:t>
      </w:r>
      <w:proofErr w:type="spellEnd"/>
      <w:r w:rsidRPr="005E5782">
        <w:t xml:space="preserve"> component is a MCAL supporting function for startup test for CVM</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4" w:name="_Toc406065229"/>
      <w:bookmarkStart w:id="25" w:name="_Toc483385399"/>
      <w:r w:rsidRPr="00AA38E8">
        <w:rPr>
          <w:rFonts w:ascii="Calibri" w:hAnsi="Calibri" w:cs="Calibri"/>
        </w:rPr>
        <w:lastRenderedPageBreak/>
        <w:t>Design details of software module</w:t>
      </w:r>
      <w:bookmarkEnd w:id="24"/>
      <w:bookmarkEnd w:id="25"/>
    </w:p>
    <w:p w:rsidR="00D229A6" w:rsidRPr="00AA38E8" w:rsidRDefault="00D229A6" w:rsidP="00D229A6">
      <w:pPr>
        <w:pStyle w:val="Heading2"/>
        <w:rPr>
          <w:rFonts w:ascii="Calibri" w:hAnsi="Calibri" w:cs="Calibri"/>
        </w:rPr>
      </w:pPr>
      <w:bookmarkStart w:id="26" w:name="_Toc406065230"/>
      <w:bookmarkStart w:id="27" w:name="_Toc483385400"/>
      <w:r w:rsidRPr="00D229A6">
        <w:t>Graphical</w:t>
      </w:r>
      <w:r>
        <w:rPr>
          <w:rFonts w:ascii="Calibri" w:hAnsi="Calibri" w:cs="Calibri"/>
        </w:rPr>
        <w:t xml:space="preserve"> representation of </w:t>
      </w:r>
      <w:bookmarkEnd w:id="26"/>
      <w:r w:rsidR="00EB35CC">
        <w:rPr>
          <w:rFonts w:ascii="Calibri" w:hAnsi="Calibri" w:cs="Calibri"/>
        </w:rPr>
        <w:fldChar w:fldCharType="begin"/>
      </w:r>
      <w:r w:rsidR="00EB35CC">
        <w:rPr>
          <w:rFonts w:ascii="Calibri" w:hAnsi="Calibri" w:cs="Calibri"/>
        </w:rPr>
        <w:instrText xml:space="preserve"> DOCPROPERTY  ProjectName  \* MERGEFORMAT </w:instrText>
      </w:r>
      <w:r w:rsidR="00EB35CC">
        <w:rPr>
          <w:rFonts w:ascii="Calibri" w:hAnsi="Calibri" w:cs="Calibri"/>
        </w:rPr>
        <w:fldChar w:fldCharType="separate"/>
      </w:r>
      <w:proofErr w:type="spellStart"/>
      <w:r w:rsidR="00EB35CC">
        <w:rPr>
          <w:rFonts w:ascii="Calibri" w:hAnsi="Calibri" w:cs="Calibri"/>
        </w:rPr>
        <w:t>CoreVtlgMonr</w:t>
      </w:r>
      <w:bookmarkEnd w:id="27"/>
      <w:proofErr w:type="spellEnd"/>
      <w:r w:rsidR="00EB35CC">
        <w:rPr>
          <w:rFonts w:ascii="Calibri" w:hAnsi="Calibri" w:cs="Calibri"/>
        </w:rPr>
        <w:fldChar w:fldCharType="end"/>
      </w:r>
    </w:p>
    <w:p w:rsidR="00D229A6" w:rsidRDefault="00764317" w:rsidP="00EB35CC">
      <w:pPr>
        <w:ind w:left="576"/>
        <w:rPr>
          <w:ins w:id="28" w:author="Avinash James" w:date="2017-08-02T16:33:00Z"/>
          <w:rFonts w:cs="Calibri"/>
        </w:rPr>
      </w:pPr>
      <w:del w:id="29" w:author="Avinash James" w:date="2017-08-02T16:30:00Z">
        <w:r w:rsidDel="0075357D">
          <w:rPr>
            <w:noProof/>
            <w:lang w:bidi="ar-SA"/>
          </w:rPr>
          <w:drawing>
            <wp:inline distT="0" distB="0" distL="0" distR="0" wp14:anchorId="204B7684" wp14:editId="689168B1">
              <wp:extent cx="3462973" cy="1482437"/>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5298" cy="1483432"/>
                      </a:xfrm>
                      <a:prstGeom prst="rect">
                        <a:avLst/>
                      </a:prstGeom>
                    </pic:spPr>
                  </pic:pic>
                </a:graphicData>
              </a:graphic>
            </wp:inline>
          </w:drawing>
        </w:r>
      </w:del>
    </w:p>
    <w:p w:rsidR="0075357D" w:rsidRPr="00EB35CC" w:rsidRDefault="0075357D" w:rsidP="00EB35CC">
      <w:pPr>
        <w:ind w:left="576"/>
        <w:rPr>
          <w:rFonts w:cs="Calibri"/>
        </w:rPr>
      </w:pPr>
      <w:ins w:id="30" w:author="Avinash James" w:date="2017-08-02T16:33:00Z">
        <w:r>
          <w:rPr>
            <w:rFonts w:cs="Calibri"/>
            <w:noProof/>
            <w:lang w:bidi="ar-SA"/>
          </w:rPr>
          <w:drawing>
            <wp:inline distT="0" distB="0" distL="0" distR="0">
              <wp:extent cx="313182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139446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31" w:name="_Toc406065231"/>
      <w:bookmarkStart w:id="32" w:name="_Toc483385401"/>
      <w:r w:rsidRPr="002D6391">
        <w:rPr>
          <w:rFonts w:ascii="Calibri" w:hAnsi="Calibri" w:cs="Calibri"/>
        </w:rPr>
        <w:t>Data Flow Diagram</w:t>
      </w:r>
      <w:bookmarkEnd w:id="31"/>
      <w:bookmarkEnd w:id="32"/>
    </w:p>
    <w:p w:rsidR="00D229A6" w:rsidRPr="002B094F" w:rsidRDefault="00EB35CC" w:rsidP="00EB35CC">
      <w:pPr>
        <w:ind w:left="562"/>
        <w:rPr>
          <w:rFonts w:cs="Calibri"/>
        </w:rPr>
      </w:pPr>
      <w:r>
        <w:rPr>
          <w:rFonts w:cs="Calibri"/>
        </w:rPr>
        <w:t>Refer FDD Simulink Model.</w:t>
      </w:r>
    </w:p>
    <w:p w:rsidR="00D229A6" w:rsidRPr="002D6391" w:rsidRDefault="00AC4CD8" w:rsidP="00387BF4">
      <w:pPr>
        <w:pStyle w:val="Heading3"/>
        <w:tabs>
          <w:tab w:val="clear" w:pos="1017"/>
        </w:tabs>
        <w:ind w:left="562" w:hanging="562"/>
        <w:rPr>
          <w:rFonts w:ascii="Calibri" w:hAnsi="Calibri" w:cs="Calibri"/>
        </w:rPr>
      </w:pPr>
      <w:bookmarkStart w:id="33" w:name="_Toc375924736"/>
      <w:bookmarkStart w:id="34" w:name="_Toc406065232"/>
      <w:bookmarkStart w:id="35" w:name="_Toc48338540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3"/>
      <w:bookmarkEnd w:id="34"/>
      <w:bookmarkEnd w:id="35"/>
    </w:p>
    <w:p w:rsidR="00D229A6" w:rsidRPr="002B094F" w:rsidRDefault="00EB35CC" w:rsidP="00EB35CC">
      <w:pPr>
        <w:ind w:left="562"/>
        <w:rPr>
          <w:lang w:bidi="ar-SA"/>
        </w:rPr>
      </w:pPr>
      <w:r>
        <w:rPr>
          <w:rFonts w:cs="Calibri"/>
        </w:rPr>
        <w:t>Refer FDD Simulink Model.</w:t>
      </w:r>
    </w:p>
    <w:p w:rsidR="00D229A6" w:rsidRPr="00A32585" w:rsidRDefault="00AC4CD8" w:rsidP="00D229A6">
      <w:pPr>
        <w:pStyle w:val="Heading3"/>
        <w:ind w:left="562" w:hanging="562"/>
        <w:rPr>
          <w:rFonts w:ascii="Calibri" w:hAnsi="Calibri" w:cs="Calibri"/>
        </w:rPr>
      </w:pPr>
      <w:bookmarkStart w:id="36" w:name="_Toc375924737"/>
      <w:bookmarkStart w:id="37" w:name="_Toc406065233"/>
      <w:bookmarkStart w:id="38" w:name="_Toc48338540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6"/>
      <w:bookmarkEnd w:id="37"/>
      <w:bookmarkEnd w:id="38"/>
    </w:p>
    <w:p w:rsidR="002B094F" w:rsidRDefault="00EB35CC" w:rsidP="00EB35CC">
      <w:pPr>
        <w:ind w:left="562"/>
        <w:rPr>
          <w:lang w:bidi="ar-SA"/>
        </w:rPr>
      </w:pPr>
      <w:r>
        <w:rPr>
          <w:rFonts w:cs="Calibri"/>
        </w:rPr>
        <w:t>Refer FDD Simulink Model.</w:t>
      </w:r>
    </w:p>
    <w:p w:rsidR="002B094F" w:rsidRPr="00AC4CD8" w:rsidRDefault="002B094F" w:rsidP="00AC4CD8">
      <w:pPr>
        <w:pStyle w:val="Heading1"/>
        <w:ind w:left="562" w:hanging="562"/>
        <w:rPr>
          <w:rFonts w:ascii="Calibri" w:hAnsi="Calibri" w:cs="Calibri"/>
        </w:rPr>
      </w:pPr>
      <w:bookmarkStart w:id="39" w:name="_Toc338170479"/>
      <w:bookmarkStart w:id="40" w:name="_Toc375678228"/>
      <w:bookmarkStart w:id="41" w:name="_Toc418080062"/>
      <w:bookmarkStart w:id="42" w:name="_Toc421709912"/>
      <w:bookmarkStart w:id="43" w:name="_Toc483385404"/>
      <w:r w:rsidRPr="00AC4CD8">
        <w:rPr>
          <w:rFonts w:ascii="Calibri" w:hAnsi="Calibri" w:cs="Calibri"/>
        </w:rPr>
        <w:lastRenderedPageBreak/>
        <w:t>Constant Data Dictionary</w:t>
      </w:r>
      <w:bookmarkEnd w:id="39"/>
      <w:bookmarkEnd w:id="40"/>
      <w:bookmarkEnd w:id="41"/>
      <w:bookmarkEnd w:id="42"/>
      <w:bookmarkEnd w:id="43"/>
    </w:p>
    <w:p w:rsidR="00AC4CD8" w:rsidRPr="00DA5500" w:rsidRDefault="00AC4CD8" w:rsidP="00AC4CD8">
      <w:pPr>
        <w:pStyle w:val="Heading2"/>
        <w:spacing w:after="60"/>
        <w:rPr>
          <w:rFonts w:ascii="Calibri" w:hAnsi="Calibri"/>
        </w:rPr>
      </w:pPr>
      <w:bookmarkStart w:id="44" w:name="_Toc421011506"/>
      <w:bookmarkStart w:id="45" w:name="_Toc421786527"/>
      <w:bookmarkStart w:id="46" w:name="_Toc483385405"/>
      <w:bookmarkStart w:id="47" w:name="_Toc418080064"/>
      <w:r w:rsidRPr="00DA5500">
        <w:rPr>
          <w:rFonts w:ascii="Calibri" w:hAnsi="Calibri"/>
        </w:rPr>
        <w:t>Program (fixed) Constants</w:t>
      </w:r>
      <w:bookmarkEnd w:id="44"/>
      <w:bookmarkEnd w:id="45"/>
      <w:bookmarkEnd w:id="46"/>
    </w:p>
    <w:p w:rsidR="00AC4CD8" w:rsidRPr="00DA5500" w:rsidRDefault="00AC4CD8" w:rsidP="00AC4CD8">
      <w:pPr>
        <w:pStyle w:val="Heading3"/>
        <w:tabs>
          <w:tab w:val="clear" w:pos="1017"/>
          <w:tab w:val="num" w:pos="567"/>
        </w:tabs>
        <w:ind w:left="567"/>
        <w:rPr>
          <w:rFonts w:ascii="Calibri" w:hAnsi="Calibri"/>
        </w:rPr>
      </w:pPr>
      <w:bookmarkStart w:id="48" w:name="_Toc483385406"/>
      <w:bookmarkEnd w:id="47"/>
      <w:r w:rsidRPr="00DA5500">
        <w:rPr>
          <w:rFonts w:ascii="Calibri" w:hAnsi="Calibri"/>
        </w:rPr>
        <w:t>Embedded Constants</w:t>
      </w:r>
      <w:bookmarkEnd w:id="4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914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032"/>
        <w:gridCol w:w="1503"/>
        <w:gridCol w:w="1225"/>
        <w:gridCol w:w="1385"/>
      </w:tblGrid>
      <w:tr w:rsidR="00007584" w:rsidRPr="00AA38E8" w:rsidTr="00EB35CC">
        <w:tc>
          <w:tcPr>
            <w:tcW w:w="5032"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Constant Name</w:t>
            </w:r>
          </w:p>
        </w:tc>
        <w:tc>
          <w:tcPr>
            <w:tcW w:w="1503"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Value</w:t>
            </w:r>
          </w:p>
        </w:tc>
      </w:tr>
      <w:tr w:rsidR="00007584" w:rsidRPr="00AA38E8" w:rsidTr="00EB35CC">
        <w:trPr>
          <w:trHeight w:val="336"/>
        </w:trPr>
        <w:tc>
          <w:tcPr>
            <w:tcW w:w="5032" w:type="dxa"/>
            <w:tcBorders>
              <w:top w:val="single" w:sz="6" w:space="0" w:color="auto"/>
              <w:left w:val="single" w:sz="6" w:space="0" w:color="auto"/>
              <w:bottom w:val="single" w:sz="6" w:space="0" w:color="auto"/>
              <w:right w:val="single" w:sz="6" w:space="0" w:color="auto"/>
            </w:tcBorders>
          </w:tcPr>
          <w:p w:rsidR="00007584" w:rsidRPr="00AA38E8" w:rsidRDefault="00EB35CC" w:rsidP="00EB35CC">
            <w:pPr>
              <w:autoSpaceDE w:val="0"/>
              <w:autoSpaceDN w:val="0"/>
              <w:adjustRightInd w:val="0"/>
              <w:spacing w:after="0"/>
              <w:rPr>
                <w:rFonts w:cs="Calibri"/>
                <w:sz w:val="16"/>
                <w:szCs w:val="16"/>
              </w:rPr>
            </w:pPr>
            <w:del w:id="49" w:author="Avinash James" w:date="2017-08-02T16:34:00Z">
              <w:r w:rsidDel="00BF4BE4">
                <w:rPr>
                  <w:rFonts w:ascii="Courier New" w:hAnsi="Courier New" w:cs="Courier New"/>
                  <w:color w:val="000000"/>
                  <w:sz w:val="24"/>
                  <w:lang w:eastAsia="en-IN" w:bidi="ar-SA"/>
                </w:rPr>
                <w:delText>COREVLTGMONRSTRTUPFAILR_CNT_U08</w:delText>
              </w:r>
            </w:del>
          </w:p>
        </w:tc>
        <w:tc>
          <w:tcPr>
            <w:tcW w:w="1503" w:type="dxa"/>
            <w:tcBorders>
              <w:top w:val="single" w:sz="6" w:space="0" w:color="auto"/>
              <w:left w:val="single" w:sz="6" w:space="0" w:color="auto"/>
              <w:bottom w:val="single" w:sz="6" w:space="0" w:color="auto"/>
              <w:right w:val="single" w:sz="6" w:space="0" w:color="auto"/>
            </w:tcBorders>
          </w:tcPr>
          <w:p w:rsidR="00007584" w:rsidRPr="00EB35CC" w:rsidRDefault="00EB35CC" w:rsidP="00F4318C">
            <w:pPr>
              <w:spacing w:before="60"/>
              <w:jc w:val="center"/>
              <w:rPr>
                <w:rFonts w:ascii="Courier New" w:hAnsi="Courier New" w:cs="Courier New"/>
                <w:color w:val="000000"/>
                <w:sz w:val="24"/>
                <w:lang w:eastAsia="en-IN" w:bidi="ar-SA"/>
              </w:rPr>
            </w:pPr>
            <w:del w:id="50" w:author="Avinash James" w:date="2017-08-02T16:34:00Z">
              <w:r w:rsidRPr="00EB35CC" w:rsidDel="00BF4BE4">
                <w:rPr>
                  <w:rFonts w:ascii="Courier New" w:hAnsi="Courier New" w:cs="Courier New"/>
                  <w:color w:val="000000"/>
                  <w:sz w:val="24"/>
                  <w:lang w:eastAsia="en-IN" w:bidi="ar-SA"/>
                </w:rPr>
                <w:delText>1</w:delText>
              </w:r>
            </w:del>
          </w:p>
        </w:tc>
        <w:tc>
          <w:tcPr>
            <w:tcW w:w="1225" w:type="dxa"/>
            <w:tcBorders>
              <w:top w:val="single" w:sz="6" w:space="0" w:color="auto"/>
              <w:left w:val="single" w:sz="6" w:space="0" w:color="auto"/>
              <w:bottom w:val="single" w:sz="6" w:space="0" w:color="auto"/>
              <w:right w:val="single" w:sz="6" w:space="0" w:color="auto"/>
            </w:tcBorders>
          </w:tcPr>
          <w:p w:rsidR="00007584" w:rsidRPr="00EB35CC" w:rsidRDefault="00EB35CC" w:rsidP="00F4318C">
            <w:pPr>
              <w:spacing w:before="60"/>
              <w:jc w:val="center"/>
              <w:rPr>
                <w:rFonts w:ascii="Courier New" w:hAnsi="Courier New" w:cs="Courier New"/>
                <w:color w:val="000000"/>
                <w:sz w:val="24"/>
                <w:lang w:eastAsia="en-IN" w:bidi="ar-SA"/>
              </w:rPr>
            </w:pPr>
            <w:del w:id="51" w:author="Avinash James" w:date="2017-08-02T16:34:00Z">
              <w:r w:rsidRPr="00EB35CC" w:rsidDel="00BF4BE4">
                <w:rPr>
                  <w:rFonts w:ascii="Courier New" w:hAnsi="Courier New" w:cs="Courier New"/>
                  <w:color w:val="000000"/>
                  <w:sz w:val="24"/>
                  <w:lang w:eastAsia="en-IN" w:bidi="ar-SA"/>
                </w:rPr>
                <w:delText>Cnt</w:delText>
              </w:r>
            </w:del>
          </w:p>
        </w:tc>
        <w:tc>
          <w:tcPr>
            <w:tcW w:w="1385" w:type="dxa"/>
            <w:tcBorders>
              <w:top w:val="single" w:sz="6" w:space="0" w:color="auto"/>
              <w:left w:val="single" w:sz="6" w:space="0" w:color="auto"/>
              <w:bottom w:val="single" w:sz="6" w:space="0" w:color="auto"/>
              <w:right w:val="single" w:sz="6" w:space="0" w:color="auto"/>
            </w:tcBorders>
          </w:tcPr>
          <w:p w:rsidR="00007584" w:rsidRPr="00EB35CC" w:rsidRDefault="00EB35CC" w:rsidP="00F4318C">
            <w:pPr>
              <w:spacing w:before="60"/>
              <w:jc w:val="center"/>
              <w:rPr>
                <w:rFonts w:ascii="Courier New" w:hAnsi="Courier New" w:cs="Courier New"/>
                <w:color w:val="000000"/>
                <w:sz w:val="24"/>
                <w:lang w:eastAsia="en-IN" w:bidi="ar-SA"/>
              </w:rPr>
            </w:pPr>
            <w:del w:id="52" w:author="Avinash James" w:date="2017-08-02T16:34:00Z">
              <w:r w:rsidRPr="00EB35CC" w:rsidDel="00BF4BE4">
                <w:rPr>
                  <w:rFonts w:ascii="Courier New" w:hAnsi="Courier New" w:cs="Courier New"/>
                  <w:color w:val="000000"/>
                  <w:sz w:val="24"/>
                  <w:lang w:eastAsia="en-IN" w:bidi="ar-SA"/>
                </w:rPr>
                <w:delText>1U</w:delText>
              </w:r>
            </w:del>
          </w:p>
        </w:tc>
      </w:tr>
      <w:tr w:rsidR="005E5782" w:rsidRPr="00AA38E8" w:rsidTr="00EB35CC">
        <w:trPr>
          <w:trHeight w:val="336"/>
        </w:trPr>
        <w:tc>
          <w:tcPr>
            <w:tcW w:w="5032" w:type="dxa"/>
            <w:tcBorders>
              <w:top w:val="single" w:sz="6" w:space="0" w:color="auto"/>
              <w:left w:val="single" w:sz="6" w:space="0" w:color="auto"/>
              <w:bottom w:val="single" w:sz="6" w:space="0" w:color="auto"/>
              <w:right w:val="single" w:sz="6" w:space="0" w:color="auto"/>
            </w:tcBorders>
          </w:tcPr>
          <w:p w:rsidR="005E5782" w:rsidRDefault="005E5782" w:rsidP="00EB35CC">
            <w:pPr>
              <w:autoSpaceDE w:val="0"/>
              <w:autoSpaceDN w:val="0"/>
              <w:adjustRightInd w:val="0"/>
              <w:spacing w:after="0"/>
              <w:rPr>
                <w:rFonts w:ascii="Courier New" w:hAnsi="Courier New" w:cs="Courier New"/>
                <w:color w:val="000000"/>
                <w:sz w:val="24"/>
                <w:lang w:eastAsia="en-IN" w:bidi="ar-SA"/>
              </w:rPr>
            </w:pPr>
            <w:r>
              <w:rPr>
                <w:rFonts w:ascii="Courier New" w:hAnsi="Courier New" w:cs="Courier New"/>
                <w:color w:val="000000"/>
                <w:sz w:val="24"/>
                <w:lang w:eastAsia="en-IN" w:bidi="ar-SA"/>
              </w:rPr>
              <w:t>NODEBSTEP_CNT_U16</w:t>
            </w:r>
          </w:p>
        </w:tc>
        <w:tc>
          <w:tcPr>
            <w:tcW w:w="1503" w:type="dxa"/>
            <w:tcBorders>
              <w:top w:val="single" w:sz="6" w:space="0" w:color="auto"/>
              <w:left w:val="single" w:sz="6" w:space="0" w:color="auto"/>
              <w:bottom w:val="single" w:sz="6" w:space="0" w:color="auto"/>
              <w:right w:val="single" w:sz="6" w:space="0" w:color="auto"/>
            </w:tcBorders>
          </w:tcPr>
          <w:p w:rsidR="005E5782" w:rsidRPr="00EB35CC" w:rsidRDefault="005E5782" w:rsidP="00F4318C">
            <w:pPr>
              <w:spacing w:before="60"/>
              <w:jc w:val="center"/>
              <w:rPr>
                <w:rFonts w:ascii="Courier New" w:hAnsi="Courier New" w:cs="Courier New"/>
                <w:color w:val="000000"/>
                <w:sz w:val="24"/>
                <w:lang w:eastAsia="en-IN" w:bidi="ar-SA"/>
              </w:rPr>
            </w:pPr>
            <w:r>
              <w:rPr>
                <w:rFonts w:ascii="Courier New" w:hAnsi="Courier New" w:cs="Courier New"/>
                <w:color w:val="000000"/>
                <w:sz w:val="24"/>
                <w:lang w:eastAsia="en-IN" w:bidi="ar-SA"/>
              </w:rPr>
              <w:t>1</w:t>
            </w:r>
          </w:p>
        </w:tc>
        <w:tc>
          <w:tcPr>
            <w:tcW w:w="1225" w:type="dxa"/>
            <w:tcBorders>
              <w:top w:val="single" w:sz="6" w:space="0" w:color="auto"/>
              <w:left w:val="single" w:sz="6" w:space="0" w:color="auto"/>
              <w:bottom w:val="single" w:sz="6" w:space="0" w:color="auto"/>
              <w:right w:val="single" w:sz="6" w:space="0" w:color="auto"/>
            </w:tcBorders>
          </w:tcPr>
          <w:p w:rsidR="005E5782" w:rsidRPr="00EB35CC" w:rsidRDefault="005E5782" w:rsidP="00F4318C">
            <w:pPr>
              <w:spacing w:before="60"/>
              <w:jc w:val="center"/>
              <w:rPr>
                <w:rFonts w:ascii="Courier New" w:hAnsi="Courier New" w:cs="Courier New"/>
                <w:color w:val="000000"/>
                <w:sz w:val="24"/>
                <w:lang w:eastAsia="en-IN" w:bidi="ar-SA"/>
              </w:rPr>
            </w:pPr>
            <w:proofErr w:type="spellStart"/>
            <w:r>
              <w:rPr>
                <w:rFonts w:ascii="Courier New" w:hAnsi="Courier New" w:cs="Courier New"/>
                <w:color w:val="000000"/>
                <w:sz w:val="24"/>
                <w:lang w:eastAsia="en-IN" w:bidi="ar-SA"/>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5E5782" w:rsidRPr="00EB35CC" w:rsidRDefault="005E5782" w:rsidP="00F4318C">
            <w:pPr>
              <w:spacing w:before="60"/>
              <w:jc w:val="center"/>
              <w:rPr>
                <w:rFonts w:ascii="Courier New" w:hAnsi="Courier New" w:cs="Courier New"/>
                <w:color w:val="000000"/>
                <w:sz w:val="24"/>
                <w:lang w:eastAsia="en-IN" w:bidi="ar-SA"/>
              </w:rPr>
            </w:pPr>
            <w:r>
              <w:rPr>
                <w:rFonts w:ascii="Courier New" w:hAnsi="Courier New" w:cs="Courier New"/>
                <w:color w:val="000000"/>
                <w:sz w:val="24"/>
                <w:lang w:eastAsia="en-IN" w:bidi="ar-SA"/>
              </w:rPr>
              <w:t>0U</w:t>
            </w:r>
          </w:p>
        </w:tc>
      </w:tr>
      <w:tr w:rsidR="00BF4BE4" w:rsidRPr="00AA38E8" w:rsidTr="00EB35CC">
        <w:trPr>
          <w:trHeight w:val="336"/>
          <w:ins w:id="53" w:author="Avinash James" w:date="2017-08-02T16:34:00Z"/>
        </w:trPr>
        <w:tc>
          <w:tcPr>
            <w:tcW w:w="5032" w:type="dxa"/>
            <w:tcBorders>
              <w:top w:val="single" w:sz="6" w:space="0" w:color="auto"/>
              <w:left w:val="single" w:sz="6" w:space="0" w:color="auto"/>
              <w:bottom w:val="single" w:sz="6" w:space="0" w:color="auto"/>
              <w:right w:val="single" w:sz="6" w:space="0" w:color="auto"/>
            </w:tcBorders>
          </w:tcPr>
          <w:p w:rsidR="00BF4BE4" w:rsidRDefault="00BF4BE4" w:rsidP="00EB35CC">
            <w:pPr>
              <w:autoSpaceDE w:val="0"/>
              <w:autoSpaceDN w:val="0"/>
              <w:adjustRightInd w:val="0"/>
              <w:spacing w:after="0"/>
              <w:rPr>
                <w:ins w:id="54" w:author="Avinash James" w:date="2017-08-02T16:34:00Z"/>
                <w:rFonts w:ascii="Courier New" w:hAnsi="Courier New" w:cs="Courier New"/>
                <w:color w:val="000000"/>
                <w:sz w:val="24"/>
                <w:lang w:eastAsia="en-IN" w:bidi="ar-SA"/>
              </w:rPr>
            </w:pPr>
            <w:ins w:id="55" w:author="Avinash James" w:date="2017-08-02T16:34:00Z">
              <w:r>
                <w:rPr>
                  <w:rFonts w:ascii="Courier New" w:hAnsi="Courier New" w:cs="Courier New"/>
                  <w:color w:val="000000"/>
                  <w:sz w:val="24"/>
                  <w:lang w:eastAsia="en-IN" w:bidi="ar-SA"/>
                </w:rPr>
                <w:t>Refer .m file</w:t>
              </w:r>
            </w:ins>
          </w:p>
        </w:tc>
        <w:tc>
          <w:tcPr>
            <w:tcW w:w="1503" w:type="dxa"/>
            <w:tcBorders>
              <w:top w:val="single" w:sz="6" w:space="0" w:color="auto"/>
              <w:left w:val="single" w:sz="6" w:space="0" w:color="auto"/>
              <w:bottom w:val="single" w:sz="6" w:space="0" w:color="auto"/>
              <w:right w:val="single" w:sz="6" w:space="0" w:color="auto"/>
            </w:tcBorders>
          </w:tcPr>
          <w:p w:rsidR="00BF4BE4" w:rsidRDefault="00BF4BE4" w:rsidP="00F4318C">
            <w:pPr>
              <w:spacing w:before="60"/>
              <w:jc w:val="center"/>
              <w:rPr>
                <w:ins w:id="56" w:author="Avinash James" w:date="2017-08-02T16:34:00Z"/>
                <w:rFonts w:ascii="Courier New" w:hAnsi="Courier New" w:cs="Courier New"/>
                <w:color w:val="000000"/>
                <w:sz w:val="24"/>
                <w:lang w:eastAsia="en-IN" w:bidi="ar-SA"/>
              </w:rPr>
            </w:pPr>
          </w:p>
        </w:tc>
        <w:tc>
          <w:tcPr>
            <w:tcW w:w="1225" w:type="dxa"/>
            <w:tcBorders>
              <w:top w:val="single" w:sz="6" w:space="0" w:color="auto"/>
              <w:left w:val="single" w:sz="6" w:space="0" w:color="auto"/>
              <w:bottom w:val="single" w:sz="6" w:space="0" w:color="auto"/>
              <w:right w:val="single" w:sz="6" w:space="0" w:color="auto"/>
            </w:tcBorders>
          </w:tcPr>
          <w:p w:rsidR="00BF4BE4" w:rsidRDefault="00BF4BE4" w:rsidP="00F4318C">
            <w:pPr>
              <w:spacing w:before="60"/>
              <w:jc w:val="center"/>
              <w:rPr>
                <w:ins w:id="57" w:author="Avinash James" w:date="2017-08-02T16:34:00Z"/>
                <w:rFonts w:ascii="Courier New" w:hAnsi="Courier New" w:cs="Courier New"/>
                <w:color w:val="000000"/>
                <w:sz w:val="24"/>
                <w:lang w:eastAsia="en-IN" w:bidi="ar-SA"/>
              </w:rPr>
            </w:pPr>
          </w:p>
        </w:tc>
        <w:tc>
          <w:tcPr>
            <w:tcW w:w="1385" w:type="dxa"/>
            <w:tcBorders>
              <w:top w:val="single" w:sz="6" w:space="0" w:color="auto"/>
              <w:left w:val="single" w:sz="6" w:space="0" w:color="auto"/>
              <w:bottom w:val="single" w:sz="6" w:space="0" w:color="auto"/>
              <w:right w:val="single" w:sz="6" w:space="0" w:color="auto"/>
            </w:tcBorders>
          </w:tcPr>
          <w:p w:rsidR="00BF4BE4" w:rsidRDefault="00BF4BE4" w:rsidP="00F4318C">
            <w:pPr>
              <w:spacing w:before="60"/>
              <w:jc w:val="center"/>
              <w:rPr>
                <w:ins w:id="58" w:author="Avinash James" w:date="2017-08-02T16:34:00Z"/>
                <w:rFonts w:ascii="Courier New" w:hAnsi="Courier New" w:cs="Courier New"/>
                <w:color w:val="000000"/>
                <w:sz w:val="24"/>
                <w:lang w:eastAsia="en-IN" w:bidi="ar-SA"/>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9" w:name="_Ref87065593"/>
      <w:bookmarkStart w:id="60" w:name="_Toc338170483"/>
      <w:bookmarkStart w:id="61" w:name="_Toc375678229"/>
      <w:bookmarkStart w:id="62" w:name="_Toc418080067"/>
      <w:bookmarkStart w:id="63" w:name="_Toc421786702"/>
      <w:bookmarkStart w:id="64" w:name="_Toc48338540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9"/>
      <w:bookmarkEnd w:id="60"/>
      <w:bookmarkEnd w:id="61"/>
      <w:bookmarkEnd w:id="62"/>
      <w:bookmarkEnd w:id="63"/>
      <w:bookmarkEnd w:id="64"/>
    </w:p>
    <w:p w:rsidR="002B094F" w:rsidRPr="00987B4A" w:rsidRDefault="002B094F" w:rsidP="00007584">
      <w:pPr>
        <w:pStyle w:val="Heading2"/>
        <w:spacing w:after="60"/>
        <w:rPr>
          <w:rFonts w:ascii="Calibri" w:hAnsi="Calibri"/>
        </w:rPr>
      </w:pPr>
      <w:bookmarkStart w:id="65" w:name="_Toc338170484"/>
      <w:bookmarkStart w:id="66" w:name="_Toc418080068"/>
      <w:bookmarkStart w:id="67" w:name="_Toc421709916"/>
      <w:bookmarkStart w:id="68" w:name="_Toc483385408"/>
      <w:r w:rsidRPr="00007584">
        <w:rPr>
          <w:rFonts w:ascii="Calibri" w:hAnsi="Calibri"/>
        </w:rPr>
        <w:t>Sub</w:t>
      </w:r>
      <w:r w:rsidRPr="00987B4A">
        <w:rPr>
          <w:rFonts w:ascii="Calibri" w:hAnsi="Calibri"/>
        </w:rPr>
        <w:t>-Module Functions</w:t>
      </w:r>
      <w:bookmarkEnd w:id="65"/>
      <w:bookmarkEnd w:id="66"/>
      <w:bookmarkEnd w:id="67"/>
      <w:bookmarkEnd w:id="6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9" w:name="_Toc421011514"/>
      <w:bookmarkStart w:id="70" w:name="_Toc483385409"/>
      <w:proofErr w:type="spellStart"/>
      <w:r w:rsidRPr="00AA38E8">
        <w:rPr>
          <w:rFonts w:ascii="Calibri" w:hAnsi="Calibri" w:cs="Calibri"/>
        </w:rPr>
        <w:t>Init</w:t>
      </w:r>
      <w:proofErr w:type="spellEnd"/>
      <w:r w:rsidRPr="00AA38E8">
        <w:rPr>
          <w:rFonts w:ascii="Calibri" w:hAnsi="Calibri" w:cs="Calibri"/>
        </w:rPr>
        <w:t xml:space="preserve">: </w:t>
      </w:r>
      <w:r w:rsidR="00E659BC">
        <w:rPr>
          <w:rFonts w:ascii="Calibri" w:hAnsi="Calibri" w:cs="Calibri"/>
        </w:rPr>
        <w:fldChar w:fldCharType="begin"/>
      </w:r>
      <w:r w:rsidR="00E659BC">
        <w:rPr>
          <w:rFonts w:ascii="Calibri" w:hAnsi="Calibri" w:cs="Calibri"/>
        </w:rPr>
        <w:instrText xml:space="preserve"> DOCPROPERTY  ProjectName  \* MERGEFORMAT </w:instrText>
      </w:r>
      <w:r w:rsidR="00E659BC">
        <w:rPr>
          <w:rFonts w:ascii="Calibri" w:hAnsi="Calibri" w:cs="Calibri"/>
        </w:rPr>
        <w:fldChar w:fldCharType="separate"/>
      </w:r>
      <w:r w:rsidR="00E659BC">
        <w:rPr>
          <w:rFonts w:ascii="Calibri" w:hAnsi="Calibri" w:cs="Calibri"/>
        </w:rPr>
        <w:t>CoreVtlgMonr</w:t>
      </w:r>
      <w:r w:rsidR="00E659BC">
        <w:rPr>
          <w:rFonts w:ascii="Calibri" w:hAnsi="Calibri" w:cs="Calibri"/>
        </w:rPr>
        <w:fldChar w:fldCharType="end"/>
      </w:r>
      <w:r w:rsidRPr="00AA38E8">
        <w:rPr>
          <w:rFonts w:ascii="Calibri" w:hAnsi="Calibri" w:cs="Calibri"/>
        </w:rPr>
        <w:t>Init</w:t>
      </w:r>
      <w:bookmarkEnd w:id="69"/>
      <w:r w:rsidR="00E659BC">
        <w:rPr>
          <w:rFonts w:ascii="Calibri" w:hAnsi="Calibri" w:cs="Calibri"/>
        </w:rPr>
        <w:t>1</w:t>
      </w:r>
      <w:bookmarkEnd w:id="70"/>
    </w:p>
    <w:p w:rsidR="00007584" w:rsidRPr="00AA38E8" w:rsidRDefault="00007584" w:rsidP="00007584">
      <w:pPr>
        <w:pStyle w:val="Heading2"/>
        <w:numPr>
          <w:ilvl w:val="3"/>
          <w:numId w:val="11"/>
        </w:numPr>
        <w:spacing w:after="60"/>
        <w:rPr>
          <w:rFonts w:ascii="Calibri" w:hAnsi="Calibri" w:cs="Calibri"/>
        </w:rPr>
      </w:pPr>
      <w:bookmarkStart w:id="71" w:name="_Toc421011515"/>
      <w:bookmarkStart w:id="72" w:name="_Toc483385410"/>
      <w:r w:rsidRPr="00AA38E8">
        <w:rPr>
          <w:rFonts w:ascii="Calibri" w:hAnsi="Calibri" w:cs="Calibri"/>
        </w:rPr>
        <w:t>Design Rationale</w:t>
      </w:r>
      <w:bookmarkEnd w:id="71"/>
      <w:bookmarkEnd w:id="72"/>
    </w:p>
    <w:p w:rsidR="00DE02E2" w:rsidRPr="00AA38E8" w:rsidRDefault="00DE02E2" w:rsidP="00DE02E2">
      <w:pPr>
        <w:pStyle w:val="Heading2"/>
        <w:numPr>
          <w:ilvl w:val="2"/>
          <w:numId w:val="11"/>
        </w:numPr>
        <w:tabs>
          <w:tab w:val="clear" w:pos="1017"/>
          <w:tab w:val="num" w:pos="567"/>
        </w:tabs>
        <w:spacing w:after="60"/>
        <w:ind w:left="567"/>
        <w:rPr>
          <w:ins w:id="73" w:author="Avinash James" w:date="2017-08-02T16:34:00Z"/>
          <w:rFonts w:ascii="Calibri" w:hAnsi="Calibri" w:cs="Calibri"/>
        </w:rPr>
      </w:pPr>
      <w:proofErr w:type="spellStart"/>
      <w:ins w:id="74" w:author="Avinash James" w:date="2017-08-02T16:34:00Z">
        <w:r w:rsidRPr="00AA38E8">
          <w:rPr>
            <w:rFonts w:ascii="Calibri" w:hAnsi="Calibri" w:cs="Calibri"/>
          </w:rPr>
          <w:t>Init</w:t>
        </w:r>
        <w:proofErr w:type="spellEnd"/>
        <w:r w:rsidRPr="00AA38E8">
          <w:rPr>
            <w:rFonts w:ascii="Calibri" w:hAnsi="Calibri" w:cs="Calibri"/>
          </w:rPr>
          <w:t xml:space="preserve">: </w:t>
        </w:r>
        <w:r>
          <w:rPr>
            <w:rFonts w:ascii="Calibri" w:hAnsi="Calibri" w:cs="Calibri"/>
          </w:rPr>
          <w:fldChar w:fldCharType="begin"/>
        </w:r>
        <w:r>
          <w:rPr>
            <w:rFonts w:ascii="Calibri" w:hAnsi="Calibri" w:cs="Calibri"/>
          </w:rPr>
          <w:instrText xml:space="preserve"> DOCPROPERTY  ProjectName  \* MERGEFORMAT </w:instrText>
        </w:r>
        <w:r>
          <w:rPr>
            <w:rFonts w:ascii="Calibri" w:hAnsi="Calibri" w:cs="Calibri"/>
          </w:rPr>
          <w:fldChar w:fldCharType="separate"/>
        </w:r>
        <w:r>
          <w:rPr>
            <w:rFonts w:ascii="Calibri" w:hAnsi="Calibri" w:cs="Calibri"/>
          </w:rPr>
          <w:t>CoreVtlgMonr</w:t>
        </w:r>
        <w:r>
          <w:rPr>
            <w:rFonts w:ascii="Calibri" w:hAnsi="Calibri" w:cs="Calibri"/>
          </w:rPr>
          <w:fldChar w:fldCharType="end"/>
        </w:r>
        <w:r w:rsidRPr="00AA38E8">
          <w:rPr>
            <w:rFonts w:ascii="Calibri" w:hAnsi="Calibri" w:cs="Calibri"/>
          </w:rPr>
          <w:t>Init</w:t>
        </w:r>
        <w:r>
          <w:rPr>
            <w:rFonts w:ascii="Calibri" w:hAnsi="Calibri" w:cs="Calibri"/>
          </w:rPr>
          <w:t>2</w:t>
        </w:r>
      </w:ins>
    </w:p>
    <w:p w:rsidR="00DE02E2" w:rsidRPr="00AA38E8" w:rsidRDefault="00DE02E2" w:rsidP="00DE02E2">
      <w:pPr>
        <w:pStyle w:val="Heading2"/>
        <w:numPr>
          <w:ilvl w:val="3"/>
          <w:numId w:val="11"/>
        </w:numPr>
        <w:spacing w:after="60"/>
        <w:rPr>
          <w:ins w:id="75" w:author="Avinash James" w:date="2017-08-02T16:34:00Z"/>
          <w:rFonts w:ascii="Calibri" w:hAnsi="Calibri" w:cs="Calibri"/>
        </w:rPr>
      </w:pPr>
      <w:ins w:id="76" w:author="Avinash James" w:date="2017-08-02T16:34:00Z">
        <w:r w:rsidRPr="00AA38E8">
          <w:rPr>
            <w:rFonts w:ascii="Calibri" w:hAnsi="Calibri" w:cs="Calibri"/>
          </w:rPr>
          <w:t>Design Rationale</w:t>
        </w:r>
      </w:ins>
    </w:p>
    <w:p w:rsidR="00007584" w:rsidRPr="00E659BC" w:rsidRDefault="00007584" w:rsidP="00E659BC">
      <w:pPr>
        <w:ind w:firstLine="864"/>
        <w:rPr>
          <w:rFonts w:cs="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77" w:name="_Toc421011518"/>
      <w:bookmarkStart w:id="78" w:name="_Toc483385411"/>
      <w:r w:rsidRPr="00AA38E8">
        <w:rPr>
          <w:rFonts w:ascii="Calibri" w:hAnsi="Calibri" w:cs="Calibri"/>
        </w:rPr>
        <w:t xml:space="preserve">Per: </w:t>
      </w:r>
      <w:r w:rsidR="004F494F">
        <w:rPr>
          <w:rFonts w:ascii="Calibri" w:hAnsi="Calibri" w:cs="Calibri"/>
        </w:rPr>
        <w:t>&lt;Component Name&gt;</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end"/>
      </w:r>
      <w:r w:rsidRPr="00AA38E8">
        <w:rPr>
          <w:rFonts w:ascii="Calibri" w:hAnsi="Calibri" w:cs="Calibri"/>
        </w:rPr>
        <w:t>_Per</w:t>
      </w:r>
      <w:r>
        <w:rPr>
          <w:rFonts w:ascii="Calibri" w:hAnsi="Calibri" w:cs="Calibri"/>
        </w:rPr>
        <w:t>&lt;</w:t>
      </w:r>
      <w:r w:rsidRPr="00AA38E8">
        <w:rPr>
          <w:rFonts w:ascii="Calibri" w:hAnsi="Calibri" w:cs="Calibri"/>
        </w:rPr>
        <w:t>n</w:t>
      </w:r>
      <w:r>
        <w:rPr>
          <w:rFonts w:ascii="Calibri" w:hAnsi="Calibri" w:cs="Calibri"/>
        </w:rPr>
        <w:t>&gt;</w:t>
      </w:r>
      <w:bookmarkEnd w:id="77"/>
      <w:bookmarkEnd w:id="78"/>
    </w:p>
    <w:p w:rsidR="008C6874" w:rsidRDefault="00DB3C1D" w:rsidP="002B094F">
      <w:pPr>
        <w:pStyle w:val="Heading2"/>
        <w:numPr>
          <w:ilvl w:val="3"/>
          <w:numId w:val="11"/>
        </w:numPr>
        <w:spacing w:after="60"/>
        <w:rPr>
          <w:rFonts w:ascii="Calibri" w:hAnsi="Calibri" w:cs="Calibri"/>
        </w:rPr>
      </w:pPr>
      <w:bookmarkStart w:id="79" w:name="_Toc421011519"/>
      <w:bookmarkStart w:id="80" w:name="_Toc483385412"/>
      <w:r w:rsidRPr="00AA38E8">
        <w:rPr>
          <w:rFonts w:ascii="Calibri" w:hAnsi="Calibri" w:cs="Calibri"/>
        </w:rPr>
        <w:t>Design Rationale</w:t>
      </w:r>
      <w:bookmarkEnd w:id="79"/>
      <w:bookmarkEnd w:id="80"/>
    </w:p>
    <w:p w:rsidR="004F494F" w:rsidRPr="004F494F" w:rsidRDefault="004F494F" w:rsidP="004F494F">
      <w:pPr>
        <w:ind w:left="864"/>
        <w:rPr>
          <w:lang w:bidi="ar-SA"/>
        </w:rPr>
      </w:pPr>
      <w:r>
        <w:rPr>
          <w:lang w:bidi="ar-SA"/>
        </w:rPr>
        <w:t xml:space="preserve">This SWC does not have any periodic </w:t>
      </w:r>
    </w:p>
    <w:p w:rsidR="002B094F" w:rsidRPr="008C6874" w:rsidRDefault="008C6874" w:rsidP="008C6874">
      <w:pPr>
        <w:pStyle w:val="Heading2"/>
        <w:spacing w:after="60"/>
        <w:rPr>
          <w:rFonts w:ascii="Calibri" w:hAnsi="Calibri"/>
        </w:rPr>
      </w:pPr>
      <w:bookmarkStart w:id="81" w:name="_Toc483385413"/>
      <w:r>
        <w:rPr>
          <w:rFonts w:ascii="Calibri" w:hAnsi="Calibri"/>
        </w:rPr>
        <w:t xml:space="preserve">Server </w:t>
      </w:r>
      <w:proofErr w:type="spellStart"/>
      <w:r>
        <w:rPr>
          <w:rFonts w:ascii="Calibri" w:hAnsi="Calibri"/>
        </w:rPr>
        <w:t>R</w:t>
      </w:r>
      <w:r w:rsidRPr="008C6874">
        <w:rPr>
          <w:rFonts w:ascii="Calibri" w:hAnsi="Calibri"/>
        </w:rPr>
        <w:t>unables</w:t>
      </w:r>
      <w:bookmarkEnd w:id="81"/>
      <w:proofErr w:type="spellEnd"/>
      <w:r w:rsidR="002B094F" w:rsidRPr="008C6874">
        <w:rPr>
          <w:rFonts w:ascii="Calibri" w:hAnsi="Calibri"/>
        </w:rPr>
        <w:t xml:space="preserve"> </w:t>
      </w:r>
    </w:p>
    <w:p w:rsidR="008C6874" w:rsidDel="00DE02E2" w:rsidRDefault="004F494F" w:rsidP="008C6874">
      <w:pPr>
        <w:pStyle w:val="Heading2"/>
        <w:numPr>
          <w:ilvl w:val="2"/>
          <w:numId w:val="11"/>
        </w:numPr>
        <w:tabs>
          <w:tab w:val="clear" w:pos="1017"/>
          <w:tab w:val="num" w:pos="567"/>
        </w:tabs>
        <w:spacing w:after="60"/>
        <w:ind w:left="567"/>
        <w:rPr>
          <w:del w:id="82" w:author="Avinash James" w:date="2017-08-02T16:34:00Z"/>
          <w:rFonts w:ascii="Calibri" w:hAnsi="Calibri" w:cs="Calibri"/>
        </w:rPr>
      </w:pPr>
      <w:bookmarkStart w:id="83" w:name="_Toc382301471"/>
      <w:bookmarkStart w:id="84" w:name="_Toc383698997"/>
      <w:bookmarkStart w:id="85" w:name="_Toc483385414"/>
      <w:bookmarkEnd w:id="83"/>
      <w:bookmarkEnd w:id="84"/>
      <w:del w:id="86" w:author="Avinash James" w:date="2017-08-02T16:34:00Z">
        <w:r w:rsidDel="00DE02E2">
          <w:rPr>
            <w:rFonts w:ascii="Calibri" w:hAnsi="Calibri" w:cs="Calibri"/>
          </w:rPr>
          <w:delText>PrphlVltgMonrStrtUpTestFlt</w:delText>
        </w:r>
        <w:bookmarkEnd w:id="85"/>
      </w:del>
    </w:p>
    <w:tbl>
      <w:tblPr>
        <w:tblW w:w="6263" w:type="dxa"/>
        <w:tblInd w:w="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8"/>
        <w:gridCol w:w="2593"/>
        <w:gridCol w:w="922"/>
        <w:gridCol w:w="810"/>
        <w:gridCol w:w="990"/>
      </w:tblGrid>
      <w:tr w:rsidR="00FC0A41" w:rsidRPr="00AA38E8" w:rsidDel="00DE02E2" w:rsidTr="00FC0A41">
        <w:trPr>
          <w:del w:id="87" w:author="Avinash James" w:date="2017-08-02T16:34:00Z"/>
        </w:trPr>
        <w:tc>
          <w:tcPr>
            <w:tcW w:w="948" w:type="dxa"/>
          </w:tcPr>
          <w:p w:rsidR="00FC0A41" w:rsidRPr="00AA38E8" w:rsidDel="00DE02E2" w:rsidRDefault="00FC0A41" w:rsidP="00BE7838">
            <w:pPr>
              <w:spacing w:before="60"/>
              <w:rPr>
                <w:del w:id="88" w:author="Avinash James" w:date="2017-08-02T16:34:00Z"/>
                <w:rFonts w:cs="Calibri"/>
                <w:b/>
                <w:bCs/>
                <w:sz w:val="16"/>
              </w:rPr>
            </w:pPr>
            <w:del w:id="89" w:author="Avinash James" w:date="2017-08-02T16:34:00Z">
              <w:r w:rsidRPr="00AA38E8" w:rsidDel="00DE02E2">
                <w:rPr>
                  <w:rFonts w:cs="Calibri"/>
                  <w:b/>
                  <w:bCs/>
                  <w:sz w:val="16"/>
                </w:rPr>
                <w:delText>Function Name</w:delText>
              </w:r>
            </w:del>
          </w:p>
        </w:tc>
        <w:tc>
          <w:tcPr>
            <w:tcW w:w="2593" w:type="dxa"/>
          </w:tcPr>
          <w:p w:rsidR="00FC0A41" w:rsidRPr="00FC0A41" w:rsidDel="00DE02E2" w:rsidRDefault="00FC0A41" w:rsidP="00FC0A41">
            <w:pPr>
              <w:rPr>
                <w:del w:id="90" w:author="Avinash James" w:date="2017-08-02T16:34:00Z"/>
              </w:rPr>
            </w:pPr>
            <w:del w:id="91" w:author="Avinash James" w:date="2017-08-02T16:34:00Z">
              <w:r w:rsidDel="00DE02E2">
                <w:delText>PrphlVltgMonrStrtUpTestFlt</w:delText>
              </w:r>
            </w:del>
          </w:p>
        </w:tc>
        <w:tc>
          <w:tcPr>
            <w:tcW w:w="922" w:type="dxa"/>
            <w:shd w:val="pct30" w:color="FFFF00" w:fill="auto"/>
          </w:tcPr>
          <w:p w:rsidR="00FC0A41" w:rsidRPr="00AA38E8" w:rsidDel="00DE02E2" w:rsidRDefault="00FC0A41" w:rsidP="00BE7838">
            <w:pPr>
              <w:spacing w:before="60"/>
              <w:jc w:val="center"/>
              <w:rPr>
                <w:del w:id="92" w:author="Avinash James" w:date="2017-08-02T16:34:00Z"/>
                <w:rFonts w:cs="Calibri"/>
                <w:sz w:val="16"/>
              </w:rPr>
            </w:pPr>
            <w:del w:id="93" w:author="Avinash James" w:date="2017-08-02T16:34:00Z">
              <w:r w:rsidRPr="00AA38E8" w:rsidDel="00DE02E2">
                <w:rPr>
                  <w:rFonts w:cs="Calibri"/>
                  <w:sz w:val="16"/>
                </w:rPr>
                <w:delText>Type</w:delText>
              </w:r>
            </w:del>
          </w:p>
        </w:tc>
        <w:tc>
          <w:tcPr>
            <w:tcW w:w="810" w:type="dxa"/>
            <w:shd w:val="pct30" w:color="FFFF00" w:fill="auto"/>
          </w:tcPr>
          <w:p w:rsidR="00FC0A41" w:rsidRPr="00AA38E8" w:rsidDel="00DE02E2" w:rsidRDefault="00FC0A41" w:rsidP="00BE7838">
            <w:pPr>
              <w:spacing w:before="60"/>
              <w:jc w:val="center"/>
              <w:rPr>
                <w:del w:id="94" w:author="Avinash James" w:date="2017-08-02T16:34:00Z"/>
                <w:rFonts w:cs="Calibri"/>
                <w:sz w:val="16"/>
              </w:rPr>
            </w:pPr>
            <w:del w:id="95" w:author="Avinash James" w:date="2017-08-02T16:34:00Z">
              <w:r w:rsidRPr="00AA38E8" w:rsidDel="00DE02E2">
                <w:rPr>
                  <w:rFonts w:cs="Calibri"/>
                  <w:sz w:val="16"/>
                </w:rPr>
                <w:delText>Min</w:delText>
              </w:r>
            </w:del>
          </w:p>
        </w:tc>
        <w:tc>
          <w:tcPr>
            <w:tcW w:w="990" w:type="dxa"/>
            <w:shd w:val="pct30" w:color="FFFF00" w:fill="auto"/>
          </w:tcPr>
          <w:p w:rsidR="00FC0A41" w:rsidRPr="00AA38E8" w:rsidDel="00DE02E2" w:rsidRDefault="00FC0A41" w:rsidP="00BE7838">
            <w:pPr>
              <w:spacing w:before="60"/>
              <w:jc w:val="center"/>
              <w:rPr>
                <w:del w:id="96" w:author="Avinash James" w:date="2017-08-02T16:34:00Z"/>
                <w:rFonts w:cs="Calibri"/>
                <w:sz w:val="16"/>
              </w:rPr>
            </w:pPr>
            <w:del w:id="97" w:author="Avinash James" w:date="2017-08-02T16:34:00Z">
              <w:r w:rsidRPr="00AA38E8" w:rsidDel="00DE02E2">
                <w:rPr>
                  <w:rFonts w:cs="Calibri"/>
                  <w:sz w:val="16"/>
                </w:rPr>
                <w:delText>Max</w:delText>
              </w:r>
            </w:del>
          </w:p>
        </w:tc>
      </w:tr>
      <w:tr w:rsidR="00FC0A41" w:rsidRPr="00AA38E8" w:rsidDel="00DE02E2" w:rsidTr="00FC0A41">
        <w:trPr>
          <w:del w:id="98" w:author="Avinash James" w:date="2017-08-02T16:34:00Z"/>
        </w:trPr>
        <w:tc>
          <w:tcPr>
            <w:tcW w:w="948" w:type="dxa"/>
          </w:tcPr>
          <w:p w:rsidR="00FC0A41" w:rsidRPr="00AA38E8" w:rsidDel="00DE02E2" w:rsidRDefault="00FC0A41" w:rsidP="00BE7838">
            <w:pPr>
              <w:spacing w:before="60"/>
              <w:rPr>
                <w:del w:id="99" w:author="Avinash James" w:date="2017-08-02T16:34:00Z"/>
                <w:rFonts w:cs="Calibri"/>
                <w:b/>
                <w:bCs/>
                <w:sz w:val="16"/>
              </w:rPr>
            </w:pPr>
            <w:del w:id="100" w:author="Avinash James" w:date="2017-08-02T16:34:00Z">
              <w:r w:rsidRPr="00AA38E8" w:rsidDel="00DE02E2">
                <w:rPr>
                  <w:rFonts w:cs="Calibri"/>
                  <w:b/>
                  <w:bCs/>
                  <w:sz w:val="16"/>
                </w:rPr>
                <w:delText xml:space="preserve">Arguments Passed </w:delText>
              </w:r>
            </w:del>
          </w:p>
        </w:tc>
        <w:tc>
          <w:tcPr>
            <w:tcW w:w="2593" w:type="dxa"/>
          </w:tcPr>
          <w:p w:rsidR="00FC0A41" w:rsidRPr="00AA38E8" w:rsidDel="00DE02E2" w:rsidRDefault="00FC0A41" w:rsidP="00BE7838">
            <w:pPr>
              <w:spacing w:before="60"/>
              <w:rPr>
                <w:del w:id="101" w:author="Avinash James" w:date="2017-08-02T16:34:00Z"/>
                <w:rFonts w:cs="Calibri"/>
                <w:sz w:val="16"/>
              </w:rPr>
            </w:pPr>
            <w:del w:id="102" w:author="Avinash James" w:date="2017-08-02T16:34:00Z">
              <w:r w:rsidDel="00DE02E2">
                <w:rPr>
                  <w:rFonts w:cs="Calibri"/>
                  <w:sz w:val="16"/>
                </w:rPr>
                <w:delText>NA</w:delText>
              </w:r>
            </w:del>
          </w:p>
        </w:tc>
        <w:tc>
          <w:tcPr>
            <w:tcW w:w="922" w:type="dxa"/>
          </w:tcPr>
          <w:p w:rsidR="00FC0A41" w:rsidRPr="00AA38E8" w:rsidDel="00DE02E2" w:rsidRDefault="00FC0A41" w:rsidP="00BE7838">
            <w:pPr>
              <w:spacing w:before="60"/>
              <w:rPr>
                <w:del w:id="103" w:author="Avinash James" w:date="2017-08-02T16:34:00Z"/>
                <w:rFonts w:cs="Calibri"/>
                <w:sz w:val="16"/>
              </w:rPr>
            </w:pPr>
            <w:del w:id="104" w:author="Avinash James" w:date="2017-08-02T16:34:00Z">
              <w:r w:rsidDel="00DE02E2">
                <w:rPr>
                  <w:rFonts w:cs="Calibri"/>
                  <w:sz w:val="16"/>
                </w:rPr>
                <w:delText>-</w:delText>
              </w:r>
            </w:del>
          </w:p>
        </w:tc>
        <w:tc>
          <w:tcPr>
            <w:tcW w:w="810" w:type="dxa"/>
          </w:tcPr>
          <w:p w:rsidR="00FC0A41" w:rsidRPr="00AA38E8" w:rsidDel="00DE02E2" w:rsidRDefault="00FC0A41" w:rsidP="00BE7838">
            <w:pPr>
              <w:spacing w:before="60"/>
              <w:rPr>
                <w:del w:id="105" w:author="Avinash James" w:date="2017-08-02T16:34:00Z"/>
                <w:rFonts w:cs="Calibri"/>
                <w:sz w:val="16"/>
              </w:rPr>
            </w:pPr>
            <w:del w:id="106" w:author="Avinash James" w:date="2017-08-02T16:34:00Z">
              <w:r w:rsidDel="00DE02E2">
                <w:rPr>
                  <w:rFonts w:cs="Calibri"/>
                  <w:sz w:val="16"/>
                </w:rPr>
                <w:delText>-</w:delText>
              </w:r>
            </w:del>
          </w:p>
        </w:tc>
        <w:tc>
          <w:tcPr>
            <w:tcW w:w="990" w:type="dxa"/>
          </w:tcPr>
          <w:p w:rsidR="00FC0A41" w:rsidRPr="00AA38E8" w:rsidDel="00DE02E2" w:rsidRDefault="00FC0A41" w:rsidP="00BE7838">
            <w:pPr>
              <w:spacing w:before="60"/>
              <w:rPr>
                <w:del w:id="107" w:author="Avinash James" w:date="2017-08-02T16:34:00Z"/>
                <w:rFonts w:cs="Calibri"/>
                <w:sz w:val="16"/>
              </w:rPr>
            </w:pPr>
            <w:del w:id="108" w:author="Avinash James" w:date="2017-08-02T16:34:00Z">
              <w:r w:rsidDel="00DE02E2">
                <w:rPr>
                  <w:rFonts w:cs="Calibri"/>
                  <w:sz w:val="16"/>
                </w:rPr>
                <w:delText>-</w:delText>
              </w:r>
            </w:del>
          </w:p>
        </w:tc>
      </w:tr>
      <w:tr w:rsidR="00FC0A41" w:rsidRPr="00AA38E8" w:rsidDel="00DE02E2" w:rsidTr="00FC0A41">
        <w:trPr>
          <w:del w:id="109" w:author="Avinash James" w:date="2017-08-02T16:34:00Z"/>
        </w:trPr>
        <w:tc>
          <w:tcPr>
            <w:tcW w:w="948" w:type="dxa"/>
          </w:tcPr>
          <w:p w:rsidR="00FC0A41" w:rsidRPr="00AA38E8" w:rsidDel="00DE02E2" w:rsidRDefault="00FC0A41" w:rsidP="00BE7838">
            <w:pPr>
              <w:spacing w:before="60"/>
              <w:rPr>
                <w:del w:id="110" w:author="Avinash James" w:date="2017-08-02T16:34:00Z"/>
                <w:rFonts w:cs="Calibri"/>
                <w:b/>
                <w:bCs/>
                <w:sz w:val="16"/>
              </w:rPr>
            </w:pPr>
            <w:del w:id="111" w:author="Avinash James" w:date="2017-08-02T16:34:00Z">
              <w:r w:rsidRPr="00AA38E8" w:rsidDel="00DE02E2">
                <w:rPr>
                  <w:rFonts w:cs="Calibri"/>
                  <w:b/>
                  <w:bCs/>
                  <w:sz w:val="16"/>
                </w:rPr>
                <w:delText>Return Value</w:delText>
              </w:r>
            </w:del>
          </w:p>
        </w:tc>
        <w:tc>
          <w:tcPr>
            <w:tcW w:w="2593" w:type="dxa"/>
          </w:tcPr>
          <w:p w:rsidR="00FC0A41" w:rsidRPr="00AA38E8" w:rsidDel="00DE02E2" w:rsidRDefault="00FC0A41" w:rsidP="00BE7838">
            <w:pPr>
              <w:spacing w:before="60"/>
              <w:rPr>
                <w:del w:id="112" w:author="Avinash James" w:date="2017-08-02T16:34:00Z"/>
                <w:rFonts w:cs="Calibri"/>
                <w:sz w:val="16"/>
              </w:rPr>
            </w:pPr>
            <w:del w:id="113" w:author="Avinash James" w:date="2017-08-02T16:34:00Z">
              <w:r w:rsidDel="00DE02E2">
                <w:rPr>
                  <w:rFonts w:cs="Calibri"/>
                  <w:sz w:val="16"/>
                </w:rPr>
                <w:delText>NA</w:delText>
              </w:r>
            </w:del>
          </w:p>
        </w:tc>
        <w:tc>
          <w:tcPr>
            <w:tcW w:w="922" w:type="dxa"/>
          </w:tcPr>
          <w:p w:rsidR="00FC0A41" w:rsidRPr="00AA38E8" w:rsidDel="00DE02E2" w:rsidRDefault="00FC0A41" w:rsidP="00BE7838">
            <w:pPr>
              <w:spacing w:before="60"/>
              <w:rPr>
                <w:del w:id="114" w:author="Avinash James" w:date="2017-08-02T16:34:00Z"/>
                <w:rFonts w:cs="Calibri"/>
                <w:sz w:val="16"/>
              </w:rPr>
            </w:pPr>
            <w:del w:id="115" w:author="Avinash James" w:date="2017-08-02T16:34:00Z">
              <w:r w:rsidDel="00DE02E2">
                <w:rPr>
                  <w:rFonts w:cs="Calibri"/>
                  <w:sz w:val="16"/>
                </w:rPr>
                <w:delText>-</w:delText>
              </w:r>
            </w:del>
          </w:p>
        </w:tc>
        <w:tc>
          <w:tcPr>
            <w:tcW w:w="810" w:type="dxa"/>
          </w:tcPr>
          <w:p w:rsidR="00FC0A41" w:rsidRPr="00AA38E8" w:rsidDel="00DE02E2" w:rsidRDefault="00FC0A41" w:rsidP="00BE7838">
            <w:pPr>
              <w:spacing w:before="60"/>
              <w:rPr>
                <w:del w:id="116" w:author="Avinash James" w:date="2017-08-02T16:34:00Z"/>
                <w:rFonts w:cs="Calibri"/>
                <w:sz w:val="16"/>
              </w:rPr>
            </w:pPr>
            <w:del w:id="117" w:author="Avinash James" w:date="2017-08-02T16:34:00Z">
              <w:r w:rsidDel="00DE02E2">
                <w:rPr>
                  <w:rFonts w:cs="Calibri"/>
                  <w:sz w:val="16"/>
                </w:rPr>
                <w:delText>-</w:delText>
              </w:r>
            </w:del>
          </w:p>
        </w:tc>
        <w:tc>
          <w:tcPr>
            <w:tcW w:w="990" w:type="dxa"/>
          </w:tcPr>
          <w:p w:rsidR="00FC0A41" w:rsidRPr="00AA38E8" w:rsidDel="00DE02E2" w:rsidRDefault="00FC0A41" w:rsidP="00BE7838">
            <w:pPr>
              <w:spacing w:before="60"/>
              <w:rPr>
                <w:del w:id="118" w:author="Avinash James" w:date="2017-08-02T16:34:00Z"/>
                <w:rFonts w:cs="Calibri"/>
                <w:sz w:val="16"/>
              </w:rPr>
            </w:pPr>
            <w:del w:id="119" w:author="Avinash James" w:date="2017-08-02T16:34:00Z">
              <w:r w:rsidDel="00DE02E2">
                <w:rPr>
                  <w:rFonts w:cs="Calibri"/>
                  <w:sz w:val="16"/>
                </w:rPr>
                <w:delText>-</w:delText>
              </w:r>
            </w:del>
          </w:p>
        </w:tc>
      </w:tr>
    </w:tbl>
    <w:p w:rsidR="00FC0A41" w:rsidRPr="00FC0A41" w:rsidDel="00DE02E2" w:rsidRDefault="00FC0A41" w:rsidP="00FC0A41">
      <w:pPr>
        <w:rPr>
          <w:del w:id="120" w:author="Avinash James" w:date="2017-08-02T16:34:00Z"/>
          <w:lang w:bidi="ar-SA"/>
        </w:rPr>
      </w:pPr>
    </w:p>
    <w:p w:rsidR="008C6874" w:rsidDel="00DE02E2" w:rsidRDefault="008C6874" w:rsidP="00FC0A41">
      <w:pPr>
        <w:pStyle w:val="Heading2"/>
        <w:numPr>
          <w:ilvl w:val="3"/>
          <w:numId w:val="11"/>
        </w:numPr>
        <w:spacing w:after="60"/>
        <w:rPr>
          <w:del w:id="121" w:author="Avinash James" w:date="2017-08-02T16:34:00Z"/>
          <w:rFonts w:ascii="Calibri" w:hAnsi="Calibri" w:cs="Calibri"/>
        </w:rPr>
      </w:pPr>
      <w:bookmarkStart w:id="122" w:name="_Toc421011525"/>
      <w:bookmarkStart w:id="123" w:name="_Toc483385415"/>
      <w:del w:id="124" w:author="Avinash James" w:date="2017-08-02T16:34:00Z">
        <w:r w:rsidRPr="00AA38E8" w:rsidDel="00DE02E2">
          <w:rPr>
            <w:rFonts w:ascii="Calibri" w:hAnsi="Calibri" w:cs="Calibri"/>
          </w:rPr>
          <w:delText>Design Rationale</w:delText>
        </w:r>
        <w:bookmarkEnd w:id="122"/>
        <w:bookmarkEnd w:id="123"/>
      </w:del>
    </w:p>
    <w:p w:rsidR="00FC0A41" w:rsidRPr="00FC0A41" w:rsidDel="00DE02E2" w:rsidRDefault="00FC0A41" w:rsidP="00FC0A41">
      <w:pPr>
        <w:ind w:left="864"/>
        <w:rPr>
          <w:del w:id="125" w:author="Avinash James" w:date="2017-08-02T16:34:00Z"/>
          <w:lang w:bidi="ar-SA"/>
        </w:rPr>
      </w:pPr>
      <w:del w:id="126" w:author="Avinash James" w:date="2017-08-02T16:34:00Z">
        <w:r w:rsidDel="00DE02E2">
          <w:rPr>
            <w:lang w:bidi="ar-SA"/>
          </w:rPr>
          <w:delText>None</w:delText>
        </w:r>
      </w:del>
    </w:p>
    <w:p w:rsidR="008C6874" w:rsidRPr="00AA38E8" w:rsidRDefault="008C6874" w:rsidP="008C6874">
      <w:pPr>
        <w:pStyle w:val="Heading2"/>
        <w:spacing w:after="60"/>
        <w:rPr>
          <w:rFonts w:ascii="Calibri" w:hAnsi="Calibri" w:cs="Calibri"/>
        </w:rPr>
      </w:pPr>
      <w:bookmarkStart w:id="127" w:name="_Ref382299966"/>
      <w:bookmarkStart w:id="128" w:name="_Toc421011529"/>
      <w:bookmarkStart w:id="129" w:name="_Toc483385416"/>
      <w:bookmarkStart w:id="130" w:name="_GoBack"/>
      <w:bookmarkEnd w:id="130"/>
      <w:r w:rsidRPr="00AA38E8">
        <w:rPr>
          <w:rFonts w:ascii="Calibri" w:hAnsi="Calibri" w:cs="Calibri"/>
        </w:rPr>
        <w:t>Interrupt Functions</w:t>
      </w:r>
      <w:bookmarkEnd w:id="127"/>
      <w:bookmarkEnd w:id="128"/>
      <w:bookmarkEnd w:id="129"/>
    </w:p>
    <w:p w:rsidR="002B094F" w:rsidRPr="00183C2E" w:rsidRDefault="00183C2E" w:rsidP="00183C2E">
      <w:pPr>
        <w:ind w:firstLine="576"/>
        <w:rPr>
          <w:rFonts w:cs="Calibri"/>
        </w:rPr>
      </w:pPr>
      <w:r>
        <w:rPr>
          <w:rFonts w:cs="Calibri"/>
        </w:rPr>
        <w:t>None.</w:t>
      </w:r>
    </w:p>
    <w:p w:rsidR="002B094F" w:rsidRPr="008C6874" w:rsidRDefault="002B094F" w:rsidP="008C6874">
      <w:pPr>
        <w:pStyle w:val="Heading2"/>
        <w:spacing w:after="60"/>
        <w:rPr>
          <w:rFonts w:ascii="Calibri" w:hAnsi="Calibri" w:cs="Calibri"/>
        </w:rPr>
      </w:pPr>
      <w:bookmarkStart w:id="131" w:name="_Toc338170485"/>
      <w:bookmarkStart w:id="132" w:name="_Toc418080074"/>
      <w:bookmarkStart w:id="133" w:name="_Toc421709919"/>
      <w:bookmarkStart w:id="134" w:name="_Toc483385417"/>
      <w:r w:rsidRPr="008C6874">
        <w:rPr>
          <w:rFonts w:ascii="Calibri" w:hAnsi="Calibri" w:cs="Calibri"/>
        </w:rPr>
        <w:t>Module Internal (Local) Functions</w:t>
      </w:r>
      <w:bookmarkEnd w:id="131"/>
      <w:bookmarkEnd w:id="132"/>
      <w:bookmarkEnd w:id="133"/>
      <w:bookmarkEnd w:id="134"/>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35" w:name="_Toc421011540"/>
      <w:bookmarkStart w:id="136" w:name="_Toc483385418"/>
      <w:r w:rsidRPr="00AA38E8">
        <w:rPr>
          <w:rFonts w:ascii="Calibri" w:hAnsi="Calibri" w:cs="Calibri"/>
        </w:rPr>
        <w:t>Local Function #1</w:t>
      </w:r>
      <w:bookmarkEnd w:id="135"/>
      <w:bookmarkEnd w:id="13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183C2E">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183C2E" w:rsidP="00F4318C">
            <w:pPr>
              <w:spacing w:before="60"/>
              <w:rPr>
                <w:rFonts w:cs="Calibri"/>
                <w:sz w:val="16"/>
              </w:rPr>
            </w:pPr>
            <w:r>
              <w:rPr>
                <w:rFonts w:cs="Calibri"/>
                <w:sz w:val="16"/>
              </w:rPr>
              <w:t>None.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183C2E">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183C2E" w:rsidP="00F4318C">
            <w:pPr>
              <w:spacing w:before="60"/>
              <w:rPr>
                <w:rFonts w:cs="Calibri"/>
                <w:sz w:val="16"/>
              </w:rPr>
            </w:pPr>
            <w:r>
              <w:rPr>
                <w:rFonts w:cs="Calibri"/>
                <w:sz w:val="16"/>
              </w:rPr>
              <w:t>NA</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r>
      <w:tr w:rsidR="008C6874" w:rsidRPr="00AA38E8" w:rsidTr="00183C2E">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183C2E" w:rsidP="00F4318C">
            <w:pPr>
              <w:spacing w:before="60"/>
              <w:rPr>
                <w:rFonts w:cs="Calibri"/>
                <w:sz w:val="16"/>
              </w:rPr>
            </w:pPr>
            <w:r>
              <w:rPr>
                <w:rFonts w:cs="Calibri"/>
                <w:sz w:val="16"/>
              </w:rPr>
              <w:t>NA</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r>
    </w:tbl>
    <w:p w:rsidR="008C6874" w:rsidRDefault="008C6874" w:rsidP="008C6874">
      <w:pPr>
        <w:pStyle w:val="Heading2"/>
        <w:numPr>
          <w:ilvl w:val="3"/>
          <w:numId w:val="11"/>
        </w:numPr>
        <w:spacing w:after="60"/>
        <w:rPr>
          <w:rFonts w:ascii="Calibri" w:hAnsi="Calibri" w:cs="Calibri"/>
        </w:rPr>
      </w:pPr>
      <w:bookmarkStart w:id="137" w:name="_Toc421011541"/>
      <w:bookmarkStart w:id="138" w:name="_Toc483385419"/>
      <w:r>
        <w:rPr>
          <w:rFonts w:ascii="Calibri" w:hAnsi="Calibri" w:cs="Calibri"/>
        </w:rPr>
        <w:t>Design Rationale</w:t>
      </w:r>
      <w:bookmarkEnd w:id="137"/>
      <w:bookmarkEnd w:id="138"/>
    </w:p>
    <w:p w:rsidR="00183C2E" w:rsidRPr="00183C2E" w:rsidRDefault="00183C2E" w:rsidP="00183C2E">
      <w:pPr>
        <w:ind w:left="864"/>
        <w:rPr>
          <w:lang w:bidi="ar-SA"/>
        </w:rPr>
      </w:pPr>
      <w:r>
        <w:rPr>
          <w:lang w:bidi="ar-SA"/>
        </w:rPr>
        <w:t>NA</w:t>
      </w:r>
    </w:p>
    <w:p w:rsidR="008C6874" w:rsidRPr="00AA38E8" w:rsidRDefault="008C6874" w:rsidP="008C6874">
      <w:pPr>
        <w:pStyle w:val="Heading2"/>
        <w:spacing w:after="60"/>
        <w:rPr>
          <w:rFonts w:ascii="Calibri" w:hAnsi="Calibri" w:cs="Calibri"/>
        </w:rPr>
      </w:pPr>
      <w:bookmarkStart w:id="139" w:name="_Toc421011542"/>
      <w:bookmarkStart w:id="140" w:name="_Toc483385420"/>
      <w:r>
        <w:rPr>
          <w:rFonts w:ascii="Calibri" w:hAnsi="Calibri" w:cs="Calibri"/>
        </w:rPr>
        <w:lastRenderedPageBreak/>
        <w:t>GLOBAL</w:t>
      </w:r>
      <w:r w:rsidRPr="00AA38E8">
        <w:rPr>
          <w:rFonts w:ascii="Calibri" w:hAnsi="Calibri" w:cs="Calibri"/>
        </w:rPr>
        <w:t xml:space="preserve"> Function/Macro Definitions</w:t>
      </w:r>
      <w:bookmarkEnd w:id="139"/>
      <w:bookmarkEnd w:id="140"/>
    </w:p>
    <w:p w:rsidR="008C6874" w:rsidRPr="00AA38E8" w:rsidRDefault="00FC0A41" w:rsidP="00FC0A41">
      <w:pPr>
        <w:ind w:firstLine="567"/>
        <w:rPr>
          <w:rFonts w:cs="Calibri"/>
        </w:rPr>
      </w:pPr>
      <w:r>
        <w:rPr>
          <w:rFonts w:cs="Calibri"/>
        </w:rPr>
        <w:t>None</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41" w:name="_Toc421011543"/>
      <w:bookmarkStart w:id="142" w:name="_Toc483385421"/>
      <w:r>
        <w:rPr>
          <w:rFonts w:ascii="Calibri" w:hAnsi="Calibri" w:cs="Calibri"/>
        </w:rPr>
        <w:t>GLOBAL</w:t>
      </w:r>
      <w:r w:rsidRPr="00AA38E8">
        <w:rPr>
          <w:rFonts w:ascii="Calibri" w:hAnsi="Calibri" w:cs="Calibri"/>
        </w:rPr>
        <w:t xml:space="preserve"> Function #1</w:t>
      </w:r>
      <w:bookmarkEnd w:id="141"/>
      <w:bookmarkEnd w:id="14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FC0A41" w:rsidRPr="00AA38E8" w:rsidTr="00F4318C">
        <w:tc>
          <w:tcPr>
            <w:tcW w:w="1690" w:type="dxa"/>
          </w:tcPr>
          <w:p w:rsidR="00FC0A41" w:rsidRPr="00AA38E8" w:rsidRDefault="00FC0A41" w:rsidP="00FC0A41">
            <w:pPr>
              <w:spacing w:before="60"/>
              <w:rPr>
                <w:rFonts w:cs="Calibri"/>
                <w:b/>
                <w:bCs/>
                <w:sz w:val="16"/>
              </w:rPr>
            </w:pPr>
            <w:r w:rsidRPr="00AA38E8">
              <w:rPr>
                <w:rFonts w:cs="Calibri"/>
                <w:b/>
                <w:bCs/>
                <w:sz w:val="16"/>
              </w:rPr>
              <w:t>Function Name</w:t>
            </w:r>
          </w:p>
        </w:tc>
        <w:tc>
          <w:tcPr>
            <w:tcW w:w="3833" w:type="dxa"/>
          </w:tcPr>
          <w:p w:rsidR="00FC0A41" w:rsidRPr="00AA38E8" w:rsidRDefault="00FC0A41" w:rsidP="00FC0A41">
            <w:pPr>
              <w:spacing w:before="60"/>
              <w:rPr>
                <w:rFonts w:cs="Calibri"/>
                <w:sz w:val="16"/>
              </w:rPr>
            </w:pPr>
            <w:r>
              <w:rPr>
                <w:rFonts w:cs="Calibri"/>
                <w:sz w:val="16"/>
              </w:rPr>
              <w:t>None.</w:t>
            </w:r>
          </w:p>
        </w:tc>
        <w:tc>
          <w:tcPr>
            <w:tcW w:w="1135" w:type="dxa"/>
            <w:shd w:val="pct30" w:color="FFFF00" w:fill="auto"/>
          </w:tcPr>
          <w:p w:rsidR="00FC0A41" w:rsidRPr="00AA38E8" w:rsidRDefault="00FC0A41" w:rsidP="00FC0A41">
            <w:pPr>
              <w:spacing w:before="60"/>
              <w:jc w:val="center"/>
              <w:rPr>
                <w:rFonts w:cs="Calibri"/>
                <w:sz w:val="16"/>
              </w:rPr>
            </w:pPr>
            <w:r w:rsidRPr="00AA38E8">
              <w:rPr>
                <w:rFonts w:cs="Calibri"/>
                <w:sz w:val="16"/>
              </w:rPr>
              <w:t>Type</w:t>
            </w:r>
          </w:p>
        </w:tc>
        <w:tc>
          <w:tcPr>
            <w:tcW w:w="1135" w:type="dxa"/>
            <w:shd w:val="pct30" w:color="FFFF00" w:fill="auto"/>
          </w:tcPr>
          <w:p w:rsidR="00FC0A41" w:rsidRPr="00AA38E8" w:rsidRDefault="00FC0A41" w:rsidP="00FC0A41">
            <w:pPr>
              <w:spacing w:before="60"/>
              <w:jc w:val="center"/>
              <w:rPr>
                <w:rFonts w:cs="Calibri"/>
                <w:sz w:val="16"/>
              </w:rPr>
            </w:pPr>
            <w:r w:rsidRPr="00AA38E8">
              <w:rPr>
                <w:rFonts w:cs="Calibri"/>
                <w:sz w:val="16"/>
              </w:rPr>
              <w:t>Min</w:t>
            </w:r>
          </w:p>
        </w:tc>
        <w:tc>
          <w:tcPr>
            <w:tcW w:w="1135" w:type="dxa"/>
            <w:shd w:val="pct30" w:color="FFFF00" w:fill="auto"/>
          </w:tcPr>
          <w:p w:rsidR="00FC0A41" w:rsidRPr="00AA38E8" w:rsidRDefault="00FC0A41" w:rsidP="00FC0A41">
            <w:pPr>
              <w:spacing w:before="60"/>
              <w:jc w:val="center"/>
              <w:rPr>
                <w:rFonts w:cs="Calibri"/>
                <w:sz w:val="16"/>
              </w:rPr>
            </w:pPr>
            <w:r w:rsidRPr="00AA38E8">
              <w:rPr>
                <w:rFonts w:cs="Calibri"/>
                <w:sz w:val="16"/>
              </w:rPr>
              <w:t>Max</w:t>
            </w:r>
          </w:p>
        </w:tc>
      </w:tr>
      <w:tr w:rsidR="00FC0A41" w:rsidRPr="00AA38E8" w:rsidTr="00F4318C">
        <w:tc>
          <w:tcPr>
            <w:tcW w:w="1690" w:type="dxa"/>
          </w:tcPr>
          <w:p w:rsidR="00FC0A41" w:rsidRPr="00AA38E8" w:rsidRDefault="00FC0A41" w:rsidP="00FC0A41">
            <w:pPr>
              <w:spacing w:before="60"/>
              <w:rPr>
                <w:rFonts w:cs="Calibri"/>
                <w:b/>
                <w:bCs/>
                <w:sz w:val="16"/>
              </w:rPr>
            </w:pPr>
            <w:r w:rsidRPr="00AA38E8">
              <w:rPr>
                <w:rFonts w:cs="Calibri"/>
                <w:b/>
                <w:bCs/>
                <w:sz w:val="16"/>
              </w:rPr>
              <w:t xml:space="preserve">Arguments Passed </w:t>
            </w:r>
          </w:p>
        </w:tc>
        <w:tc>
          <w:tcPr>
            <w:tcW w:w="3833" w:type="dxa"/>
          </w:tcPr>
          <w:p w:rsidR="00FC0A41" w:rsidRPr="00AA38E8" w:rsidRDefault="00FC0A41" w:rsidP="00FC0A41">
            <w:pPr>
              <w:spacing w:before="60"/>
              <w:rPr>
                <w:rFonts w:cs="Calibri"/>
                <w:sz w:val="16"/>
              </w:rPr>
            </w:pPr>
            <w:r>
              <w:rPr>
                <w:rFonts w:cs="Calibri"/>
                <w:sz w:val="16"/>
              </w:rPr>
              <w:t>NA</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r>
      <w:tr w:rsidR="00FC0A41" w:rsidRPr="00AA38E8" w:rsidTr="00F4318C">
        <w:tc>
          <w:tcPr>
            <w:tcW w:w="1690" w:type="dxa"/>
          </w:tcPr>
          <w:p w:rsidR="00FC0A41" w:rsidRPr="00AA38E8" w:rsidRDefault="00FC0A41" w:rsidP="00FC0A41">
            <w:pPr>
              <w:spacing w:before="60"/>
              <w:rPr>
                <w:rFonts w:cs="Calibri"/>
                <w:b/>
                <w:bCs/>
                <w:sz w:val="16"/>
              </w:rPr>
            </w:pPr>
            <w:r w:rsidRPr="00AA38E8">
              <w:rPr>
                <w:rFonts w:cs="Calibri"/>
                <w:b/>
                <w:bCs/>
                <w:sz w:val="16"/>
              </w:rPr>
              <w:t>Return Value</w:t>
            </w:r>
          </w:p>
        </w:tc>
        <w:tc>
          <w:tcPr>
            <w:tcW w:w="3833" w:type="dxa"/>
          </w:tcPr>
          <w:p w:rsidR="00FC0A41" w:rsidRPr="00AA38E8" w:rsidRDefault="00FC0A41" w:rsidP="00FC0A41">
            <w:pPr>
              <w:spacing w:before="60"/>
              <w:rPr>
                <w:rFonts w:cs="Calibri"/>
                <w:sz w:val="16"/>
              </w:rPr>
            </w:pPr>
            <w:r>
              <w:rPr>
                <w:rFonts w:cs="Calibri"/>
                <w:sz w:val="16"/>
              </w:rPr>
              <w:t>NA</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r>
    </w:tbl>
    <w:p w:rsidR="002B094F" w:rsidRDefault="008C6874" w:rsidP="002B094F">
      <w:pPr>
        <w:pStyle w:val="Heading2"/>
        <w:numPr>
          <w:ilvl w:val="3"/>
          <w:numId w:val="11"/>
        </w:numPr>
        <w:spacing w:after="60"/>
        <w:rPr>
          <w:rFonts w:ascii="Calibri" w:hAnsi="Calibri" w:cs="Calibri"/>
        </w:rPr>
      </w:pPr>
      <w:bookmarkStart w:id="143" w:name="_Toc421011544"/>
      <w:bookmarkStart w:id="144" w:name="_Toc483385422"/>
      <w:r>
        <w:rPr>
          <w:rFonts w:ascii="Calibri" w:hAnsi="Calibri" w:cs="Calibri"/>
        </w:rPr>
        <w:t>Design Rationale</w:t>
      </w:r>
      <w:bookmarkEnd w:id="143"/>
      <w:bookmarkEnd w:id="144"/>
    </w:p>
    <w:p w:rsidR="00584B24" w:rsidRPr="00584B24" w:rsidRDefault="00584B24" w:rsidP="00584B24">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45" w:name="_Toc418080076"/>
      <w:bookmarkStart w:id="146" w:name="_Toc421709921"/>
      <w:bookmarkStart w:id="147" w:name="_Toc483385423"/>
      <w:r w:rsidRPr="002E3F2E">
        <w:rPr>
          <w:rFonts w:ascii="Calibri" w:hAnsi="Calibri"/>
        </w:rPr>
        <w:lastRenderedPageBreak/>
        <w:t>Known</w:t>
      </w:r>
      <w:r w:rsidRPr="00AA38E8">
        <w:rPr>
          <w:rFonts w:ascii="Calibri" w:hAnsi="Calibri" w:cs="Calibri"/>
        </w:rPr>
        <w:t xml:space="preserve"> Limitations with Design</w:t>
      </w:r>
      <w:bookmarkEnd w:id="145"/>
      <w:bookmarkEnd w:id="146"/>
      <w:bookmarkEnd w:id="147"/>
    </w:p>
    <w:p w:rsidR="00531B8C" w:rsidRDefault="008648FC" w:rsidP="008648FC">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48" w:name="_Toc382297449"/>
      <w:bookmarkStart w:id="149" w:name="_Toc418080077"/>
      <w:bookmarkStart w:id="150" w:name="_Toc421709922"/>
      <w:bookmarkStart w:id="151" w:name="_Toc483385424"/>
      <w:r w:rsidRPr="00E75CFE">
        <w:rPr>
          <w:rFonts w:ascii="Calibri" w:hAnsi="Calibri" w:cs="Calibri"/>
        </w:rPr>
        <w:lastRenderedPageBreak/>
        <w:t>UNIT TEST CONSIDERATION</w:t>
      </w:r>
      <w:bookmarkEnd w:id="148"/>
      <w:bookmarkEnd w:id="149"/>
      <w:bookmarkEnd w:id="150"/>
      <w:bookmarkEnd w:id="151"/>
    </w:p>
    <w:p w:rsidR="00531B8C" w:rsidRPr="00531B8C" w:rsidRDefault="002D59C4" w:rsidP="002D59C4">
      <w:pPr>
        <w:ind w:left="360"/>
        <w:rPr>
          <w:lang w:bidi="ar-SA"/>
        </w:rPr>
      </w:pPr>
      <w:r>
        <w:rPr>
          <w:rFonts w:cs="Calibri"/>
        </w:rPr>
        <w:t>None</w:t>
      </w:r>
    </w:p>
    <w:p w:rsidR="00786BDF" w:rsidRPr="00A158C7" w:rsidRDefault="00786BDF" w:rsidP="000B37D5">
      <w:pPr>
        <w:pStyle w:val="Heading7"/>
      </w:pPr>
      <w:bookmarkStart w:id="152" w:name="_Toc483385425"/>
      <w:r w:rsidRPr="00A158C7">
        <w:lastRenderedPageBreak/>
        <w:t>Abbreviations and Acronyms</w:t>
      </w:r>
      <w:bookmarkEnd w:id="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53" w:name="_Toc483385426"/>
      <w:r w:rsidRPr="00A158C7">
        <w:lastRenderedPageBreak/>
        <w:t>Glossary</w:t>
      </w:r>
      <w:bookmarkEnd w:id="153"/>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54" w:name="_Toc483385427"/>
      <w:r w:rsidRPr="00A158C7">
        <w:lastRenderedPageBreak/>
        <w:t>References</w:t>
      </w:r>
      <w:bookmarkEnd w:id="154"/>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467"/>
        <w:gridCol w:w="3834"/>
      </w:tblGrid>
      <w:tr w:rsidR="00A158C7" w:rsidRPr="00A158C7" w:rsidTr="009B0AEF">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5467"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3834"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9B0AEF">
        <w:tc>
          <w:tcPr>
            <w:tcW w:w="738" w:type="dxa"/>
            <w:shd w:val="clear" w:color="auto" w:fill="auto"/>
          </w:tcPr>
          <w:p w:rsidR="00531B8C" w:rsidRDefault="00531B8C" w:rsidP="00B758D2">
            <w:pPr>
              <w:jc w:val="center"/>
              <w:rPr>
                <w:lang w:bidi="ar-SA"/>
              </w:rPr>
            </w:pPr>
            <w:r>
              <w:rPr>
                <w:lang w:bidi="ar-SA"/>
              </w:rPr>
              <w:t>1</w:t>
            </w:r>
          </w:p>
        </w:tc>
        <w:tc>
          <w:tcPr>
            <w:tcW w:w="5467" w:type="dxa"/>
            <w:shd w:val="clear" w:color="auto" w:fill="auto"/>
          </w:tcPr>
          <w:p w:rsidR="00531B8C" w:rsidRDefault="00531B8C" w:rsidP="00B758D2">
            <w:pPr>
              <w:keepNext/>
            </w:pPr>
            <w:bookmarkStart w:id="155"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55"/>
          </w:p>
        </w:tc>
        <w:tc>
          <w:tcPr>
            <w:tcW w:w="3834" w:type="dxa"/>
            <w:shd w:val="clear" w:color="auto" w:fill="auto"/>
          </w:tcPr>
          <w:p w:rsidR="00531B8C" w:rsidRDefault="00531B8C" w:rsidP="00B758D2">
            <w:pPr>
              <w:rPr>
                <w:lang w:bidi="ar-SA"/>
              </w:rPr>
            </w:pPr>
            <w:r>
              <w:t>v1.3.0 R4.0 Rev 2</w:t>
            </w:r>
          </w:p>
        </w:tc>
      </w:tr>
      <w:tr w:rsidR="00531B8C" w:rsidRPr="00A158C7" w:rsidTr="009B0AEF">
        <w:tc>
          <w:tcPr>
            <w:tcW w:w="738" w:type="dxa"/>
            <w:shd w:val="clear" w:color="auto" w:fill="auto"/>
          </w:tcPr>
          <w:p w:rsidR="00531B8C" w:rsidRDefault="00531B8C" w:rsidP="00B758D2">
            <w:pPr>
              <w:jc w:val="center"/>
              <w:rPr>
                <w:lang w:bidi="ar-SA"/>
              </w:rPr>
            </w:pPr>
            <w:r>
              <w:rPr>
                <w:lang w:bidi="ar-SA"/>
              </w:rPr>
              <w:t>2</w:t>
            </w:r>
          </w:p>
        </w:tc>
        <w:tc>
          <w:tcPr>
            <w:tcW w:w="5467" w:type="dxa"/>
            <w:shd w:val="clear" w:color="auto" w:fill="auto"/>
          </w:tcPr>
          <w:p w:rsidR="00531B8C" w:rsidRDefault="00531B8C" w:rsidP="00B758D2">
            <w:pPr>
              <w:rPr>
                <w:lang w:bidi="ar-SA"/>
              </w:rPr>
            </w:pPr>
            <w:r>
              <w:t xml:space="preserve">MDD Guideline </w:t>
            </w:r>
          </w:p>
        </w:tc>
        <w:tc>
          <w:tcPr>
            <w:tcW w:w="3834" w:type="dxa"/>
            <w:shd w:val="clear" w:color="auto" w:fill="auto"/>
          </w:tcPr>
          <w:p w:rsidR="00531B8C" w:rsidRDefault="009B0AEF" w:rsidP="00B758D2">
            <w:pPr>
              <w:rPr>
                <w:lang w:bidi="ar-SA"/>
              </w:rPr>
            </w:pPr>
            <w:r w:rsidRPr="009B0AEF">
              <w:rPr>
                <w:lang w:bidi="ar-SA"/>
              </w:rPr>
              <w:t>Software Engineering Process 04.04.02</w:t>
            </w:r>
          </w:p>
        </w:tc>
      </w:tr>
      <w:tr w:rsidR="00531B8C" w:rsidRPr="00A158C7" w:rsidTr="009B0AEF">
        <w:tc>
          <w:tcPr>
            <w:tcW w:w="738" w:type="dxa"/>
            <w:shd w:val="clear" w:color="auto" w:fill="auto"/>
          </w:tcPr>
          <w:p w:rsidR="00531B8C" w:rsidRDefault="00531B8C" w:rsidP="00B758D2">
            <w:pPr>
              <w:jc w:val="center"/>
            </w:pPr>
            <w:r>
              <w:t>3</w:t>
            </w:r>
          </w:p>
        </w:tc>
        <w:tc>
          <w:tcPr>
            <w:tcW w:w="5467" w:type="dxa"/>
            <w:shd w:val="clear" w:color="auto" w:fill="auto"/>
          </w:tcPr>
          <w:p w:rsidR="00531B8C" w:rsidRDefault="000E1B0D" w:rsidP="00B758D2">
            <w:pPr>
              <w:keepNext/>
            </w:pPr>
            <w:hyperlink r:id="rId15" w:history="1">
              <w:bookmarkStart w:id="156" w:name="_Ref335300243"/>
              <w:r w:rsidR="00531B8C" w:rsidRPr="00FC427F">
                <w:t>Software Naming Conventions.doc</w:t>
              </w:r>
              <w:bookmarkEnd w:id="156"/>
            </w:hyperlink>
          </w:p>
        </w:tc>
        <w:tc>
          <w:tcPr>
            <w:tcW w:w="3834" w:type="dxa"/>
            <w:shd w:val="clear" w:color="auto" w:fill="auto"/>
          </w:tcPr>
          <w:p w:rsidR="00531B8C" w:rsidRDefault="009B0AEF" w:rsidP="00B758D2">
            <w:pPr>
              <w:rPr>
                <w:lang w:bidi="ar-SA"/>
              </w:rPr>
            </w:pPr>
            <w:r w:rsidRPr="009B0AEF">
              <w:rPr>
                <w:lang w:bidi="ar-SA"/>
              </w:rPr>
              <w:t>Software Engineering Process 04.04.02</w:t>
            </w:r>
          </w:p>
        </w:tc>
      </w:tr>
      <w:tr w:rsidR="00531B8C" w:rsidRPr="00A158C7" w:rsidTr="009B0AEF">
        <w:tc>
          <w:tcPr>
            <w:tcW w:w="738" w:type="dxa"/>
            <w:shd w:val="clear" w:color="auto" w:fill="auto"/>
          </w:tcPr>
          <w:p w:rsidR="00531B8C" w:rsidRDefault="00531B8C" w:rsidP="00B758D2">
            <w:pPr>
              <w:jc w:val="center"/>
            </w:pPr>
            <w:r>
              <w:t>4</w:t>
            </w:r>
          </w:p>
        </w:tc>
        <w:bookmarkStart w:id="157" w:name="0AL0_1a67a9"/>
        <w:tc>
          <w:tcPr>
            <w:tcW w:w="5467"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57"/>
          </w:p>
        </w:tc>
        <w:tc>
          <w:tcPr>
            <w:tcW w:w="3834" w:type="dxa"/>
            <w:shd w:val="clear" w:color="auto" w:fill="auto"/>
          </w:tcPr>
          <w:p w:rsidR="00531B8C" w:rsidRDefault="009B0AEF" w:rsidP="00B758D2">
            <w:pPr>
              <w:rPr>
                <w:lang w:bidi="ar-SA"/>
              </w:rPr>
            </w:pPr>
            <w:r w:rsidRPr="009B0AEF">
              <w:rPr>
                <w:lang w:bidi="ar-SA"/>
              </w:rPr>
              <w:t>Software Engineering Process 04.04.02</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B0D" w:rsidRDefault="000E1B0D">
      <w:r>
        <w:separator/>
      </w:r>
    </w:p>
  </w:endnote>
  <w:endnote w:type="continuationSeparator" w:id="0">
    <w:p w:rsidR="000E1B0D" w:rsidRDefault="000E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A50C27">
            <w:rPr>
              <w:sz w:val="16"/>
              <w:szCs w:val="16"/>
            </w:rPr>
            <w:fldChar w:fldCharType="begin"/>
          </w:r>
          <w:r w:rsidR="00A50C27">
            <w:rPr>
              <w:sz w:val="16"/>
              <w:szCs w:val="16"/>
            </w:rPr>
            <w:instrText xml:space="preserve"> DOCPROPERTY  ProjectName  \* MERGEFORMAT </w:instrText>
          </w:r>
          <w:r w:rsidR="00A50C27">
            <w:rPr>
              <w:sz w:val="16"/>
              <w:szCs w:val="16"/>
            </w:rPr>
            <w:fldChar w:fldCharType="separate"/>
          </w:r>
          <w:r w:rsidR="00A50C27">
            <w:rPr>
              <w:sz w:val="16"/>
              <w:szCs w:val="16"/>
            </w:rPr>
            <w:t>CoreVtlgMonr</w:t>
          </w:r>
          <w:r w:rsidR="00A50C27">
            <w:rPr>
              <w:sz w:val="16"/>
              <w:szCs w:val="16"/>
            </w:rPr>
            <w:fldChar w:fldCharType="end"/>
          </w:r>
          <w:r w:rsidR="00A50C27">
            <w:rPr>
              <w:sz w:val="16"/>
              <w:szCs w:val="16"/>
            </w:rPr>
            <w:t>_MDD.docx</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A50C27">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A50C27">
            <w:rPr>
              <w:sz w:val="16"/>
              <w:szCs w:val="16"/>
            </w:rPr>
            <w:t>May 19, 2017</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E02E2">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E02E2">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B0D" w:rsidRDefault="000E1B0D">
      <w:r>
        <w:separator/>
      </w:r>
    </w:p>
  </w:footnote>
  <w:footnote w:type="continuationSeparator" w:id="0">
    <w:p w:rsidR="000E1B0D" w:rsidRDefault="000E1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27"/>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1B0D"/>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3C2E"/>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59C4"/>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CB5"/>
    <w:rsid w:val="003849A4"/>
    <w:rsid w:val="00385119"/>
    <w:rsid w:val="00387BF4"/>
    <w:rsid w:val="00393DBF"/>
    <w:rsid w:val="003A5B2A"/>
    <w:rsid w:val="003B4A55"/>
    <w:rsid w:val="003D456D"/>
    <w:rsid w:val="003E6CEC"/>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4F494F"/>
    <w:rsid w:val="00507960"/>
    <w:rsid w:val="00510DB3"/>
    <w:rsid w:val="00514FCB"/>
    <w:rsid w:val="005200B6"/>
    <w:rsid w:val="00521D64"/>
    <w:rsid w:val="00527EC6"/>
    <w:rsid w:val="00531B8C"/>
    <w:rsid w:val="0053510E"/>
    <w:rsid w:val="005366FA"/>
    <w:rsid w:val="00540486"/>
    <w:rsid w:val="00540749"/>
    <w:rsid w:val="00541D9D"/>
    <w:rsid w:val="00541E2D"/>
    <w:rsid w:val="0054769F"/>
    <w:rsid w:val="00551E95"/>
    <w:rsid w:val="00553CD9"/>
    <w:rsid w:val="00580C6B"/>
    <w:rsid w:val="00584B24"/>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82"/>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357D"/>
    <w:rsid w:val="0075721A"/>
    <w:rsid w:val="00764317"/>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0632"/>
    <w:rsid w:val="008119C7"/>
    <w:rsid w:val="00820AE5"/>
    <w:rsid w:val="0082456E"/>
    <w:rsid w:val="0082534B"/>
    <w:rsid w:val="00832905"/>
    <w:rsid w:val="00836552"/>
    <w:rsid w:val="0084459F"/>
    <w:rsid w:val="00847EDF"/>
    <w:rsid w:val="00862735"/>
    <w:rsid w:val="008648FC"/>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0D2"/>
    <w:rsid w:val="009017D0"/>
    <w:rsid w:val="00905396"/>
    <w:rsid w:val="00910638"/>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AEF"/>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50C27"/>
    <w:rsid w:val="00A639FF"/>
    <w:rsid w:val="00A6463B"/>
    <w:rsid w:val="00A656E4"/>
    <w:rsid w:val="00A71A73"/>
    <w:rsid w:val="00A72ADF"/>
    <w:rsid w:val="00A75159"/>
    <w:rsid w:val="00A75452"/>
    <w:rsid w:val="00A85DD5"/>
    <w:rsid w:val="00A90F28"/>
    <w:rsid w:val="00A92EE5"/>
    <w:rsid w:val="00AA11ED"/>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4BE4"/>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02E2"/>
    <w:rsid w:val="00DE23CE"/>
    <w:rsid w:val="00DE2FDE"/>
    <w:rsid w:val="00DF4415"/>
    <w:rsid w:val="00E020FC"/>
    <w:rsid w:val="00E03151"/>
    <w:rsid w:val="00E044C8"/>
    <w:rsid w:val="00E16D14"/>
    <w:rsid w:val="00E176AB"/>
    <w:rsid w:val="00E23E66"/>
    <w:rsid w:val="00E31AE9"/>
    <w:rsid w:val="00E3395D"/>
    <w:rsid w:val="00E35A9F"/>
    <w:rsid w:val="00E3609B"/>
    <w:rsid w:val="00E361DC"/>
    <w:rsid w:val="00E36420"/>
    <w:rsid w:val="00E46EBF"/>
    <w:rsid w:val="00E51408"/>
    <w:rsid w:val="00E51D90"/>
    <w:rsid w:val="00E52161"/>
    <w:rsid w:val="00E61FD9"/>
    <w:rsid w:val="00E6550B"/>
    <w:rsid w:val="00E659BC"/>
    <w:rsid w:val="00E9004B"/>
    <w:rsid w:val="00EB1228"/>
    <w:rsid w:val="00EB35CC"/>
    <w:rsid w:val="00EC0E98"/>
    <w:rsid w:val="00ED3D2B"/>
    <w:rsid w:val="00EE199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0A41"/>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AB6833"/>
  <w15:docId w15:val="{78B9FB5B-0938-4079-A469-6FC92EBF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C0A41"/>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FC0A41"/>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CM112A_CoreVltgMonr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BD098C265B4AF987C175151020F561"/>
        <w:category>
          <w:name w:val="General"/>
          <w:gallery w:val="placeholder"/>
        </w:category>
        <w:types>
          <w:type w:val="bbPlcHdr"/>
        </w:types>
        <w:behaviors>
          <w:behavior w:val="content"/>
        </w:behaviors>
        <w:guid w:val="{8110DFEB-A091-4732-B121-4742E0371A1D}"/>
      </w:docPartPr>
      <w:docPartBody>
        <w:p w:rsidR="00D227BC" w:rsidRDefault="00B2587F">
          <w:pPr>
            <w:pStyle w:val="EFBD098C265B4AF987C175151020F56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7F"/>
    <w:rsid w:val="001B5DF6"/>
    <w:rsid w:val="002B5CCA"/>
    <w:rsid w:val="00B2587F"/>
    <w:rsid w:val="00D2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BD098C265B4AF987C175151020F561">
    <w:name w:val="EFBD098C265B4AF987C175151020F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B5DEA96-33AC-4575-A280-17268462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71</TotalTime>
  <Pages>14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6749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Avinash James</cp:lastModifiedBy>
  <cp:revision>20</cp:revision>
  <cp:lastPrinted>2014-12-17T17:01:00Z</cp:lastPrinted>
  <dcterms:created xsi:type="dcterms:W3CDTF">2017-05-19T17:48:00Z</dcterms:created>
  <dcterms:modified xsi:type="dcterms:W3CDTF">2017-08-02T20:34:00Z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vt:lpwstr>
  </property>
  <property fmtid="{D5CDD505-2E9C-101B-9397-08002B2CF9AE}" pid="3" name="Template Version">
    <vt:lpwstr>EA4 01.00.01</vt:lpwstr>
  </property>
  <property fmtid="{D5CDD505-2E9C-101B-9397-08002B2CF9AE}" pid="4" name="Release Date">
    <vt:lpwstr>May 19, 2017</vt:lpwstr>
  </property>
  <property fmtid="{D5CDD505-2E9C-101B-9397-08002B2CF9AE}" pid="5" name="Location">
    <vt:lpwstr>Saginaw, MI, USA</vt:lpwstr>
  </property>
  <property fmtid="{D5CDD505-2E9C-101B-9397-08002B2CF9AE}" pid="6" name="ProjectName">
    <vt:lpwstr>CoreVtlgMonr</vt:lpwstr>
  </property>
  <property fmtid="{D5CDD505-2E9C-101B-9397-08002B2CF9AE}" pid="7" name="Prepared by">
    <vt:lpwstr>Shruthi Raghavan</vt:lpwstr>
  </property>
</Properties>
</file>