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09722752"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7B5B17DA"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70AF06B2" w14:textId="77777777" w:rsidR="00D229A6" w:rsidRDefault="00842B1C" w:rsidP="007E0373">
      <w:pPr>
        <w:tabs>
          <w:tab w:val="left" w:pos="4320"/>
          <w:tab w:val="left" w:pos="8640"/>
        </w:tabs>
        <w:spacing w:before="120" w:after="360"/>
        <w:jc w:val="center"/>
        <w:rPr>
          <w:b/>
          <w:sz w:val="36"/>
        </w:rPr>
      </w:pPr>
      <w:r>
        <w:fldChar w:fldCharType="begin"/>
      </w:r>
      <w:r>
        <w:instrText xml:space="preserve"> DOCPROPERTY  "Document Version"  \* MERGEFORMAT </w:instrText>
      </w:r>
      <w:r>
        <w:fldChar w:fldCharType="separate"/>
      </w:r>
      <w:r w:rsidR="00916581">
        <w:rPr>
          <w:rFonts w:cs="Calibri"/>
          <w:b/>
          <w:sz w:val="48"/>
          <w:szCs w:val="48"/>
        </w:rPr>
        <w:t>ClsdLoopDampg</w:t>
      </w:r>
      <w:r>
        <w:rPr>
          <w:rFonts w:cs="Calibri"/>
          <w:b/>
          <w:sz w:val="48"/>
          <w:szCs w:val="48"/>
        </w:rPr>
        <w:fldChar w:fldCharType="end"/>
      </w:r>
    </w:p>
    <w:p w14:paraId="05A0C84A" w14:textId="77777777" w:rsidR="005E61CD" w:rsidRPr="007E0373" w:rsidRDefault="005E61CD" w:rsidP="007E0373">
      <w:pPr>
        <w:tabs>
          <w:tab w:val="left" w:pos="4320"/>
          <w:tab w:val="left" w:pos="8640"/>
        </w:tabs>
        <w:spacing w:before="120" w:after="360"/>
        <w:jc w:val="center"/>
        <w:rPr>
          <w:b/>
          <w:sz w:val="36"/>
        </w:rPr>
      </w:pPr>
    </w:p>
    <w:p w14:paraId="04306879" w14:textId="77777777" w:rsidR="005E61CD" w:rsidRPr="007E0373" w:rsidRDefault="00842B1C" w:rsidP="007E0373">
      <w:pPr>
        <w:tabs>
          <w:tab w:val="left" w:pos="4320"/>
          <w:tab w:val="left" w:pos="8640"/>
        </w:tabs>
        <w:spacing w:before="120" w:after="360"/>
        <w:jc w:val="center"/>
        <w:rPr>
          <w:b/>
          <w:sz w:val="36"/>
        </w:rPr>
      </w:pPr>
      <w:r>
        <w:fldChar w:fldCharType="begin"/>
      </w:r>
      <w:r>
        <w:instrText xml:space="preserve"> DOCPROPERTY  "Release Date"  \* MERGEFORMAT </w:instrText>
      </w:r>
      <w:r>
        <w:fldChar w:fldCharType="separate"/>
      </w:r>
      <w:ins w:id="0" w:author="vipin.d" w:date="2018-04-09T17:18:00Z">
        <w:r w:rsidR="00723A84" w:rsidRPr="00723A84">
          <w:rPr>
            <w:b/>
            <w:sz w:val="36"/>
          </w:rPr>
          <w:t xml:space="preserve"> </w:t>
        </w:r>
        <w:r w:rsidR="00723A84">
          <w:rPr>
            <w:b/>
            <w:sz w:val="36"/>
          </w:rPr>
          <w:t>April 05,</w:t>
        </w:r>
      </w:ins>
      <w:del w:id="1" w:author="vipin.d" w:date="2018-04-09T17:18:00Z">
        <w:r w:rsidR="00916581" w:rsidDel="00723A84">
          <w:rPr>
            <w:b/>
            <w:sz w:val="36"/>
          </w:rPr>
          <w:delText>February 27,</w:delText>
        </w:r>
      </w:del>
      <w:r w:rsidR="00916581">
        <w:rPr>
          <w:b/>
          <w:sz w:val="36"/>
        </w:rPr>
        <w:t xml:space="preserve"> 2018</w:t>
      </w:r>
      <w:r>
        <w:rPr>
          <w:b/>
          <w:sz w:val="36"/>
        </w:rPr>
        <w:fldChar w:fldCharType="end"/>
      </w:r>
    </w:p>
    <w:p w14:paraId="5024962A"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26A1A98B" w14:textId="77777777" w:rsidR="00AA61A8" w:rsidRPr="00A158C7" w:rsidRDefault="00842B1C" w:rsidP="00DE23CE">
      <w:pPr>
        <w:tabs>
          <w:tab w:val="left" w:pos="4320"/>
          <w:tab w:val="left" w:pos="8640"/>
        </w:tabs>
        <w:jc w:val="center"/>
        <w:rPr>
          <w:b/>
          <w:sz w:val="24"/>
        </w:rPr>
      </w:pPr>
      <w:r>
        <w:fldChar w:fldCharType="begin"/>
      </w:r>
      <w:r>
        <w:instrText xml:space="preserve"> DOCPROPERTY  "Prepared for Group"  \* MERGEFORMAT </w:instrText>
      </w:r>
      <w:r>
        <w:fldChar w:fldCharType="separate"/>
      </w:r>
      <w:r w:rsidR="00916581">
        <w:rPr>
          <w:b/>
          <w:sz w:val="24"/>
        </w:rPr>
        <w:t>Software Engineering</w:t>
      </w:r>
      <w:r>
        <w:rPr>
          <w:b/>
          <w:sz w:val="24"/>
        </w:rPr>
        <w:fldChar w:fldCharType="end"/>
      </w:r>
    </w:p>
    <w:p w14:paraId="22F1FCA2" w14:textId="77777777" w:rsidR="00DE23CE" w:rsidRPr="00A158C7" w:rsidRDefault="00842B1C" w:rsidP="00DE23CE">
      <w:pPr>
        <w:tabs>
          <w:tab w:val="left" w:pos="4320"/>
          <w:tab w:val="left" w:pos="8640"/>
        </w:tabs>
        <w:jc w:val="center"/>
        <w:rPr>
          <w:b/>
          <w:sz w:val="24"/>
        </w:rPr>
      </w:pPr>
      <w:r>
        <w:fldChar w:fldCharType="begin"/>
      </w:r>
      <w:r>
        <w:instrText xml:space="preserve"> DOCPROPERTY  Company  \* MERGEFORMAT </w:instrText>
      </w:r>
      <w:r>
        <w:fldChar w:fldCharType="separate"/>
      </w:r>
      <w:r w:rsidR="00916581">
        <w:rPr>
          <w:b/>
          <w:sz w:val="24"/>
        </w:rPr>
        <w:t>Nexteer Automotive</w:t>
      </w:r>
      <w:r>
        <w:rPr>
          <w:b/>
          <w:sz w:val="24"/>
        </w:rPr>
        <w:fldChar w:fldCharType="end"/>
      </w:r>
      <w:r w:rsidR="007E0373">
        <w:rPr>
          <w:b/>
          <w:sz w:val="24"/>
        </w:rPr>
        <w:t>,</w:t>
      </w:r>
    </w:p>
    <w:p w14:paraId="3875A31A" w14:textId="77777777" w:rsidR="007E0373" w:rsidRDefault="00842B1C">
      <w:pPr>
        <w:tabs>
          <w:tab w:val="left" w:pos="4320"/>
          <w:tab w:val="left" w:pos="8640"/>
        </w:tabs>
        <w:jc w:val="center"/>
        <w:rPr>
          <w:b/>
          <w:sz w:val="24"/>
        </w:rPr>
      </w:pPr>
      <w:r>
        <w:fldChar w:fldCharType="begin"/>
      </w:r>
      <w:r>
        <w:instrText xml:space="preserve"> DOCPROPERTY  Location  \* MERGEFORMAT </w:instrText>
      </w:r>
      <w:r>
        <w:fldChar w:fldCharType="separate"/>
      </w:r>
      <w:r w:rsidR="00916581">
        <w:rPr>
          <w:b/>
          <w:sz w:val="24"/>
        </w:rPr>
        <w:t>Saginaw, MI, USA</w:t>
      </w:r>
      <w:r>
        <w:rPr>
          <w:b/>
          <w:sz w:val="24"/>
        </w:rPr>
        <w:fldChar w:fldCharType="end"/>
      </w:r>
    </w:p>
    <w:p w14:paraId="13FEE488"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3491DED8" w14:textId="77777777" w:rsidR="00A43719" w:rsidRDefault="00A43719" w:rsidP="00A43719">
      <w:pPr>
        <w:tabs>
          <w:tab w:val="left" w:pos="4320"/>
          <w:tab w:val="left" w:pos="8640"/>
        </w:tabs>
        <w:jc w:val="center"/>
        <w:rPr>
          <w:ins w:id="2" w:author="vipin.d" w:date="2018-04-09T17:18:00Z"/>
          <w:b/>
          <w:sz w:val="24"/>
        </w:rPr>
      </w:pPr>
      <w:ins w:id="3" w:author="vipin.d" w:date="2018-04-09T17:18:00Z">
        <w:r>
          <w:rPr>
            <w:b/>
            <w:sz w:val="24"/>
          </w:rPr>
          <w:t>TATA ELXSI,</w:t>
        </w:r>
      </w:ins>
    </w:p>
    <w:p w14:paraId="5B1EC91A" w14:textId="77777777" w:rsidR="00A43719" w:rsidRDefault="00A43719" w:rsidP="00A43719">
      <w:pPr>
        <w:tabs>
          <w:tab w:val="left" w:pos="4320"/>
          <w:tab w:val="left" w:pos="8640"/>
        </w:tabs>
        <w:jc w:val="center"/>
        <w:rPr>
          <w:ins w:id="4" w:author="vipin.d" w:date="2018-04-09T17:18:00Z"/>
          <w:b/>
          <w:sz w:val="24"/>
        </w:rPr>
      </w:pPr>
      <w:ins w:id="5" w:author="vipin.d" w:date="2018-04-09T17:18:00Z">
        <w:r>
          <w:rPr>
            <w:b/>
            <w:sz w:val="24"/>
          </w:rPr>
          <w:t>INDIA</w:t>
        </w:r>
      </w:ins>
    </w:p>
    <w:p w14:paraId="4715D2F8" w14:textId="77777777" w:rsidR="00891F29" w:rsidRPr="00A158C7" w:rsidDel="00A43719" w:rsidRDefault="006A2F30" w:rsidP="00891F29">
      <w:pPr>
        <w:tabs>
          <w:tab w:val="left" w:pos="4320"/>
          <w:tab w:val="left" w:pos="8640"/>
        </w:tabs>
        <w:jc w:val="center"/>
        <w:rPr>
          <w:del w:id="6" w:author="vipin.d" w:date="2018-04-09T17:18:00Z"/>
          <w:b/>
          <w:sz w:val="24"/>
        </w:rPr>
      </w:pPr>
      <w:del w:id="7" w:author="vipin.d" w:date="2018-04-09T17:18:00Z">
        <w:r w:rsidDel="00A43719">
          <w:rPr>
            <w:b/>
            <w:sz w:val="24"/>
          </w:rPr>
          <w:fldChar w:fldCharType="begin"/>
        </w:r>
        <w:r w:rsidR="0054769F" w:rsidDel="00A43719">
          <w:rPr>
            <w:b/>
            <w:sz w:val="24"/>
          </w:rPr>
          <w:delInstrText xml:space="preserve"> DOCPROPERTY  "Prepared by Group"  \* MERGEFORMAT </w:delInstrText>
        </w:r>
        <w:r w:rsidDel="00A43719">
          <w:rPr>
            <w:b/>
            <w:sz w:val="24"/>
          </w:rPr>
          <w:fldChar w:fldCharType="separate"/>
        </w:r>
        <w:r w:rsidR="00916581" w:rsidDel="00A43719">
          <w:rPr>
            <w:b/>
            <w:sz w:val="24"/>
          </w:rPr>
          <w:delText>Software Group</w:delText>
        </w:r>
        <w:r w:rsidDel="00A43719">
          <w:rPr>
            <w:b/>
            <w:sz w:val="24"/>
          </w:rPr>
          <w:fldChar w:fldCharType="end"/>
        </w:r>
        <w:r w:rsidR="00891F29" w:rsidRPr="00A158C7" w:rsidDel="00A43719">
          <w:rPr>
            <w:b/>
            <w:sz w:val="24"/>
          </w:rPr>
          <w:delText>,</w:delText>
        </w:r>
      </w:del>
    </w:p>
    <w:p w14:paraId="2B4B5CD8" w14:textId="77777777" w:rsidR="0091328D" w:rsidRPr="00A158C7" w:rsidDel="00A43719" w:rsidRDefault="006A2F30" w:rsidP="0091328D">
      <w:pPr>
        <w:tabs>
          <w:tab w:val="left" w:pos="4320"/>
          <w:tab w:val="left" w:pos="8640"/>
        </w:tabs>
        <w:jc w:val="center"/>
        <w:rPr>
          <w:del w:id="8" w:author="vipin.d" w:date="2018-04-09T17:18:00Z"/>
          <w:b/>
          <w:sz w:val="24"/>
        </w:rPr>
      </w:pPr>
      <w:del w:id="9" w:author="vipin.d" w:date="2018-04-09T17:18:00Z">
        <w:r w:rsidDel="00A43719">
          <w:rPr>
            <w:b/>
            <w:sz w:val="24"/>
          </w:rPr>
          <w:fldChar w:fldCharType="begin"/>
        </w:r>
        <w:r w:rsidR="007E0373" w:rsidDel="00A43719">
          <w:rPr>
            <w:b/>
            <w:sz w:val="24"/>
          </w:rPr>
          <w:delInstrText xml:space="preserve"> DOCPROPERTY  Company  \* MERGEFORMAT </w:delInstrText>
        </w:r>
        <w:r w:rsidDel="00A43719">
          <w:rPr>
            <w:b/>
            <w:sz w:val="24"/>
          </w:rPr>
          <w:fldChar w:fldCharType="separate"/>
        </w:r>
        <w:r w:rsidR="00916581" w:rsidDel="00A43719">
          <w:rPr>
            <w:b/>
            <w:sz w:val="24"/>
          </w:rPr>
          <w:delText>Nexteer Automotive</w:delText>
        </w:r>
        <w:r w:rsidDel="00A43719">
          <w:rPr>
            <w:b/>
            <w:sz w:val="24"/>
          </w:rPr>
          <w:fldChar w:fldCharType="end"/>
        </w:r>
        <w:r w:rsidR="00A365F0" w:rsidRPr="00A158C7" w:rsidDel="00A43719">
          <w:rPr>
            <w:b/>
            <w:sz w:val="24"/>
          </w:rPr>
          <w:delText>,</w:delText>
        </w:r>
      </w:del>
    </w:p>
    <w:p w14:paraId="0535A1C4" w14:textId="77777777" w:rsidR="00B81C1B" w:rsidRPr="006C2D7D" w:rsidRDefault="006A2F30" w:rsidP="00480A9D">
      <w:pPr>
        <w:tabs>
          <w:tab w:val="left" w:pos="4320"/>
          <w:tab w:val="left" w:pos="8640"/>
        </w:tabs>
        <w:jc w:val="center"/>
        <w:rPr>
          <w:b/>
          <w:sz w:val="28"/>
          <w:szCs w:val="28"/>
          <w:u w:val="single"/>
        </w:rPr>
      </w:pPr>
      <w:del w:id="10" w:author="vipin.d" w:date="2018-04-09T17:18:00Z">
        <w:r w:rsidDel="00A43719">
          <w:rPr>
            <w:b/>
            <w:sz w:val="24"/>
          </w:rPr>
          <w:fldChar w:fldCharType="begin"/>
        </w:r>
        <w:r w:rsidR="007E0373" w:rsidDel="00A43719">
          <w:rPr>
            <w:b/>
            <w:sz w:val="24"/>
          </w:rPr>
          <w:delInstrText xml:space="preserve"> DOCPROPERTY  Location  \* MERGEFORMAT </w:delInstrText>
        </w:r>
        <w:r w:rsidDel="00A43719">
          <w:rPr>
            <w:b/>
            <w:sz w:val="24"/>
          </w:rPr>
          <w:fldChar w:fldCharType="separate"/>
        </w:r>
        <w:r w:rsidR="00916581" w:rsidDel="00A43719">
          <w:rPr>
            <w:b/>
            <w:sz w:val="24"/>
          </w:rPr>
          <w:delText>Saginaw, MI, USA</w:delText>
        </w:r>
        <w:r w:rsidDel="00A43719">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4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1" w:author="vipin.d" w:date="2018-04-09T17:28: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850"/>
        <w:gridCol w:w="3186"/>
        <w:gridCol w:w="1750"/>
        <w:gridCol w:w="971"/>
        <w:gridCol w:w="1631"/>
        <w:tblGridChange w:id="12">
          <w:tblGrid>
            <w:gridCol w:w="4644"/>
            <w:gridCol w:w="4644"/>
            <w:gridCol w:w="2552"/>
            <w:gridCol w:w="1417"/>
            <w:gridCol w:w="1539"/>
          </w:tblGrid>
        </w:tblGridChange>
      </w:tblGrid>
      <w:tr w:rsidR="00315489" w:rsidRPr="00AA38E8" w14:paraId="3F260EE9" w14:textId="77777777" w:rsidTr="00315489">
        <w:tc>
          <w:tcPr>
            <w:tcW w:w="507" w:type="pct"/>
            <w:tcPrChange w:id="13" w:author="vipin.d" w:date="2018-04-09T17:28:00Z">
              <w:tcPr>
                <w:tcW w:w="1" w:type="pct"/>
              </w:tcPr>
            </w:tcPrChange>
          </w:tcPr>
          <w:p w14:paraId="758B80C4" w14:textId="77777777" w:rsidR="00315489" w:rsidRPr="00AA38E8" w:rsidRDefault="00315489" w:rsidP="00D229A6">
            <w:pPr>
              <w:jc w:val="center"/>
              <w:rPr>
                <w:ins w:id="14" w:author="vipin.d" w:date="2018-04-09T17:27:00Z"/>
                <w:rFonts w:cs="Calibri"/>
                <w:b/>
              </w:rPr>
            </w:pPr>
            <w:ins w:id="15" w:author="vipin.d" w:date="2018-04-09T17:27:00Z">
              <w:r w:rsidRPr="00AA38E8">
                <w:rPr>
                  <w:rFonts w:cs="Calibri"/>
                  <w:b/>
                </w:rPr>
                <w:t>Sl. No.</w:t>
              </w:r>
            </w:ins>
          </w:p>
        </w:tc>
        <w:tc>
          <w:tcPr>
            <w:tcW w:w="1899" w:type="pct"/>
            <w:tcPrChange w:id="16" w:author="vipin.d" w:date="2018-04-09T17:28:00Z">
              <w:tcPr>
                <w:tcW w:w="2287" w:type="pct"/>
              </w:tcPr>
            </w:tcPrChange>
          </w:tcPr>
          <w:p w14:paraId="03D7D19F" w14:textId="77777777" w:rsidR="00315489" w:rsidRPr="00AA38E8" w:rsidRDefault="00315489" w:rsidP="00D229A6">
            <w:pPr>
              <w:jc w:val="center"/>
              <w:rPr>
                <w:rFonts w:cs="Calibri"/>
                <w:b/>
              </w:rPr>
            </w:pPr>
            <w:r w:rsidRPr="00AA38E8">
              <w:rPr>
                <w:rFonts w:cs="Calibri"/>
                <w:b/>
              </w:rPr>
              <w:t>Description</w:t>
            </w:r>
          </w:p>
        </w:tc>
        <w:tc>
          <w:tcPr>
            <w:tcW w:w="1043" w:type="pct"/>
            <w:tcPrChange w:id="17" w:author="vipin.d" w:date="2018-04-09T17:28:00Z">
              <w:tcPr>
                <w:tcW w:w="1257" w:type="pct"/>
              </w:tcPr>
            </w:tcPrChange>
          </w:tcPr>
          <w:p w14:paraId="09918254" w14:textId="77777777" w:rsidR="00315489" w:rsidRPr="00AA38E8" w:rsidRDefault="00315489" w:rsidP="00D229A6">
            <w:pPr>
              <w:jc w:val="center"/>
              <w:rPr>
                <w:rFonts w:cs="Calibri"/>
                <w:b/>
              </w:rPr>
            </w:pPr>
            <w:r w:rsidRPr="00AA38E8">
              <w:rPr>
                <w:rFonts w:cs="Calibri"/>
                <w:b/>
              </w:rPr>
              <w:t>Author</w:t>
            </w:r>
          </w:p>
        </w:tc>
        <w:tc>
          <w:tcPr>
            <w:tcW w:w="579" w:type="pct"/>
            <w:tcPrChange w:id="18" w:author="vipin.d" w:date="2018-04-09T17:28:00Z">
              <w:tcPr>
                <w:tcW w:w="698" w:type="pct"/>
              </w:tcPr>
            </w:tcPrChange>
          </w:tcPr>
          <w:p w14:paraId="2E418185" w14:textId="77777777" w:rsidR="00315489" w:rsidRPr="00AA38E8" w:rsidRDefault="00315489" w:rsidP="00D229A6">
            <w:pPr>
              <w:jc w:val="center"/>
              <w:rPr>
                <w:rFonts w:cs="Calibri"/>
                <w:b/>
              </w:rPr>
            </w:pPr>
            <w:r w:rsidRPr="00AA38E8">
              <w:rPr>
                <w:rFonts w:cs="Calibri"/>
                <w:b/>
              </w:rPr>
              <w:t>Version</w:t>
            </w:r>
          </w:p>
        </w:tc>
        <w:tc>
          <w:tcPr>
            <w:tcW w:w="972" w:type="pct"/>
            <w:tcPrChange w:id="19" w:author="vipin.d" w:date="2018-04-09T17:28:00Z">
              <w:tcPr>
                <w:tcW w:w="758" w:type="pct"/>
              </w:tcPr>
            </w:tcPrChange>
          </w:tcPr>
          <w:p w14:paraId="22129D37" w14:textId="77777777" w:rsidR="00315489" w:rsidRPr="00AA38E8" w:rsidRDefault="00315489" w:rsidP="00D229A6">
            <w:pPr>
              <w:jc w:val="center"/>
              <w:rPr>
                <w:rFonts w:cs="Calibri"/>
                <w:b/>
              </w:rPr>
            </w:pPr>
            <w:r w:rsidRPr="00AA38E8">
              <w:rPr>
                <w:rFonts w:cs="Calibri"/>
                <w:b/>
              </w:rPr>
              <w:t>Date</w:t>
            </w:r>
          </w:p>
        </w:tc>
      </w:tr>
      <w:tr w:rsidR="00315489" w:rsidRPr="00AA38E8" w14:paraId="4DF177D6" w14:textId="77777777" w:rsidTr="00315489">
        <w:tc>
          <w:tcPr>
            <w:tcW w:w="507" w:type="pct"/>
            <w:tcPrChange w:id="20" w:author="vipin.d" w:date="2018-04-09T17:28:00Z">
              <w:tcPr>
                <w:tcW w:w="1" w:type="pct"/>
              </w:tcPr>
            </w:tcPrChange>
          </w:tcPr>
          <w:p w14:paraId="3216E8DF" w14:textId="77777777" w:rsidR="00315489" w:rsidRDefault="00315489">
            <w:pPr>
              <w:jc w:val="center"/>
              <w:rPr>
                <w:ins w:id="21" w:author="vipin.d" w:date="2018-04-09T17:27:00Z"/>
                <w:rFonts w:cs="Calibri"/>
              </w:rPr>
              <w:pPrChange w:id="22" w:author="vipin.d" w:date="2018-04-09T17:28:00Z">
                <w:pPr/>
              </w:pPrChange>
            </w:pPr>
            <w:ins w:id="23" w:author="vipin.d" w:date="2018-04-09T17:27:00Z">
              <w:r>
                <w:rPr>
                  <w:rFonts w:cs="Calibri"/>
                </w:rPr>
                <w:t>1</w:t>
              </w:r>
            </w:ins>
          </w:p>
        </w:tc>
        <w:tc>
          <w:tcPr>
            <w:tcW w:w="1899" w:type="pct"/>
            <w:tcPrChange w:id="24" w:author="vipin.d" w:date="2018-04-09T17:28:00Z">
              <w:tcPr>
                <w:tcW w:w="2287" w:type="pct"/>
              </w:tcPr>
            </w:tcPrChange>
          </w:tcPr>
          <w:p w14:paraId="33F07FE4" w14:textId="77777777" w:rsidR="00315489" w:rsidRPr="00AA38E8" w:rsidRDefault="00315489" w:rsidP="00EA0A5A">
            <w:pPr>
              <w:rPr>
                <w:rFonts w:cs="Calibri"/>
              </w:rPr>
            </w:pPr>
            <w:r>
              <w:rPr>
                <w:rFonts w:cs="Calibri"/>
              </w:rPr>
              <w:t>Initial version</w:t>
            </w:r>
          </w:p>
        </w:tc>
        <w:tc>
          <w:tcPr>
            <w:tcW w:w="1043" w:type="pct"/>
            <w:tcPrChange w:id="25" w:author="vipin.d" w:date="2018-04-09T17:28:00Z">
              <w:tcPr>
                <w:tcW w:w="1257" w:type="pct"/>
              </w:tcPr>
            </w:tcPrChange>
          </w:tcPr>
          <w:p w14:paraId="2C670F3E" w14:textId="77777777" w:rsidR="00315489" w:rsidRPr="00AA38E8" w:rsidRDefault="00315489" w:rsidP="004029F0">
            <w:pPr>
              <w:rPr>
                <w:rFonts w:cs="Calibri"/>
              </w:rPr>
            </w:pPr>
            <w:r>
              <w:rPr>
                <w:rFonts w:cs="Calibri"/>
              </w:rPr>
              <w:t>Krzysztof Byrski</w:t>
            </w:r>
          </w:p>
        </w:tc>
        <w:tc>
          <w:tcPr>
            <w:tcW w:w="579" w:type="pct"/>
            <w:tcPrChange w:id="26" w:author="vipin.d" w:date="2018-04-09T17:28:00Z">
              <w:tcPr>
                <w:tcW w:w="698" w:type="pct"/>
              </w:tcPr>
            </w:tcPrChange>
          </w:tcPr>
          <w:p w14:paraId="08C086F5" w14:textId="77777777" w:rsidR="00315489" w:rsidRPr="00AA38E8" w:rsidRDefault="00315489" w:rsidP="00D229A6">
            <w:pPr>
              <w:rPr>
                <w:rFonts w:cs="Calibri"/>
              </w:rPr>
            </w:pPr>
            <w:r>
              <w:rPr>
                <w:rFonts w:cs="Calibri"/>
              </w:rPr>
              <w:t>1</w:t>
            </w:r>
          </w:p>
        </w:tc>
        <w:tc>
          <w:tcPr>
            <w:tcW w:w="972" w:type="pct"/>
            <w:tcPrChange w:id="27" w:author="vipin.d" w:date="2018-04-09T17:28:00Z">
              <w:tcPr>
                <w:tcW w:w="758" w:type="pct"/>
              </w:tcPr>
            </w:tcPrChange>
          </w:tcPr>
          <w:p w14:paraId="5D0618C7" w14:textId="77777777" w:rsidR="00315489" w:rsidRPr="00AA38E8" w:rsidRDefault="00315489" w:rsidP="00560374">
            <w:pPr>
              <w:rPr>
                <w:rFonts w:cs="Calibri"/>
              </w:rPr>
            </w:pPr>
            <w:r>
              <w:rPr>
                <w:rFonts w:cs="Calibri"/>
              </w:rPr>
              <w:t>27-Feb-2018</w:t>
            </w:r>
          </w:p>
        </w:tc>
      </w:tr>
      <w:tr w:rsidR="00315489" w:rsidRPr="00AA38E8" w14:paraId="394E3CA0" w14:textId="77777777" w:rsidTr="00315489">
        <w:trPr>
          <w:ins w:id="28" w:author="vipin.d" w:date="2018-04-09T17:27:00Z"/>
        </w:trPr>
        <w:tc>
          <w:tcPr>
            <w:tcW w:w="507" w:type="pct"/>
            <w:tcPrChange w:id="29" w:author="vipin.d" w:date="2018-04-09T17:28:00Z">
              <w:tcPr>
                <w:tcW w:w="1" w:type="pct"/>
              </w:tcPr>
            </w:tcPrChange>
          </w:tcPr>
          <w:p w14:paraId="438F3C03" w14:textId="77777777" w:rsidR="00315489" w:rsidRDefault="00315489">
            <w:pPr>
              <w:jc w:val="center"/>
              <w:rPr>
                <w:ins w:id="30" w:author="vipin.d" w:date="2018-04-09T17:27:00Z"/>
                <w:rFonts w:cs="Calibri"/>
              </w:rPr>
              <w:pPrChange w:id="31" w:author="vipin.d" w:date="2018-04-09T17:28:00Z">
                <w:pPr/>
              </w:pPrChange>
            </w:pPr>
            <w:ins w:id="32" w:author="vipin.d" w:date="2018-04-09T17:27:00Z">
              <w:r>
                <w:rPr>
                  <w:rFonts w:cs="Calibri"/>
                </w:rPr>
                <w:t>2</w:t>
              </w:r>
            </w:ins>
          </w:p>
        </w:tc>
        <w:tc>
          <w:tcPr>
            <w:tcW w:w="1899" w:type="pct"/>
            <w:tcPrChange w:id="33" w:author="vipin.d" w:date="2018-04-09T17:28:00Z">
              <w:tcPr>
                <w:tcW w:w="2287" w:type="pct"/>
              </w:tcPr>
            </w:tcPrChange>
          </w:tcPr>
          <w:p w14:paraId="68FE0ED0" w14:textId="77777777" w:rsidR="00315489" w:rsidRDefault="00315489" w:rsidP="00EA0A5A">
            <w:pPr>
              <w:rPr>
                <w:ins w:id="34" w:author="vipin.d" w:date="2018-04-09T17:30:00Z"/>
                <w:rFonts w:cs="Calibri"/>
              </w:rPr>
            </w:pPr>
            <w:ins w:id="35" w:author="vipin.d" w:date="2018-04-09T17:27:00Z">
              <w:r>
                <w:rPr>
                  <w:rFonts w:cs="Calibri"/>
                </w:rPr>
                <w:t xml:space="preserve">Updated to add the additional _Init function generated for </w:t>
              </w:r>
              <w:proofErr w:type="spellStart"/>
              <w:r>
                <w:rPr>
                  <w:rFonts w:cs="Calibri"/>
                </w:rPr>
                <w:t>autocode</w:t>
              </w:r>
              <w:proofErr w:type="spellEnd"/>
              <w:r>
                <w:rPr>
                  <w:rFonts w:cs="Calibri"/>
                </w:rPr>
                <w:t xml:space="preserve"> in Section 5</w:t>
              </w:r>
            </w:ins>
            <w:ins w:id="36" w:author="vipin.d" w:date="2018-04-09T17:29:00Z">
              <w:r w:rsidR="000E195E">
                <w:rPr>
                  <w:rFonts w:cs="Calibri"/>
                </w:rPr>
                <w:t>.</w:t>
              </w:r>
            </w:ins>
          </w:p>
          <w:p w14:paraId="758B2597" w14:textId="77777777" w:rsidR="007F3D78" w:rsidRDefault="007F3D78" w:rsidP="00EA0A5A">
            <w:pPr>
              <w:rPr>
                <w:ins w:id="37" w:author="vipin.d" w:date="2018-04-09T17:27:00Z"/>
                <w:rFonts w:cs="Calibri"/>
              </w:rPr>
            </w:pPr>
            <w:ins w:id="38" w:author="vipin.d" w:date="2018-04-09T17:30:00Z">
              <w:r>
                <w:rPr>
                  <w:rFonts w:cs="Calibri"/>
                </w:rPr>
                <w:t>Updated to add additional loca</w:t>
              </w:r>
            </w:ins>
            <w:ins w:id="39" w:author="vipin.d" w:date="2018-04-09T17:31:00Z">
              <w:r>
                <w:rPr>
                  <w:rFonts w:cs="Calibri"/>
                </w:rPr>
                <w:t>l constant</w:t>
              </w:r>
            </w:ins>
            <w:ins w:id="40" w:author="vipin.d" w:date="2018-04-09T17:38:00Z">
              <w:r w:rsidR="00245199">
                <w:rPr>
                  <w:rFonts w:cs="Calibri"/>
                </w:rPr>
                <w:t>s</w:t>
              </w:r>
            </w:ins>
            <w:ins w:id="41" w:author="vipin.d" w:date="2018-04-09T17:31:00Z">
              <w:r>
                <w:rPr>
                  <w:rFonts w:cs="Calibri"/>
                </w:rPr>
                <w:t xml:space="preserve"> required for </w:t>
              </w:r>
              <w:proofErr w:type="spellStart"/>
              <w:r>
                <w:rPr>
                  <w:rFonts w:cs="Calibri"/>
                </w:rPr>
                <w:t>autocode</w:t>
              </w:r>
              <w:proofErr w:type="spellEnd"/>
              <w:r>
                <w:rPr>
                  <w:rFonts w:cs="Calibri"/>
                </w:rPr>
                <w:t xml:space="preserve"> in Section </w:t>
              </w:r>
            </w:ins>
            <w:ins w:id="42" w:author="vipin.d" w:date="2018-04-09T17:33:00Z">
              <w:r>
                <w:rPr>
                  <w:rFonts w:cs="Calibri"/>
                </w:rPr>
                <w:t>4.1.1.1</w:t>
              </w:r>
            </w:ins>
          </w:p>
        </w:tc>
        <w:tc>
          <w:tcPr>
            <w:tcW w:w="1043" w:type="pct"/>
            <w:tcPrChange w:id="43" w:author="vipin.d" w:date="2018-04-09T17:28:00Z">
              <w:tcPr>
                <w:tcW w:w="1257" w:type="pct"/>
              </w:tcPr>
            </w:tcPrChange>
          </w:tcPr>
          <w:p w14:paraId="762DFE80" w14:textId="77777777" w:rsidR="00315489" w:rsidRDefault="00315489" w:rsidP="004029F0">
            <w:pPr>
              <w:rPr>
                <w:ins w:id="44" w:author="vipin.d" w:date="2018-04-09T17:27:00Z"/>
                <w:rFonts w:cs="Calibri"/>
              </w:rPr>
            </w:pPr>
            <w:ins w:id="45" w:author="vipin.d" w:date="2018-04-09T17:28:00Z">
              <w:r>
                <w:rPr>
                  <w:rFonts w:cs="Calibri"/>
                </w:rPr>
                <w:t>Vipin David</w:t>
              </w:r>
            </w:ins>
          </w:p>
        </w:tc>
        <w:tc>
          <w:tcPr>
            <w:tcW w:w="579" w:type="pct"/>
            <w:tcPrChange w:id="46" w:author="vipin.d" w:date="2018-04-09T17:28:00Z">
              <w:tcPr>
                <w:tcW w:w="698" w:type="pct"/>
              </w:tcPr>
            </w:tcPrChange>
          </w:tcPr>
          <w:p w14:paraId="5D895D06" w14:textId="77777777" w:rsidR="00315489" w:rsidRDefault="00315489" w:rsidP="00D229A6">
            <w:pPr>
              <w:rPr>
                <w:ins w:id="47" w:author="vipin.d" w:date="2018-04-09T17:27:00Z"/>
                <w:rFonts w:cs="Calibri"/>
              </w:rPr>
            </w:pPr>
            <w:ins w:id="48" w:author="vipin.d" w:date="2018-04-09T17:28:00Z">
              <w:r>
                <w:rPr>
                  <w:rFonts w:cs="Calibri"/>
                </w:rPr>
                <w:t>2</w:t>
              </w:r>
            </w:ins>
          </w:p>
        </w:tc>
        <w:tc>
          <w:tcPr>
            <w:tcW w:w="972" w:type="pct"/>
            <w:tcPrChange w:id="49" w:author="vipin.d" w:date="2018-04-09T17:28:00Z">
              <w:tcPr>
                <w:tcW w:w="758" w:type="pct"/>
              </w:tcPr>
            </w:tcPrChange>
          </w:tcPr>
          <w:p w14:paraId="79C29800" w14:textId="77777777" w:rsidR="00315489" w:rsidRDefault="00315489" w:rsidP="00560374">
            <w:pPr>
              <w:rPr>
                <w:ins w:id="50" w:author="vipin.d" w:date="2018-04-09T17:27:00Z"/>
                <w:rFonts w:cs="Calibri"/>
              </w:rPr>
            </w:pPr>
            <w:ins w:id="51" w:author="vipin.d" w:date="2018-04-09T17:28:00Z">
              <w:r>
                <w:rPr>
                  <w:rFonts w:cs="Calibri"/>
                </w:rPr>
                <w:t>05-</w:t>
              </w:r>
            </w:ins>
            <w:ins w:id="52" w:author="vipin.d" w:date="2018-04-09T17:29:00Z">
              <w:r>
                <w:rPr>
                  <w:rFonts w:cs="Calibri"/>
                </w:rPr>
                <w:t>Apr</w:t>
              </w:r>
            </w:ins>
            <w:ins w:id="53" w:author="vipin.d" w:date="2018-04-09T17:28:00Z">
              <w:r>
                <w:rPr>
                  <w:rFonts w:cs="Calibri"/>
                </w:rPr>
                <w:t>-2018</w:t>
              </w:r>
            </w:ins>
          </w:p>
        </w:tc>
      </w:tr>
    </w:tbl>
    <w:p w14:paraId="09788D16" w14:textId="77777777" w:rsidR="00EE3BBC" w:rsidRPr="0060359A" w:rsidRDefault="00EE3BBC">
      <w:pPr>
        <w:spacing w:after="0"/>
        <w:rPr>
          <w:b/>
          <w:sz w:val="28"/>
          <w:szCs w:val="28"/>
        </w:rPr>
      </w:pPr>
      <w:r w:rsidRPr="0060359A">
        <w:rPr>
          <w:b/>
          <w:sz w:val="28"/>
          <w:szCs w:val="28"/>
        </w:rPr>
        <w:br w:type="page"/>
      </w:r>
    </w:p>
    <w:p w14:paraId="70C938FD" w14:textId="77777777" w:rsidR="0060359A" w:rsidRDefault="0060359A">
      <w:pPr>
        <w:spacing w:after="0"/>
        <w:rPr>
          <w:b/>
          <w:sz w:val="28"/>
          <w:szCs w:val="28"/>
          <w:u w:val="single"/>
        </w:rPr>
      </w:pPr>
    </w:p>
    <w:p w14:paraId="729C445C" w14:textId="77777777" w:rsidR="000D3A99" w:rsidRDefault="00891F29">
      <w:pPr>
        <w:pStyle w:val="TOC1"/>
        <w:rPr>
          <w:ins w:id="54" w:author="vipin.d" w:date="2018-04-09T17:34:00Z"/>
          <w:rFonts w:eastAsiaTheme="minorEastAsia"/>
          <w:b w:val="0"/>
          <w:color w:val="auto"/>
          <w:kern w:val="0"/>
          <w:sz w:val="22"/>
          <w:szCs w:val="22"/>
          <w:lang w:val="en-US"/>
        </w:rPr>
      </w:pPr>
      <w:r w:rsidRPr="00C728E9">
        <w:rPr>
          <w:sz w:val="32"/>
          <w:szCs w:val="32"/>
          <w:u w:val="single"/>
        </w:rPr>
        <w:t>Table of Contents</w:t>
      </w:r>
      <w:r w:rsidR="006A2F30">
        <w:rPr>
          <w:caps/>
          <w:sz w:val="32"/>
          <w:szCs w:val="32"/>
        </w:rPr>
        <w:fldChar w:fldCharType="begin"/>
      </w:r>
      <w:r w:rsidR="007501B9">
        <w:rPr>
          <w:caps/>
          <w:sz w:val="32"/>
          <w:szCs w:val="32"/>
        </w:rPr>
        <w:instrText xml:space="preserve"> TOC \o "1-3" \h \z </w:instrText>
      </w:r>
      <w:r w:rsidR="006A2F30">
        <w:rPr>
          <w:caps/>
          <w:sz w:val="32"/>
          <w:szCs w:val="32"/>
        </w:rPr>
        <w:fldChar w:fldCharType="separate"/>
      </w:r>
      <w:ins w:id="55" w:author="vipin.d" w:date="2018-04-09T17:34:00Z">
        <w:r w:rsidR="000D3A99" w:rsidRPr="00293046">
          <w:rPr>
            <w:rStyle w:val="Hyperlink"/>
          </w:rPr>
          <w:fldChar w:fldCharType="begin"/>
        </w:r>
        <w:r w:rsidR="000D3A99" w:rsidRPr="00293046">
          <w:rPr>
            <w:rStyle w:val="Hyperlink"/>
          </w:rPr>
          <w:instrText xml:space="preserve"> </w:instrText>
        </w:r>
        <w:r w:rsidR="000D3A99">
          <w:instrText>HYPERLINK \l "_Toc511058577"</w:instrText>
        </w:r>
        <w:r w:rsidR="000D3A99" w:rsidRPr="00293046">
          <w:rPr>
            <w:rStyle w:val="Hyperlink"/>
          </w:rPr>
          <w:instrText xml:space="preserve"> </w:instrText>
        </w:r>
        <w:r w:rsidR="000D3A99" w:rsidRPr="00293046">
          <w:rPr>
            <w:rStyle w:val="Hyperlink"/>
          </w:rPr>
          <w:fldChar w:fldCharType="separate"/>
        </w:r>
        <w:r w:rsidR="000D3A99" w:rsidRPr="00293046">
          <w:rPr>
            <w:rStyle w:val="Hyperlink"/>
          </w:rPr>
          <w:t>1</w:t>
        </w:r>
        <w:r w:rsidR="000D3A99">
          <w:rPr>
            <w:rFonts w:eastAsiaTheme="minorEastAsia"/>
            <w:b w:val="0"/>
            <w:color w:val="auto"/>
            <w:kern w:val="0"/>
            <w:sz w:val="22"/>
            <w:szCs w:val="22"/>
            <w:lang w:val="en-US"/>
          </w:rPr>
          <w:tab/>
        </w:r>
        <w:r w:rsidR="000D3A99" w:rsidRPr="00293046">
          <w:rPr>
            <w:rStyle w:val="Hyperlink"/>
          </w:rPr>
          <w:t>Introduction</w:t>
        </w:r>
        <w:r w:rsidR="000D3A99">
          <w:rPr>
            <w:webHidden/>
          </w:rPr>
          <w:tab/>
        </w:r>
        <w:r w:rsidR="000D3A99">
          <w:rPr>
            <w:webHidden/>
          </w:rPr>
          <w:fldChar w:fldCharType="begin"/>
        </w:r>
        <w:r w:rsidR="000D3A99">
          <w:rPr>
            <w:webHidden/>
          </w:rPr>
          <w:instrText xml:space="preserve"> PAGEREF _Toc511058577 \h </w:instrText>
        </w:r>
      </w:ins>
      <w:r w:rsidR="000D3A99">
        <w:rPr>
          <w:webHidden/>
        </w:rPr>
      </w:r>
      <w:r w:rsidR="000D3A99">
        <w:rPr>
          <w:webHidden/>
        </w:rPr>
        <w:fldChar w:fldCharType="separate"/>
      </w:r>
      <w:ins w:id="56" w:author="vipin.d" w:date="2018-04-09T17:34:00Z">
        <w:r w:rsidR="000D3A99">
          <w:rPr>
            <w:webHidden/>
          </w:rPr>
          <w:t>4</w:t>
        </w:r>
        <w:r w:rsidR="000D3A99">
          <w:rPr>
            <w:webHidden/>
          </w:rPr>
          <w:fldChar w:fldCharType="end"/>
        </w:r>
        <w:r w:rsidR="000D3A99" w:rsidRPr="00293046">
          <w:rPr>
            <w:rStyle w:val="Hyperlink"/>
          </w:rPr>
          <w:fldChar w:fldCharType="end"/>
        </w:r>
      </w:ins>
    </w:p>
    <w:p w14:paraId="6FF76066" w14:textId="77777777" w:rsidR="000D3A99" w:rsidRDefault="000D3A99">
      <w:pPr>
        <w:pStyle w:val="TOC2"/>
        <w:rPr>
          <w:ins w:id="57" w:author="vipin.d" w:date="2018-04-09T17:34:00Z"/>
          <w:rFonts w:asciiTheme="minorHAnsi" w:eastAsiaTheme="minorEastAsia" w:hAnsiTheme="minorHAnsi"/>
          <w:color w:val="auto"/>
          <w:kern w:val="0"/>
          <w:szCs w:val="22"/>
        </w:rPr>
      </w:pPr>
      <w:ins w:id="58" w:author="vipin.d" w:date="2018-04-09T17:34:00Z">
        <w:r w:rsidRPr="00293046">
          <w:rPr>
            <w:rStyle w:val="Hyperlink"/>
          </w:rPr>
          <w:fldChar w:fldCharType="begin"/>
        </w:r>
        <w:r w:rsidRPr="00293046">
          <w:rPr>
            <w:rStyle w:val="Hyperlink"/>
          </w:rPr>
          <w:instrText xml:space="preserve"> </w:instrText>
        </w:r>
        <w:r>
          <w:instrText>HYPERLINK \l "_Toc511058578"</w:instrText>
        </w:r>
        <w:r w:rsidRPr="00293046">
          <w:rPr>
            <w:rStyle w:val="Hyperlink"/>
          </w:rPr>
          <w:instrText xml:space="preserve"> </w:instrText>
        </w:r>
        <w:r w:rsidRPr="00293046">
          <w:rPr>
            <w:rStyle w:val="Hyperlink"/>
          </w:rPr>
          <w:fldChar w:fldCharType="separate"/>
        </w:r>
        <w:r w:rsidRPr="00293046">
          <w:rPr>
            <w:rStyle w:val="Hyperlink"/>
          </w:rPr>
          <w:t>1.1</w:t>
        </w:r>
        <w:r>
          <w:rPr>
            <w:rFonts w:asciiTheme="minorHAnsi" w:eastAsiaTheme="minorEastAsia" w:hAnsiTheme="minorHAnsi"/>
            <w:color w:val="auto"/>
            <w:kern w:val="0"/>
            <w:szCs w:val="22"/>
          </w:rPr>
          <w:tab/>
        </w:r>
        <w:r w:rsidRPr="00293046">
          <w:rPr>
            <w:rStyle w:val="Hyperlink"/>
          </w:rPr>
          <w:t>Purpose</w:t>
        </w:r>
        <w:r>
          <w:rPr>
            <w:webHidden/>
          </w:rPr>
          <w:tab/>
        </w:r>
        <w:r>
          <w:rPr>
            <w:webHidden/>
          </w:rPr>
          <w:fldChar w:fldCharType="begin"/>
        </w:r>
        <w:r>
          <w:rPr>
            <w:webHidden/>
          </w:rPr>
          <w:instrText xml:space="preserve"> PAGEREF _Toc511058578 \h </w:instrText>
        </w:r>
      </w:ins>
      <w:r>
        <w:rPr>
          <w:webHidden/>
        </w:rPr>
      </w:r>
      <w:r>
        <w:rPr>
          <w:webHidden/>
        </w:rPr>
        <w:fldChar w:fldCharType="separate"/>
      </w:r>
      <w:ins w:id="59" w:author="vipin.d" w:date="2018-04-09T17:34:00Z">
        <w:r>
          <w:rPr>
            <w:webHidden/>
          </w:rPr>
          <w:t>4</w:t>
        </w:r>
        <w:r>
          <w:rPr>
            <w:webHidden/>
          </w:rPr>
          <w:fldChar w:fldCharType="end"/>
        </w:r>
        <w:r w:rsidRPr="00293046">
          <w:rPr>
            <w:rStyle w:val="Hyperlink"/>
          </w:rPr>
          <w:fldChar w:fldCharType="end"/>
        </w:r>
      </w:ins>
    </w:p>
    <w:p w14:paraId="003A2750" w14:textId="77777777" w:rsidR="000D3A99" w:rsidRDefault="000D3A99">
      <w:pPr>
        <w:pStyle w:val="TOC2"/>
        <w:rPr>
          <w:ins w:id="60" w:author="vipin.d" w:date="2018-04-09T17:34:00Z"/>
          <w:rFonts w:asciiTheme="minorHAnsi" w:eastAsiaTheme="minorEastAsia" w:hAnsiTheme="minorHAnsi"/>
          <w:color w:val="auto"/>
          <w:kern w:val="0"/>
          <w:szCs w:val="22"/>
        </w:rPr>
      </w:pPr>
      <w:ins w:id="61" w:author="vipin.d" w:date="2018-04-09T17:34:00Z">
        <w:r w:rsidRPr="00293046">
          <w:rPr>
            <w:rStyle w:val="Hyperlink"/>
          </w:rPr>
          <w:fldChar w:fldCharType="begin"/>
        </w:r>
        <w:r w:rsidRPr="00293046">
          <w:rPr>
            <w:rStyle w:val="Hyperlink"/>
          </w:rPr>
          <w:instrText xml:space="preserve"> </w:instrText>
        </w:r>
        <w:r>
          <w:instrText>HYPERLINK \l "_Toc511058579"</w:instrText>
        </w:r>
        <w:r w:rsidRPr="00293046">
          <w:rPr>
            <w:rStyle w:val="Hyperlink"/>
          </w:rPr>
          <w:instrText xml:space="preserve"> </w:instrText>
        </w:r>
        <w:r w:rsidRPr="00293046">
          <w:rPr>
            <w:rStyle w:val="Hyperlink"/>
          </w:rPr>
          <w:fldChar w:fldCharType="separate"/>
        </w:r>
        <w:r w:rsidRPr="00293046">
          <w:rPr>
            <w:rStyle w:val="Hyperlink"/>
          </w:rPr>
          <w:t>1.2</w:t>
        </w:r>
        <w:r>
          <w:rPr>
            <w:rFonts w:asciiTheme="minorHAnsi" w:eastAsiaTheme="minorEastAsia" w:hAnsiTheme="minorHAnsi"/>
            <w:color w:val="auto"/>
            <w:kern w:val="0"/>
            <w:szCs w:val="22"/>
          </w:rPr>
          <w:tab/>
        </w:r>
        <w:r w:rsidRPr="00293046">
          <w:rPr>
            <w:rStyle w:val="Hyperlink"/>
          </w:rPr>
          <w:t>Scope</w:t>
        </w:r>
        <w:r>
          <w:rPr>
            <w:webHidden/>
          </w:rPr>
          <w:tab/>
        </w:r>
        <w:r>
          <w:rPr>
            <w:webHidden/>
          </w:rPr>
          <w:fldChar w:fldCharType="begin"/>
        </w:r>
        <w:r>
          <w:rPr>
            <w:webHidden/>
          </w:rPr>
          <w:instrText xml:space="preserve"> PAGEREF _Toc511058579 \h </w:instrText>
        </w:r>
      </w:ins>
      <w:r>
        <w:rPr>
          <w:webHidden/>
        </w:rPr>
      </w:r>
      <w:r>
        <w:rPr>
          <w:webHidden/>
        </w:rPr>
        <w:fldChar w:fldCharType="separate"/>
      </w:r>
      <w:ins w:id="62" w:author="vipin.d" w:date="2018-04-09T17:34:00Z">
        <w:r>
          <w:rPr>
            <w:webHidden/>
          </w:rPr>
          <w:t>4</w:t>
        </w:r>
        <w:r>
          <w:rPr>
            <w:webHidden/>
          </w:rPr>
          <w:fldChar w:fldCharType="end"/>
        </w:r>
        <w:r w:rsidRPr="00293046">
          <w:rPr>
            <w:rStyle w:val="Hyperlink"/>
          </w:rPr>
          <w:fldChar w:fldCharType="end"/>
        </w:r>
      </w:ins>
    </w:p>
    <w:p w14:paraId="5202DE16" w14:textId="77777777" w:rsidR="000D3A99" w:rsidRDefault="000D3A99">
      <w:pPr>
        <w:pStyle w:val="TOC1"/>
        <w:rPr>
          <w:ins w:id="63" w:author="vipin.d" w:date="2018-04-09T17:34:00Z"/>
          <w:rFonts w:eastAsiaTheme="minorEastAsia"/>
          <w:b w:val="0"/>
          <w:color w:val="auto"/>
          <w:kern w:val="0"/>
          <w:sz w:val="22"/>
          <w:szCs w:val="22"/>
          <w:lang w:val="en-US"/>
        </w:rPr>
      </w:pPr>
      <w:ins w:id="64" w:author="vipin.d" w:date="2018-04-09T17:34:00Z">
        <w:r w:rsidRPr="00293046">
          <w:rPr>
            <w:rStyle w:val="Hyperlink"/>
          </w:rPr>
          <w:fldChar w:fldCharType="begin"/>
        </w:r>
        <w:r w:rsidRPr="00293046">
          <w:rPr>
            <w:rStyle w:val="Hyperlink"/>
          </w:rPr>
          <w:instrText xml:space="preserve"> </w:instrText>
        </w:r>
        <w:r>
          <w:instrText>HYPERLINK \l "_Toc511058580"</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2</w:t>
        </w:r>
        <w:r>
          <w:rPr>
            <w:rFonts w:eastAsiaTheme="minorEastAsia"/>
            <w:b w:val="0"/>
            <w:color w:val="auto"/>
            <w:kern w:val="0"/>
            <w:sz w:val="22"/>
            <w:szCs w:val="22"/>
            <w:lang w:val="en-US"/>
          </w:rPr>
          <w:tab/>
        </w:r>
        <w:r w:rsidRPr="00293046">
          <w:rPr>
            <w:rStyle w:val="Hyperlink"/>
            <w:rFonts w:ascii="Calibri" w:hAnsi="Calibri" w:cs="Calibri"/>
          </w:rPr>
          <w:t>ClsdLoopDampg &amp; High-Level Description</w:t>
        </w:r>
        <w:r>
          <w:rPr>
            <w:webHidden/>
          </w:rPr>
          <w:tab/>
        </w:r>
        <w:r>
          <w:rPr>
            <w:webHidden/>
          </w:rPr>
          <w:fldChar w:fldCharType="begin"/>
        </w:r>
        <w:r>
          <w:rPr>
            <w:webHidden/>
          </w:rPr>
          <w:instrText xml:space="preserve"> PAGEREF _Toc511058580 \h </w:instrText>
        </w:r>
      </w:ins>
      <w:r>
        <w:rPr>
          <w:webHidden/>
        </w:rPr>
      </w:r>
      <w:r>
        <w:rPr>
          <w:webHidden/>
        </w:rPr>
        <w:fldChar w:fldCharType="separate"/>
      </w:r>
      <w:ins w:id="65" w:author="vipin.d" w:date="2018-04-09T17:34:00Z">
        <w:r>
          <w:rPr>
            <w:webHidden/>
          </w:rPr>
          <w:t>5</w:t>
        </w:r>
        <w:r>
          <w:rPr>
            <w:webHidden/>
          </w:rPr>
          <w:fldChar w:fldCharType="end"/>
        </w:r>
        <w:r w:rsidRPr="00293046">
          <w:rPr>
            <w:rStyle w:val="Hyperlink"/>
          </w:rPr>
          <w:fldChar w:fldCharType="end"/>
        </w:r>
      </w:ins>
    </w:p>
    <w:p w14:paraId="530ECA68" w14:textId="77777777" w:rsidR="000D3A99" w:rsidRDefault="000D3A99">
      <w:pPr>
        <w:pStyle w:val="TOC1"/>
        <w:rPr>
          <w:ins w:id="66" w:author="vipin.d" w:date="2018-04-09T17:34:00Z"/>
          <w:rFonts w:eastAsiaTheme="minorEastAsia"/>
          <w:b w:val="0"/>
          <w:color w:val="auto"/>
          <w:kern w:val="0"/>
          <w:sz w:val="22"/>
          <w:szCs w:val="22"/>
          <w:lang w:val="en-US"/>
        </w:rPr>
      </w:pPr>
      <w:ins w:id="67" w:author="vipin.d" w:date="2018-04-09T17:34:00Z">
        <w:r w:rsidRPr="00293046">
          <w:rPr>
            <w:rStyle w:val="Hyperlink"/>
          </w:rPr>
          <w:fldChar w:fldCharType="begin"/>
        </w:r>
        <w:r w:rsidRPr="00293046">
          <w:rPr>
            <w:rStyle w:val="Hyperlink"/>
          </w:rPr>
          <w:instrText xml:space="preserve"> </w:instrText>
        </w:r>
        <w:r>
          <w:instrText>HYPERLINK \l "_Toc511058581"</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3</w:t>
        </w:r>
        <w:r>
          <w:rPr>
            <w:rFonts w:eastAsiaTheme="minorEastAsia"/>
            <w:b w:val="0"/>
            <w:color w:val="auto"/>
            <w:kern w:val="0"/>
            <w:sz w:val="22"/>
            <w:szCs w:val="22"/>
            <w:lang w:val="en-US"/>
          </w:rPr>
          <w:tab/>
        </w:r>
        <w:r w:rsidRPr="00293046">
          <w:rPr>
            <w:rStyle w:val="Hyperlink"/>
            <w:rFonts w:ascii="Calibri" w:hAnsi="Calibri" w:cs="Calibri"/>
          </w:rPr>
          <w:t>Design details of software module</w:t>
        </w:r>
        <w:r>
          <w:rPr>
            <w:webHidden/>
          </w:rPr>
          <w:tab/>
        </w:r>
        <w:r>
          <w:rPr>
            <w:webHidden/>
          </w:rPr>
          <w:fldChar w:fldCharType="begin"/>
        </w:r>
        <w:r>
          <w:rPr>
            <w:webHidden/>
          </w:rPr>
          <w:instrText xml:space="preserve"> PAGEREF _Toc511058581 \h </w:instrText>
        </w:r>
      </w:ins>
      <w:r>
        <w:rPr>
          <w:webHidden/>
        </w:rPr>
      </w:r>
      <w:r>
        <w:rPr>
          <w:webHidden/>
        </w:rPr>
        <w:fldChar w:fldCharType="separate"/>
      </w:r>
      <w:ins w:id="68" w:author="vipin.d" w:date="2018-04-09T17:34:00Z">
        <w:r>
          <w:rPr>
            <w:webHidden/>
          </w:rPr>
          <w:t>6</w:t>
        </w:r>
        <w:r>
          <w:rPr>
            <w:webHidden/>
          </w:rPr>
          <w:fldChar w:fldCharType="end"/>
        </w:r>
        <w:r w:rsidRPr="00293046">
          <w:rPr>
            <w:rStyle w:val="Hyperlink"/>
          </w:rPr>
          <w:fldChar w:fldCharType="end"/>
        </w:r>
      </w:ins>
    </w:p>
    <w:p w14:paraId="7977ECE4" w14:textId="77777777" w:rsidR="000D3A99" w:rsidRDefault="000D3A99">
      <w:pPr>
        <w:pStyle w:val="TOC2"/>
        <w:rPr>
          <w:ins w:id="69" w:author="vipin.d" w:date="2018-04-09T17:34:00Z"/>
          <w:rFonts w:asciiTheme="minorHAnsi" w:eastAsiaTheme="minorEastAsia" w:hAnsiTheme="minorHAnsi"/>
          <w:color w:val="auto"/>
          <w:kern w:val="0"/>
          <w:szCs w:val="22"/>
        </w:rPr>
      </w:pPr>
      <w:ins w:id="70" w:author="vipin.d" w:date="2018-04-09T17:34:00Z">
        <w:r w:rsidRPr="00293046">
          <w:rPr>
            <w:rStyle w:val="Hyperlink"/>
          </w:rPr>
          <w:fldChar w:fldCharType="begin"/>
        </w:r>
        <w:r w:rsidRPr="00293046">
          <w:rPr>
            <w:rStyle w:val="Hyperlink"/>
          </w:rPr>
          <w:instrText xml:space="preserve"> </w:instrText>
        </w:r>
        <w:r>
          <w:instrText>HYPERLINK \l "_Toc511058582"</w:instrText>
        </w:r>
        <w:r w:rsidRPr="00293046">
          <w:rPr>
            <w:rStyle w:val="Hyperlink"/>
          </w:rPr>
          <w:instrText xml:space="preserve"> </w:instrText>
        </w:r>
        <w:r w:rsidRPr="00293046">
          <w:rPr>
            <w:rStyle w:val="Hyperlink"/>
          </w:rPr>
          <w:fldChar w:fldCharType="separate"/>
        </w:r>
        <w:r w:rsidRPr="00293046">
          <w:rPr>
            <w:rStyle w:val="Hyperlink"/>
            <w:rFonts w:cs="Calibri"/>
          </w:rPr>
          <w:t>3.1</w:t>
        </w:r>
        <w:r>
          <w:rPr>
            <w:rFonts w:asciiTheme="minorHAnsi" w:eastAsiaTheme="minorEastAsia" w:hAnsiTheme="minorHAnsi"/>
            <w:color w:val="auto"/>
            <w:kern w:val="0"/>
            <w:szCs w:val="22"/>
          </w:rPr>
          <w:tab/>
        </w:r>
        <w:r w:rsidRPr="00293046">
          <w:rPr>
            <w:rStyle w:val="Hyperlink"/>
            <w:rFonts w:cs="Calibri"/>
          </w:rPr>
          <w:t>Graphical representation of ClsdLoopDampg</w:t>
        </w:r>
        <w:r>
          <w:rPr>
            <w:webHidden/>
          </w:rPr>
          <w:tab/>
        </w:r>
        <w:r>
          <w:rPr>
            <w:webHidden/>
          </w:rPr>
          <w:fldChar w:fldCharType="begin"/>
        </w:r>
        <w:r>
          <w:rPr>
            <w:webHidden/>
          </w:rPr>
          <w:instrText xml:space="preserve"> PAGEREF _Toc511058582 \h </w:instrText>
        </w:r>
      </w:ins>
      <w:r>
        <w:rPr>
          <w:webHidden/>
        </w:rPr>
      </w:r>
      <w:r>
        <w:rPr>
          <w:webHidden/>
        </w:rPr>
        <w:fldChar w:fldCharType="separate"/>
      </w:r>
      <w:ins w:id="71" w:author="vipin.d" w:date="2018-04-09T17:34:00Z">
        <w:r>
          <w:rPr>
            <w:webHidden/>
          </w:rPr>
          <w:t>6</w:t>
        </w:r>
        <w:r>
          <w:rPr>
            <w:webHidden/>
          </w:rPr>
          <w:fldChar w:fldCharType="end"/>
        </w:r>
        <w:r w:rsidRPr="00293046">
          <w:rPr>
            <w:rStyle w:val="Hyperlink"/>
          </w:rPr>
          <w:fldChar w:fldCharType="end"/>
        </w:r>
      </w:ins>
    </w:p>
    <w:p w14:paraId="08C7E35D" w14:textId="77777777" w:rsidR="000D3A99" w:rsidRDefault="000D3A99">
      <w:pPr>
        <w:pStyle w:val="TOC2"/>
        <w:rPr>
          <w:ins w:id="72" w:author="vipin.d" w:date="2018-04-09T17:34:00Z"/>
          <w:rFonts w:asciiTheme="minorHAnsi" w:eastAsiaTheme="minorEastAsia" w:hAnsiTheme="minorHAnsi"/>
          <w:color w:val="auto"/>
          <w:kern w:val="0"/>
          <w:szCs w:val="22"/>
        </w:rPr>
      </w:pPr>
      <w:ins w:id="73" w:author="vipin.d" w:date="2018-04-09T17:34:00Z">
        <w:r w:rsidRPr="00293046">
          <w:rPr>
            <w:rStyle w:val="Hyperlink"/>
          </w:rPr>
          <w:fldChar w:fldCharType="begin"/>
        </w:r>
        <w:r w:rsidRPr="00293046">
          <w:rPr>
            <w:rStyle w:val="Hyperlink"/>
          </w:rPr>
          <w:instrText xml:space="preserve"> </w:instrText>
        </w:r>
        <w:r>
          <w:instrText>HYPERLINK \l "_Toc511058583"</w:instrText>
        </w:r>
        <w:r w:rsidRPr="00293046">
          <w:rPr>
            <w:rStyle w:val="Hyperlink"/>
          </w:rPr>
          <w:instrText xml:space="preserve"> </w:instrText>
        </w:r>
        <w:r w:rsidRPr="00293046">
          <w:rPr>
            <w:rStyle w:val="Hyperlink"/>
          </w:rPr>
          <w:fldChar w:fldCharType="separate"/>
        </w:r>
        <w:r w:rsidRPr="00293046">
          <w:rPr>
            <w:rStyle w:val="Hyperlink"/>
            <w:rFonts w:cs="Calibri"/>
          </w:rPr>
          <w:t>3.2</w:t>
        </w:r>
        <w:r>
          <w:rPr>
            <w:rFonts w:asciiTheme="minorHAnsi" w:eastAsiaTheme="minorEastAsia" w:hAnsiTheme="minorHAnsi"/>
            <w:color w:val="auto"/>
            <w:kern w:val="0"/>
            <w:szCs w:val="22"/>
          </w:rPr>
          <w:tab/>
        </w:r>
        <w:r w:rsidRPr="00293046">
          <w:rPr>
            <w:rStyle w:val="Hyperlink"/>
            <w:rFonts w:cs="Calibri"/>
          </w:rPr>
          <w:t>Data Flow Diagram</w:t>
        </w:r>
        <w:r>
          <w:rPr>
            <w:webHidden/>
          </w:rPr>
          <w:tab/>
        </w:r>
        <w:r>
          <w:rPr>
            <w:webHidden/>
          </w:rPr>
          <w:fldChar w:fldCharType="begin"/>
        </w:r>
        <w:r>
          <w:rPr>
            <w:webHidden/>
          </w:rPr>
          <w:instrText xml:space="preserve"> PAGEREF _Toc511058583 \h </w:instrText>
        </w:r>
      </w:ins>
      <w:r>
        <w:rPr>
          <w:webHidden/>
        </w:rPr>
      </w:r>
      <w:r>
        <w:rPr>
          <w:webHidden/>
        </w:rPr>
        <w:fldChar w:fldCharType="separate"/>
      </w:r>
      <w:ins w:id="74" w:author="vipin.d" w:date="2018-04-09T17:34:00Z">
        <w:r>
          <w:rPr>
            <w:webHidden/>
          </w:rPr>
          <w:t>6</w:t>
        </w:r>
        <w:r>
          <w:rPr>
            <w:webHidden/>
          </w:rPr>
          <w:fldChar w:fldCharType="end"/>
        </w:r>
        <w:r w:rsidRPr="00293046">
          <w:rPr>
            <w:rStyle w:val="Hyperlink"/>
          </w:rPr>
          <w:fldChar w:fldCharType="end"/>
        </w:r>
      </w:ins>
    </w:p>
    <w:p w14:paraId="776A1610" w14:textId="77777777" w:rsidR="000D3A99" w:rsidRDefault="000D3A99">
      <w:pPr>
        <w:pStyle w:val="TOC3"/>
        <w:tabs>
          <w:tab w:val="left" w:pos="1200"/>
        </w:tabs>
        <w:rPr>
          <w:ins w:id="75" w:author="vipin.d" w:date="2018-04-09T17:34:00Z"/>
          <w:rFonts w:asciiTheme="minorHAnsi" w:eastAsiaTheme="minorEastAsia" w:hAnsiTheme="minorHAnsi"/>
          <w:color w:val="auto"/>
          <w:kern w:val="0"/>
          <w:sz w:val="22"/>
          <w:szCs w:val="22"/>
        </w:rPr>
      </w:pPr>
      <w:ins w:id="76" w:author="vipin.d" w:date="2018-04-09T17:34:00Z">
        <w:r w:rsidRPr="00293046">
          <w:rPr>
            <w:rStyle w:val="Hyperlink"/>
          </w:rPr>
          <w:fldChar w:fldCharType="begin"/>
        </w:r>
        <w:r w:rsidRPr="00293046">
          <w:rPr>
            <w:rStyle w:val="Hyperlink"/>
          </w:rPr>
          <w:instrText xml:space="preserve"> </w:instrText>
        </w:r>
        <w:r>
          <w:instrText>HYPERLINK \l "_Toc511058584"</w:instrText>
        </w:r>
        <w:r w:rsidRPr="00293046">
          <w:rPr>
            <w:rStyle w:val="Hyperlink"/>
          </w:rPr>
          <w:instrText xml:space="preserve"> </w:instrText>
        </w:r>
        <w:r w:rsidRPr="00293046">
          <w:rPr>
            <w:rStyle w:val="Hyperlink"/>
          </w:rPr>
          <w:fldChar w:fldCharType="separate"/>
        </w:r>
        <w:r w:rsidRPr="00293046">
          <w:rPr>
            <w:rStyle w:val="Hyperlink"/>
            <w:rFonts w:cs="Calibri"/>
          </w:rPr>
          <w:t>3.2.1</w:t>
        </w:r>
        <w:r>
          <w:rPr>
            <w:rFonts w:asciiTheme="minorHAnsi" w:eastAsiaTheme="minorEastAsia" w:hAnsiTheme="minorHAnsi"/>
            <w:color w:val="auto"/>
            <w:kern w:val="0"/>
            <w:sz w:val="22"/>
            <w:szCs w:val="22"/>
          </w:rPr>
          <w:tab/>
        </w:r>
        <w:r w:rsidRPr="00293046">
          <w:rPr>
            <w:rStyle w:val="Hyperlink"/>
          </w:rPr>
          <w:t xml:space="preserve">Component </w:t>
        </w:r>
        <w:r w:rsidRPr="00293046">
          <w:rPr>
            <w:rStyle w:val="Hyperlink"/>
            <w:rFonts w:cs="Calibri"/>
          </w:rPr>
          <w:t>level DFD</w:t>
        </w:r>
        <w:r>
          <w:rPr>
            <w:webHidden/>
          </w:rPr>
          <w:tab/>
        </w:r>
        <w:r>
          <w:rPr>
            <w:webHidden/>
          </w:rPr>
          <w:fldChar w:fldCharType="begin"/>
        </w:r>
        <w:r>
          <w:rPr>
            <w:webHidden/>
          </w:rPr>
          <w:instrText xml:space="preserve"> PAGEREF _Toc511058584 \h </w:instrText>
        </w:r>
      </w:ins>
      <w:r>
        <w:rPr>
          <w:webHidden/>
        </w:rPr>
      </w:r>
      <w:r>
        <w:rPr>
          <w:webHidden/>
        </w:rPr>
        <w:fldChar w:fldCharType="separate"/>
      </w:r>
      <w:ins w:id="77" w:author="vipin.d" w:date="2018-04-09T17:34:00Z">
        <w:r>
          <w:rPr>
            <w:webHidden/>
          </w:rPr>
          <w:t>6</w:t>
        </w:r>
        <w:r>
          <w:rPr>
            <w:webHidden/>
          </w:rPr>
          <w:fldChar w:fldCharType="end"/>
        </w:r>
        <w:r w:rsidRPr="00293046">
          <w:rPr>
            <w:rStyle w:val="Hyperlink"/>
          </w:rPr>
          <w:fldChar w:fldCharType="end"/>
        </w:r>
      </w:ins>
    </w:p>
    <w:p w14:paraId="3BDD5541" w14:textId="77777777" w:rsidR="000D3A99" w:rsidRDefault="000D3A99">
      <w:pPr>
        <w:pStyle w:val="TOC3"/>
        <w:tabs>
          <w:tab w:val="left" w:pos="1200"/>
        </w:tabs>
        <w:rPr>
          <w:ins w:id="78" w:author="vipin.d" w:date="2018-04-09T17:34:00Z"/>
          <w:rFonts w:asciiTheme="minorHAnsi" w:eastAsiaTheme="minorEastAsia" w:hAnsiTheme="minorHAnsi"/>
          <w:color w:val="auto"/>
          <w:kern w:val="0"/>
          <w:sz w:val="22"/>
          <w:szCs w:val="22"/>
        </w:rPr>
      </w:pPr>
      <w:ins w:id="79" w:author="vipin.d" w:date="2018-04-09T17:34:00Z">
        <w:r w:rsidRPr="00293046">
          <w:rPr>
            <w:rStyle w:val="Hyperlink"/>
          </w:rPr>
          <w:fldChar w:fldCharType="begin"/>
        </w:r>
        <w:r w:rsidRPr="00293046">
          <w:rPr>
            <w:rStyle w:val="Hyperlink"/>
          </w:rPr>
          <w:instrText xml:space="preserve"> </w:instrText>
        </w:r>
        <w:r>
          <w:instrText>HYPERLINK \l "_Toc511058585"</w:instrText>
        </w:r>
        <w:r w:rsidRPr="00293046">
          <w:rPr>
            <w:rStyle w:val="Hyperlink"/>
          </w:rPr>
          <w:instrText xml:space="preserve"> </w:instrText>
        </w:r>
        <w:r w:rsidRPr="00293046">
          <w:rPr>
            <w:rStyle w:val="Hyperlink"/>
          </w:rPr>
          <w:fldChar w:fldCharType="separate"/>
        </w:r>
        <w:r w:rsidRPr="00293046">
          <w:rPr>
            <w:rStyle w:val="Hyperlink"/>
          </w:rPr>
          <w:t>3.2.2</w:t>
        </w:r>
        <w:r>
          <w:rPr>
            <w:rFonts w:asciiTheme="minorHAnsi" w:eastAsiaTheme="minorEastAsia" w:hAnsiTheme="minorHAnsi"/>
            <w:color w:val="auto"/>
            <w:kern w:val="0"/>
            <w:sz w:val="22"/>
            <w:szCs w:val="22"/>
          </w:rPr>
          <w:tab/>
        </w:r>
        <w:r w:rsidRPr="00293046">
          <w:rPr>
            <w:rStyle w:val="Hyperlink"/>
          </w:rPr>
          <w:t>Function level DFD</w:t>
        </w:r>
        <w:r>
          <w:rPr>
            <w:webHidden/>
          </w:rPr>
          <w:tab/>
        </w:r>
        <w:r>
          <w:rPr>
            <w:webHidden/>
          </w:rPr>
          <w:fldChar w:fldCharType="begin"/>
        </w:r>
        <w:r>
          <w:rPr>
            <w:webHidden/>
          </w:rPr>
          <w:instrText xml:space="preserve"> PAGEREF _Toc511058585 \h </w:instrText>
        </w:r>
      </w:ins>
      <w:r>
        <w:rPr>
          <w:webHidden/>
        </w:rPr>
      </w:r>
      <w:r>
        <w:rPr>
          <w:webHidden/>
        </w:rPr>
        <w:fldChar w:fldCharType="separate"/>
      </w:r>
      <w:ins w:id="80" w:author="vipin.d" w:date="2018-04-09T17:34:00Z">
        <w:r>
          <w:rPr>
            <w:webHidden/>
          </w:rPr>
          <w:t>6</w:t>
        </w:r>
        <w:r>
          <w:rPr>
            <w:webHidden/>
          </w:rPr>
          <w:fldChar w:fldCharType="end"/>
        </w:r>
        <w:r w:rsidRPr="00293046">
          <w:rPr>
            <w:rStyle w:val="Hyperlink"/>
          </w:rPr>
          <w:fldChar w:fldCharType="end"/>
        </w:r>
      </w:ins>
    </w:p>
    <w:p w14:paraId="351C78C1" w14:textId="77777777" w:rsidR="000D3A99" w:rsidRDefault="000D3A99">
      <w:pPr>
        <w:pStyle w:val="TOC1"/>
        <w:rPr>
          <w:ins w:id="81" w:author="vipin.d" w:date="2018-04-09T17:34:00Z"/>
          <w:rFonts w:eastAsiaTheme="minorEastAsia"/>
          <w:b w:val="0"/>
          <w:color w:val="auto"/>
          <w:kern w:val="0"/>
          <w:sz w:val="22"/>
          <w:szCs w:val="22"/>
          <w:lang w:val="en-US"/>
        </w:rPr>
      </w:pPr>
      <w:ins w:id="82" w:author="vipin.d" w:date="2018-04-09T17:34:00Z">
        <w:r w:rsidRPr="00293046">
          <w:rPr>
            <w:rStyle w:val="Hyperlink"/>
          </w:rPr>
          <w:fldChar w:fldCharType="begin"/>
        </w:r>
        <w:r w:rsidRPr="00293046">
          <w:rPr>
            <w:rStyle w:val="Hyperlink"/>
          </w:rPr>
          <w:instrText xml:space="preserve"> </w:instrText>
        </w:r>
        <w:r>
          <w:instrText>HYPERLINK \l "_Toc511058586"</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4</w:t>
        </w:r>
        <w:r>
          <w:rPr>
            <w:rFonts w:eastAsiaTheme="minorEastAsia"/>
            <w:b w:val="0"/>
            <w:color w:val="auto"/>
            <w:kern w:val="0"/>
            <w:sz w:val="22"/>
            <w:szCs w:val="22"/>
            <w:lang w:val="en-US"/>
          </w:rPr>
          <w:tab/>
        </w:r>
        <w:r w:rsidRPr="00293046">
          <w:rPr>
            <w:rStyle w:val="Hyperlink"/>
            <w:rFonts w:ascii="Calibri" w:hAnsi="Calibri" w:cs="Calibri"/>
          </w:rPr>
          <w:t>Constant Data Dictionary</w:t>
        </w:r>
        <w:r>
          <w:rPr>
            <w:webHidden/>
          </w:rPr>
          <w:tab/>
        </w:r>
        <w:r>
          <w:rPr>
            <w:webHidden/>
          </w:rPr>
          <w:fldChar w:fldCharType="begin"/>
        </w:r>
        <w:r>
          <w:rPr>
            <w:webHidden/>
          </w:rPr>
          <w:instrText xml:space="preserve"> PAGEREF _Toc511058586 \h </w:instrText>
        </w:r>
      </w:ins>
      <w:r>
        <w:rPr>
          <w:webHidden/>
        </w:rPr>
      </w:r>
      <w:r>
        <w:rPr>
          <w:webHidden/>
        </w:rPr>
        <w:fldChar w:fldCharType="separate"/>
      </w:r>
      <w:ins w:id="83" w:author="vipin.d" w:date="2018-04-09T17:34:00Z">
        <w:r>
          <w:rPr>
            <w:webHidden/>
          </w:rPr>
          <w:t>7</w:t>
        </w:r>
        <w:r>
          <w:rPr>
            <w:webHidden/>
          </w:rPr>
          <w:fldChar w:fldCharType="end"/>
        </w:r>
        <w:r w:rsidRPr="00293046">
          <w:rPr>
            <w:rStyle w:val="Hyperlink"/>
          </w:rPr>
          <w:fldChar w:fldCharType="end"/>
        </w:r>
      </w:ins>
    </w:p>
    <w:p w14:paraId="20514B4C" w14:textId="77777777" w:rsidR="000D3A99" w:rsidRDefault="000D3A99">
      <w:pPr>
        <w:pStyle w:val="TOC2"/>
        <w:rPr>
          <w:ins w:id="84" w:author="vipin.d" w:date="2018-04-09T17:34:00Z"/>
          <w:rFonts w:asciiTheme="minorHAnsi" w:eastAsiaTheme="minorEastAsia" w:hAnsiTheme="minorHAnsi"/>
          <w:color w:val="auto"/>
          <w:kern w:val="0"/>
          <w:szCs w:val="22"/>
        </w:rPr>
      </w:pPr>
      <w:ins w:id="85" w:author="vipin.d" w:date="2018-04-09T17:34:00Z">
        <w:r w:rsidRPr="00293046">
          <w:rPr>
            <w:rStyle w:val="Hyperlink"/>
          </w:rPr>
          <w:fldChar w:fldCharType="begin"/>
        </w:r>
        <w:r w:rsidRPr="00293046">
          <w:rPr>
            <w:rStyle w:val="Hyperlink"/>
          </w:rPr>
          <w:instrText xml:space="preserve"> </w:instrText>
        </w:r>
        <w:r>
          <w:instrText>HYPERLINK \l "_Toc511058587"</w:instrText>
        </w:r>
        <w:r w:rsidRPr="00293046">
          <w:rPr>
            <w:rStyle w:val="Hyperlink"/>
          </w:rPr>
          <w:instrText xml:space="preserve"> </w:instrText>
        </w:r>
        <w:r w:rsidRPr="00293046">
          <w:rPr>
            <w:rStyle w:val="Hyperlink"/>
          </w:rPr>
          <w:fldChar w:fldCharType="separate"/>
        </w:r>
        <w:r w:rsidRPr="00293046">
          <w:rPr>
            <w:rStyle w:val="Hyperlink"/>
          </w:rPr>
          <w:t>4.1</w:t>
        </w:r>
        <w:r>
          <w:rPr>
            <w:rFonts w:asciiTheme="minorHAnsi" w:eastAsiaTheme="minorEastAsia" w:hAnsiTheme="minorHAnsi"/>
            <w:color w:val="auto"/>
            <w:kern w:val="0"/>
            <w:szCs w:val="22"/>
          </w:rPr>
          <w:tab/>
        </w:r>
        <w:r w:rsidRPr="00293046">
          <w:rPr>
            <w:rStyle w:val="Hyperlink"/>
          </w:rPr>
          <w:t>Program (fixed) Constants</w:t>
        </w:r>
        <w:r>
          <w:rPr>
            <w:webHidden/>
          </w:rPr>
          <w:tab/>
        </w:r>
        <w:r>
          <w:rPr>
            <w:webHidden/>
          </w:rPr>
          <w:fldChar w:fldCharType="begin"/>
        </w:r>
        <w:r>
          <w:rPr>
            <w:webHidden/>
          </w:rPr>
          <w:instrText xml:space="preserve"> PAGEREF _Toc511058587 \h </w:instrText>
        </w:r>
      </w:ins>
      <w:r>
        <w:rPr>
          <w:webHidden/>
        </w:rPr>
      </w:r>
      <w:r>
        <w:rPr>
          <w:webHidden/>
        </w:rPr>
        <w:fldChar w:fldCharType="separate"/>
      </w:r>
      <w:ins w:id="86" w:author="vipin.d" w:date="2018-04-09T17:34:00Z">
        <w:r>
          <w:rPr>
            <w:webHidden/>
          </w:rPr>
          <w:t>7</w:t>
        </w:r>
        <w:r>
          <w:rPr>
            <w:webHidden/>
          </w:rPr>
          <w:fldChar w:fldCharType="end"/>
        </w:r>
        <w:r w:rsidRPr="00293046">
          <w:rPr>
            <w:rStyle w:val="Hyperlink"/>
          </w:rPr>
          <w:fldChar w:fldCharType="end"/>
        </w:r>
      </w:ins>
    </w:p>
    <w:p w14:paraId="69C26B83" w14:textId="77777777" w:rsidR="000D3A99" w:rsidRDefault="000D3A99">
      <w:pPr>
        <w:pStyle w:val="TOC3"/>
        <w:tabs>
          <w:tab w:val="left" w:pos="1200"/>
        </w:tabs>
        <w:rPr>
          <w:ins w:id="87" w:author="vipin.d" w:date="2018-04-09T17:34:00Z"/>
          <w:rFonts w:asciiTheme="minorHAnsi" w:eastAsiaTheme="minorEastAsia" w:hAnsiTheme="minorHAnsi"/>
          <w:color w:val="auto"/>
          <w:kern w:val="0"/>
          <w:sz w:val="22"/>
          <w:szCs w:val="22"/>
        </w:rPr>
      </w:pPr>
      <w:ins w:id="88" w:author="vipin.d" w:date="2018-04-09T17:34:00Z">
        <w:r w:rsidRPr="00293046">
          <w:rPr>
            <w:rStyle w:val="Hyperlink"/>
          </w:rPr>
          <w:fldChar w:fldCharType="begin"/>
        </w:r>
        <w:r w:rsidRPr="00293046">
          <w:rPr>
            <w:rStyle w:val="Hyperlink"/>
          </w:rPr>
          <w:instrText xml:space="preserve"> </w:instrText>
        </w:r>
        <w:r>
          <w:instrText>HYPERLINK \l "_Toc511058588"</w:instrText>
        </w:r>
        <w:r w:rsidRPr="00293046">
          <w:rPr>
            <w:rStyle w:val="Hyperlink"/>
          </w:rPr>
          <w:instrText xml:space="preserve"> </w:instrText>
        </w:r>
        <w:r w:rsidRPr="00293046">
          <w:rPr>
            <w:rStyle w:val="Hyperlink"/>
          </w:rPr>
          <w:fldChar w:fldCharType="separate"/>
        </w:r>
        <w:r w:rsidRPr="00293046">
          <w:rPr>
            <w:rStyle w:val="Hyperlink"/>
          </w:rPr>
          <w:t>4.1.1</w:t>
        </w:r>
        <w:r>
          <w:rPr>
            <w:rFonts w:asciiTheme="minorHAnsi" w:eastAsiaTheme="minorEastAsia" w:hAnsiTheme="minorHAnsi"/>
            <w:color w:val="auto"/>
            <w:kern w:val="0"/>
            <w:sz w:val="22"/>
            <w:szCs w:val="22"/>
          </w:rPr>
          <w:tab/>
        </w:r>
        <w:r w:rsidRPr="00293046">
          <w:rPr>
            <w:rStyle w:val="Hyperlink"/>
          </w:rPr>
          <w:t>Embedded Constants</w:t>
        </w:r>
        <w:r>
          <w:rPr>
            <w:webHidden/>
          </w:rPr>
          <w:tab/>
        </w:r>
        <w:r>
          <w:rPr>
            <w:webHidden/>
          </w:rPr>
          <w:fldChar w:fldCharType="begin"/>
        </w:r>
        <w:r>
          <w:rPr>
            <w:webHidden/>
          </w:rPr>
          <w:instrText xml:space="preserve"> PAGEREF _Toc511058588 \h </w:instrText>
        </w:r>
      </w:ins>
      <w:r>
        <w:rPr>
          <w:webHidden/>
        </w:rPr>
      </w:r>
      <w:r>
        <w:rPr>
          <w:webHidden/>
        </w:rPr>
        <w:fldChar w:fldCharType="separate"/>
      </w:r>
      <w:ins w:id="89" w:author="vipin.d" w:date="2018-04-09T17:34:00Z">
        <w:r>
          <w:rPr>
            <w:webHidden/>
          </w:rPr>
          <w:t>7</w:t>
        </w:r>
        <w:r>
          <w:rPr>
            <w:webHidden/>
          </w:rPr>
          <w:fldChar w:fldCharType="end"/>
        </w:r>
        <w:r w:rsidRPr="00293046">
          <w:rPr>
            <w:rStyle w:val="Hyperlink"/>
          </w:rPr>
          <w:fldChar w:fldCharType="end"/>
        </w:r>
      </w:ins>
    </w:p>
    <w:p w14:paraId="62A376AD" w14:textId="77777777" w:rsidR="000D3A99" w:rsidRDefault="000D3A99">
      <w:pPr>
        <w:pStyle w:val="TOC1"/>
        <w:rPr>
          <w:ins w:id="90" w:author="vipin.d" w:date="2018-04-09T17:34:00Z"/>
          <w:rFonts w:eastAsiaTheme="minorEastAsia"/>
          <w:b w:val="0"/>
          <w:color w:val="auto"/>
          <w:kern w:val="0"/>
          <w:sz w:val="22"/>
          <w:szCs w:val="22"/>
          <w:lang w:val="en-US"/>
        </w:rPr>
      </w:pPr>
      <w:ins w:id="91" w:author="vipin.d" w:date="2018-04-09T17:34:00Z">
        <w:r w:rsidRPr="00293046">
          <w:rPr>
            <w:rStyle w:val="Hyperlink"/>
          </w:rPr>
          <w:fldChar w:fldCharType="begin"/>
        </w:r>
        <w:r w:rsidRPr="00293046">
          <w:rPr>
            <w:rStyle w:val="Hyperlink"/>
          </w:rPr>
          <w:instrText xml:space="preserve"> </w:instrText>
        </w:r>
        <w:r>
          <w:instrText>HYPERLINK \l "_Toc511058589"</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5</w:t>
        </w:r>
        <w:r>
          <w:rPr>
            <w:rFonts w:eastAsiaTheme="minorEastAsia"/>
            <w:b w:val="0"/>
            <w:color w:val="auto"/>
            <w:kern w:val="0"/>
            <w:sz w:val="22"/>
            <w:szCs w:val="22"/>
            <w:lang w:val="en-US"/>
          </w:rPr>
          <w:tab/>
        </w:r>
        <w:r w:rsidRPr="00293046">
          <w:rPr>
            <w:rStyle w:val="Hyperlink"/>
            <w:rFonts w:ascii="Calibri" w:hAnsi="Calibri" w:cs="Calibri"/>
          </w:rPr>
          <w:t>Software Component Implementation</w:t>
        </w:r>
        <w:r>
          <w:rPr>
            <w:webHidden/>
          </w:rPr>
          <w:tab/>
        </w:r>
        <w:r>
          <w:rPr>
            <w:webHidden/>
          </w:rPr>
          <w:fldChar w:fldCharType="begin"/>
        </w:r>
        <w:r>
          <w:rPr>
            <w:webHidden/>
          </w:rPr>
          <w:instrText xml:space="preserve"> PAGEREF _Toc511058589 \h </w:instrText>
        </w:r>
      </w:ins>
      <w:r>
        <w:rPr>
          <w:webHidden/>
        </w:rPr>
      </w:r>
      <w:r>
        <w:rPr>
          <w:webHidden/>
        </w:rPr>
        <w:fldChar w:fldCharType="separate"/>
      </w:r>
      <w:ins w:id="92" w:author="vipin.d" w:date="2018-04-09T17:34:00Z">
        <w:r>
          <w:rPr>
            <w:webHidden/>
          </w:rPr>
          <w:t>8</w:t>
        </w:r>
        <w:r>
          <w:rPr>
            <w:webHidden/>
          </w:rPr>
          <w:fldChar w:fldCharType="end"/>
        </w:r>
        <w:r w:rsidRPr="00293046">
          <w:rPr>
            <w:rStyle w:val="Hyperlink"/>
          </w:rPr>
          <w:fldChar w:fldCharType="end"/>
        </w:r>
      </w:ins>
    </w:p>
    <w:p w14:paraId="340CAEE1" w14:textId="77777777" w:rsidR="000D3A99" w:rsidRDefault="000D3A99">
      <w:pPr>
        <w:pStyle w:val="TOC2"/>
        <w:rPr>
          <w:ins w:id="93" w:author="vipin.d" w:date="2018-04-09T17:34:00Z"/>
          <w:rFonts w:asciiTheme="minorHAnsi" w:eastAsiaTheme="minorEastAsia" w:hAnsiTheme="minorHAnsi"/>
          <w:color w:val="auto"/>
          <w:kern w:val="0"/>
          <w:szCs w:val="22"/>
        </w:rPr>
      </w:pPr>
      <w:ins w:id="94" w:author="vipin.d" w:date="2018-04-09T17:34:00Z">
        <w:r w:rsidRPr="00293046">
          <w:rPr>
            <w:rStyle w:val="Hyperlink"/>
          </w:rPr>
          <w:fldChar w:fldCharType="begin"/>
        </w:r>
        <w:r w:rsidRPr="00293046">
          <w:rPr>
            <w:rStyle w:val="Hyperlink"/>
          </w:rPr>
          <w:instrText xml:space="preserve"> </w:instrText>
        </w:r>
        <w:r>
          <w:instrText>HYPERLINK \l "_Toc511058590"</w:instrText>
        </w:r>
        <w:r w:rsidRPr="00293046">
          <w:rPr>
            <w:rStyle w:val="Hyperlink"/>
          </w:rPr>
          <w:instrText xml:space="preserve"> </w:instrText>
        </w:r>
        <w:r w:rsidRPr="00293046">
          <w:rPr>
            <w:rStyle w:val="Hyperlink"/>
          </w:rPr>
          <w:fldChar w:fldCharType="separate"/>
        </w:r>
        <w:r w:rsidRPr="00293046">
          <w:rPr>
            <w:rStyle w:val="Hyperlink"/>
          </w:rPr>
          <w:t>5.1</w:t>
        </w:r>
        <w:r>
          <w:rPr>
            <w:rFonts w:asciiTheme="minorHAnsi" w:eastAsiaTheme="minorEastAsia" w:hAnsiTheme="minorHAnsi"/>
            <w:color w:val="auto"/>
            <w:kern w:val="0"/>
            <w:szCs w:val="22"/>
          </w:rPr>
          <w:tab/>
        </w:r>
        <w:r w:rsidRPr="00293046">
          <w:rPr>
            <w:rStyle w:val="Hyperlink"/>
          </w:rPr>
          <w:t>Sub-Module Functions</w:t>
        </w:r>
        <w:r>
          <w:rPr>
            <w:webHidden/>
          </w:rPr>
          <w:tab/>
        </w:r>
        <w:r>
          <w:rPr>
            <w:webHidden/>
          </w:rPr>
          <w:fldChar w:fldCharType="begin"/>
        </w:r>
        <w:r>
          <w:rPr>
            <w:webHidden/>
          </w:rPr>
          <w:instrText xml:space="preserve"> PAGEREF _Toc511058590 \h </w:instrText>
        </w:r>
      </w:ins>
      <w:r>
        <w:rPr>
          <w:webHidden/>
        </w:rPr>
      </w:r>
      <w:r>
        <w:rPr>
          <w:webHidden/>
        </w:rPr>
        <w:fldChar w:fldCharType="separate"/>
      </w:r>
      <w:ins w:id="95" w:author="vipin.d" w:date="2018-04-09T17:34:00Z">
        <w:r>
          <w:rPr>
            <w:webHidden/>
          </w:rPr>
          <w:t>8</w:t>
        </w:r>
        <w:r>
          <w:rPr>
            <w:webHidden/>
          </w:rPr>
          <w:fldChar w:fldCharType="end"/>
        </w:r>
        <w:r w:rsidRPr="00293046">
          <w:rPr>
            <w:rStyle w:val="Hyperlink"/>
          </w:rPr>
          <w:fldChar w:fldCharType="end"/>
        </w:r>
      </w:ins>
    </w:p>
    <w:p w14:paraId="659DB405" w14:textId="77777777" w:rsidR="000D3A99" w:rsidRDefault="000D3A99">
      <w:pPr>
        <w:pStyle w:val="TOC3"/>
        <w:tabs>
          <w:tab w:val="left" w:pos="1200"/>
        </w:tabs>
        <w:rPr>
          <w:ins w:id="96" w:author="vipin.d" w:date="2018-04-09T17:34:00Z"/>
          <w:rFonts w:asciiTheme="minorHAnsi" w:eastAsiaTheme="minorEastAsia" w:hAnsiTheme="minorHAnsi"/>
          <w:color w:val="auto"/>
          <w:kern w:val="0"/>
          <w:sz w:val="22"/>
          <w:szCs w:val="22"/>
        </w:rPr>
      </w:pPr>
      <w:ins w:id="97" w:author="vipin.d" w:date="2018-04-09T17:34:00Z">
        <w:r w:rsidRPr="00293046">
          <w:rPr>
            <w:rStyle w:val="Hyperlink"/>
          </w:rPr>
          <w:fldChar w:fldCharType="begin"/>
        </w:r>
        <w:r w:rsidRPr="00293046">
          <w:rPr>
            <w:rStyle w:val="Hyperlink"/>
          </w:rPr>
          <w:instrText xml:space="preserve"> </w:instrText>
        </w:r>
        <w:r>
          <w:instrText>HYPERLINK \l "_Toc511058591"</w:instrText>
        </w:r>
        <w:r w:rsidRPr="00293046">
          <w:rPr>
            <w:rStyle w:val="Hyperlink"/>
          </w:rPr>
          <w:instrText xml:space="preserve"> </w:instrText>
        </w:r>
        <w:r w:rsidRPr="00293046">
          <w:rPr>
            <w:rStyle w:val="Hyperlink"/>
          </w:rPr>
          <w:fldChar w:fldCharType="separate"/>
        </w:r>
        <w:r w:rsidRPr="00293046">
          <w:rPr>
            <w:rStyle w:val="Hyperlink"/>
          </w:rPr>
          <w:t>5.1.1</w:t>
        </w:r>
        <w:r>
          <w:rPr>
            <w:rFonts w:asciiTheme="minorHAnsi" w:eastAsiaTheme="minorEastAsia" w:hAnsiTheme="minorHAnsi"/>
            <w:color w:val="auto"/>
            <w:kern w:val="0"/>
            <w:sz w:val="22"/>
            <w:szCs w:val="22"/>
          </w:rPr>
          <w:tab/>
        </w:r>
        <w:r w:rsidRPr="00293046">
          <w:rPr>
            <w:rStyle w:val="Hyperlink"/>
          </w:rPr>
          <w:t>Init: ClsdLoopDampgInit1</w:t>
        </w:r>
        <w:r>
          <w:rPr>
            <w:webHidden/>
          </w:rPr>
          <w:tab/>
        </w:r>
        <w:r>
          <w:rPr>
            <w:webHidden/>
          </w:rPr>
          <w:fldChar w:fldCharType="begin"/>
        </w:r>
        <w:r>
          <w:rPr>
            <w:webHidden/>
          </w:rPr>
          <w:instrText xml:space="preserve"> PAGEREF _Toc511058591 \h </w:instrText>
        </w:r>
      </w:ins>
      <w:r>
        <w:rPr>
          <w:webHidden/>
        </w:rPr>
      </w:r>
      <w:r>
        <w:rPr>
          <w:webHidden/>
        </w:rPr>
        <w:fldChar w:fldCharType="separate"/>
      </w:r>
      <w:ins w:id="98" w:author="vipin.d" w:date="2018-04-09T17:34:00Z">
        <w:r>
          <w:rPr>
            <w:webHidden/>
          </w:rPr>
          <w:t>8</w:t>
        </w:r>
        <w:r>
          <w:rPr>
            <w:webHidden/>
          </w:rPr>
          <w:fldChar w:fldCharType="end"/>
        </w:r>
        <w:r w:rsidRPr="00293046">
          <w:rPr>
            <w:rStyle w:val="Hyperlink"/>
          </w:rPr>
          <w:fldChar w:fldCharType="end"/>
        </w:r>
      </w:ins>
    </w:p>
    <w:p w14:paraId="6E100C30" w14:textId="77777777" w:rsidR="000D3A99" w:rsidRDefault="000D3A99">
      <w:pPr>
        <w:pStyle w:val="TOC3"/>
        <w:tabs>
          <w:tab w:val="left" w:pos="1200"/>
        </w:tabs>
        <w:rPr>
          <w:ins w:id="99" w:author="vipin.d" w:date="2018-04-09T17:34:00Z"/>
          <w:rFonts w:asciiTheme="minorHAnsi" w:eastAsiaTheme="minorEastAsia" w:hAnsiTheme="minorHAnsi"/>
          <w:color w:val="auto"/>
          <w:kern w:val="0"/>
          <w:sz w:val="22"/>
          <w:szCs w:val="22"/>
        </w:rPr>
      </w:pPr>
      <w:ins w:id="100" w:author="vipin.d" w:date="2018-04-09T17:34:00Z">
        <w:r w:rsidRPr="00293046">
          <w:rPr>
            <w:rStyle w:val="Hyperlink"/>
          </w:rPr>
          <w:fldChar w:fldCharType="begin"/>
        </w:r>
        <w:r w:rsidRPr="00293046">
          <w:rPr>
            <w:rStyle w:val="Hyperlink"/>
          </w:rPr>
          <w:instrText xml:space="preserve"> </w:instrText>
        </w:r>
        <w:r>
          <w:instrText>HYPERLINK \l "_Toc511058592"</w:instrText>
        </w:r>
        <w:r w:rsidRPr="00293046">
          <w:rPr>
            <w:rStyle w:val="Hyperlink"/>
          </w:rPr>
          <w:instrText xml:space="preserve"> </w:instrText>
        </w:r>
        <w:r w:rsidRPr="00293046">
          <w:rPr>
            <w:rStyle w:val="Hyperlink"/>
          </w:rPr>
          <w:fldChar w:fldCharType="separate"/>
        </w:r>
        <w:r w:rsidRPr="00293046">
          <w:rPr>
            <w:rStyle w:val="Hyperlink"/>
          </w:rPr>
          <w:t>5.1.2</w:t>
        </w:r>
        <w:r>
          <w:rPr>
            <w:rFonts w:asciiTheme="minorHAnsi" w:eastAsiaTheme="minorEastAsia" w:hAnsiTheme="minorHAnsi"/>
            <w:color w:val="auto"/>
            <w:kern w:val="0"/>
            <w:sz w:val="22"/>
            <w:szCs w:val="22"/>
          </w:rPr>
          <w:tab/>
        </w:r>
        <w:r w:rsidRPr="00293046">
          <w:rPr>
            <w:rStyle w:val="Hyperlink"/>
          </w:rPr>
          <w:t>Init: ClsdLoopDampg_Init</w:t>
        </w:r>
        <w:r>
          <w:rPr>
            <w:webHidden/>
          </w:rPr>
          <w:tab/>
        </w:r>
        <w:r>
          <w:rPr>
            <w:webHidden/>
          </w:rPr>
          <w:fldChar w:fldCharType="begin"/>
        </w:r>
        <w:r>
          <w:rPr>
            <w:webHidden/>
          </w:rPr>
          <w:instrText xml:space="preserve"> PAGEREF _Toc511058592 \h </w:instrText>
        </w:r>
      </w:ins>
      <w:r>
        <w:rPr>
          <w:webHidden/>
        </w:rPr>
      </w:r>
      <w:r>
        <w:rPr>
          <w:webHidden/>
        </w:rPr>
        <w:fldChar w:fldCharType="separate"/>
      </w:r>
      <w:ins w:id="101" w:author="vipin.d" w:date="2018-04-09T17:34:00Z">
        <w:r>
          <w:rPr>
            <w:webHidden/>
          </w:rPr>
          <w:t>8</w:t>
        </w:r>
        <w:r>
          <w:rPr>
            <w:webHidden/>
          </w:rPr>
          <w:fldChar w:fldCharType="end"/>
        </w:r>
        <w:r w:rsidRPr="00293046">
          <w:rPr>
            <w:rStyle w:val="Hyperlink"/>
          </w:rPr>
          <w:fldChar w:fldCharType="end"/>
        </w:r>
      </w:ins>
    </w:p>
    <w:p w14:paraId="78B08E9C" w14:textId="77777777" w:rsidR="000D3A99" w:rsidRDefault="000D3A99">
      <w:pPr>
        <w:pStyle w:val="TOC3"/>
        <w:tabs>
          <w:tab w:val="left" w:pos="1200"/>
        </w:tabs>
        <w:rPr>
          <w:ins w:id="102" w:author="vipin.d" w:date="2018-04-09T17:34:00Z"/>
          <w:rFonts w:asciiTheme="minorHAnsi" w:eastAsiaTheme="minorEastAsia" w:hAnsiTheme="minorHAnsi"/>
          <w:color w:val="auto"/>
          <w:kern w:val="0"/>
          <w:sz w:val="22"/>
          <w:szCs w:val="22"/>
        </w:rPr>
      </w:pPr>
      <w:ins w:id="103" w:author="vipin.d" w:date="2018-04-09T17:34:00Z">
        <w:r w:rsidRPr="00293046">
          <w:rPr>
            <w:rStyle w:val="Hyperlink"/>
          </w:rPr>
          <w:fldChar w:fldCharType="begin"/>
        </w:r>
        <w:r w:rsidRPr="00293046">
          <w:rPr>
            <w:rStyle w:val="Hyperlink"/>
          </w:rPr>
          <w:instrText xml:space="preserve"> </w:instrText>
        </w:r>
        <w:r>
          <w:instrText>HYPERLINK \l "_Toc511058593"</w:instrText>
        </w:r>
        <w:r w:rsidRPr="00293046">
          <w:rPr>
            <w:rStyle w:val="Hyperlink"/>
          </w:rPr>
          <w:instrText xml:space="preserve"> </w:instrText>
        </w:r>
        <w:r w:rsidRPr="00293046">
          <w:rPr>
            <w:rStyle w:val="Hyperlink"/>
          </w:rPr>
          <w:fldChar w:fldCharType="separate"/>
        </w:r>
        <w:r w:rsidRPr="00293046">
          <w:rPr>
            <w:rStyle w:val="Hyperlink"/>
          </w:rPr>
          <w:t>5.1.3</w:t>
        </w:r>
        <w:r>
          <w:rPr>
            <w:rFonts w:asciiTheme="minorHAnsi" w:eastAsiaTheme="minorEastAsia" w:hAnsiTheme="minorHAnsi"/>
            <w:color w:val="auto"/>
            <w:kern w:val="0"/>
            <w:sz w:val="22"/>
            <w:szCs w:val="22"/>
          </w:rPr>
          <w:tab/>
        </w:r>
        <w:r w:rsidRPr="00293046">
          <w:rPr>
            <w:rStyle w:val="Hyperlink"/>
          </w:rPr>
          <w:t>Per: ClsdLoopDampgPer1</w:t>
        </w:r>
        <w:r>
          <w:rPr>
            <w:webHidden/>
          </w:rPr>
          <w:tab/>
        </w:r>
        <w:r>
          <w:rPr>
            <w:webHidden/>
          </w:rPr>
          <w:fldChar w:fldCharType="begin"/>
        </w:r>
        <w:r>
          <w:rPr>
            <w:webHidden/>
          </w:rPr>
          <w:instrText xml:space="preserve"> PAGEREF _Toc511058593 \h </w:instrText>
        </w:r>
      </w:ins>
      <w:r>
        <w:rPr>
          <w:webHidden/>
        </w:rPr>
      </w:r>
      <w:r>
        <w:rPr>
          <w:webHidden/>
        </w:rPr>
        <w:fldChar w:fldCharType="separate"/>
      </w:r>
      <w:ins w:id="104" w:author="vipin.d" w:date="2018-04-09T17:34:00Z">
        <w:r>
          <w:rPr>
            <w:webHidden/>
          </w:rPr>
          <w:t>8</w:t>
        </w:r>
        <w:r>
          <w:rPr>
            <w:webHidden/>
          </w:rPr>
          <w:fldChar w:fldCharType="end"/>
        </w:r>
        <w:r w:rsidRPr="00293046">
          <w:rPr>
            <w:rStyle w:val="Hyperlink"/>
          </w:rPr>
          <w:fldChar w:fldCharType="end"/>
        </w:r>
      </w:ins>
    </w:p>
    <w:p w14:paraId="285BFC92" w14:textId="77777777" w:rsidR="000D3A99" w:rsidRDefault="000D3A99">
      <w:pPr>
        <w:pStyle w:val="TOC2"/>
        <w:rPr>
          <w:ins w:id="105" w:author="vipin.d" w:date="2018-04-09T17:34:00Z"/>
          <w:rFonts w:asciiTheme="minorHAnsi" w:eastAsiaTheme="minorEastAsia" w:hAnsiTheme="minorHAnsi"/>
          <w:color w:val="auto"/>
          <w:kern w:val="0"/>
          <w:szCs w:val="22"/>
        </w:rPr>
      </w:pPr>
      <w:ins w:id="106" w:author="vipin.d" w:date="2018-04-09T17:34:00Z">
        <w:r w:rsidRPr="00293046">
          <w:rPr>
            <w:rStyle w:val="Hyperlink"/>
          </w:rPr>
          <w:fldChar w:fldCharType="begin"/>
        </w:r>
        <w:r w:rsidRPr="00293046">
          <w:rPr>
            <w:rStyle w:val="Hyperlink"/>
          </w:rPr>
          <w:instrText xml:space="preserve"> </w:instrText>
        </w:r>
        <w:r>
          <w:instrText>HYPERLINK \l "_Toc511058594"</w:instrText>
        </w:r>
        <w:r w:rsidRPr="00293046">
          <w:rPr>
            <w:rStyle w:val="Hyperlink"/>
          </w:rPr>
          <w:instrText xml:space="preserve"> </w:instrText>
        </w:r>
        <w:r w:rsidRPr="00293046">
          <w:rPr>
            <w:rStyle w:val="Hyperlink"/>
          </w:rPr>
          <w:fldChar w:fldCharType="separate"/>
        </w:r>
        <w:r w:rsidRPr="00293046">
          <w:rPr>
            <w:rStyle w:val="Hyperlink"/>
          </w:rPr>
          <w:t>5.2</w:t>
        </w:r>
        <w:r>
          <w:rPr>
            <w:rFonts w:asciiTheme="minorHAnsi" w:eastAsiaTheme="minorEastAsia" w:hAnsiTheme="minorHAnsi"/>
            <w:color w:val="auto"/>
            <w:kern w:val="0"/>
            <w:szCs w:val="22"/>
          </w:rPr>
          <w:tab/>
        </w:r>
        <w:r w:rsidRPr="00293046">
          <w:rPr>
            <w:rStyle w:val="Hyperlink"/>
          </w:rPr>
          <w:t>Server Runables</w:t>
        </w:r>
        <w:r>
          <w:rPr>
            <w:webHidden/>
          </w:rPr>
          <w:tab/>
        </w:r>
        <w:r>
          <w:rPr>
            <w:webHidden/>
          </w:rPr>
          <w:fldChar w:fldCharType="begin"/>
        </w:r>
        <w:r>
          <w:rPr>
            <w:webHidden/>
          </w:rPr>
          <w:instrText xml:space="preserve"> PAGEREF _Toc511058594 \h </w:instrText>
        </w:r>
      </w:ins>
      <w:r>
        <w:rPr>
          <w:webHidden/>
        </w:rPr>
      </w:r>
      <w:r>
        <w:rPr>
          <w:webHidden/>
        </w:rPr>
        <w:fldChar w:fldCharType="separate"/>
      </w:r>
      <w:ins w:id="107" w:author="vipin.d" w:date="2018-04-09T17:34:00Z">
        <w:r>
          <w:rPr>
            <w:webHidden/>
          </w:rPr>
          <w:t>8</w:t>
        </w:r>
        <w:r>
          <w:rPr>
            <w:webHidden/>
          </w:rPr>
          <w:fldChar w:fldCharType="end"/>
        </w:r>
        <w:r w:rsidRPr="00293046">
          <w:rPr>
            <w:rStyle w:val="Hyperlink"/>
          </w:rPr>
          <w:fldChar w:fldCharType="end"/>
        </w:r>
      </w:ins>
    </w:p>
    <w:p w14:paraId="6BF5374A" w14:textId="77777777" w:rsidR="000D3A99" w:rsidRDefault="000D3A99">
      <w:pPr>
        <w:pStyle w:val="TOC2"/>
        <w:rPr>
          <w:ins w:id="108" w:author="vipin.d" w:date="2018-04-09T17:34:00Z"/>
          <w:rFonts w:asciiTheme="minorHAnsi" w:eastAsiaTheme="minorEastAsia" w:hAnsiTheme="minorHAnsi"/>
          <w:color w:val="auto"/>
          <w:kern w:val="0"/>
          <w:szCs w:val="22"/>
        </w:rPr>
      </w:pPr>
      <w:ins w:id="109" w:author="vipin.d" w:date="2018-04-09T17:34:00Z">
        <w:r w:rsidRPr="00293046">
          <w:rPr>
            <w:rStyle w:val="Hyperlink"/>
          </w:rPr>
          <w:fldChar w:fldCharType="begin"/>
        </w:r>
        <w:r w:rsidRPr="00293046">
          <w:rPr>
            <w:rStyle w:val="Hyperlink"/>
          </w:rPr>
          <w:instrText xml:space="preserve"> </w:instrText>
        </w:r>
        <w:r>
          <w:instrText>HYPERLINK \l "_Toc511058595"</w:instrText>
        </w:r>
        <w:r w:rsidRPr="00293046">
          <w:rPr>
            <w:rStyle w:val="Hyperlink"/>
          </w:rPr>
          <w:instrText xml:space="preserve"> </w:instrText>
        </w:r>
        <w:r w:rsidRPr="00293046">
          <w:rPr>
            <w:rStyle w:val="Hyperlink"/>
          </w:rPr>
          <w:fldChar w:fldCharType="separate"/>
        </w:r>
        <w:r w:rsidRPr="00293046">
          <w:rPr>
            <w:rStyle w:val="Hyperlink"/>
            <w:rFonts w:cs="Calibri"/>
          </w:rPr>
          <w:t>5.3</w:t>
        </w:r>
        <w:r>
          <w:rPr>
            <w:rFonts w:asciiTheme="minorHAnsi" w:eastAsiaTheme="minorEastAsia" w:hAnsiTheme="minorHAnsi"/>
            <w:color w:val="auto"/>
            <w:kern w:val="0"/>
            <w:szCs w:val="22"/>
          </w:rPr>
          <w:tab/>
        </w:r>
        <w:r w:rsidRPr="00293046">
          <w:rPr>
            <w:rStyle w:val="Hyperlink"/>
            <w:rFonts w:cs="Calibri"/>
          </w:rPr>
          <w:t>Interrupt Functions</w:t>
        </w:r>
        <w:r>
          <w:rPr>
            <w:webHidden/>
          </w:rPr>
          <w:tab/>
        </w:r>
        <w:r>
          <w:rPr>
            <w:webHidden/>
          </w:rPr>
          <w:fldChar w:fldCharType="begin"/>
        </w:r>
        <w:r>
          <w:rPr>
            <w:webHidden/>
          </w:rPr>
          <w:instrText xml:space="preserve"> PAGEREF _Toc511058595 \h </w:instrText>
        </w:r>
      </w:ins>
      <w:r>
        <w:rPr>
          <w:webHidden/>
        </w:rPr>
      </w:r>
      <w:r>
        <w:rPr>
          <w:webHidden/>
        </w:rPr>
        <w:fldChar w:fldCharType="separate"/>
      </w:r>
      <w:ins w:id="110" w:author="vipin.d" w:date="2018-04-09T17:34:00Z">
        <w:r>
          <w:rPr>
            <w:webHidden/>
          </w:rPr>
          <w:t>8</w:t>
        </w:r>
        <w:r>
          <w:rPr>
            <w:webHidden/>
          </w:rPr>
          <w:fldChar w:fldCharType="end"/>
        </w:r>
        <w:r w:rsidRPr="00293046">
          <w:rPr>
            <w:rStyle w:val="Hyperlink"/>
          </w:rPr>
          <w:fldChar w:fldCharType="end"/>
        </w:r>
      </w:ins>
    </w:p>
    <w:p w14:paraId="39571250" w14:textId="77777777" w:rsidR="000D3A99" w:rsidRDefault="000D3A99">
      <w:pPr>
        <w:pStyle w:val="TOC2"/>
        <w:rPr>
          <w:ins w:id="111" w:author="vipin.d" w:date="2018-04-09T17:34:00Z"/>
          <w:rFonts w:asciiTheme="minorHAnsi" w:eastAsiaTheme="minorEastAsia" w:hAnsiTheme="minorHAnsi"/>
          <w:color w:val="auto"/>
          <w:kern w:val="0"/>
          <w:szCs w:val="22"/>
        </w:rPr>
      </w:pPr>
      <w:ins w:id="112" w:author="vipin.d" w:date="2018-04-09T17:34:00Z">
        <w:r w:rsidRPr="00293046">
          <w:rPr>
            <w:rStyle w:val="Hyperlink"/>
          </w:rPr>
          <w:fldChar w:fldCharType="begin"/>
        </w:r>
        <w:r w:rsidRPr="00293046">
          <w:rPr>
            <w:rStyle w:val="Hyperlink"/>
          </w:rPr>
          <w:instrText xml:space="preserve"> </w:instrText>
        </w:r>
        <w:r>
          <w:instrText>HYPERLINK \l "_Toc511058596"</w:instrText>
        </w:r>
        <w:r w:rsidRPr="00293046">
          <w:rPr>
            <w:rStyle w:val="Hyperlink"/>
          </w:rPr>
          <w:instrText xml:space="preserve"> </w:instrText>
        </w:r>
        <w:r w:rsidRPr="00293046">
          <w:rPr>
            <w:rStyle w:val="Hyperlink"/>
          </w:rPr>
          <w:fldChar w:fldCharType="separate"/>
        </w:r>
        <w:r w:rsidRPr="00293046">
          <w:rPr>
            <w:rStyle w:val="Hyperlink"/>
            <w:rFonts w:cs="Calibri"/>
          </w:rPr>
          <w:t>5.4</w:t>
        </w:r>
        <w:r>
          <w:rPr>
            <w:rFonts w:asciiTheme="minorHAnsi" w:eastAsiaTheme="minorEastAsia" w:hAnsiTheme="minorHAnsi"/>
            <w:color w:val="auto"/>
            <w:kern w:val="0"/>
            <w:szCs w:val="22"/>
          </w:rPr>
          <w:tab/>
        </w:r>
        <w:r w:rsidRPr="00293046">
          <w:rPr>
            <w:rStyle w:val="Hyperlink"/>
            <w:rFonts w:cs="Calibri"/>
          </w:rPr>
          <w:t>Module Internal (Local) Functions</w:t>
        </w:r>
        <w:r>
          <w:rPr>
            <w:webHidden/>
          </w:rPr>
          <w:tab/>
        </w:r>
        <w:r>
          <w:rPr>
            <w:webHidden/>
          </w:rPr>
          <w:fldChar w:fldCharType="begin"/>
        </w:r>
        <w:r>
          <w:rPr>
            <w:webHidden/>
          </w:rPr>
          <w:instrText xml:space="preserve"> PAGEREF _Toc511058596 \h </w:instrText>
        </w:r>
      </w:ins>
      <w:r>
        <w:rPr>
          <w:webHidden/>
        </w:rPr>
      </w:r>
      <w:r>
        <w:rPr>
          <w:webHidden/>
        </w:rPr>
        <w:fldChar w:fldCharType="separate"/>
      </w:r>
      <w:ins w:id="113" w:author="vipin.d" w:date="2018-04-09T17:34:00Z">
        <w:r>
          <w:rPr>
            <w:webHidden/>
          </w:rPr>
          <w:t>9</w:t>
        </w:r>
        <w:r>
          <w:rPr>
            <w:webHidden/>
          </w:rPr>
          <w:fldChar w:fldCharType="end"/>
        </w:r>
        <w:r w:rsidRPr="00293046">
          <w:rPr>
            <w:rStyle w:val="Hyperlink"/>
          </w:rPr>
          <w:fldChar w:fldCharType="end"/>
        </w:r>
      </w:ins>
    </w:p>
    <w:p w14:paraId="5C66476D" w14:textId="77777777" w:rsidR="000D3A99" w:rsidRDefault="000D3A99">
      <w:pPr>
        <w:pStyle w:val="TOC2"/>
        <w:rPr>
          <w:ins w:id="114" w:author="vipin.d" w:date="2018-04-09T17:34:00Z"/>
          <w:rFonts w:asciiTheme="minorHAnsi" w:eastAsiaTheme="minorEastAsia" w:hAnsiTheme="minorHAnsi"/>
          <w:color w:val="auto"/>
          <w:kern w:val="0"/>
          <w:szCs w:val="22"/>
        </w:rPr>
      </w:pPr>
      <w:ins w:id="115" w:author="vipin.d" w:date="2018-04-09T17:34:00Z">
        <w:r w:rsidRPr="00293046">
          <w:rPr>
            <w:rStyle w:val="Hyperlink"/>
          </w:rPr>
          <w:fldChar w:fldCharType="begin"/>
        </w:r>
        <w:r w:rsidRPr="00293046">
          <w:rPr>
            <w:rStyle w:val="Hyperlink"/>
          </w:rPr>
          <w:instrText xml:space="preserve"> </w:instrText>
        </w:r>
        <w:r>
          <w:instrText>HYPERLINK \l "_Toc511058597"</w:instrText>
        </w:r>
        <w:r w:rsidRPr="00293046">
          <w:rPr>
            <w:rStyle w:val="Hyperlink"/>
          </w:rPr>
          <w:instrText xml:space="preserve"> </w:instrText>
        </w:r>
        <w:r w:rsidRPr="00293046">
          <w:rPr>
            <w:rStyle w:val="Hyperlink"/>
          </w:rPr>
          <w:fldChar w:fldCharType="separate"/>
        </w:r>
        <w:r w:rsidRPr="00293046">
          <w:rPr>
            <w:rStyle w:val="Hyperlink"/>
            <w:rFonts w:cs="Calibri"/>
          </w:rPr>
          <w:t>5.5</w:t>
        </w:r>
        <w:r>
          <w:rPr>
            <w:rFonts w:asciiTheme="minorHAnsi" w:eastAsiaTheme="minorEastAsia" w:hAnsiTheme="minorHAnsi"/>
            <w:color w:val="auto"/>
            <w:kern w:val="0"/>
            <w:szCs w:val="22"/>
          </w:rPr>
          <w:tab/>
        </w:r>
        <w:r w:rsidRPr="00293046">
          <w:rPr>
            <w:rStyle w:val="Hyperlink"/>
            <w:rFonts w:cs="Calibri"/>
          </w:rPr>
          <w:t>GLOBAL Function/Macro Definitions</w:t>
        </w:r>
        <w:r>
          <w:rPr>
            <w:webHidden/>
          </w:rPr>
          <w:tab/>
        </w:r>
        <w:r>
          <w:rPr>
            <w:webHidden/>
          </w:rPr>
          <w:fldChar w:fldCharType="begin"/>
        </w:r>
        <w:r>
          <w:rPr>
            <w:webHidden/>
          </w:rPr>
          <w:instrText xml:space="preserve"> PAGEREF _Toc511058597 \h </w:instrText>
        </w:r>
      </w:ins>
      <w:r>
        <w:rPr>
          <w:webHidden/>
        </w:rPr>
      </w:r>
      <w:r>
        <w:rPr>
          <w:webHidden/>
        </w:rPr>
        <w:fldChar w:fldCharType="separate"/>
      </w:r>
      <w:ins w:id="116" w:author="vipin.d" w:date="2018-04-09T17:34:00Z">
        <w:r>
          <w:rPr>
            <w:webHidden/>
          </w:rPr>
          <w:t>9</w:t>
        </w:r>
        <w:r>
          <w:rPr>
            <w:webHidden/>
          </w:rPr>
          <w:fldChar w:fldCharType="end"/>
        </w:r>
        <w:r w:rsidRPr="00293046">
          <w:rPr>
            <w:rStyle w:val="Hyperlink"/>
          </w:rPr>
          <w:fldChar w:fldCharType="end"/>
        </w:r>
      </w:ins>
    </w:p>
    <w:p w14:paraId="5ACEFB8F" w14:textId="77777777" w:rsidR="000D3A99" w:rsidRDefault="000D3A99">
      <w:pPr>
        <w:pStyle w:val="TOC1"/>
        <w:rPr>
          <w:ins w:id="117" w:author="vipin.d" w:date="2018-04-09T17:34:00Z"/>
          <w:rFonts w:eastAsiaTheme="minorEastAsia"/>
          <w:b w:val="0"/>
          <w:color w:val="auto"/>
          <w:kern w:val="0"/>
          <w:sz w:val="22"/>
          <w:szCs w:val="22"/>
          <w:lang w:val="en-US"/>
        </w:rPr>
      </w:pPr>
      <w:ins w:id="118" w:author="vipin.d" w:date="2018-04-09T17:34:00Z">
        <w:r w:rsidRPr="00293046">
          <w:rPr>
            <w:rStyle w:val="Hyperlink"/>
          </w:rPr>
          <w:fldChar w:fldCharType="begin"/>
        </w:r>
        <w:r w:rsidRPr="00293046">
          <w:rPr>
            <w:rStyle w:val="Hyperlink"/>
          </w:rPr>
          <w:instrText xml:space="preserve"> </w:instrText>
        </w:r>
        <w:r>
          <w:instrText>HYPERLINK \l "_Toc511058598"</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6</w:t>
        </w:r>
        <w:r>
          <w:rPr>
            <w:rFonts w:eastAsiaTheme="minorEastAsia"/>
            <w:b w:val="0"/>
            <w:color w:val="auto"/>
            <w:kern w:val="0"/>
            <w:sz w:val="22"/>
            <w:szCs w:val="22"/>
            <w:lang w:val="en-US"/>
          </w:rPr>
          <w:tab/>
        </w:r>
        <w:r w:rsidRPr="00293046">
          <w:rPr>
            <w:rStyle w:val="Hyperlink"/>
            <w:rFonts w:ascii="Calibri" w:hAnsi="Calibri"/>
          </w:rPr>
          <w:t>Known</w:t>
        </w:r>
        <w:r w:rsidRPr="00293046">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_Toc511058598 \h </w:instrText>
        </w:r>
      </w:ins>
      <w:r>
        <w:rPr>
          <w:webHidden/>
        </w:rPr>
      </w:r>
      <w:r>
        <w:rPr>
          <w:webHidden/>
        </w:rPr>
        <w:fldChar w:fldCharType="separate"/>
      </w:r>
      <w:ins w:id="119" w:author="vipin.d" w:date="2018-04-09T17:34:00Z">
        <w:r>
          <w:rPr>
            <w:webHidden/>
          </w:rPr>
          <w:t>10</w:t>
        </w:r>
        <w:r>
          <w:rPr>
            <w:webHidden/>
          </w:rPr>
          <w:fldChar w:fldCharType="end"/>
        </w:r>
        <w:r w:rsidRPr="00293046">
          <w:rPr>
            <w:rStyle w:val="Hyperlink"/>
          </w:rPr>
          <w:fldChar w:fldCharType="end"/>
        </w:r>
      </w:ins>
    </w:p>
    <w:p w14:paraId="51958A6B" w14:textId="77777777" w:rsidR="000D3A99" w:rsidRDefault="000D3A99">
      <w:pPr>
        <w:pStyle w:val="TOC1"/>
        <w:rPr>
          <w:ins w:id="120" w:author="vipin.d" w:date="2018-04-09T17:34:00Z"/>
          <w:rFonts w:eastAsiaTheme="minorEastAsia"/>
          <w:b w:val="0"/>
          <w:color w:val="auto"/>
          <w:kern w:val="0"/>
          <w:sz w:val="22"/>
          <w:szCs w:val="22"/>
          <w:lang w:val="en-US"/>
        </w:rPr>
      </w:pPr>
      <w:ins w:id="121" w:author="vipin.d" w:date="2018-04-09T17:34:00Z">
        <w:r w:rsidRPr="00293046">
          <w:rPr>
            <w:rStyle w:val="Hyperlink"/>
          </w:rPr>
          <w:fldChar w:fldCharType="begin"/>
        </w:r>
        <w:r w:rsidRPr="00293046">
          <w:rPr>
            <w:rStyle w:val="Hyperlink"/>
          </w:rPr>
          <w:instrText xml:space="preserve"> </w:instrText>
        </w:r>
        <w:r>
          <w:instrText>HYPERLINK \l "_Toc511058599"</w:instrText>
        </w:r>
        <w:r w:rsidRPr="00293046">
          <w:rPr>
            <w:rStyle w:val="Hyperlink"/>
          </w:rPr>
          <w:instrText xml:space="preserve"> </w:instrText>
        </w:r>
        <w:r w:rsidRPr="00293046">
          <w:rPr>
            <w:rStyle w:val="Hyperlink"/>
          </w:rPr>
          <w:fldChar w:fldCharType="separate"/>
        </w:r>
        <w:r w:rsidRPr="00293046">
          <w:rPr>
            <w:rStyle w:val="Hyperlink"/>
            <w:rFonts w:ascii="Calibri" w:hAnsi="Calibri" w:cs="Calibri"/>
          </w:rPr>
          <w:t>7</w:t>
        </w:r>
        <w:r>
          <w:rPr>
            <w:rFonts w:eastAsiaTheme="minorEastAsia"/>
            <w:b w:val="0"/>
            <w:color w:val="auto"/>
            <w:kern w:val="0"/>
            <w:sz w:val="22"/>
            <w:szCs w:val="22"/>
            <w:lang w:val="en-US"/>
          </w:rPr>
          <w:tab/>
        </w:r>
        <w:r w:rsidRPr="00293046">
          <w:rPr>
            <w:rStyle w:val="Hyperlink"/>
            <w:rFonts w:ascii="Calibri" w:hAnsi="Calibri" w:cs="Calibri"/>
          </w:rPr>
          <w:t>UNIT TEST CONSIDERATION</w:t>
        </w:r>
        <w:r>
          <w:rPr>
            <w:webHidden/>
          </w:rPr>
          <w:tab/>
        </w:r>
        <w:r>
          <w:rPr>
            <w:webHidden/>
          </w:rPr>
          <w:fldChar w:fldCharType="begin"/>
        </w:r>
        <w:r>
          <w:rPr>
            <w:webHidden/>
          </w:rPr>
          <w:instrText xml:space="preserve"> PAGEREF _Toc511058599 \h </w:instrText>
        </w:r>
      </w:ins>
      <w:r>
        <w:rPr>
          <w:webHidden/>
        </w:rPr>
      </w:r>
      <w:r>
        <w:rPr>
          <w:webHidden/>
        </w:rPr>
        <w:fldChar w:fldCharType="separate"/>
      </w:r>
      <w:ins w:id="122" w:author="vipin.d" w:date="2018-04-09T17:34:00Z">
        <w:r>
          <w:rPr>
            <w:webHidden/>
          </w:rPr>
          <w:t>11</w:t>
        </w:r>
        <w:r>
          <w:rPr>
            <w:webHidden/>
          </w:rPr>
          <w:fldChar w:fldCharType="end"/>
        </w:r>
        <w:r w:rsidRPr="00293046">
          <w:rPr>
            <w:rStyle w:val="Hyperlink"/>
          </w:rPr>
          <w:fldChar w:fldCharType="end"/>
        </w:r>
      </w:ins>
    </w:p>
    <w:p w14:paraId="70EC132B" w14:textId="77777777" w:rsidR="000D3A99" w:rsidRDefault="000D3A99">
      <w:pPr>
        <w:pStyle w:val="TOC1"/>
        <w:tabs>
          <w:tab w:val="left" w:pos="1400"/>
        </w:tabs>
        <w:rPr>
          <w:ins w:id="123" w:author="vipin.d" w:date="2018-04-09T17:34:00Z"/>
          <w:rFonts w:eastAsiaTheme="minorEastAsia"/>
          <w:b w:val="0"/>
          <w:color w:val="auto"/>
          <w:kern w:val="0"/>
          <w:sz w:val="22"/>
          <w:szCs w:val="22"/>
          <w:lang w:val="en-US"/>
        </w:rPr>
      </w:pPr>
      <w:ins w:id="124" w:author="vipin.d" w:date="2018-04-09T17:34:00Z">
        <w:r w:rsidRPr="00293046">
          <w:rPr>
            <w:rStyle w:val="Hyperlink"/>
          </w:rPr>
          <w:fldChar w:fldCharType="begin"/>
        </w:r>
        <w:r w:rsidRPr="00293046">
          <w:rPr>
            <w:rStyle w:val="Hyperlink"/>
          </w:rPr>
          <w:instrText xml:space="preserve"> </w:instrText>
        </w:r>
        <w:r>
          <w:instrText>HYPERLINK \l "_Toc511058600"</w:instrText>
        </w:r>
        <w:r w:rsidRPr="00293046">
          <w:rPr>
            <w:rStyle w:val="Hyperlink"/>
          </w:rPr>
          <w:instrText xml:space="preserve"> </w:instrText>
        </w:r>
        <w:r w:rsidRPr="00293046">
          <w:rPr>
            <w:rStyle w:val="Hyperlink"/>
          </w:rPr>
          <w:fldChar w:fldCharType="separate"/>
        </w:r>
        <w:r w:rsidRPr="00293046">
          <w:rPr>
            <w:rStyle w:val="Hyperlink"/>
          </w:rPr>
          <w:t>Appendix A</w:t>
        </w:r>
        <w:r>
          <w:rPr>
            <w:rFonts w:eastAsiaTheme="minorEastAsia"/>
            <w:b w:val="0"/>
            <w:color w:val="auto"/>
            <w:kern w:val="0"/>
            <w:sz w:val="22"/>
            <w:szCs w:val="22"/>
            <w:lang w:val="en-US"/>
          </w:rPr>
          <w:tab/>
        </w:r>
        <w:r w:rsidRPr="00293046">
          <w:rPr>
            <w:rStyle w:val="Hyperlink"/>
          </w:rPr>
          <w:t>Abbreviations and Acronyms</w:t>
        </w:r>
        <w:r>
          <w:rPr>
            <w:webHidden/>
          </w:rPr>
          <w:tab/>
        </w:r>
        <w:r>
          <w:rPr>
            <w:webHidden/>
          </w:rPr>
          <w:fldChar w:fldCharType="begin"/>
        </w:r>
        <w:r>
          <w:rPr>
            <w:webHidden/>
          </w:rPr>
          <w:instrText xml:space="preserve"> PAGEREF _Toc511058600 \h </w:instrText>
        </w:r>
      </w:ins>
      <w:r>
        <w:rPr>
          <w:webHidden/>
        </w:rPr>
      </w:r>
      <w:r>
        <w:rPr>
          <w:webHidden/>
        </w:rPr>
        <w:fldChar w:fldCharType="separate"/>
      </w:r>
      <w:ins w:id="125" w:author="vipin.d" w:date="2018-04-09T17:34:00Z">
        <w:r>
          <w:rPr>
            <w:webHidden/>
          </w:rPr>
          <w:t>12</w:t>
        </w:r>
        <w:r>
          <w:rPr>
            <w:webHidden/>
          </w:rPr>
          <w:fldChar w:fldCharType="end"/>
        </w:r>
        <w:r w:rsidRPr="00293046">
          <w:rPr>
            <w:rStyle w:val="Hyperlink"/>
          </w:rPr>
          <w:fldChar w:fldCharType="end"/>
        </w:r>
      </w:ins>
    </w:p>
    <w:p w14:paraId="2BA852D5" w14:textId="77777777" w:rsidR="000D3A99" w:rsidRDefault="000D3A99">
      <w:pPr>
        <w:pStyle w:val="TOC1"/>
        <w:tabs>
          <w:tab w:val="left" w:pos="1400"/>
        </w:tabs>
        <w:rPr>
          <w:ins w:id="126" w:author="vipin.d" w:date="2018-04-09T17:34:00Z"/>
          <w:rFonts w:eastAsiaTheme="minorEastAsia"/>
          <w:b w:val="0"/>
          <w:color w:val="auto"/>
          <w:kern w:val="0"/>
          <w:sz w:val="22"/>
          <w:szCs w:val="22"/>
          <w:lang w:val="en-US"/>
        </w:rPr>
      </w:pPr>
      <w:ins w:id="127" w:author="vipin.d" w:date="2018-04-09T17:34:00Z">
        <w:r w:rsidRPr="00293046">
          <w:rPr>
            <w:rStyle w:val="Hyperlink"/>
          </w:rPr>
          <w:fldChar w:fldCharType="begin"/>
        </w:r>
        <w:r w:rsidRPr="00293046">
          <w:rPr>
            <w:rStyle w:val="Hyperlink"/>
          </w:rPr>
          <w:instrText xml:space="preserve"> </w:instrText>
        </w:r>
        <w:r>
          <w:instrText>HYPERLINK \l "_Toc511058601"</w:instrText>
        </w:r>
        <w:r w:rsidRPr="00293046">
          <w:rPr>
            <w:rStyle w:val="Hyperlink"/>
          </w:rPr>
          <w:instrText xml:space="preserve"> </w:instrText>
        </w:r>
        <w:r w:rsidRPr="00293046">
          <w:rPr>
            <w:rStyle w:val="Hyperlink"/>
          </w:rPr>
          <w:fldChar w:fldCharType="separate"/>
        </w:r>
        <w:r w:rsidRPr="00293046">
          <w:rPr>
            <w:rStyle w:val="Hyperlink"/>
          </w:rPr>
          <w:t>Appendix B</w:t>
        </w:r>
        <w:r>
          <w:rPr>
            <w:rFonts w:eastAsiaTheme="minorEastAsia"/>
            <w:b w:val="0"/>
            <w:color w:val="auto"/>
            <w:kern w:val="0"/>
            <w:sz w:val="22"/>
            <w:szCs w:val="22"/>
            <w:lang w:val="en-US"/>
          </w:rPr>
          <w:tab/>
        </w:r>
        <w:r w:rsidRPr="00293046">
          <w:rPr>
            <w:rStyle w:val="Hyperlink"/>
          </w:rPr>
          <w:t>Glossary</w:t>
        </w:r>
        <w:r>
          <w:rPr>
            <w:webHidden/>
          </w:rPr>
          <w:tab/>
        </w:r>
        <w:r>
          <w:rPr>
            <w:webHidden/>
          </w:rPr>
          <w:fldChar w:fldCharType="begin"/>
        </w:r>
        <w:r>
          <w:rPr>
            <w:webHidden/>
          </w:rPr>
          <w:instrText xml:space="preserve"> PAGEREF _Toc511058601 \h </w:instrText>
        </w:r>
      </w:ins>
      <w:r>
        <w:rPr>
          <w:webHidden/>
        </w:rPr>
      </w:r>
      <w:r>
        <w:rPr>
          <w:webHidden/>
        </w:rPr>
        <w:fldChar w:fldCharType="separate"/>
      </w:r>
      <w:ins w:id="128" w:author="vipin.d" w:date="2018-04-09T17:34:00Z">
        <w:r>
          <w:rPr>
            <w:webHidden/>
          </w:rPr>
          <w:t>13</w:t>
        </w:r>
        <w:r>
          <w:rPr>
            <w:webHidden/>
          </w:rPr>
          <w:fldChar w:fldCharType="end"/>
        </w:r>
        <w:r w:rsidRPr="00293046">
          <w:rPr>
            <w:rStyle w:val="Hyperlink"/>
          </w:rPr>
          <w:fldChar w:fldCharType="end"/>
        </w:r>
      </w:ins>
    </w:p>
    <w:p w14:paraId="737E72BE" w14:textId="77777777" w:rsidR="000D3A99" w:rsidRDefault="000D3A99">
      <w:pPr>
        <w:pStyle w:val="TOC1"/>
        <w:tabs>
          <w:tab w:val="left" w:pos="1400"/>
        </w:tabs>
        <w:rPr>
          <w:ins w:id="129" w:author="vipin.d" w:date="2018-04-09T17:34:00Z"/>
          <w:rFonts w:eastAsiaTheme="minorEastAsia"/>
          <w:b w:val="0"/>
          <w:color w:val="auto"/>
          <w:kern w:val="0"/>
          <w:sz w:val="22"/>
          <w:szCs w:val="22"/>
          <w:lang w:val="en-US"/>
        </w:rPr>
      </w:pPr>
      <w:ins w:id="130" w:author="vipin.d" w:date="2018-04-09T17:34:00Z">
        <w:r w:rsidRPr="00293046">
          <w:rPr>
            <w:rStyle w:val="Hyperlink"/>
          </w:rPr>
          <w:fldChar w:fldCharType="begin"/>
        </w:r>
        <w:r w:rsidRPr="00293046">
          <w:rPr>
            <w:rStyle w:val="Hyperlink"/>
          </w:rPr>
          <w:instrText xml:space="preserve"> </w:instrText>
        </w:r>
        <w:r>
          <w:instrText>HYPERLINK \l "_Toc511058602"</w:instrText>
        </w:r>
        <w:r w:rsidRPr="00293046">
          <w:rPr>
            <w:rStyle w:val="Hyperlink"/>
          </w:rPr>
          <w:instrText xml:space="preserve"> </w:instrText>
        </w:r>
        <w:r w:rsidRPr="00293046">
          <w:rPr>
            <w:rStyle w:val="Hyperlink"/>
          </w:rPr>
          <w:fldChar w:fldCharType="separate"/>
        </w:r>
        <w:r w:rsidRPr="00293046">
          <w:rPr>
            <w:rStyle w:val="Hyperlink"/>
          </w:rPr>
          <w:t>Appendix C</w:t>
        </w:r>
        <w:r>
          <w:rPr>
            <w:rFonts w:eastAsiaTheme="minorEastAsia"/>
            <w:b w:val="0"/>
            <w:color w:val="auto"/>
            <w:kern w:val="0"/>
            <w:sz w:val="22"/>
            <w:szCs w:val="22"/>
            <w:lang w:val="en-US"/>
          </w:rPr>
          <w:tab/>
        </w:r>
        <w:r w:rsidRPr="00293046">
          <w:rPr>
            <w:rStyle w:val="Hyperlink"/>
          </w:rPr>
          <w:t>References</w:t>
        </w:r>
        <w:r>
          <w:rPr>
            <w:webHidden/>
          </w:rPr>
          <w:tab/>
        </w:r>
        <w:r>
          <w:rPr>
            <w:webHidden/>
          </w:rPr>
          <w:fldChar w:fldCharType="begin"/>
        </w:r>
        <w:r>
          <w:rPr>
            <w:webHidden/>
          </w:rPr>
          <w:instrText xml:space="preserve"> PAGEREF _Toc511058602 \h </w:instrText>
        </w:r>
      </w:ins>
      <w:r>
        <w:rPr>
          <w:webHidden/>
        </w:rPr>
      </w:r>
      <w:r>
        <w:rPr>
          <w:webHidden/>
        </w:rPr>
        <w:fldChar w:fldCharType="separate"/>
      </w:r>
      <w:ins w:id="131" w:author="vipin.d" w:date="2018-04-09T17:34:00Z">
        <w:r>
          <w:rPr>
            <w:webHidden/>
          </w:rPr>
          <w:t>14</w:t>
        </w:r>
        <w:r>
          <w:rPr>
            <w:webHidden/>
          </w:rPr>
          <w:fldChar w:fldCharType="end"/>
        </w:r>
        <w:r w:rsidRPr="00293046">
          <w:rPr>
            <w:rStyle w:val="Hyperlink"/>
          </w:rPr>
          <w:fldChar w:fldCharType="end"/>
        </w:r>
      </w:ins>
    </w:p>
    <w:p w14:paraId="5504DA29" w14:textId="77777777" w:rsidR="000D3A99" w:rsidDel="000D3A99" w:rsidRDefault="000D3A99" w:rsidP="00E16D14">
      <w:pPr>
        <w:jc w:val="center"/>
        <w:rPr>
          <w:del w:id="132" w:author="vipin.d" w:date="2018-04-09T17:34:00Z"/>
          <w:noProof/>
        </w:rPr>
      </w:pPr>
    </w:p>
    <w:p w14:paraId="3632298B" w14:textId="77777777" w:rsidR="00916581" w:rsidDel="000D3A99" w:rsidRDefault="00916581" w:rsidP="00E16D14">
      <w:pPr>
        <w:jc w:val="center"/>
        <w:rPr>
          <w:del w:id="133" w:author="vipin.d" w:date="2018-04-09T17:34:00Z"/>
          <w:noProof/>
        </w:rPr>
      </w:pPr>
    </w:p>
    <w:p w14:paraId="3D707A62" w14:textId="77777777" w:rsidR="00916581" w:rsidDel="000D3A99" w:rsidRDefault="00916581">
      <w:pPr>
        <w:pStyle w:val="TOC1"/>
        <w:rPr>
          <w:del w:id="134" w:author="vipin.d" w:date="2018-04-09T17:34:00Z"/>
          <w:rFonts w:eastAsiaTheme="minorEastAsia"/>
          <w:b w:val="0"/>
          <w:color w:val="auto"/>
          <w:kern w:val="0"/>
          <w:sz w:val="22"/>
          <w:szCs w:val="22"/>
          <w:lang w:val="en-US"/>
        </w:rPr>
      </w:pPr>
      <w:del w:id="135" w:author="vipin.d" w:date="2018-04-09T17:34:00Z">
        <w:r w:rsidRPr="000D3A99" w:rsidDel="000D3A99">
          <w:rPr>
            <w:rPrChange w:id="136" w:author="vipin.d" w:date="2018-04-09T17:34:00Z">
              <w:rPr>
                <w:rStyle w:val="Hyperlink"/>
                <w:b w:val="0"/>
              </w:rPr>
            </w:rPrChange>
          </w:rPr>
          <w:delText>1</w:delText>
        </w:r>
        <w:r w:rsidDel="000D3A99">
          <w:rPr>
            <w:rFonts w:eastAsiaTheme="minorEastAsia"/>
            <w:b w:val="0"/>
            <w:color w:val="auto"/>
            <w:kern w:val="0"/>
            <w:sz w:val="22"/>
            <w:szCs w:val="22"/>
            <w:lang w:val="en-US"/>
          </w:rPr>
          <w:tab/>
        </w:r>
        <w:r w:rsidRPr="000D3A99" w:rsidDel="000D3A99">
          <w:rPr>
            <w:rPrChange w:id="137" w:author="vipin.d" w:date="2018-04-09T17:34:00Z">
              <w:rPr>
                <w:rStyle w:val="Hyperlink"/>
                <w:b w:val="0"/>
              </w:rPr>
            </w:rPrChange>
          </w:rPr>
          <w:delText>Introduction</w:delText>
        </w:r>
        <w:r w:rsidDel="000D3A99">
          <w:rPr>
            <w:webHidden/>
          </w:rPr>
          <w:tab/>
          <w:delText>4</w:delText>
        </w:r>
      </w:del>
    </w:p>
    <w:p w14:paraId="1F13E6FB" w14:textId="77777777" w:rsidR="00916581" w:rsidDel="000D3A99" w:rsidRDefault="00916581">
      <w:pPr>
        <w:pStyle w:val="TOC2"/>
        <w:rPr>
          <w:del w:id="138" w:author="vipin.d" w:date="2018-04-09T17:34:00Z"/>
          <w:rFonts w:asciiTheme="minorHAnsi" w:eastAsiaTheme="minorEastAsia" w:hAnsiTheme="minorHAnsi"/>
          <w:color w:val="auto"/>
          <w:kern w:val="0"/>
          <w:szCs w:val="22"/>
        </w:rPr>
      </w:pPr>
      <w:del w:id="139" w:author="vipin.d" w:date="2018-04-09T17:34:00Z">
        <w:r w:rsidRPr="000D3A99" w:rsidDel="000D3A99">
          <w:rPr>
            <w:rPrChange w:id="140" w:author="vipin.d" w:date="2018-04-09T17:34:00Z">
              <w:rPr>
                <w:rStyle w:val="Hyperlink"/>
              </w:rPr>
            </w:rPrChange>
          </w:rPr>
          <w:delText>1.1</w:delText>
        </w:r>
        <w:r w:rsidDel="000D3A99">
          <w:rPr>
            <w:rFonts w:asciiTheme="minorHAnsi" w:eastAsiaTheme="minorEastAsia" w:hAnsiTheme="minorHAnsi"/>
            <w:color w:val="auto"/>
            <w:kern w:val="0"/>
            <w:szCs w:val="22"/>
          </w:rPr>
          <w:tab/>
        </w:r>
        <w:r w:rsidRPr="000D3A99" w:rsidDel="000D3A99">
          <w:rPr>
            <w:rPrChange w:id="141" w:author="vipin.d" w:date="2018-04-09T17:34:00Z">
              <w:rPr>
                <w:rStyle w:val="Hyperlink"/>
              </w:rPr>
            </w:rPrChange>
          </w:rPr>
          <w:delText>Purpose</w:delText>
        </w:r>
        <w:r w:rsidDel="000D3A99">
          <w:rPr>
            <w:webHidden/>
          </w:rPr>
          <w:tab/>
          <w:delText>4</w:delText>
        </w:r>
      </w:del>
    </w:p>
    <w:p w14:paraId="5990FBCE" w14:textId="77777777" w:rsidR="00916581" w:rsidDel="000D3A99" w:rsidRDefault="00916581">
      <w:pPr>
        <w:pStyle w:val="TOC2"/>
        <w:rPr>
          <w:del w:id="142" w:author="vipin.d" w:date="2018-04-09T17:34:00Z"/>
          <w:rFonts w:asciiTheme="minorHAnsi" w:eastAsiaTheme="minorEastAsia" w:hAnsiTheme="minorHAnsi"/>
          <w:color w:val="auto"/>
          <w:kern w:val="0"/>
          <w:szCs w:val="22"/>
        </w:rPr>
      </w:pPr>
      <w:del w:id="143" w:author="vipin.d" w:date="2018-04-09T17:34:00Z">
        <w:r w:rsidRPr="000D3A99" w:rsidDel="000D3A99">
          <w:rPr>
            <w:rPrChange w:id="144" w:author="vipin.d" w:date="2018-04-09T17:34:00Z">
              <w:rPr>
                <w:rStyle w:val="Hyperlink"/>
              </w:rPr>
            </w:rPrChange>
          </w:rPr>
          <w:delText>1.2</w:delText>
        </w:r>
        <w:r w:rsidDel="000D3A99">
          <w:rPr>
            <w:rFonts w:asciiTheme="minorHAnsi" w:eastAsiaTheme="minorEastAsia" w:hAnsiTheme="minorHAnsi"/>
            <w:color w:val="auto"/>
            <w:kern w:val="0"/>
            <w:szCs w:val="22"/>
          </w:rPr>
          <w:tab/>
        </w:r>
        <w:r w:rsidRPr="000D3A99" w:rsidDel="000D3A99">
          <w:rPr>
            <w:rPrChange w:id="145" w:author="vipin.d" w:date="2018-04-09T17:34:00Z">
              <w:rPr>
                <w:rStyle w:val="Hyperlink"/>
              </w:rPr>
            </w:rPrChange>
          </w:rPr>
          <w:delText>Scope</w:delText>
        </w:r>
        <w:r w:rsidDel="000D3A99">
          <w:rPr>
            <w:webHidden/>
          </w:rPr>
          <w:tab/>
          <w:delText>4</w:delText>
        </w:r>
      </w:del>
    </w:p>
    <w:p w14:paraId="2A18F8C3" w14:textId="77777777" w:rsidR="00916581" w:rsidDel="000D3A99" w:rsidRDefault="00916581">
      <w:pPr>
        <w:pStyle w:val="TOC1"/>
        <w:rPr>
          <w:del w:id="146" w:author="vipin.d" w:date="2018-04-09T17:34:00Z"/>
          <w:rFonts w:eastAsiaTheme="minorEastAsia"/>
          <w:b w:val="0"/>
          <w:color w:val="auto"/>
          <w:kern w:val="0"/>
          <w:sz w:val="22"/>
          <w:szCs w:val="22"/>
          <w:lang w:val="en-US"/>
        </w:rPr>
      </w:pPr>
      <w:del w:id="147" w:author="vipin.d" w:date="2018-04-09T17:34:00Z">
        <w:r w:rsidRPr="000D3A99" w:rsidDel="000D3A99">
          <w:rPr>
            <w:rPrChange w:id="148" w:author="vipin.d" w:date="2018-04-09T17:34:00Z">
              <w:rPr>
                <w:rStyle w:val="Hyperlink"/>
                <w:rFonts w:cs="Calibri"/>
                <w:b w:val="0"/>
              </w:rPr>
            </w:rPrChange>
          </w:rPr>
          <w:delText>2</w:delText>
        </w:r>
        <w:r w:rsidDel="000D3A99">
          <w:rPr>
            <w:rFonts w:eastAsiaTheme="minorEastAsia"/>
            <w:b w:val="0"/>
            <w:color w:val="auto"/>
            <w:kern w:val="0"/>
            <w:sz w:val="22"/>
            <w:szCs w:val="22"/>
            <w:lang w:val="en-US"/>
          </w:rPr>
          <w:tab/>
        </w:r>
        <w:r w:rsidRPr="000D3A99" w:rsidDel="000D3A99">
          <w:rPr>
            <w:rPrChange w:id="149" w:author="vipin.d" w:date="2018-04-09T17:34:00Z">
              <w:rPr>
                <w:rStyle w:val="Hyperlink"/>
                <w:rFonts w:cs="Calibri"/>
                <w:b w:val="0"/>
              </w:rPr>
            </w:rPrChange>
          </w:rPr>
          <w:delText>ClsdLoopDampg &amp; High-Level Description</w:delText>
        </w:r>
        <w:r w:rsidDel="000D3A99">
          <w:rPr>
            <w:webHidden/>
          </w:rPr>
          <w:tab/>
          <w:delText>5</w:delText>
        </w:r>
      </w:del>
    </w:p>
    <w:p w14:paraId="1B0C0C09" w14:textId="77777777" w:rsidR="00916581" w:rsidDel="000D3A99" w:rsidRDefault="00916581">
      <w:pPr>
        <w:pStyle w:val="TOC1"/>
        <w:rPr>
          <w:del w:id="150" w:author="vipin.d" w:date="2018-04-09T17:34:00Z"/>
          <w:rFonts w:eastAsiaTheme="minorEastAsia"/>
          <w:b w:val="0"/>
          <w:color w:val="auto"/>
          <w:kern w:val="0"/>
          <w:sz w:val="22"/>
          <w:szCs w:val="22"/>
          <w:lang w:val="en-US"/>
        </w:rPr>
      </w:pPr>
      <w:del w:id="151" w:author="vipin.d" w:date="2018-04-09T17:34:00Z">
        <w:r w:rsidRPr="000D3A99" w:rsidDel="000D3A99">
          <w:rPr>
            <w:rPrChange w:id="152" w:author="vipin.d" w:date="2018-04-09T17:34:00Z">
              <w:rPr>
                <w:rStyle w:val="Hyperlink"/>
                <w:rFonts w:cs="Calibri"/>
                <w:b w:val="0"/>
              </w:rPr>
            </w:rPrChange>
          </w:rPr>
          <w:delText>3</w:delText>
        </w:r>
        <w:r w:rsidDel="000D3A99">
          <w:rPr>
            <w:rFonts w:eastAsiaTheme="minorEastAsia"/>
            <w:b w:val="0"/>
            <w:color w:val="auto"/>
            <w:kern w:val="0"/>
            <w:sz w:val="22"/>
            <w:szCs w:val="22"/>
            <w:lang w:val="en-US"/>
          </w:rPr>
          <w:tab/>
        </w:r>
        <w:r w:rsidRPr="000D3A99" w:rsidDel="000D3A99">
          <w:rPr>
            <w:rPrChange w:id="153" w:author="vipin.d" w:date="2018-04-09T17:34:00Z">
              <w:rPr>
                <w:rStyle w:val="Hyperlink"/>
                <w:rFonts w:cs="Calibri"/>
                <w:b w:val="0"/>
              </w:rPr>
            </w:rPrChange>
          </w:rPr>
          <w:delText>Design details of software module</w:delText>
        </w:r>
        <w:r w:rsidDel="000D3A99">
          <w:rPr>
            <w:webHidden/>
          </w:rPr>
          <w:tab/>
          <w:delText>6</w:delText>
        </w:r>
      </w:del>
    </w:p>
    <w:p w14:paraId="38367BC7" w14:textId="77777777" w:rsidR="00916581" w:rsidDel="000D3A99" w:rsidRDefault="00916581">
      <w:pPr>
        <w:pStyle w:val="TOC2"/>
        <w:rPr>
          <w:del w:id="154" w:author="vipin.d" w:date="2018-04-09T17:34:00Z"/>
          <w:rFonts w:asciiTheme="minorHAnsi" w:eastAsiaTheme="minorEastAsia" w:hAnsiTheme="minorHAnsi"/>
          <w:color w:val="auto"/>
          <w:kern w:val="0"/>
          <w:szCs w:val="22"/>
        </w:rPr>
      </w:pPr>
      <w:del w:id="155" w:author="vipin.d" w:date="2018-04-09T17:34:00Z">
        <w:r w:rsidRPr="000D3A99" w:rsidDel="000D3A99">
          <w:rPr>
            <w:rPrChange w:id="156" w:author="vipin.d" w:date="2018-04-09T17:34:00Z">
              <w:rPr>
                <w:rStyle w:val="Hyperlink"/>
                <w:rFonts w:cs="Calibri"/>
              </w:rPr>
            </w:rPrChange>
          </w:rPr>
          <w:lastRenderedPageBreak/>
          <w:delText>3.1</w:delText>
        </w:r>
        <w:r w:rsidDel="000D3A99">
          <w:rPr>
            <w:rFonts w:asciiTheme="minorHAnsi" w:eastAsiaTheme="minorEastAsia" w:hAnsiTheme="minorHAnsi"/>
            <w:color w:val="auto"/>
            <w:kern w:val="0"/>
            <w:szCs w:val="22"/>
          </w:rPr>
          <w:tab/>
        </w:r>
        <w:r w:rsidRPr="000D3A99" w:rsidDel="000D3A99">
          <w:rPr>
            <w:rPrChange w:id="157" w:author="vipin.d" w:date="2018-04-09T17:34:00Z">
              <w:rPr>
                <w:rStyle w:val="Hyperlink"/>
                <w:rFonts w:cs="Calibri"/>
              </w:rPr>
            </w:rPrChange>
          </w:rPr>
          <w:delText>Graphical representation of ClsdLoopDampg</w:delText>
        </w:r>
        <w:r w:rsidDel="000D3A99">
          <w:rPr>
            <w:webHidden/>
          </w:rPr>
          <w:tab/>
          <w:delText>6</w:delText>
        </w:r>
      </w:del>
    </w:p>
    <w:p w14:paraId="1D375836" w14:textId="77777777" w:rsidR="00916581" w:rsidDel="000D3A99" w:rsidRDefault="00916581">
      <w:pPr>
        <w:pStyle w:val="TOC2"/>
        <w:rPr>
          <w:del w:id="158" w:author="vipin.d" w:date="2018-04-09T17:34:00Z"/>
          <w:rFonts w:asciiTheme="minorHAnsi" w:eastAsiaTheme="minorEastAsia" w:hAnsiTheme="minorHAnsi"/>
          <w:color w:val="auto"/>
          <w:kern w:val="0"/>
          <w:szCs w:val="22"/>
        </w:rPr>
      </w:pPr>
      <w:del w:id="159" w:author="vipin.d" w:date="2018-04-09T17:34:00Z">
        <w:r w:rsidRPr="000D3A99" w:rsidDel="000D3A99">
          <w:rPr>
            <w:rPrChange w:id="160" w:author="vipin.d" w:date="2018-04-09T17:34:00Z">
              <w:rPr>
                <w:rStyle w:val="Hyperlink"/>
                <w:rFonts w:cs="Calibri"/>
              </w:rPr>
            </w:rPrChange>
          </w:rPr>
          <w:delText>3.2</w:delText>
        </w:r>
        <w:r w:rsidDel="000D3A99">
          <w:rPr>
            <w:rFonts w:asciiTheme="minorHAnsi" w:eastAsiaTheme="minorEastAsia" w:hAnsiTheme="minorHAnsi"/>
            <w:color w:val="auto"/>
            <w:kern w:val="0"/>
            <w:szCs w:val="22"/>
          </w:rPr>
          <w:tab/>
        </w:r>
        <w:r w:rsidRPr="000D3A99" w:rsidDel="000D3A99">
          <w:rPr>
            <w:rPrChange w:id="161" w:author="vipin.d" w:date="2018-04-09T17:34:00Z">
              <w:rPr>
                <w:rStyle w:val="Hyperlink"/>
                <w:rFonts w:cs="Calibri"/>
              </w:rPr>
            </w:rPrChange>
          </w:rPr>
          <w:delText>Data Flow Diagram</w:delText>
        </w:r>
        <w:r w:rsidDel="000D3A99">
          <w:rPr>
            <w:webHidden/>
          </w:rPr>
          <w:tab/>
          <w:delText>6</w:delText>
        </w:r>
      </w:del>
    </w:p>
    <w:p w14:paraId="6F3FDE11" w14:textId="77777777" w:rsidR="00916581" w:rsidDel="000D3A99" w:rsidRDefault="00916581">
      <w:pPr>
        <w:pStyle w:val="TOC3"/>
        <w:tabs>
          <w:tab w:val="left" w:pos="1200"/>
        </w:tabs>
        <w:rPr>
          <w:del w:id="162" w:author="vipin.d" w:date="2018-04-09T17:34:00Z"/>
          <w:rFonts w:asciiTheme="minorHAnsi" w:eastAsiaTheme="minorEastAsia" w:hAnsiTheme="minorHAnsi"/>
          <w:color w:val="auto"/>
          <w:kern w:val="0"/>
          <w:sz w:val="22"/>
          <w:szCs w:val="22"/>
        </w:rPr>
      </w:pPr>
      <w:del w:id="163" w:author="vipin.d" w:date="2018-04-09T17:34:00Z">
        <w:r w:rsidRPr="000D3A99" w:rsidDel="000D3A99">
          <w:rPr>
            <w:rPrChange w:id="164" w:author="vipin.d" w:date="2018-04-09T17:34:00Z">
              <w:rPr>
                <w:rStyle w:val="Hyperlink"/>
                <w:rFonts w:cs="Calibri"/>
              </w:rPr>
            </w:rPrChange>
          </w:rPr>
          <w:delText>3.2.1</w:delText>
        </w:r>
        <w:r w:rsidDel="000D3A99">
          <w:rPr>
            <w:rFonts w:asciiTheme="minorHAnsi" w:eastAsiaTheme="minorEastAsia" w:hAnsiTheme="minorHAnsi"/>
            <w:color w:val="auto"/>
            <w:kern w:val="0"/>
            <w:sz w:val="22"/>
            <w:szCs w:val="22"/>
          </w:rPr>
          <w:tab/>
        </w:r>
        <w:r w:rsidRPr="000D3A99" w:rsidDel="000D3A99">
          <w:rPr>
            <w:rPrChange w:id="165" w:author="vipin.d" w:date="2018-04-09T17:34:00Z">
              <w:rPr>
                <w:rStyle w:val="Hyperlink"/>
              </w:rPr>
            </w:rPrChange>
          </w:rPr>
          <w:delText xml:space="preserve">Component </w:delText>
        </w:r>
        <w:r w:rsidRPr="000D3A99" w:rsidDel="000D3A99">
          <w:rPr>
            <w:rPrChange w:id="166" w:author="vipin.d" w:date="2018-04-09T17:34:00Z">
              <w:rPr>
                <w:rStyle w:val="Hyperlink"/>
                <w:rFonts w:cs="Calibri"/>
              </w:rPr>
            </w:rPrChange>
          </w:rPr>
          <w:delText>level DFD</w:delText>
        </w:r>
        <w:r w:rsidDel="000D3A99">
          <w:rPr>
            <w:webHidden/>
          </w:rPr>
          <w:tab/>
          <w:delText>6</w:delText>
        </w:r>
      </w:del>
    </w:p>
    <w:p w14:paraId="003712D6" w14:textId="77777777" w:rsidR="00916581" w:rsidDel="000D3A99" w:rsidRDefault="00916581">
      <w:pPr>
        <w:pStyle w:val="TOC3"/>
        <w:tabs>
          <w:tab w:val="left" w:pos="1200"/>
        </w:tabs>
        <w:rPr>
          <w:del w:id="167" w:author="vipin.d" w:date="2018-04-09T17:34:00Z"/>
          <w:rFonts w:asciiTheme="minorHAnsi" w:eastAsiaTheme="minorEastAsia" w:hAnsiTheme="minorHAnsi"/>
          <w:color w:val="auto"/>
          <w:kern w:val="0"/>
          <w:sz w:val="22"/>
          <w:szCs w:val="22"/>
        </w:rPr>
      </w:pPr>
      <w:del w:id="168" w:author="vipin.d" w:date="2018-04-09T17:34:00Z">
        <w:r w:rsidRPr="000D3A99" w:rsidDel="000D3A99">
          <w:rPr>
            <w:rPrChange w:id="169" w:author="vipin.d" w:date="2018-04-09T17:34:00Z">
              <w:rPr>
                <w:rStyle w:val="Hyperlink"/>
              </w:rPr>
            </w:rPrChange>
          </w:rPr>
          <w:delText>3.2.2</w:delText>
        </w:r>
        <w:r w:rsidDel="000D3A99">
          <w:rPr>
            <w:rFonts w:asciiTheme="minorHAnsi" w:eastAsiaTheme="minorEastAsia" w:hAnsiTheme="minorHAnsi"/>
            <w:color w:val="auto"/>
            <w:kern w:val="0"/>
            <w:sz w:val="22"/>
            <w:szCs w:val="22"/>
          </w:rPr>
          <w:tab/>
        </w:r>
        <w:r w:rsidRPr="000D3A99" w:rsidDel="000D3A99">
          <w:rPr>
            <w:rPrChange w:id="170" w:author="vipin.d" w:date="2018-04-09T17:34:00Z">
              <w:rPr>
                <w:rStyle w:val="Hyperlink"/>
              </w:rPr>
            </w:rPrChange>
          </w:rPr>
          <w:delText>Function level DFD</w:delText>
        </w:r>
        <w:r w:rsidDel="000D3A99">
          <w:rPr>
            <w:webHidden/>
          </w:rPr>
          <w:tab/>
          <w:delText>6</w:delText>
        </w:r>
      </w:del>
    </w:p>
    <w:p w14:paraId="5BDA5B81" w14:textId="77777777" w:rsidR="00916581" w:rsidDel="000D3A99" w:rsidRDefault="00916581">
      <w:pPr>
        <w:pStyle w:val="TOC1"/>
        <w:rPr>
          <w:del w:id="171" w:author="vipin.d" w:date="2018-04-09T17:34:00Z"/>
          <w:rFonts w:eastAsiaTheme="minorEastAsia"/>
          <w:b w:val="0"/>
          <w:color w:val="auto"/>
          <w:kern w:val="0"/>
          <w:sz w:val="22"/>
          <w:szCs w:val="22"/>
          <w:lang w:val="en-US"/>
        </w:rPr>
      </w:pPr>
      <w:del w:id="172" w:author="vipin.d" w:date="2018-04-09T17:34:00Z">
        <w:r w:rsidRPr="000D3A99" w:rsidDel="000D3A99">
          <w:rPr>
            <w:rPrChange w:id="173" w:author="vipin.d" w:date="2018-04-09T17:34:00Z">
              <w:rPr>
                <w:rStyle w:val="Hyperlink"/>
                <w:rFonts w:cs="Calibri"/>
                <w:b w:val="0"/>
              </w:rPr>
            </w:rPrChange>
          </w:rPr>
          <w:delText>4</w:delText>
        </w:r>
        <w:r w:rsidDel="000D3A99">
          <w:rPr>
            <w:rFonts w:eastAsiaTheme="minorEastAsia"/>
            <w:b w:val="0"/>
            <w:color w:val="auto"/>
            <w:kern w:val="0"/>
            <w:sz w:val="22"/>
            <w:szCs w:val="22"/>
            <w:lang w:val="en-US"/>
          </w:rPr>
          <w:tab/>
        </w:r>
        <w:r w:rsidRPr="000D3A99" w:rsidDel="000D3A99">
          <w:rPr>
            <w:rPrChange w:id="174" w:author="vipin.d" w:date="2018-04-09T17:34:00Z">
              <w:rPr>
                <w:rStyle w:val="Hyperlink"/>
                <w:rFonts w:cs="Calibri"/>
                <w:b w:val="0"/>
              </w:rPr>
            </w:rPrChange>
          </w:rPr>
          <w:delText>Constant Data Dictionary</w:delText>
        </w:r>
        <w:r w:rsidDel="000D3A99">
          <w:rPr>
            <w:webHidden/>
          </w:rPr>
          <w:tab/>
          <w:delText>7</w:delText>
        </w:r>
      </w:del>
    </w:p>
    <w:p w14:paraId="62F553CE" w14:textId="77777777" w:rsidR="00916581" w:rsidDel="000D3A99" w:rsidRDefault="00916581">
      <w:pPr>
        <w:pStyle w:val="TOC2"/>
        <w:rPr>
          <w:del w:id="175" w:author="vipin.d" w:date="2018-04-09T17:34:00Z"/>
          <w:rFonts w:asciiTheme="minorHAnsi" w:eastAsiaTheme="minorEastAsia" w:hAnsiTheme="minorHAnsi"/>
          <w:color w:val="auto"/>
          <w:kern w:val="0"/>
          <w:szCs w:val="22"/>
        </w:rPr>
      </w:pPr>
      <w:del w:id="176" w:author="vipin.d" w:date="2018-04-09T17:34:00Z">
        <w:r w:rsidRPr="000D3A99" w:rsidDel="000D3A99">
          <w:rPr>
            <w:rPrChange w:id="177" w:author="vipin.d" w:date="2018-04-09T17:34:00Z">
              <w:rPr>
                <w:rStyle w:val="Hyperlink"/>
              </w:rPr>
            </w:rPrChange>
          </w:rPr>
          <w:delText>4.1</w:delText>
        </w:r>
        <w:r w:rsidDel="000D3A99">
          <w:rPr>
            <w:rFonts w:asciiTheme="minorHAnsi" w:eastAsiaTheme="minorEastAsia" w:hAnsiTheme="minorHAnsi"/>
            <w:color w:val="auto"/>
            <w:kern w:val="0"/>
            <w:szCs w:val="22"/>
          </w:rPr>
          <w:tab/>
        </w:r>
        <w:r w:rsidRPr="000D3A99" w:rsidDel="000D3A99">
          <w:rPr>
            <w:rPrChange w:id="178" w:author="vipin.d" w:date="2018-04-09T17:34:00Z">
              <w:rPr>
                <w:rStyle w:val="Hyperlink"/>
              </w:rPr>
            </w:rPrChange>
          </w:rPr>
          <w:delText>Program (fixed) Constants</w:delText>
        </w:r>
        <w:r w:rsidDel="000D3A99">
          <w:rPr>
            <w:webHidden/>
          </w:rPr>
          <w:tab/>
          <w:delText>7</w:delText>
        </w:r>
      </w:del>
    </w:p>
    <w:p w14:paraId="789CFC4B" w14:textId="77777777" w:rsidR="00916581" w:rsidDel="000D3A99" w:rsidRDefault="00916581">
      <w:pPr>
        <w:pStyle w:val="TOC3"/>
        <w:tabs>
          <w:tab w:val="left" w:pos="1200"/>
        </w:tabs>
        <w:rPr>
          <w:del w:id="179" w:author="vipin.d" w:date="2018-04-09T17:34:00Z"/>
          <w:rFonts w:asciiTheme="minorHAnsi" w:eastAsiaTheme="minorEastAsia" w:hAnsiTheme="minorHAnsi"/>
          <w:color w:val="auto"/>
          <w:kern w:val="0"/>
          <w:sz w:val="22"/>
          <w:szCs w:val="22"/>
        </w:rPr>
      </w:pPr>
      <w:del w:id="180" w:author="vipin.d" w:date="2018-04-09T17:34:00Z">
        <w:r w:rsidRPr="000D3A99" w:rsidDel="000D3A99">
          <w:rPr>
            <w:rPrChange w:id="181" w:author="vipin.d" w:date="2018-04-09T17:34:00Z">
              <w:rPr>
                <w:rStyle w:val="Hyperlink"/>
              </w:rPr>
            </w:rPrChange>
          </w:rPr>
          <w:delText>4.1.1</w:delText>
        </w:r>
        <w:r w:rsidDel="000D3A99">
          <w:rPr>
            <w:rFonts w:asciiTheme="minorHAnsi" w:eastAsiaTheme="minorEastAsia" w:hAnsiTheme="minorHAnsi"/>
            <w:color w:val="auto"/>
            <w:kern w:val="0"/>
            <w:sz w:val="22"/>
            <w:szCs w:val="22"/>
          </w:rPr>
          <w:tab/>
        </w:r>
        <w:r w:rsidRPr="000D3A99" w:rsidDel="000D3A99">
          <w:rPr>
            <w:rPrChange w:id="182" w:author="vipin.d" w:date="2018-04-09T17:34:00Z">
              <w:rPr>
                <w:rStyle w:val="Hyperlink"/>
              </w:rPr>
            </w:rPrChange>
          </w:rPr>
          <w:delText>Embedded Constants</w:delText>
        </w:r>
        <w:r w:rsidDel="000D3A99">
          <w:rPr>
            <w:webHidden/>
          </w:rPr>
          <w:tab/>
          <w:delText>7</w:delText>
        </w:r>
      </w:del>
    </w:p>
    <w:p w14:paraId="3987D01E" w14:textId="77777777" w:rsidR="00916581" w:rsidDel="000D3A99" w:rsidRDefault="00916581">
      <w:pPr>
        <w:pStyle w:val="TOC1"/>
        <w:rPr>
          <w:del w:id="183" w:author="vipin.d" w:date="2018-04-09T17:34:00Z"/>
          <w:rFonts w:eastAsiaTheme="minorEastAsia"/>
          <w:b w:val="0"/>
          <w:color w:val="auto"/>
          <w:kern w:val="0"/>
          <w:sz w:val="22"/>
          <w:szCs w:val="22"/>
          <w:lang w:val="en-US"/>
        </w:rPr>
      </w:pPr>
      <w:del w:id="184" w:author="vipin.d" w:date="2018-04-09T17:34:00Z">
        <w:r w:rsidRPr="000D3A99" w:rsidDel="000D3A99">
          <w:rPr>
            <w:rPrChange w:id="185" w:author="vipin.d" w:date="2018-04-09T17:34:00Z">
              <w:rPr>
                <w:rStyle w:val="Hyperlink"/>
                <w:rFonts w:cs="Calibri"/>
                <w:b w:val="0"/>
              </w:rPr>
            </w:rPrChange>
          </w:rPr>
          <w:delText>5</w:delText>
        </w:r>
        <w:r w:rsidDel="000D3A99">
          <w:rPr>
            <w:rFonts w:eastAsiaTheme="minorEastAsia"/>
            <w:b w:val="0"/>
            <w:color w:val="auto"/>
            <w:kern w:val="0"/>
            <w:sz w:val="22"/>
            <w:szCs w:val="22"/>
            <w:lang w:val="en-US"/>
          </w:rPr>
          <w:tab/>
        </w:r>
        <w:r w:rsidRPr="000D3A99" w:rsidDel="000D3A99">
          <w:rPr>
            <w:rPrChange w:id="186" w:author="vipin.d" w:date="2018-04-09T17:34:00Z">
              <w:rPr>
                <w:rStyle w:val="Hyperlink"/>
                <w:rFonts w:cs="Calibri"/>
                <w:b w:val="0"/>
              </w:rPr>
            </w:rPrChange>
          </w:rPr>
          <w:delText>Software Component Implementation</w:delText>
        </w:r>
        <w:r w:rsidDel="000D3A99">
          <w:rPr>
            <w:webHidden/>
          </w:rPr>
          <w:tab/>
          <w:delText>8</w:delText>
        </w:r>
      </w:del>
    </w:p>
    <w:p w14:paraId="2A47E6F1" w14:textId="77777777" w:rsidR="00916581" w:rsidDel="000D3A99" w:rsidRDefault="00916581">
      <w:pPr>
        <w:pStyle w:val="TOC2"/>
        <w:rPr>
          <w:del w:id="187" w:author="vipin.d" w:date="2018-04-09T17:34:00Z"/>
          <w:rFonts w:asciiTheme="minorHAnsi" w:eastAsiaTheme="minorEastAsia" w:hAnsiTheme="minorHAnsi"/>
          <w:color w:val="auto"/>
          <w:kern w:val="0"/>
          <w:szCs w:val="22"/>
        </w:rPr>
      </w:pPr>
      <w:del w:id="188" w:author="vipin.d" w:date="2018-04-09T17:34:00Z">
        <w:r w:rsidRPr="000D3A99" w:rsidDel="000D3A99">
          <w:rPr>
            <w:rPrChange w:id="189" w:author="vipin.d" w:date="2018-04-09T17:34:00Z">
              <w:rPr>
                <w:rStyle w:val="Hyperlink"/>
              </w:rPr>
            </w:rPrChange>
          </w:rPr>
          <w:delText>5.1</w:delText>
        </w:r>
        <w:r w:rsidDel="000D3A99">
          <w:rPr>
            <w:rFonts w:asciiTheme="minorHAnsi" w:eastAsiaTheme="minorEastAsia" w:hAnsiTheme="minorHAnsi"/>
            <w:color w:val="auto"/>
            <w:kern w:val="0"/>
            <w:szCs w:val="22"/>
          </w:rPr>
          <w:tab/>
        </w:r>
        <w:r w:rsidRPr="000D3A99" w:rsidDel="000D3A99">
          <w:rPr>
            <w:rPrChange w:id="190" w:author="vipin.d" w:date="2018-04-09T17:34:00Z">
              <w:rPr>
                <w:rStyle w:val="Hyperlink"/>
              </w:rPr>
            </w:rPrChange>
          </w:rPr>
          <w:delText>Sub-Module Functions</w:delText>
        </w:r>
        <w:r w:rsidDel="000D3A99">
          <w:rPr>
            <w:webHidden/>
          </w:rPr>
          <w:tab/>
          <w:delText>8</w:delText>
        </w:r>
      </w:del>
    </w:p>
    <w:p w14:paraId="23736F70" w14:textId="77777777" w:rsidR="00916581" w:rsidDel="000D3A99" w:rsidRDefault="00916581">
      <w:pPr>
        <w:pStyle w:val="TOC3"/>
        <w:tabs>
          <w:tab w:val="left" w:pos="1200"/>
        </w:tabs>
        <w:rPr>
          <w:del w:id="191" w:author="vipin.d" w:date="2018-04-09T17:34:00Z"/>
          <w:rFonts w:asciiTheme="minorHAnsi" w:eastAsiaTheme="minorEastAsia" w:hAnsiTheme="minorHAnsi"/>
          <w:color w:val="auto"/>
          <w:kern w:val="0"/>
          <w:sz w:val="22"/>
          <w:szCs w:val="22"/>
        </w:rPr>
      </w:pPr>
      <w:del w:id="192" w:author="vipin.d" w:date="2018-04-09T17:34:00Z">
        <w:r w:rsidRPr="000D3A99" w:rsidDel="000D3A99">
          <w:rPr>
            <w:rPrChange w:id="193" w:author="vipin.d" w:date="2018-04-09T17:34:00Z">
              <w:rPr>
                <w:rStyle w:val="Hyperlink"/>
              </w:rPr>
            </w:rPrChange>
          </w:rPr>
          <w:delText>5.1.1</w:delText>
        </w:r>
        <w:r w:rsidDel="000D3A99">
          <w:rPr>
            <w:rFonts w:asciiTheme="minorHAnsi" w:eastAsiaTheme="minorEastAsia" w:hAnsiTheme="minorHAnsi"/>
            <w:color w:val="auto"/>
            <w:kern w:val="0"/>
            <w:sz w:val="22"/>
            <w:szCs w:val="22"/>
          </w:rPr>
          <w:tab/>
        </w:r>
        <w:r w:rsidRPr="000D3A99" w:rsidDel="000D3A99">
          <w:rPr>
            <w:rPrChange w:id="194" w:author="vipin.d" w:date="2018-04-09T17:34:00Z">
              <w:rPr>
                <w:rStyle w:val="Hyperlink"/>
              </w:rPr>
            </w:rPrChange>
          </w:rPr>
          <w:delText>Init: ClsdLoopDampgInit1</w:delText>
        </w:r>
        <w:r w:rsidDel="000D3A99">
          <w:rPr>
            <w:webHidden/>
          </w:rPr>
          <w:tab/>
          <w:delText>8</w:delText>
        </w:r>
      </w:del>
    </w:p>
    <w:p w14:paraId="1E86E4E5" w14:textId="77777777" w:rsidR="00916581" w:rsidDel="000D3A99" w:rsidRDefault="00916581">
      <w:pPr>
        <w:pStyle w:val="TOC3"/>
        <w:tabs>
          <w:tab w:val="left" w:pos="1200"/>
        </w:tabs>
        <w:rPr>
          <w:del w:id="195" w:author="vipin.d" w:date="2018-04-09T17:34:00Z"/>
          <w:rFonts w:asciiTheme="minorHAnsi" w:eastAsiaTheme="minorEastAsia" w:hAnsiTheme="minorHAnsi"/>
          <w:color w:val="auto"/>
          <w:kern w:val="0"/>
          <w:sz w:val="22"/>
          <w:szCs w:val="22"/>
        </w:rPr>
      </w:pPr>
      <w:del w:id="196" w:author="vipin.d" w:date="2018-04-09T17:34:00Z">
        <w:r w:rsidRPr="000D3A99" w:rsidDel="000D3A99">
          <w:rPr>
            <w:rPrChange w:id="197" w:author="vipin.d" w:date="2018-04-09T17:34:00Z">
              <w:rPr>
                <w:rStyle w:val="Hyperlink"/>
              </w:rPr>
            </w:rPrChange>
          </w:rPr>
          <w:delText>5.1.2</w:delText>
        </w:r>
        <w:r w:rsidDel="000D3A99">
          <w:rPr>
            <w:rFonts w:asciiTheme="minorHAnsi" w:eastAsiaTheme="minorEastAsia" w:hAnsiTheme="minorHAnsi"/>
            <w:color w:val="auto"/>
            <w:kern w:val="0"/>
            <w:sz w:val="22"/>
            <w:szCs w:val="22"/>
          </w:rPr>
          <w:tab/>
        </w:r>
        <w:r w:rsidRPr="000D3A99" w:rsidDel="000D3A99">
          <w:rPr>
            <w:rPrChange w:id="198" w:author="vipin.d" w:date="2018-04-09T17:34:00Z">
              <w:rPr>
                <w:rStyle w:val="Hyperlink"/>
              </w:rPr>
            </w:rPrChange>
          </w:rPr>
          <w:delText>Per: ClsdLoopDampgPer1</w:delText>
        </w:r>
        <w:r w:rsidDel="000D3A99">
          <w:rPr>
            <w:webHidden/>
          </w:rPr>
          <w:tab/>
          <w:delText>8</w:delText>
        </w:r>
      </w:del>
    </w:p>
    <w:p w14:paraId="3807EA6D" w14:textId="77777777" w:rsidR="00916581" w:rsidDel="000D3A99" w:rsidRDefault="00916581">
      <w:pPr>
        <w:pStyle w:val="TOC2"/>
        <w:rPr>
          <w:del w:id="199" w:author="vipin.d" w:date="2018-04-09T17:34:00Z"/>
          <w:rFonts w:asciiTheme="minorHAnsi" w:eastAsiaTheme="minorEastAsia" w:hAnsiTheme="minorHAnsi"/>
          <w:color w:val="auto"/>
          <w:kern w:val="0"/>
          <w:szCs w:val="22"/>
        </w:rPr>
      </w:pPr>
      <w:del w:id="200" w:author="vipin.d" w:date="2018-04-09T17:34:00Z">
        <w:r w:rsidRPr="000D3A99" w:rsidDel="000D3A99">
          <w:rPr>
            <w:rPrChange w:id="201" w:author="vipin.d" w:date="2018-04-09T17:34:00Z">
              <w:rPr>
                <w:rStyle w:val="Hyperlink"/>
              </w:rPr>
            </w:rPrChange>
          </w:rPr>
          <w:delText>5.2</w:delText>
        </w:r>
        <w:r w:rsidDel="000D3A99">
          <w:rPr>
            <w:rFonts w:asciiTheme="minorHAnsi" w:eastAsiaTheme="minorEastAsia" w:hAnsiTheme="minorHAnsi"/>
            <w:color w:val="auto"/>
            <w:kern w:val="0"/>
            <w:szCs w:val="22"/>
          </w:rPr>
          <w:tab/>
        </w:r>
        <w:r w:rsidRPr="000D3A99" w:rsidDel="000D3A99">
          <w:rPr>
            <w:rPrChange w:id="202" w:author="vipin.d" w:date="2018-04-09T17:34:00Z">
              <w:rPr>
                <w:rStyle w:val="Hyperlink"/>
              </w:rPr>
            </w:rPrChange>
          </w:rPr>
          <w:delText>Server Runables</w:delText>
        </w:r>
        <w:r w:rsidDel="000D3A99">
          <w:rPr>
            <w:webHidden/>
          </w:rPr>
          <w:tab/>
          <w:delText>8</w:delText>
        </w:r>
      </w:del>
    </w:p>
    <w:p w14:paraId="22B92B25" w14:textId="77777777" w:rsidR="00916581" w:rsidDel="000D3A99" w:rsidRDefault="00916581">
      <w:pPr>
        <w:pStyle w:val="TOC2"/>
        <w:rPr>
          <w:del w:id="203" w:author="vipin.d" w:date="2018-04-09T17:34:00Z"/>
          <w:rFonts w:asciiTheme="minorHAnsi" w:eastAsiaTheme="minorEastAsia" w:hAnsiTheme="minorHAnsi"/>
          <w:color w:val="auto"/>
          <w:kern w:val="0"/>
          <w:szCs w:val="22"/>
        </w:rPr>
      </w:pPr>
      <w:del w:id="204" w:author="vipin.d" w:date="2018-04-09T17:34:00Z">
        <w:r w:rsidRPr="000D3A99" w:rsidDel="000D3A99">
          <w:rPr>
            <w:rPrChange w:id="205" w:author="vipin.d" w:date="2018-04-09T17:34:00Z">
              <w:rPr>
                <w:rStyle w:val="Hyperlink"/>
                <w:rFonts w:cs="Calibri"/>
              </w:rPr>
            </w:rPrChange>
          </w:rPr>
          <w:delText>5.3</w:delText>
        </w:r>
        <w:r w:rsidDel="000D3A99">
          <w:rPr>
            <w:rFonts w:asciiTheme="minorHAnsi" w:eastAsiaTheme="minorEastAsia" w:hAnsiTheme="minorHAnsi"/>
            <w:color w:val="auto"/>
            <w:kern w:val="0"/>
            <w:szCs w:val="22"/>
          </w:rPr>
          <w:tab/>
        </w:r>
        <w:r w:rsidRPr="000D3A99" w:rsidDel="000D3A99">
          <w:rPr>
            <w:rPrChange w:id="206" w:author="vipin.d" w:date="2018-04-09T17:34:00Z">
              <w:rPr>
                <w:rStyle w:val="Hyperlink"/>
                <w:rFonts w:cs="Calibri"/>
              </w:rPr>
            </w:rPrChange>
          </w:rPr>
          <w:delText>Interrupt Functions</w:delText>
        </w:r>
        <w:r w:rsidDel="000D3A99">
          <w:rPr>
            <w:webHidden/>
          </w:rPr>
          <w:tab/>
          <w:delText>8</w:delText>
        </w:r>
      </w:del>
    </w:p>
    <w:p w14:paraId="34B8F239" w14:textId="77777777" w:rsidR="00916581" w:rsidDel="000D3A99" w:rsidRDefault="00916581">
      <w:pPr>
        <w:pStyle w:val="TOC2"/>
        <w:rPr>
          <w:del w:id="207" w:author="vipin.d" w:date="2018-04-09T17:34:00Z"/>
          <w:rFonts w:asciiTheme="minorHAnsi" w:eastAsiaTheme="minorEastAsia" w:hAnsiTheme="minorHAnsi"/>
          <w:color w:val="auto"/>
          <w:kern w:val="0"/>
          <w:szCs w:val="22"/>
        </w:rPr>
      </w:pPr>
      <w:del w:id="208" w:author="vipin.d" w:date="2018-04-09T17:34:00Z">
        <w:r w:rsidRPr="000D3A99" w:rsidDel="000D3A99">
          <w:rPr>
            <w:rPrChange w:id="209" w:author="vipin.d" w:date="2018-04-09T17:34:00Z">
              <w:rPr>
                <w:rStyle w:val="Hyperlink"/>
                <w:rFonts w:cs="Calibri"/>
              </w:rPr>
            </w:rPrChange>
          </w:rPr>
          <w:delText>5.4</w:delText>
        </w:r>
        <w:r w:rsidDel="000D3A99">
          <w:rPr>
            <w:rFonts w:asciiTheme="minorHAnsi" w:eastAsiaTheme="minorEastAsia" w:hAnsiTheme="minorHAnsi"/>
            <w:color w:val="auto"/>
            <w:kern w:val="0"/>
            <w:szCs w:val="22"/>
          </w:rPr>
          <w:tab/>
        </w:r>
        <w:r w:rsidRPr="000D3A99" w:rsidDel="000D3A99">
          <w:rPr>
            <w:rPrChange w:id="210" w:author="vipin.d" w:date="2018-04-09T17:34:00Z">
              <w:rPr>
                <w:rStyle w:val="Hyperlink"/>
                <w:rFonts w:cs="Calibri"/>
              </w:rPr>
            </w:rPrChange>
          </w:rPr>
          <w:delText>Module Internal (Local) Functions</w:delText>
        </w:r>
        <w:r w:rsidDel="000D3A99">
          <w:rPr>
            <w:webHidden/>
          </w:rPr>
          <w:tab/>
          <w:delText>8</w:delText>
        </w:r>
      </w:del>
    </w:p>
    <w:p w14:paraId="36314EFF" w14:textId="77777777" w:rsidR="00916581" w:rsidDel="000D3A99" w:rsidRDefault="00916581">
      <w:pPr>
        <w:pStyle w:val="TOC2"/>
        <w:rPr>
          <w:del w:id="211" w:author="vipin.d" w:date="2018-04-09T17:34:00Z"/>
          <w:rFonts w:asciiTheme="minorHAnsi" w:eastAsiaTheme="minorEastAsia" w:hAnsiTheme="minorHAnsi"/>
          <w:color w:val="auto"/>
          <w:kern w:val="0"/>
          <w:szCs w:val="22"/>
        </w:rPr>
      </w:pPr>
      <w:del w:id="212" w:author="vipin.d" w:date="2018-04-09T17:34:00Z">
        <w:r w:rsidRPr="000D3A99" w:rsidDel="000D3A99">
          <w:rPr>
            <w:rPrChange w:id="213" w:author="vipin.d" w:date="2018-04-09T17:34:00Z">
              <w:rPr>
                <w:rStyle w:val="Hyperlink"/>
                <w:rFonts w:cs="Calibri"/>
              </w:rPr>
            </w:rPrChange>
          </w:rPr>
          <w:delText>5.5</w:delText>
        </w:r>
        <w:r w:rsidDel="000D3A99">
          <w:rPr>
            <w:rFonts w:asciiTheme="minorHAnsi" w:eastAsiaTheme="minorEastAsia" w:hAnsiTheme="minorHAnsi"/>
            <w:color w:val="auto"/>
            <w:kern w:val="0"/>
            <w:szCs w:val="22"/>
          </w:rPr>
          <w:tab/>
        </w:r>
        <w:r w:rsidRPr="000D3A99" w:rsidDel="000D3A99">
          <w:rPr>
            <w:rPrChange w:id="214" w:author="vipin.d" w:date="2018-04-09T17:34:00Z">
              <w:rPr>
                <w:rStyle w:val="Hyperlink"/>
                <w:rFonts w:cs="Calibri"/>
              </w:rPr>
            </w:rPrChange>
          </w:rPr>
          <w:delText>GLOBAL Function/Macro Definitions</w:delText>
        </w:r>
        <w:r w:rsidDel="000D3A99">
          <w:rPr>
            <w:webHidden/>
          </w:rPr>
          <w:tab/>
          <w:delText>8</w:delText>
        </w:r>
      </w:del>
    </w:p>
    <w:p w14:paraId="1CB061C2" w14:textId="77777777" w:rsidR="00916581" w:rsidDel="000D3A99" w:rsidRDefault="00916581">
      <w:pPr>
        <w:pStyle w:val="TOC1"/>
        <w:rPr>
          <w:del w:id="215" w:author="vipin.d" w:date="2018-04-09T17:34:00Z"/>
          <w:rFonts w:eastAsiaTheme="minorEastAsia"/>
          <w:b w:val="0"/>
          <w:color w:val="auto"/>
          <w:kern w:val="0"/>
          <w:sz w:val="22"/>
          <w:szCs w:val="22"/>
          <w:lang w:val="en-US"/>
        </w:rPr>
      </w:pPr>
      <w:del w:id="216" w:author="vipin.d" w:date="2018-04-09T17:34:00Z">
        <w:r w:rsidRPr="000D3A99" w:rsidDel="000D3A99">
          <w:rPr>
            <w:rPrChange w:id="217" w:author="vipin.d" w:date="2018-04-09T17:34:00Z">
              <w:rPr>
                <w:rStyle w:val="Hyperlink"/>
                <w:rFonts w:cs="Calibri"/>
                <w:b w:val="0"/>
              </w:rPr>
            </w:rPrChange>
          </w:rPr>
          <w:delText>6</w:delText>
        </w:r>
        <w:r w:rsidDel="000D3A99">
          <w:rPr>
            <w:rFonts w:eastAsiaTheme="minorEastAsia"/>
            <w:b w:val="0"/>
            <w:color w:val="auto"/>
            <w:kern w:val="0"/>
            <w:sz w:val="22"/>
            <w:szCs w:val="22"/>
            <w:lang w:val="en-US"/>
          </w:rPr>
          <w:tab/>
        </w:r>
        <w:r w:rsidRPr="000D3A99" w:rsidDel="000D3A99">
          <w:rPr>
            <w:rPrChange w:id="218" w:author="vipin.d" w:date="2018-04-09T17:34:00Z">
              <w:rPr>
                <w:rStyle w:val="Hyperlink"/>
                <w:b w:val="0"/>
              </w:rPr>
            </w:rPrChange>
          </w:rPr>
          <w:delText>Known</w:delText>
        </w:r>
        <w:r w:rsidRPr="000D3A99" w:rsidDel="000D3A99">
          <w:rPr>
            <w:rPrChange w:id="219" w:author="vipin.d" w:date="2018-04-09T17:34:00Z">
              <w:rPr>
                <w:rStyle w:val="Hyperlink"/>
                <w:rFonts w:cs="Calibri"/>
                <w:b w:val="0"/>
              </w:rPr>
            </w:rPrChange>
          </w:rPr>
          <w:delText xml:space="preserve"> Limitations with Design</w:delText>
        </w:r>
        <w:r w:rsidDel="000D3A99">
          <w:rPr>
            <w:webHidden/>
          </w:rPr>
          <w:tab/>
          <w:delText>9</w:delText>
        </w:r>
      </w:del>
    </w:p>
    <w:p w14:paraId="35A31024" w14:textId="77777777" w:rsidR="00916581" w:rsidDel="000D3A99" w:rsidRDefault="00916581">
      <w:pPr>
        <w:pStyle w:val="TOC1"/>
        <w:rPr>
          <w:del w:id="220" w:author="vipin.d" w:date="2018-04-09T17:34:00Z"/>
          <w:rFonts w:eastAsiaTheme="minorEastAsia"/>
          <w:b w:val="0"/>
          <w:color w:val="auto"/>
          <w:kern w:val="0"/>
          <w:sz w:val="22"/>
          <w:szCs w:val="22"/>
          <w:lang w:val="en-US"/>
        </w:rPr>
      </w:pPr>
      <w:del w:id="221" w:author="vipin.d" w:date="2018-04-09T17:34:00Z">
        <w:r w:rsidRPr="000D3A99" w:rsidDel="000D3A99">
          <w:rPr>
            <w:rPrChange w:id="222" w:author="vipin.d" w:date="2018-04-09T17:34:00Z">
              <w:rPr>
                <w:rStyle w:val="Hyperlink"/>
                <w:rFonts w:cs="Calibri"/>
                <w:b w:val="0"/>
              </w:rPr>
            </w:rPrChange>
          </w:rPr>
          <w:delText>7</w:delText>
        </w:r>
        <w:r w:rsidDel="000D3A99">
          <w:rPr>
            <w:rFonts w:eastAsiaTheme="minorEastAsia"/>
            <w:b w:val="0"/>
            <w:color w:val="auto"/>
            <w:kern w:val="0"/>
            <w:sz w:val="22"/>
            <w:szCs w:val="22"/>
            <w:lang w:val="en-US"/>
          </w:rPr>
          <w:tab/>
        </w:r>
        <w:r w:rsidRPr="000D3A99" w:rsidDel="000D3A99">
          <w:rPr>
            <w:rPrChange w:id="223" w:author="vipin.d" w:date="2018-04-09T17:34:00Z">
              <w:rPr>
                <w:rStyle w:val="Hyperlink"/>
                <w:rFonts w:cs="Calibri"/>
                <w:b w:val="0"/>
              </w:rPr>
            </w:rPrChange>
          </w:rPr>
          <w:delText>UNIT TEST CONSIDERATION</w:delText>
        </w:r>
        <w:r w:rsidDel="000D3A99">
          <w:rPr>
            <w:webHidden/>
          </w:rPr>
          <w:tab/>
          <w:delText>10</w:delText>
        </w:r>
      </w:del>
    </w:p>
    <w:p w14:paraId="4BAF058D" w14:textId="77777777" w:rsidR="00916581" w:rsidDel="000D3A99" w:rsidRDefault="00916581">
      <w:pPr>
        <w:pStyle w:val="TOC1"/>
        <w:tabs>
          <w:tab w:val="left" w:pos="1400"/>
        </w:tabs>
        <w:rPr>
          <w:del w:id="224" w:author="vipin.d" w:date="2018-04-09T17:34:00Z"/>
          <w:rFonts w:eastAsiaTheme="minorEastAsia"/>
          <w:b w:val="0"/>
          <w:color w:val="auto"/>
          <w:kern w:val="0"/>
          <w:sz w:val="22"/>
          <w:szCs w:val="22"/>
          <w:lang w:val="en-US"/>
        </w:rPr>
      </w:pPr>
      <w:del w:id="225" w:author="vipin.d" w:date="2018-04-09T17:34:00Z">
        <w:r w:rsidRPr="000D3A99" w:rsidDel="000D3A99">
          <w:rPr>
            <w:rPrChange w:id="226" w:author="vipin.d" w:date="2018-04-09T17:34:00Z">
              <w:rPr>
                <w:rStyle w:val="Hyperlink"/>
                <w:b w:val="0"/>
              </w:rPr>
            </w:rPrChange>
          </w:rPr>
          <w:delText>Appendix A</w:delText>
        </w:r>
        <w:r w:rsidDel="000D3A99">
          <w:rPr>
            <w:rFonts w:eastAsiaTheme="minorEastAsia"/>
            <w:b w:val="0"/>
            <w:color w:val="auto"/>
            <w:kern w:val="0"/>
            <w:sz w:val="22"/>
            <w:szCs w:val="22"/>
            <w:lang w:val="en-US"/>
          </w:rPr>
          <w:tab/>
        </w:r>
        <w:r w:rsidRPr="000D3A99" w:rsidDel="000D3A99">
          <w:rPr>
            <w:rPrChange w:id="227" w:author="vipin.d" w:date="2018-04-09T17:34:00Z">
              <w:rPr>
                <w:rStyle w:val="Hyperlink"/>
                <w:b w:val="0"/>
              </w:rPr>
            </w:rPrChange>
          </w:rPr>
          <w:delText>Abbreviations and Acronyms</w:delText>
        </w:r>
        <w:r w:rsidDel="000D3A99">
          <w:rPr>
            <w:webHidden/>
          </w:rPr>
          <w:tab/>
          <w:delText>11</w:delText>
        </w:r>
      </w:del>
    </w:p>
    <w:p w14:paraId="1474CF36" w14:textId="77777777" w:rsidR="00916581" w:rsidDel="000D3A99" w:rsidRDefault="00916581">
      <w:pPr>
        <w:pStyle w:val="TOC1"/>
        <w:tabs>
          <w:tab w:val="left" w:pos="1400"/>
        </w:tabs>
        <w:rPr>
          <w:del w:id="228" w:author="vipin.d" w:date="2018-04-09T17:34:00Z"/>
          <w:rFonts w:eastAsiaTheme="minorEastAsia"/>
          <w:b w:val="0"/>
          <w:color w:val="auto"/>
          <w:kern w:val="0"/>
          <w:sz w:val="22"/>
          <w:szCs w:val="22"/>
          <w:lang w:val="en-US"/>
        </w:rPr>
      </w:pPr>
      <w:del w:id="229" w:author="vipin.d" w:date="2018-04-09T17:34:00Z">
        <w:r w:rsidRPr="000D3A99" w:rsidDel="000D3A99">
          <w:rPr>
            <w:rPrChange w:id="230" w:author="vipin.d" w:date="2018-04-09T17:34:00Z">
              <w:rPr>
                <w:rStyle w:val="Hyperlink"/>
                <w:b w:val="0"/>
              </w:rPr>
            </w:rPrChange>
          </w:rPr>
          <w:delText>Appendix B</w:delText>
        </w:r>
        <w:r w:rsidDel="000D3A99">
          <w:rPr>
            <w:rFonts w:eastAsiaTheme="minorEastAsia"/>
            <w:b w:val="0"/>
            <w:color w:val="auto"/>
            <w:kern w:val="0"/>
            <w:sz w:val="22"/>
            <w:szCs w:val="22"/>
            <w:lang w:val="en-US"/>
          </w:rPr>
          <w:tab/>
        </w:r>
        <w:r w:rsidRPr="000D3A99" w:rsidDel="000D3A99">
          <w:rPr>
            <w:rPrChange w:id="231" w:author="vipin.d" w:date="2018-04-09T17:34:00Z">
              <w:rPr>
                <w:rStyle w:val="Hyperlink"/>
                <w:b w:val="0"/>
              </w:rPr>
            </w:rPrChange>
          </w:rPr>
          <w:delText>Glossary</w:delText>
        </w:r>
        <w:r w:rsidDel="000D3A99">
          <w:rPr>
            <w:webHidden/>
          </w:rPr>
          <w:tab/>
          <w:delText>12</w:delText>
        </w:r>
      </w:del>
    </w:p>
    <w:p w14:paraId="603E0E0D" w14:textId="77777777" w:rsidR="00916581" w:rsidDel="000D3A99" w:rsidRDefault="00916581">
      <w:pPr>
        <w:pStyle w:val="TOC1"/>
        <w:tabs>
          <w:tab w:val="left" w:pos="1400"/>
        </w:tabs>
        <w:rPr>
          <w:del w:id="232" w:author="vipin.d" w:date="2018-04-09T17:34:00Z"/>
          <w:rFonts w:eastAsiaTheme="minorEastAsia"/>
          <w:b w:val="0"/>
          <w:color w:val="auto"/>
          <w:kern w:val="0"/>
          <w:sz w:val="22"/>
          <w:szCs w:val="22"/>
          <w:lang w:val="en-US"/>
        </w:rPr>
      </w:pPr>
      <w:del w:id="233" w:author="vipin.d" w:date="2018-04-09T17:34:00Z">
        <w:r w:rsidRPr="000D3A99" w:rsidDel="000D3A99">
          <w:rPr>
            <w:rPrChange w:id="234" w:author="vipin.d" w:date="2018-04-09T17:34:00Z">
              <w:rPr>
                <w:rStyle w:val="Hyperlink"/>
                <w:b w:val="0"/>
              </w:rPr>
            </w:rPrChange>
          </w:rPr>
          <w:delText>Appendix C</w:delText>
        </w:r>
        <w:r w:rsidDel="000D3A99">
          <w:rPr>
            <w:rFonts w:eastAsiaTheme="minorEastAsia"/>
            <w:b w:val="0"/>
            <w:color w:val="auto"/>
            <w:kern w:val="0"/>
            <w:sz w:val="22"/>
            <w:szCs w:val="22"/>
            <w:lang w:val="en-US"/>
          </w:rPr>
          <w:tab/>
        </w:r>
        <w:r w:rsidRPr="000D3A99" w:rsidDel="000D3A99">
          <w:rPr>
            <w:rPrChange w:id="235" w:author="vipin.d" w:date="2018-04-09T17:34:00Z">
              <w:rPr>
                <w:rStyle w:val="Hyperlink"/>
                <w:b w:val="0"/>
              </w:rPr>
            </w:rPrChange>
          </w:rPr>
          <w:delText>References</w:delText>
        </w:r>
        <w:r w:rsidDel="000D3A99">
          <w:rPr>
            <w:webHidden/>
          </w:rPr>
          <w:tab/>
          <w:delText>13</w:delText>
        </w:r>
      </w:del>
    </w:p>
    <w:p w14:paraId="47ADF4D8" w14:textId="77777777" w:rsidR="00707BA6" w:rsidRPr="00A158C7" w:rsidRDefault="006A2F30" w:rsidP="00E16D14">
      <w:pPr>
        <w:jc w:val="center"/>
      </w:pPr>
      <w:r>
        <w:rPr>
          <w:caps/>
        </w:rPr>
        <w:fldChar w:fldCharType="end"/>
      </w:r>
    </w:p>
    <w:p w14:paraId="7796E06D" w14:textId="77777777" w:rsidR="00B81C1B" w:rsidRPr="00A158C7" w:rsidRDefault="00FE5DF5" w:rsidP="00B0024F">
      <w:pPr>
        <w:pStyle w:val="Heading1"/>
      </w:pPr>
      <w:bookmarkStart w:id="236" w:name="_Toc511058577"/>
      <w:r w:rsidRPr="00A158C7">
        <w:lastRenderedPageBreak/>
        <w:t>Introduction</w:t>
      </w:r>
      <w:bookmarkEnd w:id="236"/>
    </w:p>
    <w:p w14:paraId="722CAD41" w14:textId="77777777" w:rsidR="00063A7A" w:rsidRPr="00A158C7" w:rsidRDefault="00FE5DF5" w:rsidP="000B37D5">
      <w:pPr>
        <w:pStyle w:val="Heading2"/>
      </w:pPr>
      <w:bookmarkStart w:id="237" w:name="_Toc511058578"/>
      <w:r w:rsidRPr="00A158C7">
        <w:t>Purpose</w:t>
      </w:r>
      <w:bookmarkEnd w:id="237"/>
    </w:p>
    <w:p w14:paraId="36FF99F7" w14:textId="77777777" w:rsidR="00DC0959" w:rsidRPr="00A158C7" w:rsidRDefault="00560374" w:rsidP="00DC0959">
      <w:pPr>
        <w:rPr>
          <w:lang w:bidi="ar-SA"/>
        </w:rPr>
      </w:pPr>
      <w:r>
        <w:rPr>
          <w:lang w:bidi="ar-SA"/>
        </w:rPr>
        <w:t xml:space="preserve">Module Design Document for </w:t>
      </w:r>
      <w:r w:rsidRPr="00560374">
        <w:rPr>
          <w:lang w:bidi="ar-SA"/>
        </w:rPr>
        <w:t>SF072A_ClsdLoopDampg_Impl</w:t>
      </w:r>
      <w:r>
        <w:rPr>
          <w:lang w:bidi="ar-SA"/>
        </w:rPr>
        <w:t>.</w:t>
      </w:r>
    </w:p>
    <w:p w14:paraId="06C25C3F" w14:textId="77777777" w:rsidR="00DC0959" w:rsidRDefault="00FE5DF5" w:rsidP="00DC0959">
      <w:pPr>
        <w:pStyle w:val="Heading2"/>
      </w:pPr>
      <w:bookmarkStart w:id="238" w:name="_Toc511058579"/>
      <w:r w:rsidRPr="00A158C7">
        <w:t>Scope</w:t>
      </w:r>
      <w:bookmarkEnd w:id="238"/>
    </w:p>
    <w:p w14:paraId="6959833F" w14:textId="77777777" w:rsidR="00DC0959" w:rsidRPr="008C412D" w:rsidRDefault="00DC0959" w:rsidP="00DC0959">
      <w:pPr>
        <w:jc w:val="both"/>
        <w:rPr>
          <w:rFonts w:cs="Calibri"/>
        </w:rPr>
      </w:pPr>
      <w:r w:rsidRPr="008C412D">
        <w:rPr>
          <w:rFonts w:cs="Calibri"/>
        </w:rPr>
        <w:t>The following definitions are used throughout this document:</w:t>
      </w:r>
    </w:p>
    <w:p w14:paraId="2A0D0817"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50FC2C07"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7531E1EE"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15B55C0D" w14:textId="77777777" w:rsidR="00F95E33" w:rsidRPr="00A158C7" w:rsidRDefault="00F95E33" w:rsidP="00E16D14"/>
    <w:bookmarkStart w:id="239" w:name="_Toc406065228"/>
    <w:p w14:paraId="69992A79" w14:textId="77777777" w:rsidR="00312179" w:rsidRDefault="006A2F30" w:rsidP="00F43F8E">
      <w:pPr>
        <w:pStyle w:val="Heading1"/>
        <w:rPr>
          <w:rFonts w:ascii="Calibri" w:hAnsi="Calibri" w:cs="Calibri"/>
        </w:rPr>
      </w:pPr>
      <w:r>
        <w:rPr>
          <w:rFonts w:ascii="Calibri" w:hAnsi="Calibri" w:cs="Calibri"/>
        </w:rPr>
        <w:lastRenderedPageBreak/>
        <w:fldChar w:fldCharType="begin"/>
      </w:r>
      <w:r w:rsidR="002B094F">
        <w:rPr>
          <w:rFonts w:ascii="Calibri" w:hAnsi="Calibri" w:cs="Calibri"/>
        </w:rPr>
        <w:instrText xml:space="preserve"> DOCPROPERTY  "Document Version"  \* MERGEFORMAT </w:instrText>
      </w:r>
      <w:r>
        <w:rPr>
          <w:rFonts w:ascii="Calibri" w:hAnsi="Calibri" w:cs="Calibri"/>
        </w:rPr>
        <w:fldChar w:fldCharType="separate"/>
      </w:r>
      <w:bookmarkStart w:id="240" w:name="_Toc511058580"/>
      <w:proofErr w:type="spellStart"/>
      <w:r w:rsidR="00916581">
        <w:rPr>
          <w:rFonts w:ascii="Calibri" w:hAnsi="Calibri" w:cs="Calibri"/>
        </w:rPr>
        <w:t>ClsdLoopDampg</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39"/>
      <w:bookmarkEnd w:id="240"/>
    </w:p>
    <w:p w14:paraId="33FF564C" w14:textId="77777777" w:rsidR="00D229A6" w:rsidRPr="00560374" w:rsidRDefault="00560374" w:rsidP="00D229A6">
      <w:pPr>
        <w:rPr>
          <w:rFonts w:cs="Calibri"/>
        </w:rPr>
      </w:pPr>
      <w:r w:rsidRPr="00560374">
        <w:rPr>
          <w:rFonts w:cs="Calibri"/>
        </w:rPr>
        <w:t>This function produces a handwheel referenc</w:t>
      </w:r>
      <w:r>
        <w:rPr>
          <w:rFonts w:cs="Calibri"/>
        </w:rPr>
        <w:t>e torque for the closed loo</w:t>
      </w:r>
      <w:r w:rsidRPr="00560374">
        <w:rPr>
          <w:rFonts w:cs="Calibri"/>
        </w:rPr>
        <w:t xml:space="preserve">p system. This function calculates damping </w:t>
      </w:r>
      <w:r>
        <w:rPr>
          <w:rFonts w:cs="Calibri"/>
        </w:rPr>
        <w:t>torque based on motor veloc</w:t>
      </w:r>
      <w:r w:rsidRPr="00560374">
        <w:rPr>
          <w:rFonts w:cs="Calibri"/>
        </w:rPr>
        <w:t>ity and scaled by factors such a rack force</w:t>
      </w:r>
      <w:r>
        <w:rPr>
          <w:rFonts w:cs="Calibri"/>
        </w:rPr>
        <w:t xml:space="preserve"> estimation. Closed Loop Da</w:t>
      </w:r>
      <w:r w:rsidRPr="00560374">
        <w:rPr>
          <w:rFonts w:cs="Calibri"/>
        </w:rPr>
        <w:t>mping sh</w:t>
      </w:r>
      <w:ins w:id="241" w:author="vipin.d" w:date="2018-04-09T17:40:00Z">
        <w:r w:rsidR="00245199">
          <w:rPr>
            <w:rFonts w:cs="Calibri"/>
          </w:rPr>
          <w:t>a</w:t>
        </w:r>
      </w:ins>
      <w:del w:id="242" w:author="vipin.d" w:date="2018-04-09T17:40:00Z">
        <w:r w:rsidR="00245199" w:rsidDel="00245199">
          <w:rPr>
            <w:rFonts w:cs="Calibri"/>
          </w:rPr>
          <w:delText>e</w:delText>
        </w:r>
      </w:del>
      <w:r w:rsidRPr="00560374">
        <w:rPr>
          <w:rFonts w:cs="Calibri"/>
        </w:rPr>
        <w:t xml:space="preserve">ll be calibrated based on vehicle </w:t>
      </w:r>
      <w:r>
        <w:rPr>
          <w:rFonts w:cs="Calibri"/>
        </w:rPr>
        <w:t xml:space="preserve">speed, and motor velocity. </w:t>
      </w:r>
      <w:r w:rsidRPr="00560374">
        <w:rPr>
          <w:rFonts w:cs="Calibri"/>
        </w:rPr>
        <w:t>End of Travel shall affect the output signa</w:t>
      </w:r>
      <w:r>
        <w:rPr>
          <w:rFonts w:cs="Calibri"/>
        </w:rPr>
        <w:t xml:space="preserve">l command based on the </w:t>
      </w:r>
      <w:proofErr w:type="spellStart"/>
      <w:r>
        <w:rPr>
          <w:rFonts w:cs="Calibri"/>
        </w:rPr>
        <w:t>EoT</w:t>
      </w:r>
      <w:proofErr w:type="spellEnd"/>
      <w:r>
        <w:rPr>
          <w:rFonts w:cs="Calibri"/>
        </w:rPr>
        <w:t xml:space="preserve"> </w:t>
      </w:r>
      <w:r w:rsidRPr="00560374">
        <w:rPr>
          <w:rFonts w:cs="Calibri"/>
        </w:rPr>
        <w:t xml:space="preserve">State, </w:t>
      </w:r>
      <w:proofErr w:type="spellStart"/>
      <w:r w:rsidRPr="00560374">
        <w:rPr>
          <w:rFonts w:cs="Calibri"/>
        </w:rPr>
        <w:t>EoT</w:t>
      </w:r>
      <w:proofErr w:type="spellEnd"/>
      <w:r w:rsidRPr="00560374">
        <w:rPr>
          <w:rFonts w:cs="Calibri"/>
        </w:rPr>
        <w:t xml:space="preserve"> Delta Angle and </w:t>
      </w:r>
      <w:proofErr w:type="spellStart"/>
      <w:r w:rsidRPr="00560374">
        <w:rPr>
          <w:rFonts w:cs="Calibri"/>
        </w:rPr>
        <w:t>EoT</w:t>
      </w:r>
      <w:proofErr w:type="spellEnd"/>
      <w:r w:rsidRPr="00560374">
        <w:rPr>
          <w:rFonts w:cs="Calibri"/>
        </w:rPr>
        <w:t xml:space="preserve"> Assist Scale.</w:t>
      </w:r>
    </w:p>
    <w:p w14:paraId="659E827D" w14:textId="77777777" w:rsidR="00D229A6" w:rsidRPr="00AA38E8" w:rsidRDefault="00D229A6" w:rsidP="00D229A6">
      <w:pPr>
        <w:pStyle w:val="Heading1"/>
        <w:ind w:left="562" w:hanging="562"/>
        <w:rPr>
          <w:rFonts w:ascii="Calibri" w:hAnsi="Calibri" w:cs="Calibri"/>
        </w:rPr>
      </w:pPr>
      <w:bookmarkStart w:id="243" w:name="_Toc406065229"/>
      <w:bookmarkStart w:id="244" w:name="_Toc511058581"/>
      <w:r w:rsidRPr="00AA38E8">
        <w:rPr>
          <w:rFonts w:ascii="Calibri" w:hAnsi="Calibri" w:cs="Calibri"/>
        </w:rPr>
        <w:lastRenderedPageBreak/>
        <w:t>Design details of software module</w:t>
      </w:r>
      <w:bookmarkEnd w:id="243"/>
      <w:bookmarkEnd w:id="244"/>
    </w:p>
    <w:p w14:paraId="0D00F04C" w14:textId="77777777" w:rsidR="00D229A6" w:rsidRPr="00AA38E8" w:rsidRDefault="00D229A6" w:rsidP="00D229A6">
      <w:pPr>
        <w:pStyle w:val="Heading2"/>
        <w:rPr>
          <w:rFonts w:ascii="Calibri" w:hAnsi="Calibri" w:cs="Calibri"/>
        </w:rPr>
      </w:pPr>
      <w:bookmarkStart w:id="245" w:name="_Toc406065230"/>
      <w:bookmarkStart w:id="246" w:name="_Toc511058582"/>
      <w:r w:rsidRPr="00152242">
        <w:rPr>
          <w:rFonts w:ascii="Calibri" w:hAnsi="Calibri" w:cs="Calibri"/>
        </w:rPr>
        <w:t>Graphical</w:t>
      </w:r>
      <w:r>
        <w:rPr>
          <w:rFonts w:ascii="Calibri" w:hAnsi="Calibri" w:cs="Calibri"/>
        </w:rPr>
        <w:t xml:space="preserve"> representation of </w:t>
      </w:r>
      <w:bookmarkEnd w:id="245"/>
      <w:r w:rsidR="006A2F30">
        <w:rPr>
          <w:rFonts w:ascii="Calibri" w:hAnsi="Calibri" w:cs="Calibri"/>
        </w:rPr>
        <w:fldChar w:fldCharType="begin"/>
      </w:r>
      <w:r w:rsidR="00AE55D3">
        <w:rPr>
          <w:rFonts w:ascii="Calibri" w:hAnsi="Calibri" w:cs="Calibri"/>
        </w:rPr>
        <w:instrText xml:space="preserve"> DOCPROPERTY  "Document Version"  \* MERGEFORMAT </w:instrText>
      </w:r>
      <w:r w:rsidR="006A2F30">
        <w:rPr>
          <w:rFonts w:ascii="Calibri" w:hAnsi="Calibri" w:cs="Calibri"/>
        </w:rPr>
        <w:fldChar w:fldCharType="separate"/>
      </w:r>
      <w:proofErr w:type="spellStart"/>
      <w:r w:rsidR="00916581">
        <w:rPr>
          <w:rFonts w:ascii="Calibri" w:hAnsi="Calibri" w:cs="Calibri"/>
        </w:rPr>
        <w:t>ClsdLoopDampg</w:t>
      </w:r>
      <w:bookmarkEnd w:id="246"/>
      <w:proofErr w:type="spellEnd"/>
      <w:r w:rsidR="006A2F30">
        <w:rPr>
          <w:rFonts w:ascii="Calibri" w:hAnsi="Calibri" w:cs="Calibri"/>
        </w:rPr>
        <w:fldChar w:fldCharType="end"/>
      </w:r>
    </w:p>
    <w:p w14:paraId="780F42E3" w14:textId="77777777" w:rsidR="00D229A6" w:rsidRPr="007C226B" w:rsidRDefault="007C226B" w:rsidP="007C226B">
      <w:pPr>
        <w:jc w:val="center"/>
        <w:rPr>
          <w:rFonts w:cs="Calibri"/>
        </w:rPr>
      </w:pPr>
      <w:r>
        <w:rPr>
          <w:noProof/>
          <w:lang w:bidi="ar-SA"/>
        </w:rPr>
        <w:drawing>
          <wp:inline distT="0" distB="0" distL="0" distR="0" wp14:anchorId="25CB71D5" wp14:editId="08DAC1BD">
            <wp:extent cx="2157769" cy="3967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160028" cy="3971855"/>
                    </a:xfrm>
                    <a:prstGeom prst="rect">
                      <a:avLst/>
                    </a:prstGeom>
                  </pic:spPr>
                </pic:pic>
              </a:graphicData>
            </a:graphic>
          </wp:inline>
        </w:drawing>
      </w:r>
    </w:p>
    <w:p w14:paraId="7C85EFE7" w14:textId="77777777" w:rsidR="00D229A6" w:rsidRPr="002D6391" w:rsidRDefault="00D229A6" w:rsidP="00D229A6">
      <w:pPr>
        <w:pStyle w:val="Heading2"/>
        <w:rPr>
          <w:rFonts w:ascii="Calibri" w:hAnsi="Calibri" w:cs="Calibri"/>
        </w:rPr>
      </w:pPr>
      <w:bookmarkStart w:id="247" w:name="_Toc406065231"/>
      <w:bookmarkStart w:id="248" w:name="_Toc511058583"/>
      <w:r w:rsidRPr="002D6391">
        <w:rPr>
          <w:rFonts w:ascii="Calibri" w:hAnsi="Calibri" w:cs="Calibri"/>
        </w:rPr>
        <w:t>Data Flow Diagram</w:t>
      </w:r>
      <w:bookmarkEnd w:id="247"/>
      <w:bookmarkEnd w:id="248"/>
    </w:p>
    <w:p w14:paraId="3951716C" w14:textId="77777777" w:rsidR="00D229A6" w:rsidRPr="007C226B" w:rsidRDefault="007C226B" w:rsidP="00D229A6">
      <w:pPr>
        <w:rPr>
          <w:lang w:bidi="ar-SA"/>
        </w:rPr>
      </w:pPr>
      <w:r>
        <w:rPr>
          <w:lang w:bidi="ar-SA"/>
        </w:rPr>
        <w:t>Refer FDD</w:t>
      </w:r>
    </w:p>
    <w:p w14:paraId="0479037F" w14:textId="77777777" w:rsidR="00D229A6" w:rsidRPr="002D6391" w:rsidRDefault="00AC4CD8" w:rsidP="00F527E9">
      <w:pPr>
        <w:pStyle w:val="Heading3"/>
        <w:rPr>
          <w:rFonts w:cs="Calibri"/>
        </w:rPr>
      </w:pPr>
      <w:bookmarkStart w:id="249" w:name="_Toc375924736"/>
      <w:bookmarkStart w:id="250" w:name="_Toc406065232"/>
      <w:bookmarkStart w:id="251" w:name="_Toc511058584"/>
      <w:r w:rsidRPr="00305C34">
        <w:t xml:space="preserve">Component </w:t>
      </w:r>
      <w:r w:rsidR="00D229A6" w:rsidRPr="002B094F">
        <w:rPr>
          <w:rFonts w:cs="Calibri"/>
        </w:rPr>
        <w:t>level</w:t>
      </w:r>
      <w:r w:rsidR="00D229A6" w:rsidRPr="002D6391">
        <w:rPr>
          <w:rFonts w:cs="Calibri"/>
        </w:rPr>
        <w:t xml:space="preserve"> DFD</w:t>
      </w:r>
      <w:bookmarkEnd w:id="249"/>
      <w:bookmarkEnd w:id="250"/>
      <w:bookmarkEnd w:id="251"/>
    </w:p>
    <w:p w14:paraId="3187C8A6" w14:textId="77777777" w:rsidR="00D229A6" w:rsidRPr="002B094F" w:rsidRDefault="007C226B" w:rsidP="00D229A6">
      <w:pPr>
        <w:rPr>
          <w:lang w:bidi="ar-SA"/>
        </w:rPr>
      </w:pPr>
      <w:r>
        <w:rPr>
          <w:lang w:bidi="ar-SA"/>
        </w:rPr>
        <w:t>Refer FDD</w:t>
      </w:r>
    </w:p>
    <w:p w14:paraId="412953E8" w14:textId="77777777" w:rsidR="00D229A6" w:rsidRPr="00A32585" w:rsidRDefault="00AC4CD8" w:rsidP="00F527E9">
      <w:pPr>
        <w:pStyle w:val="Heading3"/>
      </w:pPr>
      <w:bookmarkStart w:id="252" w:name="_Toc375924737"/>
      <w:bookmarkStart w:id="253" w:name="_Toc406065233"/>
      <w:bookmarkStart w:id="254" w:name="_Toc511058585"/>
      <w:r>
        <w:t>Function</w:t>
      </w:r>
      <w:r w:rsidRPr="00231F0B">
        <w:t xml:space="preserve"> </w:t>
      </w:r>
      <w:r w:rsidR="00D229A6" w:rsidRPr="00A32585">
        <w:t>level DFD</w:t>
      </w:r>
      <w:bookmarkEnd w:id="252"/>
      <w:bookmarkEnd w:id="253"/>
      <w:bookmarkEnd w:id="254"/>
    </w:p>
    <w:p w14:paraId="6984CFAF" w14:textId="77777777" w:rsidR="007C226B" w:rsidRPr="002B094F" w:rsidRDefault="007C226B" w:rsidP="007C226B">
      <w:pPr>
        <w:rPr>
          <w:lang w:bidi="ar-SA"/>
        </w:rPr>
      </w:pPr>
      <w:r>
        <w:rPr>
          <w:lang w:bidi="ar-SA"/>
        </w:rPr>
        <w:t>Refer FDD</w:t>
      </w:r>
    </w:p>
    <w:p w14:paraId="272055B3" w14:textId="77777777" w:rsidR="002B094F" w:rsidRDefault="002B094F" w:rsidP="002B094F">
      <w:pPr>
        <w:rPr>
          <w:lang w:bidi="ar-SA"/>
        </w:rPr>
      </w:pPr>
    </w:p>
    <w:p w14:paraId="1E8487CD" w14:textId="77777777" w:rsidR="002B094F" w:rsidRPr="00AC4CD8" w:rsidRDefault="002B094F" w:rsidP="00AC4CD8">
      <w:pPr>
        <w:pStyle w:val="Heading1"/>
        <w:ind w:left="562" w:hanging="562"/>
        <w:rPr>
          <w:rFonts w:ascii="Calibri" w:hAnsi="Calibri" w:cs="Calibri"/>
        </w:rPr>
      </w:pPr>
      <w:bookmarkStart w:id="255" w:name="_Toc338170479"/>
      <w:bookmarkStart w:id="256" w:name="_Toc375678228"/>
      <w:bookmarkStart w:id="257" w:name="_Toc418080062"/>
      <w:bookmarkStart w:id="258" w:name="_Toc421709912"/>
      <w:bookmarkStart w:id="259" w:name="_Toc511058586"/>
      <w:r w:rsidRPr="00AC4CD8">
        <w:rPr>
          <w:rFonts w:ascii="Calibri" w:hAnsi="Calibri" w:cs="Calibri"/>
        </w:rPr>
        <w:lastRenderedPageBreak/>
        <w:t>Constant Data Dictionary</w:t>
      </w:r>
      <w:bookmarkEnd w:id="255"/>
      <w:bookmarkEnd w:id="256"/>
      <w:bookmarkEnd w:id="257"/>
      <w:bookmarkEnd w:id="258"/>
      <w:bookmarkEnd w:id="259"/>
    </w:p>
    <w:p w14:paraId="5D5A79CB" w14:textId="77777777" w:rsidR="00AC4CD8" w:rsidRPr="00DA5500" w:rsidRDefault="00AC4CD8" w:rsidP="00AC4CD8">
      <w:pPr>
        <w:pStyle w:val="Heading2"/>
        <w:spacing w:after="60"/>
        <w:rPr>
          <w:rFonts w:ascii="Calibri" w:hAnsi="Calibri"/>
        </w:rPr>
      </w:pPr>
      <w:bookmarkStart w:id="260" w:name="_Toc421011506"/>
      <w:bookmarkStart w:id="261" w:name="_Toc421786527"/>
      <w:bookmarkStart w:id="262" w:name="_Toc511058587"/>
      <w:bookmarkStart w:id="263" w:name="_Toc418080064"/>
      <w:r w:rsidRPr="00DA5500">
        <w:rPr>
          <w:rFonts w:ascii="Calibri" w:hAnsi="Calibri"/>
        </w:rPr>
        <w:t>Program (fixed) Constants</w:t>
      </w:r>
      <w:bookmarkEnd w:id="260"/>
      <w:bookmarkEnd w:id="261"/>
      <w:bookmarkEnd w:id="262"/>
    </w:p>
    <w:p w14:paraId="72FF5508" w14:textId="77777777" w:rsidR="00AC4CD8" w:rsidRPr="00DA5500" w:rsidRDefault="00AC4CD8" w:rsidP="00F527E9">
      <w:pPr>
        <w:pStyle w:val="Heading3"/>
      </w:pPr>
      <w:bookmarkStart w:id="264" w:name="_Toc511058588"/>
      <w:bookmarkEnd w:id="263"/>
      <w:r w:rsidRPr="00DA5500">
        <w:t>Embedded Constants</w:t>
      </w:r>
      <w:bookmarkEnd w:id="264"/>
    </w:p>
    <w:p w14:paraId="486E1083"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Change w:id="265" w:author="vipin.d" w:date="2018-04-09T17:22:00Z">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PrChange>
      </w:tblPr>
      <w:tblGrid>
        <w:gridCol w:w="4623"/>
        <w:gridCol w:w="1933"/>
        <w:gridCol w:w="2067"/>
        <w:gridCol w:w="1529"/>
        <w:tblGridChange w:id="266">
          <w:tblGrid>
            <w:gridCol w:w="4623"/>
            <w:gridCol w:w="1933"/>
            <w:gridCol w:w="2067"/>
            <w:gridCol w:w="1529"/>
          </w:tblGrid>
        </w:tblGridChange>
      </w:tblGrid>
      <w:tr w:rsidR="00007584" w:rsidRPr="00AA38E8" w14:paraId="7C856EC8" w14:textId="77777777" w:rsidTr="004176DB">
        <w:tc>
          <w:tcPr>
            <w:tcW w:w="2277" w:type="pct"/>
            <w:tcBorders>
              <w:top w:val="single" w:sz="6" w:space="0" w:color="auto"/>
              <w:left w:val="single" w:sz="6" w:space="0" w:color="auto"/>
              <w:bottom w:val="single" w:sz="6" w:space="0" w:color="auto"/>
              <w:right w:val="single" w:sz="6" w:space="0" w:color="auto"/>
            </w:tcBorders>
            <w:shd w:val="pct30" w:color="FFFF00" w:fill="FFFFFF"/>
            <w:tcPrChange w:id="267" w:author="vipin.d" w:date="2018-04-09T17:22:00Z">
              <w:tcPr>
                <w:tcW w:w="2277" w:type="pct"/>
                <w:tcBorders>
                  <w:top w:val="single" w:sz="6" w:space="0" w:color="auto"/>
                  <w:left w:val="single" w:sz="6" w:space="0" w:color="auto"/>
                  <w:bottom w:val="single" w:sz="6" w:space="0" w:color="auto"/>
                  <w:right w:val="single" w:sz="6" w:space="0" w:color="auto"/>
                </w:tcBorders>
                <w:shd w:val="pct30" w:color="FFFF00" w:fill="FFFFFF"/>
              </w:tcPr>
            </w:tcPrChange>
          </w:tcPr>
          <w:p w14:paraId="417C4E20"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52" w:type="pct"/>
            <w:tcBorders>
              <w:top w:val="single" w:sz="6" w:space="0" w:color="auto"/>
              <w:left w:val="single" w:sz="6" w:space="0" w:color="auto"/>
              <w:bottom w:val="single" w:sz="6" w:space="0" w:color="auto"/>
              <w:right w:val="single" w:sz="6" w:space="0" w:color="auto"/>
            </w:tcBorders>
            <w:shd w:val="pct30" w:color="FFFF00" w:fill="FFFFFF"/>
            <w:tcPrChange w:id="268" w:author="vipin.d" w:date="2018-04-09T17:22:00Z">
              <w:tcPr>
                <w:tcW w:w="952" w:type="pct"/>
                <w:tcBorders>
                  <w:top w:val="single" w:sz="6" w:space="0" w:color="auto"/>
                  <w:left w:val="single" w:sz="6" w:space="0" w:color="auto"/>
                  <w:bottom w:val="single" w:sz="6" w:space="0" w:color="auto"/>
                  <w:right w:val="single" w:sz="6" w:space="0" w:color="auto"/>
                </w:tcBorders>
                <w:shd w:val="pct30" w:color="FFFF00" w:fill="FFFFFF"/>
              </w:tcPr>
            </w:tcPrChange>
          </w:tcPr>
          <w:p w14:paraId="58CE07FA"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018" w:type="pct"/>
            <w:tcBorders>
              <w:top w:val="single" w:sz="6" w:space="0" w:color="auto"/>
              <w:left w:val="single" w:sz="6" w:space="0" w:color="auto"/>
              <w:bottom w:val="single" w:sz="6" w:space="0" w:color="auto"/>
              <w:right w:val="single" w:sz="6" w:space="0" w:color="auto"/>
            </w:tcBorders>
            <w:shd w:val="pct30" w:color="FFFF00" w:fill="FFFFFF"/>
            <w:tcPrChange w:id="269" w:author="vipin.d" w:date="2018-04-09T17:22:00Z">
              <w:tcPr>
                <w:tcW w:w="1018" w:type="pct"/>
                <w:tcBorders>
                  <w:top w:val="single" w:sz="6" w:space="0" w:color="auto"/>
                  <w:left w:val="single" w:sz="6" w:space="0" w:color="auto"/>
                  <w:bottom w:val="single" w:sz="6" w:space="0" w:color="auto"/>
                  <w:right w:val="single" w:sz="6" w:space="0" w:color="auto"/>
                </w:tcBorders>
                <w:shd w:val="pct30" w:color="FFFF00" w:fill="FFFFFF"/>
              </w:tcPr>
            </w:tcPrChange>
          </w:tcPr>
          <w:p w14:paraId="7314E04D"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753" w:type="pct"/>
            <w:tcBorders>
              <w:top w:val="single" w:sz="6" w:space="0" w:color="auto"/>
              <w:left w:val="single" w:sz="6" w:space="0" w:color="auto"/>
              <w:bottom w:val="single" w:sz="6" w:space="0" w:color="auto"/>
              <w:right w:val="single" w:sz="6" w:space="0" w:color="auto"/>
            </w:tcBorders>
            <w:shd w:val="pct30" w:color="FFFF00" w:fill="FFFFFF"/>
            <w:tcPrChange w:id="270" w:author="vipin.d" w:date="2018-04-09T17:22:00Z">
              <w:tcPr>
                <w:tcW w:w="754" w:type="pct"/>
                <w:tcBorders>
                  <w:top w:val="single" w:sz="6" w:space="0" w:color="auto"/>
                  <w:left w:val="single" w:sz="6" w:space="0" w:color="auto"/>
                  <w:bottom w:val="single" w:sz="6" w:space="0" w:color="auto"/>
                  <w:right w:val="single" w:sz="6" w:space="0" w:color="auto"/>
                </w:tcBorders>
                <w:shd w:val="pct30" w:color="FFFF00" w:fill="FFFFFF"/>
              </w:tcPr>
            </w:tcPrChange>
          </w:tcPr>
          <w:p w14:paraId="02EDEC0D"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458BB907" w14:textId="77777777" w:rsidTr="004176DB">
        <w:tc>
          <w:tcPr>
            <w:tcW w:w="2277" w:type="pct"/>
            <w:tcBorders>
              <w:top w:val="single" w:sz="6" w:space="0" w:color="auto"/>
              <w:left w:val="single" w:sz="6" w:space="0" w:color="auto"/>
              <w:bottom w:val="single" w:sz="6" w:space="0" w:color="auto"/>
              <w:right w:val="single" w:sz="6" w:space="0" w:color="auto"/>
            </w:tcBorders>
            <w:tcPrChange w:id="271" w:author="vipin.d" w:date="2018-04-09T17:22:00Z">
              <w:tcPr>
                <w:tcW w:w="2277" w:type="pct"/>
                <w:tcBorders>
                  <w:top w:val="single" w:sz="6" w:space="0" w:color="auto"/>
                  <w:left w:val="single" w:sz="6" w:space="0" w:color="auto"/>
                  <w:bottom w:val="single" w:sz="6" w:space="0" w:color="auto"/>
                  <w:right w:val="single" w:sz="6" w:space="0" w:color="auto"/>
                </w:tcBorders>
              </w:tcPr>
            </w:tcPrChange>
          </w:tcPr>
          <w:p w14:paraId="25F7FA7A" w14:textId="07F9A2ED" w:rsidR="00007584" w:rsidRPr="00AA38E8" w:rsidRDefault="007C226B" w:rsidP="00F4318C">
            <w:pPr>
              <w:spacing w:before="60"/>
              <w:jc w:val="center"/>
              <w:rPr>
                <w:rFonts w:cs="Calibri"/>
                <w:sz w:val="16"/>
                <w:szCs w:val="16"/>
              </w:rPr>
            </w:pPr>
            <w:del w:id="272" w:author="Nimmy Mathews" w:date="2018-04-16T15:32:00Z">
              <w:r w:rsidRPr="007C226B" w:rsidDel="00F33BD5">
                <w:rPr>
                  <w:rFonts w:cs="Calibri"/>
                  <w:sz w:val="16"/>
                  <w:szCs w:val="16"/>
                </w:rPr>
                <w:delText>MAXHWTQCMDDAMPG_HWNWTMTR_F32</w:delText>
              </w:r>
            </w:del>
          </w:p>
        </w:tc>
        <w:tc>
          <w:tcPr>
            <w:tcW w:w="952" w:type="pct"/>
            <w:tcBorders>
              <w:top w:val="single" w:sz="6" w:space="0" w:color="auto"/>
              <w:left w:val="single" w:sz="6" w:space="0" w:color="auto"/>
              <w:bottom w:val="single" w:sz="6" w:space="0" w:color="auto"/>
              <w:right w:val="single" w:sz="6" w:space="0" w:color="auto"/>
            </w:tcBorders>
            <w:tcPrChange w:id="273" w:author="vipin.d" w:date="2018-04-09T17:22:00Z">
              <w:tcPr>
                <w:tcW w:w="952" w:type="pct"/>
                <w:tcBorders>
                  <w:top w:val="single" w:sz="6" w:space="0" w:color="auto"/>
                  <w:left w:val="single" w:sz="6" w:space="0" w:color="auto"/>
                  <w:bottom w:val="single" w:sz="6" w:space="0" w:color="auto"/>
                  <w:right w:val="single" w:sz="6" w:space="0" w:color="auto"/>
                </w:tcBorders>
              </w:tcPr>
            </w:tcPrChange>
          </w:tcPr>
          <w:p w14:paraId="3550E2A1" w14:textId="77B8CF67" w:rsidR="00007584" w:rsidRPr="00AA38E8" w:rsidRDefault="007C226B" w:rsidP="007C226B">
            <w:pPr>
              <w:spacing w:before="60"/>
              <w:jc w:val="center"/>
              <w:rPr>
                <w:rFonts w:cs="Calibri"/>
                <w:sz w:val="16"/>
                <w:szCs w:val="16"/>
              </w:rPr>
            </w:pPr>
            <w:del w:id="274" w:author="Nimmy Mathews" w:date="2018-04-16T15:32:00Z">
              <w:r w:rsidDel="00F33BD5">
                <w:rPr>
                  <w:rFonts w:cs="Calibri"/>
                  <w:sz w:val="16"/>
                  <w:szCs w:val="16"/>
                </w:rPr>
                <w:delText>Single Precision float</w:delText>
              </w:r>
            </w:del>
          </w:p>
        </w:tc>
        <w:tc>
          <w:tcPr>
            <w:tcW w:w="1018" w:type="pct"/>
            <w:tcBorders>
              <w:top w:val="single" w:sz="6" w:space="0" w:color="auto"/>
              <w:left w:val="single" w:sz="6" w:space="0" w:color="auto"/>
              <w:bottom w:val="single" w:sz="6" w:space="0" w:color="auto"/>
              <w:right w:val="single" w:sz="6" w:space="0" w:color="auto"/>
            </w:tcBorders>
            <w:tcPrChange w:id="275" w:author="vipin.d" w:date="2018-04-09T17:22:00Z">
              <w:tcPr>
                <w:tcW w:w="1018" w:type="pct"/>
                <w:tcBorders>
                  <w:top w:val="single" w:sz="6" w:space="0" w:color="auto"/>
                  <w:left w:val="single" w:sz="6" w:space="0" w:color="auto"/>
                  <w:bottom w:val="single" w:sz="6" w:space="0" w:color="auto"/>
                  <w:right w:val="single" w:sz="6" w:space="0" w:color="auto"/>
                </w:tcBorders>
              </w:tcPr>
            </w:tcPrChange>
          </w:tcPr>
          <w:p w14:paraId="7B12F8D3" w14:textId="00848A43" w:rsidR="00007584" w:rsidRPr="00AA38E8" w:rsidRDefault="007C226B" w:rsidP="00F4318C">
            <w:pPr>
              <w:spacing w:before="60"/>
              <w:jc w:val="center"/>
              <w:rPr>
                <w:rFonts w:cs="Calibri"/>
                <w:sz w:val="16"/>
                <w:szCs w:val="16"/>
              </w:rPr>
            </w:pPr>
            <w:del w:id="276" w:author="Nimmy Mathews" w:date="2018-04-16T15:32:00Z">
              <w:r w:rsidRPr="007C226B" w:rsidDel="00F33BD5">
                <w:rPr>
                  <w:rFonts w:cs="Calibri"/>
                  <w:sz w:val="16"/>
                  <w:szCs w:val="16"/>
                </w:rPr>
                <w:delText>HwNwtMtr</w:delText>
              </w:r>
            </w:del>
          </w:p>
        </w:tc>
        <w:tc>
          <w:tcPr>
            <w:tcW w:w="753" w:type="pct"/>
            <w:tcBorders>
              <w:top w:val="single" w:sz="6" w:space="0" w:color="auto"/>
              <w:left w:val="single" w:sz="6" w:space="0" w:color="auto"/>
              <w:bottom w:val="single" w:sz="6" w:space="0" w:color="auto"/>
              <w:right w:val="single" w:sz="6" w:space="0" w:color="auto"/>
            </w:tcBorders>
            <w:tcPrChange w:id="277" w:author="vipin.d" w:date="2018-04-09T17:22:00Z">
              <w:tcPr>
                <w:tcW w:w="754" w:type="pct"/>
                <w:tcBorders>
                  <w:top w:val="single" w:sz="6" w:space="0" w:color="auto"/>
                  <w:left w:val="single" w:sz="6" w:space="0" w:color="auto"/>
                  <w:bottom w:val="single" w:sz="6" w:space="0" w:color="auto"/>
                  <w:right w:val="single" w:sz="6" w:space="0" w:color="auto"/>
                </w:tcBorders>
              </w:tcPr>
            </w:tcPrChange>
          </w:tcPr>
          <w:p w14:paraId="21E0BBA7" w14:textId="11DDAEB8" w:rsidR="00007584" w:rsidRPr="00AA38E8" w:rsidRDefault="007C226B" w:rsidP="00F4318C">
            <w:pPr>
              <w:spacing w:before="60"/>
              <w:jc w:val="center"/>
              <w:rPr>
                <w:rFonts w:cs="Calibri"/>
                <w:sz w:val="16"/>
                <w:szCs w:val="16"/>
              </w:rPr>
            </w:pPr>
            <w:del w:id="278" w:author="Nimmy Mathews" w:date="2018-04-16T15:32:00Z">
              <w:r w:rsidRPr="007C226B" w:rsidDel="00F33BD5">
                <w:rPr>
                  <w:rFonts w:cs="Calibri"/>
                  <w:sz w:val="16"/>
                  <w:szCs w:val="16"/>
                </w:rPr>
                <w:delText>10</w:delText>
              </w:r>
            </w:del>
          </w:p>
        </w:tc>
      </w:tr>
      <w:tr w:rsidR="007C226B" w:rsidRPr="00AA38E8" w14:paraId="20B4206D" w14:textId="77777777" w:rsidTr="004176DB">
        <w:tc>
          <w:tcPr>
            <w:tcW w:w="2277" w:type="pct"/>
            <w:tcBorders>
              <w:top w:val="single" w:sz="6" w:space="0" w:color="auto"/>
              <w:left w:val="single" w:sz="6" w:space="0" w:color="auto"/>
              <w:bottom w:val="single" w:sz="6" w:space="0" w:color="auto"/>
              <w:right w:val="single" w:sz="6" w:space="0" w:color="auto"/>
            </w:tcBorders>
            <w:tcPrChange w:id="279" w:author="vipin.d" w:date="2018-04-09T17:22:00Z">
              <w:tcPr>
                <w:tcW w:w="2277" w:type="pct"/>
                <w:tcBorders>
                  <w:top w:val="single" w:sz="6" w:space="0" w:color="auto"/>
                  <w:left w:val="single" w:sz="6" w:space="0" w:color="auto"/>
                  <w:bottom w:val="single" w:sz="6" w:space="0" w:color="auto"/>
                  <w:right w:val="single" w:sz="6" w:space="0" w:color="auto"/>
                </w:tcBorders>
              </w:tcPr>
            </w:tcPrChange>
          </w:tcPr>
          <w:p w14:paraId="1C4626B3" w14:textId="38A7F869" w:rsidR="007C226B" w:rsidRPr="007C226B" w:rsidRDefault="007C226B" w:rsidP="00F4318C">
            <w:pPr>
              <w:spacing w:before="60"/>
              <w:jc w:val="center"/>
              <w:rPr>
                <w:rFonts w:cs="Calibri"/>
                <w:sz w:val="16"/>
                <w:szCs w:val="16"/>
              </w:rPr>
            </w:pPr>
            <w:del w:id="280" w:author="Nimmy Mathews" w:date="2018-04-16T15:32:00Z">
              <w:r w:rsidRPr="007C226B" w:rsidDel="00F33BD5">
                <w:rPr>
                  <w:rFonts w:cs="Calibri"/>
                  <w:sz w:val="16"/>
                  <w:szCs w:val="16"/>
                </w:rPr>
                <w:delText>MINHWTQCMDDAMPG_HWNWTMTR_F32</w:delText>
              </w:r>
            </w:del>
          </w:p>
        </w:tc>
        <w:tc>
          <w:tcPr>
            <w:tcW w:w="952" w:type="pct"/>
            <w:tcBorders>
              <w:top w:val="single" w:sz="6" w:space="0" w:color="auto"/>
              <w:left w:val="single" w:sz="6" w:space="0" w:color="auto"/>
              <w:bottom w:val="single" w:sz="6" w:space="0" w:color="auto"/>
              <w:right w:val="single" w:sz="6" w:space="0" w:color="auto"/>
            </w:tcBorders>
            <w:tcPrChange w:id="281" w:author="vipin.d" w:date="2018-04-09T17:22:00Z">
              <w:tcPr>
                <w:tcW w:w="952" w:type="pct"/>
                <w:tcBorders>
                  <w:top w:val="single" w:sz="6" w:space="0" w:color="auto"/>
                  <w:left w:val="single" w:sz="6" w:space="0" w:color="auto"/>
                  <w:bottom w:val="single" w:sz="6" w:space="0" w:color="auto"/>
                  <w:right w:val="single" w:sz="6" w:space="0" w:color="auto"/>
                </w:tcBorders>
              </w:tcPr>
            </w:tcPrChange>
          </w:tcPr>
          <w:p w14:paraId="4A475CBF" w14:textId="53F9FE92" w:rsidR="007C226B" w:rsidRDefault="007C226B" w:rsidP="007C226B">
            <w:pPr>
              <w:spacing w:before="60"/>
              <w:jc w:val="center"/>
              <w:rPr>
                <w:rFonts w:cs="Calibri"/>
                <w:sz w:val="16"/>
                <w:szCs w:val="16"/>
              </w:rPr>
            </w:pPr>
            <w:del w:id="282" w:author="Nimmy Mathews" w:date="2018-04-16T15:32:00Z">
              <w:r w:rsidDel="00F33BD5">
                <w:rPr>
                  <w:rFonts w:cs="Calibri"/>
                  <w:sz w:val="16"/>
                  <w:szCs w:val="16"/>
                </w:rPr>
                <w:delText>Single Precision float</w:delText>
              </w:r>
            </w:del>
          </w:p>
        </w:tc>
        <w:tc>
          <w:tcPr>
            <w:tcW w:w="1018" w:type="pct"/>
            <w:tcBorders>
              <w:top w:val="single" w:sz="6" w:space="0" w:color="auto"/>
              <w:left w:val="single" w:sz="6" w:space="0" w:color="auto"/>
              <w:bottom w:val="single" w:sz="6" w:space="0" w:color="auto"/>
              <w:right w:val="single" w:sz="6" w:space="0" w:color="auto"/>
            </w:tcBorders>
            <w:tcPrChange w:id="283" w:author="vipin.d" w:date="2018-04-09T17:22:00Z">
              <w:tcPr>
                <w:tcW w:w="1018" w:type="pct"/>
                <w:tcBorders>
                  <w:top w:val="single" w:sz="6" w:space="0" w:color="auto"/>
                  <w:left w:val="single" w:sz="6" w:space="0" w:color="auto"/>
                  <w:bottom w:val="single" w:sz="6" w:space="0" w:color="auto"/>
                  <w:right w:val="single" w:sz="6" w:space="0" w:color="auto"/>
                </w:tcBorders>
              </w:tcPr>
            </w:tcPrChange>
          </w:tcPr>
          <w:p w14:paraId="2EBDDC50" w14:textId="105CD23C" w:rsidR="007C226B" w:rsidRPr="007C226B" w:rsidRDefault="007C226B" w:rsidP="00F4318C">
            <w:pPr>
              <w:spacing w:before="60"/>
              <w:jc w:val="center"/>
              <w:rPr>
                <w:rFonts w:cs="Calibri"/>
                <w:sz w:val="16"/>
                <w:szCs w:val="16"/>
              </w:rPr>
            </w:pPr>
            <w:del w:id="284" w:author="Nimmy Mathews" w:date="2018-04-16T15:32:00Z">
              <w:r w:rsidRPr="007C226B" w:rsidDel="00F33BD5">
                <w:rPr>
                  <w:rFonts w:cs="Calibri"/>
                  <w:sz w:val="16"/>
                  <w:szCs w:val="16"/>
                </w:rPr>
                <w:delText>HwNwtMtr</w:delText>
              </w:r>
            </w:del>
          </w:p>
        </w:tc>
        <w:tc>
          <w:tcPr>
            <w:tcW w:w="753" w:type="pct"/>
            <w:tcBorders>
              <w:top w:val="single" w:sz="6" w:space="0" w:color="auto"/>
              <w:left w:val="single" w:sz="6" w:space="0" w:color="auto"/>
              <w:bottom w:val="single" w:sz="6" w:space="0" w:color="auto"/>
              <w:right w:val="single" w:sz="6" w:space="0" w:color="auto"/>
            </w:tcBorders>
            <w:tcPrChange w:id="285" w:author="vipin.d" w:date="2018-04-09T17:22:00Z">
              <w:tcPr>
                <w:tcW w:w="754" w:type="pct"/>
                <w:tcBorders>
                  <w:top w:val="single" w:sz="6" w:space="0" w:color="auto"/>
                  <w:left w:val="single" w:sz="6" w:space="0" w:color="auto"/>
                  <w:bottom w:val="single" w:sz="6" w:space="0" w:color="auto"/>
                  <w:right w:val="single" w:sz="6" w:space="0" w:color="auto"/>
                </w:tcBorders>
              </w:tcPr>
            </w:tcPrChange>
          </w:tcPr>
          <w:p w14:paraId="44B9A322" w14:textId="0EEC0A89" w:rsidR="007C226B" w:rsidRPr="007C226B" w:rsidRDefault="007C226B" w:rsidP="00F4318C">
            <w:pPr>
              <w:spacing w:before="60"/>
              <w:jc w:val="center"/>
              <w:rPr>
                <w:rFonts w:cs="Calibri"/>
                <w:sz w:val="16"/>
                <w:szCs w:val="16"/>
              </w:rPr>
            </w:pPr>
            <w:del w:id="286" w:author="Nimmy Mathews" w:date="2018-04-16T15:32:00Z">
              <w:r w:rsidDel="00F33BD5">
                <w:rPr>
                  <w:rFonts w:cs="Calibri"/>
                  <w:sz w:val="16"/>
                  <w:szCs w:val="16"/>
                </w:rPr>
                <w:delText>-10</w:delText>
              </w:r>
            </w:del>
          </w:p>
        </w:tc>
      </w:tr>
      <w:tr w:rsidR="007C226B" w:rsidRPr="00AA38E8" w14:paraId="4BF77F77" w14:textId="77777777" w:rsidTr="004176DB">
        <w:tc>
          <w:tcPr>
            <w:tcW w:w="2277" w:type="pct"/>
            <w:tcBorders>
              <w:top w:val="single" w:sz="6" w:space="0" w:color="auto"/>
              <w:left w:val="single" w:sz="6" w:space="0" w:color="auto"/>
              <w:bottom w:val="single" w:sz="6" w:space="0" w:color="auto"/>
              <w:right w:val="single" w:sz="6" w:space="0" w:color="auto"/>
            </w:tcBorders>
            <w:tcPrChange w:id="287" w:author="vipin.d" w:date="2018-04-09T17:22:00Z">
              <w:tcPr>
                <w:tcW w:w="2277" w:type="pct"/>
                <w:tcBorders>
                  <w:top w:val="single" w:sz="6" w:space="0" w:color="auto"/>
                  <w:left w:val="single" w:sz="6" w:space="0" w:color="auto"/>
                  <w:bottom w:val="single" w:sz="6" w:space="0" w:color="auto"/>
                  <w:right w:val="single" w:sz="6" w:space="0" w:color="auto"/>
                </w:tcBorders>
              </w:tcPr>
            </w:tcPrChange>
          </w:tcPr>
          <w:p w14:paraId="394CBD9B" w14:textId="31787CB2" w:rsidR="007C226B" w:rsidRPr="007C226B" w:rsidRDefault="007C226B" w:rsidP="00F4318C">
            <w:pPr>
              <w:spacing w:before="60"/>
              <w:jc w:val="center"/>
              <w:rPr>
                <w:rFonts w:cs="Calibri"/>
                <w:sz w:val="16"/>
                <w:szCs w:val="16"/>
              </w:rPr>
            </w:pPr>
            <w:del w:id="288" w:author="Nimmy Mathews" w:date="2018-04-16T15:32:00Z">
              <w:r w:rsidRPr="007C226B" w:rsidDel="00F33BD5">
                <w:rPr>
                  <w:rFonts w:cs="Calibri"/>
                  <w:sz w:val="16"/>
                  <w:szCs w:val="16"/>
                </w:rPr>
                <w:delText>ONE_ULS_F32</w:delText>
              </w:r>
            </w:del>
          </w:p>
        </w:tc>
        <w:tc>
          <w:tcPr>
            <w:tcW w:w="952" w:type="pct"/>
            <w:tcBorders>
              <w:top w:val="single" w:sz="6" w:space="0" w:color="auto"/>
              <w:left w:val="single" w:sz="6" w:space="0" w:color="auto"/>
              <w:bottom w:val="single" w:sz="6" w:space="0" w:color="auto"/>
              <w:right w:val="single" w:sz="6" w:space="0" w:color="auto"/>
            </w:tcBorders>
            <w:tcPrChange w:id="289" w:author="vipin.d" w:date="2018-04-09T17:22:00Z">
              <w:tcPr>
                <w:tcW w:w="952" w:type="pct"/>
                <w:tcBorders>
                  <w:top w:val="single" w:sz="6" w:space="0" w:color="auto"/>
                  <w:left w:val="single" w:sz="6" w:space="0" w:color="auto"/>
                  <w:bottom w:val="single" w:sz="6" w:space="0" w:color="auto"/>
                  <w:right w:val="single" w:sz="6" w:space="0" w:color="auto"/>
                </w:tcBorders>
              </w:tcPr>
            </w:tcPrChange>
          </w:tcPr>
          <w:p w14:paraId="5012AC23" w14:textId="02E8A116" w:rsidR="007C226B" w:rsidRDefault="007C226B" w:rsidP="007C226B">
            <w:pPr>
              <w:spacing w:before="60"/>
              <w:jc w:val="center"/>
              <w:rPr>
                <w:rFonts w:cs="Calibri"/>
                <w:sz w:val="16"/>
                <w:szCs w:val="16"/>
              </w:rPr>
            </w:pPr>
            <w:del w:id="290" w:author="Nimmy Mathews" w:date="2018-04-16T15:32:00Z">
              <w:r w:rsidDel="00F33BD5">
                <w:rPr>
                  <w:rFonts w:cs="Calibri"/>
                  <w:sz w:val="16"/>
                  <w:szCs w:val="16"/>
                </w:rPr>
                <w:delText>Single Precision float</w:delText>
              </w:r>
            </w:del>
          </w:p>
        </w:tc>
        <w:tc>
          <w:tcPr>
            <w:tcW w:w="1018" w:type="pct"/>
            <w:tcBorders>
              <w:top w:val="single" w:sz="6" w:space="0" w:color="auto"/>
              <w:left w:val="single" w:sz="6" w:space="0" w:color="auto"/>
              <w:bottom w:val="single" w:sz="6" w:space="0" w:color="auto"/>
              <w:right w:val="single" w:sz="6" w:space="0" w:color="auto"/>
            </w:tcBorders>
            <w:tcPrChange w:id="291" w:author="vipin.d" w:date="2018-04-09T17:22:00Z">
              <w:tcPr>
                <w:tcW w:w="1018" w:type="pct"/>
                <w:tcBorders>
                  <w:top w:val="single" w:sz="6" w:space="0" w:color="auto"/>
                  <w:left w:val="single" w:sz="6" w:space="0" w:color="auto"/>
                  <w:bottom w:val="single" w:sz="6" w:space="0" w:color="auto"/>
                  <w:right w:val="single" w:sz="6" w:space="0" w:color="auto"/>
                </w:tcBorders>
              </w:tcPr>
            </w:tcPrChange>
          </w:tcPr>
          <w:p w14:paraId="7762A9D5" w14:textId="3A2D9CE4" w:rsidR="007C226B" w:rsidRPr="007C226B" w:rsidRDefault="007C226B" w:rsidP="00F4318C">
            <w:pPr>
              <w:spacing w:before="60"/>
              <w:jc w:val="center"/>
              <w:rPr>
                <w:rFonts w:cs="Calibri"/>
                <w:sz w:val="16"/>
                <w:szCs w:val="16"/>
              </w:rPr>
            </w:pPr>
            <w:del w:id="292" w:author="Nimmy Mathews" w:date="2018-04-16T15:32:00Z">
              <w:r w:rsidRPr="007C226B" w:rsidDel="00F33BD5">
                <w:rPr>
                  <w:rFonts w:cs="Calibri"/>
                  <w:sz w:val="16"/>
                  <w:szCs w:val="16"/>
                </w:rPr>
                <w:delText>Uls</w:delText>
              </w:r>
            </w:del>
          </w:p>
        </w:tc>
        <w:tc>
          <w:tcPr>
            <w:tcW w:w="753" w:type="pct"/>
            <w:tcBorders>
              <w:top w:val="single" w:sz="6" w:space="0" w:color="auto"/>
              <w:left w:val="single" w:sz="6" w:space="0" w:color="auto"/>
              <w:bottom w:val="single" w:sz="6" w:space="0" w:color="auto"/>
              <w:right w:val="single" w:sz="6" w:space="0" w:color="auto"/>
            </w:tcBorders>
            <w:tcPrChange w:id="293" w:author="vipin.d" w:date="2018-04-09T17:22:00Z">
              <w:tcPr>
                <w:tcW w:w="754" w:type="pct"/>
                <w:tcBorders>
                  <w:top w:val="single" w:sz="6" w:space="0" w:color="auto"/>
                  <w:left w:val="single" w:sz="6" w:space="0" w:color="auto"/>
                  <w:bottom w:val="single" w:sz="6" w:space="0" w:color="auto"/>
                  <w:right w:val="single" w:sz="6" w:space="0" w:color="auto"/>
                </w:tcBorders>
              </w:tcPr>
            </w:tcPrChange>
          </w:tcPr>
          <w:p w14:paraId="1F1A3888" w14:textId="1EF1B807" w:rsidR="007C226B" w:rsidRPr="007C226B" w:rsidRDefault="007C226B" w:rsidP="00F4318C">
            <w:pPr>
              <w:spacing w:before="60"/>
              <w:jc w:val="center"/>
              <w:rPr>
                <w:rFonts w:cs="Calibri"/>
                <w:sz w:val="16"/>
                <w:szCs w:val="16"/>
              </w:rPr>
            </w:pPr>
            <w:del w:id="294" w:author="Nimmy Mathews" w:date="2018-04-16T15:32:00Z">
              <w:r w:rsidDel="00F33BD5">
                <w:rPr>
                  <w:rFonts w:cs="Calibri"/>
                  <w:sz w:val="16"/>
                  <w:szCs w:val="16"/>
                </w:rPr>
                <w:delText>1</w:delText>
              </w:r>
            </w:del>
          </w:p>
        </w:tc>
      </w:tr>
      <w:tr w:rsidR="007C226B" w:rsidRPr="00AA38E8" w14:paraId="5A54F4EB" w14:textId="77777777" w:rsidTr="004176DB">
        <w:tc>
          <w:tcPr>
            <w:tcW w:w="2277" w:type="pct"/>
            <w:tcBorders>
              <w:top w:val="single" w:sz="6" w:space="0" w:color="auto"/>
              <w:left w:val="single" w:sz="6" w:space="0" w:color="auto"/>
              <w:bottom w:val="single" w:sz="6" w:space="0" w:color="auto"/>
              <w:right w:val="single" w:sz="6" w:space="0" w:color="auto"/>
            </w:tcBorders>
            <w:tcPrChange w:id="295" w:author="vipin.d" w:date="2018-04-09T17:22:00Z">
              <w:tcPr>
                <w:tcW w:w="2277" w:type="pct"/>
                <w:tcBorders>
                  <w:top w:val="single" w:sz="6" w:space="0" w:color="auto"/>
                  <w:left w:val="single" w:sz="6" w:space="0" w:color="auto"/>
                  <w:bottom w:val="single" w:sz="6" w:space="0" w:color="auto"/>
                  <w:right w:val="single" w:sz="6" w:space="0" w:color="auto"/>
                </w:tcBorders>
              </w:tcPr>
            </w:tcPrChange>
          </w:tcPr>
          <w:p w14:paraId="70E1CBB3" w14:textId="5B1C9714" w:rsidR="007C226B" w:rsidRPr="007C226B" w:rsidRDefault="007C226B" w:rsidP="00F4318C">
            <w:pPr>
              <w:spacing w:before="60"/>
              <w:jc w:val="center"/>
              <w:rPr>
                <w:rFonts w:cs="Calibri"/>
                <w:sz w:val="16"/>
                <w:szCs w:val="16"/>
              </w:rPr>
            </w:pPr>
            <w:del w:id="296" w:author="Nimmy Mathews" w:date="2018-04-16T15:32:00Z">
              <w:r w:rsidRPr="007C226B" w:rsidDel="00F33BD5">
                <w:rPr>
                  <w:rFonts w:cs="Calibri"/>
                  <w:sz w:val="16"/>
                  <w:szCs w:val="16"/>
                </w:rPr>
                <w:delText>ZERO_HWNWTMTRPERHWRADPERSEC_F32</w:delText>
              </w:r>
            </w:del>
          </w:p>
        </w:tc>
        <w:tc>
          <w:tcPr>
            <w:tcW w:w="952" w:type="pct"/>
            <w:tcBorders>
              <w:top w:val="single" w:sz="6" w:space="0" w:color="auto"/>
              <w:left w:val="single" w:sz="6" w:space="0" w:color="auto"/>
              <w:bottom w:val="single" w:sz="6" w:space="0" w:color="auto"/>
              <w:right w:val="single" w:sz="6" w:space="0" w:color="auto"/>
            </w:tcBorders>
            <w:tcPrChange w:id="297" w:author="vipin.d" w:date="2018-04-09T17:22:00Z">
              <w:tcPr>
                <w:tcW w:w="952" w:type="pct"/>
                <w:tcBorders>
                  <w:top w:val="single" w:sz="6" w:space="0" w:color="auto"/>
                  <w:left w:val="single" w:sz="6" w:space="0" w:color="auto"/>
                  <w:bottom w:val="single" w:sz="6" w:space="0" w:color="auto"/>
                  <w:right w:val="single" w:sz="6" w:space="0" w:color="auto"/>
                </w:tcBorders>
              </w:tcPr>
            </w:tcPrChange>
          </w:tcPr>
          <w:p w14:paraId="21507935" w14:textId="3304D2ED" w:rsidR="007C226B" w:rsidRDefault="007C226B" w:rsidP="007C226B">
            <w:pPr>
              <w:spacing w:before="60"/>
              <w:jc w:val="center"/>
              <w:rPr>
                <w:rFonts w:cs="Calibri"/>
                <w:sz w:val="16"/>
                <w:szCs w:val="16"/>
              </w:rPr>
            </w:pPr>
            <w:del w:id="298" w:author="Nimmy Mathews" w:date="2018-04-16T15:32:00Z">
              <w:r w:rsidDel="00F33BD5">
                <w:rPr>
                  <w:rFonts w:cs="Calibri"/>
                  <w:sz w:val="16"/>
                  <w:szCs w:val="16"/>
                </w:rPr>
                <w:delText>Single Precision float</w:delText>
              </w:r>
            </w:del>
          </w:p>
        </w:tc>
        <w:tc>
          <w:tcPr>
            <w:tcW w:w="1018" w:type="pct"/>
            <w:tcBorders>
              <w:top w:val="single" w:sz="6" w:space="0" w:color="auto"/>
              <w:left w:val="single" w:sz="6" w:space="0" w:color="auto"/>
              <w:bottom w:val="single" w:sz="6" w:space="0" w:color="auto"/>
              <w:right w:val="single" w:sz="6" w:space="0" w:color="auto"/>
            </w:tcBorders>
            <w:tcPrChange w:id="299" w:author="vipin.d" w:date="2018-04-09T17:22:00Z">
              <w:tcPr>
                <w:tcW w:w="1018" w:type="pct"/>
                <w:tcBorders>
                  <w:top w:val="single" w:sz="6" w:space="0" w:color="auto"/>
                  <w:left w:val="single" w:sz="6" w:space="0" w:color="auto"/>
                  <w:bottom w:val="single" w:sz="6" w:space="0" w:color="auto"/>
                  <w:right w:val="single" w:sz="6" w:space="0" w:color="auto"/>
                </w:tcBorders>
              </w:tcPr>
            </w:tcPrChange>
          </w:tcPr>
          <w:p w14:paraId="27469E61" w14:textId="21AE33C5" w:rsidR="007C226B" w:rsidRPr="007C226B" w:rsidRDefault="007C226B" w:rsidP="00F4318C">
            <w:pPr>
              <w:spacing w:before="60"/>
              <w:jc w:val="center"/>
              <w:rPr>
                <w:rFonts w:cs="Calibri"/>
                <w:sz w:val="16"/>
                <w:szCs w:val="16"/>
              </w:rPr>
            </w:pPr>
            <w:del w:id="300" w:author="Nimmy Mathews" w:date="2018-04-16T15:32:00Z">
              <w:r w:rsidRPr="007C226B" w:rsidDel="00F33BD5">
                <w:rPr>
                  <w:rFonts w:cs="Calibri"/>
                  <w:sz w:val="16"/>
                  <w:szCs w:val="16"/>
                </w:rPr>
                <w:delText>HwNwtMtrPerHwRadPerSec</w:delText>
              </w:r>
            </w:del>
          </w:p>
        </w:tc>
        <w:tc>
          <w:tcPr>
            <w:tcW w:w="753" w:type="pct"/>
            <w:tcBorders>
              <w:top w:val="single" w:sz="6" w:space="0" w:color="auto"/>
              <w:left w:val="single" w:sz="6" w:space="0" w:color="auto"/>
              <w:bottom w:val="single" w:sz="6" w:space="0" w:color="auto"/>
              <w:right w:val="single" w:sz="6" w:space="0" w:color="auto"/>
            </w:tcBorders>
            <w:tcPrChange w:id="301" w:author="vipin.d" w:date="2018-04-09T17:22:00Z">
              <w:tcPr>
                <w:tcW w:w="754" w:type="pct"/>
                <w:tcBorders>
                  <w:top w:val="single" w:sz="6" w:space="0" w:color="auto"/>
                  <w:left w:val="single" w:sz="6" w:space="0" w:color="auto"/>
                  <w:bottom w:val="single" w:sz="6" w:space="0" w:color="auto"/>
                  <w:right w:val="single" w:sz="6" w:space="0" w:color="auto"/>
                </w:tcBorders>
              </w:tcPr>
            </w:tcPrChange>
          </w:tcPr>
          <w:p w14:paraId="5B36A496" w14:textId="765478E1" w:rsidR="007C226B" w:rsidRPr="007C226B" w:rsidRDefault="007C226B" w:rsidP="00F4318C">
            <w:pPr>
              <w:spacing w:before="60"/>
              <w:jc w:val="center"/>
              <w:rPr>
                <w:rFonts w:cs="Calibri"/>
                <w:sz w:val="16"/>
                <w:szCs w:val="16"/>
              </w:rPr>
            </w:pPr>
            <w:del w:id="302" w:author="Nimmy Mathews" w:date="2018-04-16T15:32:00Z">
              <w:r w:rsidDel="00F33BD5">
                <w:rPr>
                  <w:rFonts w:cs="Calibri"/>
                  <w:sz w:val="16"/>
                  <w:szCs w:val="16"/>
                </w:rPr>
                <w:delText>0</w:delText>
              </w:r>
            </w:del>
          </w:p>
        </w:tc>
      </w:tr>
      <w:tr w:rsidR="004176DB" w:rsidRPr="00AA38E8" w14:paraId="5A775FFA" w14:textId="77777777" w:rsidTr="004B0B71">
        <w:trPr>
          <w:ins w:id="303"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0844C0D4" w14:textId="2CEDAF9D" w:rsidR="004176DB" w:rsidRPr="007C226B" w:rsidRDefault="004176DB" w:rsidP="004B0B71">
            <w:pPr>
              <w:spacing w:before="60"/>
              <w:jc w:val="center"/>
              <w:rPr>
                <w:ins w:id="304" w:author="vipin.d" w:date="2018-04-09T17:22:00Z"/>
                <w:rFonts w:cs="Calibri"/>
                <w:sz w:val="16"/>
                <w:szCs w:val="16"/>
              </w:rPr>
            </w:pPr>
            <w:ins w:id="305" w:author="vipin.d" w:date="2018-04-09T17:22:00Z">
              <w:del w:id="306" w:author="Nimmy Mathews" w:date="2018-04-16T15:32:00Z">
                <w:r w:rsidRPr="008C6129" w:rsidDel="00F33BD5">
                  <w:rPr>
                    <w:rFonts w:cs="Calibri"/>
                    <w:sz w:val="16"/>
                    <w:szCs w:val="16"/>
                  </w:rPr>
                  <w:delText>NXTRFIXDPT_FLOATTOP10_ULS_F32</w:delText>
                </w:r>
              </w:del>
            </w:ins>
          </w:p>
        </w:tc>
        <w:tc>
          <w:tcPr>
            <w:tcW w:w="952" w:type="pct"/>
            <w:tcBorders>
              <w:top w:val="single" w:sz="6" w:space="0" w:color="auto"/>
              <w:left w:val="single" w:sz="6" w:space="0" w:color="auto"/>
              <w:bottom w:val="single" w:sz="6" w:space="0" w:color="auto"/>
              <w:right w:val="single" w:sz="6" w:space="0" w:color="auto"/>
            </w:tcBorders>
          </w:tcPr>
          <w:p w14:paraId="50A6363E" w14:textId="45AD85AA" w:rsidR="004176DB" w:rsidRDefault="004176DB" w:rsidP="004B0B71">
            <w:pPr>
              <w:spacing w:before="60"/>
              <w:jc w:val="center"/>
              <w:rPr>
                <w:ins w:id="307" w:author="vipin.d" w:date="2018-04-09T17:22:00Z"/>
                <w:rFonts w:cs="Calibri"/>
                <w:sz w:val="16"/>
                <w:szCs w:val="16"/>
              </w:rPr>
            </w:pPr>
            <w:ins w:id="308" w:author="vipin.d" w:date="2018-04-09T17:22:00Z">
              <w:del w:id="309"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137BCF54" w14:textId="177D86EA" w:rsidR="004176DB" w:rsidRPr="007C226B" w:rsidRDefault="004176DB" w:rsidP="004B0B71">
            <w:pPr>
              <w:spacing w:before="60"/>
              <w:jc w:val="center"/>
              <w:rPr>
                <w:ins w:id="310" w:author="vipin.d" w:date="2018-04-09T17:22:00Z"/>
                <w:rFonts w:cs="Calibri"/>
                <w:sz w:val="16"/>
                <w:szCs w:val="16"/>
              </w:rPr>
            </w:pPr>
            <w:ins w:id="311" w:author="vipin.d" w:date="2018-04-09T17:22:00Z">
              <w:del w:id="312"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0FCD8516" w14:textId="72DCB0F4" w:rsidR="004176DB" w:rsidRDefault="004176DB" w:rsidP="004B0B71">
            <w:pPr>
              <w:spacing w:before="60"/>
              <w:jc w:val="center"/>
              <w:rPr>
                <w:ins w:id="313" w:author="vipin.d" w:date="2018-04-09T17:22:00Z"/>
                <w:rFonts w:cs="Calibri"/>
                <w:sz w:val="16"/>
                <w:szCs w:val="16"/>
              </w:rPr>
            </w:pPr>
            <w:ins w:id="314" w:author="vipin.d" w:date="2018-04-09T17:22:00Z">
              <w:del w:id="315" w:author="Nimmy Mathews" w:date="2018-04-16T15:32:00Z">
                <w:r w:rsidRPr="008C6129" w:rsidDel="00F33BD5">
                  <w:rPr>
                    <w:rFonts w:cs="Calibri"/>
                    <w:sz w:val="16"/>
                    <w:szCs w:val="16"/>
                  </w:rPr>
                  <w:delText>1024</w:delText>
                </w:r>
              </w:del>
            </w:ins>
          </w:p>
        </w:tc>
      </w:tr>
      <w:tr w:rsidR="004176DB" w:rsidRPr="00AA38E8" w14:paraId="7129BC1D" w14:textId="77777777" w:rsidTr="004B0B71">
        <w:trPr>
          <w:ins w:id="316"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30A9E27F" w14:textId="718CE9D9" w:rsidR="004176DB" w:rsidRPr="008C6129" w:rsidRDefault="004176DB" w:rsidP="004B0B71">
            <w:pPr>
              <w:spacing w:before="60"/>
              <w:jc w:val="center"/>
              <w:rPr>
                <w:ins w:id="317" w:author="vipin.d" w:date="2018-04-09T17:22:00Z"/>
                <w:rFonts w:cs="Calibri"/>
                <w:sz w:val="16"/>
                <w:szCs w:val="16"/>
              </w:rPr>
            </w:pPr>
            <w:ins w:id="318" w:author="vipin.d" w:date="2018-04-09T17:22:00Z">
              <w:del w:id="319" w:author="Nimmy Mathews" w:date="2018-04-16T15:32:00Z">
                <w:r w:rsidRPr="008C6129" w:rsidDel="00F33BD5">
                  <w:rPr>
                    <w:rFonts w:cs="Calibri"/>
                    <w:sz w:val="16"/>
                    <w:szCs w:val="16"/>
                  </w:rPr>
                  <w:delText>NXTRFIXDPT_FLOATTOP1_ULS_F32</w:delText>
                </w:r>
              </w:del>
            </w:ins>
          </w:p>
        </w:tc>
        <w:tc>
          <w:tcPr>
            <w:tcW w:w="952" w:type="pct"/>
            <w:tcBorders>
              <w:top w:val="single" w:sz="6" w:space="0" w:color="auto"/>
              <w:left w:val="single" w:sz="6" w:space="0" w:color="auto"/>
              <w:bottom w:val="single" w:sz="6" w:space="0" w:color="auto"/>
              <w:right w:val="single" w:sz="6" w:space="0" w:color="auto"/>
            </w:tcBorders>
          </w:tcPr>
          <w:p w14:paraId="0062F277" w14:textId="1A560866" w:rsidR="004176DB" w:rsidRDefault="004176DB" w:rsidP="004B0B71">
            <w:pPr>
              <w:spacing w:before="60"/>
              <w:jc w:val="center"/>
              <w:rPr>
                <w:ins w:id="320" w:author="vipin.d" w:date="2018-04-09T17:22:00Z"/>
                <w:rFonts w:cs="Calibri"/>
                <w:sz w:val="16"/>
                <w:szCs w:val="16"/>
              </w:rPr>
            </w:pPr>
            <w:ins w:id="321" w:author="vipin.d" w:date="2018-04-09T17:22:00Z">
              <w:del w:id="322"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6EFC67EA" w14:textId="2C858BEF" w:rsidR="004176DB" w:rsidRPr="007C226B" w:rsidRDefault="004176DB" w:rsidP="004B0B71">
            <w:pPr>
              <w:spacing w:before="60"/>
              <w:jc w:val="center"/>
              <w:rPr>
                <w:ins w:id="323" w:author="vipin.d" w:date="2018-04-09T17:22:00Z"/>
                <w:rFonts w:cs="Calibri"/>
                <w:sz w:val="16"/>
                <w:szCs w:val="16"/>
              </w:rPr>
            </w:pPr>
            <w:ins w:id="324" w:author="vipin.d" w:date="2018-04-09T17:22:00Z">
              <w:del w:id="325"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642B6E0C" w14:textId="3576E03E" w:rsidR="004176DB" w:rsidRPr="008C6129" w:rsidRDefault="004176DB" w:rsidP="004B0B71">
            <w:pPr>
              <w:spacing w:before="60"/>
              <w:jc w:val="center"/>
              <w:rPr>
                <w:ins w:id="326" w:author="vipin.d" w:date="2018-04-09T17:22:00Z"/>
                <w:rFonts w:cs="Calibri"/>
                <w:sz w:val="16"/>
                <w:szCs w:val="16"/>
              </w:rPr>
            </w:pPr>
            <w:ins w:id="327" w:author="vipin.d" w:date="2018-04-09T17:22:00Z">
              <w:del w:id="328" w:author="Nimmy Mathews" w:date="2018-04-16T15:32:00Z">
                <w:r w:rsidDel="00F33BD5">
                  <w:rPr>
                    <w:rFonts w:cs="Calibri"/>
                    <w:sz w:val="16"/>
                    <w:szCs w:val="16"/>
                  </w:rPr>
                  <w:delText>2</w:delText>
                </w:r>
              </w:del>
            </w:ins>
          </w:p>
        </w:tc>
      </w:tr>
      <w:tr w:rsidR="004176DB" w:rsidRPr="00AA38E8" w14:paraId="47721A1B" w14:textId="77777777" w:rsidTr="004B0B71">
        <w:trPr>
          <w:ins w:id="329"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6922AB1B" w14:textId="68B84578" w:rsidR="004176DB" w:rsidRPr="008C6129" w:rsidRDefault="004176DB" w:rsidP="004B0B71">
            <w:pPr>
              <w:spacing w:before="60"/>
              <w:jc w:val="center"/>
              <w:rPr>
                <w:ins w:id="330" w:author="vipin.d" w:date="2018-04-09T17:22:00Z"/>
                <w:rFonts w:cs="Calibri"/>
                <w:sz w:val="16"/>
                <w:szCs w:val="16"/>
              </w:rPr>
            </w:pPr>
            <w:ins w:id="331" w:author="vipin.d" w:date="2018-04-09T17:22:00Z">
              <w:del w:id="332" w:author="Nimmy Mathews" w:date="2018-04-16T15:32:00Z">
                <w:r w:rsidRPr="00C42E2D" w:rsidDel="00F33BD5">
                  <w:rPr>
                    <w:rFonts w:cs="Calibri"/>
                    <w:sz w:val="16"/>
                    <w:szCs w:val="16"/>
                  </w:rPr>
                  <w:delText>NXTRFIXDPT_FLOATTOP6_ULS_F32</w:delText>
                </w:r>
              </w:del>
            </w:ins>
          </w:p>
        </w:tc>
        <w:tc>
          <w:tcPr>
            <w:tcW w:w="952" w:type="pct"/>
            <w:tcBorders>
              <w:top w:val="single" w:sz="6" w:space="0" w:color="auto"/>
              <w:left w:val="single" w:sz="6" w:space="0" w:color="auto"/>
              <w:bottom w:val="single" w:sz="6" w:space="0" w:color="auto"/>
              <w:right w:val="single" w:sz="6" w:space="0" w:color="auto"/>
            </w:tcBorders>
          </w:tcPr>
          <w:p w14:paraId="720B0D56" w14:textId="5E2FBED1" w:rsidR="004176DB" w:rsidRDefault="004176DB" w:rsidP="004B0B71">
            <w:pPr>
              <w:spacing w:before="60"/>
              <w:jc w:val="center"/>
              <w:rPr>
                <w:ins w:id="333" w:author="vipin.d" w:date="2018-04-09T17:22:00Z"/>
                <w:rFonts w:cs="Calibri"/>
                <w:sz w:val="16"/>
                <w:szCs w:val="16"/>
              </w:rPr>
            </w:pPr>
            <w:ins w:id="334" w:author="vipin.d" w:date="2018-04-09T17:22:00Z">
              <w:del w:id="335"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2D0B96FA" w14:textId="412BC1F8" w:rsidR="004176DB" w:rsidRPr="007C226B" w:rsidRDefault="004176DB" w:rsidP="004B0B71">
            <w:pPr>
              <w:spacing w:before="60"/>
              <w:jc w:val="center"/>
              <w:rPr>
                <w:ins w:id="336" w:author="vipin.d" w:date="2018-04-09T17:22:00Z"/>
                <w:rFonts w:cs="Calibri"/>
                <w:sz w:val="16"/>
                <w:szCs w:val="16"/>
              </w:rPr>
            </w:pPr>
            <w:ins w:id="337" w:author="vipin.d" w:date="2018-04-09T17:22:00Z">
              <w:del w:id="338"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30ABBCAE" w14:textId="45F41DE5" w:rsidR="004176DB" w:rsidRDefault="004176DB" w:rsidP="004B0B71">
            <w:pPr>
              <w:spacing w:before="60"/>
              <w:jc w:val="center"/>
              <w:rPr>
                <w:ins w:id="339" w:author="vipin.d" w:date="2018-04-09T17:22:00Z"/>
                <w:rFonts w:cs="Calibri"/>
                <w:sz w:val="16"/>
                <w:szCs w:val="16"/>
              </w:rPr>
            </w:pPr>
            <w:ins w:id="340" w:author="vipin.d" w:date="2018-04-09T17:22:00Z">
              <w:del w:id="341" w:author="Nimmy Mathews" w:date="2018-04-16T15:32:00Z">
                <w:r w:rsidDel="00F33BD5">
                  <w:rPr>
                    <w:rFonts w:cs="Calibri"/>
                    <w:sz w:val="16"/>
                    <w:szCs w:val="16"/>
                  </w:rPr>
                  <w:delText>64</w:delText>
                </w:r>
              </w:del>
            </w:ins>
          </w:p>
        </w:tc>
      </w:tr>
      <w:tr w:rsidR="004176DB" w:rsidRPr="00AA38E8" w14:paraId="2ADC61AE" w14:textId="77777777" w:rsidTr="004B0B71">
        <w:trPr>
          <w:ins w:id="342"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7F604ECD" w14:textId="04781C26" w:rsidR="004176DB" w:rsidRPr="00C42E2D" w:rsidRDefault="004176DB" w:rsidP="004B0B71">
            <w:pPr>
              <w:spacing w:before="60"/>
              <w:jc w:val="center"/>
              <w:rPr>
                <w:ins w:id="343" w:author="vipin.d" w:date="2018-04-09T17:22:00Z"/>
                <w:rFonts w:cs="Calibri"/>
                <w:sz w:val="16"/>
                <w:szCs w:val="16"/>
              </w:rPr>
            </w:pPr>
            <w:ins w:id="344" w:author="vipin.d" w:date="2018-04-09T17:22:00Z">
              <w:del w:id="345" w:author="Nimmy Mathews" w:date="2018-04-16T15:32:00Z">
                <w:r w:rsidRPr="00C42E2D" w:rsidDel="00F33BD5">
                  <w:rPr>
                    <w:rFonts w:cs="Calibri"/>
                    <w:sz w:val="16"/>
                    <w:szCs w:val="16"/>
                  </w:rPr>
                  <w:delText>NXTRFIXDPT_FLOATTOP7_ULS_F32</w:delText>
                </w:r>
              </w:del>
            </w:ins>
          </w:p>
        </w:tc>
        <w:tc>
          <w:tcPr>
            <w:tcW w:w="952" w:type="pct"/>
            <w:tcBorders>
              <w:top w:val="single" w:sz="6" w:space="0" w:color="auto"/>
              <w:left w:val="single" w:sz="6" w:space="0" w:color="auto"/>
              <w:bottom w:val="single" w:sz="6" w:space="0" w:color="auto"/>
              <w:right w:val="single" w:sz="6" w:space="0" w:color="auto"/>
            </w:tcBorders>
          </w:tcPr>
          <w:p w14:paraId="2CBC1C3D" w14:textId="6099B9C1" w:rsidR="004176DB" w:rsidRDefault="004176DB" w:rsidP="004B0B71">
            <w:pPr>
              <w:spacing w:before="60"/>
              <w:jc w:val="center"/>
              <w:rPr>
                <w:ins w:id="346" w:author="vipin.d" w:date="2018-04-09T17:22:00Z"/>
                <w:rFonts w:cs="Calibri"/>
                <w:sz w:val="16"/>
                <w:szCs w:val="16"/>
              </w:rPr>
            </w:pPr>
            <w:ins w:id="347" w:author="vipin.d" w:date="2018-04-09T17:22:00Z">
              <w:del w:id="348"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47941D1D" w14:textId="4AC41D02" w:rsidR="004176DB" w:rsidRPr="007C226B" w:rsidRDefault="004176DB" w:rsidP="004B0B71">
            <w:pPr>
              <w:spacing w:before="60"/>
              <w:jc w:val="center"/>
              <w:rPr>
                <w:ins w:id="349" w:author="vipin.d" w:date="2018-04-09T17:22:00Z"/>
                <w:rFonts w:cs="Calibri"/>
                <w:sz w:val="16"/>
                <w:szCs w:val="16"/>
              </w:rPr>
            </w:pPr>
            <w:ins w:id="350" w:author="vipin.d" w:date="2018-04-09T17:22:00Z">
              <w:del w:id="351"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182DA9EB" w14:textId="004DFBDE" w:rsidR="004176DB" w:rsidRDefault="004176DB" w:rsidP="004B0B71">
            <w:pPr>
              <w:spacing w:before="60"/>
              <w:jc w:val="center"/>
              <w:rPr>
                <w:ins w:id="352" w:author="vipin.d" w:date="2018-04-09T17:22:00Z"/>
                <w:rFonts w:cs="Calibri"/>
                <w:sz w:val="16"/>
                <w:szCs w:val="16"/>
              </w:rPr>
            </w:pPr>
            <w:ins w:id="353" w:author="vipin.d" w:date="2018-04-09T17:22:00Z">
              <w:del w:id="354" w:author="Nimmy Mathews" w:date="2018-04-16T15:32:00Z">
                <w:r w:rsidDel="00F33BD5">
                  <w:rPr>
                    <w:rFonts w:cs="Calibri"/>
                    <w:sz w:val="16"/>
                    <w:szCs w:val="16"/>
                  </w:rPr>
                  <w:delText>128</w:delText>
                </w:r>
              </w:del>
            </w:ins>
          </w:p>
        </w:tc>
      </w:tr>
      <w:tr w:rsidR="004176DB" w:rsidRPr="00AA38E8" w14:paraId="038B3061" w14:textId="77777777" w:rsidTr="004B0B71">
        <w:trPr>
          <w:ins w:id="355"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639C2AB9" w14:textId="3D150C5E" w:rsidR="004176DB" w:rsidRPr="00C42E2D" w:rsidRDefault="004176DB" w:rsidP="004B0B71">
            <w:pPr>
              <w:spacing w:before="60"/>
              <w:jc w:val="center"/>
              <w:rPr>
                <w:ins w:id="356" w:author="vipin.d" w:date="2018-04-09T17:22:00Z"/>
                <w:rFonts w:cs="Calibri"/>
                <w:sz w:val="16"/>
                <w:szCs w:val="16"/>
              </w:rPr>
            </w:pPr>
            <w:ins w:id="357" w:author="vipin.d" w:date="2018-04-09T17:22:00Z">
              <w:del w:id="358" w:author="Nimmy Mathews" w:date="2018-04-16T15:32:00Z">
                <w:r w:rsidRPr="009400ED" w:rsidDel="00F33BD5">
                  <w:rPr>
                    <w:rFonts w:cs="Calibri"/>
                    <w:sz w:val="16"/>
                    <w:szCs w:val="16"/>
                  </w:rPr>
                  <w:delText>NXTRFIXDPT_P12TOFLOAT_ULS_F32</w:delText>
                </w:r>
              </w:del>
            </w:ins>
          </w:p>
        </w:tc>
        <w:tc>
          <w:tcPr>
            <w:tcW w:w="952" w:type="pct"/>
            <w:tcBorders>
              <w:top w:val="single" w:sz="6" w:space="0" w:color="auto"/>
              <w:left w:val="single" w:sz="6" w:space="0" w:color="auto"/>
              <w:bottom w:val="single" w:sz="6" w:space="0" w:color="auto"/>
              <w:right w:val="single" w:sz="6" w:space="0" w:color="auto"/>
            </w:tcBorders>
          </w:tcPr>
          <w:p w14:paraId="791FE53A" w14:textId="24BE8C31" w:rsidR="004176DB" w:rsidRDefault="004176DB" w:rsidP="004B0B71">
            <w:pPr>
              <w:spacing w:before="60"/>
              <w:jc w:val="center"/>
              <w:rPr>
                <w:ins w:id="359" w:author="vipin.d" w:date="2018-04-09T17:22:00Z"/>
                <w:rFonts w:cs="Calibri"/>
                <w:sz w:val="16"/>
                <w:szCs w:val="16"/>
              </w:rPr>
            </w:pPr>
            <w:ins w:id="360" w:author="vipin.d" w:date="2018-04-09T17:22:00Z">
              <w:del w:id="361"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57A9E319" w14:textId="4033F804" w:rsidR="004176DB" w:rsidRPr="007C226B" w:rsidRDefault="004176DB" w:rsidP="004B0B71">
            <w:pPr>
              <w:spacing w:before="60"/>
              <w:jc w:val="center"/>
              <w:rPr>
                <w:ins w:id="362" w:author="vipin.d" w:date="2018-04-09T17:22:00Z"/>
                <w:rFonts w:cs="Calibri"/>
                <w:sz w:val="16"/>
                <w:szCs w:val="16"/>
              </w:rPr>
            </w:pPr>
            <w:ins w:id="363" w:author="vipin.d" w:date="2018-04-09T17:22:00Z">
              <w:del w:id="364"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2B7A07D5" w14:textId="0EDC9B06" w:rsidR="004176DB" w:rsidRDefault="004176DB" w:rsidP="004B0B71">
            <w:pPr>
              <w:spacing w:before="60"/>
              <w:jc w:val="center"/>
              <w:rPr>
                <w:ins w:id="365" w:author="vipin.d" w:date="2018-04-09T17:22:00Z"/>
                <w:rFonts w:cs="Calibri"/>
                <w:sz w:val="16"/>
                <w:szCs w:val="16"/>
              </w:rPr>
            </w:pPr>
            <w:ins w:id="366" w:author="vipin.d" w:date="2018-04-09T17:22:00Z">
              <w:del w:id="367" w:author="Nimmy Mathews" w:date="2018-04-16T15:32:00Z">
                <w:r w:rsidRPr="009400ED" w:rsidDel="00F33BD5">
                  <w:rPr>
                    <w:rFonts w:cs="Calibri"/>
                    <w:sz w:val="16"/>
                    <w:szCs w:val="16"/>
                  </w:rPr>
                  <w:delText>0.000244140625</w:delText>
                </w:r>
              </w:del>
            </w:ins>
          </w:p>
        </w:tc>
      </w:tr>
      <w:tr w:rsidR="004176DB" w:rsidRPr="00AA38E8" w14:paraId="0089459E" w14:textId="77777777" w:rsidTr="004B0B71">
        <w:trPr>
          <w:ins w:id="368" w:author="vipin.d" w:date="2018-04-09T17:22:00Z"/>
        </w:trPr>
        <w:tc>
          <w:tcPr>
            <w:tcW w:w="2277" w:type="pct"/>
            <w:tcBorders>
              <w:top w:val="single" w:sz="6" w:space="0" w:color="auto"/>
              <w:left w:val="single" w:sz="6" w:space="0" w:color="auto"/>
              <w:bottom w:val="single" w:sz="6" w:space="0" w:color="auto"/>
              <w:right w:val="single" w:sz="6" w:space="0" w:color="auto"/>
            </w:tcBorders>
          </w:tcPr>
          <w:p w14:paraId="0DCB9CFC" w14:textId="6CD32050" w:rsidR="004176DB" w:rsidRPr="009400ED" w:rsidRDefault="004176DB" w:rsidP="004B0B71">
            <w:pPr>
              <w:spacing w:before="60"/>
              <w:jc w:val="center"/>
              <w:rPr>
                <w:ins w:id="369" w:author="vipin.d" w:date="2018-04-09T17:22:00Z"/>
                <w:rFonts w:cs="Calibri"/>
                <w:sz w:val="16"/>
                <w:szCs w:val="16"/>
              </w:rPr>
            </w:pPr>
            <w:ins w:id="370" w:author="vipin.d" w:date="2018-04-09T17:22:00Z">
              <w:del w:id="371" w:author="Nimmy Mathews" w:date="2018-04-16T15:32:00Z">
                <w:r w:rsidRPr="00FE7235" w:rsidDel="00F33BD5">
                  <w:rPr>
                    <w:rFonts w:cs="Calibri"/>
                    <w:sz w:val="16"/>
                    <w:szCs w:val="16"/>
                  </w:rPr>
                  <w:delText>NXTRFIXDPT_P15TOFLOAT_ULS_F32</w:delText>
                </w:r>
              </w:del>
            </w:ins>
          </w:p>
        </w:tc>
        <w:tc>
          <w:tcPr>
            <w:tcW w:w="952" w:type="pct"/>
            <w:tcBorders>
              <w:top w:val="single" w:sz="6" w:space="0" w:color="auto"/>
              <w:left w:val="single" w:sz="6" w:space="0" w:color="auto"/>
              <w:bottom w:val="single" w:sz="6" w:space="0" w:color="auto"/>
              <w:right w:val="single" w:sz="6" w:space="0" w:color="auto"/>
            </w:tcBorders>
          </w:tcPr>
          <w:p w14:paraId="5752154F" w14:textId="30594C5C" w:rsidR="004176DB" w:rsidRDefault="004176DB" w:rsidP="004B0B71">
            <w:pPr>
              <w:spacing w:before="60"/>
              <w:jc w:val="center"/>
              <w:rPr>
                <w:ins w:id="372" w:author="vipin.d" w:date="2018-04-09T17:22:00Z"/>
                <w:rFonts w:cs="Calibri"/>
                <w:sz w:val="16"/>
                <w:szCs w:val="16"/>
              </w:rPr>
            </w:pPr>
            <w:ins w:id="373" w:author="vipin.d" w:date="2018-04-09T17:22:00Z">
              <w:del w:id="374" w:author="Nimmy Mathews" w:date="2018-04-16T15:32:00Z">
                <w:r w:rsidDel="00F33BD5">
                  <w:rPr>
                    <w:rFonts w:cs="Calibri"/>
                    <w:sz w:val="16"/>
                    <w:szCs w:val="16"/>
                  </w:rPr>
                  <w:delText>Single Precision float</w:delText>
                </w:r>
              </w:del>
            </w:ins>
          </w:p>
        </w:tc>
        <w:tc>
          <w:tcPr>
            <w:tcW w:w="1018" w:type="pct"/>
            <w:tcBorders>
              <w:top w:val="single" w:sz="6" w:space="0" w:color="auto"/>
              <w:left w:val="single" w:sz="6" w:space="0" w:color="auto"/>
              <w:bottom w:val="single" w:sz="6" w:space="0" w:color="auto"/>
              <w:right w:val="single" w:sz="6" w:space="0" w:color="auto"/>
            </w:tcBorders>
          </w:tcPr>
          <w:p w14:paraId="03086686" w14:textId="651D4E7F" w:rsidR="004176DB" w:rsidRPr="007C226B" w:rsidRDefault="004176DB" w:rsidP="004B0B71">
            <w:pPr>
              <w:spacing w:before="60"/>
              <w:jc w:val="center"/>
              <w:rPr>
                <w:ins w:id="375" w:author="vipin.d" w:date="2018-04-09T17:22:00Z"/>
                <w:rFonts w:cs="Calibri"/>
                <w:sz w:val="16"/>
                <w:szCs w:val="16"/>
              </w:rPr>
            </w:pPr>
            <w:ins w:id="376" w:author="vipin.d" w:date="2018-04-09T17:22:00Z">
              <w:del w:id="377" w:author="Nimmy Mathews" w:date="2018-04-16T15:32:00Z">
                <w:r w:rsidRPr="007C226B" w:rsidDel="00F33BD5">
                  <w:rPr>
                    <w:rFonts w:cs="Calibri"/>
                    <w:sz w:val="16"/>
                    <w:szCs w:val="16"/>
                  </w:rPr>
                  <w:delText>Uls</w:delText>
                </w:r>
              </w:del>
            </w:ins>
          </w:p>
        </w:tc>
        <w:tc>
          <w:tcPr>
            <w:tcW w:w="753" w:type="pct"/>
            <w:tcBorders>
              <w:top w:val="single" w:sz="6" w:space="0" w:color="auto"/>
              <w:left w:val="single" w:sz="6" w:space="0" w:color="auto"/>
              <w:bottom w:val="single" w:sz="6" w:space="0" w:color="auto"/>
              <w:right w:val="single" w:sz="6" w:space="0" w:color="auto"/>
            </w:tcBorders>
          </w:tcPr>
          <w:p w14:paraId="7451C897" w14:textId="6B884072" w:rsidR="004176DB" w:rsidRDefault="004176DB" w:rsidP="004B0B71">
            <w:pPr>
              <w:spacing w:before="60"/>
              <w:jc w:val="center"/>
              <w:rPr>
                <w:ins w:id="378" w:author="vipin.d" w:date="2018-04-09T17:22:00Z"/>
                <w:rFonts w:cs="Calibri"/>
                <w:sz w:val="16"/>
                <w:szCs w:val="16"/>
              </w:rPr>
            </w:pPr>
            <w:ins w:id="379" w:author="vipin.d" w:date="2018-04-09T17:22:00Z">
              <w:del w:id="380" w:author="Nimmy Mathews" w:date="2018-04-16T15:32:00Z">
                <w:r w:rsidRPr="00FE7235" w:rsidDel="00F33BD5">
                  <w:rPr>
                    <w:rFonts w:cs="Calibri"/>
                    <w:sz w:val="16"/>
                    <w:szCs w:val="16"/>
                  </w:rPr>
                  <w:delText>3.051757813e-05</w:delText>
                </w:r>
              </w:del>
            </w:ins>
          </w:p>
        </w:tc>
      </w:tr>
    </w:tbl>
    <w:p w14:paraId="2D407313" w14:textId="438061C3" w:rsidR="002B094F" w:rsidRDefault="002B094F" w:rsidP="002518E0">
      <w:pPr>
        <w:pStyle w:val="BodyText3"/>
        <w:rPr>
          <w:ins w:id="381" w:author="Nimmy Mathews" w:date="2018-04-16T15:32:00Z"/>
          <w:rFonts w:cs="Calibri"/>
          <w:sz w:val="20"/>
          <w:szCs w:val="20"/>
        </w:rPr>
      </w:pPr>
    </w:p>
    <w:p w14:paraId="2F334770" w14:textId="3E2FB23E" w:rsidR="001A17E6" w:rsidRPr="001A17E6" w:rsidRDefault="001A17E6" w:rsidP="002518E0">
      <w:pPr>
        <w:pStyle w:val="BodyText3"/>
        <w:rPr>
          <w:rFonts w:cs="Calibri"/>
          <w:sz w:val="20"/>
          <w:szCs w:val="20"/>
        </w:rPr>
      </w:pPr>
      <w:ins w:id="382" w:author="Nimmy Mathews" w:date="2018-04-16T15:32:00Z">
        <w:r w:rsidRPr="001A17E6">
          <w:rPr>
            <w:rFonts w:cs="Calibri"/>
            <w:sz w:val="20"/>
            <w:szCs w:val="20"/>
          </w:rPr>
          <w:t>Refer SF072A_ClsdLoopDampg_DataDict.m</w:t>
        </w:r>
        <w:r>
          <w:rPr>
            <w:rFonts w:cs="Calibri"/>
            <w:sz w:val="20"/>
            <w:szCs w:val="20"/>
          </w:rPr>
          <w:t xml:space="preserve"> for detail</w:t>
        </w:r>
        <w:bookmarkStart w:id="383" w:name="_GoBack"/>
        <w:bookmarkEnd w:id="383"/>
        <w:r>
          <w:rPr>
            <w:rFonts w:cs="Calibri"/>
            <w:sz w:val="20"/>
            <w:szCs w:val="20"/>
          </w:rPr>
          <w:t>s.</w:t>
        </w:r>
      </w:ins>
    </w:p>
    <w:p w14:paraId="1C8B6DFB" w14:textId="77777777" w:rsidR="00AC4CD8" w:rsidRPr="00DA5500" w:rsidRDefault="00AC4CD8" w:rsidP="00AC4CD8">
      <w:pPr>
        <w:pStyle w:val="Heading1"/>
        <w:ind w:left="562" w:hanging="562"/>
        <w:rPr>
          <w:rFonts w:ascii="Calibri" w:hAnsi="Calibri" w:cs="Calibri"/>
        </w:rPr>
      </w:pPr>
      <w:bookmarkStart w:id="384" w:name="_Ref87065593"/>
      <w:bookmarkStart w:id="385" w:name="_Toc338170483"/>
      <w:bookmarkStart w:id="386" w:name="_Toc375678229"/>
      <w:bookmarkStart w:id="387" w:name="_Toc418080067"/>
      <w:bookmarkStart w:id="388" w:name="_Toc421786702"/>
      <w:bookmarkStart w:id="389" w:name="_Toc51105858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84"/>
      <w:bookmarkEnd w:id="385"/>
      <w:bookmarkEnd w:id="386"/>
      <w:bookmarkEnd w:id="387"/>
      <w:bookmarkEnd w:id="388"/>
      <w:bookmarkEnd w:id="389"/>
    </w:p>
    <w:p w14:paraId="2C06FF81" w14:textId="77777777" w:rsidR="002B094F" w:rsidRPr="00987B4A" w:rsidRDefault="002B094F" w:rsidP="00007584">
      <w:pPr>
        <w:pStyle w:val="Heading2"/>
        <w:spacing w:after="60"/>
        <w:rPr>
          <w:rFonts w:ascii="Calibri" w:hAnsi="Calibri"/>
        </w:rPr>
      </w:pPr>
      <w:bookmarkStart w:id="390" w:name="_Toc338170484"/>
      <w:bookmarkStart w:id="391" w:name="_Toc418080068"/>
      <w:bookmarkStart w:id="392" w:name="_Toc421709916"/>
      <w:bookmarkStart w:id="393" w:name="_Toc511058590"/>
      <w:r w:rsidRPr="00007584">
        <w:rPr>
          <w:rFonts w:ascii="Calibri" w:hAnsi="Calibri"/>
        </w:rPr>
        <w:t>Sub</w:t>
      </w:r>
      <w:r w:rsidRPr="00987B4A">
        <w:rPr>
          <w:rFonts w:ascii="Calibri" w:hAnsi="Calibri"/>
        </w:rPr>
        <w:t>-Module Functions</w:t>
      </w:r>
      <w:bookmarkEnd w:id="390"/>
      <w:bookmarkEnd w:id="391"/>
      <w:bookmarkEnd w:id="392"/>
      <w:bookmarkEnd w:id="393"/>
    </w:p>
    <w:p w14:paraId="2384B45F"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35085AB2" w14:textId="77777777" w:rsidR="00007584" w:rsidRPr="00AA38E8" w:rsidRDefault="00007584" w:rsidP="007C226B">
      <w:pPr>
        <w:pStyle w:val="Heading3"/>
      </w:pPr>
      <w:bookmarkStart w:id="394" w:name="_Toc421011514"/>
      <w:bookmarkStart w:id="395" w:name="_Toc511058591"/>
      <w:proofErr w:type="spellStart"/>
      <w:r w:rsidRPr="00AA38E8">
        <w:t>Init</w:t>
      </w:r>
      <w:proofErr w:type="spellEnd"/>
      <w:r w:rsidRPr="00AA38E8">
        <w:t xml:space="preserve">: </w:t>
      </w:r>
      <w:r w:rsidR="00842B1C">
        <w:fldChar w:fldCharType="begin"/>
      </w:r>
      <w:r w:rsidR="00842B1C">
        <w:instrText xml:space="preserve"> DOCPROPERTY  "Document Version"  \* MERGEFORMAT </w:instrText>
      </w:r>
      <w:r w:rsidR="00842B1C">
        <w:fldChar w:fldCharType="separate"/>
      </w:r>
      <w:r w:rsidR="00916581">
        <w:t>ClsdLoopDampg</w:t>
      </w:r>
      <w:r w:rsidR="00842B1C">
        <w:fldChar w:fldCharType="end"/>
      </w:r>
      <w:bookmarkEnd w:id="394"/>
      <w:r w:rsidR="007C226B" w:rsidRPr="007C226B">
        <w:t>Init1</w:t>
      </w:r>
      <w:bookmarkEnd w:id="395"/>
    </w:p>
    <w:p w14:paraId="1C8C2703" w14:textId="77777777" w:rsidR="00007584" w:rsidRPr="00AA38E8" w:rsidRDefault="00007584" w:rsidP="00F527E9">
      <w:pPr>
        <w:pStyle w:val="Heading4"/>
      </w:pPr>
      <w:bookmarkStart w:id="396" w:name="_Toc421011515"/>
      <w:r w:rsidRPr="00AA38E8">
        <w:t>Design Rationale</w:t>
      </w:r>
      <w:bookmarkEnd w:id="396"/>
    </w:p>
    <w:p w14:paraId="47C14CBC" w14:textId="77777777" w:rsidR="00007584" w:rsidRPr="00A26934" w:rsidRDefault="007C226B" w:rsidP="00F527E9">
      <w:r>
        <w:t>Refer FDD</w:t>
      </w:r>
    </w:p>
    <w:p w14:paraId="5DA991B0" w14:textId="77777777" w:rsidR="00007584" w:rsidRPr="00AA38E8" w:rsidRDefault="00007584" w:rsidP="00F527E9">
      <w:pPr>
        <w:pStyle w:val="Heading4"/>
      </w:pPr>
      <w:bookmarkStart w:id="397" w:name="_Toc421011516"/>
      <w:r w:rsidRPr="00AA38E8">
        <w:t>Module Outputs</w:t>
      </w:r>
      <w:bookmarkEnd w:id="397"/>
    </w:p>
    <w:p w14:paraId="4D46F6BC" w14:textId="77777777" w:rsidR="007C226B" w:rsidRPr="00A26934" w:rsidRDefault="007C226B" w:rsidP="007C226B">
      <w:r>
        <w:t>Refer FDD</w:t>
      </w:r>
    </w:p>
    <w:p w14:paraId="3674766B" w14:textId="77777777" w:rsidR="004176DB" w:rsidRPr="00AA38E8" w:rsidRDefault="004176DB" w:rsidP="004176DB">
      <w:pPr>
        <w:pStyle w:val="Heading3"/>
        <w:rPr>
          <w:ins w:id="398" w:author="vipin.d" w:date="2018-04-09T17:23:00Z"/>
        </w:rPr>
      </w:pPr>
      <w:bookmarkStart w:id="399" w:name="_Toc510029947"/>
      <w:bookmarkStart w:id="400" w:name="_Toc510722095"/>
      <w:bookmarkStart w:id="401" w:name="_Toc511058592"/>
      <w:proofErr w:type="spellStart"/>
      <w:ins w:id="402" w:author="vipin.d" w:date="2018-04-09T17:23:00Z">
        <w:r w:rsidRPr="00AA38E8">
          <w:t>Init</w:t>
        </w:r>
        <w:proofErr w:type="spellEnd"/>
        <w:r w:rsidRPr="00AA38E8">
          <w:t xml:space="preserve">: </w:t>
        </w:r>
        <w:proofErr w:type="spellStart"/>
        <w:r w:rsidRPr="00C042BF">
          <w:t>ClsdLoopDampg_Init</w:t>
        </w:r>
        <w:bookmarkEnd w:id="399"/>
        <w:bookmarkEnd w:id="400"/>
        <w:bookmarkEnd w:id="401"/>
        <w:proofErr w:type="spellEnd"/>
      </w:ins>
    </w:p>
    <w:p w14:paraId="2CEFC4D5" w14:textId="77777777" w:rsidR="004176DB" w:rsidRDefault="004176DB" w:rsidP="004176DB">
      <w:pPr>
        <w:pStyle w:val="Heading4"/>
        <w:rPr>
          <w:ins w:id="403" w:author="vipin.d" w:date="2018-04-09T17:23:00Z"/>
        </w:rPr>
      </w:pPr>
      <w:ins w:id="404" w:author="vipin.d" w:date="2018-04-09T17:23:00Z">
        <w:r w:rsidRPr="00AA38E8">
          <w:t>Design Rationale</w:t>
        </w:r>
      </w:ins>
    </w:p>
    <w:p w14:paraId="055EF0AE" w14:textId="77777777" w:rsidR="004176DB" w:rsidRDefault="004176DB" w:rsidP="004176DB">
      <w:pPr>
        <w:rPr>
          <w:ins w:id="405" w:author="vipin.d" w:date="2018-04-09T17:23:00Z"/>
          <w:lang w:bidi="ar-SA"/>
        </w:rPr>
      </w:pPr>
      <w:ins w:id="406" w:author="vipin.d" w:date="2018-04-09T17:23:00Z">
        <w:r>
          <w:rPr>
            <w:lang w:bidi="ar-SA"/>
          </w:rPr>
          <w:t>This init function is generated by embedded coder and is not present in the Simulink model.</w:t>
        </w:r>
      </w:ins>
    </w:p>
    <w:p w14:paraId="2643F9C3" w14:textId="77777777" w:rsidR="004176DB" w:rsidRPr="00BC5178" w:rsidRDefault="004176DB" w:rsidP="004176DB">
      <w:pPr>
        <w:rPr>
          <w:ins w:id="407" w:author="vipin.d" w:date="2018-04-09T17:23:00Z"/>
        </w:rPr>
      </w:pPr>
      <w:ins w:id="408" w:author="vipin.d" w:date="2018-04-09T17:23:00Z">
        <w:r>
          <w:rPr>
            <w:lang w:bidi="ar-SA"/>
          </w:rPr>
          <w:t xml:space="preserve">   This function is always empty and is not called.</w:t>
        </w:r>
      </w:ins>
    </w:p>
    <w:p w14:paraId="18D16A4F" w14:textId="77777777" w:rsidR="004176DB" w:rsidRPr="00AA38E8" w:rsidRDefault="004176DB" w:rsidP="004176DB">
      <w:pPr>
        <w:pStyle w:val="Heading4"/>
        <w:rPr>
          <w:ins w:id="409" w:author="vipin.d" w:date="2018-04-09T17:23:00Z"/>
        </w:rPr>
      </w:pPr>
      <w:ins w:id="410" w:author="vipin.d" w:date="2018-04-09T17:23:00Z">
        <w:r w:rsidRPr="00AA38E8">
          <w:t>Module Outputs</w:t>
        </w:r>
      </w:ins>
    </w:p>
    <w:p w14:paraId="34E82294" w14:textId="77777777" w:rsidR="004176DB" w:rsidRPr="00A26934" w:rsidRDefault="004176DB" w:rsidP="004176DB">
      <w:pPr>
        <w:rPr>
          <w:ins w:id="411" w:author="vipin.d" w:date="2018-04-09T17:23:00Z"/>
        </w:rPr>
      </w:pPr>
      <w:ins w:id="412" w:author="vipin.d" w:date="2018-04-09T17:23:00Z">
        <w:r>
          <w:t>There are no outputs for this function.</w:t>
        </w:r>
      </w:ins>
    </w:p>
    <w:p w14:paraId="4883655A" w14:textId="77777777" w:rsidR="002B094F" w:rsidRPr="00007584" w:rsidDel="00D13D67" w:rsidRDefault="002B094F" w:rsidP="007C226B">
      <w:pPr>
        <w:pStyle w:val="Heading3"/>
        <w:numPr>
          <w:ilvl w:val="0"/>
          <w:numId w:val="0"/>
        </w:numPr>
        <w:rPr>
          <w:del w:id="413" w:author="vipin.d" w:date="2018-04-09T17:23:00Z"/>
        </w:rPr>
      </w:pPr>
    </w:p>
    <w:p w14:paraId="73D40283" w14:textId="77777777" w:rsidR="00DB3C1D" w:rsidRPr="00AA38E8" w:rsidRDefault="00DB3C1D" w:rsidP="007C226B">
      <w:pPr>
        <w:pStyle w:val="Heading3"/>
      </w:pPr>
      <w:bookmarkStart w:id="414" w:name="_Toc421011518"/>
      <w:bookmarkStart w:id="415" w:name="_Toc511058593"/>
      <w:r w:rsidRPr="00AA38E8">
        <w:t xml:space="preserve">Per: </w:t>
      </w:r>
      <w:r w:rsidR="00842B1C">
        <w:fldChar w:fldCharType="begin"/>
      </w:r>
      <w:r w:rsidR="00842B1C">
        <w:instrText xml:space="preserve"> DOCPROPERTY  "Document Version"  \* MERGEFORMAT </w:instrText>
      </w:r>
      <w:r w:rsidR="00842B1C">
        <w:fldChar w:fldCharType="separate"/>
      </w:r>
      <w:r w:rsidR="00916581">
        <w:t>ClsdLoopDampg</w:t>
      </w:r>
      <w:r w:rsidR="00842B1C">
        <w:fldChar w:fldCharType="end"/>
      </w:r>
      <w:r w:rsidR="007C226B" w:rsidRPr="007C226B">
        <w:t>Per1</w:t>
      </w:r>
      <w:bookmarkEnd w:id="414"/>
      <w:bookmarkEnd w:id="415"/>
    </w:p>
    <w:p w14:paraId="27714D1C" w14:textId="77777777" w:rsidR="00DB3C1D" w:rsidRPr="00AA38E8" w:rsidRDefault="00DB3C1D" w:rsidP="00F527E9">
      <w:pPr>
        <w:pStyle w:val="Heading4"/>
      </w:pPr>
      <w:bookmarkStart w:id="416" w:name="_Toc421011519"/>
      <w:r w:rsidRPr="00AA38E8">
        <w:t>Design Rationale</w:t>
      </w:r>
      <w:bookmarkEnd w:id="416"/>
    </w:p>
    <w:p w14:paraId="40A7E5D7" w14:textId="77777777" w:rsidR="00DB3C1D" w:rsidRPr="0033680E" w:rsidRDefault="007C226B" w:rsidP="00F527E9">
      <w:r>
        <w:t>Refer FDD</w:t>
      </w:r>
    </w:p>
    <w:p w14:paraId="04294B91" w14:textId="77777777" w:rsidR="00DB3C1D" w:rsidRPr="00AA38E8" w:rsidRDefault="00DB3C1D" w:rsidP="00F527E9">
      <w:pPr>
        <w:pStyle w:val="Heading4"/>
      </w:pPr>
      <w:bookmarkStart w:id="417" w:name="_Toc421011520"/>
      <w:r w:rsidRPr="00AA38E8">
        <w:t>Store Module Inputs to Local copies</w:t>
      </w:r>
      <w:bookmarkEnd w:id="417"/>
    </w:p>
    <w:p w14:paraId="3F44A0B7" w14:textId="77777777" w:rsidR="00DB3C1D" w:rsidRPr="0033680E" w:rsidRDefault="007C226B" w:rsidP="00F527E9">
      <w:r>
        <w:t>Refer FDD</w:t>
      </w:r>
    </w:p>
    <w:p w14:paraId="46D6584F" w14:textId="77777777" w:rsidR="00DB3C1D" w:rsidRPr="00AA38E8" w:rsidRDefault="00DB3C1D" w:rsidP="00F527E9">
      <w:pPr>
        <w:pStyle w:val="Heading4"/>
      </w:pPr>
      <w:bookmarkStart w:id="418" w:name="_Toc421011521"/>
      <w:r w:rsidRPr="00AA38E8">
        <w:t>(Processing of function)………</w:t>
      </w:r>
      <w:bookmarkEnd w:id="418"/>
    </w:p>
    <w:p w14:paraId="2806A1A6" w14:textId="77777777" w:rsidR="00DB3C1D" w:rsidRPr="0033680E" w:rsidRDefault="007C226B" w:rsidP="00F527E9">
      <w:r>
        <w:t>Refer FDD</w:t>
      </w:r>
    </w:p>
    <w:p w14:paraId="217413B4" w14:textId="77777777" w:rsidR="00DB3C1D" w:rsidRPr="00AA38E8" w:rsidRDefault="00DB3C1D" w:rsidP="00F527E9">
      <w:pPr>
        <w:pStyle w:val="Heading4"/>
      </w:pPr>
      <w:bookmarkStart w:id="419" w:name="_Toc421011522"/>
      <w:r w:rsidRPr="00AA38E8">
        <w:t>Store Local copy of outputs into Module Outputs</w:t>
      </w:r>
      <w:bookmarkEnd w:id="419"/>
    </w:p>
    <w:p w14:paraId="7D24B548" w14:textId="77777777" w:rsidR="00DB3C1D" w:rsidRPr="0033680E" w:rsidRDefault="007C226B" w:rsidP="00F527E9">
      <w:r>
        <w:t>Refer FDD</w:t>
      </w:r>
    </w:p>
    <w:p w14:paraId="044B83A5" w14:textId="77777777" w:rsidR="008C6874" w:rsidRDefault="008C6874" w:rsidP="002B094F">
      <w:pPr>
        <w:pStyle w:val="BodyText"/>
        <w:rPr>
          <w:rFonts w:ascii="Calibri" w:hAnsi="Calibri" w:cs="Calibri"/>
          <w:sz w:val="20"/>
        </w:rPr>
      </w:pPr>
    </w:p>
    <w:p w14:paraId="6006076A" w14:textId="77777777" w:rsidR="002B094F" w:rsidRDefault="008C6874" w:rsidP="008C6874">
      <w:pPr>
        <w:pStyle w:val="Heading2"/>
        <w:spacing w:after="60"/>
        <w:rPr>
          <w:rFonts w:ascii="Calibri" w:hAnsi="Calibri"/>
        </w:rPr>
      </w:pPr>
      <w:bookmarkStart w:id="420" w:name="_Toc511058594"/>
      <w:r>
        <w:rPr>
          <w:rFonts w:ascii="Calibri" w:hAnsi="Calibri"/>
        </w:rPr>
        <w:t xml:space="preserve">Server </w:t>
      </w:r>
      <w:proofErr w:type="spellStart"/>
      <w:r>
        <w:rPr>
          <w:rFonts w:ascii="Calibri" w:hAnsi="Calibri"/>
        </w:rPr>
        <w:t>R</w:t>
      </w:r>
      <w:r w:rsidRPr="008C6874">
        <w:rPr>
          <w:rFonts w:ascii="Calibri" w:hAnsi="Calibri"/>
        </w:rPr>
        <w:t>unables</w:t>
      </w:r>
      <w:bookmarkEnd w:id="420"/>
      <w:proofErr w:type="spellEnd"/>
      <w:r w:rsidR="002B094F" w:rsidRPr="008C6874">
        <w:rPr>
          <w:rFonts w:ascii="Calibri" w:hAnsi="Calibri"/>
        </w:rPr>
        <w:t xml:space="preserve"> </w:t>
      </w:r>
    </w:p>
    <w:p w14:paraId="6257495E" w14:textId="77777777" w:rsidR="007C226B" w:rsidRPr="007C226B" w:rsidRDefault="007C226B" w:rsidP="007C226B">
      <w:pPr>
        <w:rPr>
          <w:lang w:bidi="ar-SA"/>
        </w:rPr>
      </w:pPr>
      <w:r>
        <w:rPr>
          <w:lang w:bidi="ar-SA"/>
        </w:rPr>
        <w:t>None</w:t>
      </w:r>
    </w:p>
    <w:p w14:paraId="49A68F83" w14:textId="77777777" w:rsidR="008C6874" w:rsidRPr="00AA38E8" w:rsidRDefault="008C6874" w:rsidP="008C6874">
      <w:pPr>
        <w:pStyle w:val="Heading2"/>
        <w:spacing w:after="60"/>
        <w:rPr>
          <w:rFonts w:ascii="Calibri" w:hAnsi="Calibri" w:cs="Calibri"/>
        </w:rPr>
      </w:pPr>
      <w:bookmarkStart w:id="421" w:name="_Toc382301471"/>
      <w:bookmarkStart w:id="422" w:name="_Toc383698997"/>
      <w:bookmarkStart w:id="423" w:name="_Ref382299966"/>
      <w:bookmarkStart w:id="424" w:name="_Toc421011529"/>
      <w:bookmarkStart w:id="425" w:name="_Toc511058595"/>
      <w:bookmarkEnd w:id="421"/>
      <w:bookmarkEnd w:id="422"/>
      <w:r w:rsidRPr="00AA38E8">
        <w:rPr>
          <w:rFonts w:ascii="Calibri" w:hAnsi="Calibri" w:cs="Calibri"/>
        </w:rPr>
        <w:t>Interrupt Functions</w:t>
      </w:r>
      <w:bookmarkEnd w:id="423"/>
      <w:bookmarkEnd w:id="424"/>
      <w:bookmarkEnd w:id="425"/>
    </w:p>
    <w:p w14:paraId="15DC71CE" w14:textId="77777777" w:rsidR="002B094F" w:rsidRPr="008C6874" w:rsidRDefault="007C226B" w:rsidP="000E646E">
      <w:r>
        <w:t>None</w:t>
      </w:r>
    </w:p>
    <w:p w14:paraId="45069DD0" w14:textId="77777777" w:rsidR="002B094F" w:rsidRPr="008C6874" w:rsidRDefault="002B094F" w:rsidP="008C6874">
      <w:pPr>
        <w:pStyle w:val="Heading2"/>
        <w:spacing w:after="60"/>
        <w:rPr>
          <w:rFonts w:ascii="Calibri" w:hAnsi="Calibri" w:cs="Calibri"/>
        </w:rPr>
      </w:pPr>
      <w:bookmarkStart w:id="426" w:name="_Toc338170485"/>
      <w:bookmarkStart w:id="427" w:name="_Toc418080074"/>
      <w:bookmarkStart w:id="428" w:name="_Toc421709919"/>
      <w:bookmarkStart w:id="429" w:name="_Toc511058596"/>
      <w:r w:rsidRPr="008C6874">
        <w:rPr>
          <w:rFonts w:ascii="Calibri" w:hAnsi="Calibri" w:cs="Calibri"/>
        </w:rPr>
        <w:lastRenderedPageBreak/>
        <w:t>Module Internal (Local) Functions</w:t>
      </w:r>
      <w:bookmarkEnd w:id="426"/>
      <w:bookmarkEnd w:id="427"/>
      <w:bookmarkEnd w:id="428"/>
      <w:bookmarkEnd w:id="429"/>
    </w:p>
    <w:p w14:paraId="29E11453" w14:textId="77777777" w:rsidR="008C6874" w:rsidRDefault="007C226B" w:rsidP="008C6874">
      <w:pPr>
        <w:rPr>
          <w:rFonts w:cs="Calibri"/>
        </w:rPr>
      </w:pPr>
      <w:r>
        <w:rPr>
          <w:rFonts w:cs="Calibri"/>
        </w:rPr>
        <w:t>None</w:t>
      </w:r>
    </w:p>
    <w:p w14:paraId="3AD56CE0" w14:textId="77777777" w:rsidR="008C6874" w:rsidRPr="00AA38E8" w:rsidRDefault="008C6874" w:rsidP="008C6874">
      <w:pPr>
        <w:pStyle w:val="Heading2"/>
        <w:spacing w:after="60"/>
        <w:rPr>
          <w:rFonts w:ascii="Calibri" w:hAnsi="Calibri" w:cs="Calibri"/>
        </w:rPr>
      </w:pPr>
      <w:bookmarkStart w:id="430" w:name="_Toc421011542"/>
      <w:bookmarkStart w:id="431" w:name="_Toc511058597"/>
      <w:r>
        <w:rPr>
          <w:rFonts w:ascii="Calibri" w:hAnsi="Calibri" w:cs="Calibri"/>
        </w:rPr>
        <w:t>GLOBAL</w:t>
      </w:r>
      <w:r w:rsidRPr="00AA38E8">
        <w:rPr>
          <w:rFonts w:ascii="Calibri" w:hAnsi="Calibri" w:cs="Calibri"/>
        </w:rPr>
        <w:t xml:space="preserve"> Function/Macro Definitions</w:t>
      </w:r>
      <w:bookmarkEnd w:id="430"/>
      <w:bookmarkEnd w:id="431"/>
    </w:p>
    <w:p w14:paraId="28BE941C" w14:textId="77777777" w:rsidR="002B094F" w:rsidRDefault="007C226B" w:rsidP="002B094F">
      <w:pPr>
        <w:rPr>
          <w:lang w:bidi="ar-SA"/>
        </w:rPr>
      </w:pPr>
      <w:r>
        <w:rPr>
          <w:rFonts w:cs="Calibri"/>
        </w:rPr>
        <w:t>None</w:t>
      </w:r>
    </w:p>
    <w:p w14:paraId="3244BBA2" w14:textId="77777777" w:rsidR="002B094F" w:rsidRPr="002B094F" w:rsidRDefault="002B094F" w:rsidP="002B094F">
      <w:pPr>
        <w:rPr>
          <w:lang w:bidi="ar-SA"/>
        </w:rPr>
      </w:pPr>
    </w:p>
    <w:p w14:paraId="11DEF7F1" w14:textId="77777777" w:rsidR="00C728E9" w:rsidRPr="00C728E9" w:rsidRDefault="00C728E9" w:rsidP="00C728E9">
      <w:pPr>
        <w:rPr>
          <w:lang w:bidi="ar-SA"/>
        </w:rPr>
      </w:pPr>
    </w:p>
    <w:p w14:paraId="31DA93F8" w14:textId="77777777" w:rsidR="00531B8C" w:rsidRDefault="00531B8C" w:rsidP="00531B8C">
      <w:pPr>
        <w:pStyle w:val="Heading1"/>
        <w:ind w:left="562" w:hanging="562"/>
        <w:rPr>
          <w:rFonts w:ascii="Calibri" w:hAnsi="Calibri" w:cs="Calibri"/>
        </w:rPr>
      </w:pPr>
      <w:bookmarkStart w:id="432" w:name="_Toc418080076"/>
      <w:bookmarkStart w:id="433" w:name="_Toc421709921"/>
      <w:bookmarkStart w:id="434" w:name="_Toc511058598"/>
      <w:r w:rsidRPr="002E3F2E">
        <w:rPr>
          <w:rFonts w:ascii="Calibri" w:hAnsi="Calibri"/>
        </w:rPr>
        <w:lastRenderedPageBreak/>
        <w:t>Known</w:t>
      </w:r>
      <w:r w:rsidRPr="00AA38E8">
        <w:rPr>
          <w:rFonts w:ascii="Calibri" w:hAnsi="Calibri" w:cs="Calibri"/>
        </w:rPr>
        <w:t xml:space="preserve"> Limitations with Design</w:t>
      </w:r>
      <w:bookmarkEnd w:id="432"/>
      <w:bookmarkEnd w:id="433"/>
      <w:bookmarkEnd w:id="434"/>
    </w:p>
    <w:p w14:paraId="296B6C82" w14:textId="77777777" w:rsidR="00531B8C" w:rsidRDefault="007C226B" w:rsidP="00531B8C">
      <w:pPr>
        <w:rPr>
          <w:rFonts w:cs="Calibri"/>
        </w:rPr>
      </w:pPr>
      <w:r>
        <w:rPr>
          <w:rFonts w:cs="Calibri"/>
        </w:rPr>
        <w:t>None</w:t>
      </w:r>
    </w:p>
    <w:p w14:paraId="192E81C8" w14:textId="77777777" w:rsidR="00531B8C" w:rsidRDefault="00531B8C" w:rsidP="00531B8C">
      <w:pPr>
        <w:rPr>
          <w:rFonts w:cs="Calibri"/>
        </w:rPr>
      </w:pPr>
    </w:p>
    <w:p w14:paraId="2835A53B" w14:textId="77777777" w:rsidR="00531B8C" w:rsidRPr="00E75CFE" w:rsidRDefault="00531B8C" w:rsidP="00531B8C">
      <w:pPr>
        <w:pStyle w:val="Heading1"/>
        <w:ind w:left="562" w:hanging="562"/>
        <w:rPr>
          <w:rFonts w:ascii="Calibri" w:hAnsi="Calibri" w:cs="Calibri"/>
        </w:rPr>
      </w:pPr>
      <w:bookmarkStart w:id="435" w:name="_Toc382297449"/>
      <w:bookmarkStart w:id="436" w:name="_Toc418080077"/>
      <w:bookmarkStart w:id="437" w:name="_Toc421709922"/>
      <w:bookmarkStart w:id="438" w:name="_Toc511058599"/>
      <w:r w:rsidRPr="00E75CFE">
        <w:rPr>
          <w:rFonts w:ascii="Calibri" w:hAnsi="Calibri" w:cs="Calibri"/>
        </w:rPr>
        <w:lastRenderedPageBreak/>
        <w:t>UNIT TEST CONSIDERATION</w:t>
      </w:r>
      <w:bookmarkEnd w:id="435"/>
      <w:bookmarkEnd w:id="436"/>
      <w:bookmarkEnd w:id="437"/>
      <w:bookmarkEnd w:id="438"/>
    </w:p>
    <w:p w14:paraId="2D109E87" w14:textId="77777777" w:rsidR="00531B8C" w:rsidRPr="00531B8C" w:rsidRDefault="007C226B" w:rsidP="00531B8C">
      <w:pPr>
        <w:rPr>
          <w:lang w:bidi="ar-SA"/>
        </w:rPr>
      </w:pPr>
      <w:r>
        <w:rPr>
          <w:rFonts w:cs="Calibri"/>
        </w:rPr>
        <w:t>None</w:t>
      </w:r>
    </w:p>
    <w:p w14:paraId="719E6F91" w14:textId="77777777" w:rsidR="00786BDF" w:rsidRPr="00A158C7" w:rsidRDefault="00786BDF" w:rsidP="00383598">
      <w:pPr>
        <w:pStyle w:val="Heading1A"/>
      </w:pPr>
      <w:bookmarkStart w:id="439" w:name="_Toc511058600"/>
      <w:r w:rsidRPr="00A158C7">
        <w:lastRenderedPageBreak/>
        <w:t>Abbreviations and Acronyms</w:t>
      </w:r>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4C8BC344" w14:textId="77777777" w:rsidTr="00D60445">
        <w:trPr>
          <w:tblHeader/>
        </w:trPr>
        <w:tc>
          <w:tcPr>
            <w:tcW w:w="3018" w:type="dxa"/>
            <w:shd w:val="clear" w:color="auto" w:fill="E7E6E6" w:themeFill="background2"/>
          </w:tcPr>
          <w:p w14:paraId="662AF54D"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19116CE8" w14:textId="77777777" w:rsidR="00786BDF" w:rsidRPr="00A158C7" w:rsidRDefault="00786BDF" w:rsidP="00540486">
            <w:pPr>
              <w:spacing w:before="60" w:after="60"/>
              <w:rPr>
                <w:b/>
                <w:szCs w:val="20"/>
              </w:rPr>
            </w:pPr>
            <w:r w:rsidRPr="00A158C7">
              <w:rPr>
                <w:b/>
                <w:szCs w:val="20"/>
              </w:rPr>
              <w:t>Description</w:t>
            </w:r>
          </w:p>
        </w:tc>
      </w:tr>
      <w:tr w:rsidR="00786BDF" w:rsidRPr="00A158C7" w14:paraId="64F2285C" w14:textId="77777777" w:rsidTr="00786BDF">
        <w:tc>
          <w:tcPr>
            <w:tcW w:w="3018" w:type="dxa"/>
            <w:shd w:val="clear" w:color="auto" w:fill="auto"/>
          </w:tcPr>
          <w:p w14:paraId="28CEF061"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25E88990" w14:textId="77777777" w:rsidR="00786BDF" w:rsidRPr="00A158C7" w:rsidRDefault="00103D59" w:rsidP="00540486">
            <w:pPr>
              <w:spacing w:before="60" w:after="60"/>
              <w:rPr>
                <w:szCs w:val="20"/>
              </w:rPr>
            </w:pPr>
            <w:r w:rsidRPr="00103D59">
              <w:rPr>
                <w:szCs w:val="20"/>
              </w:rPr>
              <w:t>Functional Design Document. (See references)</w:t>
            </w:r>
          </w:p>
        </w:tc>
      </w:tr>
    </w:tbl>
    <w:p w14:paraId="39034377" w14:textId="77777777" w:rsidR="0053510E" w:rsidRPr="00A158C7" w:rsidRDefault="005A77EF" w:rsidP="00383598">
      <w:pPr>
        <w:pStyle w:val="Heading1A"/>
      </w:pPr>
      <w:bookmarkStart w:id="440" w:name="_Toc511058601"/>
      <w:r w:rsidRPr="00A158C7">
        <w:lastRenderedPageBreak/>
        <w:t>Glossary</w:t>
      </w:r>
      <w:bookmarkEnd w:id="440"/>
    </w:p>
    <w:p w14:paraId="4D3FF13D"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2916962A" w14:textId="77777777" w:rsidR="001E4877" w:rsidRPr="00A158C7" w:rsidRDefault="001E4877" w:rsidP="007E1C02">
      <w:pPr>
        <w:pStyle w:val="ListParagraph"/>
        <w:numPr>
          <w:ilvl w:val="0"/>
          <w:numId w:val="12"/>
        </w:numPr>
        <w:rPr>
          <w:lang w:bidi="ar-SA"/>
        </w:rPr>
      </w:pPr>
      <w:r w:rsidRPr="00A158C7">
        <w:rPr>
          <w:lang w:bidi="ar-SA"/>
        </w:rPr>
        <w:t>ISO 9000</w:t>
      </w:r>
    </w:p>
    <w:p w14:paraId="628B9D67" w14:textId="77777777" w:rsidR="001E4877" w:rsidRPr="00A158C7" w:rsidRDefault="001E4877" w:rsidP="007E1C02">
      <w:pPr>
        <w:pStyle w:val="ListParagraph"/>
        <w:numPr>
          <w:ilvl w:val="0"/>
          <w:numId w:val="12"/>
        </w:numPr>
        <w:rPr>
          <w:lang w:bidi="ar-SA"/>
        </w:rPr>
      </w:pPr>
      <w:r w:rsidRPr="00A158C7">
        <w:rPr>
          <w:lang w:bidi="ar-SA"/>
        </w:rPr>
        <w:t>ISO/IEC 12207</w:t>
      </w:r>
    </w:p>
    <w:p w14:paraId="21225196" w14:textId="77777777" w:rsidR="001E4877" w:rsidRPr="00A158C7" w:rsidRDefault="001E4877" w:rsidP="007E1C02">
      <w:pPr>
        <w:pStyle w:val="ListParagraph"/>
        <w:numPr>
          <w:ilvl w:val="0"/>
          <w:numId w:val="12"/>
        </w:numPr>
        <w:rPr>
          <w:lang w:bidi="ar-SA"/>
        </w:rPr>
      </w:pPr>
      <w:r w:rsidRPr="00A158C7">
        <w:rPr>
          <w:lang w:bidi="ar-SA"/>
        </w:rPr>
        <w:t>ISO/IEC 15504</w:t>
      </w:r>
    </w:p>
    <w:p w14:paraId="3CA0A0D0"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794623AD"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12D39511" w14:textId="77777777" w:rsidR="001E4877" w:rsidRPr="00A158C7" w:rsidRDefault="001E4877" w:rsidP="007E1C02">
      <w:pPr>
        <w:pStyle w:val="ListParagraph"/>
        <w:numPr>
          <w:ilvl w:val="0"/>
          <w:numId w:val="12"/>
        </w:numPr>
        <w:rPr>
          <w:lang w:bidi="ar-SA"/>
        </w:rPr>
      </w:pPr>
      <w:r w:rsidRPr="00A158C7">
        <w:rPr>
          <w:lang w:bidi="ar-SA"/>
        </w:rPr>
        <w:t>ISO/IEC 15288</w:t>
      </w:r>
    </w:p>
    <w:p w14:paraId="5A0A7255" w14:textId="77777777" w:rsidR="00431255" w:rsidRPr="00A158C7" w:rsidRDefault="00431255" w:rsidP="007E1C02">
      <w:pPr>
        <w:pStyle w:val="ListParagraph"/>
        <w:numPr>
          <w:ilvl w:val="0"/>
          <w:numId w:val="12"/>
        </w:numPr>
        <w:rPr>
          <w:lang w:bidi="ar-SA"/>
        </w:rPr>
      </w:pPr>
      <w:r w:rsidRPr="00A158C7">
        <w:rPr>
          <w:lang w:bidi="ar-SA"/>
        </w:rPr>
        <w:t>ISO 26262</w:t>
      </w:r>
    </w:p>
    <w:p w14:paraId="5DD119D1" w14:textId="77777777" w:rsidR="009B0C02" w:rsidRPr="00A158C7" w:rsidRDefault="001E4877" w:rsidP="007E1C02">
      <w:pPr>
        <w:pStyle w:val="ListParagraph"/>
        <w:numPr>
          <w:ilvl w:val="0"/>
          <w:numId w:val="12"/>
        </w:numPr>
        <w:rPr>
          <w:lang w:bidi="ar-SA"/>
        </w:rPr>
      </w:pPr>
      <w:r w:rsidRPr="00A158C7">
        <w:rPr>
          <w:lang w:bidi="ar-SA"/>
        </w:rPr>
        <w:t>IEEE Standards</w:t>
      </w:r>
    </w:p>
    <w:p w14:paraId="39D85931" w14:textId="77777777" w:rsidR="001E4877" w:rsidRPr="00A158C7" w:rsidRDefault="001E4877" w:rsidP="007E1C02">
      <w:pPr>
        <w:pStyle w:val="ListParagraph"/>
        <w:numPr>
          <w:ilvl w:val="0"/>
          <w:numId w:val="12"/>
        </w:numPr>
        <w:rPr>
          <w:lang w:bidi="ar-SA"/>
        </w:rPr>
      </w:pPr>
      <w:r w:rsidRPr="00A158C7">
        <w:rPr>
          <w:lang w:bidi="ar-SA"/>
        </w:rPr>
        <w:t>SWEBOK</w:t>
      </w:r>
    </w:p>
    <w:p w14:paraId="3BE286B7"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7C56F31E"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755E2185" w14:textId="77777777" w:rsidTr="00D60445">
        <w:trPr>
          <w:tblHeader/>
        </w:trPr>
        <w:tc>
          <w:tcPr>
            <w:tcW w:w="2358" w:type="dxa"/>
            <w:shd w:val="clear" w:color="auto" w:fill="E7E6E6" w:themeFill="background2"/>
            <w:vAlign w:val="center"/>
          </w:tcPr>
          <w:p w14:paraId="2EB9C188"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27424D28"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3596CDB3" w14:textId="77777777" w:rsidR="005A77EF" w:rsidRPr="00A158C7" w:rsidRDefault="005A77EF" w:rsidP="00540486">
            <w:pPr>
              <w:spacing w:before="60" w:after="60"/>
              <w:rPr>
                <w:b/>
                <w:szCs w:val="20"/>
              </w:rPr>
            </w:pPr>
            <w:r w:rsidRPr="00A158C7">
              <w:rPr>
                <w:b/>
                <w:szCs w:val="20"/>
              </w:rPr>
              <w:t>Source</w:t>
            </w:r>
          </w:p>
        </w:tc>
      </w:tr>
      <w:tr w:rsidR="00531B8C" w:rsidRPr="00A158C7" w14:paraId="4DBCBF8A" w14:textId="77777777" w:rsidTr="002D4CF3">
        <w:tc>
          <w:tcPr>
            <w:tcW w:w="2358" w:type="dxa"/>
          </w:tcPr>
          <w:p w14:paraId="3738CED2" w14:textId="77777777" w:rsidR="00531B8C" w:rsidRPr="009643A3" w:rsidRDefault="00531B8C" w:rsidP="00B758D2">
            <w:pPr>
              <w:rPr>
                <w:sz w:val="19"/>
              </w:rPr>
            </w:pPr>
            <w:r>
              <w:rPr>
                <w:sz w:val="19"/>
              </w:rPr>
              <w:t>MDD</w:t>
            </w:r>
          </w:p>
        </w:tc>
        <w:tc>
          <w:tcPr>
            <w:tcW w:w="4950" w:type="dxa"/>
          </w:tcPr>
          <w:p w14:paraId="19633086" w14:textId="77777777" w:rsidR="00531B8C" w:rsidRPr="009643A3" w:rsidRDefault="00531B8C" w:rsidP="00B758D2">
            <w:pPr>
              <w:rPr>
                <w:sz w:val="19"/>
              </w:rPr>
            </w:pPr>
            <w:r>
              <w:rPr>
                <w:sz w:val="19"/>
              </w:rPr>
              <w:t>Module Design Document</w:t>
            </w:r>
          </w:p>
        </w:tc>
        <w:tc>
          <w:tcPr>
            <w:tcW w:w="1993" w:type="dxa"/>
          </w:tcPr>
          <w:p w14:paraId="0D493D2E"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3555D4C5" w14:textId="77777777" w:rsidTr="002D4CF3">
        <w:tc>
          <w:tcPr>
            <w:tcW w:w="2358" w:type="dxa"/>
          </w:tcPr>
          <w:p w14:paraId="5D0CE2F4" w14:textId="77777777" w:rsidR="00531B8C" w:rsidRDefault="00531B8C" w:rsidP="00B758D2">
            <w:pPr>
              <w:rPr>
                <w:sz w:val="19"/>
              </w:rPr>
            </w:pPr>
            <w:r>
              <w:rPr>
                <w:sz w:val="19"/>
              </w:rPr>
              <w:t>DFD</w:t>
            </w:r>
          </w:p>
        </w:tc>
        <w:tc>
          <w:tcPr>
            <w:tcW w:w="4950" w:type="dxa"/>
          </w:tcPr>
          <w:p w14:paraId="526B91F7" w14:textId="77777777" w:rsidR="00531B8C" w:rsidRDefault="00531B8C" w:rsidP="00B758D2">
            <w:pPr>
              <w:rPr>
                <w:sz w:val="19"/>
              </w:rPr>
            </w:pPr>
            <w:r>
              <w:rPr>
                <w:sz w:val="19"/>
              </w:rPr>
              <w:t>Data Flow Diagram</w:t>
            </w:r>
          </w:p>
        </w:tc>
        <w:tc>
          <w:tcPr>
            <w:tcW w:w="1993" w:type="dxa"/>
          </w:tcPr>
          <w:p w14:paraId="03CB9D15" w14:textId="77777777" w:rsidR="00531B8C" w:rsidRPr="00A158C7" w:rsidRDefault="00531B8C" w:rsidP="00541E2D">
            <w:pPr>
              <w:pStyle w:val="BodyText"/>
              <w:spacing w:before="60" w:after="60"/>
              <w:rPr>
                <w:rFonts w:ascii="Calibri" w:hAnsi="Calibri" w:cs="Calibri"/>
                <w:sz w:val="20"/>
                <w:szCs w:val="20"/>
              </w:rPr>
            </w:pPr>
          </w:p>
        </w:tc>
      </w:tr>
    </w:tbl>
    <w:p w14:paraId="38D04E80" w14:textId="77777777" w:rsidR="00AA2199" w:rsidRPr="00A158C7" w:rsidRDefault="00AA2199" w:rsidP="00AA2199">
      <w:pPr>
        <w:rPr>
          <w:rFonts w:ascii="Arial" w:hAnsi="Arial"/>
          <w:sz w:val="24"/>
          <w:szCs w:val="20"/>
          <w:lang w:bidi="ar-SA"/>
        </w:rPr>
      </w:pPr>
      <w:r w:rsidRPr="00A158C7">
        <w:br w:type="page"/>
      </w:r>
    </w:p>
    <w:p w14:paraId="2A606289" w14:textId="77777777" w:rsidR="00A158C7" w:rsidRPr="00A158C7" w:rsidRDefault="00A158C7" w:rsidP="00383598">
      <w:pPr>
        <w:pStyle w:val="Heading1A"/>
      </w:pPr>
      <w:bookmarkStart w:id="441" w:name="_Toc511058602"/>
      <w:r w:rsidRPr="00A158C7">
        <w:lastRenderedPageBreak/>
        <w:t>References</w:t>
      </w:r>
      <w:bookmarkEnd w:id="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10857164" w14:textId="77777777" w:rsidTr="00D60445">
        <w:trPr>
          <w:tblHeader/>
        </w:trPr>
        <w:tc>
          <w:tcPr>
            <w:tcW w:w="738" w:type="dxa"/>
            <w:shd w:val="clear" w:color="auto" w:fill="E7E6E6" w:themeFill="background2"/>
            <w:vAlign w:val="center"/>
          </w:tcPr>
          <w:p w14:paraId="4EB0FA09"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7675040E"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022996A9" w14:textId="77777777" w:rsidR="00A158C7" w:rsidRPr="00A158C7" w:rsidRDefault="00A158C7" w:rsidP="00D229A6">
            <w:pPr>
              <w:spacing w:before="60" w:after="60"/>
              <w:rPr>
                <w:b/>
                <w:lang w:bidi="ar-SA"/>
              </w:rPr>
            </w:pPr>
            <w:r w:rsidRPr="00A158C7">
              <w:rPr>
                <w:b/>
                <w:lang w:bidi="ar-SA"/>
              </w:rPr>
              <w:t>Version</w:t>
            </w:r>
          </w:p>
        </w:tc>
      </w:tr>
      <w:tr w:rsidR="00531B8C" w:rsidRPr="00A158C7" w14:paraId="4C41C240" w14:textId="77777777" w:rsidTr="00B758D2">
        <w:tc>
          <w:tcPr>
            <w:tcW w:w="738" w:type="dxa"/>
            <w:shd w:val="clear" w:color="auto" w:fill="auto"/>
          </w:tcPr>
          <w:p w14:paraId="6A5BD24F" w14:textId="77777777" w:rsidR="00531B8C" w:rsidRDefault="00531B8C" w:rsidP="00B758D2">
            <w:pPr>
              <w:jc w:val="center"/>
              <w:rPr>
                <w:lang w:bidi="ar-SA"/>
              </w:rPr>
            </w:pPr>
            <w:r>
              <w:rPr>
                <w:lang w:bidi="ar-SA"/>
              </w:rPr>
              <w:t>1</w:t>
            </w:r>
          </w:p>
        </w:tc>
        <w:tc>
          <w:tcPr>
            <w:tcW w:w="6458" w:type="dxa"/>
            <w:shd w:val="clear" w:color="auto" w:fill="auto"/>
          </w:tcPr>
          <w:p w14:paraId="5FA00E65" w14:textId="77777777" w:rsidR="00531B8C" w:rsidRDefault="00531B8C" w:rsidP="00B758D2">
            <w:pPr>
              <w:keepNext/>
            </w:pPr>
            <w:bookmarkStart w:id="442" w:name="_Ref313612389"/>
            <w:r>
              <w:t xml:space="preserve">AUTOSAR Specification of Memory Mapping </w:t>
            </w:r>
            <w:r w:rsidR="00103D59">
              <w:t>(</w:t>
            </w:r>
            <w:proofErr w:type="spellStart"/>
            <w:r w:rsidR="00103D59">
              <w:t>Link:</w:t>
            </w:r>
            <w:hyperlink r:id="rId13" w:history="1">
              <w:r w:rsidR="00103D59" w:rsidRPr="00F35C33">
                <w:rPr>
                  <w:rStyle w:val="Hyperlink"/>
                </w:rPr>
                <w:t>AUTOSAR_SWS_MemoryMapping.pdf</w:t>
              </w:r>
              <w:proofErr w:type="spellEnd"/>
            </w:hyperlink>
            <w:r w:rsidR="00103D59">
              <w:t>)</w:t>
            </w:r>
            <w:bookmarkEnd w:id="442"/>
          </w:p>
        </w:tc>
        <w:tc>
          <w:tcPr>
            <w:tcW w:w="2091" w:type="dxa"/>
            <w:shd w:val="clear" w:color="auto" w:fill="auto"/>
          </w:tcPr>
          <w:p w14:paraId="1A550F89" w14:textId="77777777" w:rsidR="00531B8C" w:rsidRDefault="00103D59" w:rsidP="00B758D2">
            <w:pPr>
              <w:rPr>
                <w:lang w:bidi="ar-SA"/>
              </w:rPr>
            </w:pPr>
            <w:r w:rsidRPr="00103D59">
              <w:t>v1.4.0 R4.0 Rev 3</w:t>
            </w:r>
          </w:p>
        </w:tc>
      </w:tr>
      <w:tr w:rsidR="00531B8C" w:rsidRPr="00A158C7" w14:paraId="082F88BB" w14:textId="77777777" w:rsidTr="00B758D2">
        <w:tc>
          <w:tcPr>
            <w:tcW w:w="738" w:type="dxa"/>
            <w:shd w:val="clear" w:color="auto" w:fill="auto"/>
          </w:tcPr>
          <w:p w14:paraId="11C5F608" w14:textId="77777777" w:rsidR="00531B8C" w:rsidRDefault="00531B8C" w:rsidP="00B758D2">
            <w:pPr>
              <w:jc w:val="center"/>
              <w:rPr>
                <w:lang w:bidi="ar-SA"/>
              </w:rPr>
            </w:pPr>
            <w:r>
              <w:rPr>
                <w:lang w:bidi="ar-SA"/>
              </w:rPr>
              <w:t>2</w:t>
            </w:r>
          </w:p>
        </w:tc>
        <w:tc>
          <w:tcPr>
            <w:tcW w:w="6458" w:type="dxa"/>
            <w:shd w:val="clear" w:color="auto" w:fill="auto"/>
          </w:tcPr>
          <w:p w14:paraId="727C5025" w14:textId="77777777" w:rsidR="00531B8C" w:rsidRDefault="00531B8C" w:rsidP="00B758D2">
            <w:pPr>
              <w:rPr>
                <w:lang w:bidi="ar-SA"/>
              </w:rPr>
            </w:pPr>
            <w:r>
              <w:t xml:space="preserve">MDD Guideline </w:t>
            </w:r>
            <w:r w:rsidR="0025340D">
              <w:t>EA4</w:t>
            </w:r>
          </w:p>
        </w:tc>
        <w:tc>
          <w:tcPr>
            <w:tcW w:w="2091" w:type="dxa"/>
            <w:shd w:val="clear" w:color="auto" w:fill="auto"/>
          </w:tcPr>
          <w:p w14:paraId="261B80F9" w14:textId="77777777" w:rsidR="00531B8C" w:rsidRDefault="00526AC8" w:rsidP="00B758D2">
            <w:pPr>
              <w:rPr>
                <w:lang w:bidi="ar-SA"/>
              </w:rPr>
            </w:pPr>
            <w:r>
              <w:rPr>
                <w:lang w:bidi="ar-SA"/>
              </w:rPr>
              <w:t>1.02</w:t>
            </w:r>
          </w:p>
        </w:tc>
      </w:tr>
      <w:tr w:rsidR="00531B8C" w:rsidRPr="00A158C7" w14:paraId="72CA056F" w14:textId="77777777" w:rsidTr="00B758D2">
        <w:tc>
          <w:tcPr>
            <w:tcW w:w="738" w:type="dxa"/>
            <w:shd w:val="clear" w:color="auto" w:fill="auto"/>
          </w:tcPr>
          <w:p w14:paraId="229D3139" w14:textId="77777777" w:rsidR="00531B8C" w:rsidRDefault="00531B8C" w:rsidP="00B758D2">
            <w:pPr>
              <w:jc w:val="center"/>
            </w:pPr>
            <w:r>
              <w:t>3</w:t>
            </w:r>
          </w:p>
        </w:tc>
        <w:tc>
          <w:tcPr>
            <w:tcW w:w="6458" w:type="dxa"/>
            <w:shd w:val="clear" w:color="auto" w:fill="auto"/>
          </w:tcPr>
          <w:p w14:paraId="03760F88" w14:textId="77777777" w:rsidR="00531B8C" w:rsidRDefault="0025340D" w:rsidP="00B758D2">
            <w:pPr>
              <w:keepNext/>
            </w:pPr>
            <w:bookmarkStart w:id="443" w:name="_Ref335300243"/>
            <w:r>
              <w:t xml:space="preserve">EA4 </w:t>
            </w:r>
            <w:r w:rsidR="00531B8C" w:rsidRPr="00FC427F">
              <w:t>Software Naming Conventions</w:t>
            </w:r>
            <w:bookmarkEnd w:id="443"/>
          </w:p>
        </w:tc>
        <w:tc>
          <w:tcPr>
            <w:tcW w:w="2091" w:type="dxa"/>
            <w:shd w:val="clear" w:color="auto" w:fill="auto"/>
          </w:tcPr>
          <w:p w14:paraId="633E943E" w14:textId="77777777" w:rsidR="00531B8C" w:rsidRDefault="00D13D67" w:rsidP="00B758D2">
            <w:pPr>
              <w:rPr>
                <w:lang w:bidi="ar-SA"/>
              </w:rPr>
            </w:pPr>
            <w:ins w:id="444" w:author="vipin.d" w:date="2018-04-09T17:25:00Z">
              <w:r>
                <w:rPr>
                  <w:lang w:bidi="ar-SA"/>
                </w:rPr>
                <w:t>1.0.3 draft</w:t>
              </w:r>
            </w:ins>
            <w:del w:id="445" w:author="vipin.d" w:date="2018-04-09T17:25:00Z">
              <w:r w:rsidR="00F6125B" w:rsidDel="00D13D67">
                <w:rPr>
                  <w:lang w:bidi="ar-SA"/>
                </w:rPr>
                <w:delText>1</w:delText>
              </w:r>
              <w:r w:rsidR="00531B8C" w:rsidDel="00D13D67">
                <w:rPr>
                  <w:lang w:bidi="ar-SA"/>
                </w:rPr>
                <w:delText>.</w:delText>
              </w:r>
              <w:r w:rsidR="00F6125B" w:rsidDel="00D13D67">
                <w:rPr>
                  <w:lang w:bidi="ar-SA"/>
                </w:rPr>
                <w:delText>01</w:delText>
              </w:r>
            </w:del>
          </w:p>
        </w:tc>
      </w:tr>
      <w:tr w:rsidR="00531B8C" w:rsidRPr="00A158C7" w14:paraId="6E1BAC93" w14:textId="77777777" w:rsidTr="00B758D2">
        <w:tc>
          <w:tcPr>
            <w:tcW w:w="738" w:type="dxa"/>
            <w:shd w:val="clear" w:color="auto" w:fill="auto"/>
          </w:tcPr>
          <w:p w14:paraId="4B3F5747" w14:textId="77777777" w:rsidR="00531B8C" w:rsidRDefault="00531B8C" w:rsidP="00B758D2">
            <w:pPr>
              <w:jc w:val="center"/>
            </w:pPr>
            <w:r>
              <w:t>4</w:t>
            </w:r>
          </w:p>
        </w:tc>
        <w:tc>
          <w:tcPr>
            <w:tcW w:w="6458" w:type="dxa"/>
            <w:shd w:val="clear" w:color="auto" w:fill="auto"/>
          </w:tcPr>
          <w:p w14:paraId="5804249F" w14:textId="77777777" w:rsidR="00531B8C" w:rsidRDefault="00531B8C" w:rsidP="00B758D2">
            <w:pPr>
              <w:keepNext/>
            </w:pPr>
            <w:bookmarkStart w:id="446" w:name="0AL0_1a67a9"/>
            <w:r w:rsidRPr="0025340D">
              <w:t>Software Design and Coding Standards</w:t>
            </w:r>
            <w:bookmarkEnd w:id="446"/>
          </w:p>
        </w:tc>
        <w:tc>
          <w:tcPr>
            <w:tcW w:w="2091" w:type="dxa"/>
            <w:shd w:val="clear" w:color="auto" w:fill="auto"/>
          </w:tcPr>
          <w:p w14:paraId="31FDBBD5" w14:textId="77777777" w:rsidR="00531B8C" w:rsidRDefault="00D13D67" w:rsidP="00B758D2">
            <w:pPr>
              <w:rPr>
                <w:lang w:bidi="ar-SA"/>
              </w:rPr>
            </w:pPr>
            <w:ins w:id="447" w:author="vipin.d" w:date="2018-04-09T17:26:00Z">
              <w:r>
                <w:rPr>
                  <w:lang w:bidi="ar-SA"/>
                </w:rPr>
                <w:t>3.0 draft</w:t>
              </w:r>
            </w:ins>
            <w:del w:id="448" w:author="vipin.d" w:date="2018-04-09T17:26:00Z">
              <w:r w:rsidR="00531B8C" w:rsidDel="00D13D67">
                <w:rPr>
                  <w:lang w:bidi="ar-SA"/>
                </w:rPr>
                <w:delText>2.</w:delText>
              </w:r>
              <w:r w:rsidR="00526AC8" w:rsidDel="00D13D67">
                <w:rPr>
                  <w:lang w:bidi="ar-SA"/>
                </w:rPr>
                <w:delText>0</w:delText>
              </w:r>
              <w:r w:rsidR="00F6125B" w:rsidDel="00D13D67">
                <w:rPr>
                  <w:lang w:bidi="ar-SA"/>
                </w:rPr>
                <w:delText>1</w:delText>
              </w:r>
            </w:del>
          </w:p>
        </w:tc>
      </w:tr>
      <w:tr w:rsidR="000E646E" w:rsidRPr="00A158C7" w14:paraId="695F28C7" w14:textId="77777777" w:rsidTr="00B758D2">
        <w:tc>
          <w:tcPr>
            <w:tcW w:w="738" w:type="dxa"/>
            <w:shd w:val="clear" w:color="auto" w:fill="auto"/>
          </w:tcPr>
          <w:p w14:paraId="36B86735" w14:textId="77777777" w:rsidR="000E646E" w:rsidRDefault="000E646E" w:rsidP="00B758D2">
            <w:pPr>
              <w:jc w:val="center"/>
            </w:pPr>
            <w:r>
              <w:t>5</w:t>
            </w:r>
          </w:p>
        </w:tc>
        <w:tc>
          <w:tcPr>
            <w:tcW w:w="6458" w:type="dxa"/>
            <w:shd w:val="clear" w:color="auto" w:fill="auto"/>
          </w:tcPr>
          <w:p w14:paraId="5B5C33FE" w14:textId="77777777" w:rsidR="000E646E" w:rsidRDefault="007C226B" w:rsidP="00B758D2">
            <w:pPr>
              <w:keepNext/>
            </w:pPr>
            <w:r w:rsidRPr="007C226B">
              <w:t>SF072A_ClsdLoopDampg_Design</w:t>
            </w:r>
          </w:p>
        </w:tc>
        <w:tc>
          <w:tcPr>
            <w:tcW w:w="2091" w:type="dxa"/>
            <w:shd w:val="clear" w:color="auto" w:fill="auto"/>
          </w:tcPr>
          <w:p w14:paraId="7B438C02" w14:textId="77777777" w:rsidR="000E646E" w:rsidRDefault="0025340D" w:rsidP="00B758D2">
            <w:pPr>
              <w:rPr>
                <w:lang w:bidi="ar-SA"/>
              </w:rPr>
            </w:pPr>
            <w:r w:rsidRPr="0025340D">
              <w:rPr>
                <w:lang w:bidi="ar-SA"/>
              </w:rPr>
              <w:t>See Synergy Sub Project Version</w:t>
            </w:r>
          </w:p>
        </w:tc>
      </w:tr>
    </w:tbl>
    <w:p w14:paraId="02AC4478" w14:textId="77777777"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0346" w14:textId="77777777" w:rsidR="00842B1C" w:rsidRDefault="00842B1C">
      <w:r>
        <w:separator/>
      </w:r>
    </w:p>
  </w:endnote>
  <w:endnote w:type="continuationSeparator" w:id="0">
    <w:p w14:paraId="62FB58D8" w14:textId="77777777" w:rsidR="00842B1C" w:rsidRDefault="0084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14:paraId="3C007930" w14:textId="77777777" w:rsidTr="00866672">
      <w:tc>
        <w:tcPr>
          <w:tcW w:w="1667" w:type="pct"/>
          <w:vAlign w:val="center"/>
        </w:tcPr>
        <w:p w14:paraId="64E9250C" w14:textId="77777777" w:rsidR="00F4318C" w:rsidRPr="00B10816" w:rsidRDefault="00F4318C" w:rsidP="00B10816">
          <w:pPr>
            <w:pStyle w:val="Footer"/>
            <w:spacing w:after="0"/>
            <w:rPr>
              <w:sz w:val="16"/>
              <w:szCs w:val="16"/>
            </w:rPr>
          </w:pPr>
          <w:r w:rsidRPr="00B10816">
            <w:rPr>
              <w:sz w:val="16"/>
              <w:szCs w:val="16"/>
            </w:rPr>
            <w:t xml:space="preserve">Document: </w:t>
          </w:r>
          <w:r w:rsidR="006A2F30">
            <w:rPr>
              <w:sz w:val="16"/>
              <w:szCs w:val="16"/>
            </w:rPr>
            <w:fldChar w:fldCharType="begin"/>
          </w:r>
          <w:r>
            <w:rPr>
              <w:sz w:val="16"/>
              <w:szCs w:val="16"/>
            </w:rPr>
            <w:instrText xml:space="preserve"> DOCPROPERTY  "Document Version"  \* MERGEFORMAT </w:instrText>
          </w:r>
          <w:r w:rsidR="006A2F30">
            <w:rPr>
              <w:sz w:val="16"/>
              <w:szCs w:val="16"/>
            </w:rPr>
            <w:fldChar w:fldCharType="separate"/>
          </w:r>
          <w:proofErr w:type="spellStart"/>
          <w:r w:rsidR="00560374">
            <w:rPr>
              <w:sz w:val="16"/>
              <w:szCs w:val="16"/>
            </w:rPr>
            <w:t>ClsdLoopDampg</w:t>
          </w:r>
          <w:r w:rsidR="006A2F30">
            <w:rPr>
              <w:sz w:val="16"/>
              <w:szCs w:val="16"/>
            </w:rPr>
            <w:fldChar w:fldCharType="end"/>
          </w:r>
          <w:r w:rsidR="00A44142">
            <w:rPr>
              <w:sz w:val="16"/>
              <w:szCs w:val="16"/>
            </w:rPr>
            <w:t>_</w:t>
          </w:r>
          <w:r w:rsidR="00EA0A5A">
            <w:rPr>
              <w:sz w:val="16"/>
              <w:szCs w:val="16"/>
            </w:rPr>
            <w:t>MDD</w:t>
          </w:r>
          <w:proofErr w:type="spellEnd"/>
        </w:p>
        <w:p w14:paraId="5F3F3C10"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sidR="00842B1C">
            <w:fldChar w:fldCharType="begin"/>
          </w:r>
          <w:r w:rsidR="00842B1C">
            <w:instrText xml:space="preserve"> DOCPROPERTY  "Template Version"  \* MERGEFORMAT </w:instrText>
          </w:r>
          <w:r w:rsidR="00842B1C">
            <w:fldChar w:fldCharType="separate"/>
          </w:r>
          <w:r w:rsidR="00276E6F">
            <w:rPr>
              <w:sz w:val="16"/>
              <w:szCs w:val="16"/>
            </w:rPr>
            <w:t>EA4 01.00.01</w:t>
          </w:r>
          <w:r w:rsidR="00842B1C">
            <w:rPr>
              <w:sz w:val="16"/>
              <w:szCs w:val="16"/>
            </w:rPr>
            <w:fldChar w:fldCharType="end"/>
          </w:r>
        </w:p>
      </w:tc>
      <w:tc>
        <w:tcPr>
          <w:tcW w:w="1667" w:type="pct"/>
          <w:vAlign w:val="center"/>
        </w:tcPr>
        <w:p w14:paraId="17F01193" w14:textId="77777777" w:rsidR="00F4318C" w:rsidRDefault="006A2F30" w:rsidP="00B10816">
          <w:pPr>
            <w:pStyle w:val="Footer"/>
            <w:spacing w:after="0"/>
            <w:jc w:val="center"/>
            <w:rPr>
              <w:sz w:val="16"/>
              <w:szCs w:val="16"/>
            </w:rPr>
          </w:pPr>
          <w:del w:id="449" w:author="vipin.d" w:date="2018-04-09T17:33:00Z">
            <w:r w:rsidDel="00C130CE">
              <w:rPr>
                <w:sz w:val="16"/>
                <w:szCs w:val="16"/>
              </w:rPr>
              <w:fldChar w:fldCharType="begin"/>
            </w:r>
            <w:r w:rsidR="00F4318C" w:rsidDel="00C130CE">
              <w:rPr>
                <w:sz w:val="16"/>
                <w:szCs w:val="16"/>
              </w:rPr>
              <w:delInstrText xml:space="preserve"> DOCPROPERTY  "Release Date"  \* MERGEFORMAT </w:delInstrText>
            </w:r>
            <w:r w:rsidDel="00C130CE">
              <w:rPr>
                <w:sz w:val="16"/>
                <w:szCs w:val="16"/>
              </w:rPr>
              <w:fldChar w:fldCharType="separate"/>
            </w:r>
            <w:r w:rsidR="00560374" w:rsidDel="00C130CE">
              <w:rPr>
                <w:sz w:val="16"/>
                <w:szCs w:val="16"/>
              </w:rPr>
              <w:delText>February 27, 2018</w:delText>
            </w:r>
            <w:r w:rsidDel="00C130CE">
              <w:rPr>
                <w:sz w:val="16"/>
                <w:szCs w:val="16"/>
              </w:rPr>
              <w:fldChar w:fldCharType="end"/>
            </w:r>
          </w:del>
          <w:ins w:id="450" w:author="vipin.d" w:date="2018-04-09T17:33:00Z">
            <w:r w:rsidR="00C130CE">
              <w:rPr>
                <w:sz w:val="16"/>
                <w:szCs w:val="16"/>
              </w:rPr>
              <w:fldChar w:fldCharType="begin"/>
            </w:r>
            <w:r w:rsidR="00C130CE">
              <w:rPr>
                <w:sz w:val="16"/>
                <w:szCs w:val="16"/>
              </w:rPr>
              <w:instrText xml:space="preserve"> DOCPROPERTY  "Release Date"  \* MERGEFORMAT </w:instrText>
            </w:r>
            <w:r w:rsidR="00C130CE">
              <w:rPr>
                <w:sz w:val="16"/>
                <w:szCs w:val="16"/>
              </w:rPr>
              <w:fldChar w:fldCharType="separate"/>
            </w:r>
            <w:r w:rsidR="00C130CE">
              <w:rPr>
                <w:sz w:val="16"/>
                <w:szCs w:val="16"/>
              </w:rPr>
              <w:t>April 05, 2018</w:t>
            </w:r>
            <w:r w:rsidR="00C130CE">
              <w:rPr>
                <w:sz w:val="16"/>
                <w:szCs w:val="16"/>
              </w:rPr>
              <w:fldChar w:fldCharType="end"/>
            </w:r>
          </w:ins>
        </w:p>
        <w:p w14:paraId="6FDEED1F"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563BAB5B"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4A29ADE1" w14:textId="77777777" w:rsidR="00F4318C" w:rsidRPr="00B10816" w:rsidRDefault="00F4318C" w:rsidP="00B10816">
          <w:pPr>
            <w:pStyle w:val="Footer"/>
            <w:spacing w:after="0"/>
            <w:jc w:val="right"/>
            <w:rPr>
              <w:sz w:val="16"/>
              <w:szCs w:val="16"/>
            </w:rPr>
          </w:pPr>
          <w:r w:rsidRPr="00B10816">
            <w:rPr>
              <w:sz w:val="16"/>
              <w:szCs w:val="16"/>
            </w:rPr>
            <w:t xml:space="preserve">Page </w:t>
          </w:r>
          <w:r w:rsidR="006A2F30" w:rsidRPr="00B10816">
            <w:rPr>
              <w:b/>
              <w:sz w:val="16"/>
              <w:szCs w:val="16"/>
            </w:rPr>
            <w:fldChar w:fldCharType="begin"/>
          </w:r>
          <w:r w:rsidRPr="00B10816">
            <w:rPr>
              <w:b/>
              <w:sz w:val="16"/>
              <w:szCs w:val="16"/>
            </w:rPr>
            <w:instrText xml:space="preserve"> PAGE  \* Arabic  \* MERGEFORMAT </w:instrText>
          </w:r>
          <w:r w:rsidR="006A2F30" w:rsidRPr="00B10816">
            <w:rPr>
              <w:b/>
              <w:sz w:val="16"/>
              <w:szCs w:val="16"/>
            </w:rPr>
            <w:fldChar w:fldCharType="separate"/>
          </w:r>
          <w:r w:rsidR="00245199">
            <w:rPr>
              <w:b/>
              <w:noProof/>
              <w:sz w:val="16"/>
              <w:szCs w:val="16"/>
            </w:rPr>
            <w:t>14</w:t>
          </w:r>
          <w:r w:rsidR="006A2F30" w:rsidRPr="00B10816">
            <w:rPr>
              <w:b/>
              <w:sz w:val="16"/>
              <w:szCs w:val="16"/>
            </w:rPr>
            <w:fldChar w:fldCharType="end"/>
          </w:r>
          <w:r w:rsidRPr="00B10816">
            <w:rPr>
              <w:sz w:val="16"/>
              <w:szCs w:val="16"/>
            </w:rPr>
            <w:t xml:space="preserve"> of </w:t>
          </w:r>
          <w:r w:rsidR="00842B1C">
            <w:fldChar w:fldCharType="begin"/>
          </w:r>
          <w:r w:rsidR="00842B1C">
            <w:instrText xml:space="preserve"> NUMPAGES  \* Arabic  \* MERGEFORMAT </w:instrText>
          </w:r>
          <w:r w:rsidR="00842B1C">
            <w:fldChar w:fldCharType="separate"/>
          </w:r>
          <w:r w:rsidR="00245199">
            <w:rPr>
              <w:b/>
              <w:noProof/>
              <w:sz w:val="16"/>
              <w:szCs w:val="16"/>
            </w:rPr>
            <w:t>15</w:t>
          </w:r>
          <w:r w:rsidR="00842B1C">
            <w:rPr>
              <w:b/>
              <w:noProof/>
              <w:sz w:val="16"/>
              <w:szCs w:val="16"/>
            </w:rPr>
            <w:fldChar w:fldCharType="end"/>
          </w:r>
        </w:p>
      </w:tc>
    </w:tr>
  </w:tbl>
  <w:p w14:paraId="79360837"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72BF0" w14:textId="77777777" w:rsidR="00842B1C" w:rsidRDefault="00842B1C">
      <w:r>
        <w:separator/>
      </w:r>
    </w:p>
  </w:footnote>
  <w:footnote w:type="continuationSeparator" w:id="0">
    <w:p w14:paraId="40808D20" w14:textId="77777777" w:rsidR="00842B1C" w:rsidRDefault="00842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14:paraId="6DD24FE5" w14:textId="77777777" w:rsidTr="00866672">
      <w:trPr>
        <w:trHeight w:val="438"/>
      </w:trPr>
      <w:tc>
        <w:tcPr>
          <w:tcW w:w="1443" w:type="pct"/>
        </w:tcPr>
        <w:p w14:paraId="7EB4155C" w14:textId="77777777" w:rsidR="00F4318C" w:rsidRPr="008969C4" w:rsidRDefault="00F4318C" w:rsidP="00B10816">
          <w:pPr>
            <w:pStyle w:val="Header"/>
            <w:spacing w:after="0"/>
          </w:pPr>
          <w:r w:rsidRPr="008969C4">
            <w:rPr>
              <w:noProof/>
              <w:lang w:bidi="ar-SA"/>
            </w:rPr>
            <w:drawing>
              <wp:inline distT="0" distB="0" distL="0" distR="0" wp14:anchorId="5090EA7B" wp14:editId="628046C6">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5DA46467"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06ACB889"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2B300F93"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384FE7B2"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mmy Mathews">
    <w15:presenceInfo w15:providerId="AD" w15:userId="S-1-5-21-1993528211-2586143117-3253031534-44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D3A99"/>
    <w:rsid w:val="000E0B71"/>
    <w:rsid w:val="000E102A"/>
    <w:rsid w:val="000E195E"/>
    <w:rsid w:val="000E3512"/>
    <w:rsid w:val="000E548A"/>
    <w:rsid w:val="000E646E"/>
    <w:rsid w:val="00101127"/>
    <w:rsid w:val="00102C25"/>
    <w:rsid w:val="00103D59"/>
    <w:rsid w:val="00105535"/>
    <w:rsid w:val="00105C99"/>
    <w:rsid w:val="001063C7"/>
    <w:rsid w:val="00107593"/>
    <w:rsid w:val="001115D3"/>
    <w:rsid w:val="00113021"/>
    <w:rsid w:val="00114319"/>
    <w:rsid w:val="00114979"/>
    <w:rsid w:val="001161D2"/>
    <w:rsid w:val="001278D4"/>
    <w:rsid w:val="00133350"/>
    <w:rsid w:val="00135743"/>
    <w:rsid w:val="001449F2"/>
    <w:rsid w:val="00144BD1"/>
    <w:rsid w:val="00145E51"/>
    <w:rsid w:val="00152242"/>
    <w:rsid w:val="00152830"/>
    <w:rsid w:val="00180DD1"/>
    <w:rsid w:val="00181748"/>
    <w:rsid w:val="001833C5"/>
    <w:rsid w:val="00186C07"/>
    <w:rsid w:val="00194117"/>
    <w:rsid w:val="00196283"/>
    <w:rsid w:val="001A069D"/>
    <w:rsid w:val="001A17E6"/>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5199"/>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15489"/>
    <w:rsid w:val="003267EF"/>
    <w:rsid w:val="00326A13"/>
    <w:rsid w:val="00327A5B"/>
    <w:rsid w:val="00330ED1"/>
    <w:rsid w:val="003313B5"/>
    <w:rsid w:val="0034184E"/>
    <w:rsid w:val="00341ED6"/>
    <w:rsid w:val="00347652"/>
    <w:rsid w:val="00361921"/>
    <w:rsid w:val="00362B86"/>
    <w:rsid w:val="00362CE5"/>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176DB"/>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60374"/>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2F30"/>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3A84"/>
    <w:rsid w:val="00725671"/>
    <w:rsid w:val="00727610"/>
    <w:rsid w:val="00737A19"/>
    <w:rsid w:val="007501B9"/>
    <w:rsid w:val="00751961"/>
    <w:rsid w:val="0075721A"/>
    <w:rsid w:val="00765195"/>
    <w:rsid w:val="00767585"/>
    <w:rsid w:val="00770295"/>
    <w:rsid w:val="007718FF"/>
    <w:rsid w:val="00773CA8"/>
    <w:rsid w:val="00784FF5"/>
    <w:rsid w:val="00786BDF"/>
    <w:rsid w:val="007A2CEC"/>
    <w:rsid w:val="007A3BEB"/>
    <w:rsid w:val="007A3D19"/>
    <w:rsid w:val="007B71B8"/>
    <w:rsid w:val="007C0067"/>
    <w:rsid w:val="007C226B"/>
    <w:rsid w:val="007C3A2E"/>
    <w:rsid w:val="007C4A1B"/>
    <w:rsid w:val="007C4B48"/>
    <w:rsid w:val="007D326F"/>
    <w:rsid w:val="007E00D7"/>
    <w:rsid w:val="007E0373"/>
    <w:rsid w:val="007E1C02"/>
    <w:rsid w:val="007E4EF4"/>
    <w:rsid w:val="007E625F"/>
    <w:rsid w:val="007E6421"/>
    <w:rsid w:val="007F3D78"/>
    <w:rsid w:val="007F746C"/>
    <w:rsid w:val="008068A5"/>
    <w:rsid w:val="008119C7"/>
    <w:rsid w:val="00820AE5"/>
    <w:rsid w:val="0082456E"/>
    <w:rsid w:val="0082534B"/>
    <w:rsid w:val="00832905"/>
    <w:rsid w:val="00836552"/>
    <w:rsid w:val="00842B1C"/>
    <w:rsid w:val="0084459F"/>
    <w:rsid w:val="00847EDF"/>
    <w:rsid w:val="00862735"/>
    <w:rsid w:val="00865ACA"/>
    <w:rsid w:val="00866672"/>
    <w:rsid w:val="00866C6E"/>
    <w:rsid w:val="00871C89"/>
    <w:rsid w:val="008721B1"/>
    <w:rsid w:val="008721C3"/>
    <w:rsid w:val="00881135"/>
    <w:rsid w:val="00881279"/>
    <w:rsid w:val="00886F9A"/>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16581"/>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43719"/>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30CE"/>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3D67"/>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3FCB"/>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F1257A"/>
    <w:rsid w:val="00F21A35"/>
    <w:rsid w:val="00F33BD1"/>
    <w:rsid w:val="00F33BD5"/>
    <w:rsid w:val="00F36729"/>
    <w:rsid w:val="00F36CC2"/>
    <w:rsid w:val="00F404AF"/>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D4F8E"/>
  <w15:docId w15:val="{303600C5-EA8E-4D37-A0F5-01DD2679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6A2F30"/>
    <w:pPr>
      <w:ind w:left="200" w:hanging="200"/>
    </w:pPr>
  </w:style>
  <w:style w:type="paragraph" w:styleId="Index2">
    <w:name w:val="index 2"/>
    <w:basedOn w:val="Normal"/>
    <w:next w:val="Normal"/>
    <w:autoRedefine/>
    <w:semiHidden/>
    <w:rsid w:val="006A2F30"/>
    <w:pPr>
      <w:ind w:left="400" w:hanging="200"/>
    </w:pPr>
  </w:style>
  <w:style w:type="paragraph" w:styleId="Index3">
    <w:name w:val="index 3"/>
    <w:basedOn w:val="Normal"/>
    <w:next w:val="Normal"/>
    <w:autoRedefine/>
    <w:semiHidden/>
    <w:rsid w:val="006A2F30"/>
    <w:pPr>
      <w:ind w:left="600" w:hanging="200"/>
    </w:pPr>
  </w:style>
  <w:style w:type="paragraph" w:styleId="Index4">
    <w:name w:val="index 4"/>
    <w:basedOn w:val="Normal"/>
    <w:next w:val="Normal"/>
    <w:autoRedefine/>
    <w:semiHidden/>
    <w:rsid w:val="006A2F30"/>
    <w:pPr>
      <w:ind w:left="800" w:hanging="200"/>
    </w:pPr>
  </w:style>
  <w:style w:type="paragraph" w:styleId="Index5">
    <w:name w:val="index 5"/>
    <w:basedOn w:val="Normal"/>
    <w:next w:val="Normal"/>
    <w:autoRedefine/>
    <w:semiHidden/>
    <w:rsid w:val="006A2F30"/>
    <w:pPr>
      <w:ind w:left="1000" w:hanging="200"/>
    </w:pPr>
  </w:style>
  <w:style w:type="paragraph" w:styleId="Index6">
    <w:name w:val="index 6"/>
    <w:basedOn w:val="Normal"/>
    <w:next w:val="Normal"/>
    <w:autoRedefine/>
    <w:semiHidden/>
    <w:rsid w:val="006A2F30"/>
    <w:pPr>
      <w:ind w:left="1200" w:hanging="200"/>
    </w:pPr>
  </w:style>
  <w:style w:type="paragraph" w:styleId="Index7">
    <w:name w:val="index 7"/>
    <w:basedOn w:val="Normal"/>
    <w:next w:val="Normal"/>
    <w:autoRedefine/>
    <w:semiHidden/>
    <w:rsid w:val="006A2F30"/>
    <w:pPr>
      <w:ind w:left="1400" w:hanging="200"/>
    </w:pPr>
  </w:style>
  <w:style w:type="paragraph" w:styleId="Index8">
    <w:name w:val="index 8"/>
    <w:basedOn w:val="Normal"/>
    <w:next w:val="Normal"/>
    <w:autoRedefine/>
    <w:semiHidden/>
    <w:rsid w:val="006A2F30"/>
    <w:pPr>
      <w:ind w:left="1600" w:hanging="200"/>
    </w:pPr>
  </w:style>
  <w:style w:type="paragraph" w:styleId="Index9">
    <w:name w:val="index 9"/>
    <w:basedOn w:val="Normal"/>
    <w:next w:val="Normal"/>
    <w:autoRedefine/>
    <w:semiHidden/>
    <w:rsid w:val="006A2F30"/>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6A2F30"/>
    <w:rPr>
      <w:dstrike w:val="0"/>
      <w:color w:val="0000FF"/>
      <w:u w:val="single"/>
      <w:vertAlign w:val="baseline"/>
    </w:rPr>
  </w:style>
  <w:style w:type="paragraph" w:styleId="Header">
    <w:name w:val="header"/>
    <w:basedOn w:val="Normal"/>
    <w:rsid w:val="006A2F30"/>
    <w:pPr>
      <w:tabs>
        <w:tab w:val="center" w:pos="4320"/>
        <w:tab w:val="right" w:pos="8640"/>
      </w:tabs>
    </w:pPr>
  </w:style>
  <w:style w:type="paragraph" w:styleId="Footer">
    <w:name w:val="footer"/>
    <w:basedOn w:val="Normal"/>
    <w:rsid w:val="006A2F30"/>
    <w:pPr>
      <w:tabs>
        <w:tab w:val="center" w:pos="4320"/>
        <w:tab w:val="right" w:pos="8640"/>
      </w:tabs>
    </w:pPr>
  </w:style>
  <w:style w:type="character" w:styleId="FollowedHyperlink">
    <w:name w:val="FollowedHyperlink"/>
    <w:rsid w:val="006A2F30"/>
    <w:rPr>
      <w:color w:val="800080"/>
      <w:u w:val="single"/>
    </w:rPr>
  </w:style>
  <w:style w:type="paragraph" w:styleId="ListBullet">
    <w:name w:val="List Bullet"/>
    <w:basedOn w:val="Normal"/>
    <w:rsid w:val="006A2F30"/>
    <w:pPr>
      <w:numPr>
        <w:numId w:val="1"/>
      </w:numPr>
      <w:spacing w:before="20" w:after="20"/>
      <w:ind w:left="357" w:hanging="357"/>
    </w:pPr>
    <w:rPr>
      <w:lang w:val="en-GB"/>
    </w:rPr>
  </w:style>
  <w:style w:type="paragraph" w:styleId="ListBullet2">
    <w:name w:val="List Bullet 2"/>
    <w:basedOn w:val="Normal"/>
    <w:rsid w:val="006A2F30"/>
    <w:pPr>
      <w:numPr>
        <w:numId w:val="2"/>
      </w:numPr>
      <w:spacing w:before="20" w:after="20"/>
      <w:ind w:left="714" w:hanging="357"/>
    </w:pPr>
    <w:rPr>
      <w:lang w:val="en-GB"/>
    </w:rPr>
  </w:style>
  <w:style w:type="paragraph" w:styleId="ListBullet3">
    <w:name w:val="List Bullet 3"/>
    <w:basedOn w:val="Normal"/>
    <w:rsid w:val="006A2F30"/>
    <w:pPr>
      <w:numPr>
        <w:numId w:val="3"/>
      </w:numPr>
      <w:spacing w:before="20" w:after="20"/>
      <w:ind w:left="1077" w:hanging="357"/>
    </w:pPr>
    <w:rPr>
      <w:lang w:val="en-GB"/>
    </w:rPr>
  </w:style>
  <w:style w:type="paragraph" w:styleId="ListBullet4">
    <w:name w:val="List Bullet 4"/>
    <w:basedOn w:val="Normal"/>
    <w:rsid w:val="006A2F30"/>
    <w:pPr>
      <w:numPr>
        <w:numId w:val="4"/>
      </w:numPr>
      <w:spacing w:before="20" w:after="20"/>
      <w:ind w:left="1434" w:hanging="357"/>
    </w:pPr>
    <w:rPr>
      <w:lang w:val="en-GB"/>
    </w:rPr>
  </w:style>
  <w:style w:type="paragraph" w:styleId="ListBullet5">
    <w:name w:val="List Bullet 5"/>
    <w:basedOn w:val="Normal"/>
    <w:rsid w:val="006A2F30"/>
    <w:pPr>
      <w:numPr>
        <w:numId w:val="5"/>
      </w:numPr>
    </w:pPr>
    <w:rPr>
      <w:lang w:val="en-GB"/>
    </w:rPr>
  </w:style>
  <w:style w:type="paragraph" w:styleId="ListNumber">
    <w:name w:val="List Number"/>
    <w:basedOn w:val="Normal"/>
    <w:rsid w:val="006A2F30"/>
    <w:pPr>
      <w:numPr>
        <w:numId w:val="6"/>
      </w:numPr>
      <w:spacing w:before="20" w:after="20"/>
    </w:pPr>
    <w:rPr>
      <w:lang w:val="en-GB"/>
    </w:rPr>
  </w:style>
  <w:style w:type="paragraph" w:styleId="ListNumber2">
    <w:name w:val="List Number 2"/>
    <w:basedOn w:val="Normal"/>
    <w:rsid w:val="006A2F30"/>
    <w:pPr>
      <w:numPr>
        <w:numId w:val="7"/>
      </w:numPr>
      <w:spacing w:before="20" w:after="20"/>
      <w:ind w:left="714" w:hanging="357"/>
    </w:pPr>
    <w:rPr>
      <w:lang w:val="en-GB"/>
    </w:rPr>
  </w:style>
  <w:style w:type="paragraph" w:styleId="ListNumber3">
    <w:name w:val="List Number 3"/>
    <w:basedOn w:val="Normal"/>
    <w:rsid w:val="006A2F30"/>
    <w:pPr>
      <w:numPr>
        <w:numId w:val="8"/>
      </w:numPr>
      <w:spacing w:before="20" w:after="20"/>
      <w:ind w:left="1077" w:hanging="357"/>
    </w:pPr>
    <w:rPr>
      <w:lang w:val="en-GB"/>
    </w:rPr>
  </w:style>
  <w:style w:type="paragraph" w:styleId="ListNumber4">
    <w:name w:val="List Number 4"/>
    <w:basedOn w:val="Normal"/>
    <w:rsid w:val="006A2F30"/>
    <w:pPr>
      <w:numPr>
        <w:numId w:val="9"/>
      </w:numPr>
      <w:spacing w:before="20" w:after="20"/>
      <w:ind w:left="1434" w:hanging="357"/>
    </w:pPr>
    <w:rPr>
      <w:lang w:val="en-GB"/>
    </w:rPr>
  </w:style>
  <w:style w:type="paragraph" w:styleId="ListNumber5">
    <w:name w:val="List Number 5"/>
    <w:basedOn w:val="Normal"/>
    <w:rsid w:val="006A2F30"/>
    <w:pPr>
      <w:numPr>
        <w:numId w:val="10"/>
      </w:numPr>
    </w:pPr>
    <w:rPr>
      <w:lang w:val="en-GB"/>
    </w:rPr>
  </w:style>
  <w:style w:type="paragraph" w:styleId="Caption">
    <w:name w:val="caption"/>
    <w:basedOn w:val="Normal"/>
    <w:next w:val="Normal"/>
    <w:qFormat/>
    <w:rsid w:val="006A2F30"/>
    <w:pPr>
      <w:spacing w:before="120"/>
      <w:jc w:val="center"/>
    </w:pPr>
    <w:rPr>
      <w:b/>
    </w:rPr>
  </w:style>
  <w:style w:type="paragraph" w:styleId="BalloonText">
    <w:name w:val="Balloon Text"/>
    <w:basedOn w:val="Normal"/>
    <w:semiHidden/>
    <w:rsid w:val="006A2F30"/>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utosar.org/fileadmin/files/standards/classic/4-0/software-architecture/implementation-integration/standard/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76B93"/>
    <w:rsid w:val="001C3B7D"/>
    <w:rsid w:val="002F7FF4"/>
    <w:rsid w:val="00504006"/>
    <w:rsid w:val="005D522B"/>
    <w:rsid w:val="006023F0"/>
    <w:rsid w:val="006E7693"/>
    <w:rsid w:val="008422F6"/>
    <w:rsid w:val="008B2319"/>
    <w:rsid w:val="0096377A"/>
    <w:rsid w:val="0097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F0"/>
    <w:rPr>
      <w:color w:val="808080"/>
    </w:rPr>
  </w:style>
  <w:style w:type="paragraph" w:customStyle="1" w:styleId="B59DBEF513E146D186F6713D68E74096">
    <w:name w:val="B59DBEF513E146D186F6713D68E74096"/>
    <w:rsid w:val="00602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4564C2C-8B0E-464B-9992-4568D55C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48</TotalTime>
  <Pages>15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8296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Nimmy Mathews</cp:lastModifiedBy>
  <cp:revision>50</cp:revision>
  <cp:lastPrinted>2014-12-17T17:01:00Z</cp:lastPrinted>
  <dcterms:created xsi:type="dcterms:W3CDTF">2017-05-19T07:49:00Z</dcterms:created>
  <dcterms:modified xsi:type="dcterms:W3CDTF">2018-04-16T19:32:00Z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ClsdLoopDampg</vt:lpwstr>
  </property>
  <property fmtid="{D5CDD505-2E9C-101B-9397-08002B2CF9AE}" pid="3" name="Template Version">
    <vt:lpwstr>EA4 01.00.01</vt:lpwstr>
  </property>
  <property fmtid="{D5CDD505-2E9C-101B-9397-08002B2CF9AE}" pid="4" name="Release Date">
    <vt:lpwstr>February 27,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