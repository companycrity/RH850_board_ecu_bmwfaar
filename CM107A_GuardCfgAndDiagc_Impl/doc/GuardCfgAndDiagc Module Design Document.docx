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9436FCBCA20F40818CD15D8F9AC59023"/>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EF07F7" w:rsidP="007E0373">
      <w:pPr>
        <w:tabs>
          <w:tab w:val="left" w:pos="4320"/>
          <w:tab w:val="left" w:pos="8640"/>
        </w:tabs>
        <w:spacing w:before="120" w:after="360"/>
        <w:jc w:val="center"/>
        <w:rPr>
          <w:b/>
          <w:sz w:val="36"/>
        </w:rPr>
      </w:pPr>
      <w:r w:rsidRPr="00EF07F7">
        <w:rPr>
          <w:rFonts w:cs="Calibri"/>
          <w:b/>
          <w:sz w:val="48"/>
          <w:szCs w:val="48"/>
        </w:rPr>
        <w:t>GuardCfgAndDiagc</w:t>
      </w:r>
    </w:p>
    <w:p w:rsidR="005E61CD" w:rsidRPr="007E0373" w:rsidRDefault="00B629A9" w:rsidP="007E0373">
      <w:pPr>
        <w:tabs>
          <w:tab w:val="left" w:pos="4320"/>
          <w:tab w:val="left" w:pos="8640"/>
        </w:tabs>
        <w:spacing w:before="120" w:after="360"/>
        <w:jc w:val="center"/>
        <w:rPr>
          <w:b/>
          <w:sz w:val="36"/>
        </w:rPr>
      </w:pPr>
      <w:del w:id="0" w:author="Avinash James" w:date="2018-04-10T16:28:00Z">
        <w:r w:rsidRPr="007E0373" w:rsidDel="00C15378">
          <w:rPr>
            <w:b/>
            <w:sz w:val="36"/>
          </w:rPr>
          <w:fldChar w:fldCharType="begin"/>
        </w:r>
        <w:r w:rsidRPr="007E0373" w:rsidDel="00C15378">
          <w:rPr>
            <w:b/>
            <w:sz w:val="36"/>
          </w:rPr>
          <w:delInstrText xml:space="preserve"> DOCPROPERTY  "Release Date"  \* MERGEFORMAT </w:delInstrText>
        </w:r>
        <w:r w:rsidRPr="007E0373" w:rsidDel="00C15378">
          <w:rPr>
            <w:b/>
            <w:sz w:val="36"/>
          </w:rPr>
          <w:fldChar w:fldCharType="separate"/>
        </w:r>
        <w:r w:rsidDel="00C15378">
          <w:rPr>
            <w:b/>
            <w:sz w:val="36"/>
          </w:rPr>
          <w:delText>Mar 31 , 2016</w:delText>
        </w:r>
        <w:r w:rsidRPr="007E0373" w:rsidDel="00C15378">
          <w:rPr>
            <w:b/>
            <w:sz w:val="36"/>
          </w:rPr>
          <w:fldChar w:fldCharType="end"/>
        </w:r>
      </w:del>
      <w:ins w:id="1" w:author="Avinash James" w:date="2018-04-10T16:28:00Z">
        <w:r w:rsidR="00C15378" w:rsidRPr="007E0373">
          <w:rPr>
            <w:b/>
            <w:sz w:val="36"/>
          </w:rPr>
          <w:fldChar w:fldCharType="begin"/>
        </w:r>
        <w:r w:rsidR="00C15378" w:rsidRPr="007E0373">
          <w:rPr>
            <w:b/>
            <w:sz w:val="36"/>
          </w:rPr>
          <w:instrText xml:space="preserve"> DOCPROPERTY  "Release Date"  \* MERGEFORMAT </w:instrText>
        </w:r>
        <w:r w:rsidR="00C15378" w:rsidRPr="007E0373">
          <w:rPr>
            <w:b/>
            <w:sz w:val="36"/>
          </w:rPr>
          <w:fldChar w:fldCharType="separate"/>
        </w:r>
        <w:r w:rsidR="00C15378">
          <w:rPr>
            <w:b/>
            <w:sz w:val="36"/>
          </w:rPr>
          <w:t>Apr 10 , 201</w:t>
        </w:r>
        <w:r w:rsidR="00C15378" w:rsidRPr="007E0373">
          <w:rPr>
            <w:b/>
            <w:sz w:val="36"/>
          </w:rPr>
          <w:fldChar w:fldCharType="end"/>
        </w:r>
        <w:r w:rsidR="00DD3332">
          <w:rPr>
            <w:b/>
            <w:sz w:val="36"/>
          </w:rPr>
          <w:t>8</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2134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21349">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121349" w:rsidRPr="00AA38E8" w:rsidTr="00121349">
        <w:trPr>
          <w:jc w:val="center"/>
        </w:trPr>
        <w:tc>
          <w:tcPr>
            <w:tcW w:w="2520" w:type="dxa"/>
          </w:tcPr>
          <w:p w:rsidR="00121349" w:rsidRPr="00AA38E8" w:rsidRDefault="00121349"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121349" w:rsidRPr="00AA38E8" w:rsidRDefault="00121349" w:rsidP="00D229A6">
            <w:pPr>
              <w:jc w:val="center"/>
              <w:rPr>
                <w:rFonts w:cs="Calibri"/>
                <w:b/>
              </w:rPr>
            </w:pPr>
            <w:r w:rsidRPr="00AA38E8">
              <w:rPr>
                <w:rFonts w:cs="Calibri"/>
                <w:b/>
              </w:rPr>
              <w:t>Author</w:t>
            </w:r>
          </w:p>
        </w:tc>
        <w:tc>
          <w:tcPr>
            <w:tcW w:w="1350" w:type="dxa"/>
          </w:tcPr>
          <w:p w:rsidR="00121349" w:rsidRPr="00AA38E8" w:rsidRDefault="00121349" w:rsidP="00D229A6">
            <w:pPr>
              <w:jc w:val="center"/>
              <w:rPr>
                <w:rFonts w:cs="Calibri"/>
                <w:b/>
              </w:rPr>
            </w:pPr>
            <w:r w:rsidRPr="00AA38E8">
              <w:rPr>
                <w:rFonts w:cs="Calibri"/>
                <w:b/>
              </w:rPr>
              <w:t>Version</w:t>
            </w:r>
          </w:p>
        </w:tc>
        <w:tc>
          <w:tcPr>
            <w:tcW w:w="1440" w:type="dxa"/>
          </w:tcPr>
          <w:p w:rsidR="00121349" w:rsidRPr="00AA38E8" w:rsidRDefault="00121349" w:rsidP="00D229A6">
            <w:pPr>
              <w:jc w:val="center"/>
              <w:rPr>
                <w:rFonts w:cs="Calibri"/>
                <w:b/>
              </w:rPr>
            </w:pPr>
            <w:r w:rsidRPr="00AA38E8">
              <w:rPr>
                <w:rFonts w:cs="Calibri"/>
                <w:b/>
              </w:rPr>
              <w:t>Date</w:t>
            </w:r>
          </w:p>
        </w:tc>
      </w:tr>
      <w:tr w:rsidR="00121349" w:rsidRPr="00AA38E8" w:rsidTr="00121349">
        <w:trPr>
          <w:jc w:val="center"/>
        </w:trPr>
        <w:tc>
          <w:tcPr>
            <w:tcW w:w="2520" w:type="dxa"/>
          </w:tcPr>
          <w:p w:rsidR="00121349" w:rsidRPr="00AA38E8" w:rsidRDefault="00121349" w:rsidP="00D229A6">
            <w:pPr>
              <w:rPr>
                <w:rFonts w:cs="Calibri"/>
              </w:rPr>
            </w:pPr>
            <w:r>
              <w:rPr>
                <w:rFonts w:cs="Calibri"/>
              </w:rPr>
              <w:t>Initial Version</w:t>
            </w:r>
          </w:p>
        </w:tc>
        <w:tc>
          <w:tcPr>
            <w:tcW w:w="2160" w:type="dxa"/>
          </w:tcPr>
          <w:p w:rsidR="00121349" w:rsidRPr="00AA38E8" w:rsidRDefault="00EF07F7" w:rsidP="00D229A6">
            <w:pPr>
              <w:rPr>
                <w:rFonts w:cs="Calibri"/>
              </w:rPr>
            </w:pPr>
            <w:r>
              <w:rPr>
                <w:rFonts w:cs="Calibri"/>
              </w:rPr>
              <w:t>Avinash James</w:t>
            </w:r>
          </w:p>
        </w:tc>
        <w:tc>
          <w:tcPr>
            <w:tcW w:w="1350" w:type="dxa"/>
          </w:tcPr>
          <w:p w:rsidR="00121349" w:rsidRPr="00AA38E8" w:rsidRDefault="00121349" w:rsidP="00D229A6">
            <w:pPr>
              <w:rPr>
                <w:rFonts w:cs="Calibri"/>
              </w:rPr>
            </w:pPr>
            <w:r>
              <w:rPr>
                <w:rFonts w:cs="Calibri"/>
              </w:rPr>
              <w:t>1</w:t>
            </w:r>
            <w:r w:rsidR="000442D4">
              <w:rPr>
                <w:rFonts w:cs="Calibri"/>
              </w:rPr>
              <w:t>.0</w:t>
            </w:r>
          </w:p>
        </w:tc>
        <w:tc>
          <w:tcPr>
            <w:tcW w:w="1440" w:type="dxa"/>
          </w:tcPr>
          <w:p w:rsidR="00121349" w:rsidRPr="00AA38E8" w:rsidRDefault="00EF07F7" w:rsidP="00EF07F7">
            <w:pPr>
              <w:rPr>
                <w:rFonts w:cs="Calibri"/>
              </w:rPr>
            </w:pPr>
            <w:r>
              <w:rPr>
                <w:rFonts w:cs="Calibri"/>
              </w:rPr>
              <w:t>02/16/16</w:t>
            </w:r>
          </w:p>
        </w:tc>
      </w:tr>
      <w:tr w:rsidR="00B629A9" w:rsidRPr="00AA38E8" w:rsidTr="00121349">
        <w:trPr>
          <w:jc w:val="center"/>
        </w:trPr>
        <w:tc>
          <w:tcPr>
            <w:tcW w:w="2520" w:type="dxa"/>
          </w:tcPr>
          <w:p w:rsidR="00B629A9" w:rsidRDefault="00B629A9" w:rsidP="00D229A6">
            <w:pPr>
              <w:rPr>
                <w:rFonts w:cs="Calibri"/>
              </w:rPr>
            </w:pPr>
            <w:r>
              <w:rPr>
                <w:rFonts w:cs="Calibri"/>
              </w:rPr>
              <w:t>Updates for PBG Register Lock bits and Syncm inclusion</w:t>
            </w:r>
          </w:p>
        </w:tc>
        <w:tc>
          <w:tcPr>
            <w:tcW w:w="2160" w:type="dxa"/>
          </w:tcPr>
          <w:p w:rsidR="00B629A9" w:rsidRDefault="00B629A9" w:rsidP="00D229A6">
            <w:pPr>
              <w:rPr>
                <w:rFonts w:cs="Calibri"/>
              </w:rPr>
            </w:pPr>
            <w:r>
              <w:rPr>
                <w:rFonts w:cs="Calibri"/>
              </w:rPr>
              <w:t>Avinash James</w:t>
            </w:r>
          </w:p>
        </w:tc>
        <w:tc>
          <w:tcPr>
            <w:tcW w:w="1350" w:type="dxa"/>
          </w:tcPr>
          <w:p w:rsidR="00B629A9" w:rsidRDefault="00B629A9" w:rsidP="00D229A6">
            <w:pPr>
              <w:rPr>
                <w:rFonts w:cs="Calibri"/>
              </w:rPr>
            </w:pPr>
            <w:r>
              <w:rPr>
                <w:rFonts w:cs="Calibri"/>
              </w:rPr>
              <w:t>2.0</w:t>
            </w:r>
          </w:p>
        </w:tc>
        <w:tc>
          <w:tcPr>
            <w:tcW w:w="1440" w:type="dxa"/>
          </w:tcPr>
          <w:p w:rsidR="00B629A9" w:rsidRDefault="00B629A9" w:rsidP="00EF07F7">
            <w:pPr>
              <w:rPr>
                <w:rFonts w:cs="Calibri"/>
              </w:rPr>
            </w:pPr>
            <w:r>
              <w:rPr>
                <w:rFonts w:cs="Calibri"/>
              </w:rPr>
              <w:t>03/31/16</w:t>
            </w:r>
          </w:p>
        </w:tc>
      </w:tr>
      <w:tr w:rsidR="00A62773" w:rsidRPr="00AA38E8" w:rsidTr="00121349">
        <w:trPr>
          <w:jc w:val="center"/>
          <w:ins w:id="7" w:author="Avinash James" w:date="2018-04-10T16:29:00Z"/>
        </w:trPr>
        <w:tc>
          <w:tcPr>
            <w:tcW w:w="2520" w:type="dxa"/>
          </w:tcPr>
          <w:p w:rsidR="00A62773" w:rsidRDefault="00A62773" w:rsidP="00D229A6">
            <w:pPr>
              <w:rPr>
                <w:ins w:id="8" w:author="Avinash James" w:date="2018-04-10T16:29:00Z"/>
                <w:rFonts w:cs="Calibri"/>
              </w:rPr>
            </w:pPr>
            <w:ins w:id="9" w:author="Avinash James" w:date="2018-04-10T16:29:00Z">
              <w:r>
                <w:rPr>
                  <w:rFonts w:cs="Calibri"/>
                </w:rPr>
                <w:t>Updates for design limitation</w:t>
              </w:r>
            </w:ins>
          </w:p>
        </w:tc>
        <w:tc>
          <w:tcPr>
            <w:tcW w:w="2160" w:type="dxa"/>
          </w:tcPr>
          <w:p w:rsidR="00A62773" w:rsidRDefault="00A62773" w:rsidP="00D229A6">
            <w:pPr>
              <w:rPr>
                <w:ins w:id="10" w:author="Avinash James" w:date="2018-04-10T16:29:00Z"/>
                <w:rFonts w:cs="Calibri"/>
              </w:rPr>
            </w:pPr>
            <w:ins w:id="11" w:author="Avinash James" w:date="2018-04-10T16:29:00Z">
              <w:r>
                <w:rPr>
                  <w:rFonts w:cs="Calibri"/>
                </w:rPr>
                <w:t>Avinash James</w:t>
              </w:r>
            </w:ins>
          </w:p>
        </w:tc>
        <w:tc>
          <w:tcPr>
            <w:tcW w:w="1350" w:type="dxa"/>
          </w:tcPr>
          <w:p w:rsidR="00A62773" w:rsidRDefault="00A62773" w:rsidP="00D229A6">
            <w:pPr>
              <w:rPr>
                <w:ins w:id="12" w:author="Avinash James" w:date="2018-04-10T16:29:00Z"/>
                <w:rFonts w:cs="Calibri"/>
              </w:rPr>
            </w:pPr>
            <w:ins w:id="13" w:author="Avinash James" w:date="2018-04-10T16:29:00Z">
              <w:r>
                <w:rPr>
                  <w:rFonts w:cs="Calibri"/>
                </w:rPr>
                <w:t>3.0</w:t>
              </w:r>
            </w:ins>
          </w:p>
        </w:tc>
        <w:tc>
          <w:tcPr>
            <w:tcW w:w="1440" w:type="dxa"/>
          </w:tcPr>
          <w:p w:rsidR="00A62773" w:rsidRDefault="00A62773" w:rsidP="00EF07F7">
            <w:pPr>
              <w:rPr>
                <w:ins w:id="14" w:author="Avinash James" w:date="2018-04-10T16:29:00Z"/>
                <w:rFonts w:cs="Calibri"/>
              </w:rPr>
            </w:pPr>
            <w:ins w:id="15" w:author="Avinash James" w:date="2018-04-10T16:29:00Z">
              <w:r>
                <w:rPr>
                  <w:rFonts w:cs="Calibri"/>
                </w:rPr>
                <w:t>04/10/18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A81465"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A81465" w:rsidRDefault="002C28C2">
      <w:pPr>
        <w:pStyle w:val="TOC1"/>
        <w:rPr>
          <w:rFonts w:eastAsiaTheme="minorEastAsia"/>
          <w:b w:val="0"/>
          <w:color w:val="auto"/>
          <w:kern w:val="0"/>
          <w:sz w:val="22"/>
          <w:szCs w:val="22"/>
          <w:lang w:val="en-US"/>
        </w:rPr>
      </w:pPr>
      <w:hyperlink w:anchor="_Toc443402489" w:history="1">
        <w:r w:rsidR="00A81465" w:rsidRPr="001520AD">
          <w:rPr>
            <w:rStyle w:val="Hyperlink"/>
          </w:rPr>
          <w:t>1</w:t>
        </w:r>
        <w:r w:rsidR="00A81465">
          <w:rPr>
            <w:rFonts w:eastAsiaTheme="minorEastAsia"/>
            <w:b w:val="0"/>
            <w:color w:val="auto"/>
            <w:kern w:val="0"/>
            <w:sz w:val="22"/>
            <w:szCs w:val="22"/>
            <w:lang w:val="en-US"/>
          </w:rPr>
          <w:tab/>
        </w:r>
        <w:r w:rsidR="00A81465" w:rsidRPr="001520AD">
          <w:rPr>
            <w:rStyle w:val="Hyperlink"/>
          </w:rPr>
          <w:t>Introduction</w:t>
        </w:r>
        <w:r w:rsidR="00A81465">
          <w:rPr>
            <w:webHidden/>
          </w:rPr>
          <w:tab/>
        </w:r>
        <w:r w:rsidR="00A81465">
          <w:rPr>
            <w:webHidden/>
          </w:rPr>
          <w:fldChar w:fldCharType="begin"/>
        </w:r>
        <w:r w:rsidR="00A81465">
          <w:rPr>
            <w:webHidden/>
          </w:rPr>
          <w:instrText xml:space="preserve"> PAGEREF _Toc443402489 \h </w:instrText>
        </w:r>
        <w:r w:rsidR="00A81465">
          <w:rPr>
            <w:webHidden/>
          </w:rPr>
        </w:r>
        <w:r w:rsidR="00A81465">
          <w:rPr>
            <w:webHidden/>
          </w:rPr>
          <w:fldChar w:fldCharType="separate"/>
        </w:r>
        <w:r w:rsidR="00A81465">
          <w:rPr>
            <w:webHidden/>
          </w:rPr>
          <w:t>5</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490" w:history="1">
        <w:r w:rsidR="00A81465" w:rsidRPr="001520AD">
          <w:rPr>
            <w:rStyle w:val="Hyperlink"/>
          </w:rPr>
          <w:t>1.1</w:t>
        </w:r>
        <w:r w:rsidR="00A81465">
          <w:rPr>
            <w:rFonts w:asciiTheme="minorHAnsi" w:eastAsiaTheme="minorEastAsia" w:hAnsiTheme="minorHAnsi"/>
            <w:color w:val="auto"/>
            <w:kern w:val="0"/>
            <w:szCs w:val="22"/>
          </w:rPr>
          <w:tab/>
        </w:r>
        <w:r w:rsidR="00A81465" w:rsidRPr="001520AD">
          <w:rPr>
            <w:rStyle w:val="Hyperlink"/>
          </w:rPr>
          <w:t>Purpose</w:t>
        </w:r>
        <w:r w:rsidR="00A81465">
          <w:rPr>
            <w:webHidden/>
          </w:rPr>
          <w:tab/>
        </w:r>
        <w:r w:rsidR="00A81465">
          <w:rPr>
            <w:webHidden/>
          </w:rPr>
          <w:fldChar w:fldCharType="begin"/>
        </w:r>
        <w:r w:rsidR="00A81465">
          <w:rPr>
            <w:webHidden/>
          </w:rPr>
          <w:instrText xml:space="preserve"> PAGEREF _Toc443402490 \h </w:instrText>
        </w:r>
        <w:r w:rsidR="00A81465">
          <w:rPr>
            <w:webHidden/>
          </w:rPr>
        </w:r>
        <w:r w:rsidR="00A81465">
          <w:rPr>
            <w:webHidden/>
          </w:rPr>
          <w:fldChar w:fldCharType="separate"/>
        </w:r>
        <w:r w:rsidR="00A81465">
          <w:rPr>
            <w:webHidden/>
          </w:rPr>
          <w:t>5</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491" w:history="1">
        <w:r w:rsidR="00A81465" w:rsidRPr="001520AD">
          <w:rPr>
            <w:rStyle w:val="Hyperlink"/>
          </w:rPr>
          <w:t>1.2</w:t>
        </w:r>
        <w:r w:rsidR="00A81465">
          <w:rPr>
            <w:rFonts w:asciiTheme="minorHAnsi" w:eastAsiaTheme="minorEastAsia" w:hAnsiTheme="minorHAnsi"/>
            <w:color w:val="auto"/>
            <w:kern w:val="0"/>
            <w:szCs w:val="22"/>
          </w:rPr>
          <w:tab/>
        </w:r>
        <w:r w:rsidR="00A81465" w:rsidRPr="001520AD">
          <w:rPr>
            <w:rStyle w:val="Hyperlink"/>
          </w:rPr>
          <w:t>Scope</w:t>
        </w:r>
        <w:r w:rsidR="00A81465">
          <w:rPr>
            <w:webHidden/>
          </w:rPr>
          <w:tab/>
        </w:r>
        <w:r w:rsidR="00A81465">
          <w:rPr>
            <w:webHidden/>
          </w:rPr>
          <w:fldChar w:fldCharType="begin"/>
        </w:r>
        <w:r w:rsidR="00A81465">
          <w:rPr>
            <w:webHidden/>
          </w:rPr>
          <w:instrText xml:space="preserve"> PAGEREF _Toc443402491 \h </w:instrText>
        </w:r>
        <w:r w:rsidR="00A81465">
          <w:rPr>
            <w:webHidden/>
          </w:rPr>
        </w:r>
        <w:r w:rsidR="00A81465">
          <w:rPr>
            <w:webHidden/>
          </w:rPr>
          <w:fldChar w:fldCharType="separate"/>
        </w:r>
        <w:r w:rsidR="00A81465">
          <w:rPr>
            <w:webHidden/>
          </w:rPr>
          <w:t>5</w:t>
        </w:r>
        <w:r w:rsidR="00A81465">
          <w:rPr>
            <w:webHidden/>
          </w:rPr>
          <w:fldChar w:fldCharType="end"/>
        </w:r>
      </w:hyperlink>
    </w:p>
    <w:p w:rsidR="00A81465" w:rsidRDefault="002C28C2">
      <w:pPr>
        <w:pStyle w:val="TOC1"/>
        <w:rPr>
          <w:rFonts w:eastAsiaTheme="minorEastAsia"/>
          <w:b w:val="0"/>
          <w:color w:val="auto"/>
          <w:kern w:val="0"/>
          <w:sz w:val="22"/>
          <w:szCs w:val="22"/>
          <w:lang w:val="en-US"/>
        </w:rPr>
      </w:pPr>
      <w:hyperlink w:anchor="_Toc443402492" w:history="1">
        <w:r w:rsidR="00A81465" w:rsidRPr="001520AD">
          <w:rPr>
            <w:rStyle w:val="Hyperlink"/>
          </w:rPr>
          <w:t>2</w:t>
        </w:r>
        <w:r w:rsidR="00A81465">
          <w:rPr>
            <w:rFonts w:eastAsiaTheme="minorEastAsia"/>
            <w:b w:val="0"/>
            <w:color w:val="auto"/>
            <w:kern w:val="0"/>
            <w:sz w:val="22"/>
            <w:szCs w:val="22"/>
            <w:lang w:val="en-US"/>
          </w:rPr>
          <w:tab/>
        </w:r>
        <w:r w:rsidR="00A81465" w:rsidRPr="001520AD">
          <w:rPr>
            <w:rStyle w:val="Hyperlink"/>
          </w:rPr>
          <w:t>GuardCfgAndDiagc &amp; High-Level Description</w:t>
        </w:r>
        <w:r w:rsidR="00A81465">
          <w:rPr>
            <w:webHidden/>
          </w:rPr>
          <w:tab/>
        </w:r>
        <w:r w:rsidR="00A81465">
          <w:rPr>
            <w:webHidden/>
          </w:rPr>
          <w:fldChar w:fldCharType="begin"/>
        </w:r>
        <w:r w:rsidR="00A81465">
          <w:rPr>
            <w:webHidden/>
          </w:rPr>
          <w:instrText xml:space="preserve"> PAGEREF _Toc443402492 \h </w:instrText>
        </w:r>
        <w:r w:rsidR="00A81465">
          <w:rPr>
            <w:webHidden/>
          </w:rPr>
        </w:r>
        <w:r w:rsidR="00A81465">
          <w:rPr>
            <w:webHidden/>
          </w:rPr>
          <w:fldChar w:fldCharType="separate"/>
        </w:r>
        <w:r w:rsidR="00A81465">
          <w:rPr>
            <w:webHidden/>
          </w:rPr>
          <w:t>6</w:t>
        </w:r>
        <w:r w:rsidR="00A81465">
          <w:rPr>
            <w:webHidden/>
          </w:rPr>
          <w:fldChar w:fldCharType="end"/>
        </w:r>
      </w:hyperlink>
    </w:p>
    <w:p w:rsidR="00A81465" w:rsidRDefault="002C28C2">
      <w:pPr>
        <w:pStyle w:val="TOC1"/>
        <w:rPr>
          <w:rFonts w:eastAsiaTheme="minorEastAsia"/>
          <w:b w:val="0"/>
          <w:color w:val="auto"/>
          <w:kern w:val="0"/>
          <w:sz w:val="22"/>
          <w:szCs w:val="22"/>
          <w:lang w:val="en-US"/>
        </w:rPr>
      </w:pPr>
      <w:hyperlink w:anchor="_Toc443402493" w:history="1">
        <w:r w:rsidR="00A81465" w:rsidRPr="001520AD">
          <w:rPr>
            <w:rStyle w:val="Hyperlink"/>
            <w:rFonts w:ascii="Calibri" w:hAnsi="Calibri" w:cs="Calibri"/>
          </w:rPr>
          <w:t>3</w:t>
        </w:r>
        <w:r w:rsidR="00A81465">
          <w:rPr>
            <w:rFonts w:eastAsiaTheme="minorEastAsia"/>
            <w:b w:val="0"/>
            <w:color w:val="auto"/>
            <w:kern w:val="0"/>
            <w:sz w:val="22"/>
            <w:szCs w:val="22"/>
            <w:lang w:val="en-US"/>
          </w:rPr>
          <w:tab/>
        </w:r>
        <w:r w:rsidR="00A81465" w:rsidRPr="001520AD">
          <w:rPr>
            <w:rStyle w:val="Hyperlink"/>
            <w:rFonts w:ascii="Calibri" w:hAnsi="Calibri" w:cs="Calibri"/>
          </w:rPr>
          <w:t>Design details of software module</w:t>
        </w:r>
        <w:r w:rsidR="00A81465">
          <w:rPr>
            <w:webHidden/>
          </w:rPr>
          <w:tab/>
        </w:r>
        <w:r w:rsidR="00A81465">
          <w:rPr>
            <w:webHidden/>
          </w:rPr>
          <w:fldChar w:fldCharType="begin"/>
        </w:r>
        <w:r w:rsidR="00A81465">
          <w:rPr>
            <w:webHidden/>
          </w:rPr>
          <w:instrText xml:space="preserve"> PAGEREF _Toc443402493 \h </w:instrText>
        </w:r>
        <w:r w:rsidR="00A81465">
          <w:rPr>
            <w:webHidden/>
          </w:rPr>
        </w:r>
        <w:r w:rsidR="00A81465">
          <w:rPr>
            <w:webHidden/>
          </w:rPr>
          <w:fldChar w:fldCharType="separate"/>
        </w:r>
        <w:r w:rsidR="00A81465">
          <w:rPr>
            <w:webHidden/>
          </w:rPr>
          <w:t>7</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494" w:history="1">
        <w:r w:rsidR="00A81465" w:rsidRPr="001520AD">
          <w:rPr>
            <w:rStyle w:val="Hyperlink"/>
            <w:rFonts w:cs="Calibri"/>
          </w:rPr>
          <w:t>3.1</w:t>
        </w:r>
        <w:r w:rsidR="00A81465">
          <w:rPr>
            <w:rFonts w:asciiTheme="minorHAnsi" w:eastAsiaTheme="minorEastAsia" w:hAnsiTheme="minorHAnsi"/>
            <w:color w:val="auto"/>
            <w:kern w:val="0"/>
            <w:szCs w:val="22"/>
          </w:rPr>
          <w:tab/>
        </w:r>
        <w:r w:rsidR="00A81465" w:rsidRPr="001520AD">
          <w:rPr>
            <w:rStyle w:val="Hyperlink"/>
            <w:rFonts w:cs="Calibri"/>
          </w:rPr>
          <w:t>Graphical representation of GuardCfgAndDiagc</w:t>
        </w:r>
        <w:r w:rsidR="00A81465">
          <w:rPr>
            <w:webHidden/>
          </w:rPr>
          <w:tab/>
        </w:r>
        <w:r w:rsidR="00A81465">
          <w:rPr>
            <w:webHidden/>
          </w:rPr>
          <w:fldChar w:fldCharType="begin"/>
        </w:r>
        <w:r w:rsidR="00A81465">
          <w:rPr>
            <w:webHidden/>
          </w:rPr>
          <w:instrText xml:space="preserve"> PAGEREF _Toc443402494 \h </w:instrText>
        </w:r>
        <w:r w:rsidR="00A81465">
          <w:rPr>
            <w:webHidden/>
          </w:rPr>
        </w:r>
        <w:r w:rsidR="00A81465">
          <w:rPr>
            <w:webHidden/>
          </w:rPr>
          <w:fldChar w:fldCharType="separate"/>
        </w:r>
        <w:r w:rsidR="00A81465">
          <w:rPr>
            <w:webHidden/>
          </w:rPr>
          <w:t>7</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495" w:history="1">
        <w:r w:rsidR="00A81465" w:rsidRPr="001520AD">
          <w:rPr>
            <w:rStyle w:val="Hyperlink"/>
            <w:rFonts w:cs="Calibri"/>
          </w:rPr>
          <w:t>3.2</w:t>
        </w:r>
        <w:r w:rsidR="00A81465">
          <w:rPr>
            <w:rFonts w:asciiTheme="minorHAnsi" w:eastAsiaTheme="minorEastAsia" w:hAnsiTheme="minorHAnsi"/>
            <w:color w:val="auto"/>
            <w:kern w:val="0"/>
            <w:szCs w:val="22"/>
          </w:rPr>
          <w:tab/>
        </w:r>
        <w:r w:rsidR="00A81465" w:rsidRPr="001520AD">
          <w:rPr>
            <w:rStyle w:val="Hyperlink"/>
            <w:rFonts w:cs="Calibri"/>
          </w:rPr>
          <w:t>Data Flow Diagram</w:t>
        </w:r>
        <w:r w:rsidR="00A81465">
          <w:rPr>
            <w:webHidden/>
          </w:rPr>
          <w:tab/>
        </w:r>
        <w:r w:rsidR="00A81465">
          <w:rPr>
            <w:webHidden/>
          </w:rPr>
          <w:fldChar w:fldCharType="begin"/>
        </w:r>
        <w:r w:rsidR="00A81465">
          <w:rPr>
            <w:webHidden/>
          </w:rPr>
          <w:instrText xml:space="preserve"> PAGEREF _Toc443402495 \h </w:instrText>
        </w:r>
        <w:r w:rsidR="00A81465">
          <w:rPr>
            <w:webHidden/>
          </w:rPr>
        </w:r>
        <w:r w:rsidR="00A81465">
          <w:rPr>
            <w:webHidden/>
          </w:rPr>
          <w:fldChar w:fldCharType="separate"/>
        </w:r>
        <w:r w:rsidR="00A81465">
          <w:rPr>
            <w:webHidden/>
          </w:rPr>
          <w:t>7</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496" w:history="1">
        <w:r w:rsidR="00A81465" w:rsidRPr="001520AD">
          <w:rPr>
            <w:rStyle w:val="Hyperlink"/>
          </w:rPr>
          <w:t>3.2.1</w:t>
        </w:r>
        <w:r w:rsidR="00A81465">
          <w:rPr>
            <w:rFonts w:asciiTheme="minorHAnsi" w:eastAsiaTheme="minorEastAsia" w:hAnsiTheme="minorHAnsi"/>
            <w:color w:val="auto"/>
            <w:kern w:val="0"/>
            <w:sz w:val="22"/>
            <w:szCs w:val="22"/>
          </w:rPr>
          <w:tab/>
        </w:r>
        <w:r w:rsidR="00A81465" w:rsidRPr="001520AD">
          <w:rPr>
            <w:rStyle w:val="Hyperlink"/>
          </w:rPr>
          <w:t>Component level DFD</w:t>
        </w:r>
        <w:r w:rsidR="00A81465">
          <w:rPr>
            <w:webHidden/>
          </w:rPr>
          <w:tab/>
        </w:r>
        <w:r w:rsidR="00A81465">
          <w:rPr>
            <w:webHidden/>
          </w:rPr>
          <w:fldChar w:fldCharType="begin"/>
        </w:r>
        <w:r w:rsidR="00A81465">
          <w:rPr>
            <w:webHidden/>
          </w:rPr>
          <w:instrText xml:space="preserve"> PAGEREF _Toc443402496 \h </w:instrText>
        </w:r>
        <w:r w:rsidR="00A81465">
          <w:rPr>
            <w:webHidden/>
          </w:rPr>
        </w:r>
        <w:r w:rsidR="00A81465">
          <w:rPr>
            <w:webHidden/>
          </w:rPr>
          <w:fldChar w:fldCharType="separate"/>
        </w:r>
        <w:r w:rsidR="00A81465">
          <w:rPr>
            <w:webHidden/>
          </w:rPr>
          <w:t>7</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497" w:history="1">
        <w:r w:rsidR="00A81465" w:rsidRPr="001520AD">
          <w:rPr>
            <w:rStyle w:val="Hyperlink"/>
          </w:rPr>
          <w:t>3.2.2</w:t>
        </w:r>
        <w:r w:rsidR="00A81465">
          <w:rPr>
            <w:rFonts w:asciiTheme="minorHAnsi" w:eastAsiaTheme="minorEastAsia" w:hAnsiTheme="minorHAnsi"/>
            <w:color w:val="auto"/>
            <w:kern w:val="0"/>
            <w:sz w:val="22"/>
            <w:szCs w:val="22"/>
          </w:rPr>
          <w:tab/>
        </w:r>
        <w:r w:rsidR="00A81465" w:rsidRPr="001520AD">
          <w:rPr>
            <w:rStyle w:val="Hyperlink"/>
          </w:rPr>
          <w:t>Function level DFD</w:t>
        </w:r>
        <w:r w:rsidR="00A81465">
          <w:rPr>
            <w:webHidden/>
          </w:rPr>
          <w:tab/>
        </w:r>
        <w:r w:rsidR="00A81465">
          <w:rPr>
            <w:webHidden/>
          </w:rPr>
          <w:fldChar w:fldCharType="begin"/>
        </w:r>
        <w:r w:rsidR="00A81465">
          <w:rPr>
            <w:webHidden/>
          </w:rPr>
          <w:instrText xml:space="preserve"> PAGEREF _Toc443402497 \h </w:instrText>
        </w:r>
        <w:r w:rsidR="00A81465">
          <w:rPr>
            <w:webHidden/>
          </w:rPr>
        </w:r>
        <w:r w:rsidR="00A81465">
          <w:rPr>
            <w:webHidden/>
          </w:rPr>
          <w:fldChar w:fldCharType="separate"/>
        </w:r>
        <w:r w:rsidR="00A81465">
          <w:rPr>
            <w:webHidden/>
          </w:rPr>
          <w:t>7</w:t>
        </w:r>
        <w:r w:rsidR="00A81465">
          <w:rPr>
            <w:webHidden/>
          </w:rPr>
          <w:fldChar w:fldCharType="end"/>
        </w:r>
      </w:hyperlink>
    </w:p>
    <w:p w:rsidR="00A81465" w:rsidRDefault="002C28C2">
      <w:pPr>
        <w:pStyle w:val="TOC1"/>
        <w:rPr>
          <w:rFonts w:eastAsiaTheme="minorEastAsia"/>
          <w:b w:val="0"/>
          <w:color w:val="auto"/>
          <w:kern w:val="0"/>
          <w:sz w:val="22"/>
          <w:szCs w:val="22"/>
          <w:lang w:val="en-US"/>
        </w:rPr>
      </w:pPr>
      <w:hyperlink w:anchor="_Toc443402498" w:history="1">
        <w:r w:rsidR="00A81465" w:rsidRPr="001520AD">
          <w:rPr>
            <w:rStyle w:val="Hyperlink"/>
            <w:rFonts w:ascii="Calibri" w:hAnsi="Calibri" w:cs="Calibri"/>
          </w:rPr>
          <w:t>4</w:t>
        </w:r>
        <w:r w:rsidR="00A81465">
          <w:rPr>
            <w:rFonts w:eastAsiaTheme="minorEastAsia"/>
            <w:b w:val="0"/>
            <w:color w:val="auto"/>
            <w:kern w:val="0"/>
            <w:sz w:val="22"/>
            <w:szCs w:val="22"/>
            <w:lang w:val="en-US"/>
          </w:rPr>
          <w:tab/>
        </w:r>
        <w:r w:rsidR="00A81465" w:rsidRPr="001520AD">
          <w:rPr>
            <w:rStyle w:val="Hyperlink"/>
            <w:rFonts w:ascii="Calibri" w:hAnsi="Calibri" w:cs="Calibri"/>
          </w:rPr>
          <w:t>Constant Data Dictionary</w:t>
        </w:r>
        <w:r w:rsidR="00A81465">
          <w:rPr>
            <w:webHidden/>
          </w:rPr>
          <w:tab/>
        </w:r>
        <w:r w:rsidR="00A81465">
          <w:rPr>
            <w:webHidden/>
          </w:rPr>
          <w:fldChar w:fldCharType="begin"/>
        </w:r>
        <w:r w:rsidR="00A81465">
          <w:rPr>
            <w:webHidden/>
          </w:rPr>
          <w:instrText xml:space="preserve"> PAGEREF _Toc443402498 \h </w:instrText>
        </w:r>
        <w:r w:rsidR="00A81465">
          <w:rPr>
            <w:webHidden/>
          </w:rPr>
        </w:r>
        <w:r w:rsidR="00A81465">
          <w:rPr>
            <w:webHidden/>
          </w:rPr>
          <w:fldChar w:fldCharType="separate"/>
        </w:r>
        <w:r w:rsidR="00A81465">
          <w:rPr>
            <w:webHidden/>
          </w:rPr>
          <w:t>8</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499" w:history="1">
        <w:r w:rsidR="00A81465" w:rsidRPr="001520AD">
          <w:rPr>
            <w:rStyle w:val="Hyperlink"/>
          </w:rPr>
          <w:t>4.1</w:t>
        </w:r>
        <w:r w:rsidR="00A81465">
          <w:rPr>
            <w:rFonts w:asciiTheme="minorHAnsi" w:eastAsiaTheme="minorEastAsia" w:hAnsiTheme="minorHAnsi"/>
            <w:color w:val="auto"/>
            <w:kern w:val="0"/>
            <w:szCs w:val="22"/>
          </w:rPr>
          <w:tab/>
        </w:r>
        <w:r w:rsidR="00A81465" w:rsidRPr="001520AD">
          <w:rPr>
            <w:rStyle w:val="Hyperlink"/>
          </w:rPr>
          <w:t>Program (fixed) Constants</w:t>
        </w:r>
        <w:r w:rsidR="00A81465">
          <w:rPr>
            <w:webHidden/>
          </w:rPr>
          <w:tab/>
        </w:r>
        <w:r w:rsidR="00A81465">
          <w:rPr>
            <w:webHidden/>
          </w:rPr>
          <w:fldChar w:fldCharType="begin"/>
        </w:r>
        <w:r w:rsidR="00A81465">
          <w:rPr>
            <w:webHidden/>
          </w:rPr>
          <w:instrText xml:space="preserve"> PAGEREF _Toc443402499 \h </w:instrText>
        </w:r>
        <w:r w:rsidR="00A81465">
          <w:rPr>
            <w:webHidden/>
          </w:rPr>
        </w:r>
        <w:r w:rsidR="00A81465">
          <w:rPr>
            <w:webHidden/>
          </w:rPr>
          <w:fldChar w:fldCharType="separate"/>
        </w:r>
        <w:r w:rsidR="00A81465">
          <w:rPr>
            <w:webHidden/>
          </w:rPr>
          <w:t>8</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500" w:history="1">
        <w:r w:rsidR="00A81465" w:rsidRPr="001520AD">
          <w:rPr>
            <w:rStyle w:val="Hyperlink"/>
          </w:rPr>
          <w:t>4.1.1</w:t>
        </w:r>
        <w:r w:rsidR="00A81465">
          <w:rPr>
            <w:rFonts w:asciiTheme="minorHAnsi" w:eastAsiaTheme="minorEastAsia" w:hAnsiTheme="minorHAnsi"/>
            <w:color w:val="auto"/>
            <w:kern w:val="0"/>
            <w:sz w:val="22"/>
            <w:szCs w:val="22"/>
          </w:rPr>
          <w:tab/>
        </w:r>
        <w:r w:rsidR="00A81465" w:rsidRPr="001520AD">
          <w:rPr>
            <w:rStyle w:val="Hyperlink"/>
          </w:rPr>
          <w:t>Embedded Constants</w:t>
        </w:r>
        <w:r w:rsidR="00A81465">
          <w:rPr>
            <w:webHidden/>
          </w:rPr>
          <w:tab/>
        </w:r>
        <w:r w:rsidR="00A81465">
          <w:rPr>
            <w:webHidden/>
          </w:rPr>
          <w:fldChar w:fldCharType="begin"/>
        </w:r>
        <w:r w:rsidR="00A81465">
          <w:rPr>
            <w:webHidden/>
          </w:rPr>
          <w:instrText xml:space="preserve"> PAGEREF _Toc443402500 \h </w:instrText>
        </w:r>
        <w:r w:rsidR="00A81465">
          <w:rPr>
            <w:webHidden/>
          </w:rPr>
        </w:r>
        <w:r w:rsidR="00A81465">
          <w:rPr>
            <w:webHidden/>
          </w:rPr>
          <w:fldChar w:fldCharType="separate"/>
        </w:r>
        <w:r w:rsidR="00A81465">
          <w:rPr>
            <w:webHidden/>
          </w:rPr>
          <w:t>8</w:t>
        </w:r>
        <w:r w:rsidR="00A81465">
          <w:rPr>
            <w:webHidden/>
          </w:rPr>
          <w:fldChar w:fldCharType="end"/>
        </w:r>
      </w:hyperlink>
    </w:p>
    <w:p w:rsidR="00A81465" w:rsidRDefault="002C28C2">
      <w:pPr>
        <w:pStyle w:val="TOC1"/>
        <w:rPr>
          <w:rFonts w:eastAsiaTheme="minorEastAsia"/>
          <w:b w:val="0"/>
          <w:color w:val="auto"/>
          <w:kern w:val="0"/>
          <w:sz w:val="22"/>
          <w:szCs w:val="22"/>
          <w:lang w:val="en-US"/>
        </w:rPr>
      </w:pPr>
      <w:hyperlink w:anchor="_Toc443402501" w:history="1">
        <w:r w:rsidR="00A81465" w:rsidRPr="001520AD">
          <w:rPr>
            <w:rStyle w:val="Hyperlink"/>
            <w:rFonts w:ascii="Calibri" w:hAnsi="Calibri" w:cs="Calibri"/>
          </w:rPr>
          <w:t>5</w:t>
        </w:r>
        <w:r w:rsidR="00A81465">
          <w:rPr>
            <w:rFonts w:eastAsiaTheme="minorEastAsia"/>
            <w:b w:val="0"/>
            <w:color w:val="auto"/>
            <w:kern w:val="0"/>
            <w:sz w:val="22"/>
            <w:szCs w:val="22"/>
            <w:lang w:val="en-US"/>
          </w:rPr>
          <w:tab/>
        </w:r>
        <w:r w:rsidR="00A81465" w:rsidRPr="001520AD">
          <w:rPr>
            <w:rStyle w:val="Hyperlink"/>
            <w:rFonts w:ascii="Calibri" w:hAnsi="Calibri" w:cs="Calibri"/>
          </w:rPr>
          <w:t>Software Component Implementation</w:t>
        </w:r>
        <w:r w:rsidR="00A81465">
          <w:rPr>
            <w:webHidden/>
          </w:rPr>
          <w:tab/>
        </w:r>
        <w:r w:rsidR="00A81465">
          <w:rPr>
            <w:webHidden/>
          </w:rPr>
          <w:fldChar w:fldCharType="begin"/>
        </w:r>
        <w:r w:rsidR="00A81465">
          <w:rPr>
            <w:webHidden/>
          </w:rPr>
          <w:instrText xml:space="preserve"> PAGEREF _Toc443402501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02" w:history="1">
        <w:r w:rsidR="00A81465" w:rsidRPr="001520AD">
          <w:rPr>
            <w:rStyle w:val="Hyperlink"/>
          </w:rPr>
          <w:t>5.1</w:t>
        </w:r>
        <w:r w:rsidR="00A81465">
          <w:rPr>
            <w:rFonts w:asciiTheme="minorHAnsi" w:eastAsiaTheme="minorEastAsia" w:hAnsiTheme="minorHAnsi"/>
            <w:color w:val="auto"/>
            <w:kern w:val="0"/>
            <w:szCs w:val="22"/>
          </w:rPr>
          <w:tab/>
        </w:r>
        <w:r w:rsidR="00A81465" w:rsidRPr="001520AD">
          <w:rPr>
            <w:rStyle w:val="Hyperlink"/>
          </w:rPr>
          <w:t>Sub-Module Functions</w:t>
        </w:r>
        <w:r w:rsidR="00A81465">
          <w:rPr>
            <w:webHidden/>
          </w:rPr>
          <w:tab/>
        </w:r>
        <w:r w:rsidR="00A81465">
          <w:rPr>
            <w:webHidden/>
          </w:rPr>
          <w:fldChar w:fldCharType="begin"/>
        </w:r>
        <w:r w:rsidR="00A81465">
          <w:rPr>
            <w:webHidden/>
          </w:rPr>
          <w:instrText xml:space="preserve"> PAGEREF _Toc443402502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503" w:history="1">
        <w:r w:rsidR="00A81465" w:rsidRPr="001520AD">
          <w:rPr>
            <w:rStyle w:val="Hyperlink"/>
          </w:rPr>
          <w:t>5.1.1</w:t>
        </w:r>
        <w:r w:rsidR="00A81465">
          <w:rPr>
            <w:rFonts w:asciiTheme="minorHAnsi" w:eastAsiaTheme="minorEastAsia" w:hAnsiTheme="minorHAnsi"/>
            <w:color w:val="auto"/>
            <w:kern w:val="0"/>
            <w:sz w:val="22"/>
            <w:szCs w:val="22"/>
          </w:rPr>
          <w:tab/>
        </w:r>
        <w:r w:rsidR="00A81465" w:rsidRPr="001520AD">
          <w:rPr>
            <w:rStyle w:val="Hyperlink"/>
          </w:rPr>
          <w:t>Init: GuardCfgAndDiagcInit1</w:t>
        </w:r>
        <w:r w:rsidR="00A81465">
          <w:rPr>
            <w:webHidden/>
          </w:rPr>
          <w:tab/>
        </w:r>
        <w:r w:rsidR="00A81465">
          <w:rPr>
            <w:webHidden/>
          </w:rPr>
          <w:fldChar w:fldCharType="begin"/>
        </w:r>
        <w:r w:rsidR="00A81465">
          <w:rPr>
            <w:webHidden/>
          </w:rPr>
          <w:instrText xml:space="preserve"> PAGEREF _Toc443402503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04" w:history="1">
        <w:r w:rsidR="00A81465" w:rsidRPr="001520AD">
          <w:rPr>
            <w:rStyle w:val="Hyperlink"/>
            <w:rFonts w:cs="Calibri"/>
          </w:rPr>
          <w:t>5.1.1.1</w:t>
        </w:r>
        <w:r w:rsidR="00A81465">
          <w:rPr>
            <w:rFonts w:asciiTheme="minorHAnsi" w:eastAsiaTheme="minorEastAsia" w:hAnsiTheme="minorHAnsi"/>
            <w:color w:val="auto"/>
            <w:kern w:val="0"/>
            <w:szCs w:val="22"/>
          </w:rPr>
          <w:tab/>
        </w:r>
        <w:r w:rsidR="00A81465" w:rsidRPr="001520AD">
          <w:rPr>
            <w:rStyle w:val="Hyperlink"/>
            <w:rFonts w:cs="Calibri"/>
          </w:rPr>
          <w:t>Design Rationale</w:t>
        </w:r>
        <w:r w:rsidR="00A81465">
          <w:rPr>
            <w:webHidden/>
          </w:rPr>
          <w:tab/>
        </w:r>
        <w:r w:rsidR="00A81465">
          <w:rPr>
            <w:webHidden/>
          </w:rPr>
          <w:fldChar w:fldCharType="begin"/>
        </w:r>
        <w:r w:rsidR="00A81465">
          <w:rPr>
            <w:webHidden/>
          </w:rPr>
          <w:instrText xml:space="preserve"> PAGEREF _Toc443402504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05" w:history="1">
        <w:r w:rsidR="00A81465" w:rsidRPr="001520AD">
          <w:rPr>
            <w:rStyle w:val="Hyperlink"/>
            <w:rFonts w:cs="Calibri"/>
          </w:rPr>
          <w:t>5.1.1.2</w:t>
        </w:r>
        <w:r w:rsidR="00A81465">
          <w:rPr>
            <w:rFonts w:asciiTheme="minorHAnsi" w:eastAsiaTheme="minorEastAsia" w:hAnsiTheme="minorHAnsi"/>
            <w:color w:val="auto"/>
            <w:kern w:val="0"/>
            <w:szCs w:val="22"/>
          </w:rPr>
          <w:tab/>
        </w:r>
        <w:r w:rsidR="00A81465" w:rsidRPr="001520AD">
          <w:rPr>
            <w:rStyle w:val="Hyperlink"/>
            <w:rFonts w:cs="Calibri"/>
          </w:rPr>
          <w:t>Module Outputs</w:t>
        </w:r>
        <w:r w:rsidR="00A81465">
          <w:rPr>
            <w:webHidden/>
          </w:rPr>
          <w:tab/>
        </w:r>
        <w:r w:rsidR="00A81465">
          <w:rPr>
            <w:webHidden/>
          </w:rPr>
          <w:fldChar w:fldCharType="begin"/>
        </w:r>
        <w:r w:rsidR="00A81465">
          <w:rPr>
            <w:webHidden/>
          </w:rPr>
          <w:instrText xml:space="preserve"> PAGEREF _Toc443402505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506" w:history="1">
        <w:r w:rsidR="00A81465" w:rsidRPr="001520AD">
          <w:rPr>
            <w:rStyle w:val="Hyperlink"/>
          </w:rPr>
          <w:t>5.1.2</w:t>
        </w:r>
        <w:r w:rsidR="00A81465">
          <w:rPr>
            <w:rFonts w:asciiTheme="minorHAnsi" w:eastAsiaTheme="minorEastAsia" w:hAnsiTheme="minorHAnsi"/>
            <w:color w:val="auto"/>
            <w:kern w:val="0"/>
            <w:sz w:val="22"/>
            <w:szCs w:val="22"/>
          </w:rPr>
          <w:tab/>
        </w:r>
        <w:r w:rsidR="00A81465" w:rsidRPr="001520AD">
          <w:rPr>
            <w:rStyle w:val="Hyperlink"/>
          </w:rPr>
          <w:t>Init: GuardCfgAndDiagcInit2</w:t>
        </w:r>
        <w:r w:rsidR="00A81465">
          <w:rPr>
            <w:webHidden/>
          </w:rPr>
          <w:tab/>
        </w:r>
        <w:r w:rsidR="00A81465">
          <w:rPr>
            <w:webHidden/>
          </w:rPr>
          <w:fldChar w:fldCharType="begin"/>
        </w:r>
        <w:r w:rsidR="00A81465">
          <w:rPr>
            <w:webHidden/>
          </w:rPr>
          <w:instrText xml:space="preserve"> PAGEREF _Toc443402506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07" w:history="1">
        <w:r w:rsidR="00A81465" w:rsidRPr="001520AD">
          <w:rPr>
            <w:rStyle w:val="Hyperlink"/>
            <w:rFonts w:cs="Calibri"/>
          </w:rPr>
          <w:t>5.1.2.1</w:t>
        </w:r>
        <w:r w:rsidR="00A81465">
          <w:rPr>
            <w:rFonts w:asciiTheme="minorHAnsi" w:eastAsiaTheme="minorEastAsia" w:hAnsiTheme="minorHAnsi"/>
            <w:color w:val="auto"/>
            <w:kern w:val="0"/>
            <w:szCs w:val="22"/>
          </w:rPr>
          <w:tab/>
        </w:r>
        <w:r w:rsidR="00A81465" w:rsidRPr="001520AD">
          <w:rPr>
            <w:rStyle w:val="Hyperlink"/>
            <w:rFonts w:cs="Calibri"/>
          </w:rPr>
          <w:t>Design Rationale</w:t>
        </w:r>
        <w:r w:rsidR="00A81465">
          <w:rPr>
            <w:webHidden/>
          </w:rPr>
          <w:tab/>
        </w:r>
        <w:r w:rsidR="00A81465">
          <w:rPr>
            <w:webHidden/>
          </w:rPr>
          <w:fldChar w:fldCharType="begin"/>
        </w:r>
        <w:r w:rsidR="00A81465">
          <w:rPr>
            <w:webHidden/>
          </w:rPr>
          <w:instrText xml:space="preserve"> PAGEREF _Toc443402507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08" w:history="1">
        <w:r w:rsidR="00A81465" w:rsidRPr="001520AD">
          <w:rPr>
            <w:rStyle w:val="Hyperlink"/>
            <w:rFonts w:cs="Calibri"/>
          </w:rPr>
          <w:t>5.1.2.2</w:t>
        </w:r>
        <w:r w:rsidR="00A81465">
          <w:rPr>
            <w:rFonts w:asciiTheme="minorHAnsi" w:eastAsiaTheme="minorEastAsia" w:hAnsiTheme="minorHAnsi"/>
            <w:color w:val="auto"/>
            <w:kern w:val="0"/>
            <w:szCs w:val="22"/>
          </w:rPr>
          <w:tab/>
        </w:r>
        <w:r w:rsidR="00A81465" w:rsidRPr="001520AD">
          <w:rPr>
            <w:rStyle w:val="Hyperlink"/>
            <w:rFonts w:cs="Calibri"/>
          </w:rPr>
          <w:t>Module Outputs</w:t>
        </w:r>
        <w:r w:rsidR="00A81465">
          <w:rPr>
            <w:webHidden/>
          </w:rPr>
          <w:tab/>
        </w:r>
        <w:r w:rsidR="00A81465">
          <w:rPr>
            <w:webHidden/>
          </w:rPr>
          <w:fldChar w:fldCharType="begin"/>
        </w:r>
        <w:r w:rsidR="00A81465">
          <w:rPr>
            <w:webHidden/>
          </w:rPr>
          <w:instrText xml:space="preserve"> PAGEREF _Toc443402508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509" w:history="1">
        <w:r w:rsidR="00A81465" w:rsidRPr="001520AD">
          <w:rPr>
            <w:rStyle w:val="Hyperlink"/>
          </w:rPr>
          <w:t>5.1.3</w:t>
        </w:r>
        <w:r w:rsidR="00A81465">
          <w:rPr>
            <w:rFonts w:asciiTheme="minorHAnsi" w:eastAsiaTheme="minorEastAsia" w:hAnsiTheme="minorHAnsi"/>
            <w:color w:val="auto"/>
            <w:kern w:val="0"/>
            <w:sz w:val="22"/>
            <w:szCs w:val="22"/>
          </w:rPr>
          <w:tab/>
        </w:r>
        <w:r w:rsidR="00A81465" w:rsidRPr="001520AD">
          <w:rPr>
            <w:rStyle w:val="Hyperlink"/>
          </w:rPr>
          <w:t>Init: GuardCfgAndDiagcInit3</w:t>
        </w:r>
        <w:r w:rsidR="00A81465">
          <w:rPr>
            <w:webHidden/>
          </w:rPr>
          <w:tab/>
        </w:r>
        <w:r w:rsidR="00A81465">
          <w:rPr>
            <w:webHidden/>
          </w:rPr>
          <w:fldChar w:fldCharType="begin"/>
        </w:r>
        <w:r w:rsidR="00A81465">
          <w:rPr>
            <w:webHidden/>
          </w:rPr>
          <w:instrText xml:space="preserve"> PAGEREF _Toc443402509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10" w:history="1">
        <w:r w:rsidR="00A81465" w:rsidRPr="001520AD">
          <w:rPr>
            <w:rStyle w:val="Hyperlink"/>
            <w:rFonts w:cs="Calibri"/>
          </w:rPr>
          <w:t>5.1.3.1</w:t>
        </w:r>
        <w:r w:rsidR="00A81465">
          <w:rPr>
            <w:rFonts w:asciiTheme="minorHAnsi" w:eastAsiaTheme="minorEastAsia" w:hAnsiTheme="minorHAnsi"/>
            <w:color w:val="auto"/>
            <w:kern w:val="0"/>
            <w:szCs w:val="22"/>
          </w:rPr>
          <w:tab/>
        </w:r>
        <w:r w:rsidR="00A81465" w:rsidRPr="001520AD">
          <w:rPr>
            <w:rStyle w:val="Hyperlink"/>
            <w:rFonts w:cs="Calibri"/>
          </w:rPr>
          <w:t>Design Rationale</w:t>
        </w:r>
        <w:r w:rsidR="00A81465">
          <w:rPr>
            <w:webHidden/>
          </w:rPr>
          <w:tab/>
        </w:r>
        <w:r w:rsidR="00A81465">
          <w:rPr>
            <w:webHidden/>
          </w:rPr>
          <w:fldChar w:fldCharType="begin"/>
        </w:r>
        <w:r w:rsidR="00A81465">
          <w:rPr>
            <w:webHidden/>
          </w:rPr>
          <w:instrText xml:space="preserve"> PAGEREF _Toc443402510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11" w:history="1">
        <w:r w:rsidR="00A81465" w:rsidRPr="001520AD">
          <w:rPr>
            <w:rStyle w:val="Hyperlink"/>
            <w:rFonts w:cs="Calibri"/>
          </w:rPr>
          <w:t>5.1.3.2</w:t>
        </w:r>
        <w:r w:rsidR="00A81465">
          <w:rPr>
            <w:rFonts w:asciiTheme="minorHAnsi" w:eastAsiaTheme="minorEastAsia" w:hAnsiTheme="minorHAnsi"/>
            <w:color w:val="auto"/>
            <w:kern w:val="0"/>
            <w:szCs w:val="22"/>
          </w:rPr>
          <w:tab/>
        </w:r>
        <w:r w:rsidR="00A81465" w:rsidRPr="001520AD">
          <w:rPr>
            <w:rStyle w:val="Hyperlink"/>
            <w:rFonts w:cs="Calibri"/>
          </w:rPr>
          <w:t>Module Outputs</w:t>
        </w:r>
        <w:r w:rsidR="00A81465">
          <w:rPr>
            <w:webHidden/>
          </w:rPr>
          <w:tab/>
        </w:r>
        <w:r w:rsidR="00A81465">
          <w:rPr>
            <w:webHidden/>
          </w:rPr>
          <w:fldChar w:fldCharType="begin"/>
        </w:r>
        <w:r w:rsidR="00A81465">
          <w:rPr>
            <w:webHidden/>
          </w:rPr>
          <w:instrText xml:space="preserve"> PAGEREF _Toc443402511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12" w:history="1">
        <w:r w:rsidR="00A81465" w:rsidRPr="001520AD">
          <w:rPr>
            <w:rStyle w:val="Hyperlink"/>
            <w:rFonts w:cs="Calibri"/>
          </w:rPr>
          <w:t>5.1.4</w:t>
        </w:r>
        <w:r w:rsidR="00A81465">
          <w:rPr>
            <w:rFonts w:asciiTheme="minorHAnsi" w:eastAsiaTheme="minorEastAsia" w:hAnsiTheme="minorHAnsi"/>
            <w:color w:val="auto"/>
            <w:kern w:val="0"/>
            <w:szCs w:val="22"/>
          </w:rPr>
          <w:tab/>
        </w:r>
        <w:r w:rsidR="00A81465" w:rsidRPr="001520AD">
          <w:rPr>
            <w:rStyle w:val="Hyperlink"/>
            <w:rFonts w:cs="Calibri"/>
          </w:rPr>
          <w:t>Per: None</w:t>
        </w:r>
        <w:r w:rsidR="00A81465">
          <w:rPr>
            <w:webHidden/>
          </w:rPr>
          <w:tab/>
        </w:r>
        <w:r w:rsidR="00A81465">
          <w:rPr>
            <w:webHidden/>
          </w:rPr>
          <w:fldChar w:fldCharType="begin"/>
        </w:r>
        <w:r w:rsidR="00A81465">
          <w:rPr>
            <w:webHidden/>
          </w:rPr>
          <w:instrText xml:space="preserve"> PAGEREF _Toc443402512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13" w:history="1">
        <w:r w:rsidR="00A81465" w:rsidRPr="001520AD">
          <w:rPr>
            <w:rStyle w:val="Hyperlink"/>
          </w:rPr>
          <w:t>5.2</w:t>
        </w:r>
        <w:r w:rsidR="00A81465">
          <w:rPr>
            <w:rFonts w:asciiTheme="minorHAnsi" w:eastAsiaTheme="minorEastAsia" w:hAnsiTheme="minorHAnsi"/>
            <w:color w:val="auto"/>
            <w:kern w:val="0"/>
            <w:szCs w:val="22"/>
          </w:rPr>
          <w:tab/>
        </w:r>
        <w:r w:rsidR="00A81465" w:rsidRPr="001520AD">
          <w:rPr>
            <w:rStyle w:val="Hyperlink"/>
          </w:rPr>
          <w:t>Server Runables</w:t>
        </w:r>
        <w:r w:rsidR="00A81465">
          <w:rPr>
            <w:webHidden/>
          </w:rPr>
          <w:tab/>
        </w:r>
        <w:r w:rsidR="00A81465">
          <w:rPr>
            <w:webHidden/>
          </w:rPr>
          <w:fldChar w:fldCharType="begin"/>
        </w:r>
        <w:r w:rsidR="00A81465">
          <w:rPr>
            <w:webHidden/>
          </w:rPr>
          <w:instrText xml:space="preserve"> PAGEREF _Toc443402513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14" w:history="1">
        <w:r w:rsidR="00A81465" w:rsidRPr="001520AD">
          <w:rPr>
            <w:rStyle w:val="Hyperlink"/>
            <w:rFonts w:cs="Calibri"/>
          </w:rPr>
          <w:t>5.3</w:t>
        </w:r>
        <w:r w:rsidR="00A81465">
          <w:rPr>
            <w:rFonts w:asciiTheme="minorHAnsi" w:eastAsiaTheme="minorEastAsia" w:hAnsiTheme="minorHAnsi"/>
            <w:color w:val="auto"/>
            <w:kern w:val="0"/>
            <w:szCs w:val="22"/>
          </w:rPr>
          <w:tab/>
        </w:r>
        <w:r w:rsidR="00A81465" w:rsidRPr="001520AD">
          <w:rPr>
            <w:rStyle w:val="Hyperlink"/>
            <w:rFonts w:cs="Calibri"/>
          </w:rPr>
          <w:t>Interrupt Functions</w:t>
        </w:r>
        <w:r w:rsidR="00A81465">
          <w:rPr>
            <w:webHidden/>
          </w:rPr>
          <w:tab/>
        </w:r>
        <w:r w:rsidR="00A81465">
          <w:rPr>
            <w:webHidden/>
          </w:rPr>
          <w:fldChar w:fldCharType="begin"/>
        </w:r>
        <w:r w:rsidR="00A81465">
          <w:rPr>
            <w:webHidden/>
          </w:rPr>
          <w:instrText xml:space="preserve"> PAGEREF _Toc443402514 \h </w:instrText>
        </w:r>
        <w:r w:rsidR="00A81465">
          <w:rPr>
            <w:webHidden/>
          </w:rPr>
        </w:r>
        <w:r w:rsidR="00A81465">
          <w:rPr>
            <w:webHidden/>
          </w:rPr>
          <w:fldChar w:fldCharType="separate"/>
        </w:r>
        <w:r w:rsidR="00A81465">
          <w:rPr>
            <w:webHidden/>
          </w:rPr>
          <w:t>9</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15" w:history="1">
        <w:r w:rsidR="00A81465" w:rsidRPr="001520AD">
          <w:rPr>
            <w:rStyle w:val="Hyperlink"/>
            <w:rFonts w:cs="Calibri"/>
          </w:rPr>
          <w:t>5.4</w:t>
        </w:r>
        <w:r w:rsidR="00A81465">
          <w:rPr>
            <w:rFonts w:asciiTheme="minorHAnsi" w:eastAsiaTheme="minorEastAsia" w:hAnsiTheme="minorHAnsi"/>
            <w:color w:val="auto"/>
            <w:kern w:val="0"/>
            <w:szCs w:val="22"/>
          </w:rPr>
          <w:tab/>
        </w:r>
        <w:r w:rsidR="00A81465" w:rsidRPr="001520AD">
          <w:rPr>
            <w:rStyle w:val="Hyperlink"/>
            <w:rFonts w:cs="Calibri"/>
          </w:rPr>
          <w:t>Module Internal (Local) Functions</w:t>
        </w:r>
        <w:r w:rsidR="00A81465">
          <w:rPr>
            <w:webHidden/>
          </w:rPr>
          <w:tab/>
        </w:r>
        <w:r w:rsidR="00A81465">
          <w:rPr>
            <w:webHidden/>
          </w:rPr>
          <w:fldChar w:fldCharType="begin"/>
        </w:r>
        <w:r w:rsidR="00A81465">
          <w:rPr>
            <w:webHidden/>
          </w:rPr>
          <w:instrText xml:space="preserve"> PAGEREF _Toc443402515 \h </w:instrText>
        </w:r>
        <w:r w:rsidR="00A81465">
          <w:rPr>
            <w:webHidden/>
          </w:rPr>
        </w:r>
        <w:r w:rsidR="00A81465">
          <w:rPr>
            <w:webHidden/>
          </w:rPr>
          <w:fldChar w:fldCharType="separate"/>
        </w:r>
        <w:r w:rsidR="00A81465">
          <w:rPr>
            <w:webHidden/>
          </w:rPr>
          <w:t>10</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516" w:history="1">
        <w:r w:rsidR="00A81465" w:rsidRPr="001520AD">
          <w:rPr>
            <w:rStyle w:val="Hyperlink"/>
          </w:rPr>
          <w:t>5.4.1</w:t>
        </w:r>
        <w:r w:rsidR="00A81465">
          <w:rPr>
            <w:rFonts w:asciiTheme="minorHAnsi" w:eastAsiaTheme="minorEastAsia" w:hAnsiTheme="minorHAnsi"/>
            <w:color w:val="auto"/>
            <w:kern w:val="0"/>
            <w:sz w:val="22"/>
            <w:szCs w:val="22"/>
          </w:rPr>
          <w:tab/>
        </w:r>
        <w:r w:rsidR="00A81465" w:rsidRPr="001520AD">
          <w:rPr>
            <w:rStyle w:val="Hyperlink"/>
          </w:rPr>
          <w:t>ConfigureFilterN</w:t>
        </w:r>
        <w:r w:rsidR="00A81465">
          <w:rPr>
            <w:webHidden/>
          </w:rPr>
          <w:tab/>
        </w:r>
        <w:r w:rsidR="00A81465">
          <w:rPr>
            <w:webHidden/>
          </w:rPr>
          <w:fldChar w:fldCharType="begin"/>
        </w:r>
        <w:r w:rsidR="00A81465">
          <w:rPr>
            <w:webHidden/>
          </w:rPr>
          <w:instrText xml:space="preserve"> PAGEREF _Toc443402516 \h </w:instrText>
        </w:r>
        <w:r w:rsidR="00A81465">
          <w:rPr>
            <w:webHidden/>
          </w:rPr>
        </w:r>
        <w:r w:rsidR="00A81465">
          <w:rPr>
            <w:webHidden/>
          </w:rPr>
          <w:fldChar w:fldCharType="separate"/>
        </w:r>
        <w:r w:rsidR="00A81465">
          <w:rPr>
            <w:webHidden/>
          </w:rPr>
          <w:t>10</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17" w:history="1">
        <w:r w:rsidR="00A81465" w:rsidRPr="001520AD">
          <w:rPr>
            <w:rStyle w:val="Hyperlink"/>
            <w:rFonts w:cs="Calibri"/>
          </w:rPr>
          <w:t>5.4.1.1</w:t>
        </w:r>
        <w:r w:rsidR="00A81465">
          <w:rPr>
            <w:rFonts w:asciiTheme="minorHAnsi" w:eastAsiaTheme="minorEastAsia" w:hAnsiTheme="minorHAnsi"/>
            <w:color w:val="auto"/>
            <w:kern w:val="0"/>
            <w:szCs w:val="22"/>
          </w:rPr>
          <w:tab/>
        </w:r>
        <w:r w:rsidR="00A81465" w:rsidRPr="001520AD">
          <w:rPr>
            <w:rStyle w:val="Hyperlink"/>
            <w:rFonts w:cs="Calibri"/>
          </w:rPr>
          <w:t>Design Rationale</w:t>
        </w:r>
        <w:r w:rsidR="00A81465">
          <w:rPr>
            <w:webHidden/>
          </w:rPr>
          <w:tab/>
        </w:r>
        <w:r w:rsidR="00A81465">
          <w:rPr>
            <w:webHidden/>
          </w:rPr>
          <w:fldChar w:fldCharType="begin"/>
        </w:r>
        <w:r w:rsidR="00A81465">
          <w:rPr>
            <w:webHidden/>
          </w:rPr>
          <w:instrText xml:space="preserve"> PAGEREF _Toc443402517 \h </w:instrText>
        </w:r>
        <w:r w:rsidR="00A81465">
          <w:rPr>
            <w:webHidden/>
          </w:rPr>
        </w:r>
        <w:r w:rsidR="00A81465">
          <w:rPr>
            <w:webHidden/>
          </w:rPr>
          <w:fldChar w:fldCharType="separate"/>
        </w:r>
        <w:r w:rsidR="00A81465">
          <w:rPr>
            <w:webHidden/>
          </w:rPr>
          <w:t>10</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18" w:history="1">
        <w:r w:rsidR="00A81465" w:rsidRPr="001520AD">
          <w:rPr>
            <w:rStyle w:val="Hyperlink"/>
            <w:rFonts w:cs="Calibri"/>
          </w:rPr>
          <w:t>5.4.1.2</w:t>
        </w:r>
        <w:r w:rsidR="00A81465">
          <w:rPr>
            <w:rFonts w:asciiTheme="minorHAnsi" w:eastAsiaTheme="minorEastAsia" w:hAnsiTheme="minorHAnsi"/>
            <w:color w:val="auto"/>
            <w:kern w:val="0"/>
            <w:szCs w:val="22"/>
          </w:rPr>
          <w:tab/>
        </w:r>
        <w:r w:rsidR="00A81465" w:rsidRPr="001520AD">
          <w:rPr>
            <w:rStyle w:val="Hyperlink"/>
            <w:rFonts w:cs="Calibri"/>
          </w:rPr>
          <w:t>Processing</w:t>
        </w:r>
        <w:r w:rsidR="00A81465">
          <w:rPr>
            <w:webHidden/>
          </w:rPr>
          <w:tab/>
        </w:r>
        <w:r w:rsidR="00A81465">
          <w:rPr>
            <w:webHidden/>
          </w:rPr>
          <w:fldChar w:fldCharType="begin"/>
        </w:r>
        <w:r w:rsidR="00A81465">
          <w:rPr>
            <w:webHidden/>
          </w:rPr>
          <w:instrText xml:space="preserve"> PAGEREF _Toc443402518 \h </w:instrText>
        </w:r>
        <w:r w:rsidR="00A81465">
          <w:rPr>
            <w:webHidden/>
          </w:rPr>
        </w:r>
        <w:r w:rsidR="00A81465">
          <w:rPr>
            <w:webHidden/>
          </w:rPr>
          <w:fldChar w:fldCharType="separate"/>
        </w:r>
        <w:r w:rsidR="00A81465">
          <w:rPr>
            <w:webHidden/>
          </w:rPr>
          <w:t>10</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519" w:history="1">
        <w:r w:rsidR="00A81465" w:rsidRPr="001520AD">
          <w:rPr>
            <w:rStyle w:val="Hyperlink"/>
          </w:rPr>
          <w:t>5.4.2</w:t>
        </w:r>
        <w:r w:rsidR="00A81465">
          <w:rPr>
            <w:rFonts w:asciiTheme="minorHAnsi" w:eastAsiaTheme="minorEastAsia" w:hAnsiTheme="minorHAnsi"/>
            <w:color w:val="auto"/>
            <w:kern w:val="0"/>
            <w:sz w:val="22"/>
            <w:szCs w:val="22"/>
          </w:rPr>
          <w:tab/>
        </w:r>
        <w:r w:rsidR="00A81465" w:rsidRPr="001520AD">
          <w:rPr>
            <w:rStyle w:val="Hyperlink"/>
          </w:rPr>
          <w:t>ChkForPBGErr</w:t>
        </w:r>
        <w:r w:rsidR="00A81465">
          <w:rPr>
            <w:webHidden/>
          </w:rPr>
          <w:tab/>
        </w:r>
        <w:r w:rsidR="00A81465">
          <w:rPr>
            <w:webHidden/>
          </w:rPr>
          <w:fldChar w:fldCharType="begin"/>
        </w:r>
        <w:r w:rsidR="00A81465">
          <w:rPr>
            <w:webHidden/>
          </w:rPr>
          <w:instrText xml:space="preserve"> PAGEREF _Toc443402519 \h </w:instrText>
        </w:r>
        <w:r w:rsidR="00A81465">
          <w:rPr>
            <w:webHidden/>
          </w:rPr>
        </w:r>
        <w:r w:rsidR="00A81465">
          <w:rPr>
            <w:webHidden/>
          </w:rPr>
          <w:fldChar w:fldCharType="separate"/>
        </w:r>
        <w:r w:rsidR="00A81465">
          <w:rPr>
            <w:webHidden/>
          </w:rPr>
          <w:t>10</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20" w:history="1">
        <w:r w:rsidR="00A81465" w:rsidRPr="001520AD">
          <w:rPr>
            <w:rStyle w:val="Hyperlink"/>
            <w:rFonts w:cs="Calibri"/>
          </w:rPr>
          <w:t>5.4.2.1</w:t>
        </w:r>
        <w:r w:rsidR="00A81465">
          <w:rPr>
            <w:rFonts w:asciiTheme="minorHAnsi" w:eastAsiaTheme="minorEastAsia" w:hAnsiTheme="minorHAnsi"/>
            <w:color w:val="auto"/>
            <w:kern w:val="0"/>
            <w:szCs w:val="22"/>
          </w:rPr>
          <w:tab/>
        </w:r>
        <w:r w:rsidR="00A81465" w:rsidRPr="001520AD">
          <w:rPr>
            <w:rStyle w:val="Hyperlink"/>
            <w:rFonts w:cs="Calibri"/>
          </w:rPr>
          <w:t>Design Rationale</w:t>
        </w:r>
        <w:r w:rsidR="00A81465">
          <w:rPr>
            <w:webHidden/>
          </w:rPr>
          <w:tab/>
        </w:r>
        <w:r w:rsidR="00A81465">
          <w:rPr>
            <w:webHidden/>
          </w:rPr>
          <w:fldChar w:fldCharType="begin"/>
        </w:r>
        <w:r w:rsidR="00A81465">
          <w:rPr>
            <w:webHidden/>
          </w:rPr>
          <w:instrText xml:space="preserve"> PAGEREF _Toc443402520 \h </w:instrText>
        </w:r>
        <w:r w:rsidR="00A81465">
          <w:rPr>
            <w:webHidden/>
          </w:rPr>
        </w:r>
        <w:r w:rsidR="00A81465">
          <w:rPr>
            <w:webHidden/>
          </w:rPr>
          <w:fldChar w:fldCharType="separate"/>
        </w:r>
        <w:r w:rsidR="00A81465">
          <w:rPr>
            <w:webHidden/>
          </w:rPr>
          <w:t>10</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21" w:history="1">
        <w:r w:rsidR="00A81465" w:rsidRPr="001520AD">
          <w:rPr>
            <w:rStyle w:val="Hyperlink"/>
            <w:rFonts w:cs="Calibri"/>
          </w:rPr>
          <w:t>5.4.2.2</w:t>
        </w:r>
        <w:r w:rsidR="00A81465">
          <w:rPr>
            <w:rFonts w:asciiTheme="minorHAnsi" w:eastAsiaTheme="minorEastAsia" w:hAnsiTheme="minorHAnsi"/>
            <w:color w:val="auto"/>
            <w:kern w:val="0"/>
            <w:szCs w:val="22"/>
          </w:rPr>
          <w:tab/>
        </w:r>
        <w:r w:rsidR="00A81465" w:rsidRPr="001520AD">
          <w:rPr>
            <w:rStyle w:val="Hyperlink"/>
            <w:rFonts w:cs="Calibri"/>
          </w:rPr>
          <w:t>Processing</w:t>
        </w:r>
        <w:r w:rsidR="00A81465">
          <w:rPr>
            <w:webHidden/>
          </w:rPr>
          <w:tab/>
        </w:r>
        <w:r w:rsidR="00A81465">
          <w:rPr>
            <w:webHidden/>
          </w:rPr>
          <w:fldChar w:fldCharType="begin"/>
        </w:r>
        <w:r w:rsidR="00A81465">
          <w:rPr>
            <w:webHidden/>
          </w:rPr>
          <w:instrText xml:space="preserve"> PAGEREF _Toc443402521 \h </w:instrText>
        </w:r>
        <w:r w:rsidR="00A81465">
          <w:rPr>
            <w:webHidden/>
          </w:rPr>
        </w:r>
        <w:r w:rsidR="00A81465">
          <w:rPr>
            <w:webHidden/>
          </w:rPr>
          <w:fldChar w:fldCharType="separate"/>
        </w:r>
        <w:r w:rsidR="00A81465">
          <w:rPr>
            <w:webHidden/>
          </w:rPr>
          <w:t>10</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522" w:history="1">
        <w:r w:rsidR="00A81465" w:rsidRPr="001520AD">
          <w:rPr>
            <w:rStyle w:val="Hyperlink"/>
          </w:rPr>
          <w:t>5.4.3</w:t>
        </w:r>
        <w:r w:rsidR="00A81465">
          <w:rPr>
            <w:rFonts w:asciiTheme="minorHAnsi" w:eastAsiaTheme="minorEastAsia" w:hAnsiTheme="minorHAnsi"/>
            <w:color w:val="auto"/>
            <w:kern w:val="0"/>
            <w:sz w:val="22"/>
            <w:szCs w:val="22"/>
          </w:rPr>
          <w:tab/>
        </w:r>
        <w:r w:rsidR="00A81465" w:rsidRPr="001520AD">
          <w:rPr>
            <w:rStyle w:val="Hyperlink"/>
          </w:rPr>
          <w:t>ChkForECMErr</w:t>
        </w:r>
        <w:r w:rsidR="00A81465">
          <w:rPr>
            <w:webHidden/>
          </w:rPr>
          <w:tab/>
        </w:r>
        <w:r w:rsidR="00A81465">
          <w:rPr>
            <w:webHidden/>
          </w:rPr>
          <w:fldChar w:fldCharType="begin"/>
        </w:r>
        <w:r w:rsidR="00A81465">
          <w:rPr>
            <w:webHidden/>
          </w:rPr>
          <w:instrText xml:space="preserve"> PAGEREF _Toc443402522 \h </w:instrText>
        </w:r>
        <w:r w:rsidR="00A81465">
          <w:rPr>
            <w:webHidden/>
          </w:rPr>
        </w:r>
        <w:r w:rsidR="00A81465">
          <w:rPr>
            <w:webHidden/>
          </w:rPr>
          <w:fldChar w:fldCharType="separate"/>
        </w:r>
        <w:r w:rsidR="00A81465">
          <w:rPr>
            <w:webHidden/>
          </w:rPr>
          <w:t>10</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23" w:history="1">
        <w:r w:rsidR="00A81465" w:rsidRPr="001520AD">
          <w:rPr>
            <w:rStyle w:val="Hyperlink"/>
            <w:rFonts w:cs="Calibri"/>
          </w:rPr>
          <w:t>5.4.3.1</w:t>
        </w:r>
        <w:r w:rsidR="00A81465">
          <w:rPr>
            <w:rFonts w:asciiTheme="minorHAnsi" w:eastAsiaTheme="minorEastAsia" w:hAnsiTheme="minorHAnsi"/>
            <w:color w:val="auto"/>
            <w:kern w:val="0"/>
            <w:szCs w:val="22"/>
          </w:rPr>
          <w:tab/>
        </w:r>
        <w:r w:rsidR="00A81465" w:rsidRPr="001520AD">
          <w:rPr>
            <w:rStyle w:val="Hyperlink"/>
            <w:rFonts w:cs="Calibri"/>
          </w:rPr>
          <w:t>Design Rationale</w:t>
        </w:r>
        <w:r w:rsidR="00A81465">
          <w:rPr>
            <w:webHidden/>
          </w:rPr>
          <w:tab/>
        </w:r>
        <w:r w:rsidR="00A81465">
          <w:rPr>
            <w:webHidden/>
          </w:rPr>
          <w:fldChar w:fldCharType="begin"/>
        </w:r>
        <w:r w:rsidR="00A81465">
          <w:rPr>
            <w:webHidden/>
          </w:rPr>
          <w:instrText xml:space="preserve"> PAGEREF _Toc443402523 \h </w:instrText>
        </w:r>
        <w:r w:rsidR="00A81465">
          <w:rPr>
            <w:webHidden/>
          </w:rPr>
        </w:r>
        <w:r w:rsidR="00A81465">
          <w:rPr>
            <w:webHidden/>
          </w:rPr>
          <w:fldChar w:fldCharType="separate"/>
        </w:r>
        <w:r w:rsidR="00A81465">
          <w:rPr>
            <w:webHidden/>
          </w:rPr>
          <w:t>10</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24" w:history="1">
        <w:r w:rsidR="00A81465" w:rsidRPr="001520AD">
          <w:rPr>
            <w:rStyle w:val="Hyperlink"/>
            <w:rFonts w:cs="Calibri"/>
          </w:rPr>
          <w:t>5.4.3.2</w:t>
        </w:r>
        <w:r w:rsidR="00A81465">
          <w:rPr>
            <w:rFonts w:asciiTheme="minorHAnsi" w:eastAsiaTheme="minorEastAsia" w:hAnsiTheme="minorHAnsi"/>
            <w:color w:val="auto"/>
            <w:kern w:val="0"/>
            <w:szCs w:val="22"/>
          </w:rPr>
          <w:tab/>
        </w:r>
        <w:r w:rsidR="00A81465" w:rsidRPr="001520AD">
          <w:rPr>
            <w:rStyle w:val="Hyperlink"/>
            <w:rFonts w:cs="Calibri"/>
          </w:rPr>
          <w:t>Processing</w:t>
        </w:r>
        <w:r w:rsidR="00A81465">
          <w:rPr>
            <w:webHidden/>
          </w:rPr>
          <w:tab/>
        </w:r>
        <w:r w:rsidR="00A81465">
          <w:rPr>
            <w:webHidden/>
          </w:rPr>
          <w:fldChar w:fldCharType="begin"/>
        </w:r>
        <w:r w:rsidR="00A81465">
          <w:rPr>
            <w:webHidden/>
          </w:rPr>
          <w:instrText xml:space="preserve"> PAGEREF _Toc443402524 \h </w:instrText>
        </w:r>
        <w:r w:rsidR="00A81465">
          <w:rPr>
            <w:webHidden/>
          </w:rPr>
        </w:r>
        <w:r w:rsidR="00A81465">
          <w:rPr>
            <w:webHidden/>
          </w:rPr>
          <w:fldChar w:fldCharType="separate"/>
        </w:r>
        <w:r w:rsidR="00A81465">
          <w:rPr>
            <w:webHidden/>
          </w:rPr>
          <w:t>11</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525" w:history="1">
        <w:r w:rsidR="00A81465" w:rsidRPr="001520AD">
          <w:rPr>
            <w:rStyle w:val="Hyperlink"/>
          </w:rPr>
          <w:t>5.4.4</w:t>
        </w:r>
        <w:r w:rsidR="00A81465">
          <w:rPr>
            <w:rFonts w:asciiTheme="minorHAnsi" w:eastAsiaTheme="minorEastAsia" w:hAnsiTheme="minorHAnsi"/>
            <w:color w:val="auto"/>
            <w:kern w:val="0"/>
            <w:sz w:val="22"/>
            <w:szCs w:val="22"/>
          </w:rPr>
          <w:tab/>
        </w:r>
        <w:r w:rsidR="00A81465" w:rsidRPr="001520AD">
          <w:rPr>
            <w:rStyle w:val="Hyperlink"/>
          </w:rPr>
          <w:t>Vrfy32BitPBGRegAcs</w:t>
        </w:r>
        <w:r w:rsidR="00A81465">
          <w:rPr>
            <w:webHidden/>
          </w:rPr>
          <w:tab/>
        </w:r>
        <w:r w:rsidR="00A81465">
          <w:rPr>
            <w:webHidden/>
          </w:rPr>
          <w:fldChar w:fldCharType="begin"/>
        </w:r>
        <w:r w:rsidR="00A81465">
          <w:rPr>
            <w:webHidden/>
          </w:rPr>
          <w:instrText xml:space="preserve"> PAGEREF _Toc443402525 \h </w:instrText>
        </w:r>
        <w:r w:rsidR="00A81465">
          <w:rPr>
            <w:webHidden/>
          </w:rPr>
        </w:r>
        <w:r w:rsidR="00A81465">
          <w:rPr>
            <w:webHidden/>
          </w:rPr>
          <w:fldChar w:fldCharType="separate"/>
        </w:r>
        <w:r w:rsidR="00A81465">
          <w:rPr>
            <w:webHidden/>
          </w:rPr>
          <w:t>11</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26" w:history="1">
        <w:r w:rsidR="00A81465" w:rsidRPr="001520AD">
          <w:rPr>
            <w:rStyle w:val="Hyperlink"/>
            <w:rFonts w:cs="Calibri"/>
          </w:rPr>
          <w:t>5.4.4.1</w:t>
        </w:r>
        <w:r w:rsidR="00A81465">
          <w:rPr>
            <w:rFonts w:asciiTheme="minorHAnsi" w:eastAsiaTheme="minorEastAsia" w:hAnsiTheme="minorHAnsi"/>
            <w:color w:val="auto"/>
            <w:kern w:val="0"/>
            <w:szCs w:val="22"/>
          </w:rPr>
          <w:tab/>
        </w:r>
        <w:r w:rsidR="00A81465" w:rsidRPr="001520AD">
          <w:rPr>
            <w:rStyle w:val="Hyperlink"/>
            <w:rFonts w:cs="Calibri"/>
          </w:rPr>
          <w:t>Design Rationale</w:t>
        </w:r>
        <w:r w:rsidR="00A81465">
          <w:rPr>
            <w:webHidden/>
          </w:rPr>
          <w:tab/>
        </w:r>
        <w:r w:rsidR="00A81465">
          <w:rPr>
            <w:webHidden/>
          </w:rPr>
          <w:fldChar w:fldCharType="begin"/>
        </w:r>
        <w:r w:rsidR="00A81465">
          <w:rPr>
            <w:webHidden/>
          </w:rPr>
          <w:instrText xml:space="preserve"> PAGEREF _Toc443402526 \h </w:instrText>
        </w:r>
        <w:r w:rsidR="00A81465">
          <w:rPr>
            <w:webHidden/>
          </w:rPr>
        </w:r>
        <w:r w:rsidR="00A81465">
          <w:rPr>
            <w:webHidden/>
          </w:rPr>
          <w:fldChar w:fldCharType="separate"/>
        </w:r>
        <w:r w:rsidR="00A81465">
          <w:rPr>
            <w:webHidden/>
          </w:rPr>
          <w:t>11</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27" w:history="1">
        <w:r w:rsidR="00A81465" w:rsidRPr="001520AD">
          <w:rPr>
            <w:rStyle w:val="Hyperlink"/>
            <w:rFonts w:cs="Calibri"/>
          </w:rPr>
          <w:t>5.4.4.2</w:t>
        </w:r>
        <w:r w:rsidR="00A81465">
          <w:rPr>
            <w:rFonts w:asciiTheme="minorHAnsi" w:eastAsiaTheme="minorEastAsia" w:hAnsiTheme="minorHAnsi"/>
            <w:color w:val="auto"/>
            <w:kern w:val="0"/>
            <w:szCs w:val="22"/>
          </w:rPr>
          <w:tab/>
        </w:r>
        <w:r w:rsidR="00A81465" w:rsidRPr="001520AD">
          <w:rPr>
            <w:rStyle w:val="Hyperlink"/>
            <w:rFonts w:cs="Calibri"/>
          </w:rPr>
          <w:t>Processing</w:t>
        </w:r>
        <w:r w:rsidR="00A81465">
          <w:rPr>
            <w:webHidden/>
          </w:rPr>
          <w:tab/>
        </w:r>
        <w:r w:rsidR="00A81465">
          <w:rPr>
            <w:webHidden/>
          </w:rPr>
          <w:fldChar w:fldCharType="begin"/>
        </w:r>
        <w:r w:rsidR="00A81465">
          <w:rPr>
            <w:webHidden/>
          </w:rPr>
          <w:instrText xml:space="preserve"> PAGEREF _Toc443402527 \h </w:instrText>
        </w:r>
        <w:r w:rsidR="00A81465">
          <w:rPr>
            <w:webHidden/>
          </w:rPr>
        </w:r>
        <w:r w:rsidR="00A81465">
          <w:rPr>
            <w:webHidden/>
          </w:rPr>
          <w:fldChar w:fldCharType="separate"/>
        </w:r>
        <w:r w:rsidR="00A81465">
          <w:rPr>
            <w:webHidden/>
          </w:rPr>
          <w:t>11</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528" w:history="1">
        <w:r w:rsidR="00A81465" w:rsidRPr="001520AD">
          <w:rPr>
            <w:rStyle w:val="Hyperlink"/>
          </w:rPr>
          <w:t>5.4.5</w:t>
        </w:r>
        <w:r w:rsidR="00A81465">
          <w:rPr>
            <w:rFonts w:asciiTheme="minorHAnsi" w:eastAsiaTheme="minorEastAsia" w:hAnsiTheme="minorHAnsi"/>
            <w:color w:val="auto"/>
            <w:kern w:val="0"/>
            <w:sz w:val="22"/>
            <w:szCs w:val="22"/>
          </w:rPr>
          <w:tab/>
        </w:r>
        <w:r w:rsidR="00A81465" w:rsidRPr="001520AD">
          <w:rPr>
            <w:rStyle w:val="Hyperlink"/>
          </w:rPr>
          <w:t>Vrfy16BitPBGRegAcs</w:t>
        </w:r>
        <w:r w:rsidR="00A81465">
          <w:rPr>
            <w:webHidden/>
          </w:rPr>
          <w:tab/>
        </w:r>
        <w:r w:rsidR="00A81465">
          <w:rPr>
            <w:webHidden/>
          </w:rPr>
          <w:fldChar w:fldCharType="begin"/>
        </w:r>
        <w:r w:rsidR="00A81465">
          <w:rPr>
            <w:webHidden/>
          </w:rPr>
          <w:instrText xml:space="preserve"> PAGEREF _Toc443402528 \h </w:instrText>
        </w:r>
        <w:r w:rsidR="00A81465">
          <w:rPr>
            <w:webHidden/>
          </w:rPr>
        </w:r>
        <w:r w:rsidR="00A81465">
          <w:rPr>
            <w:webHidden/>
          </w:rPr>
          <w:fldChar w:fldCharType="separate"/>
        </w:r>
        <w:r w:rsidR="00A81465">
          <w:rPr>
            <w:webHidden/>
          </w:rPr>
          <w:t>11</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29" w:history="1">
        <w:r w:rsidR="00A81465" w:rsidRPr="001520AD">
          <w:rPr>
            <w:rStyle w:val="Hyperlink"/>
            <w:rFonts w:cs="Calibri"/>
          </w:rPr>
          <w:t>5.4.5.1</w:t>
        </w:r>
        <w:r w:rsidR="00A81465">
          <w:rPr>
            <w:rFonts w:asciiTheme="minorHAnsi" w:eastAsiaTheme="minorEastAsia" w:hAnsiTheme="minorHAnsi"/>
            <w:color w:val="auto"/>
            <w:kern w:val="0"/>
            <w:szCs w:val="22"/>
          </w:rPr>
          <w:tab/>
        </w:r>
        <w:r w:rsidR="00A81465" w:rsidRPr="001520AD">
          <w:rPr>
            <w:rStyle w:val="Hyperlink"/>
            <w:rFonts w:cs="Calibri"/>
          </w:rPr>
          <w:t>Design Rationale</w:t>
        </w:r>
        <w:r w:rsidR="00A81465">
          <w:rPr>
            <w:webHidden/>
          </w:rPr>
          <w:tab/>
        </w:r>
        <w:r w:rsidR="00A81465">
          <w:rPr>
            <w:webHidden/>
          </w:rPr>
          <w:fldChar w:fldCharType="begin"/>
        </w:r>
        <w:r w:rsidR="00A81465">
          <w:rPr>
            <w:webHidden/>
          </w:rPr>
          <w:instrText xml:space="preserve"> PAGEREF _Toc443402529 \h </w:instrText>
        </w:r>
        <w:r w:rsidR="00A81465">
          <w:rPr>
            <w:webHidden/>
          </w:rPr>
        </w:r>
        <w:r w:rsidR="00A81465">
          <w:rPr>
            <w:webHidden/>
          </w:rPr>
          <w:fldChar w:fldCharType="separate"/>
        </w:r>
        <w:r w:rsidR="00A81465">
          <w:rPr>
            <w:webHidden/>
          </w:rPr>
          <w:t>11</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30" w:history="1">
        <w:r w:rsidR="00A81465" w:rsidRPr="001520AD">
          <w:rPr>
            <w:rStyle w:val="Hyperlink"/>
            <w:rFonts w:cs="Calibri"/>
          </w:rPr>
          <w:t>5.4.5.2</w:t>
        </w:r>
        <w:r w:rsidR="00A81465">
          <w:rPr>
            <w:rFonts w:asciiTheme="minorHAnsi" w:eastAsiaTheme="minorEastAsia" w:hAnsiTheme="minorHAnsi"/>
            <w:color w:val="auto"/>
            <w:kern w:val="0"/>
            <w:szCs w:val="22"/>
          </w:rPr>
          <w:tab/>
        </w:r>
        <w:r w:rsidR="00A81465" w:rsidRPr="001520AD">
          <w:rPr>
            <w:rStyle w:val="Hyperlink"/>
            <w:rFonts w:cs="Calibri"/>
          </w:rPr>
          <w:t>Processing</w:t>
        </w:r>
        <w:r w:rsidR="00A81465">
          <w:rPr>
            <w:webHidden/>
          </w:rPr>
          <w:tab/>
        </w:r>
        <w:r w:rsidR="00A81465">
          <w:rPr>
            <w:webHidden/>
          </w:rPr>
          <w:fldChar w:fldCharType="begin"/>
        </w:r>
        <w:r w:rsidR="00A81465">
          <w:rPr>
            <w:webHidden/>
          </w:rPr>
          <w:instrText xml:space="preserve"> PAGEREF _Toc443402530 \h </w:instrText>
        </w:r>
        <w:r w:rsidR="00A81465">
          <w:rPr>
            <w:webHidden/>
          </w:rPr>
        </w:r>
        <w:r w:rsidR="00A81465">
          <w:rPr>
            <w:webHidden/>
          </w:rPr>
          <w:fldChar w:fldCharType="separate"/>
        </w:r>
        <w:r w:rsidR="00A81465">
          <w:rPr>
            <w:webHidden/>
          </w:rPr>
          <w:t>11</w:t>
        </w:r>
        <w:r w:rsidR="00A81465">
          <w:rPr>
            <w:webHidden/>
          </w:rPr>
          <w:fldChar w:fldCharType="end"/>
        </w:r>
      </w:hyperlink>
    </w:p>
    <w:p w:rsidR="00A81465" w:rsidRDefault="002C28C2">
      <w:pPr>
        <w:pStyle w:val="TOC3"/>
        <w:tabs>
          <w:tab w:val="left" w:pos="1200"/>
        </w:tabs>
        <w:rPr>
          <w:rFonts w:asciiTheme="minorHAnsi" w:eastAsiaTheme="minorEastAsia" w:hAnsiTheme="minorHAnsi"/>
          <w:color w:val="auto"/>
          <w:kern w:val="0"/>
          <w:sz w:val="22"/>
          <w:szCs w:val="22"/>
        </w:rPr>
      </w:pPr>
      <w:hyperlink w:anchor="_Toc443402531" w:history="1">
        <w:r w:rsidR="00A81465" w:rsidRPr="001520AD">
          <w:rPr>
            <w:rStyle w:val="Hyperlink"/>
          </w:rPr>
          <w:t>5.4.6</w:t>
        </w:r>
        <w:r w:rsidR="00A81465">
          <w:rPr>
            <w:rFonts w:asciiTheme="minorHAnsi" w:eastAsiaTheme="minorEastAsia" w:hAnsiTheme="minorHAnsi"/>
            <w:color w:val="auto"/>
            <w:kern w:val="0"/>
            <w:sz w:val="22"/>
            <w:szCs w:val="22"/>
          </w:rPr>
          <w:tab/>
        </w:r>
        <w:r w:rsidR="00A81465" w:rsidRPr="001520AD">
          <w:rPr>
            <w:rStyle w:val="Hyperlink"/>
          </w:rPr>
          <w:t>Vrfy8BitPBGRegAcs</w:t>
        </w:r>
        <w:r w:rsidR="00A81465">
          <w:rPr>
            <w:webHidden/>
          </w:rPr>
          <w:tab/>
        </w:r>
        <w:r w:rsidR="00A81465">
          <w:rPr>
            <w:webHidden/>
          </w:rPr>
          <w:fldChar w:fldCharType="begin"/>
        </w:r>
        <w:r w:rsidR="00A81465">
          <w:rPr>
            <w:webHidden/>
          </w:rPr>
          <w:instrText xml:space="preserve"> PAGEREF _Toc443402531 \h </w:instrText>
        </w:r>
        <w:r w:rsidR="00A81465">
          <w:rPr>
            <w:webHidden/>
          </w:rPr>
        </w:r>
        <w:r w:rsidR="00A81465">
          <w:rPr>
            <w:webHidden/>
          </w:rPr>
          <w:fldChar w:fldCharType="separate"/>
        </w:r>
        <w:r w:rsidR="00A81465">
          <w:rPr>
            <w:webHidden/>
          </w:rPr>
          <w:t>11</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32" w:history="1">
        <w:r w:rsidR="00A81465" w:rsidRPr="001520AD">
          <w:rPr>
            <w:rStyle w:val="Hyperlink"/>
            <w:rFonts w:cs="Calibri"/>
          </w:rPr>
          <w:t>5.4.6.1</w:t>
        </w:r>
        <w:r w:rsidR="00A81465">
          <w:rPr>
            <w:rFonts w:asciiTheme="minorHAnsi" w:eastAsiaTheme="minorEastAsia" w:hAnsiTheme="minorHAnsi"/>
            <w:color w:val="auto"/>
            <w:kern w:val="0"/>
            <w:szCs w:val="22"/>
          </w:rPr>
          <w:tab/>
        </w:r>
        <w:r w:rsidR="00A81465" w:rsidRPr="001520AD">
          <w:rPr>
            <w:rStyle w:val="Hyperlink"/>
            <w:rFonts w:cs="Calibri"/>
          </w:rPr>
          <w:t>Design Rationale</w:t>
        </w:r>
        <w:r w:rsidR="00A81465">
          <w:rPr>
            <w:webHidden/>
          </w:rPr>
          <w:tab/>
        </w:r>
        <w:r w:rsidR="00A81465">
          <w:rPr>
            <w:webHidden/>
          </w:rPr>
          <w:fldChar w:fldCharType="begin"/>
        </w:r>
        <w:r w:rsidR="00A81465">
          <w:rPr>
            <w:webHidden/>
          </w:rPr>
          <w:instrText xml:space="preserve"> PAGEREF _Toc443402532 \h </w:instrText>
        </w:r>
        <w:r w:rsidR="00A81465">
          <w:rPr>
            <w:webHidden/>
          </w:rPr>
        </w:r>
        <w:r w:rsidR="00A81465">
          <w:rPr>
            <w:webHidden/>
          </w:rPr>
          <w:fldChar w:fldCharType="separate"/>
        </w:r>
        <w:r w:rsidR="00A81465">
          <w:rPr>
            <w:webHidden/>
          </w:rPr>
          <w:t>11</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33" w:history="1">
        <w:r w:rsidR="00A81465" w:rsidRPr="001520AD">
          <w:rPr>
            <w:rStyle w:val="Hyperlink"/>
            <w:rFonts w:cs="Calibri"/>
          </w:rPr>
          <w:t>5.4.6.2</w:t>
        </w:r>
        <w:r w:rsidR="00A81465">
          <w:rPr>
            <w:rFonts w:asciiTheme="minorHAnsi" w:eastAsiaTheme="minorEastAsia" w:hAnsiTheme="minorHAnsi"/>
            <w:color w:val="auto"/>
            <w:kern w:val="0"/>
            <w:szCs w:val="22"/>
          </w:rPr>
          <w:tab/>
        </w:r>
        <w:r w:rsidR="00A81465" w:rsidRPr="001520AD">
          <w:rPr>
            <w:rStyle w:val="Hyperlink"/>
            <w:rFonts w:cs="Calibri"/>
          </w:rPr>
          <w:t>Processing</w:t>
        </w:r>
        <w:r w:rsidR="00A81465">
          <w:rPr>
            <w:webHidden/>
          </w:rPr>
          <w:tab/>
        </w:r>
        <w:r w:rsidR="00A81465">
          <w:rPr>
            <w:webHidden/>
          </w:rPr>
          <w:fldChar w:fldCharType="begin"/>
        </w:r>
        <w:r w:rsidR="00A81465">
          <w:rPr>
            <w:webHidden/>
          </w:rPr>
          <w:instrText xml:space="preserve"> PAGEREF _Toc443402533 \h </w:instrText>
        </w:r>
        <w:r w:rsidR="00A81465">
          <w:rPr>
            <w:webHidden/>
          </w:rPr>
        </w:r>
        <w:r w:rsidR="00A81465">
          <w:rPr>
            <w:webHidden/>
          </w:rPr>
          <w:fldChar w:fldCharType="separate"/>
        </w:r>
        <w:r w:rsidR="00A81465">
          <w:rPr>
            <w:webHidden/>
          </w:rPr>
          <w:t>11</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34" w:history="1">
        <w:r w:rsidR="00A81465" w:rsidRPr="001520AD">
          <w:rPr>
            <w:rStyle w:val="Hyperlink"/>
            <w:rFonts w:cs="Calibri"/>
          </w:rPr>
          <w:t>5.5</w:t>
        </w:r>
        <w:r w:rsidR="00A81465">
          <w:rPr>
            <w:rFonts w:asciiTheme="minorHAnsi" w:eastAsiaTheme="minorEastAsia" w:hAnsiTheme="minorHAnsi"/>
            <w:color w:val="auto"/>
            <w:kern w:val="0"/>
            <w:szCs w:val="22"/>
          </w:rPr>
          <w:tab/>
        </w:r>
        <w:r w:rsidR="00A81465" w:rsidRPr="001520AD">
          <w:rPr>
            <w:rStyle w:val="Hyperlink"/>
            <w:rFonts w:cs="Calibri"/>
          </w:rPr>
          <w:t>GLOBAL Function/Macro Definitions</w:t>
        </w:r>
        <w:r w:rsidR="00A81465">
          <w:rPr>
            <w:webHidden/>
          </w:rPr>
          <w:tab/>
        </w:r>
        <w:r w:rsidR="00A81465">
          <w:rPr>
            <w:webHidden/>
          </w:rPr>
          <w:fldChar w:fldCharType="begin"/>
        </w:r>
        <w:r w:rsidR="00A81465">
          <w:rPr>
            <w:webHidden/>
          </w:rPr>
          <w:instrText xml:space="preserve"> PAGEREF _Toc443402534 \h </w:instrText>
        </w:r>
        <w:r w:rsidR="00A81465">
          <w:rPr>
            <w:webHidden/>
          </w:rPr>
        </w:r>
        <w:r w:rsidR="00A81465">
          <w:rPr>
            <w:webHidden/>
          </w:rPr>
          <w:fldChar w:fldCharType="separate"/>
        </w:r>
        <w:r w:rsidR="00A81465">
          <w:rPr>
            <w:webHidden/>
          </w:rPr>
          <w:t>12</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35" w:history="1">
        <w:r w:rsidR="00A81465" w:rsidRPr="001520AD">
          <w:rPr>
            <w:rStyle w:val="Hyperlink"/>
            <w:rFonts w:cs="Calibri"/>
          </w:rPr>
          <w:t>5.5.1</w:t>
        </w:r>
        <w:r w:rsidR="00A81465">
          <w:rPr>
            <w:rFonts w:asciiTheme="minorHAnsi" w:eastAsiaTheme="minorEastAsia" w:hAnsiTheme="minorHAnsi"/>
            <w:color w:val="auto"/>
            <w:kern w:val="0"/>
            <w:szCs w:val="22"/>
          </w:rPr>
          <w:tab/>
        </w:r>
        <w:r w:rsidR="00A81465" w:rsidRPr="001520AD">
          <w:rPr>
            <w:rStyle w:val="Hyperlink"/>
            <w:rFonts w:cs="Calibri"/>
          </w:rPr>
          <w:t>GLOBAL Function #1</w:t>
        </w:r>
        <w:r w:rsidR="00A81465">
          <w:rPr>
            <w:webHidden/>
          </w:rPr>
          <w:tab/>
        </w:r>
        <w:r w:rsidR="00A81465">
          <w:rPr>
            <w:webHidden/>
          </w:rPr>
          <w:fldChar w:fldCharType="begin"/>
        </w:r>
        <w:r w:rsidR="00A81465">
          <w:rPr>
            <w:webHidden/>
          </w:rPr>
          <w:instrText xml:space="preserve"> PAGEREF _Toc443402535 \h </w:instrText>
        </w:r>
        <w:r w:rsidR="00A81465">
          <w:rPr>
            <w:webHidden/>
          </w:rPr>
        </w:r>
        <w:r w:rsidR="00A81465">
          <w:rPr>
            <w:webHidden/>
          </w:rPr>
          <w:fldChar w:fldCharType="separate"/>
        </w:r>
        <w:r w:rsidR="00A81465">
          <w:rPr>
            <w:webHidden/>
          </w:rPr>
          <w:t>12</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36" w:history="1">
        <w:r w:rsidR="00A81465" w:rsidRPr="001520AD">
          <w:rPr>
            <w:rStyle w:val="Hyperlink"/>
            <w:rFonts w:cs="Calibri"/>
          </w:rPr>
          <w:t>5.5.1.1</w:t>
        </w:r>
        <w:r w:rsidR="00A81465">
          <w:rPr>
            <w:rFonts w:asciiTheme="minorHAnsi" w:eastAsiaTheme="minorEastAsia" w:hAnsiTheme="minorHAnsi"/>
            <w:color w:val="auto"/>
            <w:kern w:val="0"/>
            <w:szCs w:val="22"/>
          </w:rPr>
          <w:tab/>
        </w:r>
        <w:r w:rsidR="00A81465" w:rsidRPr="001520AD">
          <w:rPr>
            <w:rStyle w:val="Hyperlink"/>
            <w:rFonts w:cs="Calibri"/>
          </w:rPr>
          <w:t>Design Rationale</w:t>
        </w:r>
        <w:r w:rsidR="00A81465">
          <w:rPr>
            <w:webHidden/>
          </w:rPr>
          <w:tab/>
        </w:r>
        <w:r w:rsidR="00A81465">
          <w:rPr>
            <w:webHidden/>
          </w:rPr>
          <w:fldChar w:fldCharType="begin"/>
        </w:r>
        <w:r w:rsidR="00A81465">
          <w:rPr>
            <w:webHidden/>
          </w:rPr>
          <w:instrText xml:space="preserve"> PAGEREF _Toc443402536 \h </w:instrText>
        </w:r>
        <w:r w:rsidR="00A81465">
          <w:rPr>
            <w:webHidden/>
          </w:rPr>
        </w:r>
        <w:r w:rsidR="00A81465">
          <w:rPr>
            <w:webHidden/>
          </w:rPr>
          <w:fldChar w:fldCharType="separate"/>
        </w:r>
        <w:r w:rsidR="00A81465">
          <w:rPr>
            <w:webHidden/>
          </w:rPr>
          <w:t>12</w:t>
        </w:r>
        <w:r w:rsidR="00A81465">
          <w:rPr>
            <w:webHidden/>
          </w:rPr>
          <w:fldChar w:fldCharType="end"/>
        </w:r>
      </w:hyperlink>
    </w:p>
    <w:p w:rsidR="00A81465" w:rsidRDefault="002C28C2">
      <w:pPr>
        <w:pStyle w:val="TOC2"/>
        <w:rPr>
          <w:rFonts w:asciiTheme="minorHAnsi" w:eastAsiaTheme="minorEastAsia" w:hAnsiTheme="minorHAnsi"/>
          <w:color w:val="auto"/>
          <w:kern w:val="0"/>
          <w:szCs w:val="22"/>
        </w:rPr>
      </w:pPr>
      <w:hyperlink w:anchor="_Toc443402537" w:history="1">
        <w:r w:rsidR="00A81465" w:rsidRPr="001520AD">
          <w:rPr>
            <w:rStyle w:val="Hyperlink"/>
            <w:rFonts w:cs="Calibri"/>
          </w:rPr>
          <w:t>5.5.1.2</w:t>
        </w:r>
        <w:r w:rsidR="00A81465">
          <w:rPr>
            <w:rFonts w:asciiTheme="minorHAnsi" w:eastAsiaTheme="minorEastAsia" w:hAnsiTheme="minorHAnsi"/>
            <w:color w:val="auto"/>
            <w:kern w:val="0"/>
            <w:szCs w:val="22"/>
          </w:rPr>
          <w:tab/>
        </w:r>
        <w:r w:rsidR="00A81465" w:rsidRPr="001520AD">
          <w:rPr>
            <w:rStyle w:val="Hyperlink"/>
            <w:rFonts w:cs="Calibri"/>
          </w:rPr>
          <w:t>Processing</w:t>
        </w:r>
        <w:r w:rsidR="00A81465">
          <w:rPr>
            <w:webHidden/>
          </w:rPr>
          <w:tab/>
        </w:r>
        <w:r w:rsidR="00A81465">
          <w:rPr>
            <w:webHidden/>
          </w:rPr>
          <w:fldChar w:fldCharType="begin"/>
        </w:r>
        <w:r w:rsidR="00A81465">
          <w:rPr>
            <w:webHidden/>
          </w:rPr>
          <w:instrText xml:space="preserve"> PAGEREF _Toc443402537 \h </w:instrText>
        </w:r>
        <w:r w:rsidR="00A81465">
          <w:rPr>
            <w:webHidden/>
          </w:rPr>
        </w:r>
        <w:r w:rsidR="00A81465">
          <w:rPr>
            <w:webHidden/>
          </w:rPr>
          <w:fldChar w:fldCharType="separate"/>
        </w:r>
        <w:r w:rsidR="00A81465">
          <w:rPr>
            <w:webHidden/>
          </w:rPr>
          <w:t>12</w:t>
        </w:r>
        <w:r w:rsidR="00A81465">
          <w:rPr>
            <w:webHidden/>
          </w:rPr>
          <w:fldChar w:fldCharType="end"/>
        </w:r>
      </w:hyperlink>
    </w:p>
    <w:p w:rsidR="00A81465" w:rsidRDefault="002C28C2">
      <w:pPr>
        <w:pStyle w:val="TOC1"/>
        <w:rPr>
          <w:rFonts w:eastAsiaTheme="minorEastAsia"/>
          <w:b w:val="0"/>
          <w:color w:val="auto"/>
          <w:kern w:val="0"/>
          <w:sz w:val="22"/>
          <w:szCs w:val="22"/>
          <w:lang w:val="en-US"/>
        </w:rPr>
      </w:pPr>
      <w:hyperlink w:anchor="_Toc443402538" w:history="1">
        <w:r w:rsidR="00A81465" w:rsidRPr="001520AD">
          <w:rPr>
            <w:rStyle w:val="Hyperlink"/>
            <w:rFonts w:ascii="Calibri" w:hAnsi="Calibri" w:cs="Calibri"/>
          </w:rPr>
          <w:t>6</w:t>
        </w:r>
        <w:r w:rsidR="00A81465">
          <w:rPr>
            <w:rFonts w:eastAsiaTheme="minorEastAsia"/>
            <w:b w:val="0"/>
            <w:color w:val="auto"/>
            <w:kern w:val="0"/>
            <w:sz w:val="22"/>
            <w:szCs w:val="22"/>
            <w:lang w:val="en-US"/>
          </w:rPr>
          <w:tab/>
        </w:r>
        <w:r w:rsidR="00A81465" w:rsidRPr="001520AD">
          <w:rPr>
            <w:rStyle w:val="Hyperlink"/>
            <w:rFonts w:ascii="Calibri" w:hAnsi="Calibri"/>
          </w:rPr>
          <w:t>Known</w:t>
        </w:r>
        <w:r w:rsidR="00A81465" w:rsidRPr="001520AD">
          <w:rPr>
            <w:rStyle w:val="Hyperlink"/>
            <w:rFonts w:ascii="Calibri" w:hAnsi="Calibri" w:cs="Calibri"/>
          </w:rPr>
          <w:t xml:space="preserve"> Limitations with Design</w:t>
        </w:r>
        <w:r w:rsidR="00A81465">
          <w:rPr>
            <w:webHidden/>
          </w:rPr>
          <w:tab/>
        </w:r>
        <w:r w:rsidR="00A81465">
          <w:rPr>
            <w:webHidden/>
          </w:rPr>
          <w:fldChar w:fldCharType="begin"/>
        </w:r>
        <w:r w:rsidR="00A81465">
          <w:rPr>
            <w:webHidden/>
          </w:rPr>
          <w:instrText xml:space="preserve"> PAGEREF _Toc443402538 \h </w:instrText>
        </w:r>
        <w:r w:rsidR="00A81465">
          <w:rPr>
            <w:webHidden/>
          </w:rPr>
        </w:r>
        <w:r w:rsidR="00A81465">
          <w:rPr>
            <w:webHidden/>
          </w:rPr>
          <w:fldChar w:fldCharType="separate"/>
        </w:r>
        <w:r w:rsidR="00A81465">
          <w:rPr>
            <w:webHidden/>
          </w:rPr>
          <w:t>13</w:t>
        </w:r>
        <w:r w:rsidR="00A81465">
          <w:rPr>
            <w:webHidden/>
          </w:rPr>
          <w:fldChar w:fldCharType="end"/>
        </w:r>
      </w:hyperlink>
    </w:p>
    <w:p w:rsidR="00A81465" w:rsidRDefault="002C28C2">
      <w:pPr>
        <w:pStyle w:val="TOC1"/>
        <w:rPr>
          <w:rFonts w:eastAsiaTheme="minorEastAsia"/>
          <w:b w:val="0"/>
          <w:color w:val="auto"/>
          <w:kern w:val="0"/>
          <w:sz w:val="22"/>
          <w:szCs w:val="22"/>
          <w:lang w:val="en-US"/>
        </w:rPr>
      </w:pPr>
      <w:hyperlink w:anchor="_Toc443402539" w:history="1">
        <w:r w:rsidR="00A81465" w:rsidRPr="001520AD">
          <w:rPr>
            <w:rStyle w:val="Hyperlink"/>
            <w:rFonts w:ascii="Calibri" w:hAnsi="Calibri" w:cs="Calibri"/>
          </w:rPr>
          <w:t>7</w:t>
        </w:r>
        <w:r w:rsidR="00A81465">
          <w:rPr>
            <w:rFonts w:eastAsiaTheme="minorEastAsia"/>
            <w:b w:val="0"/>
            <w:color w:val="auto"/>
            <w:kern w:val="0"/>
            <w:sz w:val="22"/>
            <w:szCs w:val="22"/>
            <w:lang w:val="en-US"/>
          </w:rPr>
          <w:tab/>
        </w:r>
        <w:r w:rsidR="00A81465" w:rsidRPr="001520AD">
          <w:rPr>
            <w:rStyle w:val="Hyperlink"/>
            <w:rFonts w:ascii="Calibri" w:hAnsi="Calibri" w:cs="Calibri"/>
          </w:rPr>
          <w:t>UNIT TEST CONSIDERATION</w:t>
        </w:r>
        <w:r w:rsidR="00A81465">
          <w:rPr>
            <w:webHidden/>
          </w:rPr>
          <w:tab/>
        </w:r>
        <w:r w:rsidR="00A81465">
          <w:rPr>
            <w:webHidden/>
          </w:rPr>
          <w:fldChar w:fldCharType="begin"/>
        </w:r>
        <w:r w:rsidR="00A81465">
          <w:rPr>
            <w:webHidden/>
          </w:rPr>
          <w:instrText xml:space="preserve"> PAGEREF _Toc443402539 \h </w:instrText>
        </w:r>
        <w:r w:rsidR="00A81465">
          <w:rPr>
            <w:webHidden/>
          </w:rPr>
        </w:r>
        <w:r w:rsidR="00A81465">
          <w:rPr>
            <w:webHidden/>
          </w:rPr>
          <w:fldChar w:fldCharType="separate"/>
        </w:r>
        <w:r w:rsidR="00A81465">
          <w:rPr>
            <w:webHidden/>
          </w:rPr>
          <w:t>14</w:t>
        </w:r>
        <w:r w:rsidR="00A81465">
          <w:rPr>
            <w:webHidden/>
          </w:rPr>
          <w:fldChar w:fldCharType="end"/>
        </w:r>
      </w:hyperlink>
    </w:p>
    <w:p w:rsidR="00A81465" w:rsidRDefault="002C28C2">
      <w:pPr>
        <w:pStyle w:val="TOC1"/>
        <w:tabs>
          <w:tab w:val="left" w:pos="1400"/>
        </w:tabs>
        <w:rPr>
          <w:rFonts w:eastAsiaTheme="minorEastAsia"/>
          <w:b w:val="0"/>
          <w:color w:val="auto"/>
          <w:kern w:val="0"/>
          <w:sz w:val="22"/>
          <w:szCs w:val="22"/>
          <w:lang w:val="en-US"/>
        </w:rPr>
      </w:pPr>
      <w:hyperlink w:anchor="_Toc443402540" w:history="1">
        <w:r w:rsidR="00A81465" w:rsidRPr="001520AD">
          <w:rPr>
            <w:rStyle w:val="Hyperlink"/>
          </w:rPr>
          <w:t>Appendix A</w:t>
        </w:r>
        <w:r w:rsidR="00A81465">
          <w:rPr>
            <w:rFonts w:eastAsiaTheme="minorEastAsia"/>
            <w:b w:val="0"/>
            <w:color w:val="auto"/>
            <w:kern w:val="0"/>
            <w:sz w:val="22"/>
            <w:szCs w:val="22"/>
            <w:lang w:val="en-US"/>
          </w:rPr>
          <w:tab/>
        </w:r>
        <w:r w:rsidR="00A81465" w:rsidRPr="001520AD">
          <w:rPr>
            <w:rStyle w:val="Hyperlink"/>
          </w:rPr>
          <w:t>Abbreviations and Acronyms</w:t>
        </w:r>
        <w:r w:rsidR="00A81465">
          <w:rPr>
            <w:webHidden/>
          </w:rPr>
          <w:tab/>
        </w:r>
        <w:r w:rsidR="00A81465">
          <w:rPr>
            <w:webHidden/>
          </w:rPr>
          <w:fldChar w:fldCharType="begin"/>
        </w:r>
        <w:r w:rsidR="00A81465">
          <w:rPr>
            <w:webHidden/>
          </w:rPr>
          <w:instrText xml:space="preserve"> PAGEREF _Toc443402540 \h </w:instrText>
        </w:r>
        <w:r w:rsidR="00A81465">
          <w:rPr>
            <w:webHidden/>
          </w:rPr>
        </w:r>
        <w:r w:rsidR="00A81465">
          <w:rPr>
            <w:webHidden/>
          </w:rPr>
          <w:fldChar w:fldCharType="separate"/>
        </w:r>
        <w:r w:rsidR="00A81465">
          <w:rPr>
            <w:webHidden/>
          </w:rPr>
          <w:t>15</w:t>
        </w:r>
        <w:r w:rsidR="00A81465">
          <w:rPr>
            <w:webHidden/>
          </w:rPr>
          <w:fldChar w:fldCharType="end"/>
        </w:r>
      </w:hyperlink>
    </w:p>
    <w:p w:rsidR="00A81465" w:rsidRDefault="002C28C2">
      <w:pPr>
        <w:pStyle w:val="TOC1"/>
        <w:tabs>
          <w:tab w:val="left" w:pos="1400"/>
        </w:tabs>
        <w:rPr>
          <w:rFonts w:eastAsiaTheme="minorEastAsia"/>
          <w:b w:val="0"/>
          <w:color w:val="auto"/>
          <w:kern w:val="0"/>
          <w:sz w:val="22"/>
          <w:szCs w:val="22"/>
          <w:lang w:val="en-US"/>
        </w:rPr>
      </w:pPr>
      <w:hyperlink w:anchor="_Toc443402541" w:history="1">
        <w:r w:rsidR="00A81465" w:rsidRPr="001520AD">
          <w:rPr>
            <w:rStyle w:val="Hyperlink"/>
          </w:rPr>
          <w:t>Appendix B</w:t>
        </w:r>
        <w:r w:rsidR="00A81465">
          <w:rPr>
            <w:rFonts w:eastAsiaTheme="minorEastAsia"/>
            <w:b w:val="0"/>
            <w:color w:val="auto"/>
            <w:kern w:val="0"/>
            <w:sz w:val="22"/>
            <w:szCs w:val="22"/>
            <w:lang w:val="en-US"/>
          </w:rPr>
          <w:tab/>
        </w:r>
        <w:r w:rsidR="00A81465" w:rsidRPr="001520AD">
          <w:rPr>
            <w:rStyle w:val="Hyperlink"/>
          </w:rPr>
          <w:t>Glossary</w:t>
        </w:r>
        <w:r w:rsidR="00A81465">
          <w:rPr>
            <w:webHidden/>
          </w:rPr>
          <w:tab/>
        </w:r>
        <w:r w:rsidR="00A81465">
          <w:rPr>
            <w:webHidden/>
          </w:rPr>
          <w:fldChar w:fldCharType="begin"/>
        </w:r>
        <w:r w:rsidR="00A81465">
          <w:rPr>
            <w:webHidden/>
          </w:rPr>
          <w:instrText xml:space="preserve"> PAGEREF _Toc443402541 \h </w:instrText>
        </w:r>
        <w:r w:rsidR="00A81465">
          <w:rPr>
            <w:webHidden/>
          </w:rPr>
        </w:r>
        <w:r w:rsidR="00A81465">
          <w:rPr>
            <w:webHidden/>
          </w:rPr>
          <w:fldChar w:fldCharType="separate"/>
        </w:r>
        <w:r w:rsidR="00A81465">
          <w:rPr>
            <w:webHidden/>
          </w:rPr>
          <w:t>16</w:t>
        </w:r>
        <w:r w:rsidR="00A81465">
          <w:rPr>
            <w:webHidden/>
          </w:rPr>
          <w:fldChar w:fldCharType="end"/>
        </w:r>
      </w:hyperlink>
    </w:p>
    <w:p w:rsidR="00A81465" w:rsidRDefault="002C28C2">
      <w:pPr>
        <w:pStyle w:val="TOC1"/>
        <w:tabs>
          <w:tab w:val="left" w:pos="1400"/>
        </w:tabs>
        <w:rPr>
          <w:rFonts w:eastAsiaTheme="minorEastAsia"/>
          <w:b w:val="0"/>
          <w:color w:val="auto"/>
          <w:kern w:val="0"/>
          <w:sz w:val="22"/>
          <w:szCs w:val="22"/>
          <w:lang w:val="en-US"/>
        </w:rPr>
      </w:pPr>
      <w:hyperlink w:anchor="_Toc443402542" w:history="1">
        <w:r w:rsidR="00A81465" w:rsidRPr="001520AD">
          <w:rPr>
            <w:rStyle w:val="Hyperlink"/>
          </w:rPr>
          <w:t>Appendix C</w:t>
        </w:r>
        <w:r w:rsidR="00A81465">
          <w:rPr>
            <w:rFonts w:eastAsiaTheme="minorEastAsia"/>
            <w:b w:val="0"/>
            <w:color w:val="auto"/>
            <w:kern w:val="0"/>
            <w:sz w:val="22"/>
            <w:szCs w:val="22"/>
            <w:lang w:val="en-US"/>
          </w:rPr>
          <w:tab/>
        </w:r>
        <w:r w:rsidR="00A81465" w:rsidRPr="001520AD">
          <w:rPr>
            <w:rStyle w:val="Hyperlink"/>
          </w:rPr>
          <w:t>References</w:t>
        </w:r>
        <w:r w:rsidR="00A81465">
          <w:rPr>
            <w:webHidden/>
          </w:rPr>
          <w:tab/>
        </w:r>
        <w:r w:rsidR="00A81465">
          <w:rPr>
            <w:webHidden/>
          </w:rPr>
          <w:fldChar w:fldCharType="begin"/>
        </w:r>
        <w:r w:rsidR="00A81465">
          <w:rPr>
            <w:webHidden/>
          </w:rPr>
          <w:instrText xml:space="preserve"> PAGEREF _Toc443402542 \h </w:instrText>
        </w:r>
        <w:r w:rsidR="00A81465">
          <w:rPr>
            <w:webHidden/>
          </w:rPr>
        </w:r>
        <w:r w:rsidR="00A81465">
          <w:rPr>
            <w:webHidden/>
          </w:rPr>
          <w:fldChar w:fldCharType="separate"/>
        </w:r>
        <w:r w:rsidR="00A81465">
          <w:rPr>
            <w:webHidden/>
          </w:rPr>
          <w:t>17</w:t>
        </w:r>
        <w:r w:rsidR="00A81465">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6" w:name="_Toc443402489"/>
      <w:r w:rsidRPr="00A158C7">
        <w:lastRenderedPageBreak/>
        <w:t>Introduction</w:t>
      </w:r>
      <w:bookmarkEnd w:id="16"/>
    </w:p>
    <w:p w:rsidR="00DC0959" w:rsidRPr="00A158C7" w:rsidRDefault="00FE5DF5" w:rsidP="00DC0959">
      <w:pPr>
        <w:pStyle w:val="Heading2"/>
      </w:pPr>
      <w:bookmarkStart w:id="17" w:name="_Toc443402490"/>
      <w:r w:rsidRPr="00A158C7">
        <w:t>Purpose</w:t>
      </w:r>
      <w:bookmarkEnd w:id="17"/>
    </w:p>
    <w:p w:rsidR="00AE0435" w:rsidRPr="00A158C7" w:rsidRDefault="00FE5DF5" w:rsidP="000B37D5">
      <w:pPr>
        <w:pStyle w:val="Heading2"/>
      </w:pPr>
      <w:bookmarkStart w:id="18" w:name="_Toc443402491"/>
      <w:r w:rsidRPr="00A158C7">
        <w:t>Scope</w:t>
      </w:r>
      <w:bookmarkEnd w:id="18"/>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p w:rsidR="00312179" w:rsidRDefault="00EF07F7" w:rsidP="00EF07F7">
      <w:pPr>
        <w:pStyle w:val="Heading1"/>
      </w:pPr>
      <w:bookmarkStart w:id="19" w:name="_Toc406065228"/>
      <w:bookmarkStart w:id="20" w:name="_Toc443402492"/>
      <w:bookmarkEnd w:id="2"/>
      <w:bookmarkEnd w:id="3"/>
      <w:bookmarkEnd w:id="4"/>
      <w:bookmarkEnd w:id="5"/>
      <w:bookmarkEnd w:id="6"/>
      <w:r w:rsidRPr="00EF07F7">
        <w:lastRenderedPageBreak/>
        <w:t>GuardCfgAndDiagc</w:t>
      </w:r>
      <w:r w:rsidR="002B094F">
        <w:t xml:space="preserve"> </w:t>
      </w:r>
      <w:r w:rsidR="00D229A6">
        <w:t xml:space="preserve">&amp; </w:t>
      </w:r>
      <w:r w:rsidR="00D229A6" w:rsidRPr="00AA38E8">
        <w:t>High-Level Description</w:t>
      </w:r>
      <w:bookmarkEnd w:id="19"/>
      <w:bookmarkEnd w:id="20"/>
    </w:p>
    <w:p w:rsidR="00D229A6" w:rsidRPr="002D6391" w:rsidRDefault="00BB67A5" w:rsidP="00D229A6">
      <w:pPr>
        <w:rPr>
          <w:rFonts w:cs="Calibri"/>
          <w:i/>
        </w:rPr>
      </w:pPr>
      <w:r>
        <w:rPr>
          <w:rFonts w:cs="Calibri"/>
          <w:i/>
        </w:rPr>
        <w:t xml:space="preserve">See </w:t>
      </w:r>
      <w:r w:rsidR="00B955D9">
        <w:rPr>
          <w:rFonts w:cs="Calibri"/>
          <w:i/>
        </w:rPr>
        <w:t>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1" w:name="_Toc406065229"/>
      <w:bookmarkStart w:id="22" w:name="_Toc443402493"/>
      <w:r w:rsidRPr="00AA38E8">
        <w:rPr>
          <w:rFonts w:ascii="Calibri" w:hAnsi="Calibri" w:cs="Calibri"/>
        </w:rPr>
        <w:lastRenderedPageBreak/>
        <w:t>Design details of software module</w:t>
      </w:r>
      <w:bookmarkEnd w:id="21"/>
      <w:bookmarkEnd w:id="22"/>
    </w:p>
    <w:p w:rsidR="00D229A6" w:rsidRPr="00EF07F7" w:rsidRDefault="00D229A6" w:rsidP="00EF07F7">
      <w:pPr>
        <w:pStyle w:val="Heading2"/>
        <w:rPr>
          <w:rFonts w:ascii="Calibri" w:hAnsi="Calibri" w:cs="Calibri"/>
        </w:rPr>
      </w:pPr>
      <w:bookmarkStart w:id="23" w:name="_Toc406065230"/>
      <w:bookmarkStart w:id="24" w:name="_Toc443402494"/>
      <w:r w:rsidRPr="00EF07F7">
        <w:rPr>
          <w:rFonts w:ascii="Calibri" w:hAnsi="Calibri" w:cs="Calibri"/>
        </w:rPr>
        <w:t xml:space="preserve">Graphical representation of </w:t>
      </w:r>
      <w:bookmarkEnd w:id="23"/>
      <w:r w:rsidR="00EF07F7" w:rsidRPr="00EF07F7">
        <w:rPr>
          <w:rFonts w:ascii="Calibri" w:hAnsi="Calibri" w:cs="Calibri"/>
        </w:rPr>
        <w:t>GuardCfgAndDiagc</w:t>
      </w:r>
      <w:bookmarkEnd w:id="24"/>
    </w:p>
    <w:p w:rsidR="00D229A6" w:rsidRDefault="00C761AB" w:rsidP="00EF07F7">
      <w:pPr>
        <w:rPr>
          <w:rFonts w:cs="Calibri"/>
          <w:i/>
        </w:rPr>
      </w:pPr>
      <w:r>
        <w:rPr>
          <w:rFonts w:cs="Calibri"/>
          <w:i/>
          <w:noProof/>
          <w:lang w:bidi="ar-SA"/>
        </w:rPr>
        <w:drawing>
          <wp:inline distT="0" distB="0" distL="0" distR="0">
            <wp:extent cx="2202180" cy="1348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2202180" cy="134874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25" w:name="_Toc406065231"/>
      <w:bookmarkStart w:id="26" w:name="_Toc443402495"/>
      <w:r w:rsidRPr="002D6391">
        <w:rPr>
          <w:rFonts w:ascii="Calibri" w:hAnsi="Calibri" w:cs="Calibri"/>
        </w:rPr>
        <w:t>Data Flow Diagram</w:t>
      </w:r>
      <w:bookmarkEnd w:id="25"/>
      <w:bookmarkEnd w:id="26"/>
    </w:p>
    <w:p w:rsidR="00D229A6" w:rsidRDefault="00AC4CD8" w:rsidP="00631187">
      <w:pPr>
        <w:pStyle w:val="Heading3"/>
      </w:pPr>
      <w:bookmarkStart w:id="27" w:name="_Toc375924736"/>
      <w:bookmarkStart w:id="28" w:name="_Toc406065232"/>
      <w:bookmarkStart w:id="29" w:name="_Toc443402496"/>
      <w:r w:rsidRPr="00305C34">
        <w:t xml:space="preserve">Component </w:t>
      </w:r>
      <w:r w:rsidR="00D229A6" w:rsidRPr="002B094F">
        <w:t>level</w:t>
      </w:r>
      <w:r w:rsidR="00D229A6" w:rsidRPr="002D6391">
        <w:t xml:space="preserve"> DFD</w:t>
      </w:r>
      <w:bookmarkEnd w:id="27"/>
      <w:bookmarkEnd w:id="28"/>
      <w:bookmarkEnd w:id="29"/>
    </w:p>
    <w:p w:rsidR="00C53E47" w:rsidRPr="003616B2" w:rsidRDefault="003616B2" w:rsidP="00C53E47">
      <w:pPr>
        <w:rPr>
          <w:i/>
          <w:szCs w:val="20"/>
          <w:lang w:bidi="ar-SA"/>
        </w:rPr>
      </w:pPr>
      <w:r w:rsidRPr="003616B2">
        <w:rPr>
          <w:i/>
          <w:kern w:val="28"/>
          <w:szCs w:val="20"/>
          <w:lang w:bidi="ar-SA"/>
        </w:rPr>
        <w:t>See FDD</w:t>
      </w:r>
    </w:p>
    <w:p w:rsidR="00D229A6" w:rsidRPr="002B094F" w:rsidRDefault="00D229A6" w:rsidP="00D229A6">
      <w:pPr>
        <w:rPr>
          <w:lang w:bidi="ar-SA"/>
        </w:rPr>
      </w:pPr>
    </w:p>
    <w:p w:rsidR="00D229A6" w:rsidRDefault="00AC4CD8" w:rsidP="00631187">
      <w:pPr>
        <w:pStyle w:val="Heading3"/>
      </w:pPr>
      <w:bookmarkStart w:id="30" w:name="_Toc375924737"/>
      <w:bookmarkStart w:id="31" w:name="_Toc406065233"/>
      <w:bookmarkStart w:id="32" w:name="_Toc443402497"/>
      <w:r>
        <w:t>Function</w:t>
      </w:r>
      <w:r w:rsidRPr="00231F0B">
        <w:t xml:space="preserve"> </w:t>
      </w:r>
      <w:r w:rsidR="00D229A6" w:rsidRPr="00A32585">
        <w:t>level DFD</w:t>
      </w:r>
      <w:bookmarkEnd w:id="30"/>
      <w:bookmarkEnd w:id="31"/>
      <w:bookmarkEnd w:id="32"/>
    </w:p>
    <w:p w:rsidR="003616B2" w:rsidRPr="003616B2" w:rsidRDefault="003616B2" w:rsidP="003616B2">
      <w:pPr>
        <w:rPr>
          <w:i/>
          <w:szCs w:val="20"/>
          <w:lang w:bidi="ar-SA"/>
        </w:rPr>
      </w:pPr>
      <w:r w:rsidRPr="003616B2">
        <w:rPr>
          <w:i/>
          <w:kern w:val="28"/>
          <w:szCs w:val="20"/>
          <w:lang w:bidi="ar-SA"/>
        </w:rPr>
        <w:t>See FDD</w:t>
      </w:r>
      <w:r w:rsidR="00631187">
        <w:rPr>
          <w:i/>
          <w:kern w:val="28"/>
          <w:szCs w:val="20"/>
          <w:lang w:bidi="ar-SA"/>
        </w:rPr>
        <w:tab/>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3" w:name="_Toc338170479"/>
      <w:bookmarkStart w:id="34" w:name="_Toc375678228"/>
      <w:bookmarkStart w:id="35" w:name="_Toc418080062"/>
      <w:bookmarkStart w:id="36" w:name="_Toc421709912"/>
      <w:bookmarkStart w:id="37" w:name="_Toc443402498"/>
      <w:r w:rsidRPr="00AC4CD8">
        <w:rPr>
          <w:rFonts w:ascii="Calibri" w:hAnsi="Calibri" w:cs="Calibri"/>
        </w:rPr>
        <w:lastRenderedPageBreak/>
        <w:t>Constant Data Dictionary</w:t>
      </w:r>
      <w:bookmarkEnd w:id="33"/>
      <w:bookmarkEnd w:id="34"/>
      <w:bookmarkEnd w:id="35"/>
      <w:bookmarkEnd w:id="36"/>
      <w:bookmarkEnd w:id="37"/>
    </w:p>
    <w:p w:rsidR="00AC4CD8" w:rsidRPr="00DA5500" w:rsidRDefault="00AC4CD8" w:rsidP="00AC4CD8">
      <w:pPr>
        <w:pStyle w:val="Heading2"/>
        <w:spacing w:after="60"/>
        <w:rPr>
          <w:rFonts w:ascii="Calibri" w:hAnsi="Calibri"/>
        </w:rPr>
      </w:pPr>
      <w:bookmarkStart w:id="38" w:name="_Toc421011506"/>
      <w:bookmarkStart w:id="39" w:name="_Toc421786527"/>
      <w:bookmarkStart w:id="40" w:name="_Toc443402499"/>
      <w:bookmarkStart w:id="41" w:name="_Toc418080064"/>
      <w:r w:rsidRPr="00DA5500">
        <w:rPr>
          <w:rFonts w:ascii="Calibri" w:hAnsi="Calibri"/>
        </w:rPr>
        <w:t>Program (fixed) Constants</w:t>
      </w:r>
      <w:bookmarkEnd w:id="38"/>
      <w:bookmarkEnd w:id="39"/>
      <w:bookmarkEnd w:id="40"/>
    </w:p>
    <w:p w:rsidR="00AC4CD8" w:rsidRPr="00DA5500" w:rsidRDefault="00AC4CD8" w:rsidP="00631187">
      <w:pPr>
        <w:pStyle w:val="Heading3"/>
      </w:pPr>
      <w:bookmarkStart w:id="42" w:name="_Toc443402500"/>
      <w:bookmarkEnd w:id="41"/>
      <w:r w:rsidRPr="00DA5500">
        <w:t>Embedded Constants</w:t>
      </w:r>
      <w:bookmarkEnd w:id="4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621134" w:rsidTr="00F4318C">
        <w:tc>
          <w:tcPr>
            <w:tcW w:w="3888" w:type="dxa"/>
            <w:tcBorders>
              <w:top w:val="single" w:sz="6" w:space="0" w:color="auto"/>
              <w:left w:val="single" w:sz="6" w:space="0" w:color="auto"/>
              <w:bottom w:val="single" w:sz="6" w:space="0" w:color="auto"/>
              <w:right w:val="single" w:sz="6" w:space="0" w:color="auto"/>
            </w:tcBorders>
          </w:tcPr>
          <w:p w:rsidR="00007584" w:rsidRPr="00EF07F7" w:rsidRDefault="00527F43" w:rsidP="00F4318C">
            <w:pPr>
              <w:spacing w:before="60"/>
              <w:jc w:val="center"/>
              <w:rPr>
                <w:rFonts w:cs="Calibri"/>
                <w:b/>
                <w:sz w:val="16"/>
                <w:szCs w:val="16"/>
              </w:rPr>
            </w:pPr>
            <w:r w:rsidRPr="00527F43">
              <w:rPr>
                <w:rFonts w:cs="Calibri"/>
                <w:b/>
                <w:sz w:val="16"/>
                <w:szCs w:val="16"/>
              </w:rPr>
              <w:t>PBGPROTNCMN_CNT_U32</w:t>
            </w:r>
          </w:p>
        </w:tc>
        <w:tc>
          <w:tcPr>
            <w:tcW w:w="1710" w:type="dxa"/>
            <w:tcBorders>
              <w:top w:val="single" w:sz="6" w:space="0" w:color="auto"/>
              <w:left w:val="single" w:sz="6" w:space="0" w:color="auto"/>
              <w:bottom w:val="single" w:sz="6" w:space="0" w:color="auto"/>
              <w:right w:val="single" w:sz="6" w:space="0" w:color="auto"/>
            </w:tcBorders>
          </w:tcPr>
          <w:p w:rsidR="00007584" w:rsidRPr="00EF07F7" w:rsidRDefault="00DA22B7" w:rsidP="00F4318C">
            <w:pPr>
              <w:spacing w:before="60"/>
              <w:jc w:val="center"/>
              <w:rPr>
                <w:rFonts w:cs="Calibri"/>
                <w:b/>
                <w:sz w:val="16"/>
                <w:szCs w:val="16"/>
              </w:rPr>
            </w:pPr>
            <w:r w:rsidRPr="00EF07F7">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EF07F7" w:rsidRDefault="00DA22B7" w:rsidP="00F4318C">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007584" w:rsidRPr="00EF07F7" w:rsidRDefault="00527F43" w:rsidP="00F4318C">
            <w:pPr>
              <w:spacing w:before="60"/>
              <w:jc w:val="center"/>
              <w:rPr>
                <w:rFonts w:cs="Calibri"/>
                <w:b/>
                <w:sz w:val="16"/>
                <w:szCs w:val="16"/>
              </w:rPr>
            </w:pPr>
            <w:r w:rsidRPr="00527F43">
              <w:rPr>
                <w:rFonts w:cs="Calibri"/>
                <w:b/>
                <w:sz w:val="16"/>
                <w:szCs w:val="16"/>
              </w:rPr>
              <w:t>0x0405FE1FU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EF07F7" w:rsidRDefault="00527F43" w:rsidP="00F4318C">
            <w:pPr>
              <w:spacing w:before="60"/>
              <w:jc w:val="center"/>
              <w:rPr>
                <w:rFonts w:cs="Calibri"/>
                <w:b/>
                <w:sz w:val="16"/>
                <w:szCs w:val="16"/>
              </w:rPr>
            </w:pPr>
            <w:r w:rsidRPr="00527F43">
              <w:rPr>
                <w:rFonts w:cs="Calibri"/>
                <w:b/>
                <w:sz w:val="16"/>
                <w:szCs w:val="16"/>
              </w:rPr>
              <w:t>PBGUSRMODENA_CNT_U32</w:t>
            </w:r>
          </w:p>
        </w:tc>
        <w:tc>
          <w:tcPr>
            <w:tcW w:w="1710" w:type="dxa"/>
            <w:tcBorders>
              <w:top w:val="single" w:sz="6" w:space="0" w:color="auto"/>
              <w:left w:val="single" w:sz="6" w:space="0" w:color="auto"/>
              <w:bottom w:val="single" w:sz="6" w:space="0" w:color="auto"/>
              <w:right w:val="single" w:sz="6" w:space="0" w:color="auto"/>
            </w:tcBorders>
          </w:tcPr>
          <w:p w:rsidR="00DA22B7" w:rsidRPr="00EF07F7" w:rsidRDefault="00DA22B7" w:rsidP="00F4318C">
            <w:pPr>
              <w:spacing w:before="60"/>
              <w:jc w:val="center"/>
              <w:rPr>
                <w:rFonts w:cs="Calibri"/>
                <w:b/>
                <w:sz w:val="16"/>
                <w:szCs w:val="16"/>
              </w:rPr>
            </w:pPr>
            <w:r w:rsidRPr="00EF07F7">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EF07F7" w:rsidRDefault="00DA22B7" w:rsidP="00494657">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EF07F7" w:rsidRDefault="00527F43" w:rsidP="00DA22B7">
            <w:pPr>
              <w:spacing w:before="60"/>
              <w:jc w:val="center"/>
              <w:rPr>
                <w:rFonts w:cs="Calibri"/>
                <w:b/>
                <w:sz w:val="16"/>
                <w:szCs w:val="16"/>
              </w:rPr>
            </w:pPr>
            <w:r w:rsidRPr="00527F43">
              <w:rPr>
                <w:rFonts w:cs="Calibri"/>
                <w:b/>
                <w:sz w:val="16"/>
                <w:szCs w:val="16"/>
              </w:rPr>
              <w:t>0x02000000U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EF07F7" w:rsidRDefault="00A936B3" w:rsidP="00F4318C">
            <w:pPr>
              <w:spacing w:before="60"/>
              <w:jc w:val="center"/>
              <w:rPr>
                <w:rFonts w:cs="Calibri"/>
                <w:b/>
                <w:sz w:val="16"/>
                <w:szCs w:val="16"/>
              </w:rPr>
            </w:pPr>
            <w:r w:rsidRPr="00A936B3">
              <w:rPr>
                <w:rFonts w:cs="Calibri"/>
                <w:b/>
                <w:sz w:val="16"/>
                <w:szCs w:val="16"/>
              </w:rPr>
              <w:t>PBGUSRMODDI_CNT_U32</w:t>
            </w:r>
          </w:p>
        </w:tc>
        <w:tc>
          <w:tcPr>
            <w:tcW w:w="1710" w:type="dxa"/>
            <w:tcBorders>
              <w:top w:val="single" w:sz="6" w:space="0" w:color="auto"/>
              <w:left w:val="single" w:sz="6" w:space="0" w:color="auto"/>
              <w:bottom w:val="single" w:sz="6" w:space="0" w:color="auto"/>
              <w:right w:val="single" w:sz="6" w:space="0" w:color="auto"/>
            </w:tcBorders>
          </w:tcPr>
          <w:p w:rsidR="00DA22B7" w:rsidRPr="00EF07F7" w:rsidRDefault="00DA22B7" w:rsidP="00F4318C">
            <w:pPr>
              <w:spacing w:before="60"/>
              <w:jc w:val="center"/>
              <w:rPr>
                <w:rFonts w:cs="Calibri"/>
                <w:b/>
                <w:sz w:val="16"/>
                <w:szCs w:val="16"/>
              </w:rPr>
            </w:pPr>
            <w:r w:rsidRPr="00EF07F7">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EF07F7" w:rsidRDefault="00DA22B7" w:rsidP="00494657">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EF07F7" w:rsidRDefault="00A936B3" w:rsidP="00DA22B7">
            <w:pPr>
              <w:spacing w:before="60"/>
              <w:jc w:val="center"/>
              <w:rPr>
                <w:rFonts w:cs="Calibri"/>
                <w:b/>
                <w:sz w:val="16"/>
                <w:szCs w:val="16"/>
              </w:rPr>
            </w:pPr>
            <w:r w:rsidRPr="00A936B3">
              <w:rPr>
                <w:rFonts w:cs="Calibri"/>
                <w:b/>
                <w:sz w:val="16"/>
                <w:szCs w:val="16"/>
              </w:rPr>
              <w:t>0x00000000U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EF07F7" w:rsidRDefault="00A936B3" w:rsidP="00F4318C">
            <w:pPr>
              <w:spacing w:before="60"/>
              <w:jc w:val="center"/>
              <w:rPr>
                <w:rFonts w:cs="Calibri"/>
                <w:b/>
                <w:sz w:val="16"/>
                <w:szCs w:val="16"/>
              </w:rPr>
            </w:pPr>
            <w:r w:rsidRPr="00A936B3">
              <w:rPr>
                <w:rFonts w:cs="Calibri"/>
                <w:b/>
                <w:sz w:val="16"/>
                <w:szCs w:val="16"/>
              </w:rPr>
              <w:t>PBGSPID321ENA_CNT_U32</w:t>
            </w:r>
          </w:p>
        </w:tc>
        <w:tc>
          <w:tcPr>
            <w:tcW w:w="1710" w:type="dxa"/>
            <w:tcBorders>
              <w:top w:val="single" w:sz="6" w:space="0" w:color="auto"/>
              <w:left w:val="single" w:sz="6" w:space="0" w:color="auto"/>
              <w:bottom w:val="single" w:sz="6" w:space="0" w:color="auto"/>
              <w:right w:val="single" w:sz="6" w:space="0" w:color="auto"/>
            </w:tcBorders>
          </w:tcPr>
          <w:p w:rsidR="00DA22B7" w:rsidRPr="00EF07F7" w:rsidRDefault="00DA22B7" w:rsidP="00F4318C">
            <w:pPr>
              <w:spacing w:before="60"/>
              <w:jc w:val="center"/>
              <w:rPr>
                <w:rFonts w:cs="Calibri"/>
                <w:b/>
                <w:sz w:val="16"/>
                <w:szCs w:val="16"/>
              </w:rPr>
            </w:pPr>
            <w:r w:rsidRPr="00EF07F7">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EF07F7" w:rsidRDefault="00DA22B7" w:rsidP="00494657">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EF07F7" w:rsidRDefault="00A936B3" w:rsidP="00494657">
            <w:pPr>
              <w:spacing w:before="60"/>
              <w:jc w:val="center"/>
              <w:rPr>
                <w:rFonts w:cs="Calibri"/>
                <w:b/>
                <w:sz w:val="16"/>
                <w:szCs w:val="16"/>
              </w:rPr>
            </w:pPr>
            <w:r w:rsidRPr="00A936B3">
              <w:rPr>
                <w:rFonts w:cs="Calibri"/>
                <w:b/>
                <w:sz w:val="16"/>
                <w:szCs w:val="16"/>
              </w:rPr>
              <w:t>0x000001C0U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EF07F7" w:rsidRDefault="00A936B3" w:rsidP="00F4318C">
            <w:pPr>
              <w:spacing w:before="60"/>
              <w:jc w:val="center"/>
              <w:rPr>
                <w:rFonts w:cs="Calibri"/>
                <w:b/>
                <w:sz w:val="16"/>
                <w:szCs w:val="16"/>
              </w:rPr>
            </w:pPr>
            <w:r w:rsidRPr="00A936B3">
              <w:rPr>
                <w:rFonts w:cs="Calibri"/>
                <w:b/>
                <w:sz w:val="16"/>
                <w:szCs w:val="16"/>
              </w:rPr>
              <w:t>PBGSPID31ENA_CNT_U32</w:t>
            </w:r>
          </w:p>
        </w:tc>
        <w:tc>
          <w:tcPr>
            <w:tcW w:w="1710" w:type="dxa"/>
            <w:tcBorders>
              <w:top w:val="single" w:sz="6" w:space="0" w:color="auto"/>
              <w:left w:val="single" w:sz="6" w:space="0" w:color="auto"/>
              <w:bottom w:val="single" w:sz="6" w:space="0" w:color="auto"/>
              <w:right w:val="single" w:sz="6" w:space="0" w:color="auto"/>
            </w:tcBorders>
          </w:tcPr>
          <w:p w:rsidR="00DA22B7" w:rsidRPr="00EF07F7" w:rsidRDefault="00DA22B7" w:rsidP="00F4318C">
            <w:pPr>
              <w:spacing w:before="60"/>
              <w:jc w:val="center"/>
              <w:rPr>
                <w:rFonts w:cs="Calibri"/>
                <w:b/>
                <w:sz w:val="16"/>
                <w:szCs w:val="16"/>
              </w:rPr>
            </w:pPr>
            <w:r w:rsidRPr="00EF07F7">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EF07F7" w:rsidRDefault="00DA22B7" w:rsidP="00F4318C">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EF07F7" w:rsidRDefault="00A936B3" w:rsidP="00F4318C">
            <w:pPr>
              <w:spacing w:before="60"/>
              <w:jc w:val="center"/>
              <w:rPr>
                <w:rFonts w:cs="Calibri"/>
                <w:b/>
                <w:sz w:val="16"/>
                <w:szCs w:val="16"/>
              </w:rPr>
            </w:pPr>
            <w:r w:rsidRPr="00A936B3">
              <w:rPr>
                <w:rFonts w:cs="Calibri"/>
                <w:b/>
                <w:sz w:val="16"/>
                <w:szCs w:val="16"/>
              </w:rPr>
              <w:t>0x00000140U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EF07F7" w:rsidRDefault="00A936B3" w:rsidP="00F4318C">
            <w:pPr>
              <w:spacing w:before="60"/>
              <w:jc w:val="center"/>
              <w:rPr>
                <w:rFonts w:cs="Calibri"/>
                <w:b/>
                <w:sz w:val="16"/>
                <w:szCs w:val="16"/>
              </w:rPr>
            </w:pPr>
            <w:r w:rsidRPr="00A936B3">
              <w:rPr>
                <w:rFonts w:cs="Calibri"/>
                <w:b/>
                <w:sz w:val="16"/>
                <w:szCs w:val="16"/>
              </w:rPr>
              <w:t>PBGSPID21ENA_CNT_U32</w:t>
            </w:r>
          </w:p>
        </w:tc>
        <w:tc>
          <w:tcPr>
            <w:tcW w:w="1710" w:type="dxa"/>
            <w:tcBorders>
              <w:top w:val="single" w:sz="6" w:space="0" w:color="auto"/>
              <w:left w:val="single" w:sz="6" w:space="0" w:color="auto"/>
              <w:bottom w:val="single" w:sz="6" w:space="0" w:color="auto"/>
              <w:right w:val="single" w:sz="6" w:space="0" w:color="auto"/>
            </w:tcBorders>
          </w:tcPr>
          <w:p w:rsidR="00DA22B7" w:rsidRPr="00EF07F7" w:rsidRDefault="00DA22B7" w:rsidP="00F4318C">
            <w:pPr>
              <w:spacing w:before="60"/>
              <w:jc w:val="center"/>
              <w:rPr>
                <w:rFonts w:cs="Calibri"/>
                <w:b/>
                <w:sz w:val="16"/>
                <w:szCs w:val="16"/>
              </w:rPr>
            </w:pPr>
            <w:r w:rsidRPr="00EF07F7">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EF07F7" w:rsidRDefault="00DA22B7" w:rsidP="00F4318C">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EF07F7" w:rsidRDefault="00A936B3" w:rsidP="00F4318C">
            <w:pPr>
              <w:spacing w:before="60"/>
              <w:jc w:val="center"/>
              <w:rPr>
                <w:rFonts w:cs="Calibri"/>
                <w:b/>
                <w:sz w:val="16"/>
                <w:szCs w:val="16"/>
              </w:rPr>
            </w:pPr>
            <w:r w:rsidRPr="00A936B3">
              <w:rPr>
                <w:rFonts w:cs="Calibri"/>
                <w:b/>
                <w:sz w:val="16"/>
                <w:szCs w:val="16"/>
              </w:rPr>
              <w:t>0x000000C0U</w:t>
            </w:r>
          </w:p>
        </w:tc>
      </w:tr>
      <w:tr w:rsidR="00894682" w:rsidRPr="00621134" w:rsidTr="00F4318C">
        <w:tc>
          <w:tcPr>
            <w:tcW w:w="3888" w:type="dxa"/>
            <w:tcBorders>
              <w:top w:val="single" w:sz="6" w:space="0" w:color="auto"/>
              <w:left w:val="single" w:sz="6" w:space="0" w:color="auto"/>
              <w:bottom w:val="single" w:sz="6" w:space="0" w:color="auto"/>
              <w:right w:val="single" w:sz="6" w:space="0" w:color="auto"/>
            </w:tcBorders>
          </w:tcPr>
          <w:p w:rsidR="00894682" w:rsidRPr="00894682" w:rsidRDefault="00A936B3" w:rsidP="00F4318C">
            <w:pPr>
              <w:spacing w:before="60"/>
              <w:jc w:val="center"/>
              <w:rPr>
                <w:rFonts w:cs="Calibri"/>
                <w:b/>
                <w:sz w:val="16"/>
                <w:szCs w:val="16"/>
              </w:rPr>
            </w:pPr>
            <w:r w:rsidRPr="00A936B3">
              <w:rPr>
                <w:rFonts w:cs="Calibri"/>
                <w:b/>
                <w:sz w:val="16"/>
                <w:szCs w:val="16"/>
              </w:rPr>
              <w:t>PBGSPID1ENA_CNT_U32</w:t>
            </w:r>
          </w:p>
        </w:tc>
        <w:tc>
          <w:tcPr>
            <w:tcW w:w="1710"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94682" w:rsidRPr="00EF1FE8" w:rsidRDefault="00A936B3" w:rsidP="00F4318C">
            <w:pPr>
              <w:spacing w:before="60"/>
              <w:jc w:val="center"/>
              <w:rPr>
                <w:rFonts w:cs="Calibri"/>
                <w:b/>
                <w:sz w:val="16"/>
                <w:szCs w:val="16"/>
              </w:rPr>
            </w:pPr>
            <w:r w:rsidRPr="00A936B3">
              <w:rPr>
                <w:rFonts w:cs="Calibri"/>
                <w:b/>
                <w:sz w:val="16"/>
                <w:szCs w:val="16"/>
              </w:rPr>
              <w:t>0x00000040U</w:t>
            </w:r>
          </w:p>
        </w:tc>
      </w:tr>
      <w:tr w:rsidR="00A936B3" w:rsidRPr="00621134" w:rsidTr="00F4318C">
        <w:tc>
          <w:tcPr>
            <w:tcW w:w="3888" w:type="dxa"/>
            <w:tcBorders>
              <w:top w:val="single" w:sz="6" w:space="0" w:color="auto"/>
              <w:left w:val="single" w:sz="6" w:space="0" w:color="auto"/>
              <w:bottom w:val="single" w:sz="6" w:space="0" w:color="auto"/>
              <w:right w:val="single" w:sz="6" w:space="0" w:color="auto"/>
            </w:tcBorders>
          </w:tcPr>
          <w:p w:rsidR="00A936B3" w:rsidRPr="00A936B3" w:rsidRDefault="00A936B3" w:rsidP="00F4318C">
            <w:pPr>
              <w:spacing w:before="60"/>
              <w:jc w:val="center"/>
              <w:rPr>
                <w:rFonts w:cs="Calibri"/>
                <w:b/>
                <w:sz w:val="16"/>
                <w:szCs w:val="16"/>
              </w:rPr>
            </w:pPr>
            <w:r w:rsidRPr="00A936B3">
              <w:rPr>
                <w:rFonts w:cs="Calibri"/>
                <w:b/>
                <w:sz w:val="16"/>
                <w:szCs w:val="16"/>
              </w:rPr>
              <w:t>PBGSETNOREADWRACS_CNT_U32</w:t>
            </w:r>
          </w:p>
        </w:tc>
        <w:tc>
          <w:tcPr>
            <w:tcW w:w="1710" w:type="dxa"/>
            <w:tcBorders>
              <w:top w:val="single" w:sz="6" w:space="0" w:color="auto"/>
              <w:left w:val="single" w:sz="6" w:space="0" w:color="auto"/>
              <w:bottom w:val="single" w:sz="6" w:space="0" w:color="auto"/>
              <w:right w:val="single" w:sz="6" w:space="0" w:color="auto"/>
            </w:tcBorders>
          </w:tcPr>
          <w:p w:rsidR="00A936B3" w:rsidRPr="00EF1FE8" w:rsidRDefault="00A936B3" w:rsidP="00FF0324">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936B3" w:rsidRPr="00EF1FE8" w:rsidRDefault="00A936B3" w:rsidP="00FF0324">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A936B3" w:rsidRPr="00EF1FE8" w:rsidRDefault="00A936B3" w:rsidP="00FF0324">
            <w:pPr>
              <w:spacing w:before="60"/>
              <w:jc w:val="center"/>
              <w:rPr>
                <w:rFonts w:cs="Calibri"/>
                <w:b/>
                <w:sz w:val="16"/>
                <w:szCs w:val="16"/>
              </w:rPr>
            </w:pPr>
            <w:r w:rsidRPr="00A936B3">
              <w:rPr>
                <w:rFonts w:cs="Calibri"/>
                <w:b/>
                <w:sz w:val="16"/>
                <w:szCs w:val="16"/>
              </w:rPr>
              <w:t>0x405FE5CU</w:t>
            </w:r>
          </w:p>
        </w:tc>
      </w:tr>
      <w:tr w:rsidR="00B23587" w:rsidRPr="00621134" w:rsidTr="00F4318C">
        <w:tc>
          <w:tcPr>
            <w:tcW w:w="3888" w:type="dxa"/>
            <w:tcBorders>
              <w:top w:val="single" w:sz="6" w:space="0" w:color="auto"/>
              <w:left w:val="single" w:sz="6" w:space="0" w:color="auto"/>
              <w:bottom w:val="single" w:sz="6" w:space="0" w:color="auto"/>
              <w:right w:val="single" w:sz="6" w:space="0" w:color="auto"/>
            </w:tcBorders>
          </w:tcPr>
          <w:p w:rsidR="00B23587" w:rsidRPr="00A936B3" w:rsidRDefault="007545BA" w:rsidP="00F4318C">
            <w:pPr>
              <w:spacing w:before="60"/>
              <w:jc w:val="center"/>
              <w:rPr>
                <w:rFonts w:cs="Calibri"/>
                <w:b/>
                <w:sz w:val="16"/>
                <w:szCs w:val="16"/>
              </w:rPr>
            </w:pPr>
            <w:r w:rsidRPr="007545BA">
              <w:rPr>
                <w:rFonts w:cs="Calibri"/>
                <w:b/>
                <w:sz w:val="16"/>
                <w:szCs w:val="16"/>
              </w:rPr>
              <w:t>NROF8BITREG_CNT_U08</w:t>
            </w:r>
          </w:p>
        </w:tc>
        <w:tc>
          <w:tcPr>
            <w:tcW w:w="1710" w:type="dxa"/>
            <w:tcBorders>
              <w:top w:val="single" w:sz="6" w:space="0" w:color="auto"/>
              <w:left w:val="single" w:sz="6" w:space="0" w:color="auto"/>
              <w:bottom w:val="single" w:sz="6" w:space="0" w:color="auto"/>
              <w:right w:val="single" w:sz="6" w:space="0" w:color="auto"/>
            </w:tcBorders>
          </w:tcPr>
          <w:p w:rsidR="00B23587" w:rsidRDefault="007545BA" w:rsidP="00FF0324">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23587" w:rsidRPr="00FC75CB" w:rsidRDefault="007545BA" w:rsidP="00FF0324">
            <w:pPr>
              <w:spacing w:before="60"/>
              <w:jc w:val="center"/>
              <w:rPr>
                <w:rFonts w:cs="Calibri"/>
                <w:b/>
                <w:sz w:val="16"/>
                <w:szCs w:val="16"/>
              </w:rPr>
            </w:pPr>
            <w:r w:rsidRPr="007545BA">
              <w:rPr>
                <w:rFonts w:cs="Calibri"/>
                <w:b/>
                <w:sz w:val="16"/>
                <w:szCs w:val="16"/>
              </w:rPr>
              <w:t>uint8</w:t>
            </w:r>
          </w:p>
        </w:tc>
        <w:tc>
          <w:tcPr>
            <w:tcW w:w="1385" w:type="dxa"/>
            <w:tcBorders>
              <w:top w:val="single" w:sz="6" w:space="0" w:color="auto"/>
              <w:left w:val="single" w:sz="6" w:space="0" w:color="auto"/>
              <w:bottom w:val="single" w:sz="6" w:space="0" w:color="auto"/>
              <w:right w:val="single" w:sz="6" w:space="0" w:color="auto"/>
            </w:tcBorders>
          </w:tcPr>
          <w:p w:rsidR="00B23587" w:rsidRPr="00A936B3" w:rsidRDefault="007545BA" w:rsidP="00FF0324">
            <w:pPr>
              <w:spacing w:before="60"/>
              <w:jc w:val="center"/>
              <w:rPr>
                <w:rFonts w:cs="Calibri"/>
                <w:b/>
                <w:sz w:val="16"/>
                <w:szCs w:val="16"/>
              </w:rPr>
            </w:pPr>
            <w:r w:rsidRPr="007545BA">
              <w:rPr>
                <w:rFonts w:cs="Calibri"/>
                <w:b/>
                <w:sz w:val="16"/>
                <w:szCs w:val="16"/>
              </w:rPr>
              <w:t>((uint8)0x09)</w:t>
            </w:r>
          </w:p>
        </w:tc>
      </w:tr>
      <w:tr w:rsidR="00B23587" w:rsidRPr="00621134" w:rsidTr="00F4318C">
        <w:tc>
          <w:tcPr>
            <w:tcW w:w="3888" w:type="dxa"/>
            <w:tcBorders>
              <w:top w:val="single" w:sz="6" w:space="0" w:color="auto"/>
              <w:left w:val="single" w:sz="6" w:space="0" w:color="auto"/>
              <w:bottom w:val="single" w:sz="6" w:space="0" w:color="auto"/>
              <w:right w:val="single" w:sz="6" w:space="0" w:color="auto"/>
            </w:tcBorders>
          </w:tcPr>
          <w:p w:rsidR="00B23587" w:rsidRPr="00A936B3" w:rsidRDefault="007545BA" w:rsidP="00F4318C">
            <w:pPr>
              <w:spacing w:before="60"/>
              <w:jc w:val="center"/>
              <w:rPr>
                <w:rFonts w:cs="Calibri"/>
                <w:b/>
                <w:sz w:val="16"/>
                <w:szCs w:val="16"/>
              </w:rPr>
            </w:pPr>
            <w:r w:rsidRPr="007545BA">
              <w:rPr>
                <w:rFonts w:cs="Calibri"/>
                <w:b/>
                <w:sz w:val="16"/>
                <w:szCs w:val="16"/>
              </w:rPr>
              <w:t>NROF32BITREG_CNT_U08</w:t>
            </w:r>
          </w:p>
        </w:tc>
        <w:tc>
          <w:tcPr>
            <w:tcW w:w="1710" w:type="dxa"/>
            <w:tcBorders>
              <w:top w:val="single" w:sz="6" w:space="0" w:color="auto"/>
              <w:left w:val="single" w:sz="6" w:space="0" w:color="auto"/>
              <w:bottom w:val="single" w:sz="6" w:space="0" w:color="auto"/>
              <w:right w:val="single" w:sz="6" w:space="0" w:color="auto"/>
            </w:tcBorders>
          </w:tcPr>
          <w:p w:rsidR="00B23587" w:rsidRDefault="007545BA" w:rsidP="00FF0324">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23587" w:rsidRPr="00FC75CB" w:rsidRDefault="007545BA" w:rsidP="00FF0324">
            <w:pPr>
              <w:spacing w:before="60"/>
              <w:jc w:val="center"/>
              <w:rPr>
                <w:rFonts w:cs="Calibri"/>
                <w:b/>
                <w:sz w:val="16"/>
                <w:szCs w:val="16"/>
              </w:rPr>
            </w:pPr>
            <w:r w:rsidRPr="007545BA">
              <w:rPr>
                <w:rFonts w:cs="Calibri"/>
                <w:b/>
                <w:sz w:val="16"/>
                <w:szCs w:val="16"/>
              </w:rPr>
              <w:t>uint8</w:t>
            </w:r>
          </w:p>
        </w:tc>
        <w:tc>
          <w:tcPr>
            <w:tcW w:w="1385" w:type="dxa"/>
            <w:tcBorders>
              <w:top w:val="single" w:sz="6" w:space="0" w:color="auto"/>
              <w:left w:val="single" w:sz="6" w:space="0" w:color="auto"/>
              <w:bottom w:val="single" w:sz="6" w:space="0" w:color="auto"/>
              <w:right w:val="single" w:sz="6" w:space="0" w:color="auto"/>
            </w:tcBorders>
          </w:tcPr>
          <w:p w:rsidR="00B23587" w:rsidRPr="00A936B3" w:rsidRDefault="007545BA" w:rsidP="00FF0324">
            <w:pPr>
              <w:spacing w:before="60"/>
              <w:jc w:val="center"/>
              <w:rPr>
                <w:rFonts w:cs="Calibri"/>
                <w:b/>
                <w:sz w:val="16"/>
                <w:szCs w:val="16"/>
              </w:rPr>
            </w:pPr>
            <w:r w:rsidRPr="007545BA">
              <w:rPr>
                <w:rFonts w:cs="Calibri"/>
                <w:b/>
                <w:sz w:val="16"/>
                <w:szCs w:val="16"/>
              </w:rPr>
              <w:t>((uint8)0x02)</w:t>
            </w:r>
          </w:p>
        </w:tc>
      </w:tr>
      <w:tr w:rsidR="007545BA" w:rsidRPr="00621134" w:rsidTr="00F4318C">
        <w:tc>
          <w:tcPr>
            <w:tcW w:w="3888" w:type="dxa"/>
            <w:tcBorders>
              <w:top w:val="single" w:sz="6" w:space="0" w:color="auto"/>
              <w:left w:val="single" w:sz="6" w:space="0" w:color="auto"/>
              <w:bottom w:val="single" w:sz="6" w:space="0" w:color="auto"/>
              <w:right w:val="single" w:sz="6" w:space="0" w:color="auto"/>
            </w:tcBorders>
          </w:tcPr>
          <w:p w:rsidR="007545BA" w:rsidRPr="007545BA" w:rsidRDefault="007545BA" w:rsidP="007545BA">
            <w:pPr>
              <w:spacing w:before="60"/>
              <w:jc w:val="center"/>
              <w:rPr>
                <w:rFonts w:cs="Calibri"/>
                <w:b/>
                <w:sz w:val="16"/>
                <w:szCs w:val="16"/>
              </w:rPr>
            </w:pPr>
            <w:r w:rsidRPr="007545BA">
              <w:rPr>
                <w:rFonts w:cs="Calibri"/>
                <w:b/>
                <w:sz w:val="16"/>
                <w:szCs w:val="16"/>
              </w:rPr>
              <w:t xml:space="preserve">READERRBIT_CNT_U32  </w:t>
            </w:r>
          </w:p>
          <w:p w:rsidR="007545BA" w:rsidRPr="00A936B3" w:rsidRDefault="007545BA" w:rsidP="007545BA">
            <w:pPr>
              <w:spacing w:before="60"/>
              <w:jc w:val="center"/>
              <w:rPr>
                <w:rFonts w:cs="Calibri"/>
                <w:b/>
                <w:sz w:val="16"/>
                <w:szCs w:val="16"/>
              </w:rPr>
            </w:pPr>
          </w:p>
        </w:tc>
        <w:tc>
          <w:tcPr>
            <w:tcW w:w="1710"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7545BA" w:rsidRPr="007545BA" w:rsidRDefault="007545BA" w:rsidP="007545BA">
            <w:pPr>
              <w:spacing w:before="60"/>
              <w:jc w:val="center"/>
              <w:rPr>
                <w:rFonts w:cs="Calibri"/>
                <w:b/>
                <w:sz w:val="16"/>
                <w:szCs w:val="16"/>
              </w:rPr>
            </w:pPr>
            <w:r w:rsidRPr="007545BA">
              <w:rPr>
                <w:rFonts w:cs="Calibri"/>
                <w:b/>
                <w:sz w:val="16"/>
                <w:szCs w:val="16"/>
              </w:rPr>
              <w:t>((uint32)1U&lt;&lt;6U)</w:t>
            </w:r>
          </w:p>
        </w:tc>
      </w:tr>
      <w:tr w:rsidR="007545BA" w:rsidRPr="00621134" w:rsidTr="00F4318C">
        <w:tc>
          <w:tcPr>
            <w:tcW w:w="3888" w:type="dxa"/>
            <w:tcBorders>
              <w:top w:val="single" w:sz="6" w:space="0" w:color="auto"/>
              <w:left w:val="single" w:sz="6" w:space="0" w:color="auto"/>
              <w:bottom w:val="single" w:sz="6" w:space="0" w:color="auto"/>
              <w:right w:val="single" w:sz="6" w:space="0" w:color="auto"/>
            </w:tcBorders>
          </w:tcPr>
          <w:p w:rsidR="007545BA" w:rsidRPr="007545BA" w:rsidRDefault="007545BA" w:rsidP="007545BA">
            <w:pPr>
              <w:spacing w:before="60"/>
              <w:jc w:val="center"/>
              <w:rPr>
                <w:rFonts w:cs="Calibri"/>
                <w:b/>
                <w:sz w:val="16"/>
                <w:szCs w:val="16"/>
              </w:rPr>
            </w:pPr>
            <w:r w:rsidRPr="007545BA">
              <w:rPr>
                <w:rFonts w:cs="Calibri"/>
                <w:b/>
                <w:sz w:val="16"/>
                <w:szCs w:val="16"/>
              </w:rPr>
              <w:t>WRERRBIT_CNT_U32</w:t>
            </w:r>
          </w:p>
          <w:p w:rsidR="007545BA" w:rsidRPr="00A936B3" w:rsidRDefault="007545BA" w:rsidP="007545BA">
            <w:pPr>
              <w:spacing w:before="60"/>
              <w:jc w:val="center"/>
              <w:rPr>
                <w:rFonts w:cs="Calibri"/>
                <w:b/>
                <w:sz w:val="16"/>
                <w:szCs w:val="16"/>
              </w:rPr>
            </w:pPr>
          </w:p>
        </w:tc>
        <w:tc>
          <w:tcPr>
            <w:tcW w:w="1710"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7545BA" w:rsidRPr="007545BA" w:rsidRDefault="007545BA" w:rsidP="007545BA">
            <w:pPr>
              <w:spacing w:before="60"/>
              <w:jc w:val="center"/>
              <w:rPr>
                <w:rFonts w:cs="Calibri"/>
                <w:b/>
                <w:sz w:val="16"/>
                <w:szCs w:val="16"/>
              </w:rPr>
            </w:pPr>
            <w:r w:rsidRPr="007545BA">
              <w:rPr>
                <w:rFonts w:cs="Calibri"/>
                <w:b/>
                <w:sz w:val="16"/>
                <w:szCs w:val="16"/>
              </w:rPr>
              <w:t>((uint32)1U&lt;&lt;7U)</w:t>
            </w:r>
          </w:p>
        </w:tc>
      </w:tr>
      <w:tr w:rsidR="007545BA" w:rsidRPr="00621134" w:rsidTr="00F4318C">
        <w:tc>
          <w:tcPr>
            <w:tcW w:w="3888" w:type="dxa"/>
            <w:tcBorders>
              <w:top w:val="single" w:sz="6" w:space="0" w:color="auto"/>
              <w:left w:val="single" w:sz="6" w:space="0" w:color="auto"/>
              <w:bottom w:val="single" w:sz="6" w:space="0" w:color="auto"/>
              <w:right w:val="single" w:sz="6" w:space="0" w:color="auto"/>
            </w:tcBorders>
          </w:tcPr>
          <w:p w:rsidR="007545BA" w:rsidRPr="000A61B9" w:rsidRDefault="007545BA" w:rsidP="007545BA">
            <w:pPr>
              <w:spacing w:before="60"/>
              <w:jc w:val="center"/>
              <w:rPr>
                <w:rFonts w:cs="Calibri"/>
                <w:b/>
                <w:sz w:val="16"/>
                <w:szCs w:val="16"/>
              </w:rPr>
            </w:pPr>
            <w:r w:rsidRPr="000A61B9">
              <w:rPr>
                <w:rFonts w:cs="Calibri"/>
                <w:b/>
                <w:sz w:val="16"/>
                <w:szCs w:val="16"/>
              </w:rPr>
              <w:t>CFGERRBIT_CNT_U32</w:t>
            </w:r>
          </w:p>
        </w:tc>
        <w:tc>
          <w:tcPr>
            <w:tcW w:w="1710"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7545BA" w:rsidRPr="007545BA" w:rsidRDefault="007545BA" w:rsidP="007545BA">
            <w:pPr>
              <w:spacing w:before="60"/>
              <w:jc w:val="center"/>
              <w:rPr>
                <w:rFonts w:cs="Calibri"/>
                <w:b/>
                <w:sz w:val="16"/>
                <w:szCs w:val="16"/>
              </w:rPr>
            </w:pPr>
            <w:r w:rsidRPr="007545BA">
              <w:rPr>
                <w:rFonts w:cs="Calibri"/>
                <w:b/>
                <w:sz w:val="16"/>
                <w:szCs w:val="16"/>
              </w:rPr>
              <w:t>((uint32)1U&lt;&lt;8U)</w:t>
            </w:r>
          </w:p>
        </w:tc>
      </w:tr>
      <w:tr w:rsidR="007545BA" w:rsidRPr="00621134" w:rsidTr="00F4318C">
        <w:tc>
          <w:tcPr>
            <w:tcW w:w="3888" w:type="dxa"/>
            <w:tcBorders>
              <w:top w:val="single" w:sz="6" w:space="0" w:color="auto"/>
              <w:left w:val="single" w:sz="6" w:space="0" w:color="auto"/>
              <w:bottom w:val="single" w:sz="6" w:space="0" w:color="auto"/>
              <w:right w:val="single" w:sz="6" w:space="0" w:color="auto"/>
            </w:tcBorders>
          </w:tcPr>
          <w:p w:rsidR="007545BA" w:rsidRPr="000A61B9" w:rsidRDefault="007545BA" w:rsidP="007545BA">
            <w:pPr>
              <w:spacing w:before="60"/>
              <w:jc w:val="center"/>
              <w:rPr>
                <w:rFonts w:cs="Calibri"/>
                <w:b/>
                <w:sz w:val="16"/>
                <w:szCs w:val="16"/>
              </w:rPr>
            </w:pPr>
            <w:r w:rsidRPr="000A61B9">
              <w:rPr>
                <w:rFonts w:cs="Calibri"/>
                <w:b/>
                <w:sz w:val="16"/>
                <w:szCs w:val="16"/>
              </w:rPr>
              <w:t>PBGERRBIT_CNT_U32</w:t>
            </w:r>
          </w:p>
        </w:tc>
        <w:tc>
          <w:tcPr>
            <w:tcW w:w="1710"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7545BA" w:rsidRPr="007545BA" w:rsidRDefault="007545BA" w:rsidP="007545BA">
            <w:pPr>
              <w:spacing w:before="60"/>
              <w:jc w:val="center"/>
              <w:rPr>
                <w:rFonts w:cs="Calibri"/>
                <w:b/>
                <w:sz w:val="16"/>
                <w:szCs w:val="16"/>
              </w:rPr>
            </w:pPr>
            <w:r w:rsidRPr="007545BA">
              <w:rPr>
                <w:rFonts w:cs="Calibri"/>
                <w:b/>
                <w:sz w:val="16"/>
                <w:szCs w:val="16"/>
              </w:rPr>
              <w:t>((uint32)1U&lt;&lt;9U)</w:t>
            </w:r>
          </w:p>
        </w:tc>
      </w:tr>
      <w:tr w:rsidR="007545BA" w:rsidRPr="00621134" w:rsidTr="00F4318C">
        <w:tc>
          <w:tcPr>
            <w:tcW w:w="3888" w:type="dxa"/>
            <w:tcBorders>
              <w:top w:val="single" w:sz="6" w:space="0" w:color="auto"/>
              <w:left w:val="single" w:sz="6" w:space="0" w:color="auto"/>
              <w:bottom w:val="single" w:sz="6" w:space="0" w:color="auto"/>
              <w:right w:val="single" w:sz="6" w:space="0" w:color="auto"/>
            </w:tcBorders>
          </w:tcPr>
          <w:p w:rsidR="007545BA" w:rsidRPr="000A61B9" w:rsidRDefault="007545BA" w:rsidP="007545BA">
            <w:pPr>
              <w:spacing w:before="60"/>
              <w:jc w:val="center"/>
              <w:rPr>
                <w:rFonts w:cs="Calibri"/>
                <w:b/>
                <w:sz w:val="16"/>
                <w:szCs w:val="16"/>
              </w:rPr>
            </w:pPr>
            <w:r w:rsidRPr="000A61B9">
              <w:rPr>
                <w:rFonts w:cs="Calibri"/>
                <w:b/>
                <w:sz w:val="16"/>
                <w:szCs w:val="16"/>
              </w:rPr>
              <w:t>ECMERRBIT_CNT_U32</w:t>
            </w:r>
          </w:p>
        </w:tc>
        <w:tc>
          <w:tcPr>
            <w:tcW w:w="1710"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7545BA" w:rsidRPr="007545BA" w:rsidRDefault="007545BA" w:rsidP="007545BA">
            <w:pPr>
              <w:spacing w:before="60"/>
              <w:jc w:val="center"/>
              <w:rPr>
                <w:rFonts w:cs="Calibri"/>
                <w:b/>
                <w:sz w:val="16"/>
                <w:szCs w:val="16"/>
              </w:rPr>
            </w:pPr>
            <w:r w:rsidRPr="007545BA">
              <w:rPr>
                <w:rFonts w:cs="Calibri"/>
                <w:b/>
                <w:sz w:val="16"/>
                <w:szCs w:val="16"/>
              </w:rPr>
              <w:t>((uint32)1U&lt;&lt;10U)</w:t>
            </w:r>
          </w:p>
        </w:tc>
      </w:tr>
      <w:tr w:rsidR="007545BA" w:rsidRPr="00621134" w:rsidTr="00F4318C">
        <w:tc>
          <w:tcPr>
            <w:tcW w:w="3888" w:type="dxa"/>
            <w:tcBorders>
              <w:top w:val="single" w:sz="6" w:space="0" w:color="auto"/>
              <w:left w:val="single" w:sz="6" w:space="0" w:color="auto"/>
              <w:bottom w:val="single" w:sz="6" w:space="0" w:color="auto"/>
              <w:right w:val="single" w:sz="6" w:space="0" w:color="auto"/>
            </w:tcBorders>
          </w:tcPr>
          <w:p w:rsidR="007545BA" w:rsidRPr="000A61B9" w:rsidRDefault="007545BA" w:rsidP="007545BA">
            <w:pPr>
              <w:spacing w:before="60"/>
              <w:jc w:val="center"/>
              <w:rPr>
                <w:rFonts w:cs="Calibri"/>
                <w:b/>
                <w:sz w:val="16"/>
                <w:szCs w:val="16"/>
              </w:rPr>
            </w:pPr>
            <w:r w:rsidRPr="000A61B9">
              <w:rPr>
                <w:rFonts w:cs="Calibri"/>
                <w:b/>
                <w:sz w:val="16"/>
                <w:szCs w:val="16"/>
              </w:rPr>
              <w:t>REGTYPE8BIT_CNT_U32</w:t>
            </w:r>
          </w:p>
        </w:tc>
        <w:tc>
          <w:tcPr>
            <w:tcW w:w="1710"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7545BA" w:rsidRPr="007545BA" w:rsidRDefault="007545BA" w:rsidP="007545BA">
            <w:pPr>
              <w:spacing w:before="60"/>
              <w:jc w:val="center"/>
              <w:rPr>
                <w:rFonts w:cs="Calibri"/>
                <w:b/>
                <w:sz w:val="16"/>
                <w:szCs w:val="16"/>
              </w:rPr>
            </w:pPr>
            <w:r w:rsidRPr="007545BA">
              <w:rPr>
                <w:rFonts w:cs="Calibri"/>
                <w:b/>
                <w:sz w:val="16"/>
                <w:szCs w:val="16"/>
              </w:rPr>
              <w:t>((uint32)0U&lt;&lt;4U)</w:t>
            </w:r>
          </w:p>
        </w:tc>
      </w:tr>
      <w:tr w:rsidR="007545BA" w:rsidRPr="00621134" w:rsidTr="00F4318C">
        <w:tc>
          <w:tcPr>
            <w:tcW w:w="3888" w:type="dxa"/>
            <w:tcBorders>
              <w:top w:val="single" w:sz="6" w:space="0" w:color="auto"/>
              <w:left w:val="single" w:sz="6" w:space="0" w:color="auto"/>
              <w:bottom w:val="single" w:sz="6" w:space="0" w:color="auto"/>
              <w:right w:val="single" w:sz="6" w:space="0" w:color="auto"/>
            </w:tcBorders>
          </w:tcPr>
          <w:p w:rsidR="007545BA" w:rsidRPr="000A61B9" w:rsidRDefault="007545BA" w:rsidP="007545BA">
            <w:pPr>
              <w:spacing w:before="60"/>
              <w:jc w:val="center"/>
              <w:rPr>
                <w:rFonts w:cs="Calibri"/>
                <w:b/>
                <w:sz w:val="16"/>
                <w:szCs w:val="16"/>
              </w:rPr>
            </w:pPr>
            <w:r w:rsidRPr="000A61B9">
              <w:rPr>
                <w:rFonts w:cs="Calibri"/>
                <w:b/>
                <w:sz w:val="16"/>
                <w:szCs w:val="16"/>
              </w:rPr>
              <w:t>REGTYPE16BIT_CNT_U32</w:t>
            </w:r>
          </w:p>
        </w:tc>
        <w:tc>
          <w:tcPr>
            <w:tcW w:w="1710"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7545BA" w:rsidRPr="007545BA" w:rsidRDefault="007545BA" w:rsidP="007545BA">
            <w:pPr>
              <w:spacing w:before="60"/>
              <w:jc w:val="center"/>
              <w:rPr>
                <w:rFonts w:cs="Calibri"/>
                <w:b/>
                <w:sz w:val="16"/>
                <w:szCs w:val="16"/>
              </w:rPr>
            </w:pPr>
            <w:r w:rsidRPr="007545BA">
              <w:rPr>
                <w:rFonts w:cs="Calibri"/>
                <w:b/>
                <w:sz w:val="16"/>
                <w:szCs w:val="16"/>
              </w:rPr>
              <w:t>((uint32)1U&lt;&lt;4U)</w:t>
            </w:r>
          </w:p>
        </w:tc>
      </w:tr>
      <w:tr w:rsidR="007545BA" w:rsidRPr="00621134" w:rsidTr="00F4318C">
        <w:tc>
          <w:tcPr>
            <w:tcW w:w="3888" w:type="dxa"/>
            <w:tcBorders>
              <w:top w:val="single" w:sz="6" w:space="0" w:color="auto"/>
              <w:left w:val="single" w:sz="6" w:space="0" w:color="auto"/>
              <w:bottom w:val="single" w:sz="6" w:space="0" w:color="auto"/>
              <w:right w:val="single" w:sz="6" w:space="0" w:color="auto"/>
            </w:tcBorders>
          </w:tcPr>
          <w:p w:rsidR="007545BA" w:rsidRDefault="007545BA" w:rsidP="007545BA">
            <w:pPr>
              <w:jc w:val="center"/>
            </w:pPr>
            <w:r w:rsidRPr="000A61B9">
              <w:rPr>
                <w:rFonts w:cs="Calibri"/>
                <w:b/>
                <w:sz w:val="16"/>
                <w:szCs w:val="16"/>
              </w:rPr>
              <w:t>REGTYPE32BIT_CNT_U32</w:t>
            </w:r>
          </w:p>
        </w:tc>
        <w:tc>
          <w:tcPr>
            <w:tcW w:w="1710"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545BA" w:rsidRPr="00EF1FE8" w:rsidRDefault="007545BA" w:rsidP="002C28C2">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7545BA" w:rsidRPr="007545BA" w:rsidRDefault="007545BA" w:rsidP="007545BA">
            <w:pPr>
              <w:spacing w:before="60"/>
              <w:jc w:val="center"/>
              <w:rPr>
                <w:rFonts w:cs="Calibri"/>
                <w:b/>
                <w:sz w:val="16"/>
                <w:szCs w:val="16"/>
              </w:rPr>
            </w:pPr>
            <w:r w:rsidRPr="007545BA">
              <w:rPr>
                <w:rFonts w:cs="Calibri"/>
                <w:b/>
                <w:sz w:val="16"/>
                <w:szCs w:val="16"/>
              </w:rPr>
              <w:t>((uint32)2U&lt;&lt;4U)</w:t>
            </w:r>
          </w:p>
        </w:tc>
      </w:tr>
      <w:tr w:rsidR="00D35FFB" w:rsidRPr="00621134" w:rsidTr="00F4318C">
        <w:tc>
          <w:tcPr>
            <w:tcW w:w="3888" w:type="dxa"/>
            <w:tcBorders>
              <w:top w:val="single" w:sz="6" w:space="0" w:color="auto"/>
              <w:left w:val="single" w:sz="6" w:space="0" w:color="auto"/>
              <w:bottom w:val="single" w:sz="6" w:space="0" w:color="auto"/>
              <w:right w:val="single" w:sz="6" w:space="0" w:color="auto"/>
            </w:tcBorders>
          </w:tcPr>
          <w:p w:rsidR="00D35FFB" w:rsidRPr="000A61B9" w:rsidRDefault="00D35FFB" w:rsidP="007545BA">
            <w:pPr>
              <w:jc w:val="center"/>
              <w:rPr>
                <w:rFonts w:cs="Calibri"/>
                <w:b/>
                <w:sz w:val="16"/>
                <w:szCs w:val="16"/>
              </w:rPr>
            </w:pPr>
            <w:r w:rsidRPr="00D35FFB">
              <w:rPr>
                <w:rFonts w:cs="Calibri"/>
                <w:b/>
                <w:sz w:val="16"/>
                <w:szCs w:val="16"/>
              </w:rPr>
              <w:t>PBGSTRTUPTESTNOFAILR_CNT_U32</w:t>
            </w:r>
          </w:p>
        </w:tc>
        <w:tc>
          <w:tcPr>
            <w:tcW w:w="1710" w:type="dxa"/>
            <w:tcBorders>
              <w:top w:val="single" w:sz="6" w:space="0" w:color="auto"/>
              <w:left w:val="single" w:sz="6" w:space="0" w:color="auto"/>
              <w:bottom w:val="single" w:sz="6" w:space="0" w:color="auto"/>
              <w:right w:val="single" w:sz="6" w:space="0" w:color="auto"/>
            </w:tcBorders>
          </w:tcPr>
          <w:p w:rsidR="00D35FFB" w:rsidRPr="00EF1FE8" w:rsidRDefault="00D35FFB" w:rsidP="002C28C2">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35FFB" w:rsidRPr="00EF1FE8" w:rsidRDefault="00D35FFB" w:rsidP="002C28C2">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35FFB" w:rsidRPr="00EF1FE8" w:rsidRDefault="00D35FFB" w:rsidP="002C28C2">
            <w:pPr>
              <w:spacing w:before="60"/>
              <w:jc w:val="center"/>
              <w:rPr>
                <w:rFonts w:cs="Calibri"/>
                <w:b/>
                <w:sz w:val="16"/>
                <w:szCs w:val="16"/>
              </w:rPr>
            </w:pPr>
            <w:r w:rsidRPr="00D35FFB">
              <w:rPr>
                <w:rFonts w:cs="Calibri"/>
                <w:b/>
                <w:sz w:val="16"/>
                <w:szCs w:val="16"/>
              </w:rPr>
              <w:t>0x0U</w:t>
            </w:r>
          </w:p>
        </w:tc>
      </w:tr>
      <w:tr w:rsidR="00B629A9" w:rsidRPr="00621134" w:rsidTr="00F4318C">
        <w:tc>
          <w:tcPr>
            <w:tcW w:w="3888" w:type="dxa"/>
            <w:tcBorders>
              <w:top w:val="single" w:sz="6" w:space="0" w:color="auto"/>
              <w:left w:val="single" w:sz="6" w:space="0" w:color="auto"/>
              <w:bottom w:val="single" w:sz="6" w:space="0" w:color="auto"/>
              <w:right w:val="single" w:sz="6" w:space="0" w:color="auto"/>
            </w:tcBorders>
          </w:tcPr>
          <w:p w:rsidR="00B629A9" w:rsidRPr="00D35FFB" w:rsidRDefault="00B629A9" w:rsidP="007545BA">
            <w:pPr>
              <w:jc w:val="center"/>
              <w:rPr>
                <w:rFonts w:cs="Calibri"/>
                <w:b/>
                <w:sz w:val="16"/>
                <w:szCs w:val="16"/>
              </w:rPr>
            </w:pPr>
            <w:r w:rsidRPr="00B629A9">
              <w:rPr>
                <w:rFonts w:cs="Calibri"/>
                <w:b/>
                <w:sz w:val="16"/>
                <w:szCs w:val="16"/>
              </w:rPr>
              <w:t>PBGPROTNLOCKENA_CNT_U32</w:t>
            </w:r>
          </w:p>
        </w:tc>
        <w:tc>
          <w:tcPr>
            <w:tcW w:w="1710" w:type="dxa"/>
            <w:tcBorders>
              <w:top w:val="single" w:sz="6" w:space="0" w:color="auto"/>
              <w:left w:val="single" w:sz="6" w:space="0" w:color="auto"/>
              <w:bottom w:val="single" w:sz="6" w:space="0" w:color="auto"/>
              <w:right w:val="single" w:sz="6" w:space="0" w:color="auto"/>
            </w:tcBorders>
          </w:tcPr>
          <w:p w:rsidR="00B629A9" w:rsidRDefault="00B629A9" w:rsidP="002C28C2">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629A9" w:rsidRPr="00FC75CB" w:rsidRDefault="00B629A9" w:rsidP="002C28C2">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B629A9" w:rsidRPr="00D35FFB" w:rsidRDefault="00B629A9" w:rsidP="002C28C2">
            <w:pPr>
              <w:spacing w:before="60"/>
              <w:jc w:val="center"/>
              <w:rPr>
                <w:rFonts w:cs="Calibri"/>
                <w:b/>
                <w:sz w:val="16"/>
                <w:szCs w:val="16"/>
              </w:rPr>
            </w:pPr>
            <w:r w:rsidRPr="00B629A9">
              <w:rPr>
                <w:rFonts w:cs="Calibri"/>
                <w:b/>
                <w:sz w:val="16"/>
                <w:szCs w:val="16"/>
              </w:rPr>
              <w:t>0x80000000U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3" w:name="_Ref87065593"/>
      <w:bookmarkStart w:id="44" w:name="_Toc338170483"/>
      <w:bookmarkStart w:id="45" w:name="_Toc375678229"/>
      <w:bookmarkStart w:id="46" w:name="_Toc418080067"/>
      <w:bookmarkStart w:id="47" w:name="_Toc421786702"/>
      <w:bookmarkStart w:id="48" w:name="_Toc44340250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3"/>
      <w:bookmarkEnd w:id="44"/>
      <w:bookmarkEnd w:id="45"/>
      <w:bookmarkEnd w:id="46"/>
      <w:bookmarkEnd w:id="47"/>
      <w:bookmarkEnd w:id="48"/>
    </w:p>
    <w:p w:rsidR="002B094F" w:rsidRPr="00987B4A" w:rsidRDefault="002B094F" w:rsidP="00007584">
      <w:pPr>
        <w:pStyle w:val="Heading2"/>
        <w:spacing w:after="60"/>
        <w:rPr>
          <w:rFonts w:ascii="Calibri" w:hAnsi="Calibri"/>
        </w:rPr>
      </w:pPr>
      <w:bookmarkStart w:id="49" w:name="_Toc338170484"/>
      <w:bookmarkStart w:id="50" w:name="_Toc418080068"/>
      <w:bookmarkStart w:id="51" w:name="_Toc421709916"/>
      <w:bookmarkStart w:id="52" w:name="_Toc443402502"/>
      <w:r w:rsidRPr="00007584">
        <w:rPr>
          <w:rFonts w:ascii="Calibri" w:hAnsi="Calibri"/>
        </w:rPr>
        <w:t>Sub</w:t>
      </w:r>
      <w:r w:rsidRPr="00987B4A">
        <w:rPr>
          <w:rFonts w:ascii="Calibri" w:hAnsi="Calibri"/>
        </w:rPr>
        <w:t>-Module Functions</w:t>
      </w:r>
      <w:bookmarkEnd w:id="49"/>
      <w:bookmarkEnd w:id="50"/>
      <w:bookmarkEnd w:id="51"/>
      <w:bookmarkEnd w:id="52"/>
    </w:p>
    <w:p w:rsidR="00007584" w:rsidRPr="00AA38E8" w:rsidRDefault="00007584" w:rsidP="00631187">
      <w:pPr>
        <w:pStyle w:val="Heading3"/>
      </w:pPr>
      <w:bookmarkStart w:id="53" w:name="_Toc421011514"/>
      <w:bookmarkStart w:id="54" w:name="_Toc443402503"/>
      <w:r w:rsidRPr="00631187">
        <w:t xml:space="preserve">Init: </w:t>
      </w:r>
      <w:bookmarkEnd w:id="53"/>
      <w:r w:rsidR="00631187" w:rsidRPr="00631187">
        <w:t>GuardCfgAndDiagcInit1</w:t>
      </w:r>
      <w:bookmarkEnd w:id="54"/>
    </w:p>
    <w:p w:rsidR="00007584" w:rsidRPr="00AA38E8" w:rsidRDefault="00007584" w:rsidP="00007584">
      <w:pPr>
        <w:pStyle w:val="Heading2"/>
        <w:numPr>
          <w:ilvl w:val="3"/>
          <w:numId w:val="11"/>
        </w:numPr>
        <w:spacing w:after="60"/>
        <w:rPr>
          <w:rFonts w:ascii="Calibri" w:hAnsi="Calibri" w:cs="Calibri"/>
        </w:rPr>
      </w:pPr>
      <w:bookmarkStart w:id="55" w:name="_Toc421011515"/>
      <w:bookmarkStart w:id="56" w:name="_Toc443402504"/>
      <w:r w:rsidRPr="00AA38E8">
        <w:rPr>
          <w:rFonts w:ascii="Calibri" w:hAnsi="Calibri" w:cs="Calibri"/>
        </w:rPr>
        <w:t>Design Rationale</w:t>
      </w:r>
      <w:bookmarkEnd w:id="55"/>
      <w:bookmarkEnd w:id="56"/>
    </w:p>
    <w:p w:rsidR="00007584" w:rsidRPr="00A26934" w:rsidRDefault="00631187" w:rsidP="00007584">
      <w:pPr>
        <w:rPr>
          <w:rFonts w:cs="Calibri"/>
          <w:i/>
        </w:rPr>
      </w:pPr>
      <w:r>
        <w:rPr>
          <w:rFonts w:cs="Calibri"/>
          <w:i/>
        </w:rPr>
        <w:t>Non-RTE function for</w:t>
      </w:r>
      <w:r w:rsidR="00B918DC">
        <w:rPr>
          <w:rFonts w:cs="Calibri"/>
          <w:i/>
        </w:rPr>
        <w:t xml:space="preserve"> </w:t>
      </w:r>
      <w:r w:rsidRPr="00631187">
        <w:rPr>
          <w:rFonts w:cs="Calibri"/>
          <w:i/>
        </w:rPr>
        <w:t>Guard configuration initialization of PEG, IPG, and PBG so that guard protection can be initialized and enabled before the RTE is started</w:t>
      </w:r>
    </w:p>
    <w:p w:rsidR="00007584" w:rsidRPr="00AA38E8" w:rsidRDefault="00007584" w:rsidP="00007584">
      <w:pPr>
        <w:pStyle w:val="Heading2"/>
        <w:numPr>
          <w:ilvl w:val="3"/>
          <w:numId w:val="11"/>
        </w:numPr>
        <w:spacing w:after="60"/>
        <w:rPr>
          <w:rFonts w:ascii="Calibri" w:hAnsi="Calibri" w:cs="Calibri"/>
        </w:rPr>
      </w:pPr>
      <w:bookmarkStart w:id="57" w:name="_Toc421011516"/>
      <w:bookmarkStart w:id="58" w:name="_Toc443402505"/>
      <w:r w:rsidRPr="00AA38E8">
        <w:rPr>
          <w:rFonts w:ascii="Calibri" w:hAnsi="Calibri" w:cs="Calibri"/>
        </w:rPr>
        <w:t>Module Outputs</w:t>
      </w:r>
      <w:bookmarkEnd w:id="57"/>
      <w:bookmarkEnd w:id="58"/>
    </w:p>
    <w:p w:rsidR="00007584" w:rsidRDefault="00631187" w:rsidP="00007584">
      <w:pPr>
        <w:rPr>
          <w:rFonts w:cs="Calibri"/>
          <w:i/>
        </w:rPr>
      </w:pPr>
      <w:r>
        <w:rPr>
          <w:rFonts w:cs="Calibri"/>
          <w:i/>
        </w:rPr>
        <w:t>C</w:t>
      </w:r>
      <w:r w:rsidRPr="00631187">
        <w:rPr>
          <w:rFonts w:cs="Calibri"/>
          <w:i/>
        </w:rPr>
        <w:t>onfiguration registers for PEG, IPG, and PBG</w:t>
      </w:r>
    </w:p>
    <w:p w:rsidR="003E7D90" w:rsidRPr="00AA38E8" w:rsidRDefault="003E7D90" w:rsidP="00631187">
      <w:pPr>
        <w:pStyle w:val="Heading3"/>
      </w:pPr>
      <w:bookmarkStart w:id="59" w:name="_Toc443402506"/>
      <w:r w:rsidRPr="00AA38E8">
        <w:t xml:space="preserve">Init: </w:t>
      </w:r>
      <w:r w:rsidR="00631187" w:rsidRPr="00631187">
        <w:t>GuardCfgAndDiagcInit2</w:t>
      </w:r>
      <w:bookmarkEnd w:id="59"/>
    </w:p>
    <w:p w:rsidR="003E7D90" w:rsidRPr="00AA38E8" w:rsidRDefault="003E7D90" w:rsidP="003E7D90">
      <w:pPr>
        <w:pStyle w:val="Heading2"/>
        <w:numPr>
          <w:ilvl w:val="3"/>
          <w:numId w:val="11"/>
        </w:numPr>
        <w:spacing w:after="60"/>
        <w:rPr>
          <w:rFonts w:ascii="Calibri" w:hAnsi="Calibri" w:cs="Calibri"/>
        </w:rPr>
      </w:pPr>
      <w:bookmarkStart w:id="60" w:name="_Toc443402507"/>
      <w:r w:rsidRPr="00AA38E8">
        <w:rPr>
          <w:rFonts w:ascii="Calibri" w:hAnsi="Calibri" w:cs="Calibri"/>
        </w:rPr>
        <w:t>Design Rationale</w:t>
      </w:r>
      <w:bookmarkEnd w:id="60"/>
    </w:p>
    <w:p w:rsidR="00631187" w:rsidRDefault="00631187" w:rsidP="00631187">
      <w:pPr>
        <w:rPr>
          <w:rFonts w:cs="Calibri"/>
          <w:i/>
        </w:rPr>
      </w:pPr>
      <w:r>
        <w:rPr>
          <w:rFonts w:cs="Calibri"/>
          <w:i/>
        </w:rPr>
        <w:t>RTE Empty function for purposes of memory mapping</w:t>
      </w:r>
    </w:p>
    <w:p w:rsidR="00EF1FE8" w:rsidRPr="00A26934" w:rsidRDefault="00EF1FE8" w:rsidP="003E7D90">
      <w:pPr>
        <w:rPr>
          <w:rFonts w:cs="Calibri"/>
          <w:i/>
        </w:rPr>
      </w:pPr>
      <w:r>
        <w:rPr>
          <w:rFonts w:cs="Calibri"/>
          <w:i/>
        </w:rPr>
        <w:t>See FDD for more.</w:t>
      </w:r>
    </w:p>
    <w:p w:rsidR="003E7D90" w:rsidRPr="00AA38E8" w:rsidRDefault="003E7D90" w:rsidP="003E7D90">
      <w:pPr>
        <w:pStyle w:val="Heading2"/>
        <w:numPr>
          <w:ilvl w:val="3"/>
          <w:numId w:val="11"/>
        </w:numPr>
        <w:spacing w:after="60"/>
        <w:rPr>
          <w:rFonts w:ascii="Calibri" w:hAnsi="Calibri" w:cs="Calibri"/>
        </w:rPr>
      </w:pPr>
      <w:bookmarkStart w:id="61" w:name="_Toc443402508"/>
      <w:r w:rsidRPr="00AA38E8">
        <w:rPr>
          <w:rFonts w:ascii="Calibri" w:hAnsi="Calibri" w:cs="Calibri"/>
        </w:rPr>
        <w:t>Module Outputs</w:t>
      </w:r>
      <w:bookmarkEnd w:id="61"/>
    </w:p>
    <w:p w:rsidR="003E7D90" w:rsidRDefault="003E7D90" w:rsidP="003E7D90">
      <w:pPr>
        <w:rPr>
          <w:rFonts w:cs="Calibri"/>
          <w:i/>
        </w:rPr>
      </w:pPr>
      <w:r>
        <w:rPr>
          <w:rFonts w:cs="Calibri"/>
          <w:i/>
        </w:rPr>
        <w:t>None</w:t>
      </w:r>
    </w:p>
    <w:p w:rsidR="003C38A5" w:rsidRPr="00AA38E8" w:rsidRDefault="003C38A5" w:rsidP="003C38A5">
      <w:pPr>
        <w:pStyle w:val="Heading3"/>
      </w:pPr>
      <w:bookmarkStart w:id="62" w:name="_Toc443402509"/>
      <w:r w:rsidRPr="00AA38E8">
        <w:t xml:space="preserve">Init: </w:t>
      </w:r>
      <w:r w:rsidRPr="00631187">
        <w:t>GuardCfgAndDiagcInit</w:t>
      </w:r>
      <w:r>
        <w:t>3</w:t>
      </w:r>
      <w:bookmarkEnd w:id="62"/>
    </w:p>
    <w:p w:rsidR="003C38A5" w:rsidRPr="00AA38E8" w:rsidRDefault="003C38A5" w:rsidP="003C38A5">
      <w:pPr>
        <w:pStyle w:val="Heading2"/>
        <w:numPr>
          <w:ilvl w:val="3"/>
          <w:numId w:val="11"/>
        </w:numPr>
        <w:spacing w:after="60"/>
        <w:rPr>
          <w:rFonts w:ascii="Calibri" w:hAnsi="Calibri" w:cs="Calibri"/>
        </w:rPr>
      </w:pPr>
      <w:bookmarkStart w:id="63" w:name="_Toc443402510"/>
      <w:r w:rsidRPr="00AA38E8">
        <w:rPr>
          <w:rFonts w:ascii="Calibri" w:hAnsi="Calibri" w:cs="Calibri"/>
        </w:rPr>
        <w:t>Design Rationale</w:t>
      </w:r>
      <w:bookmarkEnd w:id="63"/>
    </w:p>
    <w:p w:rsidR="003C38A5" w:rsidRDefault="003C38A5" w:rsidP="003C38A5">
      <w:pPr>
        <w:rPr>
          <w:rFonts w:cs="Calibri"/>
          <w:i/>
        </w:rPr>
      </w:pPr>
      <w:r>
        <w:rPr>
          <w:rFonts w:cs="Calibri"/>
          <w:i/>
        </w:rPr>
        <w:t xml:space="preserve">Non-RTE function for </w:t>
      </w:r>
      <w:r w:rsidRPr="003C38A5">
        <w:rPr>
          <w:rFonts w:cs="Calibri"/>
          <w:i/>
        </w:rPr>
        <w:t>Start Up Initialization test of PBG of Group 3A</w:t>
      </w:r>
    </w:p>
    <w:p w:rsidR="003C38A5" w:rsidRPr="00A26934" w:rsidRDefault="003C38A5" w:rsidP="003C38A5">
      <w:pPr>
        <w:rPr>
          <w:rFonts w:cs="Calibri"/>
          <w:i/>
        </w:rPr>
      </w:pPr>
      <w:r>
        <w:rPr>
          <w:rFonts w:cs="Calibri"/>
          <w:i/>
        </w:rPr>
        <w:t>See FDD for more.</w:t>
      </w:r>
    </w:p>
    <w:p w:rsidR="003C38A5" w:rsidRPr="00AA38E8" w:rsidRDefault="003C38A5" w:rsidP="003C38A5">
      <w:pPr>
        <w:pStyle w:val="Heading2"/>
        <w:numPr>
          <w:ilvl w:val="3"/>
          <w:numId w:val="11"/>
        </w:numPr>
        <w:spacing w:after="60"/>
        <w:rPr>
          <w:rFonts w:ascii="Calibri" w:hAnsi="Calibri" w:cs="Calibri"/>
        </w:rPr>
      </w:pPr>
      <w:bookmarkStart w:id="64" w:name="_Toc443402511"/>
      <w:r w:rsidRPr="00AA38E8">
        <w:rPr>
          <w:rFonts w:ascii="Calibri" w:hAnsi="Calibri" w:cs="Calibri"/>
        </w:rPr>
        <w:t>Module Outputs</w:t>
      </w:r>
      <w:bookmarkEnd w:id="64"/>
    </w:p>
    <w:p w:rsidR="003C38A5" w:rsidRPr="00A26934" w:rsidRDefault="003C38A5" w:rsidP="003C38A5">
      <w:pPr>
        <w:rPr>
          <w:rFonts w:cs="Calibri"/>
          <w:i/>
        </w:rPr>
      </w:pPr>
      <w:r>
        <w:rPr>
          <w:rFonts w:cs="Calibri"/>
          <w:i/>
        </w:rPr>
        <w:t>None</w:t>
      </w:r>
    </w:p>
    <w:p w:rsidR="003C38A5" w:rsidRPr="00A26934" w:rsidRDefault="003C38A5" w:rsidP="003E7D90">
      <w:pPr>
        <w:rPr>
          <w:rFonts w:cs="Calibri"/>
          <w: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5" w:name="_Toc421011518"/>
      <w:bookmarkStart w:id="66" w:name="_Toc443402512"/>
      <w:r w:rsidRPr="00AA38E8">
        <w:rPr>
          <w:rFonts w:ascii="Calibri" w:hAnsi="Calibri" w:cs="Calibri"/>
        </w:rPr>
        <w:t xml:space="preserve">Per: </w:t>
      </w:r>
      <w:bookmarkEnd w:id="65"/>
      <w:r w:rsidR="00631187">
        <w:rPr>
          <w:rFonts w:ascii="Calibri" w:hAnsi="Calibri" w:cs="Calibri"/>
        </w:rPr>
        <w:t>None</w:t>
      </w:r>
      <w:bookmarkEnd w:id="66"/>
    </w:p>
    <w:p w:rsidR="002B094F" w:rsidRPr="008C6874" w:rsidRDefault="008C6874" w:rsidP="008C6874">
      <w:pPr>
        <w:pStyle w:val="Heading2"/>
        <w:spacing w:after="60"/>
        <w:rPr>
          <w:rFonts w:ascii="Calibri" w:hAnsi="Calibri"/>
        </w:rPr>
      </w:pPr>
      <w:bookmarkStart w:id="67" w:name="_Toc443402513"/>
      <w:r>
        <w:rPr>
          <w:rFonts w:ascii="Calibri" w:hAnsi="Calibri"/>
        </w:rPr>
        <w:t>Server R</w:t>
      </w:r>
      <w:r w:rsidRPr="008C6874">
        <w:rPr>
          <w:rFonts w:ascii="Calibri" w:hAnsi="Calibri"/>
        </w:rPr>
        <w:t>unables</w:t>
      </w:r>
      <w:bookmarkEnd w:id="67"/>
      <w:r w:rsidR="002B094F" w:rsidRPr="008C6874">
        <w:rPr>
          <w:rFonts w:ascii="Calibri" w:hAnsi="Calibri"/>
        </w:rPr>
        <w:t xml:space="preserve"> </w:t>
      </w:r>
    </w:p>
    <w:p w:rsidR="00894BD9" w:rsidRPr="0033680E" w:rsidRDefault="00894BD9" w:rsidP="00894BD9">
      <w:pPr>
        <w:rPr>
          <w:rFonts w:cs="Calibri"/>
          <w:i/>
        </w:rPr>
      </w:pPr>
      <w:bookmarkStart w:id="68" w:name="_Toc382301471"/>
      <w:bookmarkStart w:id="69" w:name="_Toc383698997"/>
      <w:bookmarkStart w:id="70" w:name="_Ref382299966"/>
      <w:bookmarkStart w:id="71" w:name="_Toc421011529"/>
      <w:bookmarkEnd w:id="68"/>
      <w:bookmarkEnd w:id="69"/>
      <w:r>
        <w:rPr>
          <w:rFonts w:cs="Calibri"/>
          <w:i/>
        </w:rPr>
        <w:t>None</w:t>
      </w:r>
    </w:p>
    <w:p w:rsidR="008C6874" w:rsidRPr="00AA38E8" w:rsidRDefault="008C6874" w:rsidP="008C6874">
      <w:pPr>
        <w:pStyle w:val="Heading2"/>
        <w:spacing w:after="60"/>
        <w:rPr>
          <w:rFonts w:ascii="Calibri" w:hAnsi="Calibri" w:cs="Calibri"/>
        </w:rPr>
      </w:pPr>
      <w:bookmarkStart w:id="72" w:name="_Toc443402514"/>
      <w:r w:rsidRPr="00AA38E8">
        <w:rPr>
          <w:rFonts w:ascii="Calibri" w:hAnsi="Calibri" w:cs="Calibri"/>
        </w:rPr>
        <w:t>Interrupt Functions</w:t>
      </w:r>
      <w:bookmarkEnd w:id="70"/>
      <w:bookmarkEnd w:id="71"/>
      <w:bookmarkEnd w:id="72"/>
    </w:p>
    <w:p w:rsidR="008C6874" w:rsidRPr="0033680E" w:rsidRDefault="00B01D15"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73" w:name="_Toc338170485"/>
      <w:bookmarkStart w:id="74" w:name="_Toc418080074"/>
      <w:bookmarkStart w:id="75" w:name="_Toc421709919"/>
      <w:bookmarkStart w:id="76" w:name="_Toc443402515"/>
      <w:r w:rsidRPr="008C6874">
        <w:rPr>
          <w:rFonts w:ascii="Calibri" w:hAnsi="Calibri" w:cs="Calibri"/>
        </w:rPr>
        <w:lastRenderedPageBreak/>
        <w:t>Module Internal (Local) Functions</w:t>
      </w:r>
      <w:bookmarkEnd w:id="73"/>
      <w:bookmarkEnd w:id="74"/>
      <w:bookmarkEnd w:id="75"/>
      <w:bookmarkEnd w:id="76"/>
    </w:p>
    <w:p w:rsidR="008C6874" w:rsidRPr="00AA38E8" w:rsidRDefault="00BD27B6" w:rsidP="00BD27B6">
      <w:pPr>
        <w:pStyle w:val="Heading3"/>
      </w:pPr>
      <w:bookmarkStart w:id="77" w:name="_Toc421011540"/>
      <w:bookmarkStart w:id="78" w:name="_Toc443402516"/>
      <w:r w:rsidRPr="00BD27B6">
        <w:t>ConfigureFilterN</w:t>
      </w:r>
      <w:bookmarkEnd w:id="77"/>
      <w:bookmarkEnd w:id="7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3C38A5" w:rsidP="00F4318C">
            <w:pPr>
              <w:spacing w:before="60"/>
              <w:rPr>
                <w:rFonts w:cs="Calibri"/>
                <w:sz w:val="16"/>
              </w:rPr>
            </w:pPr>
            <w:r w:rsidRPr="003C38A5">
              <w:rPr>
                <w:rFonts w:cs="Calibri"/>
                <w:sz w:val="16"/>
              </w:rPr>
              <w:t>ConfigureFilterN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3C38A5" w:rsidP="00F4318C">
            <w:pPr>
              <w:spacing w:before="60"/>
              <w:rPr>
                <w:rFonts w:cs="Calibri"/>
                <w:sz w:val="16"/>
              </w:rPr>
            </w:pPr>
            <w:r w:rsidRPr="003C38A5">
              <w:rPr>
                <w:rFonts w:cs="Calibri"/>
                <w:sz w:val="16"/>
              </w:rPr>
              <w:t>PbgProtReg</w:t>
            </w:r>
          </w:p>
        </w:tc>
        <w:tc>
          <w:tcPr>
            <w:tcW w:w="990" w:type="dxa"/>
          </w:tcPr>
          <w:p w:rsidR="008C6874" w:rsidRPr="00AA38E8" w:rsidRDefault="003C38A5" w:rsidP="00F4318C">
            <w:pPr>
              <w:spacing w:before="60"/>
              <w:rPr>
                <w:rFonts w:cs="Calibri"/>
                <w:sz w:val="16"/>
              </w:rPr>
            </w:pPr>
            <w:r w:rsidRPr="003C38A5">
              <w:rPr>
                <w:rFonts w:cs="Calibri"/>
                <w:sz w:val="16"/>
              </w:rPr>
              <w:t>volatile uint32*</w:t>
            </w:r>
          </w:p>
        </w:tc>
        <w:tc>
          <w:tcPr>
            <w:tcW w:w="990" w:type="dxa"/>
          </w:tcPr>
          <w:p w:rsidR="008C6874" w:rsidRPr="00AA38E8" w:rsidRDefault="003C38A5" w:rsidP="00F4318C">
            <w:pPr>
              <w:spacing w:before="60"/>
              <w:rPr>
                <w:rFonts w:cs="Calibri"/>
                <w:sz w:val="16"/>
              </w:rPr>
            </w:pPr>
            <w:r>
              <w:rPr>
                <w:rFonts w:cs="Calibri"/>
                <w:sz w:val="16"/>
              </w:rPr>
              <w:t>0</w:t>
            </w:r>
          </w:p>
        </w:tc>
        <w:tc>
          <w:tcPr>
            <w:tcW w:w="990" w:type="dxa"/>
          </w:tcPr>
          <w:p w:rsidR="008C6874" w:rsidRPr="00AA38E8" w:rsidRDefault="003C38A5" w:rsidP="00F4318C">
            <w:pPr>
              <w:spacing w:before="60"/>
              <w:rPr>
                <w:rFonts w:cs="Calibri"/>
                <w:sz w:val="16"/>
              </w:rPr>
            </w:pPr>
            <w:r>
              <w:rPr>
                <w:rFonts w:cs="Calibri"/>
                <w:sz w:val="16"/>
              </w:rPr>
              <w:t>0xFFFFFFFF</w:t>
            </w:r>
          </w:p>
        </w:tc>
      </w:tr>
      <w:tr w:rsidR="003C38A5" w:rsidRPr="00AA38E8" w:rsidTr="00F4318C">
        <w:tc>
          <w:tcPr>
            <w:tcW w:w="1779" w:type="dxa"/>
          </w:tcPr>
          <w:p w:rsidR="003C38A5" w:rsidRPr="00AA38E8" w:rsidRDefault="003C38A5" w:rsidP="00F4318C">
            <w:pPr>
              <w:spacing w:before="60"/>
              <w:rPr>
                <w:rFonts w:cs="Calibri"/>
                <w:b/>
                <w:bCs/>
                <w:sz w:val="16"/>
              </w:rPr>
            </w:pPr>
          </w:p>
        </w:tc>
        <w:tc>
          <w:tcPr>
            <w:tcW w:w="4179" w:type="dxa"/>
          </w:tcPr>
          <w:p w:rsidR="003C38A5" w:rsidRPr="00AA38E8" w:rsidRDefault="003C38A5" w:rsidP="00F4318C">
            <w:pPr>
              <w:spacing w:before="60"/>
              <w:rPr>
                <w:rFonts w:cs="Calibri"/>
                <w:sz w:val="16"/>
              </w:rPr>
            </w:pPr>
            <w:r w:rsidRPr="003C38A5">
              <w:rPr>
                <w:rFonts w:cs="Calibri"/>
                <w:sz w:val="16"/>
              </w:rPr>
              <w:t>Val</w:t>
            </w:r>
          </w:p>
        </w:tc>
        <w:tc>
          <w:tcPr>
            <w:tcW w:w="990" w:type="dxa"/>
          </w:tcPr>
          <w:p w:rsidR="003C38A5" w:rsidRPr="00AA38E8" w:rsidRDefault="003C38A5" w:rsidP="0075064A">
            <w:pPr>
              <w:spacing w:before="60"/>
              <w:rPr>
                <w:rFonts w:cs="Calibri"/>
                <w:sz w:val="16"/>
              </w:rPr>
            </w:pPr>
            <w:r w:rsidRPr="003C38A5">
              <w:rPr>
                <w:rFonts w:cs="Calibri"/>
                <w:sz w:val="16"/>
              </w:rPr>
              <w:t>uint32</w:t>
            </w:r>
          </w:p>
        </w:tc>
        <w:tc>
          <w:tcPr>
            <w:tcW w:w="990" w:type="dxa"/>
          </w:tcPr>
          <w:p w:rsidR="003C38A5" w:rsidRPr="00AA38E8" w:rsidRDefault="003C38A5" w:rsidP="00527F43">
            <w:pPr>
              <w:spacing w:before="60"/>
              <w:rPr>
                <w:rFonts w:cs="Calibri"/>
                <w:sz w:val="16"/>
              </w:rPr>
            </w:pPr>
            <w:r>
              <w:rPr>
                <w:rFonts w:cs="Calibri"/>
                <w:sz w:val="16"/>
              </w:rPr>
              <w:t>0</w:t>
            </w:r>
          </w:p>
        </w:tc>
        <w:tc>
          <w:tcPr>
            <w:tcW w:w="990" w:type="dxa"/>
          </w:tcPr>
          <w:p w:rsidR="003C38A5" w:rsidRPr="00AA38E8" w:rsidRDefault="003C38A5" w:rsidP="00527F43">
            <w:pPr>
              <w:spacing w:before="60"/>
              <w:rPr>
                <w:rFonts w:cs="Calibri"/>
                <w:sz w:val="16"/>
              </w:rPr>
            </w:pPr>
            <w:r>
              <w:rPr>
                <w:rFonts w:cs="Calibri"/>
                <w:sz w:val="16"/>
              </w:rPr>
              <w:t>0xFFFFFFFF</w:t>
            </w:r>
          </w:p>
        </w:tc>
      </w:tr>
      <w:tr w:rsidR="00B23587" w:rsidRPr="00AA38E8" w:rsidTr="00F4318C">
        <w:tc>
          <w:tcPr>
            <w:tcW w:w="1779" w:type="dxa"/>
          </w:tcPr>
          <w:p w:rsidR="00B23587" w:rsidRPr="00AA38E8" w:rsidRDefault="00B23587" w:rsidP="00F4318C">
            <w:pPr>
              <w:spacing w:before="60"/>
              <w:rPr>
                <w:rFonts w:cs="Calibri"/>
                <w:b/>
                <w:bCs/>
                <w:sz w:val="16"/>
              </w:rPr>
            </w:pPr>
          </w:p>
        </w:tc>
        <w:tc>
          <w:tcPr>
            <w:tcW w:w="4179" w:type="dxa"/>
          </w:tcPr>
          <w:p w:rsidR="00B23587" w:rsidRDefault="00B23587" w:rsidP="00B23587">
            <w:pPr>
              <w:spacing w:before="60"/>
              <w:rPr>
                <w:rFonts w:cs="Calibri"/>
                <w:sz w:val="16"/>
              </w:rPr>
            </w:pPr>
            <w:r w:rsidRPr="0075064A">
              <w:rPr>
                <w:rFonts w:cs="Calibri"/>
                <w:sz w:val="16"/>
              </w:rPr>
              <w:t>PbgStrtUpTestFailSts</w:t>
            </w:r>
          </w:p>
        </w:tc>
        <w:tc>
          <w:tcPr>
            <w:tcW w:w="990" w:type="dxa"/>
          </w:tcPr>
          <w:p w:rsidR="00B23587" w:rsidRPr="00AA38E8" w:rsidRDefault="00B23587" w:rsidP="00F4318C">
            <w:pPr>
              <w:spacing w:before="60"/>
              <w:rPr>
                <w:rFonts w:cs="Calibri"/>
                <w:sz w:val="16"/>
              </w:rPr>
            </w:pPr>
            <w:r>
              <w:rPr>
                <w:rFonts w:cs="Calibri"/>
                <w:sz w:val="16"/>
              </w:rPr>
              <w:t>Uint32 *</w:t>
            </w:r>
          </w:p>
        </w:tc>
        <w:tc>
          <w:tcPr>
            <w:tcW w:w="990" w:type="dxa"/>
          </w:tcPr>
          <w:p w:rsidR="00B23587" w:rsidRPr="00AA38E8" w:rsidRDefault="00B23587" w:rsidP="002C28C2">
            <w:pPr>
              <w:spacing w:before="60"/>
              <w:rPr>
                <w:rFonts w:cs="Calibri"/>
                <w:sz w:val="16"/>
              </w:rPr>
            </w:pPr>
            <w:r>
              <w:rPr>
                <w:rFonts w:cs="Calibri"/>
                <w:sz w:val="16"/>
              </w:rPr>
              <w:t>0</w:t>
            </w:r>
          </w:p>
        </w:tc>
        <w:tc>
          <w:tcPr>
            <w:tcW w:w="990" w:type="dxa"/>
          </w:tcPr>
          <w:p w:rsidR="00B23587" w:rsidRPr="00AA38E8" w:rsidRDefault="00B23587" w:rsidP="002C28C2">
            <w:pPr>
              <w:spacing w:before="60"/>
              <w:rPr>
                <w:rFonts w:cs="Calibri"/>
                <w:sz w:val="16"/>
              </w:rPr>
            </w:pPr>
            <w:r>
              <w:rPr>
                <w:rFonts w:cs="Calibri"/>
                <w:sz w:val="16"/>
              </w:rPr>
              <w:t>0xFFFFFFFF</w:t>
            </w:r>
          </w:p>
        </w:tc>
      </w:tr>
      <w:tr w:rsidR="00B23587" w:rsidRPr="00AA38E8" w:rsidTr="00F4318C">
        <w:tc>
          <w:tcPr>
            <w:tcW w:w="1779" w:type="dxa"/>
          </w:tcPr>
          <w:p w:rsidR="00B23587" w:rsidRPr="00AA38E8" w:rsidRDefault="00B23587" w:rsidP="0075064A">
            <w:pPr>
              <w:spacing w:before="60"/>
              <w:rPr>
                <w:rFonts w:cs="Calibri"/>
                <w:b/>
                <w:bCs/>
                <w:sz w:val="16"/>
              </w:rPr>
            </w:pPr>
            <w:r w:rsidRPr="00AA38E8">
              <w:rPr>
                <w:rFonts w:cs="Calibri"/>
                <w:b/>
                <w:bCs/>
                <w:sz w:val="16"/>
              </w:rPr>
              <w:t>Return Value</w:t>
            </w:r>
          </w:p>
        </w:tc>
        <w:tc>
          <w:tcPr>
            <w:tcW w:w="4179" w:type="dxa"/>
          </w:tcPr>
          <w:p w:rsidR="00B23587" w:rsidRPr="00AA38E8" w:rsidRDefault="00B23587" w:rsidP="0075064A">
            <w:pPr>
              <w:spacing w:before="60"/>
              <w:rPr>
                <w:rFonts w:cs="Calibri"/>
                <w:sz w:val="16"/>
              </w:rPr>
            </w:pPr>
            <w:r>
              <w:rPr>
                <w:rFonts w:cs="Calibri"/>
                <w:sz w:val="16"/>
              </w:rPr>
              <w:t>None</w:t>
            </w:r>
          </w:p>
        </w:tc>
        <w:tc>
          <w:tcPr>
            <w:tcW w:w="990" w:type="dxa"/>
          </w:tcPr>
          <w:p w:rsidR="00B23587" w:rsidRPr="00AA38E8" w:rsidRDefault="00B23587" w:rsidP="0075064A">
            <w:pPr>
              <w:spacing w:before="60"/>
              <w:rPr>
                <w:rFonts w:cs="Calibri"/>
                <w:sz w:val="16"/>
              </w:rPr>
            </w:pPr>
          </w:p>
        </w:tc>
        <w:tc>
          <w:tcPr>
            <w:tcW w:w="990" w:type="dxa"/>
          </w:tcPr>
          <w:p w:rsidR="00B23587" w:rsidRPr="00AA38E8" w:rsidRDefault="00B23587" w:rsidP="0075064A">
            <w:pPr>
              <w:spacing w:before="60"/>
              <w:rPr>
                <w:rFonts w:cs="Calibri"/>
                <w:sz w:val="16"/>
              </w:rPr>
            </w:pPr>
          </w:p>
        </w:tc>
        <w:tc>
          <w:tcPr>
            <w:tcW w:w="990" w:type="dxa"/>
          </w:tcPr>
          <w:p w:rsidR="00B23587" w:rsidRPr="00AA38E8" w:rsidRDefault="00B23587" w:rsidP="0075064A">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79" w:name="_Toc443402517"/>
      <w:bookmarkStart w:id="80" w:name="_Toc421011541"/>
      <w:r>
        <w:rPr>
          <w:rFonts w:ascii="Calibri" w:hAnsi="Calibri" w:cs="Calibri"/>
        </w:rPr>
        <w:t>Design Rationale</w:t>
      </w:r>
      <w:bookmarkEnd w:id="79"/>
    </w:p>
    <w:p w:rsidR="00D119F5" w:rsidRPr="00D119F5" w:rsidRDefault="00D119F5" w:rsidP="00D119F5">
      <w:pPr>
        <w:rPr>
          <w:lang w:bidi="ar-SA"/>
        </w:rPr>
      </w:pPr>
      <w:r>
        <w:rPr>
          <w:lang w:bidi="ar-SA"/>
        </w:rPr>
        <w:t xml:space="preserve">This local function sets the value </w:t>
      </w:r>
      <w:r w:rsidRPr="00D119F5">
        <w:rPr>
          <w:b/>
          <w:lang w:bidi="ar-SA"/>
        </w:rPr>
        <w:t>Val</w:t>
      </w:r>
      <w:r>
        <w:rPr>
          <w:lang w:bidi="ar-SA"/>
        </w:rPr>
        <w:t xml:space="preserve"> to the register address </w:t>
      </w:r>
      <w:r w:rsidRPr="00D119F5">
        <w:rPr>
          <w:b/>
          <w:lang w:bidi="ar-SA"/>
        </w:rPr>
        <w:t>PbgProtReg</w:t>
      </w:r>
      <w:r>
        <w:rPr>
          <w:rFonts w:cs="Calibri"/>
          <w:sz w:val="16"/>
        </w:rPr>
        <w:t xml:space="preserve"> </w:t>
      </w:r>
      <w:r>
        <w:rPr>
          <w:lang w:bidi="ar-SA"/>
        </w:rPr>
        <w:t>passed as the arguments and verifies the write operation was successful. If not a diagnostic is set.</w:t>
      </w:r>
    </w:p>
    <w:p w:rsidR="008C6874" w:rsidRDefault="008C6874" w:rsidP="008C6874">
      <w:pPr>
        <w:pStyle w:val="Heading2"/>
        <w:numPr>
          <w:ilvl w:val="3"/>
          <w:numId w:val="11"/>
        </w:numPr>
        <w:spacing w:after="60"/>
        <w:rPr>
          <w:rFonts w:ascii="Calibri" w:hAnsi="Calibri" w:cs="Calibri"/>
        </w:rPr>
      </w:pPr>
      <w:bookmarkStart w:id="81" w:name="_Toc443402518"/>
      <w:r>
        <w:rPr>
          <w:rFonts w:ascii="Calibri" w:hAnsi="Calibri" w:cs="Calibri"/>
        </w:rPr>
        <w:t>Processing</w:t>
      </w:r>
      <w:bookmarkEnd w:id="80"/>
      <w:bookmarkEnd w:id="81"/>
    </w:p>
    <w:p w:rsidR="00E82E87" w:rsidRDefault="00E82E87" w:rsidP="00E82E87">
      <w:pPr>
        <w:rPr>
          <w:noProof/>
          <w:szCs w:val="20"/>
        </w:rPr>
      </w:pPr>
      <w:r>
        <w:rPr>
          <w:noProof/>
          <w:szCs w:val="20"/>
        </w:rPr>
        <w:t>Figure 4.5.3 from SAN ver 1.20</w:t>
      </w:r>
    </w:p>
    <w:p w:rsidR="00E82E87" w:rsidRPr="00AA38E8" w:rsidRDefault="00BD27B6" w:rsidP="00BD27B6">
      <w:pPr>
        <w:pStyle w:val="Heading3"/>
      </w:pPr>
      <w:bookmarkStart w:id="82" w:name="_Toc443402519"/>
      <w:r w:rsidRPr="00BD27B6">
        <w:t>ChkForPBGErr</w:t>
      </w:r>
      <w:bookmarkEnd w:id="8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E82E87" w:rsidRPr="00AA38E8" w:rsidTr="00527F43">
        <w:tc>
          <w:tcPr>
            <w:tcW w:w="1779" w:type="dxa"/>
          </w:tcPr>
          <w:p w:rsidR="00E82E87" w:rsidRPr="00AA38E8" w:rsidRDefault="00E82E87" w:rsidP="00527F43">
            <w:pPr>
              <w:spacing w:before="60"/>
              <w:rPr>
                <w:rFonts w:cs="Calibri"/>
                <w:b/>
                <w:bCs/>
                <w:sz w:val="16"/>
              </w:rPr>
            </w:pPr>
            <w:r w:rsidRPr="00AA38E8">
              <w:rPr>
                <w:rFonts w:cs="Calibri"/>
                <w:b/>
                <w:bCs/>
                <w:sz w:val="16"/>
              </w:rPr>
              <w:t>Function Name</w:t>
            </w:r>
          </w:p>
        </w:tc>
        <w:tc>
          <w:tcPr>
            <w:tcW w:w="4179" w:type="dxa"/>
          </w:tcPr>
          <w:p w:rsidR="00E82E87" w:rsidRPr="00AA38E8" w:rsidRDefault="00E82E87" w:rsidP="00527F43">
            <w:pPr>
              <w:spacing w:before="60"/>
              <w:rPr>
                <w:rFonts w:cs="Calibri"/>
                <w:sz w:val="16"/>
              </w:rPr>
            </w:pPr>
            <w:r w:rsidRPr="00E82E87">
              <w:rPr>
                <w:rFonts w:cs="Calibri"/>
                <w:sz w:val="16"/>
              </w:rPr>
              <w:t>ChkForPBGErr</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Type</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Min</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Max</w:t>
            </w:r>
          </w:p>
        </w:tc>
      </w:tr>
      <w:tr w:rsidR="00B23587" w:rsidRPr="00AA38E8" w:rsidTr="00527F43">
        <w:tc>
          <w:tcPr>
            <w:tcW w:w="1779" w:type="dxa"/>
          </w:tcPr>
          <w:p w:rsidR="00B23587" w:rsidRPr="00AA38E8" w:rsidRDefault="00B23587" w:rsidP="00527F43">
            <w:pPr>
              <w:spacing w:before="60"/>
              <w:rPr>
                <w:rFonts w:cs="Calibri"/>
                <w:b/>
                <w:bCs/>
                <w:sz w:val="16"/>
              </w:rPr>
            </w:pPr>
            <w:r w:rsidRPr="00AA38E8">
              <w:rPr>
                <w:rFonts w:cs="Calibri"/>
                <w:b/>
                <w:bCs/>
                <w:sz w:val="16"/>
              </w:rPr>
              <w:t xml:space="preserve">Arguments Passed </w:t>
            </w:r>
          </w:p>
        </w:tc>
        <w:tc>
          <w:tcPr>
            <w:tcW w:w="4179" w:type="dxa"/>
          </w:tcPr>
          <w:p w:rsidR="00B23587" w:rsidRDefault="00B23587" w:rsidP="00B23587">
            <w:pPr>
              <w:spacing w:before="60"/>
              <w:rPr>
                <w:rFonts w:cs="Calibri"/>
                <w:sz w:val="16"/>
              </w:rPr>
            </w:pPr>
            <w:r w:rsidRPr="0075064A">
              <w:rPr>
                <w:rFonts w:cs="Calibri"/>
                <w:sz w:val="16"/>
              </w:rPr>
              <w:t>PbgStrtUpTestFailSts</w:t>
            </w:r>
          </w:p>
        </w:tc>
        <w:tc>
          <w:tcPr>
            <w:tcW w:w="990" w:type="dxa"/>
          </w:tcPr>
          <w:p w:rsidR="00B23587" w:rsidRPr="00AA38E8" w:rsidRDefault="00B23587" w:rsidP="002C28C2">
            <w:pPr>
              <w:spacing w:before="60"/>
              <w:rPr>
                <w:rFonts w:cs="Calibri"/>
                <w:sz w:val="16"/>
              </w:rPr>
            </w:pPr>
            <w:r>
              <w:rPr>
                <w:rFonts w:cs="Calibri"/>
                <w:sz w:val="16"/>
              </w:rPr>
              <w:t>Uint32 *</w:t>
            </w:r>
          </w:p>
        </w:tc>
        <w:tc>
          <w:tcPr>
            <w:tcW w:w="990" w:type="dxa"/>
          </w:tcPr>
          <w:p w:rsidR="00B23587" w:rsidRPr="00AA38E8" w:rsidRDefault="00B23587" w:rsidP="002C28C2">
            <w:pPr>
              <w:spacing w:before="60"/>
              <w:rPr>
                <w:rFonts w:cs="Calibri"/>
                <w:sz w:val="16"/>
              </w:rPr>
            </w:pPr>
            <w:r>
              <w:rPr>
                <w:rFonts w:cs="Calibri"/>
                <w:sz w:val="16"/>
              </w:rPr>
              <w:t>0</w:t>
            </w:r>
          </w:p>
        </w:tc>
        <w:tc>
          <w:tcPr>
            <w:tcW w:w="990" w:type="dxa"/>
          </w:tcPr>
          <w:p w:rsidR="00B23587" w:rsidRPr="00AA38E8" w:rsidRDefault="00B23587" w:rsidP="002C28C2">
            <w:pPr>
              <w:spacing w:before="60"/>
              <w:rPr>
                <w:rFonts w:cs="Calibri"/>
                <w:sz w:val="16"/>
              </w:rPr>
            </w:pPr>
            <w:r>
              <w:rPr>
                <w:rFonts w:cs="Calibri"/>
                <w:sz w:val="16"/>
              </w:rPr>
              <w:t>0xFFFFFFFF</w:t>
            </w:r>
          </w:p>
        </w:tc>
      </w:tr>
      <w:tr w:rsidR="0075064A" w:rsidRPr="00AA38E8" w:rsidTr="00527F43">
        <w:tc>
          <w:tcPr>
            <w:tcW w:w="1779" w:type="dxa"/>
          </w:tcPr>
          <w:p w:rsidR="0075064A" w:rsidRPr="00AA38E8" w:rsidRDefault="0075064A" w:rsidP="00527F43">
            <w:pPr>
              <w:spacing w:before="60"/>
              <w:rPr>
                <w:rFonts w:cs="Calibri"/>
                <w:b/>
                <w:bCs/>
                <w:sz w:val="16"/>
              </w:rPr>
            </w:pPr>
          </w:p>
        </w:tc>
        <w:tc>
          <w:tcPr>
            <w:tcW w:w="4179"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r>
      <w:tr w:rsidR="0075064A" w:rsidRPr="00AA38E8" w:rsidTr="00527F43">
        <w:tc>
          <w:tcPr>
            <w:tcW w:w="1779" w:type="dxa"/>
          </w:tcPr>
          <w:p w:rsidR="0075064A" w:rsidRPr="00AA38E8" w:rsidRDefault="0075064A" w:rsidP="00527F43">
            <w:pPr>
              <w:spacing w:before="60"/>
              <w:rPr>
                <w:rFonts w:cs="Calibri"/>
                <w:b/>
                <w:bCs/>
                <w:sz w:val="16"/>
              </w:rPr>
            </w:pPr>
            <w:r w:rsidRPr="00AA38E8">
              <w:rPr>
                <w:rFonts w:cs="Calibri"/>
                <w:b/>
                <w:bCs/>
                <w:sz w:val="16"/>
              </w:rPr>
              <w:t>Return Value</w:t>
            </w:r>
          </w:p>
        </w:tc>
        <w:tc>
          <w:tcPr>
            <w:tcW w:w="4179" w:type="dxa"/>
          </w:tcPr>
          <w:p w:rsidR="0075064A" w:rsidRPr="00AA38E8" w:rsidRDefault="0075064A" w:rsidP="00527F43">
            <w:pPr>
              <w:spacing w:before="60"/>
              <w:rPr>
                <w:rFonts w:cs="Calibri"/>
                <w:sz w:val="16"/>
              </w:rPr>
            </w:pPr>
            <w:r>
              <w:rPr>
                <w:rFonts w:cs="Calibri"/>
                <w:sz w:val="16"/>
              </w:rPr>
              <w:t>None</w:t>
            </w: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r>
    </w:tbl>
    <w:p w:rsidR="00E82E87" w:rsidRDefault="00E82E87" w:rsidP="00E82E87">
      <w:pPr>
        <w:pStyle w:val="Heading2"/>
        <w:numPr>
          <w:ilvl w:val="3"/>
          <w:numId w:val="11"/>
        </w:numPr>
        <w:spacing w:after="60"/>
        <w:rPr>
          <w:rFonts w:ascii="Calibri" w:hAnsi="Calibri" w:cs="Calibri"/>
        </w:rPr>
      </w:pPr>
      <w:bookmarkStart w:id="83" w:name="_Toc443402520"/>
      <w:r>
        <w:rPr>
          <w:rFonts w:ascii="Calibri" w:hAnsi="Calibri" w:cs="Calibri"/>
        </w:rPr>
        <w:t>Design Rationale</w:t>
      </w:r>
      <w:bookmarkEnd w:id="83"/>
    </w:p>
    <w:p w:rsidR="00E82E87" w:rsidRPr="00D119F5" w:rsidRDefault="00E82E87" w:rsidP="00E82E87">
      <w:pPr>
        <w:rPr>
          <w:lang w:bidi="ar-SA"/>
        </w:rPr>
      </w:pPr>
      <w:r>
        <w:rPr>
          <w:lang w:bidi="ar-SA"/>
        </w:rPr>
        <w:t>This local function checks PBG access violation error is captured. If not set diagnostic, clear the error and if the error doesn’t clear set diagnostic.</w:t>
      </w:r>
    </w:p>
    <w:p w:rsidR="00E82E87" w:rsidRDefault="00E82E87" w:rsidP="00E82E87">
      <w:pPr>
        <w:pStyle w:val="Heading2"/>
        <w:numPr>
          <w:ilvl w:val="3"/>
          <w:numId w:val="11"/>
        </w:numPr>
        <w:spacing w:after="60"/>
        <w:rPr>
          <w:rFonts w:ascii="Calibri" w:hAnsi="Calibri" w:cs="Calibri"/>
        </w:rPr>
      </w:pPr>
      <w:bookmarkStart w:id="84" w:name="_Toc443402521"/>
      <w:r>
        <w:rPr>
          <w:rFonts w:ascii="Calibri" w:hAnsi="Calibri" w:cs="Calibri"/>
        </w:rPr>
        <w:t>Processing</w:t>
      </w:r>
      <w:bookmarkEnd w:id="84"/>
    </w:p>
    <w:p w:rsidR="00E82E87" w:rsidRPr="00E82E87" w:rsidRDefault="00E82E87" w:rsidP="00E82E87">
      <w:pPr>
        <w:rPr>
          <w:noProof/>
          <w:szCs w:val="20"/>
        </w:rPr>
      </w:pPr>
      <w:r>
        <w:rPr>
          <w:noProof/>
          <w:szCs w:val="20"/>
        </w:rPr>
        <w:t>Figure 4.5.3 from SAN ver 1.20</w:t>
      </w:r>
    </w:p>
    <w:p w:rsidR="00E82E87" w:rsidRPr="00AA38E8" w:rsidRDefault="00BD27B6" w:rsidP="00BD27B6">
      <w:pPr>
        <w:pStyle w:val="Heading3"/>
      </w:pPr>
      <w:bookmarkStart w:id="85" w:name="_Toc443402522"/>
      <w:r w:rsidRPr="00BD27B6">
        <w:t>ChkForECMErr</w:t>
      </w:r>
      <w:bookmarkEnd w:id="8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E82E87" w:rsidRPr="00AA38E8" w:rsidTr="00527F43">
        <w:tc>
          <w:tcPr>
            <w:tcW w:w="1779" w:type="dxa"/>
          </w:tcPr>
          <w:p w:rsidR="00E82E87" w:rsidRPr="00AA38E8" w:rsidRDefault="00E82E87" w:rsidP="00527F43">
            <w:pPr>
              <w:spacing w:before="60"/>
              <w:rPr>
                <w:rFonts w:cs="Calibri"/>
                <w:b/>
                <w:bCs/>
                <w:sz w:val="16"/>
              </w:rPr>
            </w:pPr>
            <w:r w:rsidRPr="00AA38E8">
              <w:rPr>
                <w:rFonts w:cs="Calibri"/>
                <w:b/>
                <w:bCs/>
                <w:sz w:val="16"/>
              </w:rPr>
              <w:t>Function Name</w:t>
            </w:r>
          </w:p>
        </w:tc>
        <w:tc>
          <w:tcPr>
            <w:tcW w:w="4179" w:type="dxa"/>
          </w:tcPr>
          <w:p w:rsidR="00E82E87" w:rsidRPr="00AA38E8" w:rsidRDefault="00E82E87" w:rsidP="00527F43">
            <w:pPr>
              <w:spacing w:before="60"/>
              <w:rPr>
                <w:rFonts w:cs="Calibri"/>
                <w:sz w:val="16"/>
              </w:rPr>
            </w:pPr>
            <w:r w:rsidRPr="00E82E87">
              <w:rPr>
                <w:rFonts w:cs="Calibri"/>
                <w:sz w:val="16"/>
              </w:rPr>
              <w:t>ChkForECMErr</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Type</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Min</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Max</w:t>
            </w:r>
          </w:p>
        </w:tc>
      </w:tr>
      <w:tr w:rsidR="00B23587" w:rsidRPr="00AA38E8" w:rsidTr="00527F43">
        <w:tc>
          <w:tcPr>
            <w:tcW w:w="1779" w:type="dxa"/>
          </w:tcPr>
          <w:p w:rsidR="00B23587" w:rsidRPr="00AA38E8" w:rsidRDefault="00B23587" w:rsidP="00527F43">
            <w:pPr>
              <w:spacing w:before="60"/>
              <w:rPr>
                <w:rFonts w:cs="Calibri"/>
                <w:b/>
                <w:bCs/>
                <w:sz w:val="16"/>
              </w:rPr>
            </w:pPr>
            <w:r w:rsidRPr="00AA38E8">
              <w:rPr>
                <w:rFonts w:cs="Calibri"/>
                <w:b/>
                <w:bCs/>
                <w:sz w:val="16"/>
              </w:rPr>
              <w:t xml:space="preserve">Arguments Passed </w:t>
            </w:r>
          </w:p>
        </w:tc>
        <w:tc>
          <w:tcPr>
            <w:tcW w:w="4179" w:type="dxa"/>
          </w:tcPr>
          <w:p w:rsidR="00B23587" w:rsidRDefault="00B23587" w:rsidP="00B23587">
            <w:pPr>
              <w:spacing w:before="60"/>
              <w:rPr>
                <w:rFonts w:cs="Calibri"/>
                <w:sz w:val="16"/>
              </w:rPr>
            </w:pPr>
            <w:r w:rsidRPr="0075064A">
              <w:rPr>
                <w:rFonts w:cs="Calibri"/>
                <w:sz w:val="16"/>
              </w:rPr>
              <w:t>PbgStrtUpTestFailSts</w:t>
            </w:r>
          </w:p>
        </w:tc>
        <w:tc>
          <w:tcPr>
            <w:tcW w:w="990" w:type="dxa"/>
          </w:tcPr>
          <w:p w:rsidR="00B23587" w:rsidRPr="00AA38E8" w:rsidRDefault="00B23587" w:rsidP="002C28C2">
            <w:pPr>
              <w:spacing w:before="60"/>
              <w:rPr>
                <w:rFonts w:cs="Calibri"/>
                <w:sz w:val="16"/>
              </w:rPr>
            </w:pPr>
            <w:r>
              <w:rPr>
                <w:rFonts w:cs="Calibri"/>
                <w:sz w:val="16"/>
              </w:rPr>
              <w:t>Uint32 *</w:t>
            </w:r>
          </w:p>
        </w:tc>
        <w:tc>
          <w:tcPr>
            <w:tcW w:w="990" w:type="dxa"/>
          </w:tcPr>
          <w:p w:rsidR="00B23587" w:rsidRPr="00AA38E8" w:rsidRDefault="00B23587" w:rsidP="002C28C2">
            <w:pPr>
              <w:spacing w:before="60"/>
              <w:rPr>
                <w:rFonts w:cs="Calibri"/>
                <w:sz w:val="16"/>
              </w:rPr>
            </w:pPr>
            <w:r>
              <w:rPr>
                <w:rFonts w:cs="Calibri"/>
                <w:sz w:val="16"/>
              </w:rPr>
              <w:t>0</w:t>
            </w:r>
          </w:p>
        </w:tc>
        <w:tc>
          <w:tcPr>
            <w:tcW w:w="990" w:type="dxa"/>
          </w:tcPr>
          <w:p w:rsidR="00B23587" w:rsidRPr="00AA38E8" w:rsidRDefault="00B23587" w:rsidP="002C28C2">
            <w:pPr>
              <w:spacing w:before="60"/>
              <w:rPr>
                <w:rFonts w:cs="Calibri"/>
                <w:sz w:val="16"/>
              </w:rPr>
            </w:pPr>
            <w:r>
              <w:rPr>
                <w:rFonts w:cs="Calibri"/>
                <w:sz w:val="16"/>
              </w:rPr>
              <w:t>0xFFFFFFFF</w:t>
            </w:r>
          </w:p>
        </w:tc>
      </w:tr>
      <w:tr w:rsidR="0075064A" w:rsidRPr="00AA38E8" w:rsidTr="00527F43">
        <w:tc>
          <w:tcPr>
            <w:tcW w:w="1779" w:type="dxa"/>
          </w:tcPr>
          <w:p w:rsidR="0075064A" w:rsidRPr="00AA38E8" w:rsidRDefault="0075064A" w:rsidP="00527F43">
            <w:pPr>
              <w:spacing w:before="60"/>
              <w:rPr>
                <w:rFonts w:cs="Calibri"/>
                <w:b/>
                <w:bCs/>
                <w:sz w:val="16"/>
              </w:rPr>
            </w:pPr>
          </w:p>
        </w:tc>
        <w:tc>
          <w:tcPr>
            <w:tcW w:w="4179"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r>
      <w:tr w:rsidR="0075064A" w:rsidRPr="00AA38E8" w:rsidTr="00527F43">
        <w:tc>
          <w:tcPr>
            <w:tcW w:w="1779" w:type="dxa"/>
          </w:tcPr>
          <w:p w:rsidR="0075064A" w:rsidRPr="00AA38E8" w:rsidRDefault="0075064A" w:rsidP="00527F43">
            <w:pPr>
              <w:spacing w:before="60"/>
              <w:rPr>
                <w:rFonts w:cs="Calibri"/>
                <w:b/>
                <w:bCs/>
                <w:sz w:val="16"/>
              </w:rPr>
            </w:pPr>
            <w:r w:rsidRPr="00AA38E8">
              <w:rPr>
                <w:rFonts w:cs="Calibri"/>
                <w:b/>
                <w:bCs/>
                <w:sz w:val="16"/>
              </w:rPr>
              <w:t>Return Value</w:t>
            </w:r>
          </w:p>
        </w:tc>
        <w:tc>
          <w:tcPr>
            <w:tcW w:w="4179" w:type="dxa"/>
          </w:tcPr>
          <w:p w:rsidR="0075064A" w:rsidRPr="00AA38E8" w:rsidRDefault="0075064A" w:rsidP="00527F43">
            <w:pPr>
              <w:spacing w:before="60"/>
              <w:rPr>
                <w:rFonts w:cs="Calibri"/>
                <w:sz w:val="16"/>
              </w:rPr>
            </w:pPr>
            <w:r>
              <w:rPr>
                <w:rFonts w:cs="Calibri"/>
                <w:sz w:val="16"/>
              </w:rPr>
              <w:t>None</w:t>
            </w: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r>
    </w:tbl>
    <w:p w:rsidR="00E82E87" w:rsidRDefault="00E82E87" w:rsidP="00E82E87">
      <w:pPr>
        <w:pStyle w:val="Heading2"/>
        <w:numPr>
          <w:ilvl w:val="3"/>
          <w:numId w:val="11"/>
        </w:numPr>
        <w:spacing w:after="60"/>
        <w:rPr>
          <w:rFonts w:ascii="Calibri" w:hAnsi="Calibri" w:cs="Calibri"/>
        </w:rPr>
      </w:pPr>
      <w:bookmarkStart w:id="86" w:name="_Toc443402523"/>
      <w:r>
        <w:rPr>
          <w:rFonts w:ascii="Calibri" w:hAnsi="Calibri" w:cs="Calibri"/>
        </w:rPr>
        <w:t>Design Rationale</w:t>
      </w:r>
      <w:bookmarkEnd w:id="86"/>
    </w:p>
    <w:p w:rsidR="00E82E87" w:rsidRPr="00D119F5" w:rsidRDefault="00E82E87" w:rsidP="00E82E87">
      <w:pPr>
        <w:rPr>
          <w:lang w:bidi="ar-SA"/>
        </w:rPr>
      </w:pPr>
      <w:r>
        <w:rPr>
          <w:lang w:bidi="ar-SA"/>
        </w:rPr>
        <w:t>This local function checkscwhether ECM captures the error sets diagnostic message and clears the ECM errors after the check else set diagnostic.</w:t>
      </w:r>
    </w:p>
    <w:p w:rsidR="00E82E87" w:rsidRDefault="00E82E87" w:rsidP="00E82E87">
      <w:pPr>
        <w:pStyle w:val="Heading2"/>
        <w:numPr>
          <w:ilvl w:val="3"/>
          <w:numId w:val="11"/>
        </w:numPr>
        <w:spacing w:after="60"/>
        <w:rPr>
          <w:rFonts w:ascii="Calibri" w:hAnsi="Calibri" w:cs="Calibri"/>
        </w:rPr>
      </w:pPr>
      <w:bookmarkStart w:id="87" w:name="_Toc443402524"/>
      <w:r>
        <w:rPr>
          <w:rFonts w:ascii="Calibri" w:hAnsi="Calibri" w:cs="Calibri"/>
        </w:rPr>
        <w:lastRenderedPageBreak/>
        <w:t>Processing</w:t>
      </w:r>
      <w:bookmarkEnd w:id="87"/>
    </w:p>
    <w:p w:rsidR="00E82E87" w:rsidRDefault="00E82E87" w:rsidP="00E82E87">
      <w:r>
        <w:rPr>
          <w:noProof/>
          <w:szCs w:val="20"/>
        </w:rPr>
        <w:t xml:space="preserve">Refer FDD 4.5.3 </w:t>
      </w:r>
      <w:bookmarkStart w:id="88" w:name="_Toc423431358"/>
      <w:bookmarkStart w:id="89" w:name="_Toc442364582"/>
      <w:r>
        <w:t>Implementation</w:t>
      </w:r>
      <w:bookmarkEnd w:id="88"/>
      <w:bookmarkEnd w:id="89"/>
    </w:p>
    <w:p w:rsidR="00E82E87" w:rsidRPr="00AA38E8" w:rsidRDefault="00BD27B6" w:rsidP="00BD27B6">
      <w:pPr>
        <w:pStyle w:val="Heading3"/>
      </w:pPr>
      <w:bookmarkStart w:id="90" w:name="_Toc443402525"/>
      <w:r w:rsidRPr="00BD27B6">
        <w:t>Vrfy32BitPBGRegAcs</w:t>
      </w:r>
      <w:bookmarkEnd w:id="9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E82E87" w:rsidRPr="00AA38E8" w:rsidTr="00527F43">
        <w:tc>
          <w:tcPr>
            <w:tcW w:w="1779" w:type="dxa"/>
          </w:tcPr>
          <w:p w:rsidR="00E82E87" w:rsidRPr="00AA38E8" w:rsidRDefault="00E82E87" w:rsidP="00527F43">
            <w:pPr>
              <w:spacing w:before="60"/>
              <w:rPr>
                <w:rFonts w:cs="Calibri"/>
                <w:b/>
                <w:bCs/>
                <w:sz w:val="16"/>
              </w:rPr>
            </w:pPr>
            <w:r w:rsidRPr="00AA38E8">
              <w:rPr>
                <w:rFonts w:cs="Calibri"/>
                <w:b/>
                <w:bCs/>
                <w:sz w:val="16"/>
              </w:rPr>
              <w:t>Function Name</w:t>
            </w:r>
          </w:p>
        </w:tc>
        <w:tc>
          <w:tcPr>
            <w:tcW w:w="4179" w:type="dxa"/>
          </w:tcPr>
          <w:p w:rsidR="00E82E87" w:rsidRPr="00AA38E8" w:rsidRDefault="00E82E87" w:rsidP="00527F43">
            <w:pPr>
              <w:spacing w:before="60"/>
              <w:rPr>
                <w:rFonts w:cs="Calibri"/>
                <w:sz w:val="16"/>
              </w:rPr>
            </w:pPr>
            <w:r w:rsidRPr="00E82E87">
              <w:rPr>
                <w:rFonts w:cs="Calibri"/>
                <w:sz w:val="16"/>
              </w:rPr>
              <w:t>Vrfy32BitPBGRegAcs</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Type</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Min</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Max</w:t>
            </w:r>
          </w:p>
        </w:tc>
      </w:tr>
      <w:tr w:rsidR="00B23587" w:rsidRPr="00AA38E8" w:rsidTr="00527F43">
        <w:tc>
          <w:tcPr>
            <w:tcW w:w="1779" w:type="dxa"/>
          </w:tcPr>
          <w:p w:rsidR="00B23587" w:rsidRPr="00AA38E8" w:rsidRDefault="00B23587" w:rsidP="00527F43">
            <w:pPr>
              <w:spacing w:before="60"/>
              <w:rPr>
                <w:rFonts w:cs="Calibri"/>
                <w:b/>
                <w:bCs/>
                <w:sz w:val="16"/>
              </w:rPr>
            </w:pPr>
            <w:r w:rsidRPr="00AA38E8">
              <w:rPr>
                <w:rFonts w:cs="Calibri"/>
                <w:b/>
                <w:bCs/>
                <w:sz w:val="16"/>
              </w:rPr>
              <w:t xml:space="preserve">Arguments Passed </w:t>
            </w:r>
          </w:p>
        </w:tc>
        <w:tc>
          <w:tcPr>
            <w:tcW w:w="4179" w:type="dxa"/>
          </w:tcPr>
          <w:p w:rsidR="00B23587" w:rsidRDefault="00B23587" w:rsidP="00B23587">
            <w:pPr>
              <w:spacing w:before="60"/>
              <w:rPr>
                <w:rFonts w:cs="Calibri"/>
                <w:sz w:val="16"/>
              </w:rPr>
            </w:pPr>
            <w:r w:rsidRPr="0075064A">
              <w:rPr>
                <w:rFonts w:cs="Calibri"/>
                <w:sz w:val="16"/>
              </w:rPr>
              <w:t>PbgStrtUpTestFailSts</w:t>
            </w:r>
          </w:p>
        </w:tc>
        <w:tc>
          <w:tcPr>
            <w:tcW w:w="990" w:type="dxa"/>
          </w:tcPr>
          <w:p w:rsidR="00B23587" w:rsidRPr="00AA38E8" w:rsidRDefault="00B23587" w:rsidP="002C28C2">
            <w:pPr>
              <w:spacing w:before="60"/>
              <w:rPr>
                <w:rFonts w:cs="Calibri"/>
                <w:sz w:val="16"/>
              </w:rPr>
            </w:pPr>
            <w:r>
              <w:rPr>
                <w:rFonts w:cs="Calibri"/>
                <w:sz w:val="16"/>
              </w:rPr>
              <w:t>Uint32 *</w:t>
            </w:r>
          </w:p>
        </w:tc>
        <w:tc>
          <w:tcPr>
            <w:tcW w:w="990" w:type="dxa"/>
          </w:tcPr>
          <w:p w:rsidR="00B23587" w:rsidRPr="00AA38E8" w:rsidRDefault="00B23587" w:rsidP="002C28C2">
            <w:pPr>
              <w:spacing w:before="60"/>
              <w:rPr>
                <w:rFonts w:cs="Calibri"/>
                <w:sz w:val="16"/>
              </w:rPr>
            </w:pPr>
            <w:r>
              <w:rPr>
                <w:rFonts w:cs="Calibri"/>
                <w:sz w:val="16"/>
              </w:rPr>
              <w:t>0</w:t>
            </w:r>
          </w:p>
        </w:tc>
        <w:tc>
          <w:tcPr>
            <w:tcW w:w="990" w:type="dxa"/>
          </w:tcPr>
          <w:p w:rsidR="00B23587" w:rsidRPr="00AA38E8" w:rsidRDefault="00B23587" w:rsidP="002C28C2">
            <w:pPr>
              <w:spacing w:before="60"/>
              <w:rPr>
                <w:rFonts w:cs="Calibri"/>
                <w:sz w:val="16"/>
              </w:rPr>
            </w:pPr>
            <w:r>
              <w:rPr>
                <w:rFonts w:cs="Calibri"/>
                <w:sz w:val="16"/>
              </w:rPr>
              <w:t>0xFFFFFFFF</w:t>
            </w:r>
          </w:p>
        </w:tc>
      </w:tr>
      <w:tr w:rsidR="0075064A" w:rsidRPr="00AA38E8" w:rsidTr="00527F43">
        <w:tc>
          <w:tcPr>
            <w:tcW w:w="1779" w:type="dxa"/>
          </w:tcPr>
          <w:p w:rsidR="0075064A" w:rsidRPr="00AA38E8" w:rsidRDefault="0075064A" w:rsidP="00527F43">
            <w:pPr>
              <w:spacing w:before="60"/>
              <w:rPr>
                <w:rFonts w:cs="Calibri"/>
                <w:b/>
                <w:bCs/>
                <w:sz w:val="16"/>
              </w:rPr>
            </w:pPr>
          </w:p>
        </w:tc>
        <w:tc>
          <w:tcPr>
            <w:tcW w:w="4179"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r>
      <w:tr w:rsidR="0075064A" w:rsidRPr="00AA38E8" w:rsidTr="00527F43">
        <w:tc>
          <w:tcPr>
            <w:tcW w:w="1779" w:type="dxa"/>
          </w:tcPr>
          <w:p w:rsidR="0075064A" w:rsidRPr="00AA38E8" w:rsidRDefault="0075064A" w:rsidP="00527F43">
            <w:pPr>
              <w:spacing w:before="60"/>
              <w:rPr>
                <w:rFonts w:cs="Calibri"/>
                <w:b/>
                <w:bCs/>
                <w:sz w:val="16"/>
              </w:rPr>
            </w:pPr>
            <w:r w:rsidRPr="00AA38E8">
              <w:rPr>
                <w:rFonts w:cs="Calibri"/>
                <w:b/>
                <w:bCs/>
                <w:sz w:val="16"/>
              </w:rPr>
              <w:t>Return Value</w:t>
            </w:r>
          </w:p>
        </w:tc>
        <w:tc>
          <w:tcPr>
            <w:tcW w:w="4179" w:type="dxa"/>
          </w:tcPr>
          <w:p w:rsidR="0075064A" w:rsidRPr="00AA38E8" w:rsidRDefault="0075064A" w:rsidP="00527F43">
            <w:pPr>
              <w:spacing w:before="60"/>
              <w:rPr>
                <w:rFonts w:cs="Calibri"/>
                <w:sz w:val="16"/>
              </w:rPr>
            </w:pPr>
            <w:r>
              <w:rPr>
                <w:rFonts w:cs="Calibri"/>
                <w:sz w:val="16"/>
              </w:rPr>
              <w:t>None</w:t>
            </w: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r>
    </w:tbl>
    <w:p w:rsidR="00E82E87" w:rsidRDefault="00E82E87" w:rsidP="00E82E87">
      <w:pPr>
        <w:pStyle w:val="Heading2"/>
        <w:numPr>
          <w:ilvl w:val="3"/>
          <w:numId w:val="11"/>
        </w:numPr>
        <w:spacing w:after="60"/>
        <w:rPr>
          <w:rFonts w:ascii="Calibri" w:hAnsi="Calibri" w:cs="Calibri"/>
        </w:rPr>
      </w:pPr>
      <w:bookmarkStart w:id="91" w:name="_Toc443402526"/>
      <w:r>
        <w:rPr>
          <w:rFonts w:ascii="Calibri" w:hAnsi="Calibri" w:cs="Calibri"/>
        </w:rPr>
        <w:t>Design Rationale</w:t>
      </w:r>
      <w:bookmarkEnd w:id="91"/>
    </w:p>
    <w:p w:rsidR="00E82E87" w:rsidRPr="00D119F5" w:rsidRDefault="00E82E87" w:rsidP="00E82E87">
      <w:pPr>
        <w:rPr>
          <w:lang w:bidi="ar-SA"/>
        </w:rPr>
      </w:pPr>
      <w:r>
        <w:rPr>
          <w:lang w:bidi="ar-SA"/>
        </w:rPr>
        <w:t>This is defined to reduce the path count and modularizes the check for the 32 bit Access registers alone.</w:t>
      </w:r>
    </w:p>
    <w:p w:rsidR="00E82E87" w:rsidRDefault="00E82E87" w:rsidP="00E82E87">
      <w:pPr>
        <w:pStyle w:val="Heading2"/>
        <w:numPr>
          <w:ilvl w:val="3"/>
          <w:numId w:val="11"/>
        </w:numPr>
        <w:spacing w:after="60"/>
        <w:rPr>
          <w:rFonts w:ascii="Calibri" w:hAnsi="Calibri" w:cs="Calibri"/>
        </w:rPr>
      </w:pPr>
      <w:bookmarkStart w:id="92" w:name="_Toc443402527"/>
      <w:r>
        <w:rPr>
          <w:rFonts w:ascii="Calibri" w:hAnsi="Calibri" w:cs="Calibri"/>
        </w:rPr>
        <w:t>Processing</w:t>
      </w:r>
      <w:bookmarkEnd w:id="92"/>
    </w:p>
    <w:p w:rsidR="00E82E87" w:rsidRPr="00AA38E8" w:rsidRDefault="00BD27B6" w:rsidP="00BD27B6">
      <w:pPr>
        <w:pStyle w:val="Heading3"/>
      </w:pPr>
      <w:bookmarkStart w:id="93" w:name="_Toc443402528"/>
      <w:r w:rsidRPr="00BD27B6">
        <w:t>Vrfy16BitPBGRegAcs</w:t>
      </w:r>
      <w:bookmarkEnd w:id="9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E82E87" w:rsidRPr="00AA38E8" w:rsidTr="00527F43">
        <w:tc>
          <w:tcPr>
            <w:tcW w:w="1779" w:type="dxa"/>
          </w:tcPr>
          <w:p w:rsidR="00E82E87" w:rsidRPr="00AA38E8" w:rsidRDefault="00E82E87" w:rsidP="00527F43">
            <w:pPr>
              <w:spacing w:before="60"/>
              <w:rPr>
                <w:rFonts w:cs="Calibri"/>
                <w:b/>
                <w:bCs/>
                <w:sz w:val="16"/>
              </w:rPr>
            </w:pPr>
            <w:r w:rsidRPr="00AA38E8">
              <w:rPr>
                <w:rFonts w:cs="Calibri"/>
                <w:b/>
                <w:bCs/>
                <w:sz w:val="16"/>
              </w:rPr>
              <w:t>Function Name</w:t>
            </w:r>
          </w:p>
        </w:tc>
        <w:tc>
          <w:tcPr>
            <w:tcW w:w="4179" w:type="dxa"/>
          </w:tcPr>
          <w:p w:rsidR="00E82E87" w:rsidRPr="00AA38E8" w:rsidRDefault="00E82E87" w:rsidP="00E82E87">
            <w:pPr>
              <w:spacing w:before="60"/>
              <w:rPr>
                <w:rFonts w:cs="Calibri"/>
                <w:sz w:val="16"/>
              </w:rPr>
            </w:pPr>
            <w:r w:rsidRPr="00E82E87">
              <w:rPr>
                <w:rFonts w:cs="Calibri"/>
                <w:sz w:val="16"/>
              </w:rPr>
              <w:t>Vrfy</w:t>
            </w:r>
            <w:r>
              <w:rPr>
                <w:rFonts w:cs="Calibri"/>
                <w:sz w:val="16"/>
              </w:rPr>
              <w:t>16</w:t>
            </w:r>
            <w:r w:rsidRPr="00E82E87">
              <w:rPr>
                <w:rFonts w:cs="Calibri"/>
                <w:sz w:val="16"/>
              </w:rPr>
              <w:t>BitPBGRegAcs</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Type</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Min</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Max</w:t>
            </w:r>
          </w:p>
        </w:tc>
      </w:tr>
      <w:tr w:rsidR="00B23587" w:rsidRPr="00AA38E8" w:rsidTr="00527F43">
        <w:tc>
          <w:tcPr>
            <w:tcW w:w="1779" w:type="dxa"/>
          </w:tcPr>
          <w:p w:rsidR="00B23587" w:rsidRPr="00AA38E8" w:rsidRDefault="00B23587" w:rsidP="00527F43">
            <w:pPr>
              <w:spacing w:before="60"/>
              <w:rPr>
                <w:rFonts w:cs="Calibri"/>
                <w:b/>
                <w:bCs/>
                <w:sz w:val="16"/>
              </w:rPr>
            </w:pPr>
            <w:r w:rsidRPr="00AA38E8">
              <w:rPr>
                <w:rFonts w:cs="Calibri"/>
                <w:b/>
                <w:bCs/>
                <w:sz w:val="16"/>
              </w:rPr>
              <w:t xml:space="preserve">Arguments Passed </w:t>
            </w:r>
          </w:p>
        </w:tc>
        <w:tc>
          <w:tcPr>
            <w:tcW w:w="4179" w:type="dxa"/>
          </w:tcPr>
          <w:p w:rsidR="00B23587" w:rsidRDefault="00B23587" w:rsidP="00B23587">
            <w:pPr>
              <w:spacing w:before="60"/>
              <w:rPr>
                <w:rFonts w:cs="Calibri"/>
                <w:sz w:val="16"/>
              </w:rPr>
            </w:pPr>
            <w:r w:rsidRPr="0075064A">
              <w:rPr>
                <w:rFonts w:cs="Calibri"/>
                <w:sz w:val="16"/>
              </w:rPr>
              <w:t>PbgStrtUpTestFailSts</w:t>
            </w:r>
          </w:p>
        </w:tc>
        <w:tc>
          <w:tcPr>
            <w:tcW w:w="990" w:type="dxa"/>
          </w:tcPr>
          <w:p w:rsidR="00B23587" w:rsidRPr="00AA38E8" w:rsidRDefault="00B23587" w:rsidP="002C28C2">
            <w:pPr>
              <w:spacing w:before="60"/>
              <w:rPr>
                <w:rFonts w:cs="Calibri"/>
                <w:sz w:val="16"/>
              </w:rPr>
            </w:pPr>
            <w:r>
              <w:rPr>
                <w:rFonts w:cs="Calibri"/>
                <w:sz w:val="16"/>
              </w:rPr>
              <w:t>Uint32 *</w:t>
            </w:r>
          </w:p>
        </w:tc>
        <w:tc>
          <w:tcPr>
            <w:tcW w:w="990" w:type="dxa"/>
          </w:tcPr>
          <w:p w:rsidR="00B23587" w:rsidRPr="00AA38E8" w:rsidRDefault="00B23587" w:rsidP="002C28C2">
            <w:pPr>
              <w:spacing w:before="60"/>
              <w:rPr>
                <w:rFonts w:cs="Calibri"/>
                <w:sz w:val="16"/>
              </w:rPr>
            </w:pPr>
            <w:r>
              <w:rPr>
                <w:rFonts w:cs="Calibri"/>
                <w:sz w:val="16"/>
              </w:rPr>
              <w:t>0</w:t>
            </w:r>
          </w:p>
        </w:tc>
        <w:tc>
          <w:tcPr>
            <w:tcW w:w="990" w:type="dxa"/>
          </w:tcPr>
          <w:p w:rsidR="00B23587" w:rsidRPr="00AA38E8" w:rsidRDefault="00B23587" w:rsidP="002C28C2">
            <w:pPr>
              <w:spacing w:before="60"/>
              <w:rPr>
                <w:rFonts w:cs="Calibri"/>
                <w:sz w:val="16"/>
              </w:rPr>
            </w:pPr>
            <w:r>
              <w:rPr>
                <w:rFonts w:cs="Calibri"/>
                <w:sz w:val="16"/>
              </w:rPr>
              <w:t>0xFFFFFFFF</w:t>
            </w:r>
          </w:p>
        </w:tc>
      </w:tr>
      <w:tr w:rsidR="0075064A" w:rsidRPr="00AA38E8" w:rsidTr="00527F43">
        <w:tc>
          <w:tcPr>
            <w:tcW w:w="1779" w:type="dxa"/>
          </w:tcPr>
          <w:p w:rsidR="0075064A" w:rsidRPr="00AA38E8" w:rsidRDefault="0075064A" w:rsidP="00527F43">
            <w:pPr>
              <w:spacing w:before="60"/>
              <w:rPr>
                <w:rFonts w:cs="Calibri"/>
                <w:b/>
                <w:bCs/>
                <w:sz w:val="16"/>
              </w:rPr>
            </w:pPr>
          </w:p>
        </w:tc>
        <w:tc>
          <w:tcPr>
            <w:tcW w:w="4179"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r>
      <w:tr w:rsidR="0075064A" w:rsidRPr="00AA38E8" w:rsidTr="00527F43">
        <w:tc>
          <w:tcPr>
            <w:tcW w:w="1779" w:type="dxa"/>
          </w:tcPr>
          <w:p w:rsidR="0075064A" w:rsidRPr="00AA38E8" w:rsidRDefault="0075064A" w:rsidP="00527F43">
            <w:pPr>
              <w:spacing w:before="60"/>
              <w:rPr>
                <w:rFonts w:cs="Calibri"/>
                <w:b/>
                <w:bCs/>
                <w:sz w:val="16"/>
              </w:rPr>
            </w:pPr>
            <w:r w:rsidRPr="00AA38E8">
              <w:rPr>
                <w:rFonts w:cs="Calibri"/>
                <w:b/>
                <w:bCs/>
                <w:sz w:val="16"/>
              </w:rPr>
              <w:t>Return Value</w:t>
            </w:r>
          </w:p>
        </w:tc>
        <w:tc>
          <w:tcPr>
            <w:tcW w:w="4179" w:type="dxa"/>
          </w:tcPr>
          <w:p w:rsidR="0075064A" w:rsidRPr="00AA38E8" w:rsidRDefault="0075064A" w:rsidP="00527F43">
            <w:pPr>
              <w:spacing w:before="60"/>
              <w:rPr>
                <w:rFonts w:cs="Calibri"/>
                <w:sz w:val="16"/>
              </w:rPr>
            </w:pPr>
            <w:r>
              <w:rPr>
                <w:rFonts w:cs="Calibri"/>
                <w:sz w:val="16"/>
              </w:rPr>
              <w:t>None</w:t>
            </w: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r>
    </w:tbl>
    <w:p w:rsidR="00E82E87" w:rsidRDefault="00E82E87" w:rsidP="00E82E87">
      <w:pPr>
        <w:pStyle w:val="Heading2"/>
        <w:numPr>
          <w:ilvl w:val="3"/>
          <w:numId w:val="11"/>
        </w:numPr>
        <w:spacing w:after="60"/>
        <w:rPr>
          <w:rFonts w:ascii="Calibri" w:hAnsi="Calibri" w:cs="Calibri"/>
        </w:rPr>
      </w:pPr>
      <w:bookmarkStart w:id="94" w:name="_Toc443402529"/>
      <w:r>
        <w:rPr>
          <w:rFonts w:ascii="Calibri" w:hAnsi="Calibri" w:cs="Calibri"/>
        </w:rPr>
        <w:t>Design Rationale</w:t>
      </w:r>
      <w:bookmarkEnd w:id="94"/>
    </w:p>
    <w:p w:rsidR="00E82E87" w:rsidRPr="00D119F5" w:rsidRDefault="00E82E87" w:rsidP="00E82E87">
      <w:pPr>
        <w:rPr>
          <w:lang w:bidi="ar-SA"/>
        </w:rPr>
      </w:pPr>
      <w:r>
        <w:rPr>
          <w:lang w:bidi="ar-SA"/>
        </w:rPr>
        <w:t>This is defined to reduce the path count and modularizes the check for the 16 bit Access registers alone.</w:t>
      </w:r>
    </w:p>
    <w:p w:rsidR="00E82E87" w:rsidRDefault="00E82E87" w:rsidP="00E82E87">
      <w:pPr>
        <w:pStyle w:val="Heading2"/>
        <w:numPr>
          <w:ilvl w:val="3"/>
          <w:numId w:val="11"/>
        </w:numPr>
        <w:spacing w:after="60"/>
        <w:rPr>
          <w:rFonts w:ascii="Calibri" w:hAnsi="Calibri" w:cs="Calibri"/>
        </w:rPr>
      </w:pPr>
      <w:bookmarkStart w:id="95" w:name="_Toc443402530"/>
      <w:r>
        <w:rPr>
          <w:rFonts w:ascii="Calibri" w:hAnsi="Calibri" w:cs="Calibri"/>
        </w:rPr>
        <w:t>Processing</w:t>
      </w:r>
      <w:bookmarkEnd w:id="95"/>
    </w:p>
    <w:p w:rsidR="00E82E87" w:rsidRPr="00AA38E8" w:rsidRDefault="00BD27B6" w:rsidP="00BD27B6">
      <w:pPr>
        <w:pStyle w:val="Heading3"/>
      </w:pPr>
      <w:bookmarkStart w:id="96" w:name="_Toc443402531"/>
      <w:r w:rsidRPr="00BD27B6">
        <w:t>Vrfy8BitPBGRegAcs</w:t>
      </w:r>
      <w:bookmarkEnd w:id="9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E82E87" w:rsidRPr="00AA38E8" w:rsidTr="00527F43">
        <w:tc>
          <w:tcPr>
            <w:tcW w:w="1779" w:type="dxa"/>
          </w:tcPr>
          <w:p w:rsidR="00E82E87" w:rsidRPr="00AA38E8" w:rsidRDefault="00E82E87" w:rsidP="00527F43">
            <w:pPr>
              <w:spacing w:before="60"/>
              <w:rPr>
                <w:rFonts w:cs="Calibri"/>
                <w:b/>
                <w:bCs/>
                <w:sz w:val="16"/>
              </w:rPr>
            </w:pPr>
            <w:r w:rsidRPr="00AA38E8">
              <w:rPr>
                <w:rFonts w:cs="Calibri"/>
                <w:b/>
                <w:bCs/>
                <w:sz w:val="16"/>
              </w:rPr>
              <w:t>Function Name</w:t>
            </w:r>
          </w:p>
        </w:tc>
        <w:tc>
          <w:tcPr>
            <w:tcW w:w="4179" w:type="dxa"/>
          </w:tcPr>
          <w:p w:rsidR="00E82E87" w:rsidRPr="00AA38E8" w:rsidRDefault="00E82E87" w:rsidP="00E82E87">
            <w:pPr>
              <w:spacing w:before="60"/>
              <w:rPr>
                <w:rFonts w:cs="Calibri"/>
                <w:sz w:val="16"/>
              </w:rPr>
            </w:pPr>
            <w:r w:rsidRPr="00E82E87">
              <w:rPr>
                <w:rFonts w:cs="Calibri"/>
                <w:sz w:val="16"/>
              </w:rPr>
              <w:t>Vrfy</w:t>
            </w:r>
            <w:r>
              <w:rPr>
                <w:rFonts w:cs="Calibri"/>
                <w:sz w:val="16"/>
              </w:rPr>
              <w:t>8</w:t>
            </w:r>
            <w:r w:rsidRPr="00E82E87">
              <w:rPr>
                <w:rFonts w:cs="Calibri"/>
                <w:sz w:val="16"/>
              </w:rPr>
              <w:t>BitPBGRegAcs</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Type</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Min</w:t>
            </w:r>
          </w:p>
        </w:tc>
        <w:tc>
          <w:tcPr>
            <w:tcW w:w="990" w:type="dxa"/>
            <w:shd w:val="pct30" w:color="FFFF00" w:fill="auto"/>
          </w:tcPr>
          <w:p w:rsidR="00E82E87" w:rsidRPr="00AA38E8" w:rsidRDefault="00E82E87" w:rsidP="00527F43">
            <w:pPr>
              <w:spacing w:before="60"/>
              <w:jc w:val="center"/>
              <w:rPr>
                <w:rFonts w:cs="Calibri"/>
                <w:sz w:val="16"/>
              </w:rPr>
            </w:pPr>
            <w:r w:rsidRPr="00AA38E8">
              <w:rPr>
                <w:rFonts w:cs="Calibri"/>
                <w:sz w:val="16"/>
              </w:rPr>
              <w:t>Max</w:t>
            </w:r>
          </w:p>
        </w:tc>
      </w:tr>
      <w:tr w:rsidR="00B23587" w:rsidRPr="00AA38E8" w:rsidTr="00527F43">
        <w:tc>
          <w:tcPr>
            <w:tcW w:w="1779" w:type="dxa"/>
          </w:tcPr>
          <w:p w:rsidR="00B23587" w:rsidRPr="00AA38E8" w:rsidRDefault="00B23587" w:rsidP="00527F43">
            <w:pPr>
              <w:spacing w:before="60"/>
              <w:rPr>
                <w:rFonts w:cs="Calibri"/>
                <w:b/>
                <w:bCs/>
                <w:sz w:val="16"/>
              </w:rPr>
            </w:pPr>
            <w:r w:rsidRPr="00AA38E8">
              <w:rPr>
                <w:rFonts w:cs="Calibri"/>
                <w:b/>
                <w:bCs/>
                <w:sz w:val="16"/>
              </w:rPr>
              <w:t xml:space="preserve">Arguments Passed </w:t>
            </w:r>
          </w:p>
        </w:tc>
        <w:tc>
          <w:tcPr>
            <w:tcW w:w="4179" w:type="dxa"/>
          </w:tcPr>
          <w:p w:rsidR="00B23587" w:rsidRDefault="00B23587" w:rsidP="00B23587">
            <w:pPr>
              <w:spacing w:before="60"/>
              <w:rPr>
                <w:rFonts w:cs="Calibri"/>
                <w:sz w:val="16"/>
              </w:rPr>
            </w:pPr>
            <w:r w:rsidRPr="0075064A">
              <w:rPr>
                <w:rFonts w:cs="Calibri"/>
                <w:sz w:val="16"/>
              </w:rPr>
              <w:t>PbgStrtUpTestFailSts</w:t>
            </w:r>
          </w:p>
        </w:tc>
        <w:tc>
          <w:tcPr>
            <w:tcW w:w="990" w:type="dxa"/>
          </w:tcPr>
          <w:p w:rsidR="00B23587" w:rsidRPr="00AA38E8" w:rsidRDefault="00B23587" w:rsidP="002C28C2">
            <w:pPr>
              <w:spacing w:before="60"/>
              <w:rPr>
                <w:rFonts w:cs="Calibri"/>
                <w:sz w:val="16"/>
              </w:rPr>
            </w:pPr>
            <w:r>
              <w:rPr>
                <w:rFonts w:cs="Calibri"/>
                <w:sz w:val="16"/>
              </w:rPr>
              <w:t>Uint32 *</w:t>
            </w:r>
          </w:p>
        </w:tc>
        <w:tc>
          <w:tcPr>
            <w:tcW w:w="990" w:type="dxa"/>
          </w:tcPr>
          <w:p w:rsidR="00B23587" w:rsidRPr="00AA38E8" w:rsidRDefault="00B23587" w:rsidP="002C28C2">
            <w:pPr>
              <w:spacing w:before="60"/>
              <w:rPr>
                <w:rFonts w:cs="Calibri"/>
                <w:sz w:val="16"/>
              </w:rPr>
            </w:pPr>
            <w:r>
              <w:rPr>
                <w:rFonts w:cs="Calibri"/>
                <w:sz w:val="16"/>
              </w:rPr>
              <w:t>0</w:t>
            </w:r>
          </w:p>
        </w:tc>
        <w:tc>
          <w:tcPr>
            <w:tcW w:w="990" w:type="dxa"/>
          </w:tcPr>
          <w:p w:rsidR="00B23587" w:rsidRPr="00AA38E8" w:rsidRDefault="00B23587" w:rsidP="002C28C2">
            <w:pPr>
              <w:spacing w:before="60"/>
              <w:rPr>
                <w:rFonts w:cs="Calibri"/>
                <w:sz w:val="16"/>
              </w:rPr>
            </w:pPr>
            <w:r>
              <w:rPr>
                <w:rFonts w:cs="Calibri"/>
                <w:sz w:val="16"/>
              </w:rPr>
              <w:t>0xFFFFFFFF</w:t>
            </w:r>
          </w:p>
        </w:tc>
      </w:tr>
      <w:tr w:rsidR="0075064A" w:rsidRPr="00AA38E8" w:rsidTr="00527F43">
        <w:tc>
          <w:tcPr>
            <w:tcW w:w="1779" w:type="dxa"/>
          </w:tcPr>
          <w:p w:rsidR="0075064A" w:rsidRPr="00AA38E8" w:rsidRDefault="0075064A" w:rsidP="00527F43">
            <w:pPr>
              <w:spacing w:before="60"/>
              <w:rPr>
                <w:rFonts w:cs="Calibri"/>
                <w:b/>
                <w:bCs/>
                <w:sz w:val="16"/>
              </w:rPr>
            </w:pPr>
          </w:p>
        </w:tc>
        <w:tc>
          <w:tcPr>
            <w:tcW w:w="4179"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r>
      <w:tr w:rsidR="0075064A" w:rsidRPr="00AA38E8" w:rsidTr="00527F43">
        <w:tc>
          <w:tcPr>
            <w:tcW w:w="1779" w:type="dxa"/>
          </w:tcPr>
          <w:p w:rsidR="0075064A" w:rsidRPr="00AA38E8" w:rsidRDefault="0075064A" w:rsidP="00527F43">
            <w:pPr>
              <w:spacing w:before="60"/>
              <w:rPr>
                <w:rFonts w:cs="Calibri"/>
                <w:b/>
                <w:bCs/>
                <w:sz w:val="16"/>
              </w:rPr>
            </w:pPr>
            <w:r w:rsidRPr="00AA38E8">
              <w:rPr>
                <w:rFonts w:cs="Calibri"/>
                <w:b/>
                <w:bCs/>
                <w:sz w:val="16"/>
              </w:rPr>
              <w:t>Return Value</w:t>
            </w:r>
          </w:p>
        </w:tc>
        <w:tc>
          <w:tcPr>
            <w:tcW w:w="4179" w:type="dxa"/>
          </w:tcPr>
          <w:p w:rsidR="0075064A" w:rsidRPr="00AA38E8" w:rsidRDefault="0075064A" w:rsidP="00527F43">
            <w:pPr>
              <w:spacing w:before="60"/>
              <w:rPr>
                <w:rFonts w:cs="Calibri"/>
                <w:sz w:val="16"/>
              </w:rPr>
            </w:pPr>
            <w:r>
              <w:rPr>
                <w:rFonts w:cs="Calibri"/>
                <w:sz w:val="16"/>
              </w:rPr>
              <w:t>None</w:t>
            </w: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c>
          <w:tcPr>
            <w:tcW w:w="990" w:type="dxa"/>
          </w:tcPr>
          <w:p w:rsidR="0075064A" w:rsidRPr="00AA38E8" w:rsidRDefault="0075064A" w:rsidP="00527F43">
            <w:pPr>
              <w:spacing w:before="60"/>
              <w:rPr>
                <w:rFonts w:cs="Calibri"/>
                <w:sz w:val="16"/>
              </w:rPr>
            </w:pPr>
          </w:p>
        </w:tc>
      </w:tr>
    </w:tbl>
    <w:p w:rsidR="00E82E87" w:rsidRDefault="00E82E87" w:rsidP="00E82E87">
      <w:pPr>
        <w:pStyle w:val="Heading2"/>
        <w:numPr>
          <w:ilvl w:val="3"/>
          <w:numId w:val="11"/>
        </w:numPr>
        <w:spacing w:after="60"/>
        <w:rPr>
          <w:rFonts w:ascii="Calibri" w:hAnsi="Calibri" w:cs="Calibri"/>
        </w:rPr>
      </w:pPr>
      <w:bookmarkStart w:id="97" w:name="_Toc443402532"/>
      <w:r>
        <w:rPr>
          <w:rFonts w:ascii="Calibri" w:hAnsi="Calibri" w:cs="Calibri"/>
        </w:rPr>
        <w:t>Design Rationale</w:t>
      </w:r>
      <w:bookmarkEnd w:id="97"/>
    </w:p>
    <w:p w:rsidR="00E82E87" w:rsidRPr="00D119F5" w:rsidRDefault="00E82E87" w:rsidP="00E82E87">
      <w:pPr>
        <w:rPr>
          <w:lang w:bidi="ar-SA"/>
        </w:rPr>
      </w:pPr>
      <w:r>
        <w:rPr>
          <w:lang w:bidi="ar-SA"/>
        </w:rPr>
        <w:t>This is defined to reduce the path count and modularizes the check for the 8 bit Access registers alone.</w:t>
      </w:r>
    </w:p>
    <w:p w:rsidR="00E82E87" w:rsidRDefault="00E82E87" w:rsidP="00E82E87">
      <w:pPr>
        <w:pStyle w:val="Heading2"/>
        <w:numPr>
          <w:ilvl w:val="3"/>
          <w:numId w:val="11"/>
        </w:numPr>
        <w:spacing w:after="60"/>
        <w:rPr>
          <w:rFonts w:ascii="Calibri" w:hAnsi="Calibri" w:cs="Calibri"/>
        </w:rPr>
      </w:pPr>
      <w:bookmarkStart w:id="98" w:name="_Toc443402533"/>
      <w:r>
        <w:rPr>
          <w:rFonts w:ascii="Calibri" w:hAnsi="Calibri" w:cs="Calibri"/>
        </w:rPr>
        <w:t>Processing</w:t>
      </w:r>
      <w:bookmarkEnd w:id="98"/>
    </w:p>
    <w:p w:rsidR="00E82E87" w:rsidRPr="00E82E87" w:rsidRDefault="00E82E87" w:rsidP="00E82E87">
      <w:pPr>
        <w:rPr>
          <w:lang w:bidi="ar-SA"/>
        </w:rPr>
      </w:pPr>
    </w:p>
    <w:p w:rsidR="00E82E87" w:rsidRPr="00E82E87" w:rsidRDefault="00E82E87" w:rsidP="00E82E87">
      <w:pPr>
        <w:rPr>
          <w:noProof/>
          <w:szCs w:val="20"/>
        </w:rPr>
      </w:pPr>
    </w:p>
    <w:p w:rsidR="008C6874" w:rsidRPr="00B01D15" w:rsidRDefault="008C6874" w:rsidP="008C6874">
      <w:pPr>
        <w:pStyle w:val="Heading2"/>
        <w:spacing w:after="60"/>
        <w:rPr>
          <w:rFonts w:ascii="Calibri" w:hAnsi="Calibri" w:cs="Calibri"/>
        </w:rPr>
      </w:pPr>
      <w:bookmarkStart w:id="99" w:name="_Toc421011542"/>
      <w:bookmarkStart w:id="100" w:name="_Toc443402534"/>
      <w:r>
        <w:rPr>
          <w:rFonts w:ascii="Calibri" w:hAnsi="Calibri" w:cs="Calibri"/>
        </w:rPr>
        <w:lastRenderedPageBreak/>
        <w:t>GLOBAL</w:t>
      </w:r>
      <w:r w:rsidRPr="00AA38E8">
        <w:rPr>
          <w:rFonts w:ascii="Calibri" w:hAnsi="Calibri" w:cs="Calibri"/>
        </w:rPr>
        <w:t xml:space="preserve"> Function/Macro Definitions</w:t>
      </w:r>
      <w:bookmarkEnd w:id="99"/>
      <w:bookmarkEnd w:id="100"/>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01" w:name="_Toc421011543"/>
      <w:bookmarkStart w:id="102" w:name="_Toc443402535"/>
      <w:r>
        <w:rPr>
          <w:rFonts w:ascii="Calibri" w:hAnsi="Calibri" w:cs="Calibri"/>
        </w:rPr>
        <w:t>GLOBAL</w:t>
      </w:r>
      <w:r w:rsidRPr="00AA38E8">
        <w:rPr>
          <w:rFonts w:ascii="Calibri" w:hAnsi="Calibri" w:cs="Calibri"/>
        </w:rPr>
        <w:t xml:space="preserve"> Function #1</w:t>
      </w:r>
      <w:bookmarkEnd w:id="101"/>
      <w:bookmarkEnd w:id="10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8C6874" w:rsidP="00F4318C">
            <w:pPr>
              <w:spacing w:before="60"/>
              <w:rPr>
                <w:rFonts w:cs="Calibri"/>
                <w:sz w:val="16"/>
              </w:rPr>
            </w:pP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8C6874" w:rsidP="00494657">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r w:rsidR="00494657" w:rsidRPr="00AA38E8" w:rsidTr="00F4318C">
        <w:tc>
          <w:tcPr>
            <w:tcW w:w="1690" w:type="dxa"/>
          </w:tcPr>
          <w:p w:rsidR="00494657" w:rsidRPr="00AA38E8" w:rsidRDefault="00494657" w:rsidP="00F4318C">
            <w:pPr>
              <w:spacing w:before="60"/>
              <w:rPr>
                <w:rFonts w:cs="Calibri"/>
                <w:b/>
                <w:bCs/>
                <w:sz w:val="16"/>
              </w:rPr>
            </w:pPr>
          </w:p>
        </w:tc>
        <w:tc>
          <w:tcPr>
            <w:tcW w:w="3833"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r w:rsidR="00494657" w:rsidRPr="00AA38E8" w:rsidTr="00F4318C">
        <w:tc>
          <w:tcPr>
            <w:tcW w:w="1690" w:type="dxa"/>
          </w:tcPr>
          <w:p w:rsidR="00494657" w:rsidRPr="00AA38E8" w:rsidRDefault="00494657" w:rsidP="00F4318C">
            <w:pPr>
              <w:spacing w:before="60"/>
              <w:rPr>
                <w:rFonts w:cs="Calibri"/>
                <w:b/>
                <w:bCs/>
                <w:sz w:val="16"/>
              </w:rPr>
            </w:pPr>
            <w:r w:rsidRPr="00AA38E8">
              <w:rPr>
                <w:rFonts w:cs="Calibri"/>
                <w:b/>
                <w:bCs/>
                <w:sz w:val="16"/>
              </w:rPr>
              <w:t>Return Value</w:t>
            </w:r>
          </w:p>
        </w:tc>
        <w:tc>
          <w:tcPr>
            <w:tcW w:w="3833"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103" w:name="_Toc443402536"/>
      <w:bookmarkStart w:id="104" w:name="_Toc421011544"/>
      <w:r>
        <w:rPr>
          <w:rFonts w:ascii="Calibri" w:hAnsi="Calibri" w:cs="Calibri"/>
        </w:rPr>
        <w:t>Design Rationale</w:t>
      </w:r>
      <w:bookmarkEnd w:id="103"/>
    </w:p>
    <w:p w:rsidR="00494657" w:rsidRDefault="00494657" w:rsidP="00EF07F7">
      <w:pPr>
        <w:ind w:left="864"/>
      </w:pPr>
    </w:p>
    <w:p w:rsidR="00494657" w:rsidRPr="00494657" w:rsidRDefault="00494657" w:rsidP="00EF07F7"/>
    <w:p w:rsidR="008C6874" w:rsidRPr="00AA38E8" w:rsidRDefault="00B01D15" w:rsidP="008C6874">
      <w:pPr>
        <w:pStyle w:val="Heading2"/>
        <w:numPr>
          <w:ilvl w:val="3"/>
          <w:numId w:val="11"/>
        </w:numPr>
        <w:spacing w:after="60"/>
        <w:rPr>
          <w:rFonts w:ascii="Calibri" w:hAnsi="Calibri" w:cs="Calibri"/>
        </w:rPr>
      </w:pPr>
      <w:bookmarkStart w:id="105" w:name="_Toc443402537"/>
      <w:bookmarkEnd w:id="104"/>
      <w:r>
        <w:rPr>
          <w:rFonts w:ascii="Calibri" w:hAnsi="Calibri" w:cs="Calibri"/>
        </w:rPr>
        <w:t>P</w:t>
      </w:r>
      <w:r w:rsidR="008C6874">
        <w:rPr>
          <w:rFonts w:ascii="Calibri" w:hAnsi="Calibri" w:cs="Calibri"/>
        </w:rPr>
        <w:t>rocessing</w:t>
      </w:r>
      <w:bookmarkEnd w:id="105"/>
    </w:p>
    <w:p w:rsidR="008C6874" w:rsidRDefault="008C6874" w:rsidP="008C6874">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06" w:name="_Toc418080076"/>
      <w:bookmarkStart w:id="107" w:name="_Toc421709921"/>
      <w:bookmarkStart w:id="108" w:name="_Toc443402538"/>
      <w:r w:rsidRPr="002E3F2E">
        <w:rPr>
          <w:rFonts w:ascii="Calibri" w:hAnsi="Calibri"/>
        </w:rPr>
        <w:lastRenderedPageBreak/>
        <w:t>Known</w:t>
      </w:r>
      <w:r w:rsidRPr="00AA38E8">
        <w:rPr>
          <w:rFonts w:ascii="Calibri" w:hAnsi="Calibri" w:cs="Calibri"/>
        </w:rPr>
        <w:t xml:space="preserve"> Limitations with Design</w:t>
      </w:r>
      <w:bookmarkEnd w:id="106"/>
      <w:bookmarkEnd w:id="107"/>
      <w:bookmarkEnd w:id="108"/>
    </w:p>
    <w:p w:rsidR="00531B8C" w:rsidRDefault="0093567D" w:rsidP="00531B8C">
      <w:pPr>
        <w:rPr>
          <w:rFonts w:cs="Calibri"/>
        </w:rPr>
      </w:pPr>
      <w:del w:id="109" w:author="Avinash James" w:date="2018-04-10T16:30:00Z">
        <w:r w:rsidDel="002C28C2">
          <w:rPr>
            <w:rFonts w:cs="Calibri"/>
          </w:rPr>
          <w:delText>None</w:delText>
        </w:r>
      </w:del>
      <w:ins w:id="110" w:author="Avinash James" w:date="2018-04-10T16:30:00Z">
        <w:r w:rsidR="002C28C2">
          <w:rPr>
            <w:rFonts w:cs="Calibri"/>
          </w:rPr>
          <w:t xml:space="preserve">In the design for the error injection code, the reads make use of variables mapped in the global shared memory. Since we already have global variables </w:t>
        </w:r>
      </w:ins>
      <w:ins w:id="111" w:author="Avinash James" w:date="2018-04-10T16:31:00Z">
        <w:r w:rsidR="002C28C2">
          <w:rPr>
            <w:rFonts w:cs="Calibri"/>
          </w:rPr>
          <w:t xml:space="preserve">mapped to global shared memory in the error injection code </w:t>
        </w:r>
      </w:ins>
      <w:ins w:id="112" w:author="Avinash James" w:date="2018-04-10T16:30:00Z">
        <w:r w:rsidR="002C28C2">
          <w:rPr>
            <w:rFonts w:cs="Calibri"/>
          </w:rPr>
          <w:t>which are of type uint32, an explicit cast of uint32 is done for registers that are not unit32</w:t>
        </w:r>
      </w:ins>
      <w:ins w:id="113" w:author="Avinash James" w:date="2018-04-10T16:31:00Z">
        <w:r w:rsidR="002C28C2">
          <w:rPr>
            <w:rFonts w:cs="Calibri"/>
          </w:rPr>
          <w:t>.Also the erro</w:t>
        </w:r>
      </w:ins>
      <w:ins w:id="114" w:author="Avinash James" w:date="2018-04-11T08:50:00Z">
        <w:r w:rsidR="005B4AA1">
          <w:rPr>
            <w:rFonts w:cs="Calibri"/>
          </w:rPr>
          <w:t>r</w:t>
        </w:r>
      </w:ins>
      <w:ins w:id="115" w:author="Avinash James" w:date="2018-04-10T16:31:00Z">
        <w:r w:rsidR="002C28C2">
          <w:rPr>
            <w:rFonts w:cs="Calibri"/>
          </w:rPr>
          <w:t xml:space="preserve"> injection code accesses register in the sys_regs.h file which is not currently included in the DF003A</w:t>
        </w:r>
      </w:ins>
      <w:ins w:id="116" w:author="Avinash James" w:date="2018-04-11T08:50:00Z">
        <w:r w:rsidR="005B4AA1">
          <w:rPr>
            <w:rFonts w:cs="Calibri"/>
          </w:rPr>
          <w:t xml:space="preserve">. This is being </w:t>
        </w:r>
      </w:ins>
      <w:ins w:id="117" w:author="Avinash James" w:date="2018-04-11T08:51:00Z">
        <w:r w:rsidR="005B4AA1">
          <w:rPr>
            <w:rFonts w:cs="Calibri"/>
          </w:rPr>
          <w:t>conditionally</w:t>
        </w:r>
      </w:ins>
      <w:ins w:id="118" w:author="Avinash James" w:date="2018-04-11T08:50:00Z">
        <w:r w:rsidR="005B4AA1">
          <w:rPr>
            <w:rFonts w:cs="Calibri"/>
          </w:rPr>
          <w:t xml:space="preserve"> included </w:t>
        </w:r>
      </w:ins>
      <w:ins w:id="119" w:author="Avinash James" w:date="2018-04-11T08:51:00Z">
        <w:r w:rsidR="005B4AA1">
          <w:rPr>
            <w:rFonts w:cs="Calibri"/>
          </w:rPr>
          <w:t>in the component c file as this will not be part of the production code</w:t>
        </w:r>
      </w:ins>
      <w:ins w:id="120" w:author="Avinash James" w:date="2018-04-11T09:03:00Z">
        <w:r w:rsidR="001E03A2">
          <w:rPr>
            <w:rFonts w:cs="Calibri"/>
          </w:rPr>
          <w:t>.</w:t>
        </w:r>
      </w:ins>
      <w:bookmarkStart w:id="121" w:name="_GoBack"/>
      <w:bookmarkEnd w:id="121"/>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22" w:name="_Toc382297449"/>
      <w:bookmarkStart w:id="123" w:name="_Toc418080077"/>
      <w:bookmarkStart w:id="124" w:name="_Toc421709922"/>
      <w:bookmarkStart w:id="125" w:name="_Toc443402539"/>
      <w:r w:rsidRPr="00E75CFE">
        <w:rPr>
          <w:rFonts w:ascii="Calibri" w:hAnsi="Calibri" w:cs="Calibri"/>
        </w:rPr>
        <w:lastRenderedPageBreak/>
        <w:t>UNIT TEST CONSIDERATION</w:t>
      </w:r>
      <w:bookmarkEnd w:id="122"/>
      <w:bookmarkEnd w:id="123"/>
      <w:bookmarkEnd w:id="124"/>
      <w:bookmarkEnd w:id="125"/>
    </w:p>
    <w:p w:rsidR="00531B8C" w:rsidRPr="00531B8C" w:rsidRDefault="0093567D" w:rsidP="00531B8C">
      <w:pPr>
        <w:rPr>
          <w:lang w:bidi="ar-SA"/>
        </w:rPr>
      </w:pPr>
      <w:r>
        <w:rPr>
          <w:rFonts w:cs="Calibri"/>
        </w:rPr>
        <w:t>None</w:t>
      </w:r>
    </w:p>
    <w:p w:rsidR="00786BDF" w:rsidRPr="00A158C7" w:rsidRDefault="00786BDF" w:rsidP="000B37D5">
      <w:pPr>
        <w:pStyle w:val="Heading7"/>
      </w:pPr>
      <w:bookmarkStart w:id="126" w:name="_Toc443402540"/>
      <w:r w:rsidRPr="00A158C7">
        <w:lastRenderedPageBreak/>
        <w:t>Abbreviations and Acronyms</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27" w:name="_Toc443402541"/>
      <w:r w:rsidRPr="00A158C7">
        <w:lastRenderedPageBreak/>
        <w:t>Glossary</w:t>
      </w:r>
      <w:bookmarkEnd w:id="12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28" w:name="_Toc443402542"/>
      <w:r w:rsidRPr="00A158C7">
        <w:lastRenderedPageBreak/>
        <w:t>References</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29" w:name="_Ref313612389"/>
            <w:r>
              <w:t>AUTOSAR Specification of Memory Mapping (Link:</w:t>
            </w:r>
            <w:hyperlink r:id="rId13" w:history="1">
              <w:r w:rsidRPr="00F35C33">
                <w:rPr>
                  <w:rStyle w:val="Hyperlink"/>
                </w:rPr>
                <w:t>AUTOSAR_SWS_MemoryMapping.pdf</w:t>
              </w:r>
            </w:hyperlink>
            <w:r>
              <w:t>)</w:t>
            </w:r>
            <w:bookmarkEnd w:id="129"/>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763EAB">
            <w:pPr>
              <w:rPr>
                <w:lang w:bidi="ar-SA"/>
              </w:rPr>
            </w:pPr>
            <w:r>
              <w:rPr>
                <w:lang w:bidi="ar-SA"/>
              </w:rPr>
              <w:t>EA4 01.00</w:t>
            </w:r>
            <w:r w:rsidR="00531B8C">
              <w:rPr>
                <w:lang w:bidi="ar-SA"/>
              </w:rPr>
              <w:t>.0</w:t>
            </w:r>
            <w:r w:rsidR="00763EA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C28C2" w:rsidP="00B758D2">
            <w:pPr>
              <w:keepNext/>
            </w:pPr>
            <w:hyperlink r:id="rId14" w:history="1">
              <w:bookmarkStart w:id="130" w:name="_Ref335300243"/>
              <w:r w:rsidR="00531B8C" w:rsidRPr="00FC427F">
                <w:t>Software Naming Conventions.doc</w:t>
              </w:r>
              <w:bookmarkEnd w:id="130"/>
            </w:hyperlink>
          </w:p>
        </w:tc>
        <w:tc>
          <w:tcPr>
            <w:tcW w:w="2091" w:type="dxa"/>
            <w:shd w:val="clear" w:color="auto" w:fill="auto"/>
          </w:tcPr>
          <w:p w:rsidR="00531B8C" w:rsidRDefault="00624199"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131"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31"/>
          </w:p>
        </w:tc>
        <w:tc>
          <w:tcPr>
            <w:tcW w:w="2091" w:type="dxa"/>
            <w:shd w:val="clear" w:color="auto" w:fill="auto"/>
          </w:tcPr>
          <w:p w:rsidR="00531B8C" w:rsidRDefault="00531B8C" w:rsidP="00763EAB">
            <w:pPr>
              <w:rPr>
                <w:lang w:bidi="ar-SA"/>
              </w:rPr>
            </w:pPr>
            <w:r>
              <w:rPr>
                <w:lang w:bidi="ar-SA"/>
              </w:rPr>
              <w:t>2.</w:t>
            </w:r>
            <w:r w:rsidR="00763EAB">
              <w:rPr>
                <w:lang w:bidi="ar-SA"/>
              </w:rPr>
              <w:t>1</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E13" w:rsidRDefault="007F1E13">
      <w:r>
        <w:separator/>
      </w:r>
    </w:p>
  </w:endnote>
  <w:endnote w:type="continuationSeparator" w:id="0">
    <w:p w:rsidR="007F1E13" w:rsidRDefault="007F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C28C2" w:rsidRPr="00B10816" w:rsidTr="00866672">
      <w:tc>
        <w:tcPr>
          <w:tcW w:w="1667" w:type="pct"/>
          <w:vAlign w:val="center"/>
        </w:tcPr>
        <w:p w:rsidR="002C28C2" w:rsidRPr="00B10816" w:rsidRDefault="002C28C2" w:rsidP="00B10816">
          <w:pPr>
            <w:pStyle w:val="Footer"/>
            <w:spacing w:after="0"/>
            <w:rPr>
              <w:sz w:val="16"/>
              <w:szCs w:val="16"/>
            </w:rPr>
          </w:pPr>
          <w:r w:rsidRPr="00B10816">
            <w:rPr>
              <w:sz w:val="16"/>
              <w:szCs w:val="16"/>
            </w:rPr>
            <w:t xml:space="preserve">Document: </w:t>
          </w:r>
          <w:r w:rsidRPr="00EF07F7">
            <w:rPr>
              <w:sz w:val="16"/>
              <w:szCs w:val="16"/>
            </w:rPr>
            <w:t>GuardCfgAndDiagc</w:t>
          </w:r>
        </w:p>
        <w:p w:rsidR="002C28C2" w:rsidRPr="00B10816" w:rsidRDefault="002C28C2"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2C28C2" w:rsidRDefault="002C28C2" w:rsidP="00B10816">
          <w:pPr>
            <w:pStyle w:val="Footer"/>
            <w:spacing w:after="0"/>
            <w:jc w:val="center"/>
            <w:rPr>
              <w:sz w:val="16"/>
              <w:szCs w:val="16"/>
            </w:rPr>
          </w:pPr>
          <w:del w:id="132" w:author="Avinash James" w:date="2018-04-10T16:28:00Z">
            <w:r w:rsidDel="00BF1B95">
              <w:rPr>
                <w:sz w:val="16"/>
                <w:szCs w:val="16"/>
              </w:rPr>
              <w:fldChar w:fldCharType="begin"/>
            </w:r>
            <w:r w:rsidDel="00BF1B95">
              <w:rPr>
                <w:sz w:val="16"/>
                <w:szCs w:val="16"/>
              </w:rPr>
              <w:delInstrText xml:space="preserve"> DOCPROPERTY  "Release Date"  \* MERGEFORMAT </w:delInstrText>
            </w:r>
            <w:r w:rsidDel="00BF1B95">
              <w:rPr>
                <w:sz w:val="16"/>
                <w:szCs w:val="16"/>
              </w:rPr>
              <w:fldChar w:fldCharType="separate"/>
            </w:r>
            <w:r w:rsidDel="00BF1B95">
              <w:rPr>
                <w:sz w:val="16"/>
                <w:szCs w:val="16"/>
              </w:rPr>
              <w:delText>Mar 31, 2016</w:delText>
            </w:r>
            <w:r w:rsidDel="00BF1B95">
              <w:rPr>
                <w:sz w:val="16"/>
                <w:szCs w:val="16"/>
              </w:rPr>
              <w:fldChar w:fldCharType="end"/>
            </w:r>
          </w:del>
          <w:ins w:id="133" w:author="Avinash James" w:date="2018-04-10T16:28:00Z">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Apr 10, 201</w:t>
            </w:r>
          </w:ins>
          <w:ins w:id="134" w:author="Avinash James" w:date="2018-04-10T16:29:00Z">
            <w:r>
              <w:rPr>
                <w:sz w:val="16"/>
                <w:szCs w:val="16"/>
              </w:rPr>
              <w:t>8</w:t>
            </w:r>
          </w:ins>
          <w:ins w:id="135" w:author="Avinash James" w:date="2018-04-10T16:28:00Z">
            <w:r>
              <w:rPr>
                <w:sz w:val="16"/>
                <w:szCs w:val="16"/>
              </w:rPr>
              <w:fldChar w:fldCharType="end"/>
            </w:r>
          </w:ins>
        </w:p>
        <w:p w:rsidR="002C28C2" w:rsidRPr="00B10816" w:rsidRDefault="002C28C2"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2C28C2" w:rsidRPr="00B10816" w:rsidRDefault="002C28C2" w:rsidP="00B10816">
              <w:pPr>
                <w:pStyle w:val="Footer"/>
                <w:spacing w:after="0"/>
                <w:jc w:val="right"/>
                <w:rPr>
                  <w:sz w:val="16"/>
                  <w:szCs w:val="16"/>
                </w:rPr>
              </w:pPr>
              <w:r>
                <w:rPr>
                  <w:sz w:val="16"/>
                  <w:szCs w:val="16"/>
                </w:rPr>
                <w:t>Module Design Document</w:t>
              </w:r>
            </w:p>
          </w:sdtContent>
        </w:sdt>
        <w:p w:rsidR="002C28C2" w:rsidRPr="00B10816" w:rsidRDefault="002C28C2"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1E03A2">
            <w:rPr>
              <w:b/>
              <w:noProof/>
              <w:sz w:val="16"/>
              <w:szCs w:val="16"/>
            </w:rPr>
            <w:t>17</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1E03A2">
            <w:rPr>
              <w:b/>
              <w:noProof/>
              <w:sz w:val="16"/>
              <w:szCs w:val="16"/>
            </w:rPr>
            <w:t>17</w:t>
          </w:r>
          <w:r w:rsidRPr="00B10816">
            <w:rPr>
              <w:b/>
              <w:sz w:val="16"/>
              <w:szCs w:val="16"/>
            </w:rPr>
            <w:fldChar w:fldCharType="end"/>
          </w:r>
        </w:p>
      </w:tc>
    </w:tr>
  </w:tbl>
  <w:p w:rsidR="002C28C2" w:rsidRPr="00B10816" w:rsidRDefault="002C28C2"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E13" w:rsidRDefault="007F1E13">
      <w:r>
        <w:separator/>
      </w:r>
    </w:p>
  </w:footnote>
  <w:footnote w:type="continuationSeparator" w:id="0">
    <w:p w:rsidR="007F1E13" w:rsidRDefault="007F1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C28C2" w:rsidRPr="008969C4" w:rsidTr="00866672">
      <w:trPr>
        <w:trHeight w:val="438"/>
      </w:trPr>
      <w:tc>
        <w:tcPr>
          <w:tcW w:w="1443" w:type="pct"/>
        </w:tcPr>
        <w:p w:rsidR="002C28C2" w:rsidRPr="008969C4" w:rsidRDefault="002C28C2" w:rsidP="00B10816">
          <w:pPr>
            <w:pStyle w:val="Header"/>
            <w:spacing w:after="0"/>
          </w:pPr>
          <w:r w:rsidRPr="008969C4">
            <w:rPr>
              <w:noProof/>
              <w:lang w:bidi="ar-SA"/>
            </w:rPr>
            <w:drawing>
              <wp:inline distT="0" distB="0" distL="0" distR="0" wp14:anchorId="4D4035F5" wp14:editId="3362D6DD">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C28C2" w:rsidRPr="00891F29" w:rsidRDefault="002C28C2" w:rsidP="00B10816">
          <w:pPr>
            <w:pStyle w:val="Header"/>
            <w:spacing w:after="0"/>
            <w:jc w:val="right"/>
            <w:rPr>
              <w:sz w:val="16"/>
              <w:szCs w:val="20"/>
            </w:rPr>
          </w:pPr>
          <w:r w:rsidRPr="00891F29">
            <w:rPr>
              <w:sz w:val="16"/>
              <w:szCs w:val="20"/>
            </w:rPr>
            <w:t>Nexteer Automotive Confidential Proprietary Information</w:t>
          </w:r>
        </w:p>
        <w:p w:rsidR="002C28C2" w:rsidRDefault="002C28C2" w:rsidP="00B10816">
          <w:pPr>
            <w:pStyle w:val="Header"/>
            <w:spacing w:after="0"/>
            <w:jc w:val="right"/>
            <w:rPr>
              <w:sz w:val="16"/>
              <w:szCs w:val="20"/>
            </w:rPr>
          </w:pPr>
          <w:r w:rsidRPr="00891F29">
            <w:rPr>
              <w:sz w:val="16"/>
              <w:szCs w:val="20"/>
            </w:rPr>
            <w:t>Do Not Copy/Distribute Without Prior Permission</w:t>
          </w:r>
        </w:p>
        <w:p w:rsidR="002C28C2" w:rsidRPr="008969C4" w:rsidRDefault="002C28C2" w:rsidP="00B10816">
          <w:pPr>
            <w:pStyle w:val="Header"/>
            <w:spacing w:after="0"/>
            <w:jc w:val="right"/>
            <w:rPr>
              <w:szCs w:val="20"/>
            </w:rPr>
          </w:pPr>
          <w:r w:rsidRPr="000B0DB8">
            <w:rPr>
              <w:sz w:val="16"/>
              <w:szCs w:val="20"/>
            </w:rPr>
            <w:t>This Document Is Uncontrolled When Printed – Verify Version Before Use</w:t>
          </w:r>
        </w:p>
      </w:tc>
    </w:tr>
  </w:tbl>
  <w:p w:rsidR="002C28C2" w:rsidRDefault="002C28C2">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D4D2F4F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6C95A8F"/>
    <w:multiLevelType w:val="hybridMultilevel"/>
    <w:tmpl w:val="59A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 w:numId="24">
    <w:abstractNumId w:val="12"/>
  </w:num>
  <w:num w:numId="25">
    <w:abstractNumId w:val="12"/>
  </w:num>
  <w:num w:numId="26">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CF"/>
    <w:rsid w:val="000040A2"/>
    <w:rsid w:val="00007584"/>
    <w:rsid w:val="00010BFD"/>
    <w:rsid w:val="00015232"/>
    <w:rsid w:val="000201AB"/>
    <w:rsid w:val="00030567"/>
    <w:rsid w:val="00030607"/>
    <w:rsid w:val="000318E7"/>
    <w:rsid w:val="0004234C"/>
    <w:rsid w:val="000442D4"/>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C7EBC"/>
    <w:rsid w:val="000E0B71"/>
    <w:rsid w:val="000E102A"/>
    <w:rsid w:val="000E3512"/>
    <w:rsid w:val="000E548A"/>
    <w:rsid w:val="00101127"/>
    <w:rsid w:val="00102C25"/>
    <w:rsid w:val="00105535"/>
    <w:rsid w:val="00105C99"/>
    <w:rsid w:val="001063C7"/>
    <w:rsid w:val="00107593"/>
    <w:rsid w:val="00113021"/>
    <w:rsid w:val="00114319"/>
    <w:rsid w:val="001161D2"/>
    <w:rsid w:val="00121349"/>
    <w:rsid w:val="001278D4"/>
    <w:rsid w:val="00133350"/>
    <w:rsid w:val="00135743"/>
    <w:rsid w:val="001449F2"/>
    <w:rsid w:val="00144BD1"/>
    <w:rsid w:val="00145E51"/>
    <w:rsid w:val="00147574"/>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03A2"/>
    <w:rsid w:val="001E1AA5"/>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C28C2"/>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6B2"/>
    <w:rsid w:val="00361921"/>
    <w:rsid w:val="00362B86"/>
    <w:rsid w:val="00362CE5"/>
    <w:rsid w:val="00364BF7"/>
    <w:rsid w:val="00364F00"/>
    <w:rsid w:val="003849A4"/>
    <w:rsid w:val="00385119"/>
    <w:rsid w:val="00387BF4"/>
    <w:rsid w:val="0039193A"/>
    <w:rsid w:val="00393DBF"/>
    <w:rsid w:val="003A5B2A"/>
    <w:rsid w:val="003B4A55"/>
    <w:rsid w:val="003B6532"/>
    <w:rsid w:val="003C38A5"/>
    <w:rsid w:val="003D456D"/>
    <w:rsid w:val="003E7D90"/>
    <w:rsid w:val="003F18D9"/>
    <w:rsid w:val="003F3205"/>
    <w:rsid w:val="00405E64"/>
    <w:rsid w:val="00410E30"/>
    <w:rsid w:val="004147D1"/>
    <w:rsid w:val="00431255"/>
    <w:rsid w:val="00436F3E"/>
    <w:rsid w:val="004377FE"/>
    <w:rsid w:val="00444F99"/>
    <w:rsid w:val="004504A8"/>
    <w:rsid w:val="004526E6"/>
    <w:rsid w:val="004538E2"/>
    <w:rsid w:val="00453CBC"/>
    <w:rsid w:val="00460D68"/>
    <w:rsid w:val="004610FA"/>
    <w:rsid w:val="00462B18"/>
    <w:rsid w:val="00462D3A"/>
    <w:rsid w:val="00467BB2"/>
    <w:rsid w:val="00473DC6"/>
    <w:rsid w:val="00480A9D"/>
    <w:rsid w:val="00482BAD"/>
    <w:rsid w:val="004863BF"/>
    <w:rsid w:val="004907B4"/>
    <w:rsid w:val="00494657"/>
    <w:rsid w:val="00496E7C"/>
    <w:rsid w:val="00497491"/>
    <w:rsid w:val="004A0EA5"/>
    <w:rsid w:val="004A3AD6"/>
    <w:rsid w:val="004C1331"/>
    <w:rsid w:val="004C6E41"/>
    <w:rsid w:val="004D0FAD"/>
    <w:rsid w:val="004D5D37"/>
    <w:rsid w:val="004E39D0"/>
    <w:rsid w:val="004F3C64"/>
    <w:rsid w:val="00507960"/>
    <w:rsid w:val="00510DB3"/>
    <w:rsid w:val="00514FCB"/>
    <w:rsid w:val="005200B6"/>
    <w:rsid w:val="00527EC6"/>
    <w:rsid w:val="00527F43"/>
    <w:rsid w:val="00531B8C"/>
    <w:rsid w:val="0053510E"/>
    <w:rsid w:val="005366FA"/>
    <w:rsid w:val="00540486"/>
    <w:rsid w:val="00540749"/>
    <w:rsid w:val="00541D9D"/>
    <w:rsid w:val="00541E2D"/>
    <w:rsid w:val="0054769F"/>
    <w:rsid w:val="00551E95"/>
    <w:rsid w:val="00553CD9"/>
    <w:rsid w:val="00580C6B"/>
    <w:rsid w:val="00581780"/>
    <w:rsid w:val="00585674"/>
    <w:rsid w:val="0058629C"/>
    <w:rsid w:val="00591CEF"/>
    <w:rsid w:val="005922E9"/>
    <w:rsid w:val="00592519"/>
    <w:rsid w:val="005955D1"/>
    <w:rsid w:val="005A1C6A"/>
    <w:rsid w:val="005A3EDE"/>
    <w:rsid w:val="005A77EF"/>
    <w:rsid w:val="005B3586"/>
    <w:rsid w:val="005B4AA1"/>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1134"/>
    <w:rsid w:val="006224AE"/>
    <w:rsid w:val="00624199"/>
    <w:rsid w:val="00631187"/>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36C7"/>
    <w:rsid w:val="00725671"/>
    <w:rsid w:val="00727610"/>
    <w:rsid w:val="00737A19"/>
    <w:rsid w:val="0075064A"/>
    <w:rsid w:val="00751961"/>
    <w:rsid w:val="007540D0"/>
    <w:rsid w:val="007545BA"/>
    <w:rsid w:val="0075721A"/>
    <w:rsid w:val="00763EAB"/>
    <w:rsid w:val="00765195"/>
    <w:rsid w:val="00767585"/>
    <w:rsid w:val="00770295"/>
    <w:rsid w:val="00773CA8"/>
    <w:rsid w:val="00777D9E"/>
    <w:rsid w:val="00784FF5"/>
    <w:rsid w:val="00786BDF"/>
    <w:rsid w:val="00791B75"/>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1E13"/>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4682"/>
    <w:rsid w:val="00894BD9"/>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67D"/>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B7BCF"/>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2773"/>
    <w:rsid w:val="00A639FF"/>
    <w:rsid w:val="00A6463B"/>
    <w:rsid w:val="00A656E4"/>
    <w:rsid w:val="00A71A73"/>
    <w:rsid w:val="00A72ADF"/>
    <w:rsid w:val="00A75159"/>
    <w:rsid w:val="00A75452"/>
    <w:rsid w:val="00A81465"/>
    <w:rsid w:val="00A85DD5"/>
    <w:rsid w:val="00A90F28"/>
    <w:rsid w:val="00A92EE5"/>
    <w:rsid w:val="00A936B3"/>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1D15"/>
    <w:rsid w:val="00B10816"/>
    <w:rsid w:val="00B11BE8"/>
    <w:rsid w:val="00B154E6"/>
    <w:rsid w:val="00B21802"/>
    <w:rsid w:val="00B23587"/>
    <w:rsid w:val="00B25D10"/>
    <w:rsid w:val="00B35242"/>
    <w:rsid w:val="00B35F84"/>
    <w:rsid w:val="00B52330"/>
    <w:rsid w:val="00B557BA"/>
    <w:rsid w:val="00B5628C"/>
    <w:rsid w:val="00B629A9"/>
    <w:rsid w:val="00B629B6"/>
    <w:rsid w:val="00B647EA"/>
    <w:rsid w:val="00B72FDD"/>
    <w:rsid w:val="00B758D2"/>
    <w:rsid w:val="00B81B39"/>
    <w:rsid w:val="00B81C1B"/>
    <w:rsid w:val="00B81C58"/>
    <w:rsid w:val="00B85D5F"/>
    <w:rsid w:val="00B918DC"/>
    <w:rsid w:val="00B92F19"/>
    <w:rsid w:val="00B955D9"/>
    <w:rsid w:val="00B97041"/>
    <w:rsid w:val="00B9722C"/>
    <w:rsid w:val="00BA089B"/>
    <w:rsid w:val="00BA0D62"/>
    <w:rsid w:val="00BA5041"/>
    <w:rsid w:val="00BA7BCD"/>
    <w:rsid w:val="00BB166E"/>
    <w:rsid w:val="00BB4210"/>
    <w:rsid w:val="00BB67A5"/>
    <w:rsid w:val="00BB7DF3"/>
    <w:rsid w:val="00BC45C7"/>
    <w:rsid w:val="00BC6B0F"/>
    <w:rsid w:val="00BD17E2"/>
    <w:rsid w:val="00BD2498"/>
    <w:rsid w:val="00BD27B6"/>
    <w:rsid w:val="00BD29F5"/>
    <w:rsid w:val="00BD7322"/>
    <w:rsid w:val="00BD7EF7"/>
    <w:rsid w:val="00BE7F06"/>
    <w:rsid w:val="00BF1B95"/>
    <w:rsid w:val="00BF5242"/>
    <w:rsid w:val="00C0276C"/>
    <w:rsid w:val="00C04F32"/>
    <w:rsid w:val="00C145F2"/>
    <w:rsid w:val="00C15378"/>
    <w:rsid w:val="00C22A00"/>
    <w:rsid w:val="00C2356B"/>
    <w:rsid w:val="00C373E0"/>
    <w:rsid w:val="00C375E8"/>
    <w:rsid w:val="00C41DC3"/>
    <w:rsid w:val="00C53E47"/>
    <w:rsid w:val="00C53F02"/>
    <w:rsid w:val="00C5454A"/>
    <w:rsid w:val="00C54CBD"/>
    <w:rsid w:val="00C62193"/>
    <w:rsid w:val="00C642B0"/>
    <w:rsid w:val="00C64761"/>
    <w:rsid w:val="00C70668"/>
    <w:rsid w:val="00C71EF8"/>
    <w:rsid w:val="00C728E9"/>
    <w:rsid w:val="00C7430F"/>
    <w:rsid w:val="00C74FE6"/>
    <w:rsid w:val="00C761AB"/>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19F5"/>
    <w:rsid w:val="00D16229"/>
    <w:rsid w:val="00D229A6"/>
    <w:rsid w:val="00D23CB7"/>
    <w:rsid w:val="00D24938"/>
    <w:rsid w:val="00D26802"/>
    <w:rsid w:val="00D30924"/>
    <w:rsid w:val="00D35FFB"/>
    <w:rsid w:val="00D4065B"/>
    <w:rsid w:val="00D42EF2"/>
    <w:rsid w:val="00D443E7"/>
    <w:rsid w:val="00D51275"/>
    <w:rsid w:val="00D57071"/>
    <w:rsid w:val="00D57F9F"/>
    <w:rsid w:val="00D60445"/>
    <w:rsid w:val="00D70B1D"/>
    <w:rsid w:val="00D757BC"/>
    <w:rsid w:val="00D762B8"/>
    <w:rsid w:val="00D775AC"/>
    <w:rsid w:val="00D77952"/>
    <w:rsid w:val="00D8298E"/>
    <w:rsid w:val="00DA22B7"/>
    <w:rsid w:val="00DA5C5C"/>
    <w:rsid w:val="00DB0311"/>
    <w:rsid w:val="00DB1985"/>
    <w:rsid w:val="00DB213C"/>
    <w:rsid w:val="00DB3C1D"/>
    <w:rsid w:val="00DC0959"/>
    <w:rsid w:val="00DC598C"/>
    <w:rsid w:val="00DD3332"/>
    <w:rsid w:val="00DD3B65"/>
    <w:rsid w:val="00DE23CE"/>
    <w:rsid w:val="00DE2FDE"/>
    <w:rsid w:val="00DF4415"/>
    <w:rsid w:val="00E020FC"/>
    <w:rsid w:val="00E03151"/>
    <w:rsid w:val="00E044C8"/>
    <w:rsid w:val="00E06515"/>
    <w:rsid w:val="00E16D14"/>
    <w:rsid w:val="00E176AB"/>
    <w:rsid w:val="00E23E66"/>
    <w:rsid w:val="00E31AE9"/>
    <w:rsid w:val="00E3395D"/>
    <w:rsid w:val="00E35A9F"/>
    <w:rsid w:val="00E3609B"/>
    <w:rsid w:val="00E36420"/>
    <w:rsid w:val="00E46EBF"/>
    <w:rsid w:val="00E51408"/>
    <w:rsid w:val="00E52161"/>
    <w:rsid w:val="00E61FD9"/>
    <w:rsid w:val="00E6550B"/>
    <w:rsid w:val="00E82E87"/>
    <w:rsid w:val="00E9004B"/>
    <w:rsid w:val="00EB1228"/>
    <w:rsid w:val="00ED3D2B"/>
    <w:rsid w:val="00EE263E"/>
    <w:rsid w:val="00EE26AB"/>
    <w:rsid w:val="00EE3BBC"/>
    <w:rsid w:val="00EF07F7"/>
    <w:rsid w:val="00EF190F"/>
    <w:rsid w:val="00EF1FE8"/>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 w:val="00FF0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C6FD96"/>
  <w15:docId w15:val="{E9918E1E-700E-48A3-945E-457AFE68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631187"/>
    <w:pPr>
      <w:numPr>
        <w:ilvl w:val="2"/>
      </w:numPr>
      <w:tabs>
        <w:tab w:val="left" w:pos="864"/>
      </w:tabs>
      <w:ind w:hanging="1017"/>
      <w:jc w:val="both"/>
      <w:outlineLvl w:val="2"/>
    </w:pPr>
    <w:rPr>
      <w:rFonts w:ascii="Calibri" w:hAnsi="Calibri" w:cs="Calibri"/>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gng4\Document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36FCBCA20F40818CD15D8F9AC59023"/>
        <w:category>
          <w:name w:val="General"/>
          <w:gallery w:val="placeholder"/>
        </w:category>
        <w:types>
          <w:type w:val="bbPlcHdr"/>
        </w:types>
        <w:behaviors>
          <w:behavior w:val="content"/>
        </w:behaviors>
        <w:guid w:val="{DFEA78A8-0C49-4064-A77E-E5DEE826AB5A}"/>
      </w:docPartPr>
      <w:docPartBody>
        <w:p w:rsidR="009E7D79" w:rsidRDefault="002F5B5A">
          <w:pPr>
            <w:pStyle w:val="9436FCBCA20F40818CD15D8F9AC5902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5A"/>
    <w:rsid w:val="001928BC"/>
    <w:rsid w:val="001B2C07"/>
    <w:rsid w:val="00207F3B"/>
    <w:rsid w:val="00261D9C"/>
    <w:rsid w:val="002F5B5A"/>
    <w:rsid w:val="005253DE"/>
    <w:rsid w:val="00617A9B"/>
    <w:rsid w:val="009974A4"/>
    <w:rsid w:val="009E7D79"/>
    <w:rsid w:val="00ED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D79"/>
    <w:rPr>
      <w:color w:val="808080"/>
    </w:rPr>
  </w:style>
  <w:style w:type="paragraph" w:customStyle="1" w:styleId="9436FCBCA20F40818CD15D8F9AC59023">
    <w:name w:val="9436FCBCA20F40818CD15D8F9AC59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D72F3571-BDE7-4E35-AA56-A960C735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7063</TotalTime>
  <Pages>17</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12033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Avinash James</cp:lastModifiedBy>
  <cp:revision>32</cp:revision>
  <cp:lastPrinted>2014-12-17T17:01:00Z</cp:lastPrinted>
  <dcterms:created xsi:type="dcterms:W3CDTF">2015-10-06T16:52:00Z</dcterms:created>
  <dcterms:modified xsi:type="dcterms:W3CDTF">2018-04-11T13:03:00Z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FlsMem</vt:lpwstr>
  </property>
  <property fmtid="{D5CDD505-2E9C-101B-9397-08002B2CF9AE}" pid="3" name="Template Version">
    <vt:lpwstr>EA4 01.00.00</vt:lpwstr>
  </property>
  <property fmtid="{D5CDD505-2E9C-101B-9397-08002B2CF9AE}" pid="4" name="Release Date">
    <vt:lpwstr>Oct 6, 2015</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