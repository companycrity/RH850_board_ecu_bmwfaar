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1818697C6D9F423096453DC03091C11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792C73">
        <w:rPr>
          <w:rFonts w:cs="Calibri"/>
          <w:b/>
          <w:sz w:val="48"/>
          <w:szCs w:val="48"/>
        </w:rPr>
        <w:t>HwTq4Meas</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96429F"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Ramachandran M G." w:date="2017-10-30T14:56:00Z">
        <w:r w:rsidR="00F74AA8">
          <w:rPr>
            <w:b/>
            <w:sz w:val="36"/>
          </w:rPr>
          <w:t>Oct</w:t>
        </w:r>
      </w:ins>
      <w:del w:id="1" w:author="Ramachandran M G." w:date="2017-10-30T14:56:00Z">
        <w:r w:rsidDel="00F74AA8">
          <w:rPr>
            <w:b/>
            <w:sz w:val="36"/>
          </w:rPr>
          <w:delText>Nov</w:delText>
        </w:r>
      </w:del>
      <w:r>
        <w:rPr>
          <w:b/>
          <w:sz w:val="36"/>
        </w:rPr>
        <w:t xml:space="preserve"> 30, 201</w:t>
      </w:r>
      <w:del w:id="2" w:author="Ramachandran M G." w:date="2017-10-30T14:56:00Z">
        <w:r w:rsidDel="00F74AA8">
          <w:rPr>
            <w:b/>
            <w:sz w:val="36"/>
          </w:rPr>
          <w:delText>6</w:delText>
        </w:r>
      </w:del>
      <w:r w:rsidRPr="007E0373">
        <w:rPr>
          <w:b/>
          <w:sz w:val="36"/>
        </w:rPr>
        <w:fldChar w:fldCharType="end"/>
      </w:r>
      <w:ins w:id="3" w:author="Ramachandran M G." w:date="2017-10-30T14:56:00Z">
        <w:r w:rsidR="00F74AA8">
          <w:rPr>
            <w:b/>
            <w:sz w:val="36"/>
          </w:rPr>
          <w:t>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767063">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767063">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767063">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F74AA8" w:rsidRDefault="00F74AA8" w:rsidP="00891F29">
      <w:pPr>
        <w:tabs>
          <w:tab w:val="left" w:pos="4320"/>
          <w:tab w:val="left" w:pos="8640"/>
        </w:tabs>
        <w:jc w:val="center"/>
        <w:rPr>
          <w:ins w:id="4" w:author="Ramachandran M G." w:date="2017-10-30T14:56:00Z"/>
          <w:b/>
          <w:sz w:val="24"/>
        </w:rPr>
      </w:pPr>
      <w:ins w:id="5" w:author="Ramachandran M G." w:date="2017-10-30T14:56:00Z">
        <w:r>
          <w:rPr>
            <w:b/>
            <w:sz w:val="24"/>
          </w:rPr>
          <w:t>TATA ELXSI,</w:t>
        </w:r>
      </w:ins>
    </w:p>
    <w:p w:rsidR="00F74AA8" w:rsidRDefault="00F74AA8" w:rsidP="00891F29">
      <w:pPr>
        <w:tabs>
          <w:tab w:val="left" w:pos="4320"/>
          <w:tab w:val="left" w:pos="8640"/>
        </w:tabs>
        <w:jc w:val="center"/>
        <w:rPr>
          <w:ins w:id="6" w:author="Ramachandran M G." w:date="2017-10-30T14:56:00Z"/>
          <w:b/>
          <w:sz w:val="24"/>
        </w:rPr>
      </w:pPr>
      <w:ins w:id="7" w:author="Ramachandran M G." w:date="2017-10-30T14:56:00Z">
        <w:r>
          <w:rPr>
            <w:b/>
            <w:sz w:val="24"/>
          </w:rPr>
          <w:t>TRIVANDRUM, INDIA</w:t>
        </w:r>
      </w:ins>
    </w:p>
    <w:p w:rsidR="00891F29" w:rsidRPr="00A158C7" w:rsidDel="00F74AA8" w:rsidRDefault="00202DD5" w:rsidP="00891F29">
      <w:pPr>
        <w:tabs>
          <w:tab w:val="left" w:pos="4320"/>
          <w:tab w:val="left" w:pos="8640"/>
        </w:tabs>
        <w:jc w:val="center"/>
        <w:rPr>
          <w:del w:id="8" w:author="Ramachandran M G." w:date="2017-10-30T14:56:00Z"/>
          <w:b/>
          <w:sz w:val="24"/>
        </w:rPr>
      </w:pPr>
      <w:del w:id="9" w:author="Ramachandran M G." w:date="2017-10-30T14:56:00Z">
        <w:r w:rsidDel="00F74AA8">
          <w:rPr>
            <w:b/>
            <w:sz w:val="24"/>
          </w:rPr>
          <w:delText>Avinash James</w:delText>
        </w:r>
        <w:r w:rsidR="00891F29" w:rsidRPr="00A158C7" w:rsidDel="00F74AA8">
          <w:rPr>
            <w:b/>
            <w:sz w:val="24"/>
          </w:rPr>
          <w:delText>,</w:delText>
        </w:r>
      </w:del>
    </w:p>
    <w:p w:rsidR="00792C73" w:rsidRPr="00A158C7" w:rsidDel="00F74AA8" w:rsidRDefault="00792C73" w:rsidP="00792C73">
      <w:pPr>
        <w:tabs>
          <w:tab w:val="left" w:pos="4320"/>
          <w:tab w:val="left" w:pos="8640"/>
        </w:tabs>
        <w:jc w:val="center"/>
        <w:rPr>
          <w:del w:id="10" w:author="Ramachandran M G." w:date="2017-10-30T14:56:00Z"/>
          <w:b/>
          <w:sz w:val="24"/>
        </w:rPr>
      </w:pPr>
      <w:del w:id="11" w:author="Ramachandran M G." w:date="2017-10-30T14:56:00Z">
        <w:r w:rsidDel="00F74AA8">
          <w:rPr>
            <w:b/>
            <w:sz w:val="24"/>
          </w:rPr>
          <w:fldChar w:fldCharType="begin"/>
        </w:r>
        <w:r w:rsidDel="00F74AA8">
          <w:rPr>
            <w:b/>
            <w:sz w:val="24"/>
          </w:rPr>
          <w:delInstrText xml:space="preserve"> DOCPROPERTY  "Prepared for Group"  \* MERGEFORMAT </w:delInstrText>
        </w:r>
        <w:r w:rsidDel="00F74AA8">
          <w:rPr>
            <w:b/>
            <w:sz w:val="24"/>
          </w:rPr>
          <w:fldChar w:fldCharType="separate"/>
        </w:r>
        <w:r w:rsidDel="00F74AA8">
          <w:rPr>
            <w:b/>
            <w:sz w:val="24"/>
          </w:rPr>
          <w:delText>Software Engineering</w:delText>
        </w:r>
        <w:r w:rsidDel="00F74AA8">
          <w:rPr>
            <w:b/>
            <w:sz w:val="24"/>
          </w:rPr>
          <w:fldChar w:fldCharType="end"/>
        </w:r>
      </w:del>
    </w:p>
    <w:p w:rsidR="00792C73" w:rsidRPr="00A158C7" w:rsidDel="00F74AA8" w:rsidRDefault="00792C73" w:rsidP="00792C73">
      <w:pPr>
        <w:tabs>
          <w:tab w:val="left" w:pos="4320"/>
          <w:tab w:val="left" w:pos="8640"/>
        </w:tabs>
        <w:jc w:val="center"/>
        <w:rPr>
          <w:del w:id="12" w:author="Ramachandran M G." w:date="2017-10-30T14:56:00Z"/>
          <w:b/>
          <w:sz w:val="24"/>
        </w:rPr>
      </w:pPr>
      <w:del w:id="13" w:author="Ramachandran M G." w:date="2017-10-30T14:56:00Z">
        <w:r w:rsidDel="00F74AA8">
          <w:rPr>
            <w:b/>
            <w:sz w:val="24"/>
          </w:rPr>
          <w:fldChar w:fldCharType="begin"/>
        </w:r>
        <w:r w:rsidDel="00F74AA8">
          <w:rPr>
            <w:b/>
            <w:sz w:val="24"/>
          </w:rPr>
          <w:delInstrText xml:space="preserve"> DOCPROPERTY  Company  \* MERGEFORMAT </w:delInstrText>
        </w:r>
        <w:r w:rsidDel="00F74AA8">
          <w:rPr>
            <w:b/>
            <w:sz w:val="24"/>
          </w:rPr>
          <w:fldChar w:fldCharType="separate"/>
        </w:r>
        <w:r w:rsidDel="00F74AA8">
          <w:rPr>
            <w:b/>
            <w:sz w:val="24"/>
          </w:rPr>
          <w:delText>Nexteer Automotive</w:delText>
        </w:r>
        <w:r w:rsidDel="00F74AA8">
          <w:rPr>
            <w:b/>
            <w:sz w:val="24"/>
          </w:rPr>
          <w:fldChar w:fldCharType="end"/>
        </w:r>
        <w:r w:rsidDel="00F74AA8">
          <w:rPr>
            <w:b/>
            <w:sz w:val="24"/>
          </w:rPr>
          <w:delText>,</w:delText>
        </w:r>
      </w:del>
    </w:p>
    <w:p w:rsidR="00B81C1B" w:rsidRPr="006C2D7D" w:rsidRDefault="00792C73" w:rsidP="00792C73">
      <w:pPr>
        <w:tabs>
          <w:tab w:val="left" w:pos="4320"/>
          <w:tab w:val="left" w:pos="8640"/>
        </w:tabs>
        <w:jc w:val="center"/>
        <w:rPr>
          <w:b/>
          <w:sz w:val="28"/>
          <w:szCs w:val="28"/>
          <w:u w:val="single"/>
        </w:rPr>
      </w:pPr>
      <w:del w:id="14" w:author="Ramachandran M G." w:date="2017-10-30T14:56:00Z">
        <w:r w:rsidDel="00F74AA8">
          <w:rPr>
            <w:b/>
            <w:sz w:val="24"/>
          </w:rPr>
          <w:fldChar w:fldCharType="begin"/>
        </w:r>
        <w:r w:rsidDel="00F74AA8">
          <w:rPr>
            <w:b/>
            <w:sz w:val="24"/>
          </w:rPr>
          <w:delInstrText xml:space="preserve"> DOCPROPERTY  Location  \* MERGEFORMAT </w:delInstrText>
        </w:r>
        <w:r w:rsidDel="00F74AA8">
          <w:rPr>
            <w:b/>
            <w:sz w:val="24"/>
          </w:rPr>
          <w:fldChar w:fldCharType="separate"/>
        </w:r>
        <w:r w:rsidDel="00F74AA8">
          <w:rPr>
            <w:b/>
            <w:sz w:val="24"/>
          </w:rPr>
          <w:delText>Saginaw, MI, USA</w:delText>
        </w:r>
        <w:r w:rsidDel="00F74AA8">
          <w:rPr>
            <w:b/>
            <w:sz w:val="24"/>
          </w:rPr>
          <w:fldChar w:fldCharType="end"/>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6F7B58" w:rsidRPr="00AA38E8" w:rsidTr="006F7B58">
        <w:trPr>
          <w:jc w:val="center"/>
        </w:trPr>
        <w:tc>
          <w:tcPr>
            <w:tcW w:w="2520" w:type="dxa"/>
          </w:tcPr>
          <w:p w:rsidR="006F7B58" w:rsidRPr="00AA38E8" w:rsidRDefault="006F7B58" w:rsidP="00D229A6">
            <w:pPr>
              <w:jc w:val="center"/>
              <w:rPr>
                <w:rFonts w:cs="Calibri"/>
                <w:b/>
              </w:rPr>
            </w:pPr>
            <w:bookmarkStart w:id="15" w:name="_Toc348792978"/>
            <w:bookmarkStart w:id="16" w:name="_Toc348793074"/>
            <w:bookmarkStart w:id="17" w:name="_Toc348793965"/>
            <w:bookmarkStart w:id="18" w:name="_Toc349459173"/>
            <w:bookmarkStart w:id="19" w:name="_Toc349621609"/>
            <w:r w:rsidRPr="00AA38E8">
              <w:rPr>
                <w:rFonts w:cs="Calibri"/>
                <w:b/>
              </w:rPr>
              <w:t>Description</w:t>
            </w:r>
          </w:p>
        </w:tc>
        <w:tc>
          <w:tcPr>
            <w:tcW w:w="2160" w:type="dxa"/>
          </w:tcPr>
          <w:p w:rsidR="006F7B58" w:rsidRPr="00AA38E8" w:rsidRDefault="006F7B58" w:rsidP="00D229A6">
            <w:pPr>
              <w:jc w:val="center"/>
              <w:rPr>
                <w:rFonts w:cs="Calibri"/>
                <w:b/>
              </w:rPr>
            </w:pPr>
            <w:r w:rsidRPr="00AA38E8">
              <w:rPr>
                <w:rFonts w:cs="Calibri"/>
                <w:b/>
              </w:rPr>
              <w:t>Author</w:t>
            </w:r>
          </w:p>
        </w:tc>
        <w:tc>
          <w:tcPr>
            <w:tcW w:w="1350" w:type="dxa"/>
          </w:tcPr>
          <w:p w:rsidR="006F7B58" w:rsidRPr="00AA38E8" w:rsidRDefault="006F7B58" w:rsidP="00D229A6">
            <w:pPr>
              <w:jc w:val="center"/>
              <w:rPr>
                <w:rFonts w:cs="Calibri"/>
                <w:b/>
              </w:rPr>
            </w:pPr>
            <w:r w:rsidRPr="00AA38E8">
              <w:rPr>
                <w:rFonts w:cs="Calibri"/>
                <w:b/>
              </w:rPr>
              <w:t>Version</w:t>
            </w:r>
          </w:p>
        </w:tc>
        <w:tc>
          <w:tcPr>
            <w:tcW w:w="1440" w:type="dxa"/>
          </w:tcPr>
          <w:p w:rsidR="006F7B58" w:rsidRPr="00AA38E8" w:rsidRDefault="006F7B58" w:rsidP="00D229A6">
            <w:pPr>
              <w:jc w:val="center"/>
              <w:rPr>
                <w:rFonts w:cs="Calibri"/>
                <w:b/>
              </w:rPr>
            </w:pPr>
            <w:r w:rsidRPr="00AA38E8">
              <w:rPr>
                <w:rFonts w:cs="Calibri"/>
                <w:b/>
              </w:rPr>
              <w:t>Date</w:t>
            </w:r>
          </w:p>
        </w:tc>
      </w:tr>
      <w:tr w:rsidR="006F7B58" w:rsidRPr="00AA38E8" w:rsidTr="006F7B58">
        <w:trPr>
          <w:jc w:val="center"/>
        </w:trPr>
        <w:tc>
          <w:tcPr>
            <w:tcW w:w="2520" w:type="dxa"/>
          </w:tcPr>
          <w:p w:rsidR="006F7B58" w:rsidRPr="00AA38E8" w:rsidRDefault="006F7B58" w:rsidP="00D229A6">
            <w:pPr>
              <w:rPr>
                <w:rFonts w:cs="Calibri"/>
              </w:rPr>
            </w:pPr>
            <w:r>
              <w:rPr>
                <w:rFonts w:cs="Calibri"/>
              </w:rPr>
              <w:t>Initial Version</w:t>
            </w:r>
          </w:p>
        </w:tc>
        <w:tc>
          <w:tcPr>
            <w:tcW w:w="2160" w:type="dxa"/>
          </w:tcPr>
          <w:p w:rsidR="006F7B58" w:rsidRPr="00AA38E8" w:rsidRDefault="00792C73" w:rsidP="00D229A6">
            <w:pPr>
              <w:rPr>
                <w:rFonts w:cs="Calibri"/>
              </w:rPr>
            </w:pPr>
            <w:r>
              <w:rPr>
                <w:rFonts w:cs="Calibri"/>
              </w:rPr>
              <w:t>Krishna Anne</w:t>
            </w:r>
          </w:p>
        </w:tc>
        <w:tc>
          <w:tcPr>
            <w:tcW w:w="1350" w:type="dxa"/>
          </w:tcPr>
          <w:p w:rsidR="006F7B58" w:rsidRPr="00AA38E8" w:rsidRDefault="00792C73" w:rsidP="00D229A6">
            <w:pPr>
              <w:rPr>
                <w:rFonts w:cs="Calibri"/>
              </w:rPr>
            </w:pPr>
            <w:r>
              <w:rPr>
                <w:rFonts w:cs="Calibri"/>
              </w:rPr>
              <w:t>1.0</w:t>
            </w:r>
          </w:p>
        </w:tc>
        <w:tc>
          <w:tcPr>
            <w:tcW w:w="1440" w:type="dxa"/>
          </w:tcPr>
          <w:p w:rsidR="006F7B58" w:rsidRPr="00AA38E8" w:rsidRDefault="006F7B58" w:rsidP="00792C73">
            <w:pPr>
              <w:rPr>
                <w:rFonts w:cs="Calibri"/>
              </w:rPr>
            </w:pPr>
            <w:r>
              <w:rPr>
                <w:rFonts w:cs="Calibri"/>
              </w:rPr>
              <w:t>1</w:t>
            </w:r>
            <w:r w:rsidR="00792C73">
              <w:rPr>
                <w:rFonts w:cs="Calibri"/>
              </w:rPr>
              <w:t>0</w:t>
            </w:r>
            <w:r>
              <w:rPr>
                <w:rFonts w:cs="Calibri"/>
              </w:rPr>
              <w:t>-Ju</w:t>
            </w:r>
            <w:r w:rsidR="00792C73">
              <w:rPr>
                <w:rFonts w:cs="Calibri"/>
              </w:rPr>
              <w:t>n</w:t>
            </w:r>
            <w:r>
              <w:rPr>
                <w:rFonts w:cs="Calibri"/>
              </w:rPr>
              <w:t>-201</w:t>
            </w:r>
            <w:r w:rsidR="00792C73">
              <w:rPr>
                <w:rFonts w:cs="Calibri"/>
              </w:rPr>
              <w:t>6</w:t>
            </w:r>
          </w:p>
        </w:tc>
      </w:tr>
      <w:tr w:rsidR="002E183C" w:rsidRPr="00AA38E8" w:rsidTr="006F7B58">
        <w:trPr>
          <w:jc w:val="center"/>
        </w:trPr>
        <w:tc>
          <w:tcPr>
            <w:tcW w:w="2520" w:type="dxa"/>
          </w:tcPr>
          <w:p w:rsidR="002E183C" w:rsidRDefault="002E183C" w:rsidP="00D229A6">
            <w:pPr>
              <w:rPr>
                <w:rFonts w:cs="Calibri"/>
              </w:rPr>
            </w:pPr>
            <w:r>
              <w:rPr>
                <w:rFonts w:cs="Calibri"/>
              </w:rPr>
              <w:t>Updated to design revision 1.7.0</w:t>
            </w:r>
          </w:p>
        </w:tc>
        <w:tc>
          <w:tcPr>
            <w:tcW w:w="2160" w:type="dxa"/>
          </w:tcPr>
          <w:p w:rsidR="002E183C" w:rsidRDefault="002E183C" w:rsidP="00D229A6">
            <w:pPr>
              <w:rPr>
                <w:rFonts w:cs="Calibri"/>
              </w:rPr>
            </w:pPr>
            <w:r>
              <w:rPr>
                <w:rFonts w:cs="Calibri"/>
              </w:rPr>
              <w:t>Avinash James</w:t>
            </w:r>
          </w:p>
        </w:tc>
        <w:tc>
          <w:tcPr>
            <w:tcW w:w="1350" w:type="dxa"/>
          </w:tcPr>
          <w:p w:rsidR="002E183C" w:rsidRDefault="002E183C" w:rsidP="00D229A6">
            <w:pPr>
              <w:rPr>
                <w:rFonts w:cs="Calibri"/>
              </w:rPr>
            </w:pPr>
            <w:r>
              <w:rPr>
                <w:rFonts w:cs="Calibri"/>
              </w:rPr>
              <w:t>2.0</w:t>
            </w:r>
          </w:p>
        </w:tc>
        <w:tc>
          <w:tcPr>
            <w:tcW w:w="1440" w:type="dxa"/>
          </w:tcPr>
          <w:p w:rsidR="002E183C" w:rsidRDefault="002E183C" w:rsidP="002E183C">
            <w:pPr>
              <w:rPr>
                <w:rFonts w:cs="Calibri"/>
              </w:rPr>
            </w:pPr>
            <w:r>
              <w:rPr>
                <w:rFonts w:cs="Calibri"/>
              </w:rPr>
              <w:t>30-Nov-2016</w:t>
            </w:r>
          </w:p>
        </w:tc>
      </w:tr>
      <w:tr w:rsidR="00F74AA8" w:rsidRPr="00AA38E8" w:rsidTr="006F7B58">
        <w:trPr>
          <w:jc w:val="center"/>
          <w:ins w:id="20" w:author="Ramachandran M G." w:date="2017-10-30T14:57:00Z"/>
        </w:trPr>
        <w:tc>
          <w:tcPr>
            <w:tcW w:w="2520" w:type="dxa"/>
          </w:tcPr>
          <w:p w:rsidR="00F74AA8" w:rsidRDefault="00F74AA8" w:rsidP="00D229A6">
            <w:pPr>
              <w:rPr>
                <w:ins w:id="21" w:author="Ramachandran M G." w:date="2017-10-30T14:57:00Z"/>
                <w:rFonts w:cs="Calibri"/>
              </w:rPr>
            </w:pPr>
            <w:ins w:id="22" w:author="Ramachandran M G." w:date="2017-10-30T14:57:00Z">
              <w:r>
                <w:rPr>
                  <w:rFonts w:cs="Calibri"/>
                </w:rPr>
                <w:t>Updated as per FDD revision 1.10.0</w:t>
              </w:r>
            </w:ins>
          </w:p>
        </w:tc>
        <w:tc>
          <w:tcPr>
            <w:tcW w:w="2160" w:type="dxa"/>
          </w:tcPr>
          <w:p w:rsidR="00F74AA8" w:rsidRDefault="00F74AA8" w:rsidP="00D229A6">
            <w:pPr>
              <w:rPr>
                <w:ins w:id="23" w:author="Ramachandran M G." w:date="2017-10-30T14:57:00Z"/>
                <w:rFonts w:cs="Calibri"/>
              </w:rPr>
            </w:pPr>
            <w:ins w:id="24" w:author="Ramachandran M G." w:date="2017-10-30T14:58:00Z">
              <w:r>
                <w:rPr>
                  <w:rFonts w:cs="Calibri"/>
                </w:rPr>
                <w:t>TATA</w:t>
              </w:r>
            </w:ins>
          </w:p>
        </w:tc>
        <w:tc>
          <w:tcPr>
            <w:tcW w:w="1350" w:type="dxa"/>
          </w:tcPr>
          <w:p w:rsidR="00F74AA8" w:rsidRDefault="00F74AA8" w:rsidP="00D229A6">
            <w:pPr>
              <w:rPr>
                <w:ins w:id="25" w:author="Ramachandran M G." w:date="2017-10-30T14:57:00Z"/>
                <w:rFonts w:cs="Calibri"/>
              </w:rPr>
            </w:pPr>
            <w:ins w:id="26" w:author="Ramachandran M G." w:date="2017-10-30T14:58:00Z">
              <w:r>
                <w:rPr>
                  <w:rFonts w:cs="Calibri"/>
                </w:rPr>
                <w:t>3.0</w:t>
              </w:r>
            </w:ins>
          </w:p>
        </w:tc>
        <w:tc>
          <w:tcPr>
            <w:tcW w:w="1440" w:type="dxa"/>
          </w:tcPr>
          <w:p w:rsidR="00F74AA8" w:rsidRDefault="00F74AA8" w:rsidP="002E183C">
            <w:pPr>
              <w:rPr>
                <w:ins w:id="27" w:author="Ramachandran M G." w:date="2017-10-30T14:57:00Z"/>
                <w:rFonts w:cs="Calibri"/>
              </w:rPr>
            </w:pPr>
            <w:ins w:id="28" w:author="Ramachandran M G." w:date="2017-10-30T14:58:00Z">
              <w:r>
                <w:rPr>
                  <w:rFonts w:cs="Calibri"/>
                </w:rPr>
                <w:t>30-Oct-2017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5B7AA7" w:rsidRDefault="00891F29">
      <w:pPr>
        <w:pStyle w:val="TOC1"/>
        <w:rPr>
          <w:sz w:val="32"/>
          <w:szCs w:val="32"/>
          <w:u w:val="single"/>
        </w:rPr>
      </w:pPr>
      <w:r w:rsidRPr="00C728E9">
        <w:rPr>
          <w:sz w:val="32"/>
          <w:szCs w:val="32"/>
          <w:u w:val="single"/>
        </w:rPr>
        <w:t>Table of Contents</w:t>
      </w:r>
    </w:p>
    <w:p w:rsidR="00CE6F57" w:rsidRDefault="00E16D14">
      <w:pPr>
        <w:pStyle w:val="TOC1"/>
        <w:rPr>
          <w:ins w:id="29" w:author="Ramachandran M G." w:date="2017-10-30T14:58: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30" w:author="Ramachandran M G." w:date="2017-10-30T14:58:00Z">
        <w:r w:rsidR="00CE6F57" w:rsidRPr="0006364D">
          <w:rPr>
            <w:rStyle w:val="Hyperlink"/>
          </w:rPr>
          <w:fldChar w:fldCharType="begin"/>
        </w:r>
        <w:r w:rsidR="00CE6F57" w:rsidRPr="0006364D">
          <w:rPr>
            <w:rStyle w:val="Hyperlink"/>
          </w:rPr>
          <w:instrText xml:space="preserve"> </w:instrText>
        </w:r>
        <w:r w:rsidR="00CE6F57">
          <w:instrText>HYPERLINK \l "_Toc497138857"</w:instrText>
        </w:r>
        <w:r w:rsidR="00CE6F57" w:rsidRPr="0006364D">
          <w:rPr>
            <w:rStyle w:val="Hyperlink"/>
          </w:rPr>
          <w:instrText xml:space="preserve"> </w:instrText>
        </w:r>
        <w:r w:rsidR="00CE6F57" w:rsidRPr="0006364D">
          <w:rPr>
            <w:rStyle w:val="Hyperlink"/>
          </w:rPr>
          <w:fldChar w:fldCharType="separate"/>
        </w:r>
        <w:r w:rsidR="00CE6F57" w:rsidRPr="0006364D">
          <w:rPr>
            <w:rStyle w:val="Hyperlink"/>
          </w:rPr>
          <w:t>1</w:t>
        </w:r>
        <w:r w:rsidR="00CE6F57">
          <w:rPr>
            <w:rFonts w:eastAsiaTheme="minorEastAsia"/>
            <w:b w:val="0"/>
            <w:color w:val="auto"/>
            <w:kern w:val="0"/>
            <w:sz w:val="22"/>
            <w:szCs w:val="22"/>
            <w:lang w:val="en-US"/>
          </w:rPr>
          <w:tab/>
        </w:r>
        <w:r w:rsidR="00CE6F57" w:rsidRPr="0006364D">
          <w:rPr>
            <w:rStyle w:val="Hyperlink"/>
          </w:rPr>
          <w:t>Introduction</w:t>
        </w:r>
        <w:r w:rsidR="00CE6F57">
          <w:rPr>
            <w:webHidden/>
          </w:rPr>
          <w:tab/>
        </w:r>
        <w:r w:rsidR="00CE6F57">
          <w:rPr>
            <w:webHidden/>
          </w:rPr>
          <w:fldChar w:fldCharType="begin"/>
        </w:r>
        <w:r w:rsidR="00CE6F57">
          <w:rPr>
            <w:webHidden/>
          </w:rPr>
          <w:instrText xml:space="preserve"> PAGEREF _Toc497138857 \h </w:instrText>
        </w:r>
      </w:ins>
      <w:r w:rsidR="00CE6F57">
        <w:rPr>
          <w:webHidden/>
        </w:rPr>
      </w:r>
      <w:r w:rsidR="00CE6F57">
        <w:rPr>
          <w:webHidden/>
        </w:rPr>
        <w:fldChar w:fldCharType="separate"/>
      </w:r>
      <w:ins w:id="31" w:author="Ramachandran M G." w:date="2017-10-30T14:58:00Z">
        <w:r w:rsidR="00CE6F57">
          <w:rPr>
            <w:webHidden/>
          </w:rPr>
          <w:t>6</w:t>
        </w:r>
        <w:r w:rsidR="00CE6F57">
          <w:rPr>
            <w:webHidden/>
          </w:rPr>
          <w:fldChar w:fldCharType="end"/>
        </w:r>
        <w:r w:rsidR="00CE6F57" w:rsidRPr="0006364D">
          <w:rPr>
            <w:rStyle w:val="Hyperlink"/>
          </w:rPr>
          <w:fldChar w:fldCharType="end"/>
        </w:r>
      </w:ins>
    </w:p>
    <w:p w:rsidR="00CE6F57" w:rsidRDefault="00CE6F57">
      <w:pPr>
        <w:pStyle w:val="TOC2"/>
        <w:rPr>
          <w:ins w:id="32" w:author="Ramachandran M G." w:date="2017-10-30T14:58:00Z"/>
          <w:rFonts w:asciiTheme="minorHAnsi" w:eastAsiaTheme="minorEastAsia" w:hAnsiTheme="minorHAnsi"/>
          <w:color w:val="auto"/>
          <w:kern w:val="0"/>
          <w:szCs w:val="22"/>
        </w:rPr>
      </w:pPr>
      <w:ins w:id="33" w:author="Ramachandran M G." w:date="2017-10-30T14:58:00Z">
        <w:r w:rsidRPr="0006364D">
          <w:rPr>
            <w:rStyle w:val="Hyperlink"/>
          </w:rPr>
          <w:fldChar w:fldCharType="begin"/>
        </w:r>
        <w:r w:rsidRPr="0006364D">
          <w:rPr>
            <w:rStyle w:val="Hyperlink"/>
          </w:rPr>
          <w:instrText xml:space="preserve"> </w:instrText>
        </w:r>
        <w:r>
          <w:instrText>HYPERLINK \l "_Toc497138858"</w:instrText>
        </w:r>
        <w:r w:rsidRPr="0006364D">
          <w:rPr>
            <w:rStyle w:val="Hyperlink"/>
          </w:rPr>
          <w:instrText xml:space="preserve"> </w:instrText>
        </w:r>
        <w:r w:rsidRPr="0006364D">
          <w:rPr>
            <w:rStyle w:val="Hyperlink"/>
          </w:rPr>
          <w:fldChar w:fldCharType="separate"/>
        </w:r>
        <w:r w:rsidRPr="0006364D">
          <w:rPr>
            <w:rStyle w:val="Hyperlink"/>
          </w:rPr>
          <w:t>1.1</w:t>
        </w:r>
        <w:r>
          <w:rPr>
            <w:rFonts w:asciiTheme="minorHAnsi" w:eastAsiaTheme="minorEastAsia" w:hAnsiTheme="minorHAnsi"/>
            <w:color w:val="auto"/>
            <w:kern w:val="0"/>
            <w:szCs w:val="22"/>
          </w:rPr>
          <w:tab/>
        </w:r>
        <w:r w:rsidRPr="0006364D">
          <w:rPr>
            <w:rStyle w:val="Hyperlink"/>
          </w:rPr>
          <w:t>Purpose</w:t>
        </w:r>
        <w:r>
          <w:rPr>
            <w:webHidden/>
          </w:rPr>
          <w:tab/>
        </w:r>
        <w:r>
          <w:rPr>
            <w:webHidden/>
          </w:rPr>
          <w:fldChar w:fldCharType="begin"/>
        </w:r>
        <w:r>
          <w:rPr>
            <w:webHidden/>
          </w:rPr>
          <w:instrText xml:space="preserve"> PAGEREF _Toc497138858 \h </w:instrText>
        </w:r>
      </w:ins>
      <w:r>
        <w:rPr>
          <w:webHidden/>
        </w:rPr>
      </w:r>
      <w:r>
        <w:rPr>
          <w:webHidden/>
        </w:rPr>
        <w:fldChar w:fldCharType="separate"/>
      </w:r>
      <w:ins w:id="34" w:author="Ramachandran M G." w:date="2017-10-30T14:58:00Z">
        <w:r>
          <w:rPr>
            <w:webHidden/>
          </w:rPr>
          <w:t>6</w:t>
        </w:r>
        <w:r>
          <w:rPr>
            <w:webHidden/>
          </w:rPr>
          <w:fldChar w:fldCharType="end"/>
        </w:r>
        <w:r w:rsidRPr="0006364D">
          <w:rPr>
            <w:rStyle w:val="Hyperlink"/>
          </w:rPr>
          <w:fldChar w:fldCharType="end"/>
        </w:r>
      </w:ins>
    </w:p>
    <w:p w:rsidR="00CE6F57" w:rsidRDefault="00CE6F57">
      <w:pPr>
        <w:pStyle w:val="TOC1"/>
        <w:rPr>
          <w:ins w:id="35" w:author="Ramachandran M G." w:date="2017-10-30T14:58:00Z"/>
          <w:rFonts w:eastAsiaTheme="minorEastAsia"/>
          <w:b w:val="0"/>
          <w:color w:val="auto"/>
          <w:kern w:val="0"/>
          <w:sz w:val="22"/>
          <w:szCs w:val="22"/>
          <w:lang w:val="en-US"/>
        </w:rPr>
      </w:pPr>
      <w:ins w:id="36" w:author="Ramachandran M G." w:date="2017-10-30T14:58:00Z">
        <w:r w:rsidRPr="0006364D">
          <w:rPr>
            <w:rStyle w:val="Hyperlink"/>
          </w:rPr>
          <w:fldChar w:fldCharType="begin"/>
        </w:r>
        <w:r w:rsidRPr="0006364D">
          <w:rPr>
            <w:rStyle w:val="Hyperlink"/>
          </w:rPr>
          <w:instrText xml:space="preserve"> </w:instrText>
        </w:r>
        <w:r>
          <w:instrText>HYPERLINK \l "_Toc497138859"</w:instrText>
        </w:r>
        <w:r w:rsidRPr="0006364D">
          <w:rPr>
            <w:rStyle w:val="Hyperlink"/>
          </w:rPr>
          <w:instrText xml:space="preserve"> </w:instrText>
        </w:r>
        <w:r w:rsidRPr="0006364D">
          <w:rPr>
            <w:rStyle w:val="Hyperlink"/>
          </w:rPr>
          <w:fldChar w:fldCharType="separate"/>
        </w:r>
        <w:r w:rsidRPr="0006364D">
          <w:rPr>
            <w:rStyle w:val="Hyperlink"/>
            <w:rFonts w:ascii="Calibri" w:hAnsi="Calibri" w:cs="Calibri"/>
          </w:rPr>
          <w:t>2</w:t>
        </w:r>
        <w:r>
          <w:rPr>
            <w:rFonts w:eastAsiaTheme="minorEastAsia"/>
            <w:b w:val="0"/>
            <w:color w:val="auto"/>
            <w:kern w:val="0"/>
            <w:sz w:val="22"/>
            <w:szCs w:val="22"/>
            <w:lang w:val="en-US"/>
          </w:rPr>
          <w:tab/>
        </w:r>
        <w:r w:rsidRPr="0006364D">
          <w:rPr>
            <w:rStyle w:val="Hyperlink"/>
            <w:rFonts w:ascii="Calibri" w:hAnsi="Calibri" w:cs="Calibri"/>
          </w:rPr>
          <w:t>HwTq4Meas &amp; High-Level Description</w:t>
        </w:r>
        <w:r>
          <w:rPr>
            <w:webHidden/>
          </w:rPr>
          <w:tab/>
        </w:r>
        <w:r>
          <w:rPr>
            <w:webHidden/>
          </w:rPr>
          <w:fldChar w:fldCharType="begin"/>
        </w:r>
        <w:r>
          <w:rPr>
            <w:webHidden/>
          </w:rPr>
          <w:instrText xml:space="preserve"> PAGEREF _Toc497138859 \h </w:instrText>
        </w:r>
      </w:ins>
      <w:r>
        <w:rPr>
          <w:webHidden/>
        </w:rPr>
      </w:r>
      <w:r>
        <w:rPr>
          <w:webHidden/>
        </w:rPr>
        <w:fldChar w:fldCharType="separate"/>
      </w:r>
      <w:ins w:id="37" w:author="Ramachandran M G." w:date="2017-10-30T14:58:00Z">
        <w:r>
          <w:rPr>
            <w:webHidden/>
          </w:rPr>
          <w:t>7</w:t>
        </w:r>
        <w:r>
          <w:rPr>
            <w:webHidden/>
          </w:rPr>
          <w:fldChar w:fldCharType="end"/>
        </w:r>
        <w:r w:rsidRPr="0006364D">
          <w:rPr>
            <w:rStyle w:val="Hyperlink"/>
          </w:rPr>
          <w:fldChar w:fldCharType="end"/>
        </w:r>
      </w:ins>
    </w:p>
    <w:p w:rsidR="00CE6F57" w:rsidRDefault="00CE6F57">
      <w:pPr>
        <w:pStyle w:val="TOC1"/>
        <w:rPr>
          <w:ins w:id="38" w:author="Ramachandran M G." w:date="2017-10-30T14:58:00Z"/>
          <w:rFonts w:eastAsiaTheme="minorEastAsia"/>
          <w:b w:val="0"/>
          <w:color w:val="auto"/>
          <w:kern w:val="0"/>
          <w:sz w:val="22"/>
          <w:szCs w:val="22"/>
          <w:lang w:val="en-US"/>
        </w:rPr>
      </w:pPr>
      <w:ins w:id="39" w:author="Ramachandran M G." w:date="2017-10-30T14:58:00Z">
        <w:r w:rsidRPr="0006364D">
          <w:rPr>
            <w:rStyle w:val="Hyperlink"/>
          </w:rPr>
          <w:fldChar w:fldCharType="begin"/>
        </w:r>
        <w:r w:rsidRPr="0006364D">
          <w:rPr>
            <w:rStyle w:val="Hyperlink"/>
          </w:rPr>
          <w:instrText xml:space="preserve"> </w:instrText>
        </w:r>
        <w:r>
          <w:instrText>HYPERLINK \l "_Toc497138860"</w:instrText>
        </w:r>
        <w:r w:rsidRPr="0006364D">
          <w:rPr>
            <w:rStyle w:val="Hyperlink"/>
          </w:rPr>
          <w:instrText xml:space="preserve"> </w:instrText>
        </w:r>
        <w:r w:rsidRPr="0006364D">
          <w:rPr>
            <w:rStyle w:val="Hyperlink"/>
          </w:rPr>
          <w:fldChar w:fldCharType="separate"/>
        </w:r>
        <w:r w:rsidRPr="0006364D">
          <w:rPr>
            <w:rStyle w:val="Hyperlink"/>
            <w:rFonts w:ascii="Calibri" w:hAnsi="Calibri" w:cs="Calibri"/>
          </w:rPr>
          <w:t>3</w:t>
        </w:r>
        <w:r>
          <w:rPr>
            <w:rFonts w:eastAsiaTheme="minorEastAsia"/>
            <w:b w:val="0"/>
            <w:color w:val="auto"/>
            <w:kern w:val="0"/>
            <w:sz w:val="22"/>
            <w:szCs w:val="22"/>
            <w:lang w:val="en-US"/>
          </w:rPr>
          <w:tab/>
        </w:r>
        <w:r w:rsidRPr="0006364D">
          <w:rPr>
            <w:rStyle w:val="Hyperlink"/>
            <w:rFonts w:ascii="Calibri" w:hAnsi="Calibri" w:cs="Calibri"/>
          </w:rPr>
          <w:t>Design details of software module</w:t>
        </w:r>
        <w:r>
          <w:rPr>
            <w:webHidden/>
          </w:rPr>
          <w:tab/>
        </w:r>
        <w:r>
          <w:rPr>
            <w:webHidden/>
          </w:rPr>
          <w:fldChar w:fldCharType="begin"/>
        </w:r>
        <w:r>
          <w:rPr>
            <w:webHidden/>
          </w:rPr>
          <w:instrText xml:space="preserve"> PAGEREF _Toc497138860 \h </w:instrText>
        </w:r>
      </w:ins>
      <w:r>
        <w:rPr>
          <w:webHidden/>
        </w:rPr>
      </w:r>
      <w:r>
        <w:rPr>
          <w:webHidden/>
        </w:rPr>
        <w:fldChar w:fldCharType="separate"/>
      </w:r>
      <w:ins w:id="40" w:author="Ramachandran M G." w:date="2017-10-30T14:58:00Z">
        <w:r>
          <w:rPr>
            <w:webHidden/>
          </w:rPr>
          <w:t>8</w:t>
        </w:r>
        <w:r>
          <w:rPr>
            <w:webHidden/>
          </w:rPr>
          <w:fldChar w:fldCharType="end"/>
        </w:r>
        <w:r w:rsidRPr="0006364D">
          <w:rPr>
            <w:rStyle w:val="Hyperlink"/>
          </w:rPr>
          <w:fldChar w:fldCharType="end"/>
        </w:r>
      </w:ins>
    </w:p>
    <w:p w:rsidR="00CE6F57" w:rsidRDefault="00CE6F57">
      <w:pPr>
        <w:pStyle w:val="TOC2"/>
        <w:rPr>
          <w:ins w:id="41" w:author="Ramachandran M G." w:date="2017-10-30T14:58:00Z"/>
          <w:rFonts w:asciiTheme="minorHAnsi" w:eastAsiaTheme="minorEastAsia" w:hAnsiTheme="minorHAnsi"/>
          <w:color w:val="auto"/>
          <w:kern w:val="0"/>
          <w:szCs w:val="22"/>
        </w:rPr>
      </w:pPr>
      <w:ins w:id="42" w:author="Ramachandran M G." w:date="2017-10-30T14:58:00Z">
        <w:r w:rsidRPr="0006364D">
          <w:rPr>
            <w:rStyle w:val="Hyperlink"/>
          </w:rPr>
          <w:fldChar w:fldCharType="begin"/>
        </w:r>
        <w:r w:rsidRPr="0006364D">
          <w:rPr>
            <w:rStyle w:val="Hyperlink"/>
          </w:rPr>
          <w:instrText xml:space="preserve"> </w:instrText>
        </w:r>
        <w:r>
          <w:instrText>HYPERLINK \l "_Toc497138861"</w:instrText>
        </w:r>
        <w:r w:rsidRPr="0006364D">
          <w:rPr>
            <w:rStyle w:val="Hyperlink"/>
          </w:rPr>
          <w:instrText xml:space="preserve"> </w:instrText>
        </w:r>
        <w:r w:rsidRPr="0006364D">
          <w:rPr>
            <w:rStyle w:val="Hyperlink"/>
          </w:rPr>
          <w:fldChar w:fldCharType="separate"/>
        </w:r>
        <w:r w:rsidRPr="0006364D">
          <w:rPr>
            <w:rStyle w:val="Hyperlink"/>
            <w:rFonts w:cs="Calibri"/>
          </w:rPr>
          <w:t>3.1</w:t>
        </w:r>
        <w:r>
          <w:rPr>
            <w:rFonts w:asciiTheme="minorHAnsi" w:eastAsiaTheme="minorEastAsia" w:hAnsiTheme="minorHAnsi"/>
            <w:color w:val="auto"/>
            <w:kern w:val="0"/>
            <w:szCs w:val="22"/>
          </w:rPr>
          <w:tab/>
        </w:r>
        <w:r w:rsidRPr="0006364D">
          <w:rPr>
            <w:rStyle w:val="Hyperlink"/>
          </w:rPr>
          <w:t>Graphical</w:t>
        </w:r>
        <w:r w:rsidRPr="0006364D">
          <w:rPr>
            <w:rStyle w:val="Hyperlink"/>
            <w:rFonts w:cs="Calibri"/>
          </w:rPr>
          <w:t xml:space="preserve"> representation of HwTq4Meas</w:t>
        </w:r>
        <w:r>
          <w:rPr>
            <w:webHidden/>
          </w:rPr>
          <w:tab/>
        </w:r>
        <w:r>
          <w:rPr>
            <w:webHidden/>
          </w:rPr>
          <w:fldChar w:fldCharType="begin"/>
        </w:r>
        <w:r>
          <w:rPr>
            <w:webHidden/>
          </w:rPr>
          <w:instrText xml:space="preserve"> PAGEREF _Toc497138861 \h </w:instrText>
        </w:r>
      </w:ins>
      <w:r>
        <w:rPr>
          <w:webHidden/>
        </w:rPr>
      </w:r>
      <w:r>
        <w:rPr>
          <w:webHidden/>
        </w:rPr>
        <w:fldChar w:fldCharType="separate"/>
      </w:r>
      <w:ins w:id="43" w:author="Ramachandran M G." w:date="2017-10-30T14:58:00Z">
        <w:r>
          <w:rPr>
            <w:webHidden/>
          </w:rPr>
          <w:t>8</w:t>
        </w:r>
        <w:r>
          <w:rPr>
            <w:webHidden/>
          </w:rPr>
          <w:fldChar w:fldCharType="end"/>
        </w:r>
        <w:r w:rsidRPr="0006364D">
          <w:rPr>
            <w:rStyle w:val="Hyperlink"/>
          </w:rPr>
          <w:fldChar w:fldCharType="end"/>
        </w:r>
      </w:ins>
    </w:p>
    <w:p w:rsidR="00CE6F57" w:rsidRDefault="00CE6F57">
      <w:pPr>
        <w:pStyle w:val="TOC2"/>
        <w:rPr>
          <w:ins w:id="44" w:author="Ramachandran M G." w:date="2017-10-30T14:58:00Z"/>
          <w:rFonts w:asciiTheme="minorHAnsi" w:eastAsiaTheme="minorEastAsia" w:hAnsiTheme="minorHAnsi"/>
          <w:color w:val="auto"/>
          <w:kern w:val="0"/>
          <w:szCs w:val="22"/>
        </w:rPr>
      </w:pPr>
      <w:ins w:id="45" w:author="Ramachandran M G." w:date="2017-10-30T14:58:00Z">
        <w:r w:rsidRPr="0006364D">
          <w:rPr>
            <w:rStyle w:val="Hyperlink"/>
          </w:rPr>
          <w:fldChar w:fldCharType="begin"/>
        </w:r>
        <w:r w:rsidRPr="0006364D">
          <w:rPr>
            <w:rStyle w:val="Hyperlink"/>
          </w:rPr>
          <w:instrText xml:space="preserve"> </w:instrText>
        </w:r>
        <w:r>
          <w:instrText>HYPERLINK \l "_Toc497138862"</w:instrText>
        </w:r>
        <w:r w:rsidRPr="0006364D">
          <w:rPr>
            <w:rStyle w:val="Hyperlink"/>
          </w:rPr>
          <w:instrText xml:space="preserve"> </w:instrText>
        </w:r>
        <w:r w:rsidRPr="0006364D">
          <w:rPr>
            <w:rStyle w:val="Hyperlink"/>
          </w:rPr>
          <w:fldChar w:fldCharType="separate"/>
        </w:r>
        <w:r w:rsidRPr="0006364D">
          <w:rPr>
            <w:rStyle w:val="Hyperlink"/>
            <w:rFonts w:cs="Calibri"/>
          </w:rPr>
          <w:t>3.2</w:t>
        </w:r>
        <w:r>
          <w:rPr>
            <w:rFonts w:asciiTheme="minorHAnsi" w:eastAsiaTheme="minorEastAsia" w:hAnsiTheme="minorHAnsi"/>
            <w:color w:val="auto"/>
            <w:kern w:val="0"/>
            <w:szCs w:val="22"/>
          </w:rPr>
          <w:tab/>
        </w:r>
        <w:r w:rsidRPr="0006364D">
          <w:rPr>
            <w:rStyle w:val="Hyperlink"/>
            <w:rFonts w:cs="Calibri"/>
          </w:rPr>
          <w:t>Data Flow Diagram</w:t>
        </w:r>
        <w:bookmarkStart w:id="46" w:name="_GoBack"/>
        <w:bookmarkEnd w:id="46"/>
        <w:r>
          <w:rPr>
            <w:webHidden/>
          </w:rPr>
          <w:tab/>
        </w:r>
        <w:r>
          <w:rPr>
            <w:webHidden/>
          </w:rPr>
          <w:fldChar w:fldCharType="begin"/>
        </w:r>
        <w:r>
          <w:rPr>
            <w:webHidden/>
          </w:rPr>
          <w:instrText xml:space="preserve"> PAGEREF _Toc497138862 \h </w:instrText>
        </w:r>
      </w:ins>
      <w:r>
        <w:rPr>
          <w:webHidden/>
        </w:rPr>
      </w:r>
      <w:r>
        <w:rPr>
          <w:webHidden/>
        </w:rPr>
        <w:fldChar w:fldCharType="separate"/>
      </w:r>
      <w:ins w:id="47" w:author="Ramachandran M G." w:date="2017-10-30T14:58:00Z">
        <w:r>
          <w:rPr>
            <w:webHidden/>
          </w:rPr>
          <w:t>8</w:t>
        </w:r>
        <w:r>
          <w:rPr>
            <w:webHidden/>
          </w:rPr>
          <w:fldChar w:fldCharType="end"/>
        </w:r>
        <w:r w:rsidRPr="0006364D">
          <w:rPr>
            <w:rStyle w:val="Hyperlink"/>
          </w:rPr>
          <w:fldChar w:fldCharType="end"/>
        </w:r>
      </w:ins>
    </w:p>
    <w:p w:rsidR="00CE6F57" w:rsidRDefault="00CE6F57">
      <w:pPr>
        <w:pStyle w:val="TOC3"/>
        <w:tabs>
          <w:tab w:val="left" w:pos="1200"/>
        </w:tabs>
        <w:rPr>
          <w:ins w:id="48" w:author="Ramachandran M G." w:date="2017-10-30T14:58:00Z"/>
          <w:rFonts w:asciiTheme="minorHAnsi" w:eastAsiaTheme="minorEastAsia" w:hAnsiTheme="minorHAnsi"/>
          <w:color w:val="auto"/>
          <w:kern w:val="0"/>
          <w:sz w:val="22"/>
          <w:szCs w:val="22"/>
        </w:rPr>
      </w:pPr>
      <w:ins w:id="49" w:author="Ramachandran M G." w:date="2017-10-30T14:58:00Z">
        <w:r w:rsidRPr="0006364D">
          <w:rPr>
            <w:rStyle w:val="Hyperlink"/>
          </w:rPr>
          <w:fldChar w:fldCharType="begin"/>
        </w:r>
        <w:r w:rsidRPr="0006364D">
          <w:rPr>
            <w:rStyle w:val="Hyperlink"/>
          </w:rPr>
          <w:instrText xml:space="preserve"> </w:instrText>
        </w:r>
        <w:r>
          <w:instrText>HYPERLINK \l "_Toc497138863"</w:instrText>
        </w:r>
        <w:r w:rsidRPr="0006364D">
          <w:rPr>
            <w:rStyle w:val="Hyperlink"/>
          </w:rPr>
          <w:instrText xml:space="preserve"> </w:instrText>
        </w:r>
        <w:r w:rsidRPr="0006364D">
          <w:rPr>
            <w:rStyle w:val="Hyperlink"/>
          </w:rPr>
          <w:fldChar w:fldCharType="separate"/>
        </w:r>
        <w:r w:rsidRPr="0006364D">
          <w:rPr>
            <w:rStyle w:val="Hyperlink"/>
            <w:rFonts w:cs="Calibri"/>
          </w:rPr>
          <w:t>3.2.1</w:t>
        </w:r>
        <w:r>
          <w:rPr>
            <w:rFonts w:asciiTheme="minorHAnsi" w:eastAsiaTheme="minorEastAsia" w:hAnsiTheme="minorHAnsi"/>
            <w:color w:val="auto"/>
            <w:kern w:val="0"/>
            <w:sz w:val="22"/>
            <w:szCs w:val="22"/>
          </w:rPr>
          <w:tab/>
        </w:r>
        <w:r w:rsidRPr="0006364D">
          <w:rPr>
            <w:rStyle w:val="Hyperlink"/>
          </w:rPr>
          <w:t xml:space="preserve">Component </w:t>
        </w:r>
        <w:r w:rsidRPr="0006364D">
          <w:rPr>
            <w:rStyle w:val="Hyperlink"/>
            <w:rFonts w:cs="Calibri"/>
          </w:rPr>
          <w:t>level DFD</w:t>
        </w:r>
        <w:r>
          <w:rPr>
            <w:webHidden/>
          </w:rPr>
          <w:tab/>
        </w:r>
        <w:r>
          <w:rPr>
            <w:webHidden/>
          </w:rPr>
          <w:fldChar w:fldCharType="begin"/>
        </w:r>
        <w:r>
          <w:rPr>
            <w:webHidden/>
          </w:rPr>
          <w:instrText xml:space="preserve"> PAGEREF _Toc497138863 \h </w:instrText>
        </w:r>
      </w:ins>
      <w:r>
        <w:rPr>
          <w:webHidden/>
        </w:rPr>
      </w:r>
      <w:r>
        <w:rPr>
          <w:webHidden/>
        </w:rPr>
        <w:fldChar w:fldCharType="separate"/>
      </w:r>
      <w:ins w:id="50" w:author="Ramachandran M G." w:date="2017-10-30T14:58:00Z">
        <w:r>
          <w:rPr>
            <w:webHidden/>
          </w:rPr>
          <w:t>8</w:t>
        </w:r>
        <w:r>
          <w:rPr>
            <w:webHidden/>
          </w:rPr>
          <w:fldChar w:fldCharType="end"/>
        </w:r>
        <w:r w:rsidRPr="0006364D">
          <w:rPr>
            <w:rStyle w:val="Hyperlink"/>
          </w:rPr>
          <w:fldChar w:fldCharType="end"/>
        </w:r>
      </w:ins>
    </w:p>
    <w:p w:rsidR="00CE6F57" w:rsidRDefault="00CE6F57">
      <w:pPr>
        <w:pStyle w:val="TOC3"/>
        <w:tabs>
          <w:tab w:val="left" w:pos="1200"/>
        </w:tabs>
        <w:rPr>
          <w:ins w:id="51" w:author="Ramachandran M G." w:date="2017-10-30T14:58:00Z"/>
          <w:rFonts w:asciiTheme="minorHAnsi" w:eastAsiaTheme="minorEastAsia" w:hAnsiTheme="minorHAnsi"/>
          <w:color w:val="auto"/>
          <w:kern w:val="0"/>
          <w:sz w:val="22"/>
          <w:szCs w:val="22"/>
        </w:rPr>
      </w:pPr>
      <w:ins w:id="52" w:author="Ramachandran M G." w:date="2017-10-30T14:58:00Z">
        <w:r w:rsidRPr="0006364D">
          <w:rPr>
            <w:rStyle w:val="Hyperlink"/>
          </w:rPr>
          <w:fldChar w:fldCharType="begin"/>
        </w:r>
        <w:r w:rsidRPr="0006364D">
          <w:rPr>
            <w:rStyle w:val="Hyperlink"/>
          </w:rPr>
          <w:instrText xml:space="preserve"> </w:instrText>
        </w:r>
        <w:r>
          <w:instrText>HYPERLINK \l "_Toc497138864"</w:instrText>
        </w:r>
        <w:r w:rsidRPr="0006364D">
          <w:rPr>
            <w:rStyle w:val="Hyperlink"/>
          </w:rPr>
          <w:instrText xml:space="preserve"> </w:instrText>
        </w:r>
        <w:r w:rsidRPr="0006364D">
          <w:rPr>
            <w:rStyle w:val="Hyperlink"/>
          </w:rPr>
          <w:fldChar w:fldCharType="separate"/>
        </w:r>
        <w:r w:rsidRPr="0006364D">
          <w:rPr>
            <w:rStyle w:val="Hyperlink"/>
            <w:rFonts w:cs="Calibri"/>
          </w:rPr>
          <w:t>3.2.2</w:t>
        </w:r>
        <w:r>
          <w:rPr>
            <w:rFonts w:asciiTheme="minorHAnsi" w:eastAsiaTheme="minorEastAsia" w:hAnsiTheme="minorHAnsi"/>
            <w:color w:val="auto"/>
            <w:kern w:val="0"/>
            <w:sz w:val="22"/>
            <w:szCs w:val="22"/>
          </w:rPr>
          <w:tab/>
        </w:r>
        <w:r w:rsidRPr="0006364D">
          <w:rPr>
            <w:rStyle w:val="Hyperlink"/>
          </w:rPr>
          <w:t xml:space="preserve">Function </w:t>
        </w:r>
        <w:r w:rsidRPr="0006364D">
          <w:rPr>
            <w:rStyle w:val="Hyperlink"/>
            <w:rFonts w:cs="Calibri"/>
          </w:rPr>
          <w:t>level DFD</w:t>
        </w:r>
        <w:r>
          <w:rPr>
            <w:webHidden/>
          </w:rPr>
          <w:tab/>
        </w:r>
        <w:r>
          <w:rPr>
            <w:webHidden/>
          </w:rPr>
          <w:fldChar w:fldCharType="begin"/>
        </w:r>
        <w:r>
          <w:rPr>
            <w:webHidden/>
          </w:rPr>
          <w:instrText xml:space="preserve"> PAGEREF _Toc497138864 \h </w:instrText>
        </w:r>
      </w:ins>
      <w:r>
        <w:rPr>
          <w:webHidden/>
        </w:rPr>
      </w:r>
      <w:r>
        <w:rPr>
          <w:webHidden/>
        </w:rPr>
        <w:fldChar w:fldCharType="separate"/>
      </w:r>
      <w:ins w:id="53" w:author="Ramachandran M G." w:date="2017-10-30T14:58:00Z">
        <w:r>
          <w:rPr>
            <w:webHidden/>
          </w:rPr>
          <w:t>8</w:t>
        </w:r>
        <w:r>
          <w:rPr>
            <w:webHidden/>
          </w:rPr>
          <w:fldChar w:fldCharType="end"/>
        </w:r>
        <w:r w:rsidRPr="0006364D">
          <w:rPr>
            <w:rStyle w:val="Hyperlink"/>
          </w:rPr>
          <w:fldChar w:fldCharType="end"/>
        </w:r>
      </w:ins>
    </w:p>
    <w:p w:rsidR="00CE6F57" w:rsidRDefault="00CE6F57">
      <w:pPr>
        <w:pStyle w:val="TOC1"/>
        <w:rPr>
          <w:ins w:id="54" w:author="Ramachandran M G." w:date="2017-10-30T14:58:00Z"/>
          <w:rFonts w:eastAsiaTheme="minorEastAsia"/>
          <w:b w:val="0"/>
          <w:color w:val="auto"/>
          <w:kern w:val="0"/>
          <w:sz w:val="22"/>
          <w:szCs w:val="22"/>
          <w:lang w:val="en-US"/>
        </w:rPr>
      </w:pPr>
      <w:ins w:id="55" w:author="Ramachandran M G." w:date="2017-10-30T14:58:00Z">
        <w:r w:rsidRPr="0006364D">
          <w:rPr>
            <w:rStyle w:val="Hyperlink"/>
          </w:rPr>
          <w:fldChar w:fldCharType="begin"/>
        </w:r>
        <w:r w:rsidRPr="0006364D">
          <w:rPr>
            <w:rStyle w:val="Hyperlink"/>
          </w:rPr>
          <w:instrText xml:space="preserve"> </w:instrText>
        </w:r>
        <w:r>
          <w:instrText>HYPERLINK \l "_Toc497138865"</w:instrText>
        </w:r>
        <w:r w:rsidRPr="0006364D">
          <w:rPr>
            <w:rStyle w:val="Hyperlink"/>
          </w:rPr>
          <w:instrText xml:space="preserve"> </w:instrText>
        </w:r>
        <w:r w:rsidRPr="0006364D">
          <w:rPr>
            <w:rStyle w:val="Hyperlink"/>
          </w:rPr>
          <w:fldChar w:fldCharType="separate"/>
        </w:r>
        <w:r w:rsidRPr="0006364D">
          <w:rPr>
            <w:rStyle w:val="Hyperlink"/>
            <w:rFonts w:ascii="Calibri" w:hAnsi="Calibri" w:cs="Calibri"/>
          </w:rPr>
          <w:t>4</w:t>
        </w:r>
        <w:r>
          <w:rPr>
            <w:rFonts w:eastAsiaTheme="minorEastAsia"/>
            <w:b w:val="0"/>
            <w:color w:val="auto"/>
            <w:kern w:val="0"/>
            <w:sz w:val="22"/>
            <w:szCs w:val="22"/>
            <w:lang w:val="en-US"/>
          </w:rPr>
          <w:tab/>
        </w:r>
        <w:r w:rsidRPr="0006364D">
          <w:rPr>
            <w:rStyle w:val="Hyperlink"/>
            <w:rFonts w:ascii="Calibri" w:hAnsi="Calibri" w:cs="Calibri"/>
          </w:rPr>
          <w:t>Constant Data Dictionary</w:t>
        </w:r>
        <w:r>
          <w:rPr>
            <w:webHidden/>
          </w:rPr>
          <w:tab/>
        </w:r>
        <w:r>
          <w:rPr>
            <w:webHidden/>
          </w:rPr>
          <w:fldChar w:fldCharType="begin"/>
        </w:r>
        <w:r>
          <w:rPr>
            <w:webHidden/>
          </w:rPr>
          <w:instrText xml:space="preserve"> PAGEREF _Toc497138865 \h </w:instrText>
        </w:r>
      </w:ins>
      <w:r>
        <w:rPr>
          <w:webHidden/>
        </w:rPr>
      </w:r>
      <w:r>
        <w:rPr>
          <w:webHidden/>
        </w:rPr>
        <w:fldChar w:fldCharType="separate"/>
      </w:r>
      <w:ins w:id="56" w:author="Ramachandran M G." w:date="2017-10-30T14:58:00Z">
        <w:r>
          <w:rPr>
            <w:webHidden/>
          </w:rPr>
          <w:t>9</w:t>
        </w:r>
        <w:r>
          <w:rPr>
            <w:webHidden/>
          </w:rPr>
          <w:fldChar w:fldCharType="end"/>
        </w:r>
        <w:r w:rsidRPr="0006364D">
          <w:rPr>
            <w:rStyle w:val="Hyperlink"/>
          </w:rPr>
          <w:fldChar w:fldCharType="end"/>
        </w:r>
      </w:ins>
    </w:p>
    <w:p w:rsidR="00CE6F57" w:rsidRDefault="00CE6F57">
      <w:pPr>
        <w:pStyle w:val="TOC2"/>
        <w:rPr>
          <w:ins w:id="57" w:author="Ramachandran M G." w:date="2017-10-30T14:58:00Z"/>
          <w:rFonts w:asciiTheme="minorHAnsi" w:eastAsiaTheme="minorEastAsia" w:hAnsiTheme="minorHAnsi"/>
          <w:color w:val="auto"/>
          <w:kern w:val="0"/>
          <w:szCs w:val="22"/>
        </w:rPr>
      </w:pPr>
      <w:ins w:id="58" w:author="Ramachandran M G." w:date="2017-10-30T14:58:00Z">
        <w:r w:rsidRPr="0006364D">
          <w:rPr>
            <w:rStyle w:val="Hyperlink"/>
          </w:rPr>
          <w:fldChar w:fldCharType="begin"/>
        </w:r>
        <w:r w:rsidRPr="0006364D">
          <w:rPr>
            <w:rStyle w:val="Hyperlink"/>
          </w:rPr>
          <w:instrText xml:space="preserve"> </w:instrText>
        </w:r>
        <w:r>
          <w:instrText>HYPERLINK \l "_Toc497138866"</w:instrText>
        </w:r>
        <w:r w:rsidRPr="0006364D">
          <w:rPr>
            <w:rStyle w:val="Hyperlink"/>
          </w:rPr>
          <w:instrText xml:space="preserve"> </w:instrText>
        </w:r>
        <w:r w:rsidRPr="0006364D">
          <w:rPr>
            <w:rStyle w:val="Hyperlink"/>
          </w:rPr>
          <w:fldChar w:fldCharType="separate"/>
        </w:r>
        <w:r w:rsidRPr="0006364D">
          <w:rPr>
            <w:rStyle w:val="Hyperlink"/>
          </w:rPr>
          <w:t>4.1</w:t>
        </w:r>
        <w:r>
          <w:rPr>
            <w:rFonts w:asciiTheme="minorHAnsi" w:eastAsiaTheme="minorEastAsia" w:hAnsiTheme="minorHAnsi"/>
            <w:color w:val="auto"/>
            <w:kern w:val="0"/>
            <w:szCs w:val="22"/>
          </w:rPr>
          <w:tab/>
        </w:r>
        <w:r w:rsidRPr="0006364D">
          <w:rPr>
            <w:rStyle w:val="Hyperlink"/>
          </w:rPr>
          <w:t>Program (fixed) Constants</w:t>
        </w:r>
        <w:r>
          <w:rPr>
            <w:webHidden/>
          </w:rPr>
          <w:tab/>
        </w:r>
        <w:r>
          <w:rPr>
            <w:webHidden/>
          </w:rPr>
          <w:fldChar w:fldCharType="begin"/>
        </w:r>
        <w:r>
          <w:rPr>
            <w:webHidden/>
          </w:rPr>
          <w:instrText xml:space="preserve"> PAGEREF _Toc497138866 \h </w:instrText>
        </w:r>
      </w:ins>
      <w:r>
        <w:rPr>
          <w:webHidden/>
        </w:rPr>
      </w:r>
      <w:r>
        <w:rPr>
          <w:webHidden/>
        </w:rPr>
        <w:fldChar w:fldCharType="separate"/>
      </w:r>
      <w:ins w:id="59" w:author="Ramachandran M G." w:date="2017-10-30T14:58:00Z">
        <w:r>
          <w:rPr>
            <w:webHidden/>
          </w:rPr>
          <w:t>9</w:t>
        </w:r>
        <w:r>
          <w:rPr>
            <w:webHidden/>
          </w:rPr>
          <w:fldChar w:fldCharType="end"/>
        </w:r>
        <w:r w:rsidRPr="0006364D">
          <w:rPr>
            <w:rStyle w:val="Hyperlink"/>
          </w:rPr>
          <w:fldChar w:fldCharType="end"/>
        </w:r>
      </w:ins>
    </w:p>
    <w:p w:rsidR="00CE6F57" w:rsidRDefault="00CE6F57">
      <w:pPr>
        <w:pStyle w:val="TOC3"/>
        <w:tabs>
          <w:tab w:val="left" w:pos="1200"/>
        </w:tabs>
        <w:rPr>
          <w:ins w:id="60" w:author="Ramachandran M G." w:date="2017-10-30T14:58:00Z"/>
          <w:rFonts w:asciiTheme="minorHAnsi" w:eastAsiaTheme="minorEastAsia" w:hAnsiTheme="minorHAnsi"/>
          <w:color w:val="auto"/>
          <w:kern w:val="0"/>
          <w:sz w:val="22"/>
          <w:szCs w:val="22"/>
        </w:rPr>
      </w:pPr>
      <w:ins w:id="61" w:author="Ramachandran M G." w:date="2017-10-30T14:58:00Z">
        <w:r w:rsidRPr="0006364D">
          <w:rPr>
            <w:rStyle w:val="Hyperlink"/>
          </w:rPr>
          <w:fldChar w:fldCharType="begin"/>
        </w:r>
        <w:r w:rsidRPr="0006364D">
          <w:rPr>
            <w:rStyle w:val="Hyperlink"/>
          </w:rPr>
          <w:instrText xml:space="preserve"> </w:instrText>
        </w:r>
        <w:r>
          <w:instrText>HYPERLINK \l "_Toc497138867"</w:instrText>
        </w:r>
        <w:r w:rsidRPr="0006364D">
          <w:rPr>
            <w:rStyle w:val="Hyperlink"/>
          </w:rPr>
          <w:instrText xml:space="preserve"> </w:instrText>
        </w:r>
        <w:r w:rsidRPr="0006364D">
          <w:rPr>
            <w:rStyle w:val="Hyperlink"/>
          </w:rPr>
          <w:fldChar w:fldCharType="separate"/>
        </w:r>
        <w:r w:rsidRPr="0006364D">
          <w:rPr>
            <w:rStyle w:val="Hyperlink"/>
          </w:rPr>
          <w:t>4.1.1</w:t>
        </w:r>
        <w:r>
          <w:rPr>
            <w:rFonts w:asciiTheme="minorHAnsi" w:eastAsiaTheme="minorEastAsia" w:hAnsiTheme="minorHAnsi"/>
            <w:color w:val="auto"/>
            <w:kern w:val="0"/>
            <w:sz w:val="22"/>
            <w:szCs w:val="22"/>
          </w:rPr>
          <w:tab/>
        </w:r>
        <w:r w:rsidRPr="0006364D">
          <w:rPr>
            <w:rStyle w:val="Hyperlink"/>
          </w:rPr>
          <w:t>Embedded Constants</w:t>
        </w:r>
        <w:r>
          <w:rPr>
            <w:webHidden/>
          </w:rPr>
          <w:tab/>
        </w:r>
        <w:r>
          <w:rPr>
            <w:webHidden/>
          </w:rPr>
          <w:fldChar w:fldCharType="begin"/>
        </w:r>
        <w:r>
          <w:rPr>
            <w:webHidden/>
          </w:rPr>
          <w:instrText xml:space="preserve"> PAGEREF _Toc497138867 \h </w:instrText>
        </w:r>
      </w:ins>
      <w:r>
        <w:rPr>
          <w:webHidden/>
        </w:rPr>
      </w:r>
      <w:r>
        <w:rPr>
          <w:webHidden/>
        </w:rPr>
        <w:fldChar w:fldCharType="separate"/>
      </w:r>
      <w:ins w:id="62" w:author="Ramachandran M G." w:date="2017-10-30T14:58:00Z">
        <w:r>
          <w:rPr>
            <w:webHidden/>
          </w:rPr>
          <w:t>9</w:t>
        </w:r>
        <w:r>
          <w:rPr>
            <w:webHidden/>
          </w:rPr>
          <w:fldChar w:fldCharType="end"/>
        </w:r>
        <w:r w:rsidRPr="0006364D">
          <w:rPr>
            <w:rStyle w:val="Hyperlink"/>
          </w:rPr>
          <w:fldChar w:fldCharType="end"/>
        </w:r>
      </w:ins>
    </w:p>
    <w:p w:rsidR="00CE6F57" w:rsidRDefault="00CE6F57">
      <w:pPr>
        <w:pStyle w:val="TOC1"/>
        <w:rPr>
          <w:ins w:id="63" w:author="Ramachandran M G." w:date="2017-10-30T14:58:00Z"/>
          <w:rFonts w:eastAsiaTheme="minorEastAsia"/>
          <w:b w:val="0"/>
          <w:color w:val="auto"/>
          <w:kern w:val="0"/>
          <w:sz w:val="22"/>
          <w:szCs w:val="22"/>
          <w:lang w:val="en-US"/>
        </w:rPr>
      </w:pPr>
      <w:ins w:id="64" w:author="Ramachandran M G." w:date="2017-10-30T14:58:00Z">
        <w:r w:rsidRPr="0006364D">
          <w:rPr>
            <w:rStyle w:val="Hyperlink"/>
          </w:rPr>
          <w:fldChar w:fldCharType="begin"/>
        </w:r>
        <w:r w:rsidRPr="0006364D">
          <w:rPr>
            <w:rStyle w:val="Hyperlink"/>
          </w:rPr>
          <w:instrText xml:space="preserve"> </w:instrText>
        </w:r>
        <w:r>
          <w:instrText>HYPERLINK \l "_Toc497138868"</w:instrText>
        </w:r>
        <w:r w:rsidRPr="0006364D">
          <w:rPr>
            <w:rStyle w:val="Hyperlink"/>
          </w:rPr>
          <w:instrText xml:space="preserve"> </w:instrText>
        </w:r>
        <w:r w:rsidRPr="0006364D">
          <w:rPr>
            <w:rStyle w:val="Hyperlink"/>
          </w:rPr>
          <w:fldChar w:fldCharType="separate"/>
        </w:r>
        <w:r w:rsidRPr="0006364D">
          <w:rPr>
            <w:rStyle w:val="Hyperlink"/>
            <w:rFonts w:ascii="Calibri" w:hAnsi="Calibri" w:cs="Calibri"/>
          </w:rPr>
          <w:t>5</w:t>
        </w:r>
        <w:r>
          <w:rPr>
            <w:rFonts w:eastAsiaTheme="minorEastAsia"/>
            <w:b w:val="0"/>
            <w:color w:val="auto"/>
            <w:kern w:val="0"/>
            <w:sz w:val="22"/>
            <w:szCs w:val="22"/>
            <w:lang w:val="en-US"/>
          </w:rPr>
          <w:tab/>
        </w:r>
        <w:r w:rsidRPr="0006364D">
          <w:rPr>
            <w:rStyle w:val="Hyperlink"/>
            <w:rFonts w:ascii="Calibri" w:hAnsi="Calibri" w:cs="Calibri"/>
          </w:rPr>
          <w:t>Software Component Implementation</w:t>
        </w:r>
        <w:r>
          <w:rPr>
            <w:webHidden/>
          </w:rPr>
          <w:tab/>
        </w:r>
        <w:r>
          <w:rPr>
            <w:webHidden/>
          </w:rPr>
          <w:fldChar w:fldCharType="begin"/>
        </w:r>
        <w:r>
          <w:rPr>
            <w:webHidden/>
          </w:rPr>
          <w:instrText xml:space="preserve"> PAGEREF _Toc497138868 \h </w:instrText>
        </w:r>
      </w:ins>
      <w:r>
        <w:rPr>
          <w:webHidden/>
        </w:rPr>
      </w:r>
      <w:r>
        <w:rPr>
          <w:webHidden/>
        </w:rPr>
        <w:fldChar w:fldCharType="separate"/>
      </w:r>
      <w:ins w:id="65"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66" w:author="Ramachandran M G." w:date="2017-10-30T14:58:00Z"/>
          <w:rFonts w:asciiTheme="minorHAnsi" w:eastAsiaTheme="minorEastAsia" w:hAnsiTheme="minorHAnsi"/>
          <w:color w:val="auto"/>
          <w:kern w:val="0"/>
          <w:szCs w:val="22"/>
        </w:rPr>
      </w:pPr>
      <w:ins w:id="67" w:author="Ramachandran M G." w:date="2017-10-30T14:58:00Z">
        <w:r w:rsidRPr="0006364D">
          <w:rPr>
            <w:rStyle w:val="Hyperlink"/>
          </w:rPr>
          <w:fldChar w:fldCharType="begin"/>
        </w:r>
        <w:r w:rsidRPr="0006364D">
          <w:rPr>
            <w:rStyle w:val="Hyperlink"/>
          </w:rPr>
          <w:instrText xml:space="preserve"> </w:instrText>
        </w:r>
        <w:r>
          <w:instrText>HYPERLINK \l "_Toc497138869"</w:instrText>
        </w:r>
        <w:r w:rsidRPr="0006364D">
          <w:rPr>
            <w:rStyle w:val="Hyperlink"/>
          </w:rPr>
          <w:instrText xml:space="preserve"> </w:instrText>
        </w:r>
        <w:r w:rsidRPr="0006364D">
          <w:rPr>
            <w:rStyle w:val="Hyperlink"/>
          </w:rPr>
          <w:fldChar w:fldCharType="separate"/>
        </w:r>
        <w:r w:rsidRPr="0006364D">
          <w:rPr>
            <w:rStyle w:val="Hyperlink"/>
            <w:rFonts w:cs="Calibri"/>
          </w:rPr>
          <w:t>5.1.1</w:t>
        </w:r>
        <w:r>
          <w:rPr>
            <w:rFonts w:asciiTheme="minorHAnsi" w:eastAsiaTheme="minorEastAsia" w:hAnsiTheme="minorHAnsi"/>
            <w:color w:val="auto"/>
            <w:kern w:val="0"/>
            <w:szCs w:val="22"/>
          </w:rPr>
          <w:tab/>
        </w:r>
        <w:r w:rsidRPr="0006364D">
          <w:rPr>
            <w:rStyle w:val="Hyperlink"/>
            <w:rFonts w:cs="Calibri"/>
          </w:rPr>
          <w:t>Init: HwTq4Meas_Init1</w:t>
        </w:r>
        <w:r>
          <w:rPr>
            <w:webHidden/>
          </w:rPr>
          <w:tab/>
        </w:r>
        <w:r>
          <w:rPr>
            <w:webHidden/>
          </w:rPr>
          <w:fldChar w:fldCharType="begin"/>
        </w:r>
        <w:r>
          <w:rPr>
            <w:webHidden/>
          </w:rPr>
          <w:instrText xml:space="preserve"> PAGEREF _Toc497138869 \h </w:instrText>
        </w:r>
      </w:ins>
      <w:r>
        <w:rPr>
          <w:webHidden/>
        </w:rPr>
      </w:r>
      <w:r>
        <w:rPr>
          <w:webHidden/>
        </w:rPr>
        <w:fldChar w:fldCharType="separate"/>
      </w:r>
      <w:ins w:id="68"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69" w:author="Ramachandran M G." w:date="2017-10-30T14:58:00Z"/>
          <w:rFonts w:asciiTheme="minorHAnsi" w:eastAsiaTheme="minorEastAsia" w:hAnsiTheme="minorHAnsi"/>
          <w:color w:val="auto"/>
          <w:kern w:val="0"/>
          <w:szCs w:val="22"/>
        </w:rPr>
      </w:pPr>
      <w:ins w:id="70" w:author="Ramachandran M G." w:date="2017-10-30T14:58:00Z">
        <w:r w:rsidRPr="0006364D">
          <w:rPr>
            <w:rStyle w:val="Hyperlink"/>
          </w:rPr>
          <w:fldChar w:fldCharType="begin"/>
        </w:r>
        <w:r w:rsidRPr="0006364D">
          <w:rPr>
            <w:rStyle w:val="Hyperlink"/>
          </w:rPr>
          <w:instrText xml:space="preserve"> </w:instrText>
        </w:r>
        <w:r>
          <w:instrText>HYPERLINK \l "_Toc497138870"</w:instrText>
        </w:r>
        <w:r w:rsidRPr="0006364D">
          <w:rPr>
            <w:rStyle w:val="Hyperlink"/>
          </w:rPr>
          <w:instrText xml:space="preserve"> </w:instrText>
        </w:r>
        <w:r w:rsidRPr="0006364D">
          <w:rPr>
            <w:rStyle w:val="Hyperlink"/>
          </w:rPr>
          <w:fldChar w:fldCharType="separate"/>
        </w:r>
        <w:r w:rsidRPr="0006364D">
          <w:rPr>
            <w:rStyle w:val="Hyperlink"/>
            <w:rFonts w:cs="Calibri"/>
          </w:rPr>
          <w:t>5.1.1.1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_Toc497138870 \h </w:instrText>
        </w:r>
      </w:ins>
      <w:r>
        <w:rPr>
          <w:webHidden/>
        </w:rPr>
      </w:r>
      <w:r>
        <w:rPr>
          <w:webHidden/>
        </w:rPr>
        <w:fldChar w:fldCharType="separate"/>
      </w:r>
      <w:ins w:id="71"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72" w:author="Ramachandran M G." w:date="2017-10-30T14:58:00Z"/>
          <w:rFonts w:asciiTheme="minorHAnsi" w:eastAsiaTheme="minorEastAsia" w:hAnsiTheme="minorHAnsi"/>
          <w:color w:val="auto"/>
          <w:kern w:val="0"/>
          <w:szCs w:val="22"/>
        </w:rPr>
      </w:pPr>
      <w:ins w:id="73" w:author="Ramachandran M G." w:date="2017-10-30T14:58:00Z">
        <w:r w:rsidRPr="0006364D">
          <w:rPr>
            <w:rStyle w:val="Hyperlink"/>
          </w:rPr>
          <w:fldChar w:fldCharType="begin"/>
        </w:r>
        <w:r w:rsidRPr="0006364D">
          <w:rPr>
            <w:rStyle w:val="Hyperlink"/>
          </w:rPr>
          <w:instrText xml:space="preserve"> </w:instrText>
        </w:r>
        <w:r>
          <w:instrText>HYPERLINK \l "_Toc497138871"</w:instrText>
        </w:r>
        <w:r w:rsidRPr="0006364D">
          <w:rPr>
            <w:rStyle w:val="Hyperlink"/>
          </w:rPr>
          <w:instrText xml:space="preserve"> </w:instrText>
        </w:r>
        <w:r w:rsidRPr="0006364D">
          <w:rPr>
            <w:rStyle w:val="Hyperlink"/>
          </w:rPr>
          <w:fldChar w:fldCharType="separate"/>
        </w:r>
        <w:r w:rsidRPr="0006364D">
          <w:rPr>
            <w:rStyle w:val="Hyperlink"/>
            <w:rFonts w:cs="Calibri"/>
          </w:rPr>
          <w:t>5.1.1.2</w:t>
        </w:r>
        <w:r>
          <w:rPr>
            <w:rFonts w:asciiTheme="minorHAnsi" w:eastAsiaTheme="minorEastAsia" w:hAnsiTheme="minorHAnsi"/>
            <w:color w:val="auto"/>
            <w:kern w:val="0"/>
            <w:szCs w:val="22"/>
          </w:rPr>
          <w:tab/>
        </w:r>
        <w:r w:rsidRPr="0006364D">
          <w:rPr>
            <w:rStyle w:val="Hyperlink"/>
            <w:rFonts w:cs="Calibri"/>
          </w:rPr>
          <w:t>Module Outputs</w:t>
        </w:r>
        <w:r>
          <w:rPr>
            <w:webHidden/>
          </w:rPr>
          <w:tab/>
        </w:r>
        <w:r>
          <w:rPr>
            <w:webHidden/>
          </w:rPr>
          <w:fldChar w:fldCharType="begin"/>
        </w:r>
        <w:r>
          <w:rPr>
            <w:webHidden/>
          </w:rPr>
          <w:instrText xml:space="preserve"> PAGEREF _Toc497138871 \h </w:instrText>
        </w:r>
      </w:ins>
      <w:r>
        <w:rPr>
          <w:webHidden/>
        </w:rPr>
      </w:r>
      <w:r>
        <w:rPr>
          <w:webHidden/>
        </w:rPr>
        <w:fldChar w:fldCharType="separate"/>
      </w:r>
      <w:ins w:id="74"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75" w:author="Ramachandran M G." w:date="2017-10-30T14:58:00Z"/>
          <w:rFonts w:asciiTheme="minorHAnsi" w:eastAsiaTheme="minorEastAsia" w:hAnsiTheme="minorHAnsi"/>
          <w:color w:val="auto"/>
          <w:kern w:val="0"/>
          <w:szCs w:val="22"/>
        </w:rPr>
      </w:pPr>
      <w:ins w:id="76" w:author="Ramachandran M G." w:date="2017-10-30T14:58:00Z">
        <w:r w:rsidRPr="0006364D">
          <w:rPr>
            <w:rStyle w:val="Hyperlink"/>
          </w:rPr>
          <w:fldChar w:fldCharType="begin"/>
        </w:r>
        <w:r w:rsidRPr="0006364D">
          <w:rPr>
            <w:rStyle w:val="Hyperlink"/>
          </w:rPr>
          <w:instrText xml:space="preserve"> </w:instrText>
        </w:r>
        <w:r>
          <w:instrText>HYPERLINK \l "_Toc497138872"</w:instrText>
        </w:r>
        <w:r w:rsidRPr="0006364D">
          <w:rPr>
            <w:rStyle w:val="Hyperlink"/>
          </w:rPr>
          <w:instrText xml:space="preserve"> </w:instrText>
        </w:r>
        <w:r w:rsidRPr="0006364D">
          <w:rPr>
            <w:rStyle w:val="Hyperlink"/>
          </w:rPr>
          <w:fldChar w:fldCharType="separate"/>
        </w:r>
        <w:r w:rsidRPr="0006364D">
          <w:rPr>
            <w:rStyle w:val="Hyperlink"/>
            <w:rFonts w:cs="Calibri"/>
          </w:rPr>
          <w:t>5.1.2</w:t>
        </w:r>
        <w:r>
          <w:rPr>
            <w:rFonts w:asciiTheme="minorHAnsi" w:eastAsiaTheme="minorEastAsia" w:hAnsiTheme="minorHAnsi"/>
            <w:color w:val="auto"/>
            <w:kern w:val="0"/>
            <w:szCs w:val="22"/>
          </w:rPr>
          <w:tab/>
        </w:r>
        <w:r w:rsidRPr="0006364D">
          <w:rPr>
            <w:rStyle w:val="Hyperlink"/>
            <w:rFonts w:cs="Calibri"/>
          </w:rPr>
          <w:t>Per: HwTq4Meas_Per1</w:t>
        </w:r>
        <w:r>
          <w:rPr>
            <w:webHidden/>
          </w:rPr>
          <w:tab/>
        </w:r>
        <w:r>
          <w:rPr>
            <w:webHidden/>
          </w:rPr>
          <w:fldChar w:fldCharType="begin"/>
        </w:r>
        <w:r>
          <w:rPr>
            <w:webHidden/>
          </w:rPr>
          <w:instrText xml:space="preserve"> PAGEREF _Toc497138872 \h </w:instrText>
        </w:r>
      </w:ins>
      <w:r>
        <w:rPr>
          <w:webHidden/>
        </w:rPr>
      </w:r>
      <w:r>
        <w:rPr>
          <w:webHidden/>
        </w:rPr>
        <w:fldChar w:fldCharType="separate"/>
      </w:r>
      <w:ins w:id="77"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78" w:author="Ramachandran M G." w:date="2017-10-30T14:58:00Z"/>
          <w:rFonts w:asciiTheme="minorHAnsi" w:eastAsiaTheme="minorEastAsia" w:hAnsiTheme="minorHAnsi"/>
          <w:color w:val="auto"/>
          <w:kern w:val="0"/>
          <w:szCs w:val="22"/>
        </w:rPr>
      </w:pPr>
      <w:ins w:id="79" w:author="Ramachandran M G." w:date="2017-10-30T14:58:00Z">
        <w:r w:rsidRPr="0006364D">
          <w:rPr>
            <w:rStyle w:val="Hyperlink"/>
          </w:rPr>
          <w:fldChar w:fldCharType="begin"/>
        </w:r>
        <w:r w:rsidRPr="0006364D">
          <w:rPr>
            <w:rStyle w:val="Hyperlink"/>
          </w:rPr>
          <w:instrText xml:space="preserve"> </w:instrText>
        </w:r>
        <w:r>
          <w:instrText>HYPERLINK \l "_Toc497138873"</w:instrText>
        </w:r>
        <w:r w:rsidRPr="0006364D">
          <w:rPr>
            <w:rStyle w:val="Hyperlink"/>
          </w:rPr>
          <w:instrText xml:space="preserve"> </w:instrText>
        </w:r>
        <w:r w:rsidRPr="0006364D">
          <w:rPr>
            <w:rStyle w:val="Hyperlink"/>
          </w:rPr>
          <w:fldChar w:fldCharType="separate"/>
        </w:r>
        <w:r w:rsidRPr="0006364D">
          <w:rPr>
            <w:rStyle w:val="Hyperlink"/>
            <w:rFonts w:cs="Calibri"/>
          </w:rPr>
          <w:t>5.1.2.1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_Toc497138873 \h </w:instrText>
        </w:r>
      </w:ins>
      <w:r>
        <w:rPr>
          <w:webHidden/>
        </w:rPr>
      </w:r>
      <w:r>
        <w:rPr>
          <w:webHidden/>
        </w:rPr>
        <w:fldChar w:fldCharType="separate"/>
      </w:r>
      <w:ins w:id="80"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81" w:author="Ramachandran M G." w:date="2017-10-30T14:58:00Z"/>
          <w:rFonts w:asciiTheme="minorHAnsi" w:eastAsiaTheme="minorEastAsia" w:hAnsiTheme="minorHAnsi"/>
          <w:color w:val="auto"/>
          <w:kern w:val="0"/>
          <w:szCs w:val="22"/>
        </w:rPr>
      </w:pPr>
      <w:ins w:id="82" w:author="Ramachandran M G." w:date="2017-10-30T14:58:00Z">
        <w:r w:rsidRPr="0006364D">
          <w:rPr>
            <w:rStyle w:val="Hyperlink"/>
          </w:rPr>
          <w:fldChar w:fldCharType="begin"/>
        </w:r>
        <w:r w:rsidRPr="0006364D">
          <w:rPr>
            <w:rStyle w:val="Hyperlink"/>
          </w:rPr>
          <w:instrText xml:space="preserve"> </w:instrText>
        </w:r>
        <w:r>
          <w:instrText>HYPERLINK \l "_Toc497138874"</w:instrText>
        </w:r>
        <w:r w:rsidRPr="0006364D">
          <w:rPr>
            <w:rStyle w:val="Hyperlink"/>
          </w:rPr>
          <w:instrText xml:space="preserve"> </w:instrText>
        </w:r>
        <w:r w:rsidRPr="0006364D">
          <w:rPr>
            <w:rStyle w:val="Hyperlink"/>
          </w:rPr>
          <w:fldChar w:fldCharType="separate"/>
        </w:r>
        <w:r w:rsidRPr="0006364D">
          <w:rPr>
            <w:rStyle w:val="Hyperlink"/>
            <w:rFonts w:cs="Calibri"/>
          </w:rPr>
          <w:t>5.1.3</w:t>
        </w:r>
        <w:r>
          <w:rPr>
            <w:rFonts w:asciiTheme="minorHAnsi" w:eastAsiaTheme="minorEastAsia" w:hAnsiTheme="minorHAnsi"/>
            <w:color w:val="auto"/>
            <w:kern w:val="0"/>
            <w:szCs w:val="22"/>
          </w:rPr>
          <w:tab/>
        </w:r>
        <w:r w:rsidRPr="0006364D">
          <w:rPr>
            <w:rStyle w:val="Hyperlink"/>
            <w:rFonts w:cs="Calibri"/>
          </w:rPr>
          <w:t>Per: HwTq4Meas_Per2</w:t>
        </w:r>
        <w:r>
          <w:rPr>
            <w:webHidden/>
          </w:rPr>
          <w:tab/>
        </w:r>
        <w:r>
          <w:rPr>
            <w:webHidden/>
          </w:rPr>
          <w:fldChar w:fldCharType="begin"/>
        </w:r>
        <w:r>
          <w:rPr>
            <w:webHidden/>
          </w:rPr>
          <w:instrText xml:space="preserve"> PAGEREF _Toc497138874 \h </w:instrText>
        </w:r>
      </w:ins>
      <w:r>
        <w:rPr>
          <w:webHidden/>
        </w:rPr>
      </w:r>
      <w:r>
        <w:rPr>
          <w:webHidden/>
        </w:rPr>
        <w:fldChar w:fldCharType="separate"/>
      </w:r>
      <w:ins w:id="83"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84" w:author="Ramachandran M G." w:date="2017-10-30T14:58:00Z"/>
          <w:rFonts w:asciiTheme="minorHAnsi" w:eastAsiaTheme="minorEastAsia" w:hAnsiTheme="minorHAnsi"/>
          <w:color w:val="auto"/>
          <w:kern w:val="0"/>
          <w:szCs w:val="22"/>
        </w:rPr>
      </w:pPr>
      <w:ins w:id="85" w:author="Ramachandran M G." w:date="2017-10-30T14:58:00Z">
        <w:r w:rsidRPr="0006364D">
          <w:rPr>
            <w:rStyle w:val="Hyperlink"/>
          </w:rPr>
          <w:fldChar w:fldCharType="begin"/>
        </w:r>
        <w:r w:rsidRPr="0006364D">
          <w:rPr>
            <w:rStyle w:val="Hyperlink"/>
          </w:rPr>
          <w:instrText xml:space="preserve"> </w:instrText>
        </w:r>
        <w:r>
          <w:instrText>HYPERLINK \l "_Toc497138875"</w:instrText>
        </w:r>
        <w:r w:rsidRPr="0006364D">
          <w:rPr>
            <w:rStyle w:val="Hyperlink"/>
          </w:rPr>
          <w:instrText xml:space="preserve"> </w:instrText>
        </w:r>
        <w:r w:rsidRPr="0006364D">
          <w:rPr>
            <w:rStyle w:val="Hyperlink"/>
          </w:rPr>
          <w:fldChar w:fldCharType="separate"/>
        </w:r>
        <w:r w:rsidRPr="0006364D">
          <w:rPr>
            <w:rStyle w:val="Hyperlink"/>
            <w:rFonts w:cs="Calibri"/>
          </w:rPr>
          <w:t>5.1.3.1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_Toc497138875 \h </w:instrText>
        </w:r>
      </w:ins>
      <w:r>
        <w:rPr>
          <w:webHidden/>
        </w:rPr>
      </w:r>
      <w:r>
        <w:rPr>
          <w:webHidden/>
        </w:rPr>
        <w:fldChar w:fldCharType="separate"/>
      </w:r>
      <w:ins w:id="86"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87" w:author="Ramachandran M G." w:date="2017-10-30T14:58:00Z"/>
          <w:rFonts w:asciiTheme="minorHAnsi" w:eastAsiaTheme="minorEastAsia" w:hAnsiTheme="minorHAnsi"/>
          <w:color w:val="auto"/>
          <w:kern w:val="0"/>
          <w:szCs w:val="22"/>
        </w:rPr>
      </w:pPr>
      <w:ins w:id="88" w:author="Ramachandran M G." w:date="2017-10-30T14:58:00Z">
        <w:r w:rsidRPr="0006364D">
          <w:rPr>
            <w:rStyle w:val="Hyperlink"/>
          </w:rPr>
          <w:fldChar w:fldCharType="begin"/>
        </w:r>
        <w:r w:rsidRPr="0006364D">
          <w:rPr>
            <w:rStyle w:val="Hyperlink"/>
          </w:rPr>
          <w:instrText xml:space="preserve"> </w:instrText>
        </w:r>
        <w:r>
          <w:instrText>HYPERLINK \l "_Toc497138876"</w:instrText>
        </w:r>
        <w:r w:rsidRPr="0006364D">
          <w:rPr>
            <w:rStyle w:val="Hyperlink"/>
          </w:rPr>
          <w:instrText xml:space="preserve"> </w:instrText>
        </w:r>
        <w:r w:rsidRPr="0006364D">
          <w:rPr>
            <w:rStyle w:val="Hyperlink"/>
          </w:rPr>
          <w:fldChar w:fldCharType="separate"/>
        </w:r>
        <w:r w:rsidRPr="0006364D">
          <w:rPr>
            <w:rStyle w:val="Hyperlink"/>
            <w:rFonts w:cs="Calibri"/>
          </w:rPr>
          <w:t>5.1.4</w:t>
        </w:r>
        <w:r>
          <w:rPr>
            <w:rFonts w:asciiTheme="minorHAnsi" w:eastAsiaTheme="minorEastAsia" w:hAnsiTheme="minorHAnsi"/>
            <w:color w:val="auto"/>
            <w:kern w:val="0"/>
            <w:szCs w:val="22"/>
          </w:rPr>
          <w:tab/>
        </w:r>
        <w:r w:rsidRPr="0006364D">
          <w:rPr>
            <w:rStyle w:val="Hyperlink"/>
            <w:rFonts w:cs="Calibri"/>
          </w:rPr>
          <w:t>Per: HwTq4Meas_Per3</w:t>
        </w:r>
        <w:r>
          <w:rPr>
            <w:webHidden/>
          </w:rPr>
          <w:tab/>
        </w:r>
        <w:r>
          <w:rPr>
            <w:webHidden/>
          </w:rPr>
          <w:fldChar w:fldCharType="begin"/>
        </w:r>
        <w:r>
          <w:rPr>
            <w:webHidden/>
          </w:rPr>
          <w:instrText xml:space="preserve"> PAGEREF _Toc497138876 \h </w:instrText>
        </w:r>
      </w:ins>
      <w:r>
        <w:rPr>
          <w:webHidden/>
        </w:rPr>
      </w:r>
      <w:r>
        <w:rPr>
          <w:webHidden/>
        </w:rPr>
        <w:fldChar w:fldCharType="separate"/>
      </w:r>
      <w:ins w:id="89"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90" w:author="Ramachandran M G." w:date="2017-10-30T14:58:00Z"/>
          <w:rFonts w:asciiTheme="minorHAnsi" w:eastAsiaTheme="minorEastAsia" w:hAnsiTheme="minorHAnsi"/>
          <w:color w:val="auto"/>
          <w:kern w:val="0"/>
          <w:szCs w:val="22"/>
        </w:rPr>
      </w:pPr>
      <w:ins w:id="91" w:author="Ramachandran M G." w:date="2017-10-30T14:58:00Z">
        <w:r w:rsidRPr="0006364D">
          <w:rPr>
            <w:rStyle w:val="Hyperlink"/>
          </w:rPr>
          <w:fldChar w:fldCharType="begin"/>
        </w:r>
        <w:r w:rsidRPr="0006364D">
          <w:rPr>
            <w:rStyle w:val="Hyperlink"/>
          </w:rPr>
          <w:instrText xml:space="preserve"> </w:instrText>
        </w:r>
        <w:r>
          <w:instrText>HYPERLINK \l "_Toc497138877"</w:instrText>
        </w:r>
        <w:r w:rsidRPr="0006364D">
          <w:rPr>
            <w:rStyle w:val="Hyperlink"/>
          </w:rPr>
          <w:instrText xml:space="preserve"> </w:instrText>
        </w:r>
        <w:r w:rsidRPr="0006364D">
          <w:rPr>
            <w:rStyle w:val="Hyperlink"/>
          </w:rPr>
          <w:fldChar w:fldCharType="separate"/>
        </w:r>
        <w:r w:rsidRPr="0006364D">
          <w:rPr>
            <w:rStyle w:val="Hyperlink"/>
            <w:rFonts w:cs="Calibri"/>
          </w:rPr>
          <w:t>5.1.4.1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_Toc497138877 \h </w:instrText>
        </w:r>
      </w:ins>
      <w:r>
        <w:rPr>
          <w:webHidden/>
        </w:rPr>
      </w:r>
      <w:r>
        <w:rPr>
          <w:webHidden/>
        </w:rPr>
        <w:fldChar w:fldCharType="separate"/>
      </w:r>
      <w:ins w:id="92"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93" w:author="Ramachandran M G." w:date="2017-10-30T14:58:00Z"/>
          <w:rFonts w:asciiTheme="minorHAnsi" w:eastAsiaTheme="minorEastAsia" w:hAnsiTheme="minorHAnsi"/>
          <w:color w:val="auto"/>
          <w:kern w:val="0"/>
          <w:szCs w:val="22"/>
        </w:rPr>
      </w:pPr>
      <w:ins w:id="94" w:author="Ramachandran M G." w:date="2017-10-30T14:58:00Z">
        <w:r w:rsidRPr="0006364D">
          <w:rPr>
            <w:rStyle w:val="Hyperlink"/>
          </w:rPr>
          <w:fldChar w:fldCharType="begin"/>
        </w:r>
        <w:r w:rsidRPr="0006364D">
          <w:rPr>
            <w:rStyle w:val="Hyperlink"/>
          </w:rPr>
          <w:instrText xml:space="preserve"> </w:instrText>
        </w:r>
        <w:r>
          <w:instrText>HYPERLINK \l "_Toc497138878"</w:instrText>
        </w:r>
        <w:r w:rsidRPr="0006364D">
          <w:rPr>
            <w:rStyle w:val="Hyperlink"/>
          </w:rPr>
          <w:instrText xml:space="preserve"> </w:instrText>
        </w:r>
        <w:r w:rsidRPr="0006364D">
          <w:rPr>
            <w:rStyle w:val="Hyperlink"/>
          </w:rPr>
          <w:fldChar w:fldCharType="separate"/>
        </w:r>
        <w:r w:rsidRPr="0006364D">
          <w:rPr>
            <w:rStyle w:val="Hyperlink"/>
            <w:rFonts w:cs="Calibri"/>
          </w:rPr>
          <w:t>5.1.5</w:t>
        </w:r>
        <w:r>
          <w:rPr>
            <w:rFonts w:asciiTheme="minorHAnsi" w:eastAsiaTheme="minorEastAsia" w:hAnsiTheme="minorHAnsi"/>
            <w:color w:val="auto"/>
            <w:kern w:val="0"/>
            <w:szCs w:val="22"/>
          </w:rPr>
          <w:tab/>
        </w:r>
        <w:r w:rsidRPr="0006364D">
          <w:rPr>
            <w:rStyle w:val="Hyperlink"/>
            <w:rFonts w:cs="Calibri"/>
          </w:rPr>
          <w:t>Per: HwTq4Meas_Per4</w:t>
        </w:r>
        <w:r>
          <w:rPr>
            <w:webHidden/>
          </w:rPr>
          <w:tab/>
        </w:r>
        <w:r>
          <w:rPr>
            <w:webHidden/>
          </w:rPr>
          <w:fldChar w:fldCharType="begin"/>
        </w:r>
        <w:r>
          <w:rPr>
            <w:webHidden/>
          </w:rPr>
          <w:instrText xml:space="preserve"> PAGEREF _Toc497138878 \h </w:instrText>
        </w:r>
      </w:ins>
      <w:r>
        <w:rPr>
          <w:webHidden/>
        </w:rPr>
      </w:r>
      <w:r>
        <w:rPr>
          <w:webHidden/>
        </w:rPr>
        <w:fldChar w:fldCharType="separate"/>
      </w:r>
      <w:ins w:id="95"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96" w:author="Ramachandran M G." w:date="2017-10-30T14:58:00Z"/>
          <w:rFonts w:asciiTheme="minorHAnsi" w:eastAsiaTheme="minorEastAsia" w:hAnsiTheme="minorHAnsi"/>
          <w:color w:val="auto"/>
          <w:kern w:val="0"/>
          <w:szCs w:val="22"/>
        </w:rPr>
      </w:pPr>
      <w:ins w:id="97" w:author="Ramachandran M G." w:date="2017-10-30T14:58:00Z">
        <w:r w:rsidRPr="0006364D">
          <w:rPr>
            <w:rStyle w:val="Hyperlink"/>
          </w:rPr>
          <w:fldChar w:fldCharType="begin"/>
        </w:r>
        <w:r w:rsidRPr="0006364D">
          <w:rPr>
            <w:rStyle w:val="Hyperlink"/>
          </w:rPr>
          <w:instrText xml:space="preserve"> </w:instrText>
        </w:r>
        <w:r>
          <w:instrText>HYPERLINK \l "_Toc497138879"</w:instrText>
        </w:r>
        <w:r w:rsidRPr="0006364D">
          <w:rPr>
            <w:rStyle w:val="Hyperlink"/>
          </w:rPr>
          <w:instrText xml:space="preserve"> </w:instrText>
        </w:r>
        <w:r w:rsidRPr="0006364D">
          <w:rPr>
            <w:rStyle w:val="Hyperlink"/>
          </w:rPr>
          <w:fldChar w:fldCharType="separate"/>
        </w:r>
        <w:r w:rsidRPr="0006364D">
          <w:rPr>
            <w:rStyle w:val="Hyperlink"/>
            <w:rFonts w:cs="Calibri"/>
          </w:rPr>
          <w:t>5.1.5.1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_Toc497138879 \h </w:instrText>
        </w:r>
      </w:ins>
      <w:r>
        <w:rPr>
          <w:webHidden/>
        </w:rPr>
      </w:r>
      <w:r>
        <w:rPr>
          <w:webHidden/>
        </w:rPr>
        <w:fldChar w:fldCharType="separate"/>
      </w:r>
      <w:ins w:id="98"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99" w:author="Ramachandran M G." w:date="2017-10-30T14:58:00Z"/>
          <w:rFonts w:asciiTheme="minorHAnsi" w:eastAsiaTheme="minorEastAsia" w:hAnsiTheme="minorHAnsi"/>
          <w:color w:val="auto"/>
          <w:kern w:val="0"/>
          <w:szCs w:val="22"/>
        </w:rPr>
      </w:pPr>
      <w:ins w:id="100" w:author="Ramachandran M G." w:date="2017-10-30T14:58:00Z">
        <w:r w:rsidRPr="0006364D">
          <w:rPr>
            <w:rStyle w:val="Hyperlink"/>
          </w:rPr>
          <w:fldChar w:fldCharType="begin"/>
        </w:r>
        <w:r w:rsidRPr="0006364D">
          <w:rPr>
            <w:rStyle w:val="Hyperlink"/>
          </w:rPr>
          <w:instrText xml:space="preserve"> </w:instrText>
        </w:r>
        <w:r>
          <w:instrText>HYPERLINK \l "_Toc497138880"</w:instrText>
        </w:r>
        <w:r w:rsidRPr="0006364D">
          <w:rPr>
            <w:rStyle w:val="Hyperlink"/>
          </w:rPr>
          <w:instrText xml:space="preserve"> </w:instrText>
        </w:r>
        <w:r w:rsidRPr="0006364D">
          <w:rPr>
            <w:rStyle w:val="Hyperlink"/>
          </w:rPr>
          <w:fldChar w:fldCharType="separate"/>
        </w:r>
        <w:r w:rsidRPr="0006364D">
          <w:rPr>
            <w:rStyle w:val="Hyperlink"/>
          </w:rPr>
          <w:t>5.2</w:t>
        </w:r>
        <w:r>
          <w:rPr>
            <w:rFonts w:asciiTheme="minorHAnsi" w:eastAsiaTheme="minorEastAsia" w:hAnsiTheme="minorHAnsi"/>
            <w:color w:val="auto"/>
            <w:kern w:val="0"/>
            <w:szCs w:val="22"/>
          </w:rPr>
          <w:tab/>
        </w:r>
        <w:r w:rsidRPr="0006364D">
          <w:rPr>
            <w:rStyle w:val="Hyperlink"/>
          </w:rPr>
          <w:t>Server Runables</w:t>
        </w:r>
        <w:r>
          <w:rPr>
            <w:webHidden/>
          </w:rPr>
          <w:tab/>
        </w:r>
        <w:r>
          <w:rPr>
            <w:webHidden/>
          </w:rPr>
          <w:fldChar w:fldCharType="begin"/>
        </w:r>
        <w:r>
          <w:rPr>
            <w:webHidden/>
          </w:rPr>
          <w:instrText xml:space="preserve"> PAGEREF _Toc497138880 \h </w:instrText>
        </w:r>
      </w:ins>
      <w:r>
        <w:rPr>
          <w:webHidden/>
        </w:rPr>
      </w:r>
      <w:r>
        <w:rPr>
          <w:webHidden/>
        </w:rPr>
        <w:fldChar w:fldCharType="separate"/>
      </w:r>
      <w:ins w:id="101"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102" w:author="Ramachandran M G." w:date="2017-10-30T14:58:00Z"/>
          <w:rFonts w:asciiTheme="minorHAnsi" w:eastAsiaTheme="minorEastAsia" w:hAnsiTheme="minorHAnsi"/>
          <w:color w:val="auto"/>
          <w:kern w:val="0"/>
          <w:szCs w:val="22"/>
        </w:rPr>
      </w:pPr>
      <w:ins w:id="103" w:author="Ramachandran M G." w:date="2017-10-30T14:58:00Z">
        <w:r w:rsidRPr="0006364D">
          <w:rPr>
            <w:rStyle w:val="Hyperlink"/>
          </w:rPr>
          <w:fldChar w:fldCharType="begin"/>
        </w:r>
        <w:r w:rsidRPr="0006364D">
          <w:rPr>
            <w:rStyle w:val="Hyperlink"/>
          </w:rPr>
          <w:instrText xml:space="preserve"> </w:instrText>
        </w:r>
        <w:r>
          <w:instrText>HYPERLINK \l "_Toc497138881"</w:instrText>
        </w:r>
        <w:r w:rsidRPr="0006364D">
          <w:rPr>
            <w:rStyle w:val="Hyperlink"/>
          </w:rPr>
          <w:instrText xml:space="preserve"> </w:instrText>
        </w:r>
        <w:r w:rsidRPr="0006364D">
          <w:rPr>
            <w:rStyle w:val="Hyperlink"/>
          </w:rPr>
          <w:fldChar w:fldCharType="separate"/>
        </w:r>
        <w:r w:rsidRPr="0006364D">
          <w:rPr>
            <w:rStyle w:val="Hyperlink"/>
            <w:rFonts w:cs="Calibri"/>
          </w:rPr>
          <w:t>5.2.1</w:t>
        </w:r>
        <w:r>
          <w:rPr>
            <w:rFonts w:asciiTheme="minorHAnsi" w:eastAsiaTheme="minorEastAsia" w:hAnsiTheme="minorHAnsi"/>
            <w:color w:val="auto"/>
            <w:kern w:val="0"/>
            <w:szCs w:val="22"/>
          </w:rPr>
          <w:tab/>
        </w:r>
        <w:r w:rsidRPr="0006364D">
          <w:rPr>
            <w:rStyle w:val="Hyperlink"/>
            <w:rFonts w:cs="Calibri"/>
          </w:rPr>
          <w:t>HwTq4AutTrim_Oper</w:t>
        </w:r>
        <w:r>
          <w:rPr>
            <w:webHidden/>
          </w:rPr>
          <w:tab/>
        </w:r>
        <w:r>
          <w:rPr>
            <w:webHidden/>
          </w:rPr>
          <w:fldChar w:fldCharType="begin"/>
        </w:r>
        <w:r>
          <w:rPr>
            <w:webHidden/>
          </w:rPr>
          <w:instrText xml:space="preserve"> PAGEREF _Toc497138881 \h </w:instrText>
        </w:r>
      </w:ins>
      <w:r>
        <w:rPr>
          <w:webHidden/>
        </w:rPr>
      </w:r>
      <w:r>
        <w:rPr>
          <w:webHidden/>
        </w:rPr>
        <w:fldChar w:fldCharType="separate"/>
      </w:r>
      <w:ins w:id="104"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105" w:author="Ramachandran M G." w:date="2017-10-30T14:58:00Z"/>
          <w:rFonts w:asciiTheme="minorHAnsi" w:eastAsiaTheme="minorEastAsia" w:hAnsiTheme="minorHAnsi"/>
          <w:color w:val="auto"/>
          <w:kern w:val="0"/>
          <w:szCs w:val="22"/>
        </w:rPr>
      </w:pPr>
      <w:ins w:id="106" w:author="Ramachandran M G." w:date="2017-10-30T14:58:00Z">
        <w:r w:rsidRPr="0006364D">
          <w:rPr>
            <w:rStyle w:val="Hyperlink"/>
          </w:rPr>
          <w:fldChar w:fldCharType="begin"/>
        </w:r>
        <w:r w:rsidRPr="0006364D">
          <w:rPr>
            <w:rStyle w:val="Hyperlink"/>
          </w:rPr>
          <w:instrText xml:space="preserve"> </w:instrText>
        </w:r>
        <w:r>
          <w:instrText>HYPERLINK \l "_Toc497138882"</w:instrText>
        </w:r>
        <w:r w:rsidRPr="0006364D">
          <w:rPr>
            <w:rStyle w:val="Hyperlink"/>
          </w:rPr>
          <w:instrText xml:space="preserve"> </w:instrText>
        </w:r>
        <w:r w:rsidRPr="0006364D">
          <w:rPr>
            <w:rStyle w:val="Hyperlink"/>
          </w:rPr>
          <w:fldChar w:fldCharType="separate"/>
        </w:r>
        <w:r w:rsidRPr="0006364D">
          <w:rPr>
            <w:rStyle w:val="Hyperlink"/>
            <w:rFonts w:cs="Calibri"/>
          </w:rPr>
          <w:t>5.2.1.1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_Toc497138882 \h </w:instrText>
        </w:r>
      </w:ins>
      <w:r>
        <w:rPr>
          <w:webHidden/>
        </w:rPr>
      </w:r>
      <w:r>
        <w:rPr>
          <w:webHidden/>
        </w:rPr>
        <w:fldChar w:fldCharType="separate"/>
      </w:r>
      <w:ins w:id="107"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108" w:author="Ramachandran M G." w:date="2017-10-30T14:58:00Z"/>
          <w:rFonts w:asciiTheme="minorHAnsi" w:eastAsiaTheme="minorEastAsia" w:hAnsiTheme="minorHAnsi"/>
          <w:color w:val="auto"/>
          <w:kern w:val="0"/>
          <w:szCs w:val="22"/>
        </w:rPr>
      </w:pPr>
      <w:ins w:id="109" w:author="Ramachandran M G." w:date="2017-10-30T14:58:00Z">
        <w:r w:rsidRPr="0006364D">
          <w:rPr>
            <w:rStyle w:val="Hyperlink"/>
          </w:rPr>
          <w:fldChar w:fldCharType="begin"/>
        </w:r>
        <w:r w:rsidRPr="0006364D">
          <w:rPr>
            <w:rStyle w:val="Hyperlink"/>
          </w:rPr>
          <w:instrText xml:space="preserve"> </w:instrText>
        </w:r>
        <w:r>
          <w:instrText>HYPERLINK \l "_Toc497138883"</w:instrText>
        </w:r>
        <w:r w:rsidRPr="0006364D">
          <w:rPr>
            <w:rStyle w:val="Hyperlink"/>
          </w:rPr>
          <w:instrText xml:space="preserve"> </w:instrText>
        </w:r>
        <w:r w:rsidRPr="0006364D">
          <w:rPr>
            <w:rStyle w:val="Hyperlink"/>
          </w:rPr>
          <w:fldChar w:fldCharType="separate"/>
        </w:r>
        <w:r w:rsidRPr="0006364D">
          <w:rPr>
            <w:rStyle w:val="Hyperlink"/>
            <w:rFonts w:cs="Calibri"/>
          </w:rPr>
          <w:t>5.2.2</w:t>
        </w:r>
        <w:r>
          <w:rPr>
            <w:rFonts w:asciiTheme="minorHAnsi" w:eastAsiaTheme="minorEastAsia" w:hAnsiTheme="minorHAnsi"/>
            <w:color w:val="auto"/>
            <w:kern w:val="0"/>
            <w:szCs w:val="22"/>
          </w:rPr>
          <w:tab/>
        </w:r>
        <w:r w:rsidRPr="0006364D">
          <w:rPr>
            <w:rStyle w:val="Hyperlink"/>
            <w:rFonts w:cs="Calibri"/>
          </w:rPr>
          <w:t>HwTq4ClrSnsrSca_Oper</w:t>
        </w:r>
        <w:r>
          <w:rPr>
            <w:webHidden/>
          </w:rPr>
          <w:tab/>
        </w:r>
        <w:r>
          <w:rPr>
            <w:webHidden/>
          </w:rPr>
          <w:fldChar w:fldCharType="begin"/>
        </w:r>
        <w:r>
          <w:rPr>
            <w:webHidden/>
          </w:rPr>
          <w:instrText xml:space="preserve"> PAGEREF _Toc497138883 \h </w:instrText>
        </w:r>
      </w:ins>
      <w:r>
        <w:rPr>
          <w:webHidden/>
        </w:rPr>
      </w:r>
      <w:r>
        <w:rPr>
          <w:webHidden/>
        </w:rPr>
        <w:fldChar w:fldCharType="separate"/>
      </w:r>
      <w:ins w:id="110"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111" w:author="Ramachandran M G." w:date="2017-10-30T14:58:00Z"/>
          <w:rFonts w:asciiTheme="minorHAnsi" w:eastAsiaTheme="minorEastAsia" w:hAnsiTheme="minorHAnsi"/>
          <w:color w:val="auto"/>
          <w:kern w:val="0"/>
          <w:szCs w:val="22"/>
        </w:rPr>
      </w:pPr>
      <w:ins w:id="112" w:author="Ramachandran M G." w:date="2017-10-30T14:58:00Z">
        <w:r w:rsidRPr="0006364D">
          <w:rPr>
            <w:rStyle w:val="Hyperlink"/>
          </w:rPr>
          <w:fldChar w:fldCharType="begin"/>
        </w:r>
        <w:r w:rsidRPr="0006364D">
          <w:rPr>
            <w:rStyle w:val="Hyperlink"/>
          </w:rPr>
          <w:instrText xml:space="preserve"> </w:instrText>
        </w:r>
        <w:r>
          <w:instrText>HYPERLINK \l "_Toc497138884"</w:instrText>
        </w:r>
        <w:r w:rsidRPr="0006364D">
          <w:rPr>
            <w:rStyle w:val="Hyperlink"/>
          </w:rPr>
          <w:instrText xml:space="preserve"> </w:instrText>
        </w:r>
        <w:r w:rsidRPr="0006364D">
          <w:rPr>
            <w:rStyle w:val="Hyperlink"/>
          </w:rPr>
          <w:fldChar w:fldCharType="separate"/>
        </w:r>
        <w:r w:rsidRPr="0006364D">
          <w:rPr>
            <w:rStyle w:val="Hyperlink"/>
            <w:rFonts w:cs="Calibri"/>
          </w:rPr>
          <w:t>5.2.2.1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_Toc497138884 \h </w:instrText>
        </w:r>
      </w:ins>
      <w:r>
        <w:rPr>
          <w:webHidden/>
        </w:rPr>
      </w:r>
      <w:r>
        <w:rPr>
          <w:webHidden/>
        </w:rPr>
        <w:fldChar w:fldCharType="separate"/>
      </w:r>
      <w:ins w:id="113" w:author="Ramachandran M G." w:date="2017-10-30T14:58:00Z">
        <w:r>
          <w:rPr>
            <w:webHidden/>
          </w:rPr>
          <w:t>10</w:t>
        </w:r>
        <w:r>
          <w:rPr>
            <w:webHidden/>
          </w:rPr>
          <w:fldChar w:fldCharType="end"/>
        </w:r>
        <w:r w:rsidRPr="0006364D">
          <w:rPr>
            <w:rStyle w:val="Hyperlink"/>
          </w:rPr>
          <w:fldChar w:fldCharType="end"/>
        </w:r>
      </w:ins>
    </w:p>
    <w:p w:rsidR="00CE6F57" w:rsidRDefault="00CE6F57">
      <w:pPr>
        <w:pStyle w:val="TOC2"/>
        <w:rPr>
          <w:ins w:id="114" w:author="Ramachandran M G." w:date="2017-10-30T14:58:00Z"/>
          <w:rFonts w:asciiTheme="minorHAnsi" w:eastAsiaTheme="minorEastAsia" w:hAnsiTheme="minorHAnsi"/>
          <w:color w:val="auto"/>
          <w:kern w:val="0"/>
          <w:szCs w:val="22"/>
        </w:rPr>
      </w:pPr>
      <w:ins w:id="115" w:author="Ramachandran M G." w:date="2017-10-30T14:58:00Z">
        <w:r w:rsidRPr="0006364D">
          <w:rPr>
            <w:rStyle w:val="Hyperlink"/>
          </w:rPr>
          <w:fldChar w:fldCharType="begin"/>
        </w:r>
        <w:r w:rsidRPr="0006364D">
          <w:rPr>
            <w:rStyle w:val="Hyperlink"/>
          </w:rPr>
          <w:instrText xml:space="preserve"> </w:instrText>
        </w:r>
        <w:r>
          <w:instrText>HYPERLINK \l "_Toc497138885"</w:instrText>
        </w:r>
        <w:r w:rsidRPr="0006364D">
          <w:rPr>
            <w:rStyle w:val="Hyperlink"/>
          </w:rPr>
          <w:instrText xml:space="preserve"> </w:instrText>
        </w:r>
        <w:r w:rsidRPr="0006364D">
          <w:rPr>
            <w:rStyle w:val="Hyperlink"/>
          </w:rPr>
          <w:fldChar w:fldCharType="separate"/>
        </w:r>
        <w:r w:rsidRPr="0006364D">
          <w:rPr>
            <w:rStyle w:val="Hyperlink"/>
            <w:rFonts w:cs="Calibri"/>
          </w:rPr>
          <w:t>5.2.3</w:t>
        </w:r>
        <w:r>
          <w:rPr>
            <w:rFonts w:asciiTheme="minorHAnsi" w:eastAsiaTheme="minorEastAsia" w:hAnsiTheme="minorHAnsi"/>
            <w:color w:val="auto"/>
            <w:kern w:val="0"/>
            <w:szCs w:val="22"/>
          </w:rPr>
          <w:tab/>
        </w:r>
        <w:r w:rsidRPr="0006364D">
          <w:rPr>
            <w:rStyle w:val="Hyperlink"/>
            <w:rFonts w:cs="Calibri"/>
          </w:rPr>
          <w:t>HwTq4ClrTrim_Oper</w:t>
        </w:r>
        <w:r>
          <w:rPr>
            <w:webHidden/>
          </w:rPr>
          <w:tab/>
        </w:r>
        <w:r>
          <w:rPr>
            <w:webHidden/>
          </w:rPr>
          <w:fldChar w:fldCharType="begin"/>
        </w:r>
        <w:r>
          <w:rPr>
            <w:webHidden/>
          </w:rPr>
          <w:instrText xml:space="preserve"> PAGEREF _Toc497138885 \h </w:instrText>
        </w:r>
      </w:ins>
      <w:r>
        <w:rPr>
          <w:webHidden/>
        </w:rPr>
      </w:r>
      <w:r>
        <w:rPr>
          <w:webHidden/>
        </w:rPr>
        <w:fldChar w:fldCharType="separate"/>
      </w:r>
      <w:ins w:id="116"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17" w:author="Ramachandran M G." w:date="2017-10-30T14:58:00Z"/>
          <w:rFonts w:asciiTheme="minorHAnsi" w:eastAsiaTheme="minorEastAsia" w:hAnsiTheme="minorHAnsi"/>
          <w:color w:val="auto"/>
          <w:kern w:val="0"/>
          <w:szCs w:val="22"/>
        </w:rPr>
      </w:pPr>
      <w:ins w:id="118" w:author="Ramachandran M G." w:date="2017-10-30T14:58:00Z">
        <w:r w:rsidRPr="0006364D">
          <w:rPr>
            <w:rStyle w:val="Hyperlink"/>
          </w:rPr>
          <w:fldChar w:fldCharType="begin"/>
        </w:r>
        <w:r w:rsidRPr="0006364D">
          <w:rPr>
            <w:rStyle w:val="Hyperlink"/>
          </w:rPr>
          <w:instrText xml:space="preserve"> </w:instrText>
        </w:r>
        <w:r>
          <w:instrText>HYPERLINK \l "_Toc497138886"</w:instrText>
        </w:r>
        <w:r w:rsidRPr="0006364D">
          <w:rPr>
            <w:rStyle w:val="Hyperlink"/>
          </w:rPr>
          <w:instrText xml:space="preserve"> </w:instrText>
        </w:r>
        <w:r w:rsidRPr="0006364D">
          <w:rPr>
            <w:rStyle w:val="Hyperlink"/>
          </w:rPr>
          <w:fldChar w:fldCharType="separate"/>
        </w:r>
        <w:r w:rsidRPr="0006364D">
          <w:rPr>
            <w:rStyle w:val="Hyperlink"/>
            <w:rFonts w:cs="Calibri"/>
          </w:rPr>
          <w:t>5.2.3.1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_Toc497138886 \h </w:instrText>
        </w:r>
      </w:ins>
      <w:r>
        <w:rPr>
          <w:webHidden/>
        </w:rPr>
      </w:r>
      <w:r>
        <w:rPr>
          <w:webHidden/>
        </w:rPr>
        <w:fldChar w:fldCharType="separate"/>
      </w:r>
      <w:ins w:id="119"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20" w:author="Ramachandran M G." w:date="2017-10-30T14:58:00Z"/>
          <w:rFonts w:asciiTheme="minorHAnsi" w:eastAsiaTheme="minorEastAsia" w:hAnsiTheme="minorHAnsi"/>
          <w:color w:val="auto"/>
          <w:kern w:val="0"/>
          <w:szCs w:val="22"/>
        </w:rPr>
      </w:pPr>
      <w:ins w:id="121" w:author="Ramachandran M G." w:date="2017-10-30T14:58:00Z">
        <w:r w:rsidRPr="0006364D">
          <w:rPr>
            <w:rStyle w:val="Hyperlink"/>
          </w:rPr>
          <w:fldChar w:fldCharType="begin"/>
        </w:r>
        <w:r w:rsidRPr="0006364D">
          <w:rPr>
            <w:rStyle w:val="Hyperlink"/>
          </w:rPr>
          <w:instrText xml:space="preserve"> </w:instrText>
        </w:r>
        <w:r>
          <w:instrText>HYPERLINK \l "_Toc497138887"</w:instrText>
        </w:r>
        <w:r w:rsidRPr="0006364D">
          <w:rPr>
            <w:rStyle w:val="Hyperlink"/>
          </w:rPr>
          <w:instrText xml:space="preserve"> </w:instrText>
        </w:r>
        <w:r w:rsidRPr="0006364D">
          <w:rPr>
            <w:rStyle w:val="Hyperlink"/>
          </w:rPr>
          <w:fldChar w:fldCharType="separate"/>
        </w:r>
        <w:r w:rsidRPr="0006364D">
          <w:rPr>
            <w:rStyle w:val="Hyperlink"/>
            <w:rFonts w:cs="Calibri"/>
          </w:rPr>
          <w:t>5.2.4</w:t>
        </w:r>
        <w:r>
          <w:rPr>
            <w:rFonts w:asciiTheme="minorHAnsi" w:eastAsiaTheme="minorEastAsia" w:hAnsiTheme="minorHAnsi"/>
            <w:color w:val="auto"/>
            <w:kern w:val="0"/>
            <w:szCs w:val="22"/>
          </w:rPr>
          <w:tab/>
        </w:r>
        <w:r w:rsidRPr="0006364D">
          <w:rPr>
            <w:rStyle w:val="Hyperlink"/>
            <w:rFonts w:cs="Calibri"/>
          </w:rPr>
          <w:t>HwTq4ReadSnsrSca_Oper</w:t>
        </w:r>
        <w:r>
          <w:rPr>
            <w:webHidden/>
          </w:rPr>
          <w:tab/>
        </w:r>
        <w:r>
          <w:rPr>
            <w:webHidden/>
          </w:rPr>
          <w:fldChar w:fldCharType="begin"/>
        </w:r>
        <w:r>
          <w:rPr>
            <w:webHidden/>
          </w:rPr>
          <w:instrText xml:space="preserve"> PAGEREF _Toc497138887 \h </w:instrText>
        </w:r>
      </w:ins>
      <w:r>
        <w:rPr>
          <w:webHidden/>
        </w:rPr>
      </w:r>
      <w:r>
        <w:rPr>
          <w:webHidden/>
        </w:rPr>
        <w:fldChar w:fldCharType="separate"/>
      </w:r>
      <w:ins w:id="122"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23" w:author="Ramachandran M G." w:date="2017-10-30T14:58:00Z"/>
          <w:rFonts w:asciiTheme="minorHAnsi" w:eastAsiaTheme="minorEastAsia" w:hAnsiTheme="minorHAnsi"/>
          <w:color w:val="auto"/>
          <w:kern w:val="0"/>
          <w:szCs w:val="22"/>
        </w:rPr>
      </w:pPr>
      <w:ins w:id="124" w:author="Ramachandran M G." w:date="2017-10-30T14:58:00Z">
        <w:r w:rsidRPr="0006364D">
          <w:rPr>
            <w:rStyle w:val="Hyperlink"/>
          </w:rPr>
          <w:fldChar w:fldCharType="begin"/>
        </w:r>
        <w:r w:rsidRPr="0006364D">
          <w:rPr>
            <w:rStyle w:val="Hyperlink"/>
          </w:rPr>
          <w:instrText xml:space="preserve"> </w:instrText>
        </w:r>
        <w:r>
          <w:instrText>HYPERLINK \l "_Toc497138888"</w:instrText>
        </w:r>
        <w:r w:rsidRPr="0006364D">
          <w:rPr>
            <w:rStyle w:val="Hyperlink"/>
          </w:rPr>
          <w:instrText xml:space="preserve"> </w:instrText>
        </w:r>
        <w:r w:rsidRPr="0006364D">
          <w:rPr>
            <w:rStyle w:val="Hyperlink"/>
          </w:rPr>
          <w:fldChar w:fldCharType="separate"/>
        </w:r>
        <w:r w:rsidRPr="0006364D">
          <w:rPr>
            <w:rStyle w:val="Hyperlink"/>
            <w:rFonts w:cs="Calibri"/>
          </w:rPr>
          <w:t>5.2.4.1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_Toc497138888 \h </w:instrText>
        </w:r>
      </w:ins>
      <w:r>
        <w:rPr>
          <w:webHidden/>
        </w:rPr>
      </w:r>
      <w:r>
        <w:rPr>
          <w:webHidden/>
        </w:rPr>
        <w:fldChar w:fldCharType="separate"/>
      </w:r>
      <w:ins w:id="125"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26" w:author="Ramachandran M G." w:date="2017-10-30T14:58:00Z"/>
          <w:rFonts w:asciiTheme="minorHAnsi" w:eastAsiaTheme="minorEastAsia" w:hAnsiTheme="minorHAnsi"/>
          <w:color w:val="auto"/>
          <w:kern w:val="0"/>
          <w:szCs w:val="22"/>
        </w:rPr>
      </w:pPr>
      <w:ins w:id="127" w:author="Ramachandran M G." w:date="2017-10-30T14:58:00Z">
        <w:r w:rsidRPr="0006364D">
          <w:rPr>
            <w:rStyle w:val="Hyperlink"/>
          </w:rPr>
          <w:lastRenderedPageBreak/>
          <w:fldChar w:fldCharType="begin"/>
        </w:r>
        <w:r w:rsidRPr="0006364D">
          <w:rPr>
            <w:rStyle w:val="Hyperlink"/>
          </w:rPr>
          <w:instrText xml:space="preserve"> </w:instrText>
        </w:r>
        <w:r>
          <w:instrText>HYPERLINK \l "_Toc497138889"</w:instrText>
        </w:r>
        <w:r w:rsidRPr="0006364D">
          <w:rPr>
            <w:rStyle w:val="Hyperlink"/>
          </w:rPr>
          <w:instrText xml:space="preserve"> </w:instrText>
        </w:r>
        <w:r w:rsidRPr="0006364D">
          <w:rPr>
            <w:rStyle w:val="Hyperlink"/>
          </w:rPr>
          <w:fldChar w:fldCharType="separate"/>
        </w:r>
        <w:r w:rsidRPr="0006364D">
          <w:rPr>
            <w:rStyle w:val="Hyperlink"/>
            <w:rFonts w:cs="Calibri"/>
          </w:rPr>
          <w:t>5.2.5</w:t>
        </w:r>
        <w:r>
          <w:rPr>
            <w:rFonts w:asciiTheme="minorHAnsi" w:eastAsiaTheme="minorEastAsia" w:hAnsiTheme="minorHAnsi"/>
            <w:color w:val="auto"/>
            <w:kern w:val="0"/>
            <w:szCs w:val="22"/>
          </w:rPr>
          <w:tab/>
        </w:r>
        <w:r w:rsidRPr="0006364D">
          <w:rPr>
            <w:rStyle w:val="Hyperlink"/>
            <w:rFonts w:cs="Calibri"/>
          </w:rPr>
          <w:t>HwTq4ReadTrim_Oper</w:t>
        </w:r>
        <w:r>
          <w:rPr>
            <w:webHidden/>
          </w:rPr>
          <w:tab/>
        </w:r>
        <w:r>
          <w:rPr>
            <w:webHidden/>
          </w:rPr>
          <w:fldChar w:fldCharType="begin"/>
        </w:r>
        <w:r>
          <w:rPr>
            <w:webHidden/>
          </w:rPr>
          <w:instrText xml:space="preserve"> PAGEREF _Toc497138889 \h </w:instrText>
        </w:r>
      </w:ins>
      <w:r>
        <w:rPr>
          <w:webHidden/>
        </w:rPr>
      </w:r>
      <w:r>
        <w:rPr>
          <w:webHidden/>
        </w:rPr>
        <w:fldChar w:fldCharType="separate"/>
      </w:r>
      <w:ins w:id="128"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29" w:author="Ramachandran M G." w:date="2017-10-30T14:58:00Z"/>
          <w:rFonts w:asciiTheme="minorHAnsi" w:eastAsiaTheme="minorEastAsia" w:hAnsiTheme="minorHAnsi"/>
          <w:color w:val="auto"/>
          <w:kern w:val="0"/>
          <w:szCs w:val="22"/>
        </w:rPr>
      </w:pPr>
      <w:ins w:id="130" w:author="Ramachandran M G." w:date="2017-10-30T14:58:00Z">
        <w:r w:rsidRPr="0006364D">
          <w:rPr>
            <w:rStyle w:val="Hyperlink"/>
          </w:rPr>
          <w:fldChar w:fldCharType="begin"/>
        </w:r>
        <w:r w:rsidRPr="0006364D">
          <w:rPr>
            <w:rStyle w:val="Hyperlink"/>
          </w:rPr>
          <w:instrText xml:space="preserve"> </w:instrText>
        </w:r>
        <w:r>
          <w:instrText>HYPERLINK \l "_Toc497138890"</w:instrText>
        </w:r>
        <w:r w:rsidRPr="0006364D">
          <w:rPr>
            <w:rStyle w:val="Hyperlink"/>
          </w:rPr>
          <w:instrText xml:space="preserve"> </w:instrText>
        </w:r>
        <w:r w:rsidRPr="0006364D">
          <w:rPr>
            <w:rStyle w:val="Hyperlink"/>
          </w:rPr>
          <w:fldChar w:fldCharType="separate"/>
        </w:r>
        <w:r w:rsidRPr="0006364D">
          <w:rPr>
            <w:rStyle w:val="Hyperlink"/>
            <w:rFonts w:cs="Calibri"/>
          </w:rPr>
          <w:t>5.2.5.1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_Toc497138890 \h </w:instrText>
        </w:r>
      </w:ins>
      <w:r>
        <w:rPr>
          <w:webHidden/>
        </w:rPr>
      </w:r>
      <w:r>
        <w:rPr>
          <w:webHidden/>
        </w:rPr>
        <w:fldChar w:fldCharType="separate"/>
      </w:r>
      <w:ins w:id="131"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32" w:author="Ramachandran M G." w:date="2017-10-30T14:58:00Z"/>
          <w:rFonts w:asciiTheme="minorHAnsi" w:eastAsiaTheme="minorEastAsia" w:hAnsiTheme="minorHAnsi"/>
          <w:color w:val="auto"/>
          <w:kern w:val="0"/>
          <w:szCs w:val="22"/>
        </w:rPr>
      </w:pPr>
      <w:ins w:id="133" w:author="Ramachandran M G." w:date="2017-10-30T14:58:00Z">
        <w:r w:rsidRPr="0006364D">
          <w:rPr>
            <w:rStyle w:val="Hyperlink"/>
          </w:rPr>
          <w:fldChar w:fldCharType="begin"/>
        </w:r>
        <w:r w:rsidRPr="0006364D">
          <w:rPr>
            <w:rStyle w:val="Hyperlink"/>
          </w:rPr>
          <w:instrText xml:space="preserve"> </w:instrText>
        </w:r>
        <w:r>
          <w:instrText>HYPERLINK \l "_Toc497138891"</w:instrText>
        </w:r>
        <w:r w:rsidRPr="0006364D">
          <w:rPr>
            <w:rStyle w:val="Hyperlink"/>
          </w:rPr>
          <w:instrText xml:space="preserve"> </w:instrText>
        </w:r>
        <w:r w:rsidRPr="0006364D">
          <w:rPr>
            <w:rStyle w:val="Hyperlink"/>
          </w:rPr>
          <w:fldChar w:fldCharType="separate"/>
        </w:r>
        <w:r w:rsidRPr="0006364D">
          <w:rPr>
            <w:rStyle w:val="Hyperlink"/>
            <w:rFonts w:cs="Calibri"/>
          </w:rPr>
          <w:t>5.2.6</w:t>
        </w:r>
        <w:r>
          <w:rPr>
            <w:rFonts w:asciiTheme="minorHAnsi" w:eastAsiaTheme="minorEastAsia" w:hAnsiTheme="minorHAnsi"/>
            <w:color w:val="auto"/>
            <w:kern w:val="0"/>
            <w:szCs w:val="22"/>
          </w:rPr>
          <w:tab/>
        </w:r>
        <w:r w:rsidRPr="0006364D">
          <w:rPr>
            <w:rStyle w:val="Hyperlink"/>
            <w:rFonts w:cs="Calibri"/>
          </w:rPr>
          <w:t>HwTq4TrimPrfmdSts_Oper</w:t>
        </w:r>
        <w:r>
          <w:rPr>
            <w:webHidden/>
          </w:rPr>
          <w:tab/>
        </w:r>
        <w:r>
          <w:rPr>
            <w:webHidden/>
          </w:rPr>
          <w:fldChar w:fldCharType="begin"/>
        </w:r>
        <w:r>
          <w:rPr>
            <w:webHidden/>
          </w:rPr>
          <w:instrText xml:space="preserve"> PAGEREF _Toc497138891 \h </w:instrText>
        </w:r>
      </w:ins>
      <w:r>
        <w:rPr>
          <w:webHidden/>
        </w:rPr>
      </w:r>
      <w:r>
        <w:rPr>
          <w:webHidden/>
        </w:rPr>
        <w:fldChar w:fldCharType="separate"/>
      </w:r>
      <w:ins w:id="134"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35" w:author="Ramachandran M G." w:date="2017-10-30T14:58:00Z"/>
          <w:rFonts w:asciiTheme="minorHAnsi" w:eastAsiaTheme="minorEastAsia" w:hAnsiTheme="minorHAnsi"/>
          <w:color w:val="auto"/>
          <w:kern w:val="0"/>
          <w:szCs w:val="22"/>
        </w:rPr>
      </w:pPr>
      <w:ins w:id="136" w:author="Ramachandran M G." w:date="2017-10-30T14:58:00Z">
        <w:r w:rsidRPr="0006364D">
          <w:rPr>
            <w:rStyle w:val="Hyperlink"/>
          </w:rPr>
          <w:fldChar w:fldCharType="begin"/>
        </w:r>
        <w:r w:rsidRPr="0006364D">
          <w:rPr>
            <w:rStyle w:val="Hyperlink"/>
          </w:rPr>
          <w:instrText xml:space="preserve"> </w:instrText>
        </w:r>
        <w:r>
          <w:instrText>HYPERLINK \l "_Toc497138892"</w:instrText>
        </w:r>
        <w:r w:rsidRPr="0006364D">
          <w:rPr>
            <w:rStyle w:val="Hyperlink"/>
          </w:rPr>
          <w:instrText xml:space="preserve"> </w:instrText>
        </w:r>
        <w:r w:rsidRPr="0006364D">
          <w:rPr>
            <w:rStyle w:val="Hyperlink"/>
          </w:rPr>
          <w:fldChar w:fldCharType="separate"/>
        </w:r>
        <w:r w:rsidRPr="0006364D">
          <w:rPr>
            <w:rStyle w:val="Hyperlink"/>
            <w:rFonts w:cs="Calibri"/>
          </w:rPr>
          <w:t>5.2.6.1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_Toc497138892 \h </w:instrText>
        </w:r>
      </w:ins>
      <w:r>
        <w:rPr>
          <w:webHidden/>
        </w:rPr>
      </w:r>
      <w:r>
        <w:rPr>
          <w:webHidden/>
        </w:rPr>
        <w:fldChar w:fldCharType="separate"/>
      </w:r>
      <w:ins w:id="137"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38" w:author="Ramachandran M G." w:date="2017-10-30T14:58:00Z"/>
          <w:rFonts w:asciiTheme="minorHAnsi" w:eastAsiaTheme="minorEastAsia" w:hAnsiTheme="minorHAnsi"/>
          <w:color w:val="auto"/>
          <w:kern w:val="0"/>
          <w:szCs w:val="22"/>
        </w:rPr>
      </w:pPr>
      <w:ins w:id="139" w:author="Ramachandran M G." w:date="2017-10-30T14:58:00Z">
        <w:r w:rsidRPr="0006364D">
          <w:rPr>
            <w:rStyle w:val="Hyperlink"/>
          </w:rPr>
          <w:fldChar w:fldCharType="begin"/>
        </w:r>
        <w:r w:rsidRPr="0006364D">
          <w:rPr>
            <w:rStyle w:val="Hyperlink"/>
          </w:rPr>
          <w:instrText xml:space="preserve"> </w:instrText>
        </w:r>
        <w:r>
          <w:instrText>HYPERLINK \l "_Toc497138893"</w:instrText>
        </w:r>
        <w:r w:rsidRPr="0006364D">
          <w:rPr>
            <w:rStyle w:val="Hyperlink"/>
          </w:rPr>
          <w:instrText xml:space="preserve"> </w:instrText>
        </w:r>
        <w:r w:rsidRPr="0006364D">
          <w:rPr>
            <w:rStyle w:val="Hyperlink"/>
          </w:rPr>
          <w:fldChar w:fldCharType="separate"/>
        </w:r>
        <w:r w:rsidRPr="0006364D">
          <w:rPr>
            <w:rStyle w:val="Hyperlink"/>
            <w:rFonts w:cs="Calibri"/>
          </w:rPr>
          <w:t>5.2.7</w:t>
        </w:r>
        <w:r>
          <w:rPr>
            <w:rFonts w:asciiTheme="minorHAnsi" w:eastAsiaTheme="minorEastAsia" w:hAnsiTheme="minorHAnsi"/>
            <w:color w:val="auto"/>
            <w:kern w:val="0"/>
            <w:szCs w:val="22"/>
          </w:rPr>
          <w:tab/>
        </w:r>
        <w:r w:rsidRPr="0006364D">
          <w:rPr>
            <w:rStyle w:val="Hyperlink"/>
            <w:rFonts w:cs="Calibri"/>
          </w:rPr>
          <w:t>HwTq4WrSnsrSca_Oper</w:t>
        </w:r>
        <w:r>
          <w:rPr>
            <w:webHidden/>
          </w:rPr>
          <w:tab/>
        </w:r>
        <w:r>
          <w:rPr>
            <w:webHidden/>
          </w:rPr>
          <w:fldChar w:fldCharType="begin"/>
        </w:r>
        <w:r>
          <w:rPr>
            <w:webHidden/>
          </w:rPr>
          <w:instrText xml:space="preserve"> PAGEREF _Toc497138893 \h </w:instrText>
        </w:r>
      </w:ins>
      <w:r>
        <w:rPr>
          <w:webHidden/>
        </w:rPr>
      </w:r>
      <w:r>
        <w:rPr>
          <w:webHidden/>
        </w:rPr>
        <w:fldChar w:fldCharType="separate"/>
      </w:r>
      <w:ins w:id="140"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41" w:author="Ramachandran M G." w:date="2017-10-30T14:58:00Z"/>
          <w:rFonts w:asciiTheme="minorHAnsi" w:eastAsiaTheme="minorEastAsia" w:hAnsiTheme="minorHAnsi"/>
          <w:color w:val="auto"/>
          <w:kern w:val="0"/>
          <w:szCs w:val="22"/>
        </w:rPr>
      </w:pPr>
      <w:ins w:id="142" w:author="Ramachandran M G." w:date="2017-10-30T14:58:00Z">
        <w:r w:rsidRPr="0006364D">
          <w:rPr>
            <w:rStyle w:val="Hyperlink"/>
          </w:rPr>
          <w:fldChar w:fldCharType="begin"/>
        </w:r>
        <w:r w:rsidRPr="0006364D">
          <w:rPr>
            <w:rStyle w:val="Hyperlink"/>
          </w:rPr>
          <w:instrText xml:space="preserve"> </w:instrText>
        </w:r>
        <w:r>
          <w:instrText>HYPERLINK \l "_Toc497138894"</w:instrText>
        </w:r>
        <w:r w:rsidRPr="0006364D">
          <w:rPr>
            <w:rStyle w:val="Hyperlink"/>
          </w:rPr>
          <w:instrText xml:space="preserve"> </w:instrText>
        </w:r>
        <w:r w:rsidRPr="0006364D">
          <w:rPr>
            <w:rStyle w:val="Hyperlink"/>
          </w:rPr>
          <w:fldChar w:fldCharType="separate"/>
        </w:r>
        <w:r w:rsidRPr="0006364D">
          <w:rPr>
            <w:rStyle w:val="Hyperlink"/>
            <w:rFonts w:cs="Calibri"/>
          </w:rPr>
          <w:t>5.2.7.1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_Toc497138894 \h </w:instrText>
        </w:r>
      </w:ins>
      <w:r>
        <w:rPr>
          <w:webHidden/>
        </w:rPr>
      </w:r>
      <w:r>
        <w:rPr>
          <w:webHidden/>
        </w:rPr>
        <w:fldChar w:fldCharType="separate"/>
      </w:r>
      <w:ins w:id="143"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44" w:author="Ramachandran M G." w:date="2017-10-30T14:58:00Z"/>
          <w:rFonts w:asciiTheme="minorHAnsi" w:eastAsiaTheme="minorEastAsia" w:hAnsiTheme="minorHAnsi"/>
          <w:color w:val="auto"/>
          <w:kern w:val="0"/>
          <w:szCs w:val="22"/>
        </w:rPr>
      </w:pPr>
      <w:ins w:id="145" w:author="Ramachandran M G." w:date="2017-10-30T14:58:00Z">
        <w:r w:rsidRPr="0006364D">
          <w:rPr>
            <w:rStyle w:val="Hyperlink"/>
          </w:rPr>
          <w:fldChar w:fldCharType="begin"/>
        </w:r>
        <w:r w:rsidRPr="0006364D">
          <w:rPr>
            <w:rStyle w:val="Hyperlink"/>
          </w:rPr>
          <w:instrText xml:space="preserve"> </w:instrText>
        </w:r>
        <w:r>
          <w:instrText>HYPERLINK \l "_Toc497138895"</w:instrText>
        </w:r>
        <w:r w:rsidRPr="0006364D">
          <w:rPr>
            <w:rStyle w:val="Hyperlink"/>
          </w:rPr>
          <w:instrText xml:space="preserve"> </w:instrText>
        </w:r>
        <w:r w:rsidRPr="0006364D">
          <w:rPr>
            <w:rStyle w:val="Hyperlink"/>
          </w:rPr>
          <w:fldChar w:fldCharType="separate"/>
        </w:r>
        <w:r w:rsidRPr="0006364D">
          <w:rPr>
            <w:rStyle w:val="Hyperlink"/>
            <w:rFonts w:cs="Calibri"/>
          </w:rPr>
          <w:t>5.2.8</w:t>
        </w:r>
        <w:r>
          <w:rPr>
            <w:rFonts w:asciiTheme="minorHAnsi" w:eastAsiaTheme="minorEastAsia" w:hAnsiTheme="minorHAnsi"/>
            <w:color w:val="auto"/>
            <w:kern w:val="0"/>
            <w:szCs w:val="22"/>
          </w:rPr>
          <w:tab/>
        </w:r>
        <w:r w:rsidRPr="0006364D">
          <w:rPr>
            <w:rStyle w:val="Hyperlink"/>
            <w:rFonts w:cs="Calibri"/>
          </w:rPr>
          <w:t>HwTq4WrTrim_Oper</w:t>
        </w:r>
        <w:r>
          <w:rPr>
            <w:webHidden/>
          </w:rPr>
          <w:tab/>
        </w:r>
        <w:r>
          <w:rPr>
            <w:webHidden/>
          </w:rPr>
          <w:fldChar w:fldCharType="begin"/>
        </w:r>
        <w:r>
          <w:rPr>
            <w:webHidden/>
          </w:rPr>
          <w:instrText xml:space="preserve"> PAGEREF _Toc497138895 \h </w:instrText>
        </w:r>
      </w:ins>
      <w:r>
        <w:rPr>
          <w:webHidden/>
        </w:rPr>
      </w:r>
      <w:r>
        <w:rPr>
          <w:webHidden/>
        </w:rPr>
        <w:fldChar w:fldCharType="separate"/>
      </w:r>
      <w:ins w:id="146"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47" w:author="Ramachandran M G." w:date="2017-10-30T14:58:00Z"/>
          <w:rFonts w:asciiTheme="minorHAnsi" w:eastAsiaTheme="minorEastAsia" w:hAnsiTheme="minorHAnsi"/>
          <w:color w:val="auto"/>
          <w:kern w:val="0"/>
          <w:szCs w:val="22"/>
        </w:rPr>
      </w:pPr>
      <w:ins w:id="148" w:author="Ramachandran M G." w:date="2017-10-30T14:58:00Z">
        <w:r w:rsidRPr="0006364D">
          <w:rPr>
            <w:rStyle w:val="Hyperlink"/>
          </w:rPr>
          <w:fldChar w:fldCharType="begin"/>
        </w:r>
        <w:r w:rsidRPr="0006364D">
          <w:rPr>
            <w:rStyle w:val="Hyperlink"/>
          </w:rPr>
          <w:instrText xml:space="preserve"> </w:instrText>
        </w:r>
        <w:r>
          <w:instrText>HYPERLINK \l "_Toc497138896"</w:instrText>
        </w:r>
        <w:r w:rsidRPr="0006364D">
          <w:rPr>
            <w:rStyle w:val="Hyperlink"/>
          </w:rPr>
          <w:instrText xml:space="preserve"> </w:instrText>
        </w:r>
        <w:r w:rsidRPr="0006364D">
          <w:rPr>
            <w:rStyle w:val="Hyperlink"/>
          </w:rPr>
          <w:fldChar w:fldCharType="separate"/>
        </w:r>
        <w:r w:rsidRPr="0006364D">
          <w:rPr>
            <w:rStyle w:val="Hyperlink"/>
            <w:rFonts w:cs="Calibri"/>
          </w:rPr>
          <w:t>5.2.8.1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_Toc497138896 \h </w:instrText>
        </w:r>
      </w:ins>
      <w:r>
        <w:rPr>
          <w:webHidden/>
        </w:rPr>
      </w:r>
      <w:r>
        <w:rPr>
          <w:webHidden/>
        </w:rPr>
        <w:fldChar w:fldCharType="separate"/>
      </w:r>
      <w:ins w:id="149"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50" w:author="Ramachandran M G." w:date="2017-10-30T14:58:00Z"/>
          <w:rFonts w:asciiTheme="minorHAnsi" w:eastAsiaTheme="minorEastAsia" w:hAnsiTheme="minorHAnsi"/>
          <w:color w:val="auto"/>
          <w:kern w:val="0"/>
          <w:szCs w:val="22"/>
        </w:rPr>
      </w:pPr>
      <w:ins w:id="151" w:author="Ramachandran M G." w:date="2017-10-30T14:58:00Z">
        <w:r w:rsidRPr="0006364D">
          <w:rPr>
            <w:rStyle w:val="Hyperlink"/>
          </w:rPr>
          <w:fldChar w:fldCharType="begin"/>
        </w:r>
        <w:r w:rsidRPr="0006364D">
          <w:rPr>
            <w:rStyle w:val="Hyperlink"/>
          </w:rPr>
          <w:instrText xml:space="preserve"> </w:instrText>
        </w:r>
        <w:r>
          <w:instrText>HYPERLINK \l "_Toc497138897"</w:instrText>
        </w:r>
        <w:r w:rsidRPr="0006364D">
          <w:rPr>
            <w:rStyle w:val="Hyperlink"/>
          </w:rPr>
          <w:instrText xml:space="preserve"> </w:instrText>
        </w:r>
        <w:r w:rsidRPr="0006364D">
          <w:rPr>
            <w:rStyle w:val="Hyperlink"/>
          </w:rPr>
          <w:fldChar w:fldCharType="separate"/>
        </w:r>
        <w:r w:rsidRPr="0006364D">
          <w:rPr>
            <w:rStyle w:val="Hyperlink"/>
            <w:rFonts w:cs="Calibri"/>
          </w:rPr>
          <w:t>5.2.9</w:t>
        </w:r>
        <w:r>
          <w:rPr>
            <w:rFonts w:asciiTheme="minorHAnsi" w:eastAsiaTheme="minorEastAsia" w:hAnsiTheme="minorHAnsi"/>
            <w:color w:val="auto"/>
            <w:kern w:val="0"/>
            <w:szCs w:val="22"/>
          </w:rPr>
          <w:tab/>
        </w:r>
        <w:r w:rsidRPr="0006364D">
          <w:rPr>
            <w:rStyle w:val="Hyperlink"/>
            <w:rFonts w:cs="Calibri"/>
          </w:rPr>
          <w:t>HwTq4SnsrScaPrfmdSts_Oper</w:t>
        </w:r>
        <w:r>
          <w:rPr>
            <w:webHidden/>
          </w:rPr>
          <w:tab/>
        </w:r>
        <w:r>
          <w:rPr>
            <w:webHidden/>
          </w:rPr>
          <w:fldChar w:fldCharType="begin"/>
        </w:r>
        <w:r>
          <w:rPr>
            <w:webHidden/>
          </w:rPr>
          <w:instrText xml:space="preserve"> PAGEREF _Toc497138897 \h </w:instrText>
        </w:r>
      </w:ins>
      <w:r>
        <w:rPr>
          <w:webHidden/>
        </w:rPr>
      </w:r>
      <w:r>
        <w:rPr>
          <w:webHidden/>
        </w:rPr>
        <w:fldChar w:fldCharType="separate"/>
      </w:r>
      <w:ins w:id="152"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53" w:author="Ramachandran M G." w:date="2017-10-30T14:58:00Z"/>
          <w:rFonts w:asciiTheme="minorHAnsi" w:eastAsiaTheme="minorEastAsia" w:hAnsiTheme="minorHAnsi"/>
          <w:color w:val="auto"/>
          <w:kern w:val="0"/>
          <w:szCs w:val="22"/>
        </w:rPr>
      </w:pPr>
      <w:ins w:id="154" w:author="Ramachandran M G." w:date="2017-10-30T14:58:00Z">
        <w:r w:rsidRPr="0006364D">
          <w:rPr>
            <w:rStyle w:val="Hyperlink"/>
          </w:rPr>
          <w:fldChar w:fldCharType="begin"/>
        </w:r>
        <w:r w:rsidRPr="0006364D">
          <w:rPr>
            <w:rStyle w:val="Hyperlink"/>
          </w:rPr>
          <w:instrText xml:space="preserve"> </w:instrText>
        </w:r>
        <w:r>
          <w:instrText>HYPERLINK \l "_Toc497138898"</w:instrText>
        </w:r>
        <w:r w:rsidRPr="0006364D">
          <w:rPr>
            <w:rStyle w:val="Hyperlink"/>
          </w:rPr>
          <w:instrText xml:space="preserve"> </w:instrText>
        </w:r>
        <w:r w:rsidRPr="0006364D">
          <w:rPr>
            <w:rStyle w:val="Hyperlink"/>
          </w:rPr>
          <w:fldChar w:fldCharType="separate"/>
        </w:r>
        <w:r w:rsidRPr="0006364D">
          <w:rPr>
            <w:rStyle w:val="Hyperlink"/>
            <w:rFonts w:cs="Calibri"/>
          </w:rPr>
          <w:t>5.2.9.1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_Toc497138898 \h </w:instrText>
        </w:r>
      </w:ins>
      <w:r>
        <w:rPr>
          <w:webHidden/>
        </w:rPr>
      </w:r>
      <w:r>
        <w:rPr>
          <w:webHidden/>
        </w:rPr>
        <w:fldChar w:fldCharType="separate"/>
      </w:r>
      <w:ins w:id="155"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56" w:author="Ramachandran M G." w:date="2017-10-30T14:58:00Z"/>
          <w:rFonts w:asciiTheme="minorHAnsi" w:eastAsiaTheme="minorEastAsia" w:hAnsiTheme="minorHAnsi"/>
          <w:color w:val="auto"/>
          <w:kern w:val="0"/>
          <w:szCs w:val="22"/>
        </w:rPr>
      </w:pPr>
      <w:ins w:id="157" w:author="Ramachandran M G." w:date="2017-10-30T14:58:00Z">
        <w:r w:rsidRPr="0006364D">
          <w:rPr>
            <w:rStyle w:val="Hyperlink"/>
          </w:rPr>
          <w:fldChar w:fldCharType="begin"/>
        </w:r>
        <w:r w:rsidRPr="0006364D">
          <w:rPr>
            <w:rStyle w:val="Hyperlink"/>
          </w:rPr>
          <w:instrText xml:space="preserve"> </w:instrText>
        </w:r>
        <w:r>
          <w:instrText>HYPERLINK \l "_Toc497138899"</w:instrText>
        </w:r>
        <w:r w:rsidRPr="0006364D">
          <w:rPr>
            <w:rStyle w:val="Hyperlink"/>
          </w:rPr>
          <w:instrText xml:space="preserve"> </w:instrText>
        </w:r>
        <w:r w:rsidRPr="0006364D">
          <w:rPr>
            <w:rStyle w:val="Hyperlink"/>
          </w:rPr>
          <w:fldChar w:fldCharType="separate"/>
        </w:r>
        <w:r w:rsidRPr="0006364D">
          <w:rPr>
            <w:rStyle w:val="Hyperlink"/>
            <w:rFonts w:cs="Calibri"/>
          </w:rPr>
          <w:t>5.3</w:t>
        </w:r>
        <w:r>
          <w:rPr>
            <w:rFonts w:asciiTheme="minorHAnsi" w:eastAsiaTheme="minorEastAsia" w:hAnsiTheme="minorHAnsi"/>
            <w:color w:val="auto"/>
            <w:kern w:val="0"/>
            <w:szCs w:val="22"/>
          </w:rPr>
          <w:tab/>
        </w:r>
        <w:r w:rsidRPr="0006364D">
          <w:rPr>
            <w:rStyle w:val="Hyperlink"/>
            <w:rFonts w:cs="Calibri"/>
          </w:rPr>
          <w:t>Module Internal (Local) Functions</w:t>
        </w:r>
        <w:r>
          <w:rPr>
            <w:webHidden/>
          </w:rPr>
          <w:tab/>
        </w:r>
        <w:r>
          <w:rPr>
            <w:webHidden/>
          </w:rPr>
          <w:fldChar w:fldCharType="begin"/>
        </w:r>
        <w:r>
          <w:rPr>
            <w:webHidden/>
          </w:rPr>
          <w:instrText xml:space="preserve"> PAGEREF _Toc497138899 \h </w:instrText>
        </w:r>
      </w:ins>
      <w:r>
        <w:rPr>
          <w:webHidden/>
        </w:rPr>
      </w:r>
      <w:r>
        <w:rPr>
          <w:webHidden/>
        </w:rPr>
        <w:fldChar w:fldCharType="separate"/>
      </w:r>
      <w:ins w:id="158"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59" w:author="Ramachandran M G." w:date="2017-10-30T14:58:00Z"/>
          <w:rFonts w:asciiTheme="minorHAnsi" w:eastAsiaTheme="minorEastAsia" w:hAnsiTheme="minorHAnsi"/>
          <w:color w:val="auto"/>
          <w:kern w:val="0"/>
          <w:szCs w:val="22"/>
        </w:rPr>
      </w:pPr>
      <w:ins w:id="160" w:author="Ramachandran M G." w:date="2017-10-30T14:58:00Z">
        <w:r w:rsidRPr="0006364D">
          <w:rPr>
            <w:rStyle w:val="Hyperlink"/>
          </w:rPr>
          <w:fldChar w:fldCharType="begin"/>
        </w:r>
        <w:r w:rsidRPr="0006364D">
          <w:rPr>
            <w:rStyle w:val="Hyperlink"/>
          </w:rPr>
          <w:instrText xml:space="preserve"> </w:instrText>
        </w:r>
        <w:r>
          <w:instrText>HYPERLINK \l "_Toc497138900"</w:instrText>
        </w:r>
        <w:r w:rsidRPr="0006364D">
          <w:rPr>
            <w:rStyle w:val="Hyperlink"/>
          </w:rPr>
          <w:instrText xml:space="preserve"> </w:instrText>
        </w:r>
        <w:r w:rsidRPr="0006364D">
          <w:rPr>
            <w:rStyle w:val="Hyperlink"/>
          </w:rPr>
          <w:fldChar w:fldCharType="separate"/>
        </w:r>
        <w:r w:rsidRPr="0006364D">
          <w:rPr>
            <w:rStyle w:val="Hyperlink"/>
            <w:rFonts w:cs="Calibri"/>
          </w:rPr>
          <w:t>5.3.1</w:t>
        </w:r>
        <w:r>
          <w:rPr>
            <w:rFonts w:asciiTheme="minorHAnsi" w:eastAsiaTheme="minorEastAsia" w:hAnsiTheme="minorHAnsi"/>
            <w:color w:val="auto"/>
            <w:kern w:val="0"/>
            <w:szCs w:val="22"/>
          </w:rPr>
          <w:tab/>
        </w:r>
        <w:r w:rsidRPr="0006364D">
          <w:rPr>
            <w:rStyle w:val="Hyperlink"/>
            <w:rFonts w:cs="Calibri"/>
          </w:rPr>
          <w:t>Local Function #1</w:t>
        </w:r>
        <w:r>
          <w:rPr>
            <w:webHidden/>
          </w:rPr>
          <w:tab/>
        </w:r>
        <w:r>
          <w:rPr>
            <w:webHidden/>
          </w:rPr>
          <w:fldChar w:fldCharType="begin"/>
        </w:r>
        <w:r>
          <w:rPr>
            <w:webHidden/>
          </w:rPr>
          <w:instrText xml:space="preserve"> PAGEREF _Toc497138900 \h </w:instrText>
        </w:r>
      </w:ins>
      <w:r>
        <w:rPr>
          <w:webHidden/>
        </w:rPr>
      </w:r>
      <w:r>
        <w:rPr>
          <w:webHidden/>
        </w:rPr>
        <w:fldChar w:fldCharType="separate"/>
      </w:r>
      <w:ins w:id="161" w:author="Ramachandran M G." w:date="2017-10-30T14:58:00Z">
        <w:r>
          <w:rPr>
            <w:webHidden/>
          </w:rPr>
          <w:t>11</w:t>
        </w:r>
        <w:r>
          <w:rPr>
            <w:webHidden/>
          </w:rPr>
          <w:fldChar w:fldCharType="end"/>
        </w:r>
        <w:r w:rsidRPr="0006364D">
          <w:rPr>
            <w:rStyle w:val="Hyperlink"/>
          </w:rPr>
          <w:fldChar w:fldCharType="end"/>
        </w:r>
      </w:ins>
    </w:p>
    <w:p w:rsidR="00CE6F57" w:rsidRDefault="00CE6F57">
      <w:pPr>
        <w:pStyle w:val="TOC2"/>
        <w:rPr>
          <w:ins w:id="162" w:author="Ramachandran M G." w:date="2017-10-30T14:58:00Z"/>
          <w:rFonts w:asciiTheme="minorHAnsi" w:eastAsiaTheme="minorEastAsia" w:hAnsiTheme="minorHAnsi"/>
          <w:color w:val="auto"/>
          <w:kern w:val="0"/>
          <w:szCs w:val="22"/>
        </w:rPr>
      </w:pPr>
      <w:ins w:id="163" w:author="Ramachandran M G." w:date="2017-10-30T14:58:00Z">
        <w:r w:rsidRPr="0006364D">
          <w:rPr>
            <w:rStyle w:val="Hyperlink"/>
          </w:rPr>
          <w:fldChar w:fldCharType="begin"/>
        </w:r>
        <w:r w:rsidRPr="0006364D">
          <w:rPr>
            <w:rStyle w:val="Hyperlink"/>
          </w:rPr>
          <w:instrText xml:space="preserve"> </w:instrText>
        </w:r>
        <w:r>
          <w:instrText>HYPERLINK \l "_Toc497138901"</w:instrText>
        </w:r>
        <w:r w:rsidRPr="0006364D">
          <w:rPr>
            <w:rStyle w:val="Hyperlink"/>
          </w:rPr>
          <w:instrText xml:space="preserve"> </w:instrText>
        </w:r>
        <w:r w:rsidRPr="0006364D">
          <w:rPr>
            <w:rStyle w:val="Hyperlink"/>
          </w:rPr>
          <w:fldChar w:fldCharType="separate"/>
        </w:r>
        <w:r w:rsidRPr="0006364D">
          <w:rPr>
            <w:rStyle w:val="Hyperlink"/>
            <w:rFonts w:cs="Calibri"/>
          </w:rPr>
          <w:t>5.3.1.1</w:t>
        </w:r>
        <w:r>
          <w:rPr>
            <w:rFonts w:asciiTheme="minorHAnsi" w:eastAsiaTheme="minorEastAsia" w:hAnsiTheme="minorHAnsi"/>
            <w:color w:val="auto"/>
            <w:kern w:val="0"/>
            <w:szCs w:val="22"/>
          </w:rPr>
          <w:tab/>
        </w:r>
        <w:r w:rsidRPr="0006364D">
          <w:rPr>
            <w:rStyle w:val="Hyperlink"/>
            <w:rFonts w:cs="Calibri"/>
          </w:rPr>
          <w:t>Design Rationale</w:t>
        </w:r>
        <w:r>
          <w:rPr>
            <w:webHidden/>
          </w:rPr>
          <w:tab/>
        </w:r>
        <w:r>
          <w:rPr>
            <w:webHidden/>
          </w:rPr>
          <w:fldChar w:fldCharType="begin"/>
        </w:r>
        <w:r>
          <w:rPr>
            <w:webHidden/>
          </w:rPr>
          <w:instrText xml:space="preserve"> PAGEREF _Toc497138901 \h </w:instrText>
        </w:r>
      </w:ins>
      <w:r>
        <w:rPr>
          <w:webHidden/>
        </w:rPr>
      </w:r>
      <w:r>
        <w:rPr>
          <w:webHidden/>
        </w:rPr>
        <w:fldChar w:fldCharType="separate"/>
      </w:r>
      <w:ins w:id="164" w:author="Ramachandran M G." w:date="2017-10-30T14:58:00Z">
        <w:r>
          <w:rPr>
            <w:webHidden/>
          </w:rPr>
          <w:t>12</w:t>
        </w:r>
        <w:r>
          <w:rPr>
            <w:webHidden/>
          </w:rPr>
          <w:fldChar w:fldCharType="end"/>
        </w:r>
        <w:r w:rsidRPr="0006364D">
          <w:rPr>
            <w:rStyle w:val="Hyperlink"/>
          </w:rPr>
          <w:fldChar w:fldCharType="end"/>
        </w:r>
      </w:ins>
    </w:p>
    <w:p w:rsidR="00CE6F57" w:rsidRDefault="00CE6F57">
      <w:pPr>
        <w:pStyle w:val="TOC2"/>
        <w:rPr>
          <w:ins w:id="165" w:author="Ramachandran M G." w:date="2017-10-30T14:58:00Z"/>
          <w:rFonts w:asciiTheme="minorHAnsi" w:eastAsiaTheme="minorEastAsia" w:hAnsiTheme="minorHAnsi"/>
          <w:color w:val="auto"/>
          <w:kern w:val="0"/>
          <w:szCs w:val="22"/>
        </w:rPr>
      </w:pPr>
      <w:ins w:id="166" w:author="Ramachandran M G." w:date="2017-10-30T14:58:00Z">
        <w:r w:rsidRPr="0006364D">
          <w:rPr>
            <w:rStyle w:val="Hyperlink"/>
          </w:rPr>
          <w:fldChar w:fldCharType="begin"/>
        </w:r>
        <w:r w:rsidRPr="0006364D">
          <w:rPr>
            <w:rStyle w:val="Hyperlink"/>
          </w:rPr>
          <w:instrText xml:space="preserve"> </w:instrText>
        </w:r>
        <w:r>
          <w:instrText>HYPERLINK \l "_Toc497138902"</w:instrText>
        </w:r>
        <w:r w:rsidRPr="0006364D">
          <w:rPr>
            <w:rStyle w:val="Hyperlink"/>
          </w:rPr>
          <w:instrText xml:space="preserve"> </w:instrText>
        </w:r>
        <w:r w:rsidRPr="0006364D">
          <w:rPr>
            <w:rStyle w:val="Hyperlink"/>
          </w:rPr>
          <w:fldChar w:fldCharType="separate"/>
        </w:r>
        <w:r w:rsidRPr="0006364D">
          <w:rPr>
            <w:rStyle w:val="Hyperlink"/>
            <w:rFonts w:cs="Calibri"/>
          </w:rPr>
          <w:t>5.3.1.2</w:t>
        </w:r>
        <w:r>
          <w:rPr>
            <w:rFonts w:asciiTheme="minorHAnsi" w:eastAsiaTheme="minorEastAsia" w:hAnsiTheme="minorHAnsi"/>
            <w:color w:val="auto"/>
            <w:kern w:val="0"/>
            <w:szCs w:val="22"/>
          </w:rPr>
          <w:tab/>
        </w:r>
        <w:r w:rsidRPr="0006364D">
          <w:rPr>
            <w:rStyle w:val="Hyperlink"/>
            <w:rFonts w:cs="Calibri"/>
          </w:rPr>
          <w:t>Processing</w:t>
        </w:r>
        <w:r>
          <w:rPr>
            <w:webHidden/>
          </w:rPr>
          <w:tab/>
        </w:r>
        <w:r>
          <w:rPr>
            <w:webHidden/>
          </w:rPr>
          <w:fldChar w:fldCharType="begin"/>
        </w:r>
        <w:r>
          <w:rPr>
            <w:webHidden/>
          </w:rPr>
          <w:instrText xml:space="preserve"> PAGEREF _Toc497138902 \h </w:instrText>
        </w:r>
      </w:ins>
      <w:r>
        <w:rPr>
          <w:webHidden/>
        </w:rPr>
      </w:r>
      <w:r>
        <w:rPr>
          <w:webHidden/>
        </w:rPr>
        <w:fldChar w:fldCharType="separate"/>
      </w:r>
      <w:ins w:id="167" w:author="Ramachandran M G." w:date="2017-10-30T14:58:00Z">
        <w:r>
          <w:rPr>
            <w:webHidden/>
          </w:rPr>
          <w:t>12</w:t>
        </w:r>
        <w:r>
          <w:rPr>
            <w:webHidden/>
          </w:rPr>
          <w:fldChar w:fldCharType="end"/>
        </w:r>
        <w:r w:rsidRPr="0006364D">
          <w:rPr>
            <w:rStyle w:val="Hyperlink"/>
          </w:rPr>
          <w:fldChar w:fldCharType="end"/>
        </w:r>
      </w:ins>
    </w:p>
    <w:p w:rsidR="00CE6F57" w:rsidRDefault="00CE6F57">
      <w:pPr>
        <w:pStyle w:val="TOC1"/>
        <w:rPr>
          <w:ins w:id="168" w:author="Ramachandran M G." w:date="2017-10-30T14:58:00Z"/>
          <w:rFonts w:eastAsiaTheme="minorEastAsia"/>
          <w:b w:val="0"/>
          <w:color w:val="auto"/>
          <w:kern w:val="0"/>
          <w:sz w:val="22"/>
          <w:szCs w:val="22"/>
          <w:lang w:val="en-US"/>
        </w:rPr>
      </w:pPr>
      <w:ins w:id="169" w:author="Ramachandran M G." w:date="2017-10-30T14:58:00Z">
        <w:r w:rsidRPr="0006364D">
          <w:rPr>
            <w:rStyle w:val="Hyperlink"/>
          </w:rPr>
          <w:fldChar w:fldCharType="begin"/>
        </w:r>
        <w:r w:rsidRPr="0006364D">
          <w:rPr>
            <w:rStyle w:val="Hyperlink"/>
          </w:rPr>
          <w:instrText xml:space="preserve"> </w:instrText>
        </w:r>
        <w:r>
          <w:instrText>HYPERLINK \l "_Toc497138903"</w:instrText>
        </w:r>
        <w:r w:rsidRPr="0006364D">
          <w:rPr>
            <w:rStyle w:val="Hyperlink"/>
          </w:rPr>
          <w:instrText xml:space="preserve"> </w:instrText>
        </w:r>
        <w:r w:rsidRPr="0006364D">
          <w:rPr>
            <w:rStyle w:val="Hyperlink"/>
          </w:rPr>
          <w:fldChar w:fldCharType="separate"/>
        </w:r>
        <w:r w:rsidRPr="0006364D">
          <w:rPr>
            <w:rStyle w:val="Hyperlink"/>
            <w:rFonts w:ascii="Calibri" w:hAnsi="Calibri" w:cs="Calibri"/>
          </w:rPr>
          <w:t>6</w:t>
        </w:r>
        <w:r>
          <w:rPr>
            <w:rFonts w:eastAsiaTheme="minorEastAsia"/>
            <w:b w:val="0"/>
            <w:color w:val="auto"/>
            <w:kern w:val="0"/>
            <w:sz w:val="22"/>
            <w:szCs w:val="22"/>
            <w:lang w:val="en-US"/>
          </w:rPr>
          <w:tab/>
        </w:r>
        <w:r w:rsidRPr="0006364D">
          <w:rPr>
            <w:rStyle w:val="Hyperlink"/>
            <w:rFonts w:ascii="Calibri" w:hAnsi="Calibri"/>
          </w:rPr>
          <w:t>Known</w:t>
        </w:r>
        <w:r w:rsidRPr="0006364D">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_Toc497138903 \h </w:instrText>
        </w:r>
      </w:ins>
      <w:r>
        <w:rPr>
          <w:webHidden/>
        </w:rPr>
      </w:r>
      <w:r>
        <w:rPr>
          <w:webHidden/>
        </w:rPr>
        <w:fldChar w:fldCharType="separate"/>
      </w:r>
      <w:ins w:id="170" w:author="Ramachandran M G." w:date="2017-10-30T14:58:00Z">
        <w:r>
          <w:rPr>
            <w:webHidden/>
          </w:rPr>
          <w:t>13</w:t>
        </w:r>
        <w:r>
          <w:rPr>
            <w:webHidden/>
          </w:rPr>
          <w:fldChar w:fldCharType="end"/>
        </w:r>
        <w:r w:rsidRPr="0006364D">
          <w:rPr>
            <w:rStyle w:val="Hyperlink"/>
          </w:rPr>
          <w:fldChar w:fldCharType="end"/>
        </w:r>
      </w:ins>
    </w:p>
    <w:p w:rsidR="00CE6F57" w:rsidRDefault="00CE6F57">
      <w:pPr>
        <w:pStyle w:val="TOC1"/>
        <w:rPr>
          <w:ins w:id="171" w:author="Ramachandran M G." w:date="2017-10-30T14:58:00Z"/>
          <w:rFonts w:eastAsiaTheme="minorEastAsia"/>
          <w:b w:val="0"/>
          <w:color w:val="auto"/>
          <w:kern w:val="0"/>
          <w:sz w:val="22"/>
          <w:szCs w:val="22"/>
          <w:lang w:val="en-US"/>
        </w:rPr>
      </w:pPr>
      <w:ins w:id="172" w:author="Ramachandran M G." w:date="2017-10-30T14:58:00Z">
        <w:r w:rsidRPr="0006364D">
          <w:rPr>
            <w:rStyle w:val="Hyperlink"/>
          </w:rPr>
          <w:fldChar w:fldCharType="begin"/>
        </w:r>
        <w:r w:rsidRPr="0006364D">
          <w:rPr>
            <w:rStyle w:val="Hyperlink"/>
          </w:rPr>
          <w:instrText xml:space="preserve"> </w:instrText>
        </w:r>
        <w:r>
          <w:instrText>HYPERLINK \l "_Toc497138904"</w:instrText>
        </w:r>
        <w:r w:rsidRPr="0006364D">
          <w:rPr>
            <w:rStyle w:val="Hyperlink"/>
          </w:rPr>
          <w:instrText xml:space="preserve"> </w:instrText>
        </w:r>
        <w:r w:rsidRPr="0006364D">
          <w:rPr>
            <w:rStyle w:val="Hyperlink"/>
          </w:rPr>
          <w:fldChar w:fldCharType="separate"/>
        </w:r>
        <w:r w:rsidRPr="0006364D">
          <w:rPr>
            <w:rStyle w:val="Hyperlink"/>
            <w:rFonts w:ascii="Calibri" w:hAnsi="Calibri" w:cs="Calibri"/>
          </w:rPr>
          <w:t>7</w:t>
        </w:r>
        <w:r>
          <w:rPr>
            <w:rFonts w:eastAsiaTheme="minorEastAsia"/>
            <w:b w:val="0"/>
            <w:color w:val="auto"/>
            <w:kern w:val="0"/>
            <w:sz w:val="22"/>
            <w:szCs w:val="22"/>
            <w:lang w:val="en-US"/>
          </w:rPr>
          <w:tab/>
        </w:r>
        <w:r w:rsidRPr="0006364D">
          <w:rPr>
            <w:rStyle w:val="Hyperlink"/>
            <w:rFonts w:ascii="Calibri" w:hAnsi="Calibri" w:cs="Calibri"/>
          </w:rPr>
          <w:t>UNIT TEST CONSIDERATION</w:t>
        </w:r>
        <w:r>
          <w:rPr>
            <w:webHidden/>
          </w:rPr>
          <w:tab/>
        </w:r>
        <w:r>
          <w:rPr>
            <w:webHidden/>
          </w:rPr>
          <w:fldChar w:fldCharType="begin"/>
        </w:r>
        <w:r>
          <w:rPr>
            <w:webHidden/>
          </w:rPr>
          <w:instrText xml:space="preserve"> PAGEREF _Toc497138904 \h </w:instrText>
        </w:r>
      </w:ins>
      <w:r>
        <w:rPr>
          <w:webHidden/>
        </w:rPr>
      </w:r>
      <w:r>
        <w:rPr>
          <w:webHidden/>
        </w:rPr>
        <w:fldChar w:fldCharType="separate"/>
      </w:r>
      <w:ins w:id="173" w:author="Ramachandran M G." w:date="2017-10-30T14:58:00Z">
        <w:r>
          <w:rPr>
            <w:webHidden/>
          </w:rPr>
          <w:t>14</w:t>
        </w:r>
        <w:r>
          <w:rPr>
            <w:webHidden/>
          </w:rPr>
          <w:fldChar w:fldCharType="end"/>
        </w:r>
        <w:r w:rsidRPr="0006364D">
          <w:rPr>
            <w:rStyle w:val="Hyperlink"/>
          </w:rPr>
          <w:fldChar w:fldCharType="end"/>
        </w:r>
      </w:ins>
    </w:p>
    <w:p w:rsidR="00CE6F57" w:rsidRDefault="00CE6F57">
      <w:pPr>
        <w:pStyle w:val="TOC1"/>
        <w:tabs>
          <w:tab w:val="left" w:pos="1400"/>
        </w:tabs>
        <w:rPr>
          <w:ins w:id="174" w:author="Ramachandran M G." w:date="2017-10-30T14:58:00Z"/>
          <w:rFonts w:eastAsiaTheme="minorEastAsia"/>
          <w:b w:val="0"/>
          <w:color w:val="auto"/>
          <w:kern w:val="0"/>
          <w:sz w:val="22"/>
          <w:szCs w:val="22"/>
          <w:lang w:val="en-US"/>
        </w:rPr>
      </w:pPr>
      <w:ins w:id="175" w:author="Ramachandran M G." w:date="2017-10-30T14:58:00Z">
        <w:r w:rsidRPr="0006364D">
          <w:rPr>
            <w:rStyle w:val="Hyperlink"/>
          </w:rPr>
          <w:fldChar w:fldCharType="begin"/>
        </w:r>
        <w:r w:rsidRPr="0006364D">
          <w:rPr>
            <w:rStyle w:val="Hyperlink"/>
          </w:rPr>
          <w:instrText xml:space="preserve"> </w:instrText>
        </w:r>
        <w:r>
          <w:instrText>HYPERLINK \l "_Toc497138905"</w:instrText>
        </w:r>
        <w:r w:rsidRPr="0006364D">
          <w:rPr>
            <w:rStyle w:val="Hyperlink"/>
          </w:rPr>
          <w:instrText xml:space="preserve"> </w:instrText>
        </w:r>
        <w:r w:rsidRPr="0006364D">
          <w:rPr>
            <w:rStyle w:val="Hyperlink"/>
          </w:rPr>
          <w:fldChar w:fldCharType="separate"/>
        </w:r>
        <w:r w:rsidRPr="0006364D">
          <w:rPr>
            <w:rStyle w:val="Hyperlink"/>
          </w:rPr>
          <w:t>Appendix A</w:t>
        </w:r>
        <w:r>
          <w:rPr>
            <w:rFonts w:eastAsiaTheme="minorEastAsia"/>
            <w:b w:val="0"/>
            <w:color w:val="auto"/>
            <w:kern w:val="0"/>
            <w:sz w:val="22"/>
            <w:szCs w:val="22"/>
            <w:lang w:val="en-US"/>
          </w:rPr>
          <w:tab/>
        </w:r>
        <w:r w:rsidRPr="0006364D">
          <w:rPr>
            <w:rStyle w:val="Hyperlink"/>
          </w:rPr>
          <w:t>Abbreviations and Acronyms</w:t>
        </w:r>
        <w:r>
          <w:rPr>
            <w:webHidden/>
          </w:rPr>
          <w:tab/>
        </w:r>
        <w:r>
          <w:rPr>
            <w:webHidden/>
          </w:rPr>
          <w:fldChar w:fldCharType="begin"/>
        </w:r>
        <w:r>
          <w:rPr>
            <w:webHidden/>
          </w:rPr>
          <w:instrText xml:space="preserve"> PAGEREF _Toc497138905 \h </w:instrText>
        </w:r>
      </w:ins>
      <w:r>
        <w:rPr>
          <w:webHidden/>
        </w:rPr>
      </w:r>
      <w:r>
        <w:rPr>
          <w:webHidden/>
        </w:rPr>
        <w:fldChar w:fldCharType="separate"/>
      </w:r>
      <w:ins w:id="176" w:author="Ramachandran M G." w:date="2017-10-30T14:58:00Z">
        <w:r>
          <w:rPr>
            <w:webHidden/>
          </w:rPr>
          <w:t>15</w:t>
        </w:r>
        <w:r>
          <w:rPr>
            <w:webHidden/>
          </w:rPr>
          <w:fldChar w:fldCharType="end"/>
        </w:r>
        <w:r w:rsidRPr="0006364D">
          <w:rPr>
            <w:rStyle w:val="Hyperlink"/>
          </w:rPr>
          <w:fldChar w:fldCharType="end"/>
        </w:r>
      </w:ins>
    </w:p>
    <w:p w:rsidR="00CE6F57" w:rsidRDefault="00CE6F57">
      <w:pPr>
        <w:pStyle w:val="TOC1"/>
        <w:tabs>
          <w:tab w:val="left" w:pos="1400"/>
        </w:tabs>
        <w:rPr>
          <w:ins w:id="177" w:author="Ramachandran M G." w:date="2017-10-30T14:58:00Z"/>
          <w:rFonts w:eastAsiaTheme="minorEastAsia"/>
          <w:b w:val="0"/>
          <w:color w:val="auto"/>
          <w:kern w:val="0"/>
          <w:sz w:val="22"/>
          <w:szCs w:val="22"/>
          <w:lang w:val="en-US"/>
        </w:rPr>
      </w:pPr>
      <w:ins w:id="178" w:author="Ramachandran M G." w:date="2017-10-30T14:58:00Z">
        <w:r w:rsidRPr="0006364D">
          <w:rPr>
            <w:rStyle w:val="Hyperlink"/>
          </w:rPr>
          <w:fldChar w:fldCharType="begin"/>
        </w:r>
        <w:r w:rsidRPr="0006364D">
          <w:rPr>
            <w:rStyle w:val="Hyperlink"/>
          </w:rPr>
          <w:instrText xml:space="preserve"> </w:instrText>
        </w:r>
        <w:r>
          <w:instrText>HYPERLINK \l "_Toc497138906"</w:instrText>
        </w:r>
        <w:r w:rsidRPr="0006364D">
          <w:rPr>
            <w:rStyle w:val="Hyperlink"/>
          </w:rPr>
          <w:instrText xml:space="preserve"> </w:instrText>
        </w:r>
        <w:r w:rsidRPr="0006364D">
          <w:rPr>
            <w:rStyle w:val="Hyperlink"/>
          </w:rPr>
          <w:fldChar w:fldCharType="separate"/>
        </w:r>
        <w:r w:rsidRPr="0006364D">
          <w:rPr>
            <w:rStyle w:val="Hyperlink"/>
          </w:rPr>
          <w:t>Appendix B</w:t>
        </w:r>
        <w:r>
          <w:rPr>
            <w:rFonts w:eastAsiaTheme="minorEastAsia"/>
            <w:b w:val="0"/>
            <w:color w:val="auto"/>
            <w:kern w:val="0"/>
            <w:sz w:val="22"/>
            <w:szCs w:val="22"/>
            <w:lang w:val="en-US"/>
          </w:rPr>
          <w:tab/>
        </w:r>
        <w:r w:rsidRPr="0006364D">
          <w:rPr>
            <w:rStyle w:val="Hyperlink"/>
          </w:rPr>
          <w:t>Glossary</w:t>
        </w:r>
        <w:r>
          <w:rPr>
            <w:webHidden/>
          </w:rPr>
          <w:tab/>
        </w:r>
        <w:r>
          <w:rPr>
            <w:webHidden/>
          </w:rPr>
          <w:fldChar w:fldCharType="begin"/>
        </w:r>
        <w:r>
          <w:rPr>
            <w:webHidden/>
          </w:rPr>
          <w:instrText xml:space="preserve"> PAGEREF _Toc497138906 \h </w:instrText>
        </w:r>
      </w:ins>
      <w:r>
        <w:rPr>
          <w:webHidden/>
        </w:rPr>
      </w:r>
      <w:r>
        <w:rPr>
          <w:webHidden/>
        </w:rPr>
        <w:fldChar w:fldCharType="separate"/>
      </w:r>
      <w:ins w:id="179" w:author="Ramachandran M G." w:date="2017-10-30T14:58:00Z">
        <w:r>
          <w:rPr>
            <w:webHidden/>
          </w:rPr>
          <w:t>16</w:t>
        </w:r>
        <w:r>
          <w:rPr>
            <w:webHidden/>
          </w:rPr>
          <w:fldChar w:fldCharType="end"/>
        </w:r>
        <w:r w:rsidRPr="0006364D">
          <w:rPr>
            <w:rStyle w:val="Hyperlink"/>
          </w:rPr>
          <w:fldChar w:fldCharType="end"/>
        </w:r>
      </w:ins>
    </w:p>
    <w:p w:rsidR="00CE6F57" w:rsidRDefault="00CE6F57">
      <w:pPr>
        <w:pStyle w:val="TOC1"/>
        <w:tabs>
          <w:tab w:val="left" w:pos="1400"/>
        </w:tabs>
        <w:rPr>
          <w:ins w:id="180" w:author="Ramachandran M G." w:date="2017-10-30T14:58:00Z"/>
          <w:rFonts w:eastAsiaTheme="minorEastAsia"/>
          <w:b w:val="0"/>
          <w:color w:val="auto"/>
          <w:kern w:val="0"/>
          <w:sz w:val="22"/>
          <w:szCs w:val="22"/>
          <w:lang w:val="en-US"/>
        </w:rPr>
      </w:pPr>
      <w:ins w:id="181" w:author="Ramachandran M G." w:date="2017-10-30T14:58:00Z">
        <w:r w:rsidRPr="0006364D">
          <w:rPr>
            <w:rStyle w:val="Hyperlink"/>
          </w:rPr>
          <w:fldChar w:fldCharType="begin"/>
        </w:r>
        <w:r w:rsidRPr="0006364D">
          <w:rPr>
            <w:rStyle w:val="Hyperlink"/>
          </w:rPr>
          <w:instrText xml:space="preserve"> </w:instrText>
        </w:r>
        <w:r>
          <w:instrText>HYPERLINK \l "_Toc497138907"</w:instrText>
        </w:r>
        <w:r w:rsidRPr="0006364D">
          <w:rPr>
            <w:rStyle w:val="Hyperlink"/>
          </w:rPr>
          <w:instrText xml:space="preserve"> </w:instrText>
        </w:r>
        <w:r w:rsidRPr="0006364D">
          <w:rPr>
            <w:rStyle w:val="Hyperlink"/>
          </w:rPr>
          <w:fldChar w:fldCharType="separate"/>
        </w:r>
        <w:r w:rsidRPr="0006364D">
          <w:rPr>
            <w:rStyle w:val="Hyperlink"/>
          </w:rPr>
          <w:t>Appendix C</w:t>
        </w:r>
        <w:r>
          <w:rPr>
            <w:rFonts w:eastAsiaTheme="minorEastAsia"/>
            <w:b w:val="0"/>
            <w:color w:val="auto"/>
            <w:kern w:val="0"/>
            <w:sz w:val="22"/>
            <w:szCs w:val="22"/>
            <w:lang w:val="en-US"/>
          </w:rPr>
          <w:tab/>
        </w:r>
        <w:r w:rsidRPr="0006364D">
          <w:rPr>
            <w:rStyle w:val="Hyperlink"/>
          </w:rPr>
          <w:t>References</w:t>
        </w:r>
        <w:r>
          <w:rPr>
            <w:webHidden/>
          </w:rPr>
          <w:tab/>
        </w:r>
        <w:r>
          <w:rPr>
            <w:webHidden/>
          </w:rPr>
          <w:fldChar w:fldCharType="begin"/>
        </w:r>
        <w:r>
          <w:rPr>
            <w:webHidden/>
          </w:rPr>
          <w:instrText xml:space="preserve"> PAGEREF _Toc497138907 \h </w:instrText>
        </w:r>
      </w:ins>
      <w:r>
        <w:rPr>
          <w:webHidden/>
        </w:rPr>
      </w:r>
      <w:r>
        <w:rPr>
          <w:webHidden/>
        </w:rPr>
        <w:fldChar w:fldCharType="separate"/>
      </w:r>
      <w:ins w:id="182" w:author="Ramachandran M G." w:date="2017-10-30T14:58:00Z">
        <w:r>
          <w:rPr>
            <w:webHidden/>
          </w:rPr>
          <w:t>17</w:t>
        </w:r>
        <w:r>
          <w:rPr>
            <w:webHidden/>
          </w:rPr>
          <w:fldChar w:fldCharType="end"/>
        </w:r>
        <w:r w:rsidRPr="0006364D">
          <w:rPr>
            <w:rStyle w:val="Hyperlink"/>
          </w:rPr>
          <w:fldChar w:fldCharType="end"/>
        </w:r>
      </w:ins>
    </w:p>
    <w:p w:rsidR="008A6D22" w:rsidDel="00CE6F57" w:rsidRDefault="008A6D22">
      <w:pPr>
        <w:pStyle w:val="TOC1"/>
        <w:rPr>
          <w:del w:id="183" w:author="Ramachandran M G." w:date="2017-10-30T14:58:00Z"/>
          <w:rFonts w:eastAsiaTheme="minorEastAsia"/>
          <w:b w:val="0"/>
          <w:color w:val="auto"/>
          <w:kern w:val="0"/>
          <w:sz w:val="22"/>
          <w:szCs w:val="22"/>
          <w:lang w:val="en-US"/>
        </w:rPr>
      </w:pPr>
      <w:del w:id="184" w:author="Ramachandran M G." w:date="2017-10-30T14:58:00Z">
        <w:r w:rsidRPr="00CE6F57" w:rsidDel="00CE6F57">
          <w:rPr>
            <w:rStyle w:val="Hyperlink"/>
          </w:rPr>
          <w:delText>1</w:delText>
        </w:r>
        <w:r w:rsidDel="00CE6F57">
          <w:rPr>
            <w:rFonts w:eastAsiaTheme="minorEastAsia"/>
            <w:b w:val="0"/>
            <w:color w:val="auto"/>
            <w:kern w:val="0"/>
            <w:sz w:val="22"/>
            <w:szCs w:val="22"/>
            <w:lang w:val="en-US"/>
          </w:rPr>
          <w:tab/>
        </w:r>
        <w:r w:rsidRPr="00CE6F57" w:rsidDel="00CE6F57">
          <w:rPr>
            <w:rStyle w:val="Hyperlink"/>
          </w:rPr>
          <w:delText>Introduction</w:delText>
        </w:r>
        <w:r w:rsidDel="00CE6F57">
          <w:rPr>
            <w:webHidden/>
          </w:rPr>
          <w:tab/>
          <w:delText>6</w:delText>
        </w:r>
      </w:del>
    </w:p>
    <w:p w:rsidR="008A6D22" w:rsidDel="00CE6F57" w:rsidRDefault="008A6D22">
      <w:pPr>
        <w:pStyle w:val="TOC2"/>
        <w:rPr>
          <w:del w:id="185" w:author="Ramachandran M G." w:date="2017-10-30T14:58:00Z"/>
          <w:rFonts w:asciiTheme="minorHAnsi" w:eastAsiaTheme="minorEastAsia" w:hAnsiTheme="minorHAnsi"/>
          <w:color w:val="auto"/>
          <w:kern w:val="0"/>
          <w:szCs w:val="22"/>
        </w:rPr>
      </w:pPr>
      <w:del w:id="186" w:author="Ramachandran M G." w:date="2017-10-30T14:58:00Z">
        <w:r w:rsidRPr="00CE6F57" w:rsidDel="00CE6F57">
          <w:rPr>
            <w:rStyle w:val="Hyperlink"/>
          </w:rPr>
          <w:delText>1.1</w:delText>
        </w:r>
        <w:r w:rsidDel="00CE6F57">
          <w:rPr>
            <w:rFonts w:asciiTheme="minorHAnsi" w:eastAsiaTheme="minorEastAsia" w:hAnsiTheme="minorHAnsi"/>
            <w:color w:val="auto"/>
            <w:kern w:val="0"/>
            <w:szCs w:val="22"/>
          </w:rPr>
          <w:tab/>
        </w:r>
        <w:r w:rsidRPr="00CE6F57" w:rsidDel="00CE6F57">
          <w:rPr>
            <w:rStyle w:val="Hyperlink"/>
          </w:rPr>
          <w:delText>Purpose</w:delText>
        </w:r>
        <w:r w:rsidDel="00CE6F57">
          <w:rPr>
            <w:webHidden/>
          </w:rPr>
          <w:tab/>
          <w:delText>6</w:delText>
        </w:r>
      </w:del>
    </w:p>
    <w:p w:rsidR="008A6D22" w:rsidDel="00CE6F57" w:rsidRDefault="008A6D22">
      <w:pPr>
        <w:pStyle w:val="TOC1"/>
        <w:rPr>
          <w:del w:id="187" w:author="Ramachandran M G." w:date="2017-10-30T14:58:00Z"/>
          <w:rFonts w:eastAsiaTheme="minorEastAsia"/>
          <w:b w:val="0"/>
          <w:color w:val="auto"/>
          <w:kern w:val="0"/>
          <w:sz w:val="22"/>
          <w:szCs w:val="22"/>
          <w:lang w:val="en-US"/>
        </w:rPr>
      </w:pPr>
      <w:del w:id="188" w:author="Ramachandran M G." w:date="2017-10-30T14:58:00Z">
        <w:r w:rsidRPr="00CE6F57" w:rsidDel="00CE6F57">
          <w:rPr>
            <w:rStyle w:val="Hyperlink"/>
            <w:rFonts w:ascii="Calibri" w:hAnsi="Calibri" w:cs="Calibri"/>
          </w:rPr>
          <w:delText>2</w:delText>
        </w:r>
        <w:r w:rsidDel="00CE6F57">
          <w:rPr>
            <w:rFonts w:eastAsiaTheme="minorEastAsia"/>
            <w:b w:val="0"/>
            <w:color w:val="auto"/>
            <w:kern w:val="0"/>
            <w:sz w:val="22"/>
            <w:szCs w:val="22"/>
            <w:lang w:val="en-US"/>
          </w:rPr>
          <w:tab/>
        </w:r>
        <w:r w:rsidRPr="00CE6F57" w:rsidDel="00CE6F57">
          <w:rPr>
            <w:rStyle w:val="Hyperlink"/>
            <w:rFonts w:ascii="Calibri" w:hAnsi="Calibri" w:cs="Calibri"/>
          </w:rPr>
          <w:delText>HwTq4Meas &amp; High-Level Description</w:delText>
        </w:r>
        <w:r w:rsidDel="00CE6F57">
          <w:rPr>
            <w:webHidden/>
          </w:rPr>
          <w:tab/>
          <w:delText>7</w:delText>
        </w:r>
      </w:del>
    </w:p>
    <w:p w:rsidR="008A6D22" w:rsidDel="00CE6F57" w:rsidRDefault="008A6D22">
      <w:pPr>
        <w:pStyle w:val="TOC1"/>
        <w:rPr>
          <w:del w:id="189" w:author="Ramachandran M G." w:date="2017-10-30T14:58:00Z"/>
          <w:rFonts w:eastAsiaTheme="minorEastAsia"/>
          <w:b w:val="0"/>
          <w:color w:val="auto"/>
          <w:kern w:val="0"/>
          <w:sz w:val="22"/>
          <w:szCs w:val="22"/>
          <w:lang w:val="en-US"/>
        </w:rPr>
      </w:pPr>
      <w:del w:id="190" w:author="Ramachandran M G." w:date="2017-10-30T14:58:00Z">
        <w:r w:rsidRPr="00CE6F57" w:rsidDel="00CE6F57">
          <w:rPr>
            <w:rStyle w:val="Hyperlink"/>
            <w:rFonts w:ascii="Calibri" w:hAnsi="Calibri" w:cs="Calibri"/>
          </w:rPr>
          <w:delText>3</w:delText>
        </w:r>
        <w:r w:rsidDel="00CE6F57">
          <w:rPr>
            <w:rFonts w:eastAsiaTheme="minorEastAsia"/>
            <w:b w:val="0"/>
            <w:color w:val="auto"/>
            <w:kern w:val="0"/>
            <w:sz w:val="22"/>
            <w:szCs w:val="22"/>
            <w:lang w:val="en-US"/>
          </w:rPr>
          <w:tab/>
        </w:r>
        <w:r w:rsidRPr="00CE6F57" w:rsidDel="00CE6F57">
          <w:rPr>
            <w:rStyle w:val="Hyperlink"/>
            <w:rFonts w:ascii="Calibri" w:hAnsi="Calibri" w:cs="Calibri"/>
          </w:rPr>
          <w:delText>Design details of software module</w:delText>
        </w:r>
        <w:r w:rsidDel="00CE6F57">
          <w:rPr>
            <w:webHidden/>
          </w:rPr>
          <w:tab/>
          <w:delText>8</w:delText>
        </w:r>
      </w:del>
    </w:p>
    <w:p w:rsidR="008A6D22" w:rsidDel="00CE6F57" w:rsidRDefault="008A6D22">
      <w:pPr>
        <w:pStyle w:val="TOC2"/>
        <w:rPr>
          <w:del w:id="191" w:author="Ramachandran M G." w:date="2017-10-30T14:58:00Z"/>
          <w:rFonts w:asciiTheme="minorHAnsi" w:eastAsiaTheme="minorEastAsia" w:hAnsiTheme="minorHAnsi"/>
          <w:color w:val="auto"/>
          <w:kern w:val="0"/>
          <w:szCs w:val="22"/>
        </w:rPr>
      </w:pPr>
      <w:del w:id="192" w:author="Ramachandran M G." w:date="2017-10-30T14:58:00Z">
        <w:r w:rsidRPr="00CE6F57" w:rsidDel="00CE6F57">
          <w:rPr>
            <w:rStyle w:val="Hyperlink"/>
            <w:rFonts w:cs="Calibri"/>
          </w:rPr>
          <w:delText>3.1</w:delText>
        </w:r>
        <w:r w:rsidDel="00CE6F57">
          <w:rPr>
            <w:rFonts w:asciiTheme="minorHAnsi" w:eastAsiaTheme="minorEastAsia" w:hAnsiTheme="minorHAnsi"/>
            <w:color w:val="auto"/>
            <w:kern w:val="0"/>
            <w:szCs w:val="22"/>
          </w:rPr>
          <w:tab/>
        </w:r>
        <w:r w:rsidRPr="00CE6F57" w:rsidDel="00CE6F57">
          <w:rPr>
            <w:rStyle w:val="Hyperlink"/>
          </w:rPr>
          <w:delText>Graphical</w:delText>
        </w:r>
        <w:r w:rsidRPr="00CE6F57" w:rsidDel="00CE6F57">
          <w:rPr>
            <w:rStyle w:val="Hyperlink"/>
            <w:rFonts w:cs="Calibri"/>
          </w:rPr>
          <w:delText xml:space="preserve"> representation of HwTq4Meas</w:delText>
        </w:r>
        <w:r w:rsidDel="00CE6F57">
          <w:rPr>
            <w:webHidden/>
          </w:rPr>
          <w:tab/>
          <w:delText>8</w:delText>
        </w:r>
      </w:del>
    </w:p>
    <w:p w:rsidR="008A6D22" w:rsidDel="00CE6F57" w:rsidRDefault="008A6D22">
      <w:pPr>
        <w:pStyle w:val="TOC2"/>
        <w:rPr>
          <w:del w:id="193" w:author="Ramachandran M G." w:date="2017-10-30T14:58:00Z"/>
          <w:rFonts w:asciiTheme="minorHAnsi" w:eastAsiaTheme="minorEastAsia" w:hAnsiTheme="minorHAnsi"/>
          <w:color w:val="auto"/>
          <w:kern w:val="0"/>
          <w:szCs w:val="22"/>
        </w:rPr>
      </w:pPr>
      <w:del w:id="194" w:author="Ramachandran M G." w:date="2017-10-30T14:58:00Z">
        <w:r w:rsidRPr="00CE6F57" w:rsidDel="00CE6F57">
          <w:rPr>
            <w:rStyle w:val="Hyperlink"/>
            <w:rFonts w:cs="Calibri"/>
          </w:rPr>
          <w:delText>3.2</w:delText>
        </w:r>
        <w:r w:rsidDel="00CE6F57">
          <w:rPr>
            <w:rFonts w:asciiTheme="minorHAnsi" w:eastAsiaTheme="minorEastAsia" w:hAnsiTheme="minorHAnsi"/>
            <w:color w:val="auto"/>
            <w:kern w:val="0"/>
            <w:szCs w:val="22"/>
          </w:rPr>
          <w:tab/>
        </w:r>
        <w:r w:rsidRPr="00CE6F57" w:rsidDel="00CE6F57">
          <w:rPr>
            <w:rStyle w:val="Hyperlink"/>
            <w:rFonts w:cs="Calibri"/>
          </w:rPr>
          <w:delText>Data Flow Diagram</w:delText>
        </w:r>
        <w:r w:rsidDel="00CE6F57">
          <w:rPr>
            <w:webHidden/>
          </w:rPr>
          <w:tab/>
          <w:delText>8</w:delText>
        </w:r>
      </w:del>
    </w:p>
    <w:p w:rsidR="008A6D22" w:rsidDel="00CE6F57" w:rsidRDefault="008A6D22">
      <w:pPr>
        <w:pStyle w:val="TOC3"/>
        <w:tabs>
          <w:tab w:val="left" w:pos="1200"/>
        </w:tabs>
        <w:rPr>
          <w:del w:id="195" w:author="Ramachandran M G." w:date="2017-10-30T14:58:00Z"/>
          <w:rFonts w:asciiTheme="minorHAnsi" w:eastAsiaTheme="minorEastAsia" w:hAnsiTheme="minorHAnsi"/>
          <w:color w:val="auto"/>
          <w:kern w:val="0"/>
          <w:sz w:val="22"/>
          <w:szCs w:val="22"/>
        </w:rPr>
      </w:pPr>
      <w:del w:id="196" w:author="Ramachandran M G." w:date="2017-10-30T14:58:00Z">
        <w:r w:rsidRPr="00CE6F57" w:rsidDel="00CE6F57">
          <w:rPr>
            <w:rStyle w:val="Hyperlink"/>
            <w:rFonts w:cs="Calibri"/>
          </w:rPr>
          <w:delText>3.2.1</w:delText>
        </w:r>
        <w:r w:rsidDel="00CE6F57">
          <w:rPr>
            <w:rFonts w:asciiTheme="minorHAnsi" w:eastAsiaTheme="minorEastAsia" w:hAnsiTheme="minorHAnsi"/>
            <w:color w:val="auto"/>
            <w:kern w:val="0"/>
            <w:sz w:val="22"/>
            <w:szCs w:val="22"/>
          </w:rPr>
          <w:tab/>
        </w:r>
        <w:r w:rsidRPr="00CE6F57" w:rsidDel="00CE6F57">
          <w:rPr>
            <w:rStyle w:val="Hyperlink"/>
          </w:rPr>
          <w:delText xml:space="preserve">Component </w:delText>
        </w:r>
        <w:r w:rsidRPr="00CE6F57" w:rsidDel="00CE6F57">
          <w:rPr>
            <w:rStyle w:val="Hyperlink"/>
            <w:rFonts w:cs="Calibri"/>
          </w:rPr>
          <w:delText>level DFD</w:delText>
        </w:r>
        <w:r w:rsidDel="00CE6F57">
          <w:rPr>
            <w:webHidden/>
          </w:rPr>
          <w:tab/>
          <w:delText>8</w:delText>
        </w:r>
      </w:del>
    </w:p>
    <w:p w:rsidR="008A6D22" w:rsidDel="00CE6F57" w:rsidRDefault="008A6D22">
      <w:pPr>
        <w:pStyle w:val="TOC3"/>
        <w:tabs>
          <w:tab w:val="left" w:pos="1200"/>
        </w:tabs>
        <w:rPr>
          <w:del w:id="197" w:author="Ramachandran M G." w:date="2017-10-30T14:58:00Z"/>
          <w:rFonts w:asciiTheme="minorHAnsi" w:eastAsiaTheme="minorEastAsia" w:hAnsiTheme="minorHAnsi"/>
          <w:color w:val="auto"/>
          <w:kern w:val="0"/>
          <w:sz w:val="22"/>
          <w:szCs w:val="22"/>
        </w:rPr>
      </w:pPr>
      <w:del w:id="198" w:author="Ramachandran M G." w:date="2017-10-30T14:58:00Z">
        <w:r w:rsidRPr="00CE6F57" w:rsidDel="00CE6F57">
          <w:rPr>
            <w:rStyle w:val="Hyperlink"/>
            <w:rFonts w:cs="Calibri"/>
          </w:rPr>
          <w:delText>3.2.2</w:delText>
        </w:r>
        <w:r w:rsidDel="00CE6F57">
          <w:rPr>
            <w:rFonts w:asciiTheme="minorHAnsi" w:eastAsiaTheme="minorEastAsia" w:hAnsiTheme="minorHAnsi"/>
            <w:color w:val="auto"/>
            <w:kern w:val="0"/>
            <w:sz w:val="22"/>
            <w:szCs w:val="22"/>
          </w:rPr>
          <w:tab/>
        </w:r>
        <w:r w:rsidRPr="00CE6F57" w:rsidDel="00CE6F57">
          <w:rPr>
            <w:rStyle w:val="Hyperlink"/>
          </w:rPr>
          <w:delText xml:space="preserve">Function </w:delText>
        </w:r>
        <w:r w:rsidRPr="00CE6F57" w:rsidDel="00CE6F57">
          <w:rPr>
            <w:rStyle w:val="Hyperlink"/>
            <w:rFonts w:cs="Calibri"/>
          </w:rPr>
          <w:delText>level DFD</w:delText>
        </w:r>
        <w:r w:rsidDel="00CE6F57">
          <w:rPr>
            <w:webHidden/>
          </w:rPr>
          <w:tab/>
          <w:delText>8</w:delText>
        </w:r>
      </w:del>
    </w:p>
    <w:p w:rsidR="008A6D22" w:rsidDel="00CE6F57" w:rsidRDefault="008A6D22">
      <w:pPr>
        <w:pStyle w:val="TOC1"/>
        <w:rPr>
          <w:del w:id="199" w:author="Ramachandran M G." w:date="2017-10-30T14:58:00Z"/>
          <w:rFonts w:eastAsiaTheme="minorEastAsia"/>
          <w:b w:val="0"/>
          <w:color w:val="auto"/>
          <w:kern w:val="0"/>
          <w:sz w:val="22"/>
          <w:szCs w:val="22"/>
          <w:lang w:val="en-US"/>
        </w:rPr>
      </w:pPr>
      <w:del w:id="200" w:author="Ramachandran M G." w:date="2017-10-30T14:58:00Z">
        <w:r w:rsidRPr="00CE6F57" w:rsidDel="00CE6F57">
          <w:rPr>
            <w:rStyle w:val="Hyperlink"/>
            <w:rFonts w:ascii="Calibri" w:hAnsi="Calibri" w:cs="Calibri"/>
          </w:rPr>
          <w:delText>4</w:delText>
        </w:r>
        <w:r w:rsidDel="00CE6F57">
          <w:rPr>
            <w:rFonts w:eastAsiaTheme="minorEastAsia"/>
            <w:b w:val="0"/>
            <w:color w:val="auto"/>
            <w:kern w:val="0"/>
            <w:sz w:val="22"/>
            <w:szCs w:val="22"/>
            <w:lang w:val="en-US"/>
          </w:rPr>
          <w:tab/>
        </w:r>
        <w:r w:rsidRPr="00CE6F57" w:rsidDel="00CE6F57">
          <w:rPr>
            <w:rStyle w:val="Hyperlink"/>
            <w:rFonts w:ascii="Calibri" w:hAnsi="Calibri" w:cs="Calibri"/>
          </w:rPr>
          <w:delText>Constant Data Dictionary</w:delText>
        </w:r>
        <w:r w:rsidDel="00CE6F57">
          <w:rPr>
            <w:webHidden/>
          </w:rPr>
          <w:tab/>
          <w:delText>9</w:delText>
        </w:r>
      </w:del>
    </w:p>
    <w:p w:rsidR="008A6D22" w:rsidDel="00CE6F57" w:rsidRDefault="008A6D22">
      <w:pPr>
        <w:pStyle w:val="TOC2"/>
        <w:rPr>
          <w:del w:id="201" w:author="Ramachandran M G." w:date="2017-10-30T14:58:00Z"/>
          <w:rFonts w:asciiTheme="minorHAnsi" w:eastAsiaTheme="minorEastAsia" w:hAnsiTheme="minorHAnsi"/>
          <w:color w:val="auto"/>
          <w:kern w:val="0"/>
          <w:szCs w:val="22"/>
        </w:rPr>
      </w:pPr>
      <w:del w:id="202" w:author="Ramachandran M G." w:date="2017-10-30T14:58:00Z">
        <w:r w:rsidRPr="00CE6F57" w:rsidDel="00CE6F57">
          <w:rPr>
            <w:rStyle w:val="Hyperlink"/>
          </w:rPr>
          <w:delText>4.1</w:delText>
        </w:r>
        <w:r w:rsidDel="00CE6F57">
          <w:rPr>
            <w:rFonts w:asciiTheme="minorHAnsi" w:eastAsiaTheme="minorEastAsia" w:hAnsiTheme="minorHAnsi"/>
            <w:color w:val="auto"/>
            <w:kern w:val="0"/>
            <w:szCs w:val="22"/>
          </w:rPr>
          <w:tab/>
        </w:r>
        <w:r w:rsidRPr="00CE6F57" w:rsidDel="00CE6F57">
          <w:rPr>
            <w:rStyle w:val="Hyperlink"/>
          </w:rPr>
          <w:delText>Program (fixed) Constants</w:delText>
        </w:r>
        <w:r w:rsidDel="00CE6F57">
          <w:rPr>
            <w:webHidden/>
          </w:rPr>
          <w:tab/>
          <w:delText>9</w:delText>
        </w:r>
      </w:del>
    </w:p>
    <w:p w:rsidR="008A6D22" w:rsidDel="00CE6F57" w:rsidRDefault="008A6D22">
      <w:pPr>
        <w:pStyle w:val="TOC3"/>
        <w:tabs>
          <w:tab w:val="left" w:pos="1200"/>
        </w:tabs>
        <w:rPr>
          <w:del w:id="203" w:author="Ramachandran M G." w:date="2017-10-30T14:58:00Z"/>
          <w:rFonts w:asciiTheme="minorHAnsi" w:eastAsiaTheme="minorEastAsia" w:hAnsiTheme="minorHAnsi"/>
          <w:color w:val="auto"/>
          <w:kern w:val="0"/>
          <w:sz w:val="22"/>
          <w:szCs w:val="22"/>
        </w:rPr>
      </w:pPr>
      <w:del w:id="204" w:author="Ramachandran M G." w:date="2017-10-30T14:58:00Z">
        <w:r w:rsidRPr="00CE6F57" w:rsidDel="00CE6F57">
          <w:rPr>
            <w:rStyle w:val="Hyperlink"/>
          </w:rPr>
          <w:delText>4.1.1</w:delText>
        </w:r>
        <w:r w:rsidDel="00CE6F57">
          <w:rPr>
            <w:rFonts w:asciiTheme="minorHAnsi" w:eastAsiaTheme="minorEastAsia" w:hAnsiTheme="minorHAnsi"/>
            <w:color w:val="auto"/>
            <w:kern w:val="0"/>
            <w:sz w:val="22"/>
            <w:szCs w:val="22"/>
          </w:rPr>
          <w:tab/>
        </w:r>
        <w:r w:rsidRPr="00CE6F57" w:rsidDel="00CE6F57">
          <w:rPr>
            <w:rStyle w:val="Hyperlink"/>
          </w:rPr>
          <w:delText>Embedded Constants</w:delText>
        </w:r>
        <w:r w:rsidDel="00CE6F57">
          <w:rPr>
            <w:webHidden/>
          </w:rPr>
          <w:tab/>
          <w:delText>9</w:delText>
        </w:r>
      </w:del>
    </w:p>
    <w:p w:rsidR="008A6D22" w:rsidDel="00CE6F57" w:rsidRDefault="008A6D22">
      <w:pPr>
        <w:pStyle w:val="TOC1"/>
        <w:rPr>
          <w:del w:id="205" w:author="Ramachandran M G." w:date="2017-10-30T14:58:00Z"/>
          <w:rFonts w:eastAsiaTheme="minorEastAsia"/>
          <w:b w:val="0"/>
          <w:color w:val="auto"/>
          <w:kern w:val="0"/>
          <w:sz w:val="22"/>
          <w:szCs w:val="22"/>
          <w:lang w:val="en-US"/>
        </w:rPr>
      </w:pPr>
      <w:del w:id="206" w:author="Ramachandran M G." w:date="2017-10-30T14:58:00Z">
        <w:r w:rsidRPr="00CE6F57" w:rsidDel="00CE6F57">
          <w:rPr>
            <w:rStyle w:val="Hyperlink"/>
            <w:rFonts w:ascii="Calibri" w:hAnsi="Calibri" w:cs="Calibri"/>
          </w:rPr>
          <w:delText>5</w:delText>
        </w:r>
        <w:r w:rsidDel="00CE6F57">
          <w:rPr>
            <w:rFonts w:eastAsiaTheme="minorEastAsia"/>
            <w:b w:val="0"/>
            <w:color w:val="auto"/>
            <w:kern w:val="0"/>
            <w:sz w:val="22"/>
            <w:szCs w:val="22"/>
            <w:lang w:val="en-US"/>
          </w:rPr>
          <w:tab/>
        </w:r>
        <w:r w:rsidRPr="00CE6F57" w:rsidDel="00CE6F57">
          <w:rPr>
            <w:rStyle w:val="Hyperlink"/>
            <w:rFonts w:ascii="Calibri" w:hAnsi="Calibri" w:cs="Calibri"/>
          </w:rPr>
          <w:delText>Software Component Implementation</w:delText>
        </w:r>
        <w:r w:rsidDel="00CE6F57">
          <w:rPr>
            <w:webHidden/>
          </w:rPr>
          <w:tab/>
          <w:delText>10</w:delText>
        </w:r>
      </w:del>
    </w:p>
    <w:p w:rsidR="008A6D22" w:rsidDel="00CE6F57" w:rsidRDefault="008A6D22">
      <w:pPr>
        <w:pStyle w:val="TOC2"/>
        <w:rPr>
          <w:del w:id="207" w:author="Ramachandran M G." w:date="2017-10-30T14:58:00Z"/>
          <w:rFonts w:asciiTheme="minorHAnsi" w:eastAsiaTheme="minorEastAsia" w:hAnsiTheme="minorHAnsi"/>
          <w:color w:val="auto"/>
          <w:kern w:val="0"/>
          <w:szCs w:val="22"/>
        </w:rPr>
      </w:pPr>
      <w:del w:id="208" w:author="Ramachandran M G." w:date="2017-10-30T14:58:00Z">
        <w:r w:rsidRPr="00CE6F57" w:rsidDel="00CE6F57">
          <w:rPr>
            <w:rStyle w:val="Hyperlink"/>
            <w:rFonts w:cs="Calibri"/>
          </w:rPr>
          <w:delText>5.1.1</w:delText>
        </w:r>
        <w:r w:rsidDel="00CE6F57">
          <w:rPr>
            <w:rFonts w:asciiTheme="minorHAnsi" w:eastAsiaTheme="minorEastAsia" w:hAnsiTheme="minorHAnsi"/>
            <w:color w:val="auto"/>
            <w:kern w:val="0"/>
            <w:szCs w:val="22"/>
          </w:rPr>
          <w:tab/>
        </w:r>
        <w:r w:rsidRPr="00CE6F57" w:rsidDel="00CE6F57">
          <w:rPr>
            <w:rStyle w:val="Hyperlink"/>
            <w:rFonts w:cs="Calibri"/>
          </w:rPr>
          <w:delText>Init: HwTq4Meas_Init1</w:delText>
        </w:r>
        <w:r w:rsidDel="00CE6F57">
          <w:rPr>
            <w:webHidden/>
          </w:rPr>
          <w:tab/>
          <w:delText>10</w:delText>
        </w:r>
      </w:del>
    </w:p>
    <w:p w:rsidR="008A6D22" w:rsidDel="00CE6F57" w:rsidRDefault="008A6D22">
      <w:pPr>
        <w:pStyle w:val="TOC2"/>
        <w:rPr>
          <w:del w:id="209" w:author="Ramachandran M G." w:date="2017-10-30T14:58:00Z"/>
          <w:rFonts w:asciiTheme="minorHAnsi" w:eastAsiaTheme="minorEastAsia" w:hAnsiTheme="minorHAnsi"/>
          <w:color w:val="auto"/>
          <w:kern w:val="0"/>
          <w:szCs w:val="22"/>
        </w:rPr>
      </w:pPr>
      <w:del w:id="210" w:author="Ramachandran M G." w:date="2017-10-30T14:58:00Z">
        <w:r w:rsidRPr="00CE6F57" w:rsidDel="00CE6F57">
          <w:rPr>
            <w:rStyle w:val="Hyperlink"/>
            <w:rFonts w:cs="Calibri"/>
          </w:rPr>
          <w:delText>5.1.1.1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10</w:delText>
        </w:r>
      </w:del>
    </w:p>
    <w:p w:rsidR="008A6D22" w:rsidDel="00CE6F57" w:rsidRDefault="008A6D22">
      <w:pPr>
        <w:pStyle w:val="TOC2"/>
        <w:rPr>
          <w:del w:id="211" w:author="Ramachandran M G." w:date="2017-10-30T14:58:00Z"/>
          <w:rFonts w:asciiTheme="minorHAnsi" w:eastAsiaTheme="minorEastAsia" w:hAnsiTheme="minorHAnsi"/>
          <w:color w:val="auto"/>
          <w:kern w:val="0"/>
          <w:szCs w:val="22"/>
        </w:rPr>
      </w:pPr>
      <w:del w:id="212" w:author="Ramachandran M G." w:date="2017-10-30T14:58:00Z">
        <w:r w:rsidRPr="00CE6F57" w:rsidDel="00CE6F57">
          <w:rPr>
            <w:rStyle w:val="Hyperlink"/>
            <w:rFonts w:cs="Calibri"/>
          </w:rPr>
          <w:delText>5.1.1.2</w:delText>
        </w:r>
        <w:r w:rsidDel="00CE6F57">
          <w:rPr>
            <w:rFonts w:asciiTheme="minorHAnsi" w:eastAsiaTheme="minorEastAsia" w:hAnsiTheme="minorHAnsi"/>
            <w:color w:val="auto"/>
            <w:kern w:val="0"/>
            <w:szCs w:val="22"/>
          </w:rPr>
          <w:tab/>
        </w:r>
        <w:r w:rsidRPr="00CE6F57" w:rsidDel="00CE6F57">
          <w:rPr>
            <w:rStyle w:val="Hyperlink"/>
            <w:rFonts w:cs="Calibri"/>
          </w:rPr>
          <w:delText>Module Outputs</w:delText>
        </w:r>
        <w:r w:rsidDel="00CE6F57">
          <w:rPr>
            <w:webHidden/>
          </w:rPr>
          <w:tab/>
          <w:delText>10</w:delText>
        </w:r>
      </w:del>
    </w:p>
    <w:p w:rsidR="008A6D22" w:rsidDel="00CE6F57" w:rsidRDefault="008A6D22">
      <w:pPr>
        <w:pStyle w:val="TOC2"/>
        <w:rPr>
          <w:del w:id="213" w:author="Ramachandran M G." w:date="2017-10-30T14:58:00Z"/>
          <w:rFonts w:asciiTheme="minorHAnsi" w:eastAsiaTheme="minorEastAsia" w:hAnsiTheme="minorHAnsi"/>
          <w:color w:val="auto"/>
          <w:kern w:val="0"/>
          <w:szCs w:val="22"/>
        </w:rPr>
      </w:pPr>
      <w:del w:id="214" w:author="Ramachandran M G." w:date="2017-10-30T14:58:00Z">
        <w:r w:rsidRPr="00CE6F57" w:rsidDel="00CE6F57">
          <w:rPr>
            <w:rStyle w:val="Hyperlink"/>
            <w:rFonts w:cs="Calibri"/>
          </w:rPr>
          <w:lastRenderedPageBreak/>
          <w:delText>5.1.2</w:delText>
        </w:r>
        <w:r w:rsidDel="00CE6F57">
          <w:rPr>
            <w:rFonts w:asciiTheme="minorHAnsi" w:eastAsiaTheme="minorEastAsia" w:hAnsiTheme="minorHAnsi"/>
            <w:color w:val="auto"/>
            <w:kern w:val="0"/>
            <w:szCs w:val="22"/>
          </w:rPr>
          <w:tab/>
        </w:r>
        <w:r w:rsidRPr="00CE6F57" w:rsidDel="00CE6F57">
          <w:rPr>
            <w:rStyle w:val="Hyperlink"/>
            <w:rFonts w:cs="Calibri"/>
          </w:rPr>
          <w:delText>Per: HwTq4Meas_Per1</w:delText>
        </w:r>
        <w:r w:rsidDel="00CE6F57">
          <w:rPr>
            <w:webHidden/>
          </w:rPr>
          <w:tab/>
          <w:delText>10</w:delText>
        </w:r>
      </w:del>
    </w:p>
    <w:p w:rsidR="008A6D22" w:rsidDel="00CE6F57" w:rsidRDefault="008A6D22">
      <w:pPr>
        <w:pStyle w:val="TOC2"/>
        <w:rPr>
          <w:del w:id="215" w:author="Ramachandran M G." w:date="2017-10-30T14:58:00Z"/>
          <w:rFonts w:asciiTheme="minorHAnsi" w:eastAsiaTheme="minorEastAsia" w:hAnsiTheme="minorHAnsi"/>
          <w:color w:val="auto"/>
          <w:kern w:val="0"/>
          <w:szCs w:val="22"/>
        </w:rPr>
      </w:pPr>
      <w:del w:id="216" w:author="Ramachandran M G." w:date="2017-10-30T14:58:00Z">
        <w:r w:rsidRPr="00CE6F57" w:rsidDel="00CE6F57">
          <w:rPr>
            <w:rStyle w:val="Hyperlink"/>
            <w:rFonts w:cs="Calibri"/>
          </w:rPr>
          <w:delText>5.1.2.1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10</w:delText>
        </w:r>
      </w:del>
    </w:p>
    <w:p w:rsidR="008A6D22" w:rsidDel="00CE6F57" w:rsidRDefault="008A6D22">
      <w:pPr>
        <w:pStyle w:val="TOC2"/>
        <w:rPr>
          <w:del w:id="217" w:author="Ramachandran M G." w:date="2017-10-30T14:58:00Z"/>
          <w:rFonts w:asciiTheme="minorHAnsi" w:eastAsiaTheme="minorEastAsia" w:hAnsiTheme="minorHAnsi"/>
          <w:color w:val="auto"/>
          <w:kern w:val="0"/>
          <w:szCs w:val="22"/>
        </w:rPr>
      </w:pPr>
      <w:del w:id="218" w:author="Ramachandran M G." w:date="2017-10-30T14:58:00Z">
        <w:r w:rsidRPr="00CE6F57" w:rsidDel="00CE6F57">
          <w:rPr>
            <w:rStyle w:val="Hyperlink"/>
            <w:rFonts w:cs="Calibri"/>
          </w:rPr>
          <w:delText>5.1.3</w:delText>
        </w:r>
        <w:r w:rsidDel="00CE6F57">
          <w:rPr>
            <w:rFonts w:asciiTheme="minorHAnsi" w:eastAsiaTheme="minorEastAsia" w:hAnsiTheme="minorHAnsi"/>
            <w:color w:val="auto"/>
            <w:kern w:val="0"/>
            <w:szCs w:val="22"/>
          </w:rPr>
          <w:tab/>
        </w:r>
        <w:r w:rsidRPr="00CE6F57" w:rsidDel="00CE6F57">
          <w:rPr>
            <w:rStyle w:val="Hyperlink"/>
            <w:rFonts w:cs="Calibri"/>
          </w:rPr>
          <w:delText>Per: HwTq4Meas_Per2</w:delText>
        </w:r>
        <w:r w:rsidDel="00CE6F57">
          <w:rPr>
            <w:webHidden/>
          </w:rPr>
          <w:tab/>
          <w:delText>10</w:delText>
        </w:r>
      </w:del>
    </w:p>
    <w:p w:rsidR="008A6D22" w:rsidDel="00CE6F57" w:rsidRDefault="008A6D22">
      <w:pPr>
        <w:pStyle w:val="TOC2"/>
        <w:rPr>
          <w:del w:id="219" w:author="Ramachandran M G." w:date="2017-10-30T14:58:00Z"/>
          <w:rFonts w:asciiTheme="minorHAnsi" w:eastAsiaTheme="minorEastAsia" w:hAnsiTheme="minorHAnsi"/>
          <w:color w:val="auto"/>
          <w:kern w:val="0"/>
          <w:szCs w:val="22"/>
        </w:rPr>
      </w:pPr>
      <w:del w:id="220" w:author="Ramachandran M G." w:date="2017-10-30T14:58:00Z">
        <w:r w:rsidRPr="00CE6F57" w:rsidDel="00CE6F57">
          <w:rPr>
            <w:rStyle w:val="Hyperlink"/>
            <w:rFonts w:cs="Calibri"/>
          </w:rPr>
          <w:delText>5.1.3.1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10</w:delText>
        </w:r>
      </w:del>
    </w:p>
    <w:p w:rsidR="008A6D22" w:rsidDel="00CE6F57" w:rsidRDefault="008A6D22">
      <w:pPr>
        <w:pStyle w:val="TOC2"/>
        <w:rPr>
          <w:del w:id="221" w:author="Ramachandran M G." w:date="2017-10-30T14:58:00Z"/>
          <w:rFonts w:asciiTheme="minorHAnsi" w:eastAsiaTheme="minorEastAsia" w:hAnsiTheme="minorHAnsi"/>
          <w:color w:val="auto"/>
          <w:kern w:val="0"/>
          <w:szCs w:val="22"/>
        </w:rPr>
      </w:pPr>
      <w:del w:id="222" w:author="Ramachandran M G." w:date="2017-10-30T14:58:00Z">
        <w:r w:rsidRPr="00CE6F57" w:rsidDel="00CE6F57">
          <w:rPr>
            <w:rStyle w:val="Hyperlink"/>
            <w:rFonts w:cs="Calibri"/>
          </w:rPr>
          <w:delText>5.1.4</w:delText>
        </w:r>
        <w:r w:rsidDel="00CE6F57">
          <w:rPr>
            <w:rFonts w:asciiTheme="minorHAnsi" w:eastAsiaTheme="minorEastAsia" w:hAnsiTheme="minorHAnsi"/>
            <w:color w:val="auto"/>
            <w:kern w:val="0"/>
            <w:szCs w:val="22"/>
          </w:rPr>
          <w:tab/>
        </w:r>
        <w:r w:rsidRPr="00CE6F57" w:rsidDel="00CE6F57">
          <w:rPr>
            <w:rStyle w:val="Hyperlink"/>
            <w:rFonts w:cs="Calibri"/>
          </w:rPr>
          <w:delText>Per: HwTq4Meas_Per3</w:delText>
        </w:r>
        <w:r w:rsidDel="00CE6F57">
          <w:rPr>
            <w:webHidden/>
          </w:rPr>
          <w:tab/>
          <w:delText>10</w:delText>
        </w:r>
      </w:del>
    </w:p>
    <w:p w:rsidR="008A6D22" w:rsidDel="00CE6F57" w:rsidRDefault="008A6D22">
      <w:pPr>
        <w:pStyle w:val="TOC2"/>
        <w:rPr>
          <w:del w:id="223" w:author="Ramachandran M G." w:date="2017-10-30T14:58:00Z"/>
          <w:rFonts w:asciiTheme="minorHAnsi" w:eastAsiaTheme="minorEastAsia" w:hAnsiTheme="minorHAnsi"/>
          <w:color w:val="auto"/>
          <w:kern w:val="0"/>
          <w:szCs w:val="22"/>
        </w:rPr>
      </w:pPr>
      <w:del w:id="224" w:author="Ramachandran M G." w:date="2017-10-30T14:58:00Z">
        <w:r w:rsidRPr="00CE6F57" w:rsidDel="00CE6F57">
          <w:rPr>
            <w:rStyle w:val="Hyperlink"/>
            <w:rFonts w:cs="Calibri"/>
          </w:rPr>
          <w:delText>5.1.4.1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10</w:delText>
        </w:r>
      </w:del>
    </w:p>
    <w:p w:rsidR="008A6D22" w:rsidDel="00CE6F57" w:rsidRDefault="008A6D22">
      <w:pPr>
        <w:pStyle w:val="TOC2"/>
        <w:rPr>
          <w:del w:id="225" w:author="Ramachandran M G." w:date="2017-10-30T14:58:00Z"/>
          <w:rFonts w:asciiTheme="minorHAnsi" w:eastAsiaTheme="minorEastAsia" w:hAnsiTheme="minorHAnsi"/>
          <w:color w:val="auto"/>
          <w:kern w:val="0"/>
          <w:szCs w:val="22"/>
        </w:rPr>
      </w:pPr>
      <w:del w:id="226" w:author="Ramachandran M G." w:date="2017-10-30T14:58:00Z">
        <w:r w:rsidRPr="00CE6F57" w:rsidDel="00CE6F57">
          <w:rPr>
            <w:rStyle w:val="Hyperlink"/>
            <w:rFonts w:cs="Calibri"/>
          </w:rPr>
          <w:delText>5.1.5</w:delText>
        </w:r>
        <w:r w:rsidDel="00CE6F57">
          <w:rPr>
            <w:rFonts w:asciiTheme="minorHAnsi" w:eastAsiaTheme="minorEastAsia" w:hAnsiTheme="minorHAnsi"/>
            <w:color w:val="auto"/>
            <w:kern w:val="0"/>
            <w:szCs w:val="22"/>
          </w:rPr>
          <w:tab/>
        </w:r>
        <w:r w:rsidRPr="00CE6F57" w:rsidDel="00CE6F57">
          <w:rPr>
            <w:rStyle w:val="Hyperlink"/>
            <w:rFonts w:cs="Calibri"/>
          </w:rPr>
          <w:delText>Per: HwTq4Meas_Per4</w:delText>
        </w:r>
        <w:r w:rsidDel="00CE6F57">
          <w:rPr>
            <w:webHidden/>
          </w:rPr>
          <w:tab/>
          <w:delText>10</w:delText>
        </w:r>
      </w:del>
    </w:p>
    <w:p w:rsidR="008A6D22" w:rsidDel="00CE6F57" w:rsidRDefault="008A6D22">
      <w:pPr>
        <w:pStyle w:val="TOC2"/>
        <w:rPr>
          <w:del w:id="227" w:author="Ramachandran M G." w:date="2017-10-30T14:58:00Z"/>
          <w:rFonts w:asciiTheme="minorHAnsi" w:eastAsiaTheme="minorEastAsia" w:hAnsiTheme="minorHAnsi"/>
          <w:color w:val="auto"/>
          <w:kern w:val="0"/>
          <w:szCs w:val="22"/>
        </w:rPr>
      </w:pPr>
      <w:del w:id="228" w:author="Ramachandran M G." w:date="2017-10-30T14:58:00Z">
        <w:r w:rsidRPr="00CE6F57" w:rsidDel="00CE6F57">
          <w:rPr>
            <w:rStyle w:val="Hyperlink"/>
            <w:rFonts w:cs="Calibri"/>
          </w:rPr>
          <w:delText>5.1.5.1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10</w:delText>
        </w:r>
      </w:del>
    </w:p>
    <w:p w:rsidR="008A6D22" w:rsidDel="00CE6F57" w:rsidRDefault="008A6D22">
      <w:pPr>
        <w:pStyle w:val="TOC2"/>
        <w:rPr>
          <w:del w:id="229" w:author="Ramachandran M G." w:date="2017-10-30T14:58:00Z"/>
          <w:rFonts w:asciiTheme="minorHAnsi" w:eastAsiaTheme="minorEastAsia" w:hAnsiTheme="minorHAnsi"/>
          <w:color w:val="auto"/>
          <w:kern w:val="0"/>
          <w:szCs w:val="22"/>
        </w:rPr>
      </w:pPr>
      <w:del w:id="230" w:author="Ramachandran M G." w:date="2017-10-30T14:58:00Z">
        <w:r w:rsidRPr="00CE6F57" w:rsidDel="00CE6F57">
          <w:rPr>
            <w:rStyle w:val="Hyperlink"/>
          </w:rPr>
          <w:delText>5.2</w:delText>
        </w:r>
        <w:r w:rsidDel="00CE6F57">
          <w:rPr>
            <w:rFonts w:asciiTheme="minorHAnsi" w:eastAsiaTheme="minorEastAsia" w:hAnsiTheme="minorHAnsi"/>
            <w:color w:val="auto"/>
            <w:kern w:val="0"/>
            <w:szCs w:val="22"/>
          </w:rPr>
          <w:tab/>
        </w:r>
        <w:r w:rsidRPr="00CE6F57" w:rsidDel="00CE6F57">
          <w:rPr>
            <w:rStyle w:val="Hyperlink"/>
          </w:rPr>
          <w:delText>Server Runables</w:delText>
        </w:r>
        <w:r w:rsidDel="00CE6F57">
          <w:rPr>
            <w:webHidden/>
          </w:rPr>
          <w:tab/>
          <w:delText>10</w:delText>
        </w:r>
      </w:del>
    </w:p>
    <w:p w:rsidR="008A6D22" w:rsidDel="00CE6F57" w:rsidRDefault="008A6D22">
      <w:pPr>
        <w:pStyle w:val="TOC2"/>
        <w:rPr>
          <w:del w:id="231" w:author="Ramachandran M G." w:date="2017-10-30T14:58:00Z"/>
          <w:rFonts w:asciiTheme="minorHAnsi" w:eastAsiaTheme="minorEastAsia" w:hAnsiTheme="minorHAnsi"/>
          <w:color w:val="auto"/>
          <w:kern w:val="0"/>
          <w:szCs w:val="22"/>
        </w:rPr>
      </w:pPr>
      <w:del w:id="232" w:author="Ramachandran M G." w:date="2017-10-30T14:58:00Z">
        <w:r w:rsidRPr="00CE6F57" w:rsidDel="00CE6F57">
          <w:rPr>
            <w:rStyle w:val="Hyperlink"/>
            <w:rFonts w:cs="Calibri"/>
          </w:rPr>
          <w:delText>5.2.1</w:delText>
        </w:r>
        <w:r w:rsidDel="00CE6F57">
          <w:rPr>
            <w:rFonts w:asciiTheme="minorHAnsi" w:eastAsiaTheme="minorEastAsia" w:hAnsiTheme="minorHAnsi"/>
            <w:color w:val="auto"/>
            <w:kern w:val="0"/>
            <w:szCs w:val="22"/>
          </w:rPr>
          <w:tab/>
        </w:r>
        <w:r w:rsidRPr="00CE6F57" w:rsidDel="00CE6F57">
          <w:rPr>
            <w:rStyle w:val="Hyperlink"/>
            <w:rFonts w:cs="Calibri"/>
          </w:rPr>
          <w:delText>HwTq4AutTrim_Oper</w:delText>
        </w:r>
        <w:r w:rsidDel="00CE6F57">
          <w:rPr>
            <w:webHidden/>
          </w:rPr>
          <w:tab/>
          <w:delText>10</w:delText>
        </w:r>
      </w:del>
    </w:p>
    <w:p w:rsidR="008A6D22" w:rsidDel="00CE6F57" w:rsidRDefault="008A6D22">
      <w:pPr>
        <w:pStyle w:val="TOC2"/>
        <w:rPr>
          <w:del w:id="233" w:author="Ramachandran M G." w:date="2017-10-30T14:58:00Z"/>
          <w:rFonts w:asciiTheme="minorHAnsi" w:eastAsiaTheme="minorEastAsia" w:hAnsiTheme="minorHAnsi"/>
          <w:color w:val="auto"/>
          <w:kern w:val="0"/>
          <w:szCs w:val="22"/>
        </w:rPr>
      </w:pPr>
      <w:del w:id="234" w:author="Ramachandran M G." w:date="2017-10-30T14:58:00Z">
        <w:r w:rsidRPr="00CE6F57" w:rsidDel="00CE6F57">
          <w:rPr>
            <w:rStyle w:val="Hyperlink"/>
            <w:rFonts w:cs="Calibri"/>
          </w:rPr>
          <w:delText>5.2.1.1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10</w:delText>
        </w:r>
      </w:del>
    </w:p>
    <w:p w:rsidR="008A6D22" w:rsidDel="00CE6F57" w:rsidRDefault="008A6D22">
      <w:pPr>
        <w:pStyle w:val="TOC2"/>
        <w:rPr>
          <w:del w:id="235" w:author="Ramachandran M G." w:date="2017-10-30T14:58:00Z"/>
          <w:rFonts w:asciiTheme="minorHAnsi" w:eastAsiaTheme="minorEastAsia" w:hAnsiTheme="minorHAnsi"/>
          <w:color w:val="auto"/>
          <w:kern w:val="0"/>
          <w:szCs w:val="22"/>
        </w:rPr>
      </w:pPr>
      <w:del w:id="236" w:author="Ramachandran M G." w:date="2017-10-30T14:58:00Z">
        <w:r w:rsidRPr="00CE6F57" w:rsidDel="00CE6F57">
          <w:rPr>
            <w:rStyle w:val="Hyperlink"/>
            <w:rFonts w:cs="Calibri"/>
          </w:rPr>
          <w:delText>5.2.2</w:delText>
        </w:r>
        <w:r w:rsidDel="00CE6F57">
          <w:rPr>
            <w:rFonts w:asciiTheme="minorHAnsi" w:eastAsiaTheme="minorEastAsia" w:hAnsiTheme="minorHAnsi"/>
            <w:color w:val="auto"/>
            <w:kern w:val="0"/>
            <w:szCs w:val="22"/>
          </w:rPr>
          <w:tab/>
        </w:r>
        <w:r w:rsidRPr="00CE6F57" w:rsidDel="00CE6F57">
          <w:rPr>
            <w:rStyle w:val="Hyperlink"/>
            <w:rFonts w:cs="Calibri"/>
          </w:rPr>
          <w:delText>HwTq4ClrSnsrSca_Oper</w:delText>
        </w:r>
        <w:r w:rsidDel="00CE6F57">
          <w:rPr>
            <w:webHidden/>
          </w:rPr>
          <w:tab/>
          <w:delText>10</w:delText>
        </w:r>
      </w:del>
    </w:p>
    <w:p w:rsidR="008A6D22" w:rsidDel="00CE6F57" w:rsidRDefault="008A6D22">
      <w:pPr>
        <w:pStyle w:val="TOC2"/>
        <w:rPr>
          <w:del w:id="237" w:author="Ramachandran M G." w:date="2017-10-30T14:58:00Z"/>
          <w:rFonts w:asciiTheme="minorHAnsi" w:eastAsiaTheme="minorEastAsia" w:hAnsiTheme="minorHAnsi"/>
          <w:color w:val="auto"/>
          <w:kern w:val="0"/>
          <w:szCs w:val="22"/>
        </w:rPr>
      </w:pPr>
      <w:del w:id="238" w:author="Ramachandran M G." w:date="2017-10-30T14:58:00Z">
        <w:r w:rsidRPr="00CE6F57" w:rsidDel="00CE6F57">
          <w:rPr>
            <w:rStyle w:val="Hyperlink"/>
            <w:rFonts w:cs="Calibri"/>
          </w:rPr>
          <w:delText>5.2.2.1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10</w:delText>
        </w:r>
      </w:del>
    </w:p>
    <w:p w:rsidR="008A6D22" w:rsidDel="00CE6F57" w:rsidRDefault="008A6D22">
      <w:pPr>
        <w:pStyle w:val="TOC2"/>
        <w:rPr>
          <w:del w:id="239" w:author="Ramachandran M G." w:date="2017-10-30T14:58:00Z"/>
          <w:rFonts w:asciiTheme="minorHAnsi" w:eastAsiaTheme="minorEastAsia" w:hAnsiTheme="minorHAnsi"/>
          <w:color w:val="auto"/>
          <w:kern w:val="0"/>
          <w:szCs w:val="22"/>
        </w:rPr>
      </w:pPr>
      <w:del w:id="240" w:author="Ramachandran M G." w:date="2017-10-30T14:58:00Z">
        <w:r w:rsidRPr="00CE6F57" w:rsidDel="00CE6F57">
          <w:rPr>
            <w:rStyle w:val="Hyperlink"/>
            <w:rFonts w:cs="Calibri"/>
          </w:rPr>
          <w:delText>5.2.3</w:delText>
        </w:r>
        <w:r w:rsidDel="00CE6F57">
          <w:rPr>
            <w:rFonts w:asciiTheme="minorHAnsi" w:eastAsiaTheme="minorEastAsia" w:hAnsiTheme="minorHAnsi"/>
            <w:color w:val="auto"/>
            <w:kern w:val="0"/>
            <w:szCs w:val="22"/>
          </w:rPr>
          <w:tab/>
        </w:r>
        <w:r w:rsidRPr="00CE6F57" w:rsidDel="00CE6F57">
          <w:rPr>
            <w:rStyle w:val="Hyperlink"/>
            <w:rFonts w:cs="Calibri"/>
          </w:rPr>
          <w:delText>HwTq4ClrTrim_Oper</w:delText>
        </w:r>
        <w:r w:rsidDel="00CE6F57">
          <w:rPr>
            <w:webHidden/>
          </w:rPr>
          <w:tab/>
          <w:delText>11</w:delText>
        </w:r>
      </w:del>
    </w:p>
    <w:p w:rsidR="008A6D22" w:rsidDel="00CE6F57" w:rsidRDefault="008A6D22">
      <w:pPr>
        <w:pStyle w:val="TOC2"/>
        <w:rPr>
          <w:del w:id="241" w:author="Ramachandran M G." w:date="2017-10-30T14:58:00Z"/>
          <w:rFonts w:asciiTheme="minorHAnsi" w:eastAsiaTheme="minorEastAsia" w:hAnsiTheme="minorHAnsi"/>
          <w:color w:val="auto"/>
          <w:kern w:val="0"/>
          <w:szCs w:val="22"/>
        </w:rPr>
      </w:pPr>
      <w:del w:id="242" w:author="Ramachandran M G." w:date="2017-10-30T14:58:00Z">
        <w:r w:rsidRPr="00CE6F57" w:rsidDel="00CE6F57">
          <w:rPr>
            <w:rStyle w:val="Hyperlink"/>
            <w:rFonts w:cs="Calibri"/>
          </w:rPr>
          <w:delText>5.2.3.1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11</w:delText>
        </w:r>
      </w:del>
    </w:p>
    <w:p w:rsidR="008A6D22" w:rsidDel="00CE6F57" w:rsidRDefault="008A6D22">
      <w:pPr>
        <w:pStyle w:val="TOC2"/>
        <w:rPr>
          <w:del w:id="243" w:author="Ramachandran M G." w:date="2017-10-30T14:58:00Z"/>
          <w:rFonts w:asciiTheme="minorHAnsi" w:eastAsiaTheme="minorEastAsia" w:hAnsiTheme="minorHAnsi"/>
          <w:color w:val="auto"/>
          <w:kern w:val="0"/>
          <w:szCs w:val="22"/>
        </w:rPr>
      </w:pPr>
      <w:del w:id="244" w:author="Ramachandran M G." w:date="2017-10-30T14:58:00Z">
        <w:r w:rsidRPr="00CE6F57" w:rsidDel="00CE6F57">
          <w:rPr>
            <w:rStyle w:val="Hyperlink"/>
            <w:rFonts w:cs="Calibri"/>
          </w:rPr>
          <w:delText>5.2.4</w:delText>
        </w:r>
        <w:r w:rsidDel="00CE6F57">
          <w:rPr>
            <w:rFonts w:asciiTheme="minorHAnsi" w:eastAsiaTheme="minorEastAsia" w:hAnsiTheme="minorHAnsi"/>
            <w:color w:val="auto"/>
            <w:kern w:val="0"/>
            <w:szCs w:val="22"/>
          </w:rPr>
          <w:tab/>
        </w:r>
        <w:r w:rsidRPr="00CE6F57" w:rsidDel="00CE6F57">
          <w:rPr>
            <w:rStyle w:val="Hyperlink"/>
            <w:rFonts w:cs="Calibri"/>
          </w:rPr>
          <w:delText>HwTq4ReadSnsrSca_Oper</w:delText>
        </w:r>
        <w:r w:rsidDel="00CE6F57">
          <w:rPr>
            <w:webHidden/>
          </w:rPr>
          <w:tab/>
          <w:delText>11</w:delText>
        </w:r>
      </w:del>
    </w:p>
    <w:p w:rsidR="008A6D22" w:rsidDel="00CE6F57" w:rsidRDefault="008A6D22">
      <w:pPr>
        <w:pStyle w:val="TOC2"/>
        <w:rPr>
          <w:del w:id="245" w:author="Ramachandran M G." w:date="2017-10-30T14:58:00Z"/>
          <w:rFonts w:asciiTheme="minorHAnsi" w:eastAsiaTheme="minorEastAsia" w:hAnsiTheme="minorHAnsi"/>
          <w:color w:val="auto"/>
          <w:kern w:val="0"/>
          <w:szCs w:val="22"/>
        </w:rPr>
      </w:pPr>
      <w:del w:id="246" w:author="Ramachandran M G." w:date="2017-10-30T14:58:00Z">
        <w:r w:rsidRPr="00CE6F57" w:rsidDel="00CE6F57">
          <w:rPr>
            <w:rStyle w:val="Hyperlink"/>
            <w:rFonts w:cs="Calibri"/>
          </w:rPr>
          <w:delText>5.2.4.1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11</w:delText>
        </w:r>
      </w:del>
    </w:p>
    <w:p w:rsidR="008A6D22" w:rsidDel="00CE6F57" w:rsidRDefault="008A6D22">
      <w:pPr>
        <w:pStyle w:val="TOC2"/>
        <w:rPr>
          <w:del w:id="247" w:author="Ramachandran M G." w:date="2017-10-30T14:58:00Z"/>
          <w:rFonts w:asciiTheme="minorHAnsi" w:eastAsiaTheme="minorEastAsia" w:hAnsiTheme="minorHAnsi"/>
          <w:color w:val="auto"/>
          <w:kern w:val="0"/>
          <w:szCs w:val="22"/>
        </w:rPr>
      </w:pPr>
      <w:del w:id="248" w:author="Ramachandran M G." w:date="2017-10-30T14:58:00Z">
        <w:r w:rsidRPr="00CE6F57" w:rsidDel="00CE6F57">
          <w:rPr>
            <w:rStyle w:val="Hyperlink"/>
            <w:rFonts w:cs="Calibri"/>
          </w:rPr>
          <w:delText>5.2.5</w:delText>
        </w:r>
        <w:r w:rsidDel="00CE6F57">
          <w:rPr>
            <w:rFonts w:asciiTheme="minorHAnsi" w:eastAsiaTheme="minorEastAsia" w:hAnsiTheme="minorHAnsi"/>
            <w:color w:val="auto"/>
            <w:kern w:val="0"/>
            <w:szCs w:val="22"/>
          </w:rPr>
          <w:tab/>
        </w:r>
        <w:r w:rsidRPr="00CE6F57" w:rsidDel="00CE6F57">
          <w:rPr>
            <w:rStyle w:val="Hyperlink"/>
            <w:rFonts w:cs="Calibri"/>
          </w:rPr>
          <w:delText>HwTq4ReadTrim_Oper</w:delText>
        </w:r>
        <w:r w:rsidDel="00CE6F57">
          <w:rPr>
            <w:webHidden/>
          </w:rPr>
          <w:tab/>
          <w:delText>11</w:delText>
        </w:r>
      </w:del>
    </w:p>
    <w:p w:rsidR="008A6D22" w:rsidDel="00CE6F57" w:rsidRDefault="008A6D22">
      <w:pPr>
        <w:pStyle w:val="TOC2"/>
        <w:rPr>
          <w:del w:id="249" w:author="Ramachandran M G." w:date="2017-10-30T14:58:00Z"/>
          <w:rFonts w:asciiTheme="minorHAnsi" w:eastAsiaTheme="minorEastAsia" w:hAnsiTheme="minorHAnsi"/>
          <w:color w:val="auto"/>
          <w:kern w:val="0"/>
          <w:szCs w:val="22"/>
        </w:rPr>
      </w:pPr>
      <w:del w:id="250" w:author="Ramachandran M G." w:date="2017-10-30T14:58:00Z">
        <w:r w:rsidRPr="00CE6F57" w:rsidDel="00CE6F57">
          <w:rPr>
            <w:rStyle w:val="Hyperlink"/>
            <w:rFonts w:cs="Calibri"/>
          </w:rPr>
          <w:delText>5.2.5.1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11</w:delText>
        </w:r>
      </w:del>
    </w:p>
    <w:p w:rsidR="008A6D22" w:rsidDel="00CE6F57" w:rsidRDefault="008A6D22">
      <w:pPr>
        <w:pStyle w:val="TOC2"/>
        <w:rPr>
          <w:del w:id="251" w:author="Ramachandran M G." w:date="2017-10-30T14:58:00Z"/>
          <w:rFonts w:asciiTheme="minorHAnsi" w:eastAsiaTheme="minorEastAsia" w:hAnsiTheme="minorHAnsi"/>
          <w:color w:val="auto"/>
          <w:kern w:val="0"/>
          <w:szCs w:val="22"/>
        </w:rPr>
      </w:pPr>
      <w:del w:id="252" w:author="Ramachandran M G." w:date="2017-10-30T14:58:00Z">
        <w:r w:rsidRPr="00CE6F57" w:rsidDel="00CE6F57">
          <w:rPr>
            <w:rStyle w:val="Hyperlink"/>
            <w:rFonts w:cs="Calibri"/>
          </w:rPr>
          <w:delText>5.2.6</w:delText>
        </w:r>
        <w:r w:rsidDel="00CE6F57">
          <w:rPr>
            <w:rFonts w:asciiTheme="minorHAnsi" w:eastAsiaTheme="minorEastAsia" w:hAnsiTheme="minorHAnsi"/>
            <w:color w:val="auto"/>
            <w:kern w:val="0"/>
            <w:szCs w:val="22"/>
          </w:rPr>
          <w:tab/>
        </w:r>
        <w:r w:rsidRPr="00CE6F57" w:rsidDel="00CE6F57">
          <w:rPr>
            <w:rStyle w:val="Hyperlink"/>
            <w:rFonts w:cs="Calibri"/>
          </w:rPr>
          <w:delText>HwTq4TrimPrfmdSts_Oper</w:delText>
        </w:r>
        <w:r w:rsidDel="00CE6F57">
          <w:rPr>
            <w:webHidden/>
          </w:rPr>
          <w:tab/>
          <w:delText>11</w:delText>
        </w:r>
      </w:del>
    </w:p>
    <w:p w:rsidR="008A6D22" w:rsidDel="00CE6F57" w:rsidRDefault="008A6D22">
      <w:pPr>
        <w:pStyle w:val="TOC2"/>
        <w:rPr>
          <w:del w:id="253" w:author="Ramachandran M G." w:date="2017-10-30T14:58:00Z"/>
          <w:rFonts w:asciiTheme="minorHAnsi" w:eastAsiaTheme="minorEastAsia" w:hAnsiTheme="minorHAnsi"/>
          <w:color w:val="auto"/>
          <w:kern w:val="0"/>
          <w:szCs w:val="22"/>
        </w:rPr>
      </w:pPr>
      <w:del w:id="254" w:author="Ramachandran M G." w:date="2017-10-30T14:58:00Z">
        <w:r w:rsidRPr="00CE6F57" w:rsidDel="00CE6F57">
          <w:rPr>
            <w:rStyle w:val="Hyperlink"/>
            <w:rFonts w:cs="Calibri"/>
          </w:rPr>
          <w:delText>5.2.6.1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11</w:delText>
        </w:r>
      </w:del>
    </w:p>
    <w:p w:rsidR="008A6D22" w:rsidDel="00CE6F57" w:rsidRDefault="008A6D22">
      <w:pPr>
        <w:pStyle w:val="TOC2"/>
        <w:rPr>
          <w:del w:id="255" w:author="Ramachandran M G." w:date="2017-10-30T14:58:00Z"/>
          <w:rFonts w:asciiTheme="minorHAnsi" w:eastAsiaTheme="minorEastAsia" w:hAnsiTheme="minorHAnsi"/>
          <w:color w:val="auto"/>
          <w:kern w:val="0"/>
          <w:szCs w:val="22"/>
        </w:rPr>
      </w:pPr>
      <w:del w:id="256" w:author="Ramachandran M G." w:date="2017-10-30T14:58:00Z">
        <w:r w:rsidRPr="00CE6F57" w:rsidDel="00CE6F57">
          <w:rPr>
            <w:rStyle w:val="Hyperlink"/>
            <w:rFonts w:cs="Calibri"/>
          </w:rPr>
          <w:delText>5.2.7</w:delText>
        </w:r>
        <w:r w:rsidDel="00CE6F57">
          <w:rPr>
            <w:rFonts w:asciiTheme="minorHAnsi" w:eastAsiaTheme="minorEastAsia" w:hAnsiTheme="minorHAnsi"/>
            <w:color w:val="auto"/>
            <w:kern w:val="0"/>
            <w:szCs w:val="22"/>
          </w:rPr>
          <w:tab/>
        </w:r>
        <w:r w:rsidRPr="00CE6F57" w:rsidDel="00CE6F57">
          <w:rPr>
            <w:rStyle w:val="Hyperlink"/>
            <w:rFonts w:cs="Calibri"/>
          </w:rPr>
          <w:delText>HwTq4WrSnsrSca_Oper</w:delText>
        </w:r>
        <w:r w:rsidDel="00CE6F57">
          <w:rPr>
            <w:webHidden/>
          </w:rPr>
          <w:tab/>
          <w:delText>11</w:delText>
        </w:r>
      </w:del>
    </w:p>
    <w:p w:rsidR="008A6D22" w:rsidDel="00CE6F57" w:rsidRDefault="008A6D22">
      <w:pPr>
        <w:pStyle w:val="TOC2"/>
        <w:rPr>
          <w:del w:id="257" w:author="Ramachandran M G." w:date="2017-10-30T14:58:00Z"/>
          <w:rFonts w:asciiTheme="minorHAnsi" w:eastAsiaTheme="minorEastAsia" w:hAnsiTheme="minorHAnsi"/>
          <w:color w:val="auto"/>
          <w:kern w:val="0"/>
          <w:szCs w:val="22"/>
        </w:rPr>
      </w:pPr>
      <w:del w:id="258" w:author="Ramachandran M G." w:date="2017-10-30T14:58:00Z">
        <w:r w:rsidRPr="00CE6F57" w:rsidDel="00CE6F57">
          <w:rPr>
            <w:rStyle w:val="Hyperlink"/>
            <w:rFonts w:cs="Calibri"/>
          </w:rPr>
          <w:delText>5.2.7.1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11</w:delText>
        </w:r>
      </w:del>
    </w:p>
    <w:p w:rsidR="008A6D22" w:rsidDel="00CE6F57" w:rsidRDefault="008A6D22">
      <w:pPr>
        <w:pStyle w:val="TOC2"/>
        <w:rPr>
          <w:del w:id="259" w:author="Ramachandran M G." w:date="2017-10-30T14:58:00Z"/>
          <w:rFonts w:asciiTheme="minorHAnsi" w:eastAsiaTheme="minorEastAsia" w:hAnsiTheme="minorHAnsi"/>
          <w:color w:val="auto"/>
          <w:kern w:val="0"/>
          <w:szCs w:val="22"/>
        </w:rPr>
      </w:pPr>
      <w:del w:id="260" w:author="Ramachandran M G." w:date="2017-10-30T14:58:00Z">
        <w:r w:rsidRPr="00CE6F57" w:rsidDel="00CE6F57">
          <w:rPr>
            <w:rStyle w:val="Hyperlink"/>
            <w:rFonts w:cs="Calibri"/>
          </w:rPr>
          <w:delText>5.2.8</w:delText>
        </w:r>
        <w:r w:rsidDel="00CE6F57">
          <w:rPr>
            <w:rFonts w:asciiTheme="minorHAnsi" w:eastAsiaTheme="minorEastAsia" w:hAnsiTheme="minorHAnsi"/>
            <w:color w:val="auto"/>
            <w:kern w:val="0"/>
            <w:szCs w:val="22"/>
          </w:rPr>
          <w:tab/>
        </w:r>
        <w:r w:rsidRPr="00CE6F57" w:rsidDel="00CE6F57">
          <w:rPr>
            <w:rStyle w:val="Hyperlink"/>
            <w:rFonts w:cs="Calibri"/>
          </w:rPr>
          <w:delText>HwTq4WrTrim_Oper</w:delText>
        </w:r>
        <w:r w:rsidDel="00CE6F57">
          <w:rPr>
            <w:webHidden/>
          </w:rPr>
          <w:tab/>
          <w:delText>11</w:delText>
        </w:r>
      </w:del>
    </w:p>
    <w:p w:rsidR="008A6D22" w:rsidDel="00CE6F57" w:rsidRDefault="008A6D22">
      <w:pPr>
        <w:pStyle w:val="TOC2"/>
        <w:rPr>
          <w:del w:id="261" w:author="Ramachandran M G." w:date="2017-10-30T14:58:00Z"/>
          <w:rFonts w:asciiTheme="minorHAnsi" w:eastAsiaTheme="minorEastAsia" w:hAnsiTheme="minorHAnsi"/>
          <w:color w:val="auto"/>
          <w:kern w:val="0"/>
          <w:szCs w:val="22"/>
        </w:rPr>
      </w:pPr>
      <w:del w:id="262" w:author="Ramachandran M G." w:date="2017-10-30T14:58:00Z">
        <w:r w:rsidRPr="00CE6F57" w:rsidDel="00CE6F57">
          <w:rPr>
            <w:rStyle w:val="Hyperlink"/>
            <w:rFonts w:cs="Calibri"/>
          </w:rPr>
          <w:delText>5.2.8.1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11</w:delText>
        </w:r>
      </w:del>
    </w:p>
    <w:p w:rsidR="008A6D22" w:rsidDel="00CE6F57" w:rsidRDefault="008A6D22">
      <w:pPr>
        <w:pStyle w:val="TOC2"/>
        <w:rPr>
          <w:del w:id="263" w:author="Ramachandran M G." w:date="2017-10-30T14:58:00Z"/>
          <w:rFonts w:asciiTheme="minorHAnsi" w:eastAsiaTheme="minorEastAsia" w:hAnsiTheme="minorHAnsi"/>
          <w:color w:val="auto"/>
          <w:kern w:val="0"/>
          <w:szCs w:val="22"/>
        </w:rPr>
      </w:pPr>
      <w:del w:id="264" w:author="Ramachandran M G." w:date="2017-10-30T14:58:00Z">
        <w:r w:rsidRPr="00CE6F57" w:rsidDel="00CE6F57">
          <w:rPr>
            <w:rStyle w:val="Hyperlink"/>
            <w:rFonts w:cs="Calibri"/>
          </w:rPr>
          <w:delText>5.2.9</w:delText>
        </w:r>
        <w:r w:rsidDel="00CE6F57">
          <w:rPr>
            <w:rFonts w:asciiTheme="minorHAnsi" w:eastAsiaTheme="minorEastAsia" w:hAnsiTheme="minorHAnsi"/>
            <w:color w:val="auto"/>
            <w:kern w:val="0"/>
            <w:szCs w:val="22"/>
          </w:rPr>
          <w:tab/>
        </w:r>
        <w:r w:rsidRPr="00CE6F57" w:rsidDel="00CE6F57">
          <w:rPr>
            <w:rStyle w:val="Hyperlink"/>
            <w:rFonts w:cs="Calibri"/>
          </w:rPr>
          <w:delText>HwTq4SnsrScaPrfmdSts_Oper</w:delText>
        </w:r>
        <w:r w:rsidDel="00CE6F57">
          <w:rPr>
            <w:webHidden/>
          </w:rPr>
          <w:tab/>
          <w:delText>11</w:delText>
        </w:r>
      </w:del>
    </w:p>
    <w:p w:rsidR="008A6D22" w:rsidDel="00CE6F57" w:rsidRDefault="008A6D22">
      <w:pPr>
        <w:pStyle w:val="TOC2"/>
        <w:rPr>
          <w:del w:id="265" w:author="Ramachandran M G." w:date="2017-10-30T14:58:00Z"/>
          <w:rFonts w:asciiTheme="minorHAnsi" w:eastAsiaTheme="minorEastAsia" w:hAnsiTheme="minorHAnsi"/>
          <w:color w:val="auto"/>
          <w:kern w:val="0"/>
          <w:szCs w:val="22"/>
        </w:rPr>
      </w:pPr>
      <w:del w:id="266" w:author="Ramachandran M G." w:date="2017-10-30T14:58:00Z">
        <w:r w:rsidRPr="00CE6F57" w:rsidDel="00CE6F57">
          <w:rPr>
            <w:rStyle w:val="Hyperlink"/>
            <w:rFonts w:cs="Calibri"/>
          </w:rPr>
          <w:delText>5.2.9.1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11</w:delText>
        </w:r>
      </w:del>
    </w:p>
    <w:p w:rsidR="008A6D22" w:rsidDel="00CE6F57" w:rsidRDefault="008A6D22">
      <w:pPr>
        <w:pStyle w:val="TOC2"/>
        <w:rPr>
          <w:del w:id="267" w:author="Ramachandran M G." w:date="2017-10-30T14:58:00Z"/>
          <w:rFonts w:asciiTheme="minorHAnsi" w:eastAsiaTheme="minorEastAsia" w:hAnsiTheme="minorHAnsi"/>
          <w:color w:val="auto"/>
          <w:kern w:val="0"/>
          <w:szCs w:val="22"/>
        </w:rPr>
      </w:pPr>
      <w:del w:id="268" w:author="Ramachandran M G." w:date="2017-10-30T14:58:00Z">
        <w:r w:rsidRPr="00CE6F57" w:rsidDel="00CE6F57">
          <w:rPr>
            <w:rStyle w:val="Hyperlink"/>
            <w:rFonts w:cs="Calibri"/>
          </w:rPr>
          <w:delText>5.3</w:delText>
        </w:r>
        <w:r w:rsidDel="00CE6F57">
          <w:rPr>
            <w:rFonts w:asciiTheme="minorHAnsi" w:eastAsiaTheme="minorEastAsia" w:hAnsiTheme="minorHAnsi"/>
            <w:color w:val="auto"/>
            <w:kern w:val="0"/>
            <w:szCs w:val="22"/>
          </w:rPr>
          <w:tab/>
        </w:r>
        <w:r w:rsidRPr="00CE6F57" w:rsidDel="00CE6F57">
          <w:rPr>
            <w:rStyle w:val="Hyperlink"/>
            <w:rFonts w:cs="Calibri"/>
          </w:rPr>
          <w:delText>Module Internal (Local) Functions</w:delText>
        </w:r>
        <w:r w:rsidDel="00CE6F57">
          <w:rPr>
            <w:webHidden/>
          </w:rPr>
          <w:tab/>
          <w:delText>11</w:delText>
        </w:r>
      </w:del>
    </w:p>
    <w:p w:rsidR="008A6D22" w:rsidDel="00CE6F57" w:rsidRDefault="008A6D22">
      <w:pPr>
        <w:pStyle w:val="TOC2"/>
        <w:rPr>
          <w:del w:id="269" w:author="Ramachandran M G." w:date="2017-10-30T14:58:00Z"/>
          <w:rFonts w:asciiTheme="minorHAnsi" w:eastAsiaTheme="minorEastAsia" w:hAnsiTheme="minorHAnsi"/>
          <w:color w:val="auto"/>
          <w:kern w:val="0"/>
          <w:szCs w:val="22"/>
        </w:rPr>
      </w:pPr>
      <w:del w:id="270" w:author="Ramachandran M G." w:date="2017-10-30T14:58:00Z">
        <w:r w:rsidRPr="00CE6F57" w:rsidDel="00CE6F57">
          <w:rPr>
            <w:rStyle w:val="Hyperlink"/>
            <w:rFonts w:cs="Calibri"/>
          </w:rPr>
          <w:delText>5.3.1</w:delText>
        </w:r>
        <w:r w:rsidDel="00CE6F57">
          <w:rPr>
            <w:rFonts w:asciiTheme="minorHAnsi" w:eastAsiaTheme="minorEastAsia" w:hAnsiTheme="minorHAnsi"/>
            <w:color w:val="auto"/>
            <w:kern w:val="0"/>
            <w:szCs w:val="22"/>
          </w:rPr>
          <w:tab/>
        </w:r>
        <w:r w:rsidRPr="00CE6F57" w:rsidDel="00CE6F57">
          <w:rPr>
            <w:rStyle w:val="Hyperlink"/>
            <w:rFonts w:cs="Calibri"/>
          </w:rPr>
          <w:delText>Local Function #1</w:delText>
        </w:r>
        <w:r w:rsidDel="00CE6F57">
          <w:rPr>
            <w:webHidden/>
          </w:rPr>
          <w:tab/>
          <w:delText>11</w:delText>
        </w:r>
      </w:del>
    </w:p>
    <w:p w:rsidR="008A6D22" w:rsidDel="00CE6F57" w:rsidRDefault="008A6D22">
      <w:pPr>
        <w:pStyle w:val="TOC2"/>
        <w:rPr>
          <w:del w:id="271" w:author="Ramachandran M G." w:date="2017-10-30T14:58:00Z"/>
          <w:rFonts w:asciiTheme="minorHAnsi" w:eastAsiaTheme="minorEastAsia" w:hAnsiTheme="minorHAnsi"/>
          <w:color w:val="auto"/>
          <w:kern w:val="0"/>
          <w:szCs w:val="22"/>
        </w:rPr>
      </w:pPr>
      <w:del w:id="272" w:author="Ramachandran M G." w:date="2017-10-30T14:58:00Z">
        <w:r w:rsidRPr="00CE6F57" w:rsidDel="00CE6F57">
          <w:rPr>
            <w:rStyle w:val="Hyperlink"/>
            <w:rFonts w:cs="Calibri"/>
          </w:rPr>
          <w:delText>5.3.1.1</w:delText>
        </w:r>
        <w:r w:rsidDel="00CE6F57">
          <w:rPr>
            <w:rFonts w:asciiTheme="minorHAnsi" w:eastAsiaTheme="minorEastAsia" w:hAnsiTheme="minorHAnsi"/>
            <w:color w:val="auto"/>
            <w:kern w:val="0"/>
            <w:szCs w:val="22"/>
          </w:rPr>
          <w:tab/>
        </w:r>
        <w:r w:rsidRPr="00CE6F57" w:rsidDel="00CE6F57">
          <w:rPr>
            <w:rStyle w:val="Hyperlink"/>
            <w:rFonts w:cs="Calibri"/>
          </w:rPr>
          <w:delText>Design Rationale</w:delText>
        </w:r>
        <w:r w:rsidDel="00CE6F57">
          <w:rPr>
            <w:webHidden/>
          </w:rPr>
          <w:tab/>
          <w:delText>12</w:delText>
        </w:r>
      </w:del>
    </w:p>
    <w:p w:rsidR="008A6D22" w:rsidDel="00CE6F57" w:rsidRDefault="008A6D22">
      <w:pPr>
        <w:pStyle w:val="TOC2"/>
        <w:rPr>
          <w:del w:id="273" w:author="Ramachandran M G." w:date="2017-10-30T14:58:00Z"/>
          <w:rFonts w:asciiTheme="minorHAnsi" w:eastAsiaTheme="minorEastAsia" w:hAnsiTheme="minorHAnsi"/>
          <w:color w:val="auto"/>
          <w:kern w:val="0"/>
          <w:szCs w:val="22"/>
        </w:rPr>
      </w:pPr>
      <w:del w:id="274" w:author="Ramachandran M G." w:date="2017-10-30T14:58:00Z">
        <w:r w:rsidRPr="00CE6F57" w:rsidDel="00CE6F57">
          <w:rPr>
            <w:rStyle w:val="Hyperlink"/>
            <w:rFonts w:cs="Calibri"/>
          </w:rPr>
          <w:delText>5.3.1.2</w:delText>
        </w:r>
        <w:r w:rsidDel="00CE6F57">
          <w:rPr>
            <w:rFonts w:asciiTheme="minorHAnsi" w:eastAsiaTheme="minorEastAsia" w:hAnsiTheme="minorHAnsi"/>
            <w:color w:val="auto"/>
            <w:kern w:val="0"/>
            <w:szCs w:val="22"/>
          </w:rPr>
          <w:tab/>
        </w:r>
        <w:r w:rsidRPr="00CE6F57" w:rsidDel="00CE6F57">
          <w:rPr>
            <w:rStyle w:val="Hyperlink"/>
            <w:rFonts w:cs="Calibri"/>
          </w:rPr>
          <w:delText>Processing</w:delText>
        </w:r>
        <w:r w:rsidDel="00CE6F57">
          <w:rPr>
            <w:webHidden/>
          </w:rPr>
          <w:tab/>
          <w:delText>12</w:delText>
        </w:r>
      </w:del>
    </w:p>
    <w:p w:rsidR="008A6D22" w:rsidDel="00CE6F57" w:rsidRDefault="008A6D22">
      <w:pPr>
        <w:pStyle w:val="TOC1"/>
        <w:rPr>
          <w:del w:id="275" w:author="Ramachandran M G." w:date="2017-10-30T14:58:00Z"/>
          <w:rFonts w:eastAsiaTheme="minorEastAsia"/>
          <w:b w:val="0"/>
          <w:color w:val="auto"/>
          <w:kern w:val="0"/>
          <w:sz w:val="22"/>
          <w:szCs w:val="22"/>
          <w:lang w:val="en-US"/>
        </w:rPr>
      </w:pPr>
      <w:del w:id="276" w:author="Ramachandran M G." w:date="2017-10-30T14:58:00Z">
        <w:r w:rsidRPr="00CE6F57" w:rsidDel="00CE6F57">
          <w:rPr>
            <w:rStyle w:val="Hyperlink"/>
            <w:rFonts w:ascii="Calibri" w:hAnsi="Calibri" w:cs="Calibri"/>
          </w:rPr>
          <w:delText>6</w:delText>
        </w:r>
        <w:r w:rsidDel="00CE6F57">
          <w:rPr>
            <w:rFonts w:eastAsiaTheme="minorEastAsia"/>
            <w:b w:val="0"/>
            <w:color w:val="auto"/>
            <w:kern w:val="0"/>
            <w:sz w:val="22"/>
            <w:szCs w:val="22"/>
            <w:lang w:val="en-US"/>
          </w:rPr>
          <w:tab/>
        </w:r>
        <w:r w:rsidRPr="00CE6F57" w:rsidDel="00CE6F57">
          <w:rPr>
            <w:rStyle w:val="Hyperlink"/>
            <w:rFonts w:ascii="Calibri" w:hAnsi="Calibri"/>
          </w:rPr>
          <w:delText>Known</w:delText>
        </w:r>
        <w:r w:rsidRPr="00CE6F57" w:rsidDel="00CE6F57">
          <w:rPr>
            <w:rStyle w:val="Hyperlink"/>
            <w:rFonts w:ascii="Calibri" w:hAnsi="Calibri" w:cs="Calibri"/>
          </w:rPr>
          <w:delText xml:space="preserve"> Limitations with Design</w:delText>
        </w:r>
        <w:r w:rsidDel="00CE6F57">
          <w:rPr>
            <w:webHidden/>
          </w:rPr>
          <w:tab/>
          <w:delText>13</w:delText>
        </w:r>
      </w:del>
    </w:p>
    <w:p w:rsidR="008A6D22" w:rsidDel="00CE6F57" w:rsidRDefault="008A6D22">
      <w:pPr>
        <w:pStyle w:val="TOC1"/>
        <w:rPr>
          <w:del w:id="277" w:author="Ramachandran M G." w:date="2017-10-30T14:58:00Z"/>
          <w:rFonts w:eastAsiaTheme="minorEastAsia"/>
          <w:b w:val="0"/>
          <w:color w:val="auto"/>
          <w:kern w:val="0"/>
          <w:sz w:val="22"/>
          <w:szCs w:val="22"/>
          <w:lang w:val="en-US"/>
        </w:rPr>
      </w:pPr>
      <w:del w:id="278" w:author="Ramachandran M G." w:date="2017-10-30T14:58:00Z">
        <w:r w:rsidRPr="00CE6F57" w:rsidDel="00CE6F57">
          <w:rPr>
            <w:rStyle w:val="Hyperlink"/>
            <w:rFonts w:ascii="Calibri" w:hAnsi="Calibri" w:cs="Calibri"/>
          </w:rPr>
          <w:delText>7</w:delText>
        </w:r>
        <w:r w:rsidDel="00CE6F57">
          <w:rPr>
            <w:rFonts w:eastAsiaTheme="minorEastAsia"/>
            <w:b w:val="0"/>
            <w:color w:val="auto"/>
            <w:kern w:val="0"/>
            <w:sz w:val="22"/>
            <w:szCs w:val="22"/>
            <w:lang w:val="en-US"/>
          </w:rPr>
          <w:tab/>
        </w:r>
        <w:r w:rsidRPr="00CE6F57" w:rsidDel="00CE6F57">
          <w:rPr>
            <w:rStyle w:val="Hyperlink"/>
            <w:rFonts w:ascii="Calibri" w:hAnsi="Calibri" w:cs="Calibri"/>
          </w:rPr>
          <w:delText>UNIT TEST CONSIDERATION</w:delText>
        </w:r>
        <w:r w:rsidDel="00CE6F57">
          <w:rPr>
            <w:webHidden/>
          </w:rPr>
          <w:tab/>
          <w:delText>14</w:delText>
        </w:r>
      </w:del>
    </w:p>
    <w:p w:rsidR="008A6D22" w:rsidDel="00CE6F57" w:rsidRDefault="008A6D22">
      <w:pPr>
        <w:pStyle w:val="TOC1"/>
        <w:tabs>
          <w:tab w:val="left" w:pos="1400"/>
        </w:tabs>
        <w:rPr>
          <w:del w:id="279" w:author="Ramachandran M G." w:date="2017-10-30T14:58:00Z"/>
          <w:rFonts w:eastAsiaTheme="minorEastAsia"/>
          <w:b w:val="0"/>
          <w:color w:val="auto"/>
          <w:kern w:val="0"/>
          <w:sz w:val="22"/>
          <w:szCs w:val="22"/>
          <w:lang w:val="en-US"/>
        </w:rPr>
      </w:pPr>
      <w:del w:id="280" w:author="Ramachandran M G." w:date="2017-10-30T14:58:00Z">
        <w:r w:rsidRPr="00CE6F57" w:rsidDel="00CE6F57">
          <w:rPr>
            <w:rStyle w:val="Hyperlink"/>
          </w:rPr>
          <w:delText>Appendix A</w:delText>
        </w:r>
        <w:r w:rsidDel="00CE6F57">
          <w:rPr>
            <w:rFonts w:eastAsiaTheme="minorEastAsia"/>
            <w:b w:val="0"/>
            <w:color w:val="auto"/>
            <w:kern w:val="0"/>
            <w:sz w:val="22"/>
            <w:szCs w:val="22"/>
            <w:lang w:val="en-US"/>
          </w:rPr>
          <w:tab/>
        </w:r>
        <w:r w:rsidRPr="00CE6F57" w:rsidDel="00CE6F57">
          <w:rPr>
            <w:rStyle w:val="Hyperlink"/>
          </w:rPr>
          <w:delText>Abbreviations and Acronyms</w:delText>
        </w:r>
        <w:r w:rsidDel="00CE6F57">
          <w:rPr>
            <w:webHidden/>
          </w:rPr>
          <w:tab/>
          <w:delText>15</w:delText>
        </w:r>
      </w:del>
    </w:p>
    <w:p w:rsidR="008A6D22" w:rsidDel="00CE6F57" w:rsidRDefault="008A6D22">
      <w:pPr>
        <w:pStyle w:val="TOC1"/>
        <w:tabs>
          <w:tab w:val="left" w:pos="1400"/>
        </w:tabs>
        <w:rPr>
          <w:del w:id="281" w:author="Ramachandran M G." w:date="2017-10-30T14:58:00Z"/>
          <w:rFonts w:eastAsiaTheme="minorEastAsia"/>
          <w:b w:val="0"/>
          <w:color w:val="auto"/>
          <w:kern w:val="0"/>
          <w:sz w:val="22"/>
          <w:szCs w:val="22"/>
          <w:lang w:val="en-US"/>
        </w:rPr>
      </w:pPr>
      <w:del w:id="282" w:author="Ramachandran M G." w:date="2017-10-30T14:58:00Z">
        <w:r w:rsidRPr="00CE6F57" w:rsidDel="00CE6F57">
          <w:rPr>
            <w:rStyle w:val="Hyperlink"/>
          </w:rPr>
          <w:lastRenderedPageBreak/>
          <w:delText>Appendix B</w:delText>
        </w:r>
        <w:r w:rsidDel="00CE6F57">
          <w:rPr>
            <w:rFonts w:eastAsiaTheme="minorEastAsia"/>
            <w:b w:val="0"/>
            <w:color w:val="auto"/>
            <w:kern w:val="0"/>
            <w:sz w:val="22"/>
            <w:szCs w:val="22"/>
            <w:lang w:val="en-US"/>
          </w:rPr>
          <w:tab/>
        </w:r>
        <w:r w:rsidRPr="00CE6F57" w:rsidDel="00CE6F57">
          <w:rPr>
            <w:rStyle w:val="Hyperlink"/>
          </w:rPr>
          <w:delText>Glossary</w:delText>
        </w:r>
        <w:r w:rsidDel="00CE6F57">
          <w:rPr>
            <w:webHidden/>
          </w:rPr>
          <w:tab/>
          <w:delText>16</w:delText>
        </w:r>
      </w:del>
    </w:p>
    <w:p w:rsidR="008A6D22" w:rsidDel="00CE6F57" w:rsidRDefault="008A6D22">
      <w:pPr>
        <w:pStyle w:val="TOC1"/>
        <w:tabs>
          <w:tab w:val="left" w:pos="1400"/>
        </w:tabs>
        <w:rPr>
          <w:del w:id="283" w:author="Ramachandran M G." w:date="2017-10-30T14:58:00Z"/>
          <w:rFonts w:eastAsiaTheme="minorEastAsia"/>
          <w:b w:val="0"/>
          <w:color w:val="auto"/>
          <w:kern w:val="0"/>
          <w:sz w:val="22"/>
          <w:szCs w:val="22"/>
          <w:lang w:val="en-US"/>
        </w:rPr>
      </w:pPr>
      <w:del w:id="284" w:author="Ramachandran M G." w:date="2017-10-30T14:58:00Z">
        <w:r w:rsidRPr="00CE6F57" w:rsidDel="00CE6F57">
          <w:rPr>
            <w:rStyle w:val="Hyperlink"/>
          </w:rPr>
          <w:delText>Appendix C</w:delText>
        </w:r>
        <w:r w:rsidDel="00CE6F57">
          <w:rPr>
            <w:rFonts w:eastAsiaTheme="minorEastAsia"/>
            <w:b w:val="0"/>
            <w:color w:val="auto"/>
            <w:kern w:val="0"/>
            <w:sz w:val="22"/>
            <w:szCs w:val="22"/>
            <w:lang w:val="en-US"/>
          </w:rPr>
          <w:tab/>
        </w:r>
        <w:r w:rsidRPr="00CE6F57" w:rsidDel="00CE6F57">
          <w:rPr>
            <w:rStyle w:val="Hyperlink"/>
          </w:rPr>
          <w:delText>References</w:delText>
        </w:r>
        <w:r w:rsidDel="00CE6F57">
          <w:rPr>
            <w:webHidden/>
          </w:rPr>
          <w:tab/>
          <w:delText>17</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85" w:name="_Toc497138857"/>
      <w:r w:rsidRPr="00A158C7">
        <w:lastRenderedPageBreak/>
        <w:t>Introduction</w:t>
      </w:r>
      <w:bookmarkEnd w:id="285"/>
    </w:p>
    <w:p w:rsidR="00063A7A" w:rsidRPr="00A158C7" w:rsidRDefault="00FE5DF5" w:rsidP="000B37D5">
      <w:pPr>
        <w:pStyle w:val="Heading2"/>
      </w:pPr>
      <w:bookmarkStart w:id="286" w:name="_Toc497138858"/>
      <w:r w:rsidRPr="00A158C7">
        <w:t>Purpose</w:t>
      </w:r>
      <w:bookmarkEnd w:id="286"/>
    </w:p>
    <w:p w:rsidR="00DC0959" w:rsidRPr="00A158C7" w:rsidRDefault="00792C73" w:rsidP="00792C73">
      <w:pPr>
        <w:ind w:firstLine="576"/>
        <w:rPr>
          <w:lang w:bidi="ar-SA"/>
        </w:rPr>
      </w:pPr>
      <w:r>
        <w:rPr>
          <w:lang w:bidi="ar-SA"/>
        </w:rPr>
        <w:t xml:space="preserve">MDD for </w:t>
      </w:r>
      <w:r w:rsidRPr="00792C73">
        <w:rPr>
          <w:lang w:bidi="ar-SA"/>
        </w:rPr>
        <w:t>HwTq4Meas</w:t>
      </w:r>
      <w:r>
        <w:rPr>
          <w:lang w:bidi="ar-SA"/>
        </w:rPr>
        <w:t>.</w:t>
      </w:r>
    </w:p>
    <w:p w:rsidR="00F95E33" w:rsidRPr="00A158C7" w:rsidRDefault="00F95E33" w:rsidP="00E16D14"/>
    <w:bookmarkStart w:id="287" w:name="_Toc406065228"/>
    <w:bookmarkEnd w:id="15"/>
    <w:bookmarkEnd w:id="16"/>
    <w:bookmarkEnd w:id="17"/>
    <w:bookmarkEnd w:id="18"/>
    <w:bookmarkEnd w:id="19"/>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88" w:name="_Toc497138859"/>
      <w:r w:rsidR="00792C73">
        <w:rPr>
          <w:rFonts w:ascii="Calibri" w:hAnsi="Calibri" w:cs="Calibri"/>
        </w:rPr>
        <w:t>HwTq4Meas</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87"/>
      <w:bookmarkEnd w:id="288"/>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89" w:name="_Toc406065229"/>
      <w:bookmarkStart w:id="290" w:name="_Toc497138860"/>
      <w:r w:rsidRPr="00AA38E8">
        <w:rPr>
          <w:rFonts w:ascii="Calibri" w:hAnsi="Calibri" w:cs="Calibri"/>
        </w:rPr>
        <w:lastRenderedPageBreak/>
        <w:t>Design details of software module</w:t>
      </w:r>
      <w:bookmarkEnd w:id="289"/>
      <w:bookmarkEnd w:id="290"/>
    </w:p>
    <w:p w:rsidR="00D229A6" w:rsidRPr="00792C73" w:rsidRDefault="00792C73" w:rsidP="00792C73">
      <w:pPr>
        <w:ind w:firstLine="562"/>
        <w:rPr>
          <w:rFonts w:cs="Calibri"/>
        </w:rPr>
      </w:pPr>
      <w:bookmarkStart w:id="291" w:name="_Toc406065230"/>
      <w:r w:rsidRPr="00792C73">
        <w:rPr>
          <w:rFonts w:cs="Calibri"/>
        </w:rPr>
        <w:t>Please refer to the FDD</w:t>
      </w:r>
      <w:r>
        <w:rPr>
          <w:rFonts w:cs="Calibri"/>
        </w:rPr>
        <w:t>.</w:t>
      </w:r>
    </w:p>
    <w:p w:rsidR="00D229A6" w:rsidRPr="00AA38E8" w:rsidRDefault="00D229A6" w:rsidP="00D229A6">
      <w:pPr>
        <w:pStyle w:val="Heading2"/>
        <w:rPr>
          <w:rFonts w:ascii="Calibri" w:hAnsi="Calibri" w:cs="Calibri"/>
        </w:rPr>
      </w:pPr>
      <w:bookmarkStart w:id="292" w:name="_Toc497138861"/>
      <w:r w:rsidRPr="00D229A6">
        <w:t>Graphical</w:t>
      </w:r>
      <w:r>
        <w:rPr>
          <w:rFonts w:ascii="Calibri" w:hAnsi="Calibri" w:cs="Calibri"/>
        </w:rPr>
        <w:t xml:space="preserve"> representation of </w:t>
      </w:r>
      <w:bookmarkEnd w:id="29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792C73">
        <w:rPr>
          <w:rFonts w:ascii="Calibri" w:hAnsi="Calibri" w:cs="Calibri"/>
        </w:rPr>
        <w:t>HwTq4Meas</w:t>
      </w:r>
      <w:bookmarkEnd w:id="292"/>
      <w:r w:rsidR="00AE55D3">
        <w:rPr>
          <w:rFonts w:ascii="Calibri" w:hAnsi="Calibri" w:cs="Calibri"/>
        </w:rPr>
        <w:fldChar w:fldCharType="end"/>
      </w:r>
    </w:p>
    <w:p w:rsidR="00D229A6" w:rsidRDefault="00D229A6" w:rsidP="00D229A6">
      <w:pPr>
        <w:rPr>
          <w:rFonts w:cs="Calibri"/>
          <w:i/>
        </w:rPr>
      </w:pPr>
    </w:p>
    <w:p w:rsidR="00D229A6" w:rsidRPr="002D6391" w:rsidRDefault="00D229A6" w:rsidP="00D229A6">
      <w:pPr>
        <w:pStyle w:val="Heading2"/>
        <w:rPr>
          <w:rFonts w:ascii="Calibri" w:hAnsi="Calibri" w:cs="Calibri"/>
        </w:rPr>
      </w:pPr>
      <w:bookmarkStart w:id="293" w:name="_Toc406065231"/>
      <w:bookmarkStart w:id="294" w:name="_Toc497138862"/>
      <w:r w:rsidRPr="002D6391">
        <w:rPr>
          <w:rFonts w:ascii="Calibri" w:hAnsi="Calibri" w:cs="Calibri"/>
        </w:rPr>
        <w:t>Data Flow Diagram</w:t>
      </w:r>
      <w:bookmarkEnd w:id="293"/>
      <w:del w:id="295" w:author="Ramachandran M G." w:date="2017-10-30T14:55:00Z">
        <w:r w:rsidR="004052D3" w:rsidDel="00344516">
          <w:rPr>
            <w:rFonts w:ascii="Calibri" w:hAnsi="Calibri" w:cs="Calibri"/>
            <w:noProof/>
          </w:rPr>
          <w:drawing>
            <wp:inline distT="0" distB="0" distL="0" distR="0" wp14:anchorId="1DCC0B15" wp14:editId="37D1F002">
              <wp:extent cx="5493385" cy="4786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385" cy="4786630"/>
                      </a:xfrm>
                      <a:prstGeom prst="rect">
                        <a:avLst/>
                      </a:prstGeom>
                      <a:noFill/>
                      <a:ln>
                        <a:noFill/>
                      </a:ln>
                    </pic:spPr>
                  </pic:pic>
                </a:graphicData>
              </a:graphic>
            </wp:inline>
          </w:drawing>
        </w:r>
      </w:del>
      <w:ins w:id="296" w:author="Ramachandran M G." w:date="2017-10-30T14:55:00Z">
        <w:r w:rsidR="00344516">
          <w:rPr>
            <w:noProof/>
          </w:rPr>
          <w:lastRenderedPageBreak/>
          <w:drawing>
            <wp:inline distT="0" distB="0" distL="0" distR="0" wp14:anchorId="4D6DC559" wp14:editId="1F147A43">
              <wp:extent cx="38481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4810125"/>
                      </a:xfrm>
                      <a:prstGeom prst="rect">
                        <a:avLst/>
                      </a:prstGeom>
                    </pic:spPr>
                  </pic:pic>
                </a:graphicData>
              </a:graphic>
            </wp:inline>
          </w:drawing>
        </w:r>
      </w:ins>
      <w:bookmarkEnd w:id="294"/>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297" w:name="_Toc375924736"/>
      <w:bookmarkStart w:id="298" w:name="_Toc406065232"/>
      <w:bookmarkStart w:id="299" w:name="_Toc497138863"/>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7"/>
      <w:bookmarkEnd w:id="298"/>
      <w:bookmarkEnd w:id="299"/>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300" w:name="_Toc375924737"/>
      <w:bookmarkStart w:id="301" w:name="_Toc406065233"/>
      <w:bookmarkStart w:id="302" w:name="_Toc497138864"/>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00"/>
      <w:bookmarkEnd w:id="301"/>
      <w:bookmarkEnd w:id="302"/>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03" w:name="_Toc338170479"/>
      <w:bookmarkStart w:id="304" w:name="_Toc375678228"/>
      <w:bookmarkStart w:id="305" w:name="_Toc418080062"/>
      <w:bookmarkStart w:id="306" w:name="_Toc421709912"/>
      <w:bookmarkStart w:id="307" w:name="_Toc497138865"/>
      <w:r w:rsidRPr="00AC4CD8">
        <w:rPr>
          <w:rFonts w:ascii="Calibri" w:hAnsi="Calibri" w:cs="Calibri"/>
        </w:rPr>
        <w:lastRenderedPageBreak/>
        <w:t>Constant Data Dictionary</w:t>
      </w:r>
      <w:bookmarkEnd w:id="303"/>
      <w:bookmarkEnd w:id="304"/>
      <w:bookmarkEnd w:id="305"/>
      <w:bookmarkEnd w:id="306"/>
      <w:bookmarkEnd w:id="307"/>
    </w:p>
    <w:p w:rsidR="00AC4CD8" w:rsidRPr="00DA5500" w:rsidRDefault="00AC4CD8" w:rsidP="00AC4CD8">
      <w:pPr>
        <w:pStyle w:val="Heading2"/>
        <w:spacing w:after="60"/>
        <w:rPr>
          <w:rFonts w:ascii="Calibri" w:hAnsi="Calibri"/>
        </w:rPr>
      </w:pPr>
      <w:bookmarkStart w:id="308" w:name="_Toc421011506"/>
      <w:bookmarkStart w:id="309" w:name="_Toc421786527"/>
      <w:bookmarkStart w:id="310" w:name="_Toc497138866"/>
      <w:bookmarkStart w:id="311" w:name="_Toc418080064"/>
      <w:r w:rsidRPr="00DA5500">
        <w:rPr>
          <w:rFonts w:ascii="Calibri" w:hAnsi="Calibri"/>
        </w:rPr>
        <w:t>Program (fixed) Constants</w:t>
      </w:r>
      <w:bookmarkEnd w:id="308"/>
      <w:bookmarkEnd w:id="309"/>
      <w:bookmarkEnd w:id="310"/>
    </w:p>
    <w:p w:rsidR="00AC4CD8" w:rsidRPr="00DA5500" w:rsidRDefault="00AC4CD8" w:rsidP="00AC4CD8">
      <w:pPr>
        <w:pStyle w:val="Heading3"/>
        <w:tabs>
          <w:tab w:val="clear" w:pos="1017"/>
          <w:tab w:val="num" w:pos="567"/>
        </w:tabs>
        <w:ind w:left="567"/>
        <w:rPr>
          <w:rFonts w:ascii="Calibri" w:hAnsi="Calibri"/>
        </w:rPr>
      </w:pPr>
      <w:bookmarkStart w:id="312" w:name="_Toc497138867"/>
      <w:bookmarkEnd w:id="311"/>
      <w:r w:rsidRPr="00DA5500">
        <w:rPr>
          <w:rFonts w:ascii="Calibri" w:hAnsi="Calibri"/>
        </w:rPr>
        <w:t>Embedded Constants</w:t>
      </w:r>
      <w:bookmarkEnd w:id="31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792C73" w:rsidP="00F4318C">
            <w:pPr>
              <w:spacing w:before="60"/>
              <w:jc w:val="center"/>
              <w:rPr>
                <w:rFonts w:cs="Calibri"/>
                <w:sz w:val="16"/>
                <w:szCs w:val="16"/>
              </w:rPr>
            </w:pPr>
            <w:r>
              <w:rPr>
                <w:rFonts w:cs="Calibri"/>
                <w:sz w:val="16"/>
                <w:szCs w:val="16"/>
              </w:rPr>
              <w:t>Please refer to the FDD</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3" w:name="_Ref87065593"/>
      <w:bookmarkStart w:id="314" w:name="_Toc338170483"/>
      <w:bookmarkStart w:id="315" w:name="_Toc375678229"/>
      <w:bookmarkStart w:id="316" w:name="_Toc418080067"/>
      <w:bookmarkStart w:id="317" w:name="_Toc421786702"/>
      <w:bookmarkStart w:id="318" w:name="_Toc49713886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3"/>
      <w:bookmarkEnd w:id="314"/>
      <w:bookmarkEnd w:id="315"/>
      <w:bookmarkEnd w:id="316"/>
      <w:bookmarkEnd w:id="317"/>
      <w:bookmarkEnd w:id="31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19" w:name="_Toc421011514"/>
      <w:bookmarkStart w:id="320" w:name="_Toc497138869"/>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792C73">
        <w:rPr>
          <w:rFonts w:ascii="Calibri" w:hAnsi="Calibri" w:cs="Calibri"/>
        </w:rPr>
        <w:t>HwTq4Meas</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r w:rsidR="003200CB">
        <w:rPr>
          <w:rFonts w:ascii="Calibri" w:hAnsi="Calibri" w:cs="Calibri"/>
        </w:rPr>
        <w:t>1</w:t>
      </w:r>
      <w:bookmarkEnd w:id="319"/>
      <w:bookmarkEnd w:id="320"/>
    </w:p>
    <w:p w:rsidR="00007584" w:rsidRPr="00AA38E8" w:rsidRDefault="00007584" w:rsidP="00007584">
      <w:pPr>
        <w:pStyle w:val="Heading2"/>
        <w:numPr>
          <w:ilvl w:val="3"/>
          <w:numId w:val="11"/>
        </w:numPr>
        <w:spacing w:after="60"/>
        <w:rPr>
          <w:rFonts w:ascii="Calibri" w:hAnsi="Calibri" w:cs="Calibri"/>
        </w:rPr>
      </w:pPr>
      <w:bookmarkStart w:id="321" w:name="_Toc421011515"/>
      <w:bookmarkStart w:id="322" w:name="_Toc497138870"/>
      <w:r w:rsidRPr="00AA38E8">
        <w:rPr>
          <w:rFonts w:ascii="Calibri" w:hAnsi="Calibri" w:cs="Calibri"/>
        </w:rPr>
        <w:t>Design Rationale</w:t>
      </w:r>
      <w:bookmarkEnd w:id="321"/>
      <w:bookmarkEnd w:id="322"/>
    </w:p>
    <w:p w:rsidR="00007584" w:rsidRPr="003200CB" w:rsidRDefault="003200CB" w:rsidP="003200CB">
      <w:pPr>
        <w:ind w:firstLine="864"/>
        <w:rPr>
          <w:rFonts w:cs="Calibri"/>
        </w:rPr>
      </w:pPr>
      <w:r w:rsidRPr="003200CB">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323" w:name="_Toc421011516"/>
      <w:bookmarkStart w:id="324" w:name="_Toc497138871"/>
      <w:r w:rsidRPr="00AA38E8">
        <w:rPr>
          <w:rFonts w:ascii="Calibri" w:hAnsi="Calibri" w:cs="Calibri"/>
        </w:rPr>
        <w:t>Module Outputs</w:t>
      </w:r>
      <w:bookmarkEnd w:id="323"/>
      <w:bookmarkEnd w:id="324"/>
    </w:p>
    <w:p w:rsidR="003200CB" w:rsidRPr="003200CB" w:rsidRDefault="003200CB" w:rsidP="003200CB">
      <w:pPr>
        <w:ind w:firstLine="864"/>
        <w:rPr>
          <w:rFonts w:cs="Calibri"/>
        </w:rPr>
      </w:pPr>
      <w:r w:rsidRPr="003200CB">
        <w:rPr>
          <w:rFonts w:cs="Calibr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325" w:name="_Toc421011518"/>
      <w:bookmarkStart w:id="326" w:name="_Toc497138872"/>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3200CB">
        <w:rPr>
          <w:rFonts w:ascii="Calibri" w:hAnsi="Calibri" w:cs="Calibri"/>
        </w:rPr>
        <w:t>HwTq4Meas</w:t>
      </w:r>
      <w:r w:rsidR="006D634C">
        <w:rPr>
          <w:rFonts w:ascii="Calibri" w:hAnsi="Calibri" w:cs="Calibri"/>
        </w:rPr>
        <w:fldChar w:fldCharType="end"/>
      </w:r>
      <w:r w:rsidRPr="00AA38E8">
        <w:rPr>
          <w:rFonts w:ascii="Calibri" w:hAnsi="Calibri" w:cs="Calibri"/>
        </w:rPr>
        <w:t>_Per</w:t>
      </w:r>
      <w:r w:rsidR="003200CB">
        <w:rPr>
          <w:rFonts w:ascii="Calibri" w:hAnsi="Calibri" w:cs="Calibri"/>
        </w:rPr>
        <w:t>1</w:t>
      </w:r>
      <w:bookmarkEnd w:id="325"/>
      <w:bookmarkEnd w:id="326"/>
    </w:p>
    <w:p w:rsidR="00DB3C1D" w:rsidRPr="00AA38E8" w:rsidRDefault="00DB3C1D" w:rsidP="00DB3C1D">
      <w:pPr>
        <w:pStyle w:val="Heading2"/>
        <w:numPr>
          <w:ilvl w:val="3"/>
          <w:numId w:val="11"/>
        </w:numPr>
        <w:spacing w:after="60"/>
        <w:rPr>
          <w:rFonts w:ascii="Calibri" w:hAnsi="Calibri" w:cs="Calibri"/>
        </w:rPr>
      </w:pPr>
      <w:bookmarkStart w:id="327" w:name="_Toc421011519"/>
      <w:bookmarkStart w:id="328" w:name="_Toc497138873"/>
      <w:r w:rsidRPr="00AA38E8">
        <w:rPr>
          <w:rFonts w:ascii="Calibri" w:hAnsi="Calibri" w:cs="Calibri"/>
        </w:rPr>
        <w:t>Design Rationale</w:t>
      </w:r>
      <w:bookmarkEnd w:id="327"/>
      <w:bookmarkEnd w:id="328"/>
    </w:p>
    <w:p w:rsidR="006514B6" w:rsidRDefault="006514B6" w:rsidP="006514B6">
      <w:pPr>
        <w:jc w:val="both"/>
        <w:rPr>
          <w:rFonts w:cs="Calibri"/>
        </w:rPr>
      </w:pPr>
      <w:r>
        <w:rPr>
          <w:rFonts w:cs="Calibri"/>
        </w:rPr>
        <w:t>Rte_Pim_HwTq4RawFastAdcIdxCntr is used in this periodic as a counter that increments from 0 to 7 and is used to write to an output buffer MotCtrlHwTq4RawFastAdcBuf accessed by Motor Control Manager. Whereas the FDD describes this counter as 1 based indexing that increments from 1 till 8.  Effective they are same in terms of functionality.</w:t>
      </w:r>
    </w:p>
    <w:p w:rsidR="003200CB" w:rsidRDefault="003200CB" w:rsidP="003200CB">
      <w:pPr>
        <w:ind w:firstLine="864"/>
        <w:rPr>
          <w:rFonts w:cs="Calibri"/>
        </w:rPr>
      </w:pP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29" w:name="_Toc497138874"/>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HwTq4Meas</w:t>
      </w:r>
      <w:r>
        <w:rPr>
          <w:rFonts w:ascii="Calibri" w:hAnsi="Calibri" w:cs="Calibri"/>
        </w:rPr>
        <w:fldChar w:fldCharType="end"/>
      </w:r>
      <w:r w:rsidRPr="00AA38E8">
        <w:rPr>
          <w:rFonts w:ascii="Calibri" w:hAnsi="Calibri" w:cs="Calibri"/>
        </w:rPr>
        <w:t>_Per</w:t>
      </w:r>
      <w:r>
        <w:rPr>
          <w:rFonts w:ascii="Calibri" w:hAnsi="Calibri" w:cs="Calibri"/>
        </w:rPr>
        <w:t>2</w:t>
      </w:r>
      <w:bookmarkEnd w:id="329"/>
    </w:p>
    <w:p w:rsidR="003200CB" w:rsidRPr="00AA38E8" w:rsidRDefault="003200CB" w:rsidP="003200CB">
      <w:pPr>
        <w:pStyle w:val="Heading2"/>
        <w:numPr>
          <w:ilvl w:val="3"/>
          <w:numId w:val="11"/>
        </w:numPr>
        <w:spacing w:after="60"/>
        <w:rPr>
          <w:rFonts w:ascii="Calibri" w:hAnsi="Calibri" w:cs="Calibri"/>
        </w:rPr>
      </w:pPr>
      <w:bookmarkStart w:id="330" w:name="_Toc497138875"/>
      <w:r w:rsidRPr="00AA38E8">
        <w:rPr>
          <w:rFonts w:ascii="Calibri" w:hAnsi="Calibri" w:cs="Calibri"/>
        </w:rPr>
        <w:t>Design Rationale</w:t>
      </w:r>
      <w:bookmarkEnd w:id="330"/>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31" w:name="_Toc497138876"/>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HwTq4Meas</w:t>
      </w:r>
      <w:r>
        <w:rPr>
          <w:rFonts w:ascii="Calibri" w:hAnsi="Calibri" w:cs="Calibri"/>
        </w:rPr>
        <w:fldChar w:fldCharType="end"/>
      </w:r>
      <w:r w:rsidRPr="00AA38E8">
        <w:rPr>
          <w:rFonts w:ascii="Calibri" w:hAnsi="Calibri" w:cs="Calibri"/>
        </w:rPr>
        <w:t>_Per</w:t>
      </w:r>
      <w:r>
        <w:rPr>
          <w:rFonts w:ascii="Calibri" w:hAnsi="Calibri" w:cs="Calibri"/>
        </w:rPr>
        <w:t>3</w:t>
      </w:r>
      <w:bookmarkEnd w:id="331"/>
    </w:p>
    <w:p w:rsidR="003200CB" w:rsidRPr="00AA38E8" w:rsidRDefault="003200CB" w:rsidP="003200CB">
      <w:pPr>
        <w:pStyle w:val="Heading2"/>
        <w:numPr>
          <w:ilvl w:val="3"/>
          <w:numId w:val="11"/>
        </w:numPr>
        <w:spacing w:after="60"/>
        <w:rPr>
          <w:rFonts w:ascii="Calibri" w:hAnsi="Calibri" w:cs="Calibri"/>
        </w:rPr>
      </w:pPr>
      <w:bookmarkStart w:id="332" w:name="_Toc497138877"/>
      <w:r w:rsidRPr="00AA38E8">
        <w:rPr>
          <w:rFonts w:ascii="Calibri" w:hAnsi="Calibri" w:cs="Calibri"/>
        </w:rPr>
        <w:t>Design Rationale</w:t>
      </w:r>
      <w:bookmarkEnd w:id="332"/>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33" w:name="_Toc497138878"/>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HwTq4Meas</w:t>
      </w:r>
      <w:r>
        <w:rPr>
          <w:rFonts w:ascii="Calibri" w:hAnsi="Calibri" w:cs="Calibri"/>
        </w:rPr>
        <w:fldChar w:fldCharType="end"/>
      </w:r>
      <w:r w:rsidRPr="00AA38E8">
        <w:rPr>
          <w:rFonts w:ascii="Calibri" w:hAnsi="Calibri" w:cs="Calibri"/>
        </w:rPr>
        <w:t>_Per</w:t>
      </w:r>
      <w:r>
        <w:rPr>
          <w:rFonts w:ascii="Calibri" w:hAnsi="Calibri" w:cs="Calibri"/>
        </w:rPr>
        <w:t>4</w:t>
      </w:r>
      <w:bookmarkEnd w:id="333"/>
    </w:p>
    <w:p w:rsidR="003200CB" w:rsidRPr="00AA38E8" w:rsidRDefault="003200CB" w:rsidP="003200CB">
      <w:pPr>
        <w:pStyle w:val="Heading2"/>
        <w:numPr>
          <w:ilvl w:val="3"/>
          <w:numId w:val="11"/>
        </w:numPr>
        <w:spacing w:after="60"/>
        <w:rPr>
          <w:rFonts w:ascii="Calibri" w:hAnsi="Calibri" w:cs="Calibri"/>
        </w:rPr>
      </w:pPr>
      <w:bookmarkStart w:id="334" w:name="_Toc497138879"/>
      <w:r w:rsidRPr="00AA38E8">
        <w:rPr>
          <w:rFonts w:ascii="Calibri" w:hAnsi="Calibri" w:cs="Calibri"/>
        </w:rPr>
        <w:t>Design Rationale</w:t>
      </w:r>
      <w:bookmarkEnd w:id="334"/>
    </w:p>
    <w:p w:rsidR="003200CB" w:rsidRPr="003200CB" w:rsidRDefault="003200CB" w:rsidP="003200CB">
      <w:pPr>
        <w:ind w:firstLine="864"/>
        <w:rPr>
          <w:rFonts w:cs="Calibri"/>
        </w:rPr>
      </w:pPr>
      <w:r w:rsidRPr="003200CB">
        <w:rPr>
          <w:rFonts w:cs="Calibri"/>
        </w:rPr>
        <w:t>None</w:t>
      </w:r>
    </w:p>
    <w:p w:rsidR="003200CB" w:rsidRPr="003200CB" w:rsidRDefault="003200CB" w:rsidP="003200CB">
      <w:pPr>
        <w:ind w:firstLine="864"/>
        <w:rPr>
          <w:rFonts w:cs="Calibri"/>
        </w:rPr>
      </w:pPr>
    </w:p>
    <w:p w:rsidR="002B094F" w:rsidRPr="008C6874" w:rsidRDefault="008C6874" w:rsidP="008C6874">
      <w:pPr>
        <w:pStyle w:val="Heading2"/>
        <w:spacing w:after="60"/>
        <w:rPr>
          <w:rFonts w:ascii="Calibri" w:hAnsi="Calibri"/>
        </w:rPr>
      </w:pPr>
      <w:bookmarkStart w:id="335" w:name="_Toc497138880"/>
      <w:r>
        <w:rPr>
          <w:rFonts w:ascii="Calibri" w:hAnsi="Calibri"/>
        </w:rPr>
        <w:t>Server R</w:t>
      </w:r>
      <w:r w:rsidRPr="008C6874">
        <w:rPr>
          <w:rFonts w:ascii="Calibri" w:hAnsi="Calibri"/>
        </w:rPr>
        <w:t>unables</w:t>
      </w:r>
      <w:bookmarkEnd w:id="335"/>
      <w:r w:rsidR="002B094F" w:rsidRPr="008C6874">
        <w:rPr>
          <w:rFonts w:ascii="Calibri" w:hAnsi="Calibri"/>
        </w:rPr>
        <w:t xml:space="preserve"> </w:t>
      </w:r>
    </w:p>
    <w:p w:rsidR="008C6874" w:rsidRPr="00AA38E8" w:rsidRDefault="003200CB" w:rsidP="008C6874">
      <w:pPr>
        <w:pStyle w:val="Heading2"/>
        <w:numPr>
          <w:ilvl w:val="2"/>
          <w:numId w:val="11"/>
        </w:numPr>
        <w:tabs>
          <w:tab w:val="clear" w:pos="1017"/>
          <w:tab w:val="num" w:pos="567"/>
        </w:tabs>
        <w:spacing w:after="60"/>
        <w:ind w:left="567"/>
        <w:rPr>
          <w:rFonts w:ascii="Calibri" w:hAnsi="Calibri" w:cs="Calibri"/>
        </w:rPr>
      </w:pPr>
      <w:bookmarkStart w:id="336" w:name="_Toc382301471"/>
      <w:bookmarkStart w:id="337" w:name="_Toc383698997"/>
      <w:bookmarkStart w:id="338" w:name="_Toc497138881"/>
      <w:bookmarkEnd w:id="336"/>
      <w:bookmarkEnd w:id="337"/>
      <w:r w:rsidRPr="003200CB">
        <w:rPr>
          <w:rFonts w:ascii="Calibri" w:hAnsi="Calibri" w:cs="Calibri"/>
        </w:rPr>
        <w:t>HwTq4AutTrim_Oper</w:t>
      </w:r>
      <w:bookmarkEnd w:id="338"/>
    </w:p>
    <w:p w:rsidR="008C6874" w:rsidRPr="00AA38E8" w:rsidRDefault="008C6874" w:rsidP="008C6874">
      <w:pPr>
        <w:pStyle w:val="Heading2"/>
        <w:numPr>
          <w:ilvl w:val="3"/>
          <w:numId w:val="11"/>
        </w:numPr>
        <w:spacing w:after="60"/>
        <w:rPr>
          <w:rFonts w:ascii="Calibri" w:hAnsi="Calibri" w:cs="Calibri"/>
        </w:rPr>
      </w:pPr>
      <w:bookmarkStart w:id="339" w:name="_Toc421011525"/>
      <w:bookmarkStart w:id="340" w:name="_Toc497138882"/>
      <w:r w:rsidRPr="00AA38E8">
        <w:rPr>
          <w:rFonts w:ascii="Calibri" w:hAnsi="Calibri" w:cs="Calibri"/>
        </w:rPr>
        <w:t>Design Rationale</w:t>
      </w:r>
      <w:bookmarkEnd w:id="339"/>
      <w:bookmarkEnd w:id="340"/>
    </w:p>
    <w:p w:rsid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41" w:name="_Toc497138883"/>
      <w:r w:rsidRPr="003200CB">
        <w:rPr>
          <w:rFonts w:ascii="Calibri" w:hAnsi="Calibri" w:cs="Calibri"/>
        </w:rPr>
        <w:t>HwTq4ClrSnsrSca_Oper</w:t>
      </w:r>
      <w:bookmarkEnd w:id="341"/>
    </w:p>
    <w:p w:rsidR="003200CB" w:rsidRPr="00AA38E8" w:rsidRDefault="003200CB" w:rsidP="003200CB">
      <w:pPr>
        <w:pStyle w:val="Heading2"/>
        <w:numPr>
          <w:ilvl w:val="3"/>
          <w:numId w:val="11"/>
        </w:numPr>
        <w:spacing w:after="60"/>
        <w:rPr>
          <w:rFonts w:ascii="Calibri" w:hAnsi="Calibri" w:cs="Calibri"/>
        </w:rPr>
      </w:pPr>
      <w:bookmarkStart w:id="342" w:name="_Toc497138884"/>
      <w:r w:rsidRPr="00AA38E8">
        <w:rPr>
          <w:rFonts w:ascii="Calibri" w:hAnsi="Calibri" w:cs="Calibri"/>
        </w:rPr>
        <w:t>Design Rationale</w:t>
      </w:r>
      <w:bookmarkEnd w:id="342"/>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43" w:name="_Toc497138885"/>
      <w:r w:rsidRPr="003200CB">
        <w:rPr>
          <w:rFonts w:ascii="Calibri" w:hAnsi="Calibri" w:cs="Calibri"/>
        </w:rPr>
        <w:lastRenderedPageBreak/>
        <w:t>HwTq4ClrTrim_Oper</w:t>
      </w:r>
      <w:bookmarkEnd w:id="343"/>
    </w:p>
    <w:p w:rsidR="003200CB" w:rsidRPr="00AA38E8" w:rsidRDefault="003200CB" w:rsidP="003200CB">
      <w:pPr>
        <w:pStyle w:val="Heading2"/>
        <w:numPr>
          <w:ilvl w:val="3"/>
          <w:numId w:val="11"/>
        </w:numPr>
        <w:spacing w:after="60"/>
        <w:rPr>
          <w:rFonts w:ascii="Calibri" w:hAnsi="Calibri" w:cs="Calibri"/>
        </w:rPr>
      </w:pPr>
      <w:bookmarkStart w:id="344" w:name="_Toc497138886"/>
      <w:r w:rsidRPr="00AA38E8">
        <w:rPr>
          <w:rFonts w:ascii="Calibri" w:hAnsi="Calibri" w:cs="Calibri"/>
        </w:rPr>
        <w:t>Design Rationale</w:t>
      </w:r>
      <w:bookmarkEnd w:id="344"/>
    </w:p>
    <w:p w:rsid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45" w:name="_Toc497138887"/>
      <w:r w:rsidRPr="003200CB">
        <w:rPr>
          <w:rFonts w:ascii="Calibri" w:hAnsi="Calibri" w:cs="Calibri"/>
        </w:rPr>
        <w:t>HwTq4ReadSnsrSca_Oper</w:t>
      </w:r>
      <w:bookmarkEnd w:id="345"/>
    </w:p>
    <w:p w:rsidR="003200CB" w:rsidRPr="00AA38E8" w:rsidRDefault="003200CB" w:rsidP="003200CB">
      <w:pPr>
        <w:pStyle w:val="Heading2"/>
        <w:numPr>
          <w:ilvl w:val="3"/>
          <w:numId w:val="11"/>
        </w:numPr>
        <w:spacing w:after="60"/>
        <w:rPr>
          <w:rFonts w:ascii="Calibri" w:hAnsi="Calibri" w:cs="Calibri"/>
        </w:rPr>
      </w:pPr>
      <w:bookmarkStart w:id="346" w:name="_Toc497138888"/>
      <w:r w:rsidRPr="00AA38E8">
        <w:rPr>
          <w:rFonts w:ascii="Calibri" w:hAnsi="Calibri" w:cs="Calibri"/>
        </w:rPr>
        <w:t>Design Rationale</w:t>
      </w:r>
      <w:bookmarkEnd w:id="346"/>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47" w:name="_Toc497138889"/>
      <w:r w:rsidRPr="003200CB">
        <w:rPr>
          <w:rFonts w:ascii="Calibri" w:hAnsi="Calibri" w:cs="Calibri"/>
        </w:rPr>
        <w:t>HwTq4ReadTrim_Oper</w:t>
      </w:r>
      <w:bookmarkEnd w:id="347"/>
    </w:p>
    <w:p w:rsidR="003200CB" w:rsidRPr="00AA38E8" w:rsidRDefault="003200CB" w:rsidP="003200CB">
      <w:pPr>
        <w:pStyle w:val="Heading2"/>
        <w:numPr>
          <w:ilvl w:val="3"/>
          <w:numId w:val="11"/>
        </w:numPr>
        <w:spacing w:after="60"/>
        <w:rPr>
          <w:rFonts w:ascii="Calibri" w:hAnsi="Calibri" w:cs="Calibri"/>
        </w:rPr>
      </w:pPr>
      <w:bookmarkStart w:id="348" w:name="_Toc497138890"/>
      <w:r w:rsidRPr="00AA38E8">
        <w:rPr>
          <w:rFonts w:ascii="Calibri" w:hAnsi="Calibri" w:cs="Calibri"/>
        </w:rPr>
        <w:t>Design Rationale</w:t>
      </w:r>
      <w:bookmarkEnd w:id="348"/>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49" w:name="_Toc497138891"/>
      <w:r w:rsidRPr="003200CB">
        <w:rPr>
          <w:rFonts w:ascii="Calibri" w:hAnsi="Calibri" w:cs="Calibri"/>
        </w:rPr>
        <w:t>HwTq4TrimPrfmdSts_Oper</w:t>
      </w:r>
      <w:bookmarkEnd w:id="349"/>
    </w:p>
    <w:p w:rsidR="003200CB" w:rsidRPr="00AA38E8" w:rsidRDefault="003200CB" w:rsidP="003200CB">
      <w:pPr>
        <w:pStyle w:val="Heading2"/>
        <w:numPr>
          <w:ilvl w:val="3"/>
          <w:numId w:val="11"/>
        </w:numPr>
        <w:spacing w:after="60"/>
        <w:rPr>
          <w:rFonts w:ascii="Calibri" w:hAnsi="Calibri" w:cs="Calibri"/>
        </w:rPr>
      </w:pPr>
      <w:bookmarkStart w:id="350" w:name="_Toc497138892"/>
      <w:r w:rsidRPr="00AA38E8">
        <w:rPr>
          <w:rFonts w:ascii="Calibri" w:hAnsi="Calibri" w:cs="Calibri"/>
        </w:rPr>
        <w:t>Design Rationale</w:t>
      </w:r>
      <w:bookmarkEnd w:id="350"/>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51" w:name="_Toc497138893"/>
      <w:r w:rsidRPr="003200CB">
        <w:rPr>
          <w:rFonts w:ascii="Calibri" w:hAnsi="Calibri" w:cs="Calibri"/>
        </w:rPr>
        <w:t>HwTq4WrSnsrSca_Oper</w:t>
      </w:r>
      <w:bookmarkEnd w:id="351"/>
    </w:p>
    <w:p w:rsidR="003200CB" w:rsidRPr="00AA38E8" w:rsidRDefault="003200CB" w:rsidP="003200CB">
      <w:pPr>
        <w:pStyle w:val="Heading2"/>
        <w:numPr>
          <w:ilvl w:val="3"/>
          <w:numId w:val="11"/>
        </w:numPr>
        <w:spacing w:after="60"/>
        <w:rPr>
          <w:rFonts w:ascii="Calibri" w:hAnsi="Calibri" w:cs="Calibri"/>
        </w:rPr>
      </w:pPr>
      <w:bookmarkStart w:id="352" w:name="_Toc497138894"/>
      <w:r w:rsidRPr="00AA38E8">
        <w:rPr>
          <w:rFonts w:ascii="Calibri" w:hAnsi="Calibri" w:cs="Calibri"/>
        </w:rPr>
        <w:t>Design Rationale</w:t>
      </w:r>
      <w:bookmarkEnd w:id="352"/>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353" w:name="_Toc497138895"/>
      <w:r w:rsidRPr="003200CB">
        <w:rPr>
          <w:rFonts w:ascii="Calibri" w:hAnsi="Calibri" w:cs="Calibri"/>
        </w:rPr>
        <w:t>HwTq4WrTrim_Oper</w:t>
      </w:r>
      <w:bookmarkEnd w:id="353"/>
    </w:p>
    <w:p w:rsidR="003200CB" w:rsidRPr="00AA38E8" w:rsidRDefault="003200CB" w:rsidP="003200CB">
      <w:pPr>
        <w:pStyle w:val="Heading2"/>
        <w:numPr>
          <w:ilvl w:val="3"/>
          <w:numId w:val="11"/>
        </w:numPr>
        <w:spacing w:after="60"/>
        <w:rPr>
          <w:rFonts w:ascii="Calibri" w:hAnsi="Calibri" w:cs="Calibri"/>
        </w:rPr>
      </w:pPr>
      <w:bookmarkStart w:id="354" w:name="_Toc497138896"/>
      <w:r w:rsidRPr="00AA38E8">
        <w:rPr>
          <w:rFonts w:ascii="Calibri" w:hAnsi="Calibri" w:cs="Calibri"/>
        </w:rPr>
        <w:t>Design Rationale</w:t>
      </w:r>
      <w:bookmarkEnd w:id="354"/>
    </w:p>
    <w:p w:rsidR="003200CB" w:rsidRPr="003200CB" w:rsidRDefault="003200CB" w:rsidP="003200CB">
      <w:pPr>
        <w:ind w:firstLine="864"/>
        <w:rPr>
          <w:rFonts w:cs="Calibri"/>
        </w:rPr>
      </w:pPr>
      <w:r w:rsidRPr="003200CB">
        <w:rPr>
          <w:rFonts w:cs="Calibri"/>
        </w:rPr>
        <w:t>None</w:t>
      </w:r>
    </w:p>
    <w:p w:rsidR="00AF3EA0" w:rsidRPr="00AA38E8" w:rsidRDefault="00AF3EA0" w:rsidP="00AF3EA0">
      <w:pPr>
        <w:pStyle w:val="Heading2"/>
        <w:numPr>
          <w:ilvl w:val="2"/>
          <w:numId w:val="11"/>
        </w:numPr>
        <w:tabs>
          <w:tab w:val="clear" w:pos="1017"/>
          <w:tab w:val="num" w:pos="567"/>
        </w:tabs>
        <w:spacing w:after="60"/>
        <w:ind w:left="567"/>
        <w:rPr>
          <w:rFonts w:ascii="Calibri" w:hAnsi="Calibri" w:cs="Calibri"/>
        </w:rPr>
      </w:pPr>
      <w:bookmarkStart w:id="355" w:name="_Toc497138897"/>
      <w:r w:rsidRPr="00AF3EA0">
        <w:rPr>
          <w:rFonts w:ascii="Calibri" w:hAnsi="Calibri" w:cs="Calibri"/>
        </w:rPr>
        <w:t>HwTq4SnsrScaPrfmdSts_Oper</w:t>
      </w:r>
      <w:bookmarkEnd w:id="355"/>
    </w:p>
    <w:p w:rsidR="00AF3EA0" w:rsidRPr="00AA38E8" w:rsidRDefault="00AF3EA0" w:rsidP="00AF3EA0">
      <w:pPr>
        <w:pStyle w:val="Heading2"/>
        <w:numPr>
          <w:ilvl w:val="3"/>
          <w:numId w:val="11"/>
        </w:numPr>
        <w:spacing w:after="60"/>
        <w:rPr>
          <w:rFonts w:ascii="Calibri" w:hAnsi="Calibri" w:cs="Calibri"/>
        </w:rPr>
      </w:pPr>
      <w:bookmarkStart w:id="356" w:name="_Toc497138898"/>
      <w:r w:rsidRPr="00AA38E8">
        <w:rPr>
          <w:rFonts w:ascii="Calibri" w:hAnsi="Calibri" w:cs="Calibri"/>
        </w:rPr>
        <w:t>Design Rationale</w:t>
      </w:r>
      <w:bookmarkEnd w:id="356"/>
    </w:p>
    <w:p w:rsidR="00AF3EA0" w:rsidRPr="003200CB" w:rsidRDefault="00AF3EA0" w:rsidP="00AF3EA0">
      <w:pPr>
        <w:ind w:firstLine="864"/>
        <w:rPr>
          <w:rFonts w:cs="Calibri"/>
        </w:rPr>
      </w:pPr>
      <w:r w:rsidRPr="003200CB">
        <w:rPr>
          <w:rFonts w:cs="Calibri"/>
        </w:rPr>
        <w:t>None</w:t>
      </w:r>
    </w:p>
    <w:p w:rsidR="003200CB" w:rsidRDefault="003200CB" w:rsidP="003200CB">
      <w:pPr>
        <w:ind w:firstLine="864"/>
        <w:rPr>
          <w:rFonts w:cs="Calibri"/>
        </w:rPr>
      </w:pPr>
    </w:p>
    <w:p w:rsidR="002B094F" w:rsidRPr="008C6874" w:rsidRDefault="002B094F" w:rsidP="008C6874">
      <w:pPr>
        <w:pStyle w:val="Heading2"/>
        <w:spacing w:after="60"/>
        <w:rPr>
          <w:rFonts w:ascii="Calibri" w:hAnsi="Calibri" w:cs="Calibri"/>
        </w:rPr>
      </w:pPr>
      <w:bookmarkStart w:id="357" w:name="_Toc338170485"/>
      <w:bookmarkStart w:id="358" w:name="_Toc418080074"/>
      <w:bookmarkStart w:id="359" w:name="_Toc421709919"/>
      <w:bookmarkStart w:id="360" w:name="_Toc497138899"/>
      <w:r w:rsidRPr="008C6874">
        <w:rPr>
          <w:rFonts w:ascii="Calibri" w:hAnsi="Calibri" w:cs="Calibri"/>
        </w:rPr>
        <w:t>Module Internal (Local) Functions</w:t>
      </w:r>
      <w:bookmarkEnd w:id="357"/>
      <w:bookmarkEnd w:id="358"/>
      <w:bookmarkEnd w:id="359"/>
      <w:bookmarkEnd w:id="360"/>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361" w:name="_Toc421011540"/>
      <w:bookmarkStart w:id="362" w:name="_Toc497138900"/>
      <w:r w:rsidRPr="00AA38E8">
        <w:rPr>
          <w:rFonts w:ascii="Calibri" w:hAnsi="Calibri" w:cs="Calibri"/>
        </w:rPr>
        <w:t>Local Function #1</w:t>
      </w:r>
      <w:bookmarkEnd w:id="361"/>
      <w:bookmarkEnd w:id="36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1"/>
        <w:gridCol w:w="3368"/>
        <w:gridCol w:w="1037"/>
        <w:gridCol w:w="1563"/>
        <w:gridCol w:w="1469"/>
      </w:tblGrid>
      <w:tr w:rsidR="008C6874" w:rsidRPr="00AA38E8" w:rsidTr="003200CB">
        <w:tc>
          <w:tcPr>
            <w:tcW w:w="1491" w:type="dxa"/>
          </w:tcPr>
          <w:p w:rsidR="008C6874" w:rsidRPr="00AA38E8" w:rsidRDefault="008C6874" w:rsidP="00F4318C">
            <w:pPr>
              <w:spacing w:before="60"/>
              <w:rPr>
                <w:rFonts w:cs="Calibri"/>
                <w:b/>
                <w:bCs/>
                <w:sz w:val="16"/>
              </w:rPr>
            </w:pPr>
            <w:r w:rsidRPr="00AA38E8">
              <w:rPr>
                <w:rFonts w:cs="Calibri"/>
                <w:b/>
                <w:bCs/>
                <w:sz w:val="16"/>
              </w:rPr>
              <w:t>Function Name</w:t>
            </w:r>
          </w:p>
        </w:tc>
        <w:tc>
          <w:tcPr>
            <w:tcW w:w="3368" w:type="dxa"/>
          </w:tcPr>
          <w:p w:rsidR="008C6874" w:rsidRPr="00AA38E8" w:rsidRDefault="003200CB" w:rsidP="00F4318C">
            <w:pPr>
              <w:spacing w:before="60"/>
              <w:rPr>
                <w:rFonts w:cs="Calibri"/>
                <w:sz w:val="16"/>
              </w:rPr>
            </w:pPr>
            <w:r w:rsidRPr="003200CB">
              <w:rPr>
                <w:rFonts w:cs="Calibri"/>
                <w:sz w:val="16"/>
              </w:rPr>
              <w:t>HwTqQlfr</w:t>
            </w:r>
          </w:p>
        </w:tc>
        <w:tc>
          <w:tcPr>
            <w:tcW w:w="1037"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563"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469"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3200CB" w:rsidRPr="00AA38E8" w:rsidTr="003200CB">
        <w:tc>
          <w:tcPr>
            <w:tcW w:w="1491" w:type="dxa"/>
          </w:tcPr>
          <w:p w:rsidR="003200CB" w:rsidRPr="00AA38E8" w:rsidRDefault="003200CB" w:rsidP="00F4318C">
            <w:pPr>
              <w:spacing w:before="60"/>
              <w:rPr>
                <w:rFonts w:cs="Calibri"/>
                <w:b/>
                <w:bCs/>
                <w:sz w:val="16"/>
              </w:rPr>
            </w:pPr>
            <w:r w:rsidRPr="00AA38E8">
              <w:rPr>
                <w:rFonts w:cs="Calibri"/>
                <w:b/>
                <w:bCs/>
                <w:sz w:val="16"/>
              </w:rPr>
              <w:t xml:space="preserve">Arguments Passed </w:t>
            </w:r>
          </w:p>
        </w:tc>
        <w:tc>
          <w:tcPr>
            <w:tcW w:w="3368" w:type="dxa"/>
          </w:tcPr>
          <w:p w:rsidR="003200CB" w:rsidRPr="00AA38E8" w:rsidRDefault="003200CB" w:rsidP="00F4318C">
            <w:pPr>
              <w:spacing w:before="60"/>
              <w:rPr>
                <w:rFonts w:cs="Calibri"/>
                <w:sz w:val="16"/>
              </w:rPr>
            </w:pPr>
            <w:r w:rsidRPr="003200CB">
              <w:rPr>
                <w:rFonts w:cs="Calibri"/>
                <w:sz w:val="16"/>
              </w:rPr>
              <w:t>NtcSts_Cnt_T_enum</w:t>
            </w:r>
          </w:p>
        </w:tc>
        <w:tc>
          <w:tcPr>
            <w:tcW w:w="1037" w:type="dxa"/>
          </w:tcPr>
          <w:p w:rsidR="003200CB" w:rsidRPr="00AA38E8" w:rsidRDefault="003200CB" w:rsidP="00F4318C">
            <w:pPr>
              <w:spacing w:before="60"/>
              <w:rPr>
                <w:rFonts w:cs="Calibri"/>
                <w:sz w:val="16"/>
              </w:rPr>
            </w:pPr>
            <w:r w:rsidRPr="003200CB">
              <w:rPr>
                <w:rFonts w:cs="Calibri"/>
                <w:sz w:val="16"/>
              </w:rPr>
              <w:t>SigQlfr1</w:t>
            </w:r>
          </w:p>
        </w:tc>
        <w:tc>
          <w:tcPr>
            <w:tcW w:w="1563" w:type="dxa"/>
          </w:tcPr>
          <w:p w:rsidR="003200CB" w:rsidRDefault="003200CB">
            <w:r w:rsidRPr="006140AA">
              <w:t>SIGQLFR_NORES (0U)</w:t>
            </w:r>
          </w:p>
        </w:tc>
        <w:tc>
          <w:tcPr>
            <w:tcW w:w="1469" w:type="dxa"/>
          </w:tcPr>
          <w:p w:rsidR="003200CB" w:rsidRDefault="003200CB">
            <w:r w:rsidRPr="003200CB">
              <w:t>SIGQLFR_FAILD (2U)</w:t>
            </w:r>
          </w:p>
        </w:tc>
      </w:tr>
      <w:tr w:rsidR="008C6874" w:rsidRPr="00AA38E8" w:rsidTr="003200CB">
        <w:tc>
          <w:tcPr>
            <w:tcW w:w="1491" w:type="dxa"/>
          </w:tcPr>
          <w:p w:rsidR="008C6874" w:rsidRPr="00AA38E8" w:rsidRDefault="008C6874" w:rsidP="00F4318C">
            <w:pPr>
              <w:spacing w:before="60"/>
              <w:rPr>
                <w:rFonts w:cs="Calibri"/>
                <w:b/>
                <w:bCs/>
                <w:sz w:val="16"/>
              </w:rPr>
            </w:pPr>
          </w:p>
        </w:tc>
        <w:tc>
          <w:tcPr>
            <w:tcW w:w="3368" w:type="dxa"/>
          </w:tcPr>
          <w:p w:rsidR="008C6874" w:rsidRPr="00AA38E8" w:rsidRDefault="003200CB" w:rsidP="00F4318C">
            <w:pPr>
              <w:spacing w:before="60"/>
              <w:rPr>
                <w:rFonts w:cs="Calibri"/>
                <w:sz w:val="16"/>
              </w:rPr>
            </w:pPr>
            <w:r w:rsidRPr="003200CB">
              <w:rPr>
                <w:rFonts w:cs="Calibri"/>
                <w:sz w:val="16"/>
              </w:rPr>
              <w:t>ParamByte_Cnt_T_u08</w:t>
            </w:r>
          </w:p>
        </w:tc>
        <w:tc>
          <w:tcPr>
            <w:tcW w:w="1037" w:type="dxa"/>
          </w:tcPr>
          <w:p w:rsidR="008C6874" w:rsidRPr="00AA38E8" w:rsidRDefault="003200CB" w:rsidP="00F4318C">
            <w:pPr>
              <w:spacing w:before="60"/>
              <w:rPr>
                <w:rFonts w:cs="Calibri"/>
                <w:sz w:val="16"/>
              </w:rPr>
            </w:pPr>
            <w:r w:rsidRPr="003200CB">
              <w:rPr>
                <w:rFonts w:cs="Calibri"/>
                <w:sz w:val="16"/>
              </w:rPr>
              <w:t>uint8</w:t>
            </w:r>
          </w:p>
        </w:tc>
        <w:tc>
          <w:tcPr>
            <w:tcW w:w="1563" w:type="dxa"/>
          </w:tcPr>
          <w:p w:rsidR="008C6874" w:rsidRPr="00AA38E8" w:rsidRDefault="003200CB" w:rsidP="00F4318C">
            <w:pPr>
              <w:spacing w:before="60"/>
              <w:rPr>
                <w:rFonts w:cs="Calibri"/>
                <w:sz w:val="16"/>
              </w:rPr>
            </w:pPr>
            <w:r>
              <w:rPr>
                <w:rFonts w:cs="Calibri"/>
                <w:sz w:val="16"/>
              </w:rPr>
              <w:t>0</w:t>
            </w:r>
          </w:p>
        </w:tc>
        <w:tc>
          <w:tcPr>
            <w:tcW w:w="1469" w:type="dxa"/>
          </w:tcPr>
          <w:p w:rsidR="008C6874" w:rsidRPr="00AA38E8" w:rsidRDefault="004770D3" w:rsidP="00F4318C">
            <w:pPr>
              <w:spacing w:before="60"/>
              <w:rPr>
                <w:rFonts w:cs="Calibri"/>
                <w:sz w:val="16"/>
              </w:rPr>
            </w:pPr>
            <w:r>
              <w:rPr>
                <w:rFonts w:cs="Calibri"/>
                <w:sz w:val="16"/>
              </w:rPr>
              <w:t>4</w:t>
            </w:r>
          </w:p>
        </w:tc>
      </w:tr>
      <w:tr w:rsidR="003200CB" w:rsidRPr="00AA38E8" w:rsidTr="003200CB">
        <w:tc>
          <w:tcPr>
            <w:tcW w:w="1491" w:type="dxa"/>
          </w:tcPr>
          <w:p w:rsidR="003200CB" w:rsidRPr="00AA38E8" w:rsidRDefault="003200CB" w:rsidP="00F4318C">
            <w:pPr>
              <w:spacing w:before="60"/>
              <w:rPr>
                <w:rFonts w:cs="Calibri"/>
                <w:b/>
                <w:bCs/>
                <w:sz w:val="16"/>
              </w:rPr>
            </w:pPr>
          </w:p>
        </w:tc>
        <w:tc>
          <w:tcPr>
            <w:tcW w:w="3368" w:type="dxa"/>
          </w:tcPr>
          <w:p w:rsidR="003200CB" w:rsidRPr="003200CB" w:rsidRDefault="003200CB" w:rsidP="00F4318C">
            <w:pPr>
              <w:spacing w:before="60"/>
              <w:rPr>
                <w:rFonts w:cs="Calibri"/>
                <w:sz w:val="16"/>
              </w:rPr>
            </w:pPr>
            <w:r>
              <w:rPr>
                <w:rFonts w:cs="Calibri"/>
                <w:sz w:val="16"/>
              </w:rPr>
              <w:t>*</w:t>
            </w:r>
            <w:r>
              <w:t xml:space="preserve"> </w:t>
            </w:r>
            <w:r w:rsidRPr="003200CB">
              <w:rPr>
                <w:rFonts w:cs="Calibri"/>
                <w:sz w:val="16"/>
              </w:rPr>
              <w:t>HwTq4Qlfr_Cnt_T_enum</w:t>
            </w:r>
          </w:p>
        </w:tc>
        <w:tc>
          <w:tcPr>
            <w:tcW w:w="1037" w:type="dxa"/>
          </w:tcPr>
          <w:p w:rsidR="003200CB" w:rsidRPr="00AA38E8" w:rsidRDefault="003200CB" w:rsidP="00791E4F">
            <w:pPr>
              <w:spacing w:before="60"/>
              <w:rPr>
                <w:rFonts w:cs="Calibri"/>
                <w:sz w:val="16"/>
              </w:rPr>
            </w:pPr>
            <w:r w:rsidRPr="003200CB">
              <w:rPr>
                <w:rFonts w:cs="Calibri"/>
                <w:sz w:val="16"/>
              </w:rPr>
              <w:t>SigQlfr1</w:t>
            </w:r>
          </w:p>
        </w:tc>
        <w:tc>
          <w:tcPr>
            <w:tcW w:w="1563" w:type="dxa"/>
          </w:tcPr>
          <w:p w:rsidR="003200CB" w:rsidRDefault="003200CB" w:rsidP="00791E4F">
            <w:r w:rsidRPr="006140AA">
              <w:t xml:space="preserve">SIGQLFR_NORES </w:t>
            </w:r>
            <w:r w:rsidRPr="006140AA">
              <w:lastRenderedPageBreak/>
              <w:t>(0U)</w:t>
            </w:r>
          </w:p>
        </w:tc>
        <w:tc>
          <w:tcPr>
            <w:tcW w:w="1469" w:type="dxa"/>
          </w:tcPr>
          <w:p w:rsidR="003200CB" w:rsidRDefault="003200CB" w:rsidP="00791E4F">
            <w:r w:rsidRPr="003200CB">
              <w:lastRenderedPageBreak/>
              <w:t xml:space="preserve">SIGQLFR_FAILD </w:t>
            </w:r>
            <w:r w:rsidRPr="003200CB">
              <w:lastRenderedPageBreak/>
              <w:t>(2U)</w:t>
            </w:r>
          </w:p>
        </w:tc>
      </w:tr>
      <w:tr w:rsidR="003200CB" w:rsidRPr="00AA38E8" w:rsidTr="003200CB">
        <w:tc>
          <w:tcPr>
            <w:tcW w:w="1491" w:type="dxa"/>
          </w:tcPr>
          <w:p w:rsidR="003200CB" w:rsidRPr="00AA38E8" w:rsidRDefault="003200CB" w:rsidP="00F4318C">
            <w:pPr>
              <w:spacing w:before="60"/>
              <w:rPr>
                <w:rFonts w:cs="Calibri"/>
                <w:b/>
                <w:bCs/>
                <w:sz w:val="16"/>
              </w:rPr>
            </w:pPr>
            <w:r w:rsidRPr="00AA38E8">
              <w:rPr>
                <w:rFonts w:cs="Calibri"/>
                <w:b/>
                <w:bCs/>
                <w:sz w:val="16"/>
              </w:rPr>
              <w:lastRenderedPageBreak/>
              <w:t>Return Value</w:t>
            </w:r>
          </w:p>
        </w:tc>
        <w:tc>
          <w:tcPr>
            <w:tcW w:w="3368" w:type="dxa"/>
          </w:tcPr>
          <w:p w:rsidR="003200CB" w:rsidRPr="00AA38E8" w:rsidRDefault="003200CB" w:rsidP="00F4318C">
            <w:pPr>
              <w:spacing w:before="60"/>
              <w:rPr>
                <w:rFonts w:cs="Calibri"/>
                <w:sz w:val="16"/>
              </w:rPr>
            </w:pPr>
            <w:r>
              <w:rPr>
                <w:rFonts w:cs="Calibri"/>
                <w:sz w:val="16"/>
              </w:rPr>
              <w:t>NA</w:t>
            </w:r>
          </w:p>
        </w:tc>
        <w:tc>
          <w:tcPr>
            <w:tcW w:w="1037" w:type="dxa"/>
          </w:tcPr>
          <w:p w:rsidR="003200CB" w:rsidRDefault="003200CB">
            <w:r w:rsidRPr="009433F3">
              <w:rPr>
                <w:rFonts w:cs="Calibri"/>
                <w:sz w:val="16"/>
              </w:rPr>
              <w:t>NA</w:t>
            </w:r>
          </w:p>
        </w:tc>
        <w:tc>
          <w:tcPr>
            <w:tcW w:w="1563" w:type="dxa"/>
          </w:tcPr>
          <w:p w:rsidR="003200CB" w:rsidRDefault="003200CB">
            <w:r w:rsidRPr="009433F3">
              <w:rPr>
                <w:rFonts w:cs="Calibri"/>
                <w:sz w:val="16"/>
              </w:rPr>
              <w:t>NA</w:t>
            </w:r>
          </w:p>
        </w:tc>
        <w:tc>
          <w:tcPr>
            <w:tcW w:w="1469" w:type="dxa"/>
          </w:tcPr>
          <w:p w:rsidR="003200CB" w:rsidRDefault="003200CB">
            <w:r w:rsidRPr="009433F3">
              <w:rPr>
                <w:rFonts w:cs="Calibri"/>
                <w:sz w:val="16"/>
              </w:rPr>
              <w:t>NA</w:t>
            </w:r>
          </w:p>
        </w:tc>
      </w:tr>
    </w:tbl>
    <w:p w:rsidR="008C6874" w:rsidRDefault="008C6874" w:rsidP="008C6874">
      <w:pPr>
        <w:pStyle w:val="Heading2"/>
        <w:numPr>
          <w:ilvl w:val="3"/>
          <w:numId w:val="11"/>
        </w:numPr>
        <w:spacing w:after="60"/>
        <w:rPr>
          <w:rFonts w:ascii="Calibri" w:hAnsi="Calibri" w:cs="Calibri"/>
        </w:rPr>
      </w:pPr>
      <w:bookmarkStart w:id="363" w:name="_Toc497138901"/>
      <w:bookmarkStart w:id="364" w:name="_Toc421011541"/>
      <w:r>
        <w:rPr>
          <w:rFonts w:ascii="Calibri" w:hAnsi="Calibri" w:cs="Calibri"/>
        </w:rPr>
        <w:t>Design Rationale</w:t>
      </w:r>
      <w:bookmarkEnd w:id="363"/>
    </w:p>
    <w:p w:rsidR="008C6874" w:rsidRPr="00AA38E8" w:rsidRDefault="008C6874" w:rsidP="008C6874">
      <w:pPr>
        <w:pStyle w:val="Heading2"/>
        <w:numPr>
          <w:ilvl w:val="3"/>
          <w:numId w:val="11"/>
        </w:numPr>
        <w:spacing w:after="60"/>
        <w:rPr>
          <w:rFonts w:ascii="Calibri" w:hAnsi="Calibri" w:cs="Calibri"/>
        </w:rPr>
      </w:pPr>
      <w:bookmarkStart w:id="365" w:name="_Toc497138902"/>
      <w:r>
        <w:rPr>
          <w:rFonts w:ascii="Calibri" w:hAnsi="Calibri" w:cs="Calibri"/>
        </w:rPr>
        <w:t>Processing</w:t>
      </w:r>
      <w:bookmarkEnd w:id="364"/>
      <w:bookmarkEnd w:id="365"/>
    </w:p>
    <w:p w:rsidR="003200CB" w:rsidRDefault="003200CB" w:rsidP="008C6874">
      <w:pPr>
        <w:rPr>
          <w:rFonts w:cs="Calibri"/>
        </w:rPr>
      </w:pPr>
      <w:r>
        <w:rPr>
          <w:rFonts w:cs="Calibri"/>
        </w:rPr>
        <w:t>Please refer to the below path in the FDD model.</w:t>
      </w:r>
    </w:p>
    <w:p w:rsidR="003200CB" w:rsidRDefault="003200CB" w:rsidP="008C6874">
      <w:pPr>
        <w:rPr>
          <w:rFonts w:cs="Calibri"/>
        </w:rPr>
      </w:pPr>
      <w:r w:rsidRPr="003200CB">
        <w:rPr>
          <w:rFonts w:cs="Calibri"/>
        </w:rPr>
        <w:t xml:space="preserve">ES220A_HwTq4Meas/HwTq4Meas/HwTq4MeasPer2/HwTqQlfr </w:t>
      </w:r>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66" w:name="_Toc418080076"/>
      <w:bookmarkStart w:id="367" w:name="_Toc421709921"/>
      <w:bookmarkStart w:id="368" w:name="_Toc497138903"/>
      <w:r w:rsidRPr="002E3F2E">
        <w:rPr>
          <w:rFonts w:ascii="Calibri" w:hAnsi="Calibri"/>
        </w:rPr>
        <w:lastRenderedPageBreak/>
        <w:t>Known</w:t>
      </w:r>
      <w:r w:rsidRPr="00AA38E8">
        <w:rPr>
          <w:rFonts w:ascii="Calibri" w:hAnsi="Calibri" w:cs="Calibri"/>
        </w:rPr>
        <w:t xml:space="preserve"> Limitations with Design</w:t>
      </w:r>
      <w:bookmarkEnd w:id="366"/>
      <w:bookmarkEnd w:id="367"/>
      <w:bookmarkEnd w:id="368"/>
    </w:p>
    <w:p w:rsidR="00531B8C" w:rsidRDefault="00EB184F" w:rsidP="00EB184F">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369" w:name="_Toc382297449"/>
      <w:bookmarkStart w:id="370" w:name="_Toc418080077"/>
      <w:bookmarkStart w:id="371" w:name="_Toc421709922"/>
      <w:bookmarkStart w:id="372" w:name="_Toc497138904"/>
      <w:r w:rsidRPr="00E75CFE">
        <w:rPr>
          <w:rFonts w:ascii="Calibri" w:hAnsi="Calibri" w:cs="Calibri"/>
        </w:rPr>
        <w:lastRenderedPageBreak/>
        <w:t>UNIT TEST CONSIDERATION</w:t>
      </w:r>
      <w:bookmarkEnd w:id="369"/>
      <w:bookmarkEnd w:id="370"/>
      <w:bookmarkEnd w:id="371"/>
      <w:bookmarkEnd w:id="372"/>
    </w:p>
    <w:p w:rsidR="00531B8C" w:rsidRPr="00531B8C" w:rsidRDefault="00532D2C" w:rsidP="00EB184F">
      <w:pPr>
        <w:ind w:firstLine="562"/>
        <w:rPr>
          <w:lang w:bidi="ar-SA"/>
        </w:rPr>
      </w:pPr>
      <w:r w:rsidRPr="00532D2C">
        <w:rPr>
          <w:rFonts w:cs="Calibri"/>
        </w:rPr>
        <w:t>Rte_Pim_HwTq4PrevRollgCntr</w:t>
      </w:r>
      <w:r>
        <w:rPr>
          <w:rFonts w:cs="Calibri"/>
        </w:rPr>
        <w:t xml:space="preserve"> is being used as a rolling counter. Hence the overflow is intentional</w:t>
      </w:r>
      <w:r w:rsidR="00EB184F">
        <w:rPr>
          <w:rFonts w:cs="Calibri"/>
        </w:rPr>
        <w:t>.</w:t>
      </w:r>
    </w:p>
    <w:p w:rsidR="00786BDF" w:rsidRPr="00A158C7" w:rsidRDefault="00786BDF" w:rsidP="000B37D5">
      <w:pPr>
        <w:pStyle w:val="Heading7"/>
      </w:pPr>
      <w:bookmarkStart w:id="373" w:name="_Toc497138905"/>
      <w:r w:rsidRPr="00A158C7">
        <w:lastRenderedPageBreak/>
        <w:t>Abbreviations and Acronyms</w:t>
      </w:r>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74" w:name="_Toc497138906"/>
      <w:r w:rsidRPr="00A158C7">
        <w:lastRenderedPageBreak/>
        <w:t>Glossary</w:t>
      </w:r>
      <w:bookmarkEnd w:id="37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75" w:name="_Toc497138907"/>
      <w:r w:rsidRPr="00A158C7">
        <w:lastRenderedPageBreak/>
        <w:t>References</w:t>
      </w:r>
      <w:bookmarkEnd w:id="3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76" w:name="_Ref313612389"/>
            <w:r>
              <w:t>AUTOSAR Specification of Memory Mapping (Link:</w:t>
            </w:r>
            <w:hyperlink r:id="rId14" w:history="1">
              <w:r w:rsidRPr="00F35C33">
                <w:rPr>
                  <w:rStyle w:val="Hyperlink"/>
                </w:rPr>
                <w:t>AUTOSAR_SWS_MemoryMapping.pdf</w:t>
              </w:r>
            </w:hyperlink>
            <w:r>
              <w:t>)</w:t>
            </w:r>
            <w:bookmarkEnd w:id="37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20FB8" w:rsidP="00B758D2">
            <w:pPr>
              <w:keepNext/>
            </w:pPr>
            <w:hyperlink r:id="rId15" w:history="1">
              <w:bookmarkStart w:id="377" w:name="_Ref335300243"/>
              <w:r w:rsidR="00531B8C" w:rsidRPr="00FC427F">
                <w:t>Software Naming Conventions.doc</w:t>
              </w:r>
              <w:bookmarkEnd w:id="377"/>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37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78"/>
          </w:p>
        </w:tc>
        <w:tc>
          <w:tcPr>
            <w:tcW w:w="2091" w:type="dxa"/>
            <w:shd w:val="clear" w:color="auto" w:fill="auto"/>
          </w:tcPr>
          <w:p w:rsidR="00531B8C" w:rsidRDefault="00EB184F" w:rsidP="00B758D2">
            <w:pPr>
              <w:rPr>
                <w:lang w:bidi="ar-SA"/>
              </w:rPr>
            </w:pPr>
            <w:r>
              <w:rPr>
                <w:lang w:bidi="ar-SA"/>
              </w:rPr>
              <w:t>2.1</w:t>
            </w:r>
          </w:p>
        </w:tc>
      </w:tr>
      <w:tr w:rsidR="00EB184F" w:rsidRPr="00A158C7" w:rsidTr="00B758D2">
        <w:tc>
          <w:tcPr>
            <w:tcW w:w="738" w:type="dxa"/>
            <w:shd w:val="clear" w:color="auto" w:fill="auto"/>
          </w:tcPr>
          <w:p w:rsidR="00EB184F" w:rsidRDefault="00EB184F" w:rsidP="00B758D2">
            <w:pPr>
              <w:jc w:val="center"/>
            </w:pPr>
            <w:r>
              <w:t>5</w:t>
            </w:r>
          </w:p>
        </w:tc>
        <w:tc>
          <w:tcPr>
            <w:tcW w:w="6458" w:type="dxa"/>
            <w:shd w:val="clear" w:color="auto" w:fill="auto"/>
          </w:tcPr>
          <w:p w:rsidR="00EB184F" w:rsidRPr="00F74199" w:rsidRDefault="00EB184F" w:rsidP="00791E4F">
            <w:r w:rsidRPr="00E70F22">
              <w:rPr>
                <w:rFonts w:cs="Calibri"/>
                <w:szCs w:val="19"/>
              </w:rPr>
              <w:t>ES220A_HwTq4Meas_Design</w:t>
            </w:r>
          </w:p>
        </w:tc>
        <w:tc>
          <w:tcPr>
            <w:tcW w:w="2091" w:type="dxa"/>
            <w:shd w:val="clear" w:color="auto" w:fill="auto"/>
          </w:tcPr>
          <w:p w:rsidR="00EB184F" w:rsidRDefault="00EB184F" w:rsidP="00791E4F">
            <w:r w:rsidRPr="00F74199">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FB8" w:rsidRDefault="00620FB8">
      <w:r>
        <w:separator/>
      </w:r>
    </w:p>
  </w:endnote>
  <w:endnote w:type="continuationSeparator" w:id="0">
    <w:p w:rsidR="00620FB8" w:rsidRDefault="00620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791E4F" w:rsidRPr="00B10816" w:rsidTr="00866672">
      <w:tc>
        <w:tcPr>
          <w:tcW w:w="1667" w:type="pct"/>
          <w:vAlign w:val="center"/>
        </w:tcPr>
        <w:p w:rsidR="00791E4F" w:rsidRPr="00B10816" w:rsidRDefault="00791E4F"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HwTq4Meas</w:t>
          </w:r>
          <w:r>
            <w:rPr>
              <w:sz w:val="16"/>
              <w:szCs w:val="16"/>
            </w:rPr>
            <w:fldChar w:fldCharType="end"/>
          </w:r>
          <w:r>
            <w:rPr>
              <w:sz w:val="16"/>
              <w:szCs w:val="16"/>
            </w:rPr>
            <w:t>_MDD</w:t>
          </w:r>
        </w:p>
        <w:p w:rsidR="00791E4F" w:rsidRPr="00B10816" w:rsidRDefault="00791E4F"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791E4F" w:rsidRDefault="00791E4F"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379" w:author="Ramachandran M G." w:date="2017-10-30T14:57:00Z">
            <w:r w:rsidR="00F74AA8">
              <w:rPr>
                <w:sz w:val="16"/>
                <w:szCs w:val="16"/>
              </w:rPr>
              <w:t>Oct</w:t>
            </w:r>
          </w:ins>
          <w:del w:id="380" w:author="Ramachandran M G." w:date="2017-10-30T14:57:00Z">
            <w:r w:rsidDel="00F74AA8">
              <w:rPr>
                <w:sz w:val="16"/>
                <w:szCs w:val="16"/>
              </w:rPr>
              <w:delText>June</w:delText>
            </w:r>
          </w:del>
          <w:r>
            <w:rPr>
              <w:sz w:val="16"/>
              <w:szCs w:val="16"/>
            </w:rPr>
            <w:t xml:space="preserve"> </w:t>
          </w:r>
          <w:ins w:id="381" w:author="Ramachandran M G." w:date="2017-10-30T14:57:00Z">
            <w:r w:rsidR="00F74AA8">
              <w:rPr>
                <w:sz w:val="16"/>
                <w:szCs w:val="16"/>
              </w:rPr>
              <w:t>30</w:t>
            </w:r>
          </w:ins>
          <w:del w:id="382" w:author="Ramachandran M G." w:date="2017-10-30T14:57:00Z">
            <w:r w:rsidDel="00F74AA8">
              <w:rPr>
                <w:sz w:val="16"/>
                <w:szCs w:val="16"/>
              </w:rPr>
              <w:delText>19</w:delText>
            </w:r>
          </w:del>
          <w:r>
            <w:rPr>
              <w:sz w:val="16"/>
              <w:szCs w:val="16"/>
            </w:rPr>
            <w:t>, 201</w:t>
          </w:r>
          <w:del w:id="383" w:author="Ramachandran M G." w:date="2017-10-30T14:57:00Z">
            <w:r w:rsidDel="00F74AA8">
              <w:rPr>
                <w:sz w:val="16"/>
                <w:szCs w:val="16"/>
              </w:rPr>
              <w:delText>5</w:delText>
            </w:r>
          </w:del>
          <w:r>
            <w:rPr>
              <w:sz w:val="16"/>
              <w:szCs w:val="16"/>
            </w:rPr>
            <w:fldChar w:fldCharType="end"/>
          </w:r>
          <w:ins w:id="384" w:author="Ramachandran M G." w:date="2017-10-30T14:57:00Z">
            <w:r w:rsidR="00F74AA8">
              <w:rPr>
                <w:sz w:val="16"/>
                <w:szCs w:val="16"/>
              </w:rPr>
              <w:t>7</w:t>
            </w:r>
          </w:ins>
        </w:p>
        <w:p w:rsidR="00791E4F" w:rsidRPr="00B10816" w:rsidRDefault="00791E4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791E4F" w:rsidRPr="00B10816" w:rsidRDefault="00791E4F" w:rsidP="00B10816">
              <w:pPr>
                <w:pStyle w:val="Footer"/>
                <w:spacing w:after="0"/>
                <w:jc w:val="right"/>
                <w:rPr>
                  <w:sz w:val="16"/>
                  <w:szCs w:val="16"/>
                </w:rPr>
              </w:pPr>
              <w:r>
                <w:rPr>
                  <w:sz w:val="16"/>
                  <w:szCs w:val="16"/>
                </w:rPr>
                <w:t>Module Design Document</w:t>
              </w:r>
            </w:p>
          </w:sdtContent>
        </w:sdt>
        <w:p w:rsidR="00791E4F" w:rsidRPr="00B10816" w:rsidRDefault="00791E4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A4F59">
            <w:rPr>
              <w:b/>
              <w:noProof/>
              <w:sz w:val="16"/>
              <w:szCs w:val="16"/>
            </w:rPr>
            <w:t>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A4F59">
            <w:rPr>
              <w:b/>
              <w:noProof/>
              <w:sz w:val="16"/>
              <w:szCs w:val="16"/>
            </w:rPr>
            <w:t>19</w:t>
          </w:r>
          <w:r w:rsidRPr="00B10816">
            <w:rPr>
              <w:b/>
              <w:sz w:val="16"/>
              <w:szCs w:val="16"/>
            </w:rPr>
            <w:fldChar w:fldCharType="end"/>
          </w:r>
        </w:p>
      </w:tc>
    </w:tr>
  </w:tbl>
  <w:p w:rsidR="00791E4F" w:rsidRPr="00B10816" w:rsidRDefault="00791E4F"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FB8" w:rsidRDefault="00620FB8">
      <w:r>
        <w:separator/>
      </w:r>
    </w:p>
  </w:footnote>
  <w:footnote w:type="continuationSeparator" w:id="0">
    <w:p w:rsidR="00620FB8" w:rsidRDefault="00620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791E4F" w:rsidRPr="008969C4" w:rsidTr="00866672">
      <w:trPr>
        <w:trHeight w:val="438"/>
      </w:trPr>
      <w:tc>
        <w:tcPr>
          <w:tcW w:w="1443" w:type="pct"/>
        </w:tcPr>
        <w:p w:rsidR="00791E4F" w:rsidRPr="008969C4" w:rsidRDefault="00791E4F"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791E4F" w:rsidRPr="00891F29" w:rsidRDefault="00791E4F" w:rsidP="00B10816">
          <w:pPr>
            <w:pStyle w:val="Header"/>
            <w:spacing w:after="0"/>
            <w:jc w:val="right"/>
            <w:rPr>
              <w:sz w:val="16"/>
              <w:szCs w:val="20"/>
            </w:rPr>
          </w:pPr>
          <w:r w:rsidRPr="00891F29">
            <w:rPr>
              <w:sz w:val="16"/>
              <w:szCs w:val="20"/>
            </w:rPr>
            <w:t>Nexteer Automotive Confidential Proprietary Information</w:t>
          </w:r>
        </w:p>
        <w:p w:rsidR="00791E4F" w:rsidRDefault="00791E4F" w:rsidP="00B10816">
          <w:pPr>
            <w:pStyle w:val="Header"/>
            <w:spacing w:after="0"/>
            <w:jc w:val="right"/>
            <w:rPr>
              <w:sz w:val="16"/>
              <w:szCs w:val="20"/>
            </w:rPr>
          </w:pPr>
          <w:r w:rsidRPr="00891F29">
            <w:rPr>
              <w:sz w:val="16"/>
              <w:szCs w:val="20"/>
            </w:rPr>
            <w:t>Do Not Copy/Distribute Without Prior Permission</w:t>
          </w:r>
        </w:p>
        <w:p w:rsidR="00791E4F" w:rsidRPr="008969C4" w:rsidRDefault="00791E4F" w:rsidP="00B10816">
          <w:pPr>
            <w:pStyle w:val="Header"/>
            <w:spacing w:after="0"/>
            <w:jc w:val="right"/>
            <w:rPr>
              <w:szCs w:val="20"/>
            </w:rPr>
          </w:pPr>
          <w:r w:rsidRPr="000B0DB8">
            <w:rPr>
              <w:sz w:val="16"/>
              <w:szCs w:val="20"/>
            </w:rPr>
            <w:t>This Document Is Uncontrolled When Printed – Verify Version Before Use</w:t>
          </w:r>
        </w:p>
      </w:tc>
    </w:tr>
  </w:tbl>
  <w:p w:rsidR="00791E4F" w:rsidRDefault="00791E4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ocumentProtection w:edit="trackedChanges" w:enforcement="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63"/>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2DD5"/>
    <w:rsid w:val="00203950"/>
    <w:rsid w:val="00206564"/>
    <w:rsid w:val="00210877"/>
    <w:rsid w:val="00213F47"/>
    <w:rsid w:val="00216E0A"/>
    <w:rsid w:val="00217199"/>
    <w:rsid w:val="00220C06"/>
    <w:rsid w:val="0022572C"/>
    <w:rsid w:val="00226086"/>
    <w:rsid w:val="002366F0"/>
    <w:rsid w:val="00237876"/>
    <w:rsid w:val="00241551"/>
    <w:rsid w:val="00246432"/>
    <w:rsid w:val="00246474"/>
    <w:rsid w:val="00246930"/>
    <w:rsid w:val="002518E0"/>
    <w:rsid w:val="00252485"/>
    <w:rsid w:val="002540D9"/>
    <w:rsid w:val="002555B7"/>
    <w:rsid w:val="00256656"/>
    <w:rsid w:val="00256D7F"/>
    <w:rsid w:val="00260133"/>
    <w:rsid w:val="00273A0B"/>
    <w:rsid w:val="002905EB"/>
    <w:rsid w:val="002A3DCD"/>
    <w:rsid w:val="002A4407"/>
    <w:rsid w:val="002A46ED"/>
    <w:rsid w:val="002A5209"/>
    <w:rsid w:val="002A6127"/>
    <w:rsid w:val="002B094F"/>
    <w:rsid w:val="002B1587"/>
    <w:rsid w:val="002B2B02"/>
    <w:rsid w:val="002B6E4E"/>
    <w:rsid w:val="002B7D4B"/>
    <w:rsid w:val="002D2079"/>
    <w:rsid w:val="002D4CF3"/>
    <w:rsid w:val="002D7C01"/>
    <w:rsid w:val="002E08B6"/>
    <w:rsid w:val="002E0FEE"/>
    <w:rsid w:val="002E183C"/>
    <w:rsid w:val="002E3467"/>
    <w:rsid w:val="002E4849"/>
    <w:rsid w:val="002E7E59"/>
    <w:rsid w:val="002F374F"/>
    <w:rsid w:val="00307A0F"/>
    <w:rsid w:val="00312179"/>
    <w:rsid w:val="003129E3"/>
    <w:rsid w:val="00314939"/>
    <w:rsid w:val="003200CB"/>
    <w:rsid w:val="003267EF"/>
    <w:rsid w:val="00326A13"/>
    <w:rsid w:val="00327A5B"/>
    <w:rsid w:val="00330ED1"/>
    <w:rsid w:val="003313B5"/>
    <w:rsid w:val="0034184E"/>
    <w:rsid w:val="00341ED6"/>
    <w:rsid w:val="00344516"/>
    <w:rsid w:val="00347652"/>
    <w:rsid w:val="00361921"/>
    <w:rsid w:val="00362B86"/>
    <w:rsid w:val="00362CE5"/>
    <w:rsid w:val="00364BF7"/>
    <w:rsid w:val="00364F00"/>
    <w:rsid w:val="00382FC2"/>
    <w:rsid w:val="003849A4"/>
    <w:rsid w:val="00385119"/>
    <w:rsid w:val="00387BF4"/>
    <w:rsid w:val="00393DBF"/>
    <w:rsid w:val="003A5B2A"/>
    <w:rsid w:val="003B4319"/>
    <w:rsid w:val="003B4A55"/>
    <w:rsid w:val="003D456D"/>
    <w:rsid w:val="003F18D9"/>
    <w:rsid w:val="003F3205"/>
    <w:rsid w:val="004052D3"/>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70D3"/>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2D2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B7AA7"/>
    <w:rsid w:val="005C3AC2"/>
    <w:rsid w:val="005C6795"/>
    <w:rsid w:val="005C7490"/>
    <w:rsid w:val="005D297B"/>
    <w:rsid w:val="005E1F2C"/>
    <w:rsid w:val="005E4680"/>
    <w:rsid w:val="005E57D6"/>
    <w:rsid w:val="005E61CD"/>
    <w:rsid w:val="005E62AA"/>
    <w:rsid w:val="005F2D10"/>
    <w:rsid w:val="005F3880"/>
    <w:rsid w:val="00600104"/>
    <w:rsid w:val="00600C6A"/>
    <w:rsid w:val="00601D3E"/>
    <w:rsid w:val="0060359A"/>
    <w:rsid w:val="006041A1"/>
    <w:rsid w:val="006114E3"/>
    <w:rsid w:val="00614D08"/>
    <w:rsid w:val="006171B3"/>
    <w:rsid w:val="00620FB8"/>
    <w:rsid w:val="006224AE"/>
    <w:rsid w:val="00633FE1"/>
    <w:rsid w:val="00635297"/>
    <w:rsid w:val="006374FA"/>
    <w:rsid w:val="00646455"/>
    <w:rsid w:val="006514B6"/>
    <w:rsid w:val="00655BB4"/>
    <w:rsid w:val="00660449"/>
    <w:rsid w:val="006605F3"/>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7B58"/>
    <w:rsid w:val="00702C1E"/>
    <w:rsid w:val="0070569F"/>
    <w:rsid w:val="00707BA6"/>
    <w:rsid w:val="00715441"/>
    <w:rsid w:val="007219DD"/>
    <w:rsid w:val="00722EA8"/>
    <w:rsid w:val="00725671"/>
    <w:rsid w:val="00727610"/>
    <w:rsid w:val="00737A19"/>
    <w:rsid w:val="00751961"/>
    <w:rsid w:val="0075721A"/>
    <w:rsid w:val="00765195"/>
    <w:rsid w:val="00767063"/>
    <w:rsid w:val="00767585"/>
    <w:rsid w:val="00770295"/>
    <w:rsid w:val="00773CA8"/>
    <w:rsid w:val="00784FF5"/>
    <w:rsid w:val="00786BDF"/>
    <w:rsid w:val="00791E4F"/>
    <w:rsid w:val="00792C73"/>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1EE1"/>
    <w:rsid w:val="008068A5"/>
    <w:rsid w:val="008119C7"/>
    <w:rsid w:val="0081228E"/>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A6D22"/>
    <w:rsid w:val="008B2A08"/>
    <w:rsid w:val="008B2E19"/>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29F"/>
    <w:rsid w:val="009643A3"/>
    <w:rsid w:val="00970DBB"/>
    <w:rsid w:val="0097381A"/>
    <w:rsid w:val="009839AF"/>
    <w:rsid w:val="009877AA"/>
    <w:rsid w:val="00992EB9"/>
    <w:rsid w:val="00994B80"/>
    <w:rsid w:val="009B0C02"/>
    <w:rsid w:val="009B6FD5"/>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859"/>
    <w:rsid w:val="00AD1F0E"/>
    <w:rsid w:val="00AD3866"/>
    <w:rsid w:val="00AD3DBF"/>
    <w:rsid w:val="00AD6A4A"/>
    <w:rsid w:val="00AE0435"/>
    <w:rsid w:val="00AE0DCB"/>
    <w:rsid w:val="00AE41D4"/>
    <w:rsid w:val="00AE55D3"/>
    <w:rsid w:val="00AE5C76"/>
    <w:rsid w:val="00AE730D"/>
    <w:rsid w:val="00AF3EA0"/>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4F59"/>
    <w:rsid w:val="00CA5A53"/>
    <w:rsid w:val="00CA5BBE"/>
    <w:rsid w:val="00CB03C3"/>
    <w:rsid w:val="00CB0B31"/>
    <w:rsid w:val="00CB724F"/>
    <w:rsid w:val="00CC44B7"/>
    <w:rsid w:val="00CC6EFC"/>
    <w:rsid w:val="00CE1AE1"/>
    <w:rsid w:val="00CE6F57"/>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045B5"/>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B184F"/>
    <w:rsid w:val="00ED3D2B"/>
    <w:rsid w:val="00EE263E"/>
    <w:rsid w:val="00EE26AB"/>
    <w:rsid w:val="00EE3BBC"/>
    <w:rsid w:val="00EF190F"/>
    <w:rsid w:val="00F1257A"/>
    <w:rsid w:val="00F31010"/>
    <w:rsid w:val="00F33BD1"/>
    <w:rsid w:val="00F36729"/>
    <w:rsid w:val="00F36CC2"/>
    <w:rsid w:val="00F417BB"/>
    <w:rsid w:val="00F4318C"/>
    <w:rsid w:val="00F43F8E"/>
    <w:rsid w:val="00F51C8D"/>
    <w:rsid w:val="00F569EE"/>
    <w:rsid w:val="00F56F9A"/>
    <w:rsid w:val="00F602B0"/>
    <w:rsid w:val="00F651F5"/>
    <w:rsid w:val="00F727CE"/>
    <w:rsid w:val="00F737FE"/>
    <w:rsid w:val="00F74AA8"/>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04FF8B-AE9C-4F23-A6C8-29B8C8A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4401">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220A_HwTq4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8697C6D9F423096453DC03091C11F"/>
        <w:category>
          <w:name w:val="General"/>
          <w:gallery w:val="placeholder"/>
        </w:category>
        <w:types>
          <w:type w:val="bbPlcHdr"/>
        </w:types>
        <w:behaviors>
          <w:behavior w:val="content"/>
        </w:behaviors>
        <w:guid w:val="{D7E36325-EDE0-431B-8C64-51E71B9FF948}"/>
      </w:docPartPr>
      <w:docPartBody>
        <w:p w:rsidR="00A358C0" w:rsidRDefault="007A5DCB">
          <w:pPr>
            <w:pStyle w:val="1818697C6D9F423096453DC03091C11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CB"/>
    <w:rsid w:val="00482E8E"/>
    <w:rsid w:val="00567AD8"/>
    <w:rsid w:val="006A6C3F"/>
    <w:rsid w:val="007A5DCB"/>
    <w:rsid w:val="00A358C0"/>
    <w:rsid w:val="00A600CB"/>
    <w:rsid w:val="00C00D93"/>
    <w:rsid w:val="00E23DE4"/>
    <w:rsid w:val="00FD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18697C6D9F423096453DC03091C11F">
    <w:name w:val="1818697C6D9F423096453DC03091C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C1D7219D-E527-431E-8EB1-5A380F0D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56</TotalTime>
  <Pages>1</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10731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Ramachandran M G.</cp:lastModifiedBy>
  <cp:revision>33</cp:revision>
  <cp:lastPrinted>2014-12-17T17:01:00Z</cp:lastPrinted>
  <dcterms:created xsi:type="dcterms:W3CDTF">2016-06-09T20:50:00Z</dcterms:created>
  <dcterms:modified xsi:type="dcterms:W3CDTF">2017-10-30T09:34:00Z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HwTq4Meas</vt:lpwstr>
  </property>
  <property fmtid="{D5CDD505-2E9C-101B-9397-08002B2CF9AE}" pid="3" name="Template Version">
    <vt:lpwstr>EA4 01.00.00</vt:lpwstr>
  </property>
  <property fmtid="{D5CDD505-2E9C-101B-9397-08002B2CF9AE}" pid="4" name="Release Date">
    <vt:lpwstr>June 10, 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