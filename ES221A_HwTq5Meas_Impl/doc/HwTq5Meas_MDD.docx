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b/>
          <w:sz w:val="48"/>
          <w:szCs w:val="48"/>
        </w:rPr>
        <w:alias w:val="Title"/>
        <w:tag w:val=""/>
        <w:id w:val="-74908585"/>
        <w:placeholder>
          <w:docPart w:val="1818697C6D9F423096453DC03091C11F"/>
        </w:placeholder>
        <w:dataBinding w:prefixMappings="xmlns:ns0='http://purl.org/dc/elements/1.1/' xmlns:ns1='http://schemas.openxmlformats.org/package/2006/metadata/core-properties' " w:xpath="/ns1:coreProperties[1]/ns0:title[1]" w:storeItemID="{6C3C8BC8-F283-45AE-878A-BAB7291924A1}"/>
        <w:text/>
      </w:sdtPr>
      <w:sdtEndPr/>
      <w:sdtContent>
        <w:p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rsidR="00D229A6" w:rsidRDefault="007C4A1B" w:rsidP="007E0373">
      <w:pPr>
        <w:tabs>
          <w:tab w:val="left" w:pos="4320"/>
          <w:tab w:val="left" w:pos="8640"/>
        </w:tabs>
        <w:spacing w:before="120" w:after="360"/>
        <w:jc w:val="center"/>
        <w:rPr>
          <w:b/>
          <w:sz w:val="36"/>
        </w:rPr>
      </w:pPr>
      <w:r>
        <w:rPr>
          <w:rFonts w:cs="Calibri"/>
          <w:b/>
          <w:sz w:val="48"/>
          <w:szCs w:val="48"/>
        </w:rPr>
        <w:fldChar w:fldCharType="begin"/>
      </w:r>
      <w:r>
        <w:rPr>
          <w:rFonts w:cs="Calibri"/>
          <w:b/>
          <w:sz w:val="48"/>
          <w:szCs w:val="48"/>
        </w:rPr>
        <w:instrText xml:space="preserve"> DOCPROPERTY  "Document Version"  \* MERGEFORMAT </w:instrText>
      </w:r>
      <w:r>
        <w:rPr>
          <w:rFonts w:cs="Calibri"/>
          <w:b/>
          <w:sz w:val="48"/>
          <w:szCs w:val="48"/>
        </w:rPr>
        <w:fldChar w:fldCharType="separate"/>
      </w:r>
      <w:r w:rsidR="001922CB">
        <w:rPr>
          <w:rFonts w:cs="Calibri"/>
          <w:b/>
          <w:sz w:val="48"/>
          <w:szCs w:val="48"/>
        </w:rPr>
        <w:t>HwTq5Meas</w:t>
      </w:r>
      <w:r>
        <w:rPr>
          <w:rFonts w:cs="Calibri"/>
          <w:b/>
          <w:sz w:val="48"/>
          <w:szCs w:val="48"/>
        </w:rPr>
        <w:fldChar w:fldCharType="end"/>
      </w:r>
    </w:p>
    <w:p w:rsidR="005E61CD" w:rsidRPr="007E0373" w:rsidRDefault="005E61CD" w:rsidP="007E0373">
      <w:pPr>
        <w:tabs>
          <w:tab w:val="left" w:pos="4320"/>
          <w:tab w:val="left" w:pos="8640"/>
        </w:tabs>
        <w:spacing w:before="120" w:after="360"/>
        <w:jc w:val="center"/>
        <w:rPr>
          <w:b/>
          <w:sz w:val="36"/>
        </w:rPr>
      </w:pPr>
    </w:p>
    <w:p w:rsidR="005E61CD" w:rsidRPr="007E0373" w:rsidRDefault="00401C1C" w:rsidP="007E0373">
      <w:pPr>
        <w:tabs>
          <w:tab w:val="left" w:pos="4320"/>
          <w:tab w:val="left" w:pos="8640"/>
        </w:tabs>
        <w:spacing w:before="120" w:after="360"/>
        <w:jc w:val="center"/>
        <w:rPr>
          <w:b/>
          <w:sz w:val="36"/>
        </w:rPr>
      </w:pPr>
      <w:ins w:id="0" w:author="Ramachandran M G." w:date="2017-10-30T15:05:00Z">
        <w:r>
          <w:rPr>
            <w:b/>
            <w:sz w:val="36"/>
          </w:rPr>
          <w:t>Oct</w:t>
        </w:r>
      </w:ins>
      <w:r w:rsidR="00FA734A" w:rsidRPr="007E0373">
        <w:rPr>
          <w:b/>
          <w:sz w:val="36"/>
        </w:rPr>
        <w:fldChar w:fldCharType="begin"/>
      </w:r>
      <w:r w:rsidR="00FA734A" w:rsidRPr="007E0373">
        <w:rPr>
          <w:b/>
          <w:sz w:val="36"/>
        </w:rPr>
        <w:instrText xml:space="preserve"> DOCPROPERTY  "Release Date"  \* MERGEFORMAT </w:instrText>
      </w:r>
      <w:r w:rsidR="00FA734A" w:rsidRPr="007E0373">
        <w:rPr>
          <w:b/>
          <w:sz w:val="36"/>
        </w:rPr>
        <w:fldChar w:fldCharType="separate"/>
      </w:r>
      <w:del w:id="1" w:author="Ramachandran M G." w:date="2017-10-30T15:05:00Z">
        <w:r w:rsidR="00FA734A" w:rsidDel="00401C1C">
          <w:rPr>
            <w:b/>
            <w:sz w:val="36"/>
          </w:rPr>
          <w:delText>Dec</w:delText>
        </w:r>
      </w:del>
      <w:r w:rsidR="00FA734A">
        <w:rPr>
          <w:b/>
          <w:sz w:val="36"/>
        </w:rPr>
        <w:t xml:space="preserve"> </w:t>
      </w:r>
      <w:ins w:id="2" w:author="Ramachandran M G." w:date="2017-10-30T15:06:00Z">
        <w:r>
          <w:rPr>
            <w:b/>
            <w:sz w:val="36"/>
          </w:rPr>
          <w:t>30</w:t>
        </w:r>
      </w:ins>
      <w:del w:id="3" w:author="Ramachandran M G." w:date="2017-10-30T15:06:00Z">
        <w:r w:rsidR="00FA734A" w:rsidDel="00401C1C">
          <w:rPr>
            <w:b/>
            <w:sz w:val="36"/>
          </w:rPr>
          <w:delText>01</w:delText>
        </w:r>
      </w:del>
      <w:r w:rsidR="00FA734A">
        <w:rPr>
          <w:b/>
          <w:sz w:val="36"/>
        </w:rPr>
        <w:t>, 201</w:t>
      </w:r>
      <w:del w:id="4" w:author="Ramachandran M G." w:date="2017-10-30T15:06:00Z">
        <w:r w:rsidR="00FA734A" w:rsidDel="00401C1C">
          <w:rPr>
            <w:b/>
            <w:sz w:val="36"/>
          </w:rPr>
          <w:delText>6</w:delText>
        </w:r>
      </w:del>
      <w:r w:rsidR="00FA734A" w:rsidRPr="007E0373">
        <w:rPr>
          <w:b/>
          <w:sz w:val="36"/>
        </w:rPr>
        <w:fldChar w:fldCharType="end"/>
      </w:r>
      <w:ins w:id="5" w:author="Ramachandran M G." w:date="2017-10-30T15:06:00Z">
        <w:r>
          <w:rPr>
            <w:b/>
            <w:sz w:val="36"/>
          </w:rPr>
          <w:t>7</w:t>
        </w:r>
      </w:ins>
    </w:p>
    <w:p w:rsidR="00B81C1B" w:rsidRPr="00A158C7" w:rsidRDefault="00B81C1B" w:rsidP="007E0373">
      <w:pPr>
        <w:tabs>
          <w:tab w:val="left" w:pos="4320"/>
          <w:tab w:val="left" w:pos="8640"/>
        </w:tabs>
        <w:spacing w:before="960"/>
        <w:jc w:val="center"/>
        <w:rPr>
          <w:b/>
          <w:sz w:val="24"/>
        </w:rPr>
      </w:pPr>
      <w:r w:rsidRPr="00A158C7">
        <w:rPr>
          <w:b/>
          <w:sz w:val="24"/>
        </w:rPr>
        <w:t>Prepared For:</w:t>
      </w:r>
    </w:p>
    <w:p w:rsidR="00AA61A8" w:rsidRPr="00A158C7" w:rsidRDefault="00F43F8E" w:rsidP="00DE23CE">
      <w:pPr>
        <w:tabs>
          <w:tab w:val="left" w:pos="4320"/>
          <w:tab w:val="left" w:pos="8640"/>
        </w:tabs>
        <w:jc w:val="center"/>
        <w:rPr>
          <w:b/>
          <w:sz w:val="24"/>
        </w:rPr>
      </w:pPr>
      <w:r>
        <w:rPr>
          <w:b/>
          <w:sz w:val="24"/>
        </w:rPr>
        <w:fldChar w:fldCharType="begin"/>
      </w:r>
      <w:r>
        <w:rPr>
          <w:b/>
          <w:sz w:val="24"/>
        </w:rPr>
        <w:instrText xml:space="preserve"> DOCPROPERTY  "Prepared for Group"  \* MERGEFORMAT </w:instrText>
      </w:r>
      <w:r>
        <w:rPr>
          <w:b/>
          <w:sz w:val="24"/>
        </w:rPr>
        <w:fldChar w:fldCharType="separate"/>
      </w:r>
      <w:r w:rsidR="00767063">
        <w:rPr>
          <w:b/>
          <w:sz w:val="24"/>
        </w:rPr>
        <w:t>Software Engineering</w:t>
      </w:r>
      <w:r>
        <w:rPr>
          <w:b/>
          <w:sz w:val="24"/>
        </w:rPr>
        <w:fldChar w:fldCharType="end"/>
      </w:r>
    </w:p>
    <w:p w:rsidR="00DE23CE" w:rsidRPr="00A158C7" w:rsidRDefault="007E0373" w:rsidP="00DE23CE">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767063">
        <w:rPr>
          <w:b/>
          <w:sz w:val="24"/>
        </w:rPr>
        <w:t>Nexteer Automotive</w:t>
      </w:r>
      <w:r>
        <w:rPr>
          <w:b/>
          <w:sz w:val="24"/>
        </w:rPr>
        <w:fldChar w:fldCharType="end"/>
      </w:r>
      <w:r>
        <w:rPr>
          <w:b/>
          <w:sz w:val="24"/>
        </w:rPr>
        <w:t>,</w:t>
      </w:r>
    </w:p>
    <w:p w:rsidR="007E0373" w:rsidRDefault="007E0373">
      <w:pPr>
        <w:tabs>
          <w:tab w:val="left" w:pos="4320"/>
          <w:tab w:val="left" w:pos="8640"/>
        </w:tabs>
        <w:jc w:val="center"/>
        <w:rPr>
          <w:b/>
          <w:sz w:val="24"/>
        </w:rPr>
      </w:pPr>
      <w:r>
        <w:rPr>
          <w:b/>
          <w:sz w:val="24"/>
        </w:rPr>
        <w:fldChar w:fldCharType="begin"/>
      </w:r>
      <w:r>
        <w:rPr>
          <w:b/>
          <w:sz w:val="24"/>
        </w:rPr>
        <w:instrText xml:space="preserve"> DOCPROPERTY  Location  \* MERGEFORMAT </w:instrText>
      </w:r>
      <w:r>
        <w:rPr>
          <w:b/>
          <w:sz w:val="24"/>
        </w:rPr>
        <w:fldChar w:fldCharType="separate"/>
      </w:r>
      <w:r w:rsidR="00767063">
        <w:rPr>
          <w:b/>
          <w:sz w:val="24"/>
        </w:rPr>
        <w:t>Saginaw, MI, USA</w:t>
      </w:r>
      <w:r>
        <w:rPr>
          <w:b/>
          <w:sz w:val="24"/>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 xml:space="preserve">Prepared By: </w:t>
      </w:r>
    </w:p>
    <w:p w:rsidR="00401C1C" w:rsidRDefault="00401C1C" w:rsidP="00891F29">
      <w:pPr>
        <w:tabs>
          <w:tab w:val="left" w:pos="4320"/>
          <w:tab w:val="left" w:pos="8640"/>
        </w:tabs>
        <w:jc w:val="center"/>
        <w:rPr>
          <w:ins w:id="6" w:author="Ramachandran M G." w:date="2017-10-30T15:06:00Z"/>
          <w:b/>
          <w:sz w:val="24"/>
        </w:rPr>
      </w:pPr>
      <w:ins w:id="7" w:author="Ramachandran M G." w:date="2017-10-30T15:06:00Z">
        <w:r>
          <w:rPr>
            <w:b/>
            <w:sz w:val="24"/>
          </w:rPr>
          <w:t>TATA ELXSI,</w:t>
        </w:r>
      </w:ins>
    </w:p>
    <w:p w:rsidR="00401C1C" w:rsidRDefault="00401C1C" w:rsidP="00891F29">
      <w:pPr>
        <w:tabs>
          <w:tab w:val="left" w:pos="4320"/>
          <w:tab w:val="left" w:pos="8640"/>
        </w:tabs>
        <w:jc w:val="center"/>
        <w:rPr>
          <w:ins w:id="8" w:author="Ramachandran M G." w:date="2017-10-30T15:06:00Z"/>
          <w:b/>
          <w:sz w:val="24"/>
        </w:rPr>
      </w:pPr>
      <w:ins w:id="9" w:author="Ramachandran M G." w:date="2017-10-30T15:06:00Z">
        <w:r>
          <w:rPr>
            <w:b/>
            <w:sz w:val="24"/>
          </w:rPr>
          <w:t>TRIVANDRUM, INDIA</w:t>
        </w:r>
      </w:ins>
    </w:p>
    <w:p w:rsidR="00891F29" w:rsidRPr="00A158C7" w:rsidDel="00401C1C" w:rsidRDefault="00FA734A" w:rsidP="00891F29">
      <w:pPr>
        <w:tabs>
          <w:tab w:val="left" w:pos="4320"/>
          <w:tab w:val="left" w:pos="8640"/>
        </w:tabs>
        <w:jc w:val="center"/>
        <w:rPr>
          <w:del w:id="10" w:author="Ramachandran M G." w:date="2017-10-30T15:06:00Z"/>
          <w:b/>
          <w:sz w:val="24"/>
        </w:rPr>
      </w:pPr>
      <w:del w:id="11" w:author="Ramachandran M G." w:date="2017-10-30T15:06:00Z">
        <w:r w:rsidDel="00401C1C">
          <w:rPr>
            <w:b/>
            <w:sz w:val="24"/>
          </w:rPr>
          <w:delText>Avinash James</w:delText>
        </w:r>
        <w:r w:rsidR="00891F29" w:rsidRPr="00A158C7" w:rsidDel="00401C1C">
          <w:rPr>
            <w:b/>
            <w:sz w:val="24"/>
          </w:rPr>
          <w:delText>,</w:delText>
        </w:r>
      </w:del>
    </w:p>
    <w:p w:rsidR="00792C73" w:rsidRPr="00A158C7" w:rsidDel="00401C1C" w:rsidRDefault="00792C73" w:rsidP="00792C73">
      <w:pPr>
        <w:tabs>
          <w:tab w:val="left" w:pos="4320"/>
          <w:tab w:val="left" w:pos="8640"/>
        </w:tabs>
        <w:jc w:val="center"/>
        <w:rPr>
          <w:del w:id="12" w:author="Ramachandran M G." w:date="2017-10-30T15:06:00Z"/>
          <w:b/>
          <w:sz w:val="24"/>
        </w:rPr>
      </w:pPr>
      <w:del w:id="13" w:author="Ramachandran M G." w:date="2017-10-30T15:06:00Z">
        <w:r w:rsidDel="00401C1C">
          <w:rPr>
            <w:b/>
            <w:sz w:val="24"/>
          </w:rPr>
          <w:fldChar w:fldCharType="begin"/>
        </w:r>
        <w:r w:rsidDel="00401C1C">
          <w:rPr>
            <w:b/>
            <w:sz w:val="24"/>
          </w:rPr>
          <w:delInstrText xml:space="preserve"> DOCPROPERTY  "Prepared for Group"  \* MERGEFORMAT </w:delInstrText>
        </w:r>
        <w:r w:rsidDel="00401C1C">
          <w:rPr>
            <w:b/>
            <w:sz w:val="24"/>
          </w:rPr>
          <w:fldChar w:fldCharType="separate"/>
        </w:r>
        <w:r w:rsidDel="00401C1C">
          <w:rPr>
            <w:b/>
            <w:sz w:val="24"/>
          </w:rPr>
          <w:delText>Software Engineering</w:delText>
        </w:r>
        <w:r w:rsidDel="00401C1C">
          <w:rPr>
            <w:b/>
            <w:sz w:val="24"/>
          </w:rPr>
          <w:fldChar w:fldCharType="end"/>
        </w:r>
      </w:del>
    </w:p>
    <w:p w:rsidR="00792C73" w:rsidRPr="00A158C7" w:rsidDel="00401C1C" w:rsidRDefault="00792C73" w:rsidP="00792C73">
      <w:pPr>
        <w:tabs>
          <w:tab w:val="left" w:pos="4320"/>
          <w:tab w:val="left" w:pos="8640"/>
        </w:tabs>
        <w:jc w:val="center"/>
        <w:rPr>
          <w:del w:id="14" w:author="Ramachandran M G." w:date="2017-10-30T15:06:00Z"/>
          <w:b/>
          <w:sz w:val="24"/>
        </w:rPr>
      </w:pPr>
      <w:del w:id="15" w:author="Ramachandran M G." w:date="2017-10-30T15:06:00Z">
        <w:r w:rsidDel="00401C1C">
          <w:rPr>
            <w:b/>
            <w:sz w:val="24"/>
          </w:rPr>
          <w:fldChar w:fldCharType="begin"/>
        </w:r>
        <w:r w:rsidDel="00401C1C">
          <w:rPr>
            <w:b/>
            <w:sz w:val="24"/>
          </w:rPr>
          <w:delInstrText xml:space="preserve"> DOCPROPERTY  Company  \* MERGEFORMAT </w:delInstrText>
        </w:r>
        <w:r w:rsidDel="00401C1C">
          <w:rPr>
            <w:b/>
            <w:sz w:val="24"/>
          </w:rPr>
          <w:fldChar w:fldCharType="separate"/>
        </w:r>
        <w:r w:rsidDel="00401C1C">
          <w:rPr>
            <w:b/>
            <w:sz w:val="24"/>
          </w:rPr>
          <w:delText>Nexteer Automotive</w:delText>
        </w:r>
        <w:r w:rsidDel="00401C1C">
          <w:rPr>
            <w:b/>
            <w:sz w:val="24"/>
          </w:rPr>
          <w:fldChar w:fldCharType="end"/>
        </w:r>
        <w:r w:rsidDel="00401C1C">
          <w:rPr>
            <w:b/>
            <w:sz w:val="24"/>
          </w:rPr>
          <w:delText>,</w:delText>
        </w:r>
      </w:del>
    </w:p>
    <w:p w:rsidR="00B81C1B" w:rsidRPr="006C2D7D" w:rsidRDefault="00792C73" w:rsidP="00792C73">
      <w:pPr>
        <w:tabs>
          <w:tab w:val="left" w:pos="4320"/>
          <w:tab w:val="left" w:pos="8640"/>
        </w:tabs>
        <w:jc w:val="center"/>
        <w:rPr>
          <w:b/>
          <w:sz w:val="28"/>
          <w:szCs w:val="28"/>
          <w:u w:val="single"/>
        </w:rPr>
      </w:pPr>
      <w:del w:id="16" w:author="Ramachandran M G." w:date="2017-10-30T15:06:00Z">
        <w:r w:rsidDel="00401C1C">
          <w:rPr>
            <w:b/>
            <w:sz w:val="24"/>
          </w:rPr>
          <w:fldChar w:fldCharType="begin"/>
        </w:r>
        <w:r w:rsidDel="00401C1C">
          <w:rPr>
            <w:b/>
            <w:sz w:val="24"/>
          </w:rPr>
          <w:delInstrText xml:space="preserve"> DOCPROPERTY  Location  \* MERGEFORMAT </w:delInstrText>
        </w:r>
        <w:r w:rsidDel="00401C1C">
          <w:rPr>
            <w:b/>
            <w:sz w:val="24"/>
          </w:rPr>
          <w:fldChar w:fldCharType="separate"/>
        </w:r>
        <w:r w:rsidDel="00401C1C">
          <w:rPr>
            <w:b/>
            <w:sz w:val="24"/>
          </w:rPr>
          <w:delText>Saginaw, MI, USA</w:delText>
        </w:r>
        <w:r w:rsidDel="00401C1C">
          <w:rPr>
            <w:b/>
            <w:sz w:val="24"/>
          </w:rPr>
          <w:fldChar w:fldCharType="end"/>
        </w:r>
      </w:del>
      <w:r w:rsidR="00B81C1B" w:rsidRPr="00A158C7">
        <w:rPr>
          <w:b/>
          <w:sz w:val="23"/>
        </w:rPr>
        <w:br w:type="page"/>
      </w:r>
      <w:r w:rsidR="00393DBF">
        <w:rPr>
          <w:b/>
          <w:sz w:val="28"/>
          <w:szCs w:val="28"/>
          <w:u w:val="single"/>
        </w:rPr>
        <w:lastRenderedPageBreak/>
        <w:t>Change</w:t>
      </w:r>
      <w:r w:rsidR="00B81C1B" w:rsidRPr="006C2D7D">
        <w:rPr>
          <w:b/>
          <w:sz w:val="28"/>
          <w:szCs w:val="28"/>
          <w:u w:val="single"/>
        </w:rPr>
        <w:t xml:space="preserve"> History</w:t>
      </w:r>
    </w:p>
    <w:tbl>
      <w:tblPr>
        <w:tblW w:w="74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2160"/>
        <w:gridCol w:w="1350"/>
        <w:gridCol w:w="1440"/>
      </w:tblGrid>
      <w:tr w:rsidR="006F7B58" w:rsidRPr="00AA38E8" w:rsidTr="006F7B58">
        <w:trPr>
          <w:jc w:val="center"/>
        </w:trPr>
        <w:tc>
          <w:tcPr>
            <w:tcW w:w="2520" w:type="dxa"/>
          </w:tcPr>
          <w:p w:rsidR="006F7B58" w:rsidRPr="00AA38E8" w:rsidRDefault="006F7B58" w:rsidP="00D229A6">
            <w:pPr>
              <w:jc w:val="center"/>
              <w:rPr>
                <w:rFonts w:cs="Calibri"/>
                <w:b/>
              </w:rPr>
            </w:pPr>
            <w:bookmarkStart w:id="17" w:name="_Toc348792978"/>
            <w:bookmarkStart w:id="18" w:name="_Toc348793074"/>
            <w:bookmarkStart w:id="19" w:name="_Toc348793965"/>
            <w:bookmarkStart w:id="20" w:name="_Toc349459173"/>
            <w:bookmarkStart w:id="21" w:name="_Toc349621609"/>
            <w:r w:rsidRPr="00AA38E8">
              <w:rPr>
                <w:rFonts w:cs="Calibri"/>
                <w:b/>
              </w:rPr>
              <w:t>Description</w:t>
            </w:r>
          </w:p>
        </w:tc>
        <w:tc>
          <w:tcPr>
            <w:tcW w:w="2160" w:type="dxa"/>
          </w:tcPr>
          <w:p w:rsidR="006F7B58" w:rsidRPr="00AA38E8" w:rsidRDefault="006F7B58" w:rsidP="00D229A6">
            <w:pPr>
              <w:jc w:val="center"/>
              <w:rPr>
                <w:rFonts w:cs="Calibri"/>
                <w:b/>
              </w:rPr>
            </w:pPr>
            <w:r w:rsidRPr="00AA38E8">
              <w:rPr>
                <w:rFonts w:cs="Calibri"/>
                <w:b/>
              </w:rPr>
              <w:t>Author</w:t>
            </w:r>
          </w:p>
        </w:tc>
        <w:tc>
          <w:tcPr>
            <w:tcW w:w="1350" w:type="dxa"/>
          </w:tcPr>
          <w:p w:rsidR="006F7B58" w:rsidRPr="00AA38E8" w:rsidRDefault="006F7B58" w:rsidP="00D229A6">
            <w:pPr>
              <w:jc w:val="center"/>
              <w:rPr>
                <w:rFonts w:cs="Calibri"/>
                <w:b/>
              </w:rPr>
            </w:pPr>
            <w:r w:rsidRPr="00AA38E8">
              <w:rPr>
                <w:rFonts w:cs="Calibri"/>
                <w:b/>
              </w:rPr>
              <w:t>Version</w:t>
            </w:r>
          </w:p>
        </w:tc>
        <w:tc>
          <w:tcPr>
            <w:tcW w:w="1440" w:type="dxa"/>
          </w:tcPr>
          <w:p w:rsidR="006F7B58" w:rsidRPr="00AA38E8" w:rsidRDefault="006F7B58" w:rsidP="00D229A6">
            <w:pPr>
              <w:jc w:val="center"/>
              <w:rPr>
                <w:rFonts w:cs="Calibri"/>
                <w:b/>
              </w:rPr>
            </w:pPr>
            <w:r w:rsidRPr="00AA38E8">
              <w:rPr>
                <w:rFonts w:cs="Calibri"/>
                <w:b/>
              </w:rPr>
              <w:t>Date</w:t>
            </w:r>
          </w:p>
        </w:tc>
      </w:tr>
      <w:tr w:rsidR="006F7B58" w:rsidRPr="00AA38E8" w:rsidTr="006F7B58">
        <w:trPr>
          <w:jc w:val="center"/>
        </w:trPr>
        <w:tc>
          <w:tcPr>
            <w:tcW w:w="2520" w:type="dxa"/>
          </w:tcPr>
          <w:p w:rsidR="006F7B58" w:rsidRPr="00AA38E8" w:rsidRDefault="006F7B58" w:rsidP="00D229A6">
            <w:pPr>
              <w:rPr>
                <w:rFonts w:cs="Calibri"/>
              </w:rPr>
            </w:pPr>
            <w:r>
              <w:rPr>
                <w:rFonts w:cs="Calibri"/>
              </w:rPr>
              <w:t>Initial Version</w:t>
            </w:r>
          </w:p>
        </w:tc>
        <w:tc>
          <w:tcPr>
            <w:tcW w:w="2160" w:type="dxa"/>
          </w:tcPr>
          <w:p w:rsidR="006F7B58" w:rsidRPr="00AA38E8" w:rsidRDefault="00792C73" w:rsidP="00D229A6">
            <w:pPr>
              <w:rPr>
                <w:rFonts w:cs="Calibri"/>
              </w:rPr>
            </w:pPr>
            <w:r>
              <w:rPr>
                <w:rFonts w:cs="Calibri"/>
              </w:rPr>
              <w:t>Krishna Anne</w:t>
            </w:r>
          </w:p>
        </w:tc>
        <w:tc>
          <w:tcPr>
            <w:tcW w:w="1350" w:type="dxa"/>
          </w:tcPr>
          <w:p w:rsidR="006F7B58" w:rsidRPr="00AA38E8" w:rsidRDefault="00792C73" w:rsidP="00D229A6">
            <w:pPr>
              <w:rPr>
                <w:rFonts w:cs="Calibri"/>
              </w:rPr>
            </w:pPr>
            <w:r>
              <w:rPr>
                <w:rFonts w:cs="Calibri"/>
              </w:rPr>
              <w:t>1.0</w:t>
            </w:r>
          </w:p>
        </w:tc>
        <w:tc>
          <w:tcPr>
            <w:tcW w:w="1440" w:type="dxa"/>
          </w:tcPr>
          <w:p w:rsidR="006F7B58" w:rsidRPr="00AA38E8" w:rsidRDefault="006F7B58" w:rsidP="00792C73">
            <w:pPr>
              <w:rPr>
                <w:rFonts w:cs="Calibri"/>
              </w:rPr>
            </w:pPr>
            <w:r>
              <w:rPr>
                <w:rFonts w:cs="Calibri"/>
              </w:rPr>
              <w:t>1</w:t>
            </w:r>
            <w:r w:rsidR="00792C73">
              <w:rPr>
                <w:rFonts w:cs="Calibri"/>
              </w:rPr>
              <w:t>0</w:t>
            </w:r>
            <w:r>
              <w:rPr>
                <w:rFonts w:cs="Calibri"/>
              </w:rPr>
              <w:t>-Ju</w:t>
            </w:r>
            <w:r w:rsidR="00792C73">
              <w:rPr>
                <w:rFonts w:cs="Calibri"/>
              </w:rPr>
              <w:t>n</w:t>
            </w:r>
            <w:r>
              <w:rPr>
                <w:rFonts w:cs="Calibri"/>
              </w:rPr>
              <w:t>-201</w:t>
            </w:r>
            <w:r w:rsidR="00792C73">
              <w:rPr>
                <w:rFonts w:cs="Calibri"/>
              </w:rPr>
              <w:t>6</w:t>
            </w:r>
          </w:p>
        </w:tc>
      </w:tr>
      <w:tr w:rsidR="000216E9" w:rsidRPr="00AA38E8" w:rsidTr="006F7B58">
        <w:trPr>
          <w:jc w:val="center"/>
        </w:trPr>
        <w:tc>
          <w:tcPr>
            <w:tcW w:w="2520" w:type="dxa"/>
          </w:tcPr>
          <w:p w:rsidR="000216E9" w:rsidRDefault="000216E9" w:rsidP="00D229A6">
            <w:pPr>
              <w:rPr>
                <w:rFonts w:cs="Calibri"/>
              </w:rPr>
            </w:pPr>
            <w:r>
              <w:rPr>
                <w:rFonts w:cs="Calibri"/>
              </w:rPr>
              <w:t>Added a new server runnable</w:t>
            </w:r>
          </w:p>
        </w:tc>
        <w:tc>
          <w:tcPr>
            <w:tcW w:w="2160" w:type="dxa"/>
          </w:tcPr>
          <w:p w:rsidR="000216E9" w:rsidRDefault="000216E9" w:rsidP="00D229A6">
            <w:pPr>
              <w:rPr>
                <w:rFonts w:cs="Calibri"/>
              </w:rPr>
            </w:pPr>
            <w:r>
              <w:rPr>
                <w:rFonts w:cs="Calibri"/>
              </w:rPr>
              <w:t>Avinash James</w:t>
            </w:r>
          </w:p>
        </w:tc>
        <w:tc>
          <w:tcPr>
            <w:tcW w:w="1350" w:type="dxa"/>
          </w:tcPr>
          <w:p w:rsidR="000216E9" w:rsidRDefault="000216E9" w:rsidP="00D229A6">
            <w:pPr>
              <w:rPr>
                <w:rFonts w:cs="Calibri"/>
              </w:rPr>
            </w:pPr>
            <w:r>
              <w:rPr>
                <w:rFonts w:cs="Calibri"/>
              </w:rPr>
              <w:t>2.0</w:t>
            </w:r>
          </w:p>
        </w:tc>
        <w:tc>
          <w:tcPr>
            <w:tcW w:w="1440" w:type="dxa"/>
          </w:tcPr>
          <w:p w:rsidR="000216E9" w:rsidRDefault="000216E9" w:rsidP="00792C73">
            <w:pPr>
              <w:rPr>
                <w:rFonts w:cs="Calibri"/>
              </w:rPr>
            </w:pPr>
            <w:r>
              <w:rPr>
                <w:rFonts w:cs="Calibri"/>
              </w:rPr>
              <w:t>01-Dec-2016</w:t>
            </w:r>
          </w:p>
        </w:tc>
      </w:tr>
      <w:tr w:rsidR="005E3539" w:rsidRPr="00AA38E8" w:rsidTr="006F7B58">
        <w:trPr>
          <w:jc w:val="center"/>
          <w:ins w:id="22" w:author="Ramachandran M G." w:date="2017-10-30T15:07:00Z"/>
        </w:trPr>
        <w:tc>
          <w:tcPr>
            <w:tcW w:w="2520" w:type="dxa"/>
          </w:tcPr>
          <w:p w:rsidR="005E3539" w:rsidRDefault="005E3539" w:rsidP="00D229A6">
            <w:pPr>
              <w:rPr>
                <w:ins w:id="23" w:author="Ramachandran M G." w:date="2017-10-30T15:07:00Z"/>
                <w:rFonts w:cs="Calibri"/>
              </w:rPr>
            </w:pPr>
            <w:ins w:id="24" w:author="Ramachandran M G." w:date="2017-10-30T15:07:00Z">
              <w:r>
                <w:rPr>
                  <w:rFonts w:cs="Calibri"/>
                </w:rPr>
                <w:t>Updated as per FDD revision 1.10.0</w:t>
              </w:r>
            </w:ins>
          </w:p>
        </w:tc>
        <w:tc>
          <w:tcPr>
            <w:tcW w:w="2160" w:type="dxa"/>
          </w:tcPr>
          <w:p w:rsidR="005E3539" w:rsidRDefault="005E3539" w:rsidP="00D229A6">
            <w:pPr>
              <w:rPr>
                <w:ins w:id="25" w:author="Ramachandran M G." w:date="2017-10-30T15:07:00Z"/>
                <w:rFonts w:cs="Calibri"/>
              </w:rPr>
            </w:pPr>
            <w:ins w:id="26" w:author="Ramachandran M G." w:date="2017-10-30T15:07:00Z">
              <w:r>
                <w:rPr>
                  <w:rFonts w:cs="Calibri"/>
                </w:rPr>
                <w:t>TATA</w:t>
              </w:r>
            </w:ins>
          </w:p>
        </w:tc>
        <w:tc>
          <w:tcPr>
            <w:tcW w:w="1350" w:type="dxa"/>
          </w:tcPr>
          <w:p w:rsidR="005E3539" w:rsidRDefault="005E3539" w:rsidP="00D229A6">
            <w:pPr>
              <w:rPr>
                <w:ins w:id="27" w:author="Ramachandran M G." w:date="2017-10-30T15:07:00Z"/>
                <w:rFonts w:cs="Calibri"/>
              </w:rPr>
            </w:pPr>
            <w:ins w:id="28" w:author="Ramachandran M G." w:date="2017-10-30T15:07:00Z">
              <w:r>
                <w:rPr>
                  <w:rFonts w:cs="Calibri"/>
                </w:rPr>
                <w:t>3.0</w:t>
              </w:r>
            </w:ins>
          </w:p>
        </w:tc>
        <w:tc>
          <w:tcPr>
            <w:tcW w:w="1440" w:type="dxa"/>
          </w:tcPr>
          <w:p w:rsidR="005E3539" w:rsidRDefault="005E3539" w:rsidP="00792C73">
            <w:pPr>
              <w:rPr>
                <w:ins w:id="29" w:author="Ramachandran M G." w:date="2017-10-30T15:07:00Z"/>
                <w:rFonts w:cs="Calibri"/>
              </w:rPr>
            </w:pPr>
            <w:ins w:id="30" w:author="Ramachandran M G." w:date="2017-10-30T15:07:00Z">
              <w:r>
                <w:rPr>
                  <w:rFonts w:cs="Calibri"/>
                </w:rPr>
                <w:t>30-10-2017</w:t>
              </w:r>
            </w:ins>
          </w:p>
        </w:tc>
      </w:tr>
    </w:tbl>
    <w:p w:rsidR="0060359A" w:rsidRDefault="0060359A">
      <w:pPr>
        <w:spacing w:after="0"/>
        <w:rPr>
          <w:b/>
          <w:sz w:val="28"/>
          <w:szCs w:val="28"/>
          <w:u w:val="single"/>
        </w:rPr>
      </w:pPr>
    </w:p>
    <w:p w:rsidR="00EE3BBC" w:rsidRPr="0060359A" w:rsidRDefault="00EE3BBC">
      <w:pPr>
        <w:spacing w:after="0"/>
        <w:rPr>
          <w:b/>
          <w:sz w:val="28"/>
          <w:szCs w:val="28"/>
        </w:rPr>
      </w:pPr>
      <w:r w:rsidRPr="0060359A">
        <w:rPr>
          <w:b/>
          <w:sz w:val="28"/>
          <w:szCs w:val="28"/>
        </w:rPr>
        <w:br w:type="page"/>
      </w:r>
    </w:p>
    <w:p w:rsidR="0060359A" w:rsidRDefault="0060359A">
      <w:pPr>
        <w:spacing w:after="0"/>
        <w:rPr>
          <w:b/>
          <w:sz w:val="28"/>
          <w:szCs w:val="28"/>
          <w:u w:val="single"/>
        </w:rPr>
      </w:pPr>
    </w:p>
    <w:p w:rsidR="00B71A0D" w:rsidRDefault="00891F29">
      <w:pPr>
        <w:pStyle w:val="TOC1"/>
        <w:rPr>
          <w:sz w:val="32"/>
          <w:szCs w:val="32"/>
          <w:u w:val="single"/>
        </w:rPr>
      </w:pPr>
      <w:r w:rsidRPr="00C728E9">
        <w:rPr>
          <w:sz w:val="32"/>
          <w:szCs w:val="32"/>
          <w:u w:val="single"/>
        </w:rPr>
        <w:t>Table of Contents</w:t>
      </w:r>
    </w:p>
    <w:p w:rsidR="006D1FA5" w:rsidRDefault="00E16D14">
      <w:pPr>
        <w:pStyle w:val="TOC1"/>
        <w:rPr>
          <w:rFonts w:eastAsiaTheme="minorEastAsia"/>
          <w:b w:val="0"/>
          <w:color w:val="auto"/>
          <w:kern w:val="0"/>
          <w:sz w:val="22"/>
          <w:szCs w:val="22"/>
          <w:lang w:val="en-US"/>
        </w:rPr>
      </w:pPr>
      <w:r>
        <w:rPr>
          <w:caps/>
          <w:sz w:val="32"/>
          <w:szCs w:val="32"/>
        </w:rPr>
        <w:fldChar w:fldCharType="begin"/>
      </w:r>
      <w:r w:rsidRPr="00C728E9">
        <w:rPr>
          <w:caps/>
          <w:sz w:val="32"/>
          <w:szCs w:val="32"/>
        </w:rPr>
        <w:instrText xml:space="preserve"> TOC \o "2-3" \h \z \t "Heading 1,1,Heading 7,1" </w:instrText>
      </w:r>
      <w:r>
        <w:rPr>
          <w:caps/>
          <w:sz w:val="32"/>
          <w:szCs w:val="32"/>
        </w:rPr>
        <w:fldChar w:fldCharType="separate"/>
      </w:r>
      <w:hyperlink w:anchor="_Toc468351692" w:history="1">
        <w:r w:rsidR="006D1FA5" w:rsidRPr="003E3AFB">
          <w:rPr>
            <w:rStyle w:val="Hyperlink"/>
          </w:rPr>
          <w:t>1</w:t>
        </w:r>
        <w:r w:rsidR="006D1FA5">
          <w:rPr>
            <w:rFonts w:eastAsiaTheme="minorEastAsia"/>
            <w:b w:val="0"/>
            <w:color w:val="auto"/>
            <w:kern w:val="0"/>
            <w:sz w:val="22"/>
            <w:szCs w:val="22"/>
            <w:lang w:val="en-US"/>
          </w:rPr>
          <w:tab/>
        </w:r>
        <w:r w:rsidR="006D1FA5" w:rsidRPr="003E3AFB">
          <w:rPr>
            <w:rStyle w:val="Hyperlink"/>
          </w:rPr>
          <w:t>Introduction</w:t>
        </w:r>
        <w:r w:rsidR="006D1FA5">
          <w:rPr>
            <w:webHidden/>
          </w:rPr>
          <w:tab/>
        </w:r>
        <w:r w:rsidR="006D1FA5">
          <w:rPr>
            <w:webHidden/>
          </w:rPr>
          <w:fldChar w:fldCharType="begin"/>
        </w:r>
        <w:r w:rsidR="006D1FA5">
          <w:rPr>
            <w:webHidden/>
          </w:rPr>
          <w:instrText xml:space="preserve"> PAGEREF _Toc468351692 \h </w:instrText>
        </w:r>
        <w:r w:rsidR="006D1FA5">
          <w:rPr>
            <w:webHidden/>
          </w:rPr>
        </w:r>
        <w:r w:rsidR="006D1FA5">
          <w:rPr>
            <w:webHidden/>
          </w:rPr>
          <w:fldChar w:fldCharType="separate"/>
        </w:r>
        <w:r w:rsidR="006D1FA5">
          <w:rPr>
            <w:webHidden/>
          </w:rPr>
          <w:t>5</w:t>
        </w:r>
        <w:r w:rsidR="006D1FA5">
          <w:rPr>
            <w:webHidden/>
          </w:rPr>
          <w:fldChar w:fldCharType="end"/>
        </w:r>
      </w:hyperlink>
    </w:p>
    <w:p w:rsidR="006D1FA5" w:rsidRDefault="006D1FA5">
      <w:pPr>
        <w:pStyle w:val="TOC2"/>
        <w:rPr>
          <w:rFonts w:asciiTheme="minorHAnsi" w:eastAsiaTheme="minorEastAsia" w:hAnsiTheme="minorHAnsi"/>
          <w:color w:val="auto"/>
          <w:kern w:val="0"/>
          <w:szCs w:val="22"/>
        </w:rPr>
      </w:pPr>
      <w:hyperlink w:anchor="_Toc468351693" w:history="1">
        <w:r w:rsidRPr="003E3AFB">
          <w:rPr>
            <w:rStyle w:val="Hyperlink"/>
          </w:rPr>
          <w:t>1.1</w:t>
        </w:r>
        <w:r>
          <w:rPr>
            <w:rFonts w:asciiTheme="minorHAnsi" w:eastAsiaTheme="minorEastAsia" w:hAnsiTheme="minorHAnsi"/>
            <w:color w:val="auto"/>
            <w:kern w:val="0"/>
            <w:szCs w:val="22"/>
          </w:rPr>
          <w:tab/>
        </w:r>
        <w:r w:rsidRPr="003E3AFB">
          <w:rPr>
            <w:rStyle w:val="Hyperlink"/>
          </w:rPr>
          <w:t>Purpose</w:t>
        </w:r>
        <w:r>
          <w:rPr>
            <w:webHidden/>
          </w:rPr>
          <w:tab/>
        </w:r>
        <w:r>
          <w:rPr>
            <w:webHidden/>
          </w:rPr>
          <w:fldChar w:fldCharType="begin"/>
        </w:r>
        <w:r>
          <w:rPr>
            <w:webHidden/>
          </w:rPr>
          <w:instrText xml:space="preserve"> PAGEREF _Toc468351693 \h </w:instrText>
        </w:r>
        <w:r>
          <w:rPr>
            <w:webHidden/>
          </w:rPr>
        </w:r>
        <w:r>
          <w:rPr>
            <w:webHidden/>
          </w:rPr>
          <w:fldChar w:fldCharType="separate"/>
        </w:r>
        <w:r>
          <w:rPr>
            <w:webHidden/>
          </w:rPr>
          <w:t>5</w:t>
        </w:r>
        <w:r>
          <w:rPr>
            <w:webHidden/>
          </w:rPr>
          <w:fldChar w:fldCharType="end"/>
        </w:r>
      </w:hyperlink>
    </w:p>
    <w:p w:rsidR="006D1FA5" w:rsidRDefault="006D1FA5">
      <w:pPr>
        <w:pStyle w:val="TOC1"/>
        <w:rPr>
          <w:rFonts w:eastAsiaTheme="minorEastAsia"/>
          <w:b w:val="0"/>
          <w:color w:val="auto"/>
          <w:kern w:val="0"/>
          <w:sz w:val="22"/>
          <w:szCs w:val="22"/>
          <w:lang w:val="en-US"/>
        </w:rPr>
      </w:pPr>
      <w:hyperlink w:anchor="_Toc468351694" w:history="1">
        <w:r w:rsidRPr="003E3AFB">
          <w:rPr>
            <w:rStyle w:val="Hyperlink"/>
            <w:rFonts w:ascii="Calibri" w:hAnsi="Calibri" w:cs="Calibri"/>
          </w:rPr>
          <w:t>2</w:t>
        </w:r>
        <w:r>
          <w:rPr>
            <w:rFonts w:eastAsiaTheme="minorEastAsia"/>
            <w:b w:val="0"/>
            <w:color w:val="auto"/>
            <w:kern w:val="0"/>
            <w:sz w:val="22"/>
            <w:szCs w:val="22"/>
            <w:lang w:val="en-US"/>
          </w:rPr>
          <w:tab/>
        </w:r>
        <w:r w:rsidRPr="003E3AFB">
          <w:rPr>
            <w:rStyle w:val="Hyperlink"/>
            <w:rFonts w:ascii="Calibri" w:hAnsi="Calibri" w:cs="Calibri"/>
          </w:rPr>
          <w:t>HwTq5Meas &amp; High-Level Description</w:t>
        </w:r>
        <w:r>
          <w:rPr>
            <w:webHidden/>
          </w:rPr>
          <w:tab/>
        </w:r>
        <w:r>
          <w:rPr>
            <w:webHidden/>
          </w:rPr>
          <w:fldChar w:fldCharType="begin"/>
        </w:r>
        <w:r>
          <w:rPr>
            <w:webHidden/>
          </w:rPr>
          <w:instrText xml:space="preserve"> PAGEREF _Toc468351694 \h </w:instrText>
        </w:r>
        <w:r>
          <w:rPr>
            <w:webHidden/>
          </w:rPr>
        </w:r>
        <w:r>
          <w:rPr>
            <w:webHidden/>
          </w:rPr>
          <w:fldChar w:fldCharType="separate"/>
        </w:r>
        <w:r>
          <w:rPr>
            <w:webHidden/>
          </w:rPr>
          <w:t>6</w:t>
        </w:r>
        <w:r>
          <w:rPr>
            <w:webHidden/>
          </w:rPr>
          <w:fldChar w:fldCharType="end"/>
        </w:r>
      </w:hyperlink>
    </w:p>
    <w:p w:rsidR="006D1FA5" w:rsidRDefault="006D1FA5">
      <w:pPr>
        <w:pStyle w:val="TOC1"/>
        <w:rPr>
          <w:rFonts w:eastAsiaTheme="minorEastAsia"/>
          <w:b w:val="0"/>
          <w:color w:val="auto"/>
          <w:kern w:val="0"/>
          <w:sz w:val="22"/>
          <w:szCs w:val="22"/>
          <w:lang w:val="en-US"/>
        </w:rPr>
      </w:pPr>
      <w:hyperlink w:anchor="_Toc468351695" w:history="1">
        <w:r w:rsidRPr="003E3AFB">
          <w:rPr>
            <w:rStyle w:val="Hyperlink"/>
            <w:rFonts w:ascii="Calibri" w:hAnsi="Calibri" w:cs="Calibri"/>
          </w:rPr>
          <w:t>3</w:t>
        </w:r>
        <w:r>
          <w:rPr>
            <w:rFonts w:eastAsiaTheme="minorEastAsia"/>
            <w:b w:val="0"/>
            <w:color w:val="auto"/>
            <w:kern w:val="0"/>
            <w:sz w:val="22"/>
            <w:szCs w:val="22"/>
            <w:lang w:val="en-US"/>
          </w:rPr>
          <w:tab/>
        </w:r>
        <w:r w:rsidRPr="003E3AFB">
          <w:rPr>
            <w:rStyle w:val="Hyperlink"/>
            <w:rFonts w:ascii="Calibri" w:hAnsi="Calibri" w:cs="Calibri"/>
          </w:rPr>
          <w:t>Design details of software module</w:t>
        </w:r>
        <w:r>
          <w:rPr>
            <w:webHidden/>
          </w:rPr>
          <w:tab/>
        </w:r>
        <w:r>
          <w:rPr>
            <w:webHidden/>
          </w:rPr>
          <w:fldChar w:fldCharType="begin"/>
        </w:r>
        <w:r>
          <w:rPr>
            <w:webHidden/>
          </w:rPr>
          <w:instrText xml:space="preserve"> PAGEREF _Toc468351695 \h </w:instrText>
        </w:r>
        <w:r>
          <w:rPr>
            <w:webHidden/>
          </w:rPr>
        </w:r>
        <w:r>
          <w:rPr>
            <w:webHidden/>
          </w:rPr>
          <w:fldChar w:fldCharType="separate"/>
        </w:r>
        <w:r>
          <w:rPr>
            <w:webHidden/>
          </w:rPr>
          <w:t>7</w:t>
        </w:r>
        <w:r>
          <w:rPr>
            <w:webHidden/>
          </w:rPr>
          <w:fldChar w:fldCharType="end"/>
        </w:r>
      </w:hyperlink>
    </w:p>
    <w:p w:rsidR="006D1FA5" w:rsidRDefault="006D1FA5">
      <w:pPr>
        <w:pStyle w:val="TOC2"/>
        <w:rPr>
          <w:rFonts w:asciiTheme="minorHAnsi" w:eastAsiaTheme="minorEastAsia" w:hAnsiTheme="minorHAnsi"/>
          <w:color w:val="auto"/>
          <w:kern w:val="0"/>
          <w:szCs w:val="22"/>
        </w:rPr>
      </w:pPr>
      <w:hyperlink w:anchor="_Toc468351696" w:history="1">
        <w:r w:rsidRPr="003E3AFB">
          <w:rPr>
            <w:rStyle w:val="Hyperlink"/>
            <w:rFonts w:cs="Calibri"/>
          </w:rPr>
          <w:t>3.1</w:t>
        </w:r>
        <w:r>
          <w:rPr>
            <w:rFonts w:asciiTheme="minorHAnsi" w:eastAsiaTheme="minorEastAsia" w:hAnsiTheme="minorHAnsi"/>
            <w:color w:val="auto"/>
            <w:kern w:val="0"/>
            <w:szCs w:val="22"/>
          </w:rPr>
          <w:tab/>
        </w:r>
        <w:r w:rsidRPr="003E3AFB">
          <w:rPr>
            <w:rStyle w:val="Hyperlink"/>
          </w:rPr>
          <w:t>Graphical</w:t>
        </w:r>
        <w:r w:rsidRPr="003E3AFB">
          <w:rPr>
            <w:rStyle w:val="Hyperlink"/>
            <w:rFonts w:cs="Calibri"/>
          </w:rPr>
          <w:t xml:space="preserve"> representation of HwTq5Meas</w:t>
        </w:r>
        <w:r>
          <w:rPr>
            <w:webHidden/>
          </w:rPr>
          <w:tab/>
        </w:r>
        <w:r>
          <w:rPr>
            <w:webHidden/>
          </w:rPr>
          <w:fldChar w:fldCharType="begin"/>
        </w:r>
        <w:r>
          <w:rPr>
            <w:webHidden/>
          </w:rPr>
          <w:instrText xml:space="preserve"> PAGEREF _Toc468351696 \h </w:instrText>
        </w:r>
        <w:r>
          <w:rPr>
            <w:webHidden/>
          </w:rPr>
        </w:r>
        <w:r>
          <w:rPr>
            <w:webHidden/>
          </w:rPr>
          <w:fldChar w:fldCharType="separate"/>
        </w:r>
        <w:r>
          <w:rPr>
            <w:webHidden/>
          </w:rPr>
          <w:t>7</w:t>
        </w:r>
        <w:r>
          <w:rPr>
            <w:webHidden/>
          </w:rPr>
          <w:fldChar w:fldCharType="end"/>
        </w:r>
      </w:hyperlink>
    </w:p>
    <w:p w:rsidR="006D1FA5" w:rsidRDefault="006D1FA5">
      <w:pPr>
        <w:pStyle w:val="TOC2"/>
        <w:rPr>
          <w:rFonts w:asciiTheme="minorHAnsi" w:eastAsiaTheme="minorEastAsia" w:hAnsiTheme="minorHAnsi"/>
          <w:color w:val="auto"/>
          <w:kern w:val="0"/>
          <w:szCs w:val="22"/>
        </w:rPr>
      </w:pPr>
      <w:hyperlink w:anchor="_Toc468351697" w:history="1">
        <w:r w:rsidRPr="003E3AFB">
          <w:rPr>
            <w:rStyle w:val="Hyperlink"/>
            <w:rFonts w:cs="Calibri"/>
          </w:rPr>
          <w:t>3.2</w:t>
        </w:r>
        <w:r>
          <w:rPr>
            <w:rFonts w:asciiTheme="minorHAnsi" w:eastAsiaTheme="minorEastAsia" w:hAnsiTheme="minorHAnsi"/>
            <w:color w:val="auto"/>
            <w:kern w:val="0"/>
            <w:szCs w:val="22"/>
          </w:rPr>
          <w:tab/>
        </w:r>
        <w:r w:rsidRPr="003E3AFB">
          <w:rPr>
            <w:rStyle w:val="Hyperlink"/>
            <w:rFonts w:cs="Calibri"/>
          </w:rPr>
          <w:t>Data Flow Diagram</w:t>
        </w:r>
        <w:r>
          <w:rPr>
            <w:webHidden/>
          </w:rPr>
          <w:tab/>
        </w:r>
        <w:r>
          <w:rPr>
            <w:webHidden/>
          </w:rPr>
          <w:fldChar w:fldCharType="begin"/>
        </w:r>
        <w:r>
          <w:rPr>
            <w:webHidden/>
          </w:rPr>
          <w:instrText xml:space="preserve"> PAGEREF _Toc468351697 \h </w:instrText>
        </w:r>
        <w:r>
          <w:rPr>
            <w:webHidden/>
          </w:rPr>
        </w:r>
        <w:r>
          <w:rPr>
            <w:webHidden/>
          </w:rPr>
          <w:fldChar w:fldCharType="separate"/>
        </w:r>
        <w:r>
          <w:rPr>
            <w:webHidden/>
          </w:rPr>
          <w:t>7</w:t>
        </w:r>
        <w:r>
          <w:rPr>
            <w:webHidden/>
          </w:rPr>
          <w:fldChar w:fldCharType="end"/>
        </w:r>
      </w:hyperlink>
    </w:p>
    <w:p w:rsidR="006D1FA5" w:rsidRDefault="006D1FA5">
      <w:pPr>
        <w:pStyle w:val="TOC3"/>
        <w:tabs>
          <w:tab w:val="left" w:pos="1200"/>
        </w:tabs>
        <w:rPr>
          <w:rFonts w:asciiTheme="minorHAnsi" w:eastAsiaTheme="minorEastAsia" w:hAnsiTheme="minorHAnsi"/>
          <w:color w:val="auto"/>
          <w:kern w:val="0"/>
          <w:sz w:val="22"/>
          <w:szCs w:val="22"/>
        </w:rPr>
      </w:pPr>
      <w:hyperlink w:anchor="_Toc468351698" w:history="1">
        <w:r w:rsidRPr="003E3AFB">
          <w:rPr>
            <w:rStyle w:val="Hyperlink"/>
            <w:rFonts w:cs="Calibri"/>
          </w:rPr>
          <w:t>3.2.1</w:t>
        </w:r>
        <w:r>
          <w:rPr>
            <w:rFonts w:asciiTheme="minorHAnsi" w:eastAsiaTheme="minorEastAsia" w:hAnsiTheme="minorHAnsi"/>
            <w:color w:val="auto"/>
            <w:kern w:val="0"/>
            <w:sz w:val="22"/>
            <w:szCs w:val="22"/>
          </w:rPr>
          <w:tab/>
        </w:r>
        <w:r w:rsidRPr="003E3AFB">
          <w:rPr>
            <w:rStyle w:val="Hyperlink"/>
          </w:rPr>
          <w:t xml:space="preserve">Component </w:t>
        </w:r>
        <w:r w:rsidRPr="003E3AFB">
          <w:rPr>
            <w:rStyle w:val="Hyperlink"/>
            <w:rFonts w:cs="Calibri"/>
          </w:rPr>
          <w:t>level DFD</w:t>
        </w:r>
        <w:r>
          <w:rPr>
            <w:webHidden/>
          </w:rPr>
          <w:tab/>
        </w:r>
        <w:r>
          <w:rPr>
            <w:webHidden/>
          </w:rPr>
          <w:fldChar w:fldCharType="begin"/>
        </w:r>
        <w:r>
          <w:rPr>
            <w:webHidden/>
          </w:rPr>
          <w:instrText xml:space="preserve"> PAGEREF _Toc468351698 \h </w:instrText>
        </w:r>
        <w:r>
          <w:rPr>
            <w:webHidden/>
          </w:rPr>
        </w:r>
        <w:r>
          <w:rPr>
            <w:webHidden/>
          </w:rPr>
          <w:fldChar w:fldCharType="separate"/>
        </w:r>
        <w:r>
          <w:rPr>
            <w:webHidden/>
          </w:rPr>
          <w:t>7</w:t>
        </w:r>
        <w:r>
          <w:rPr>
            <w:webHidden/>
          </w:rPr>
          <w:fldChar w:fldCharType="end"/>
        </w:r>
      </w:hyperlink>
    </w:p>
    <w:p w:rsidR="006D1FA5" w:rsidRDefault="006D1FA5">
      <w:pPr>
        <w:pStyle w:val="TOC3"/>
        <w:tabs>
          <w:tab w:val="left" w:pos="1200"/>
        </w:tabs>
        <w:rPr>
          <w:rFonts w:asciiTheme="minorHAnsi" w:eastAsiaTheme="minorEastAsia" w:hAnsiTheme="minorHAnsi"/>
          <w:color w:val="auto"/>
          <w:kern w:val="0"/>
          <w:sz w:val="22"/>
          <w:szCs w:val="22"/>
        </w:rPr>
      </w:pPr>
      <w:hyperlink w:anchor="_Toc468351699" w:history="1">
        <w:r w:rsidRPr="003E3AFB">
          <w:rPr>
            <w:rStyle w:val="Hyperlink"/>
            <w:rFonts w:cs="Calibri"/>
          </w:rPr>
          <w:t>3.2.2</w:t>
        </w:r>
        <w:r>
          <w:rPr>
            <w:rFonts w:asciiTheme="minorHAnsi" w:eastAsiaTheme="minorEastAsia" w:hAnsiTheme="minorHAnsi"/>
            <w:color w:val="auto"/>
            <w:kern w:val="0"/>
            <w:sz w:val="22"/>
            <w:szCs w:val="22"/>
          </w:rPr>
          <w:tab/>
        </w:r>
        <w:r w:rsidRPr="003E3AFB">
          <w:rPr>
            <w:rStyle w:val="Hyperlink"/>
          </w:rPr>
          <w:t xml:space="preserve">Function </w:t>
        </w:r>
        <w:r w:rsidRPr="003E3AFB">
          <w:rPr>
            <w:rStyle w:val="Hyperlink"/>
            <w:rFonts w:cs="Calibri"/>
          </w:rPr>
          <w:t>level DFD</w:t>
        </w:r>
        <w:r>
          <w:rPr>
            <w:webHidden/>
          </w:rPr>
          <w:tab/>
        </w:r>
        <w:r>
          <w:rPr>
            <w:webHidden/>
          </w:rPr>
          <w:fldChar w:fldCharType="begin"/>
        </w:r>
        <w:r>
          <w:rPr>
            <w:webHidden/>
          </w:rPr>
          <w:instrText xml:space="preserve"> PAGEREF _Toc468351699 \h </w:instrText>
        </w:r>
        <w:r>
          <w:rPr>
            <w:webHidden/>
          </w:rPr>
        </w:r>
        <w:r>
          <w:rPr>
            <w:webHidden/>
          </w:rPr>
          <w:fldChar w:fldCharType="separate"/>
        </w:r>
        <w:r>
          <w:rPr>
            <w:webHidden/>
          </w:rPr>
          <w:t>7</w:t>
        </w:r>
        <w:r>
          <w:rPr>
            <w:webHidden/>
          </w:rPr>
          <w:fldChar w:fldCharType="end"/>
        </w:r>
      </w:hyperlink>
    </w:p>
    <w:p w:rsidR="006D1FA5" w:rsidRDefault="006D1FA5">
      <w:pPr>
        <w:pStyle w:val="TOC1"/>
        <w:rPr>
          <w:rFonts w:eastAsiaTheme="minorEastAsia"/>
          <w:b w:val="0"/>
          <w:color w:val="auto"/>
          <w:kern w:val="0"/>
          <w:sz w:val="22"/>
          <w:szCs w:val="22"/>
          <w:lang w:val="en-US"/>
        </w:rPr>
      </w:pPr>
      <w:hyperlink w:anchor="_Toc468351700" w:history="1">
        <w:r w:rsidRPr="003E3AFB">
          <w:rPr>
            <w:rStyle w:val="Hyperlink"/>
            <w:rFonts w:ascii="Calibri" w:hAnsi="Calibri" w:cs="Calibri"/>
          </w:rPr>
          <w:t>4</w:t>
        </w:r>
        <w:r>
          <w:rPr>
            <w:rFonts w:eastAsiaTheme="minorEastAsia"/>
            <w:b w:val="0"/>
            <w:color w:val="auto"/>
            <w:kern w:val="0"/>
            <w:sz w:val="22"/>
            <w:szCs w:val="22"/>
            <w:lang w:val="en-US"/>
          </w:rPr>
          <w:tab/>
        </w:r>
        <w:r w:rsidRPr="003E3AFB">
          <w:rPr>
            <w:rStyle w:val="Hyperlink"/>
            <w:rFonts w:ascii="Calibri" w:hAnsi="Calibri" w:cs="Calibri"/>
          </w:rPr>
          <w:t>Constant Data Dictionary</w:t>
        </w:r>
        <w:r>
          <w:rPr>
            <w:webHidden/>
          </w:rPr>
          <w:tab/>
        </w:r>
        <w:r>
          <w:rPr>
            <w:webHidden/>
          </w:rPr>
          <w:fldChar w:fldCharType="begin"/>
        </w:r>
        <w:r>
          <w:rPr>
            <w:webHidden/>
          </w:rPr>
          <w:instrText xml:space="preserve"> PAGEREF _Toc468351700 \h </w:instrText>
        </w:r>
        <w:r>
          <w:rPr>
            <w:webHidden/>
          </w:rPr>
        </w:r>
        <w:r>
          <w:rPr>
            <w:webHidden/>
          </w:rPr>
          <w:fldChar w:fldCharType="separate"/>
        </w:r>
        <w:r>
          <w:rPr>
            <w:webHidden/>
          </w:rPr>
          <w:t>8</w:t>
        </w:r>
        <w:r>
          <w:rPr>
            <w:webHidden/>
          </w:rPr>
          <w:fldChar w:fldCharType="end"/>
        </w:r>
      </w:hyperlink>
    </w:p>
    <w:p w:rsidR="006D1FA5" w:rsidRDefault="006D1FA5">
      <w:pPr>
        <w:pStyle w:val="TOC2"/>
        <w:rPr>
          <w:rFonts w:asciiTheme="minorHAnsi" w:eastAsiaTheme="minorEastAsia" w:hAnsiTheme="minorHAnsi"/>
          <w:color w:val="auto"/>
          <w:kern w:val="0"/>
          <w:szCs w:val="22"/>
        </w:rPr>
      </w:pPr>
      <w:hyperlink w:anchor="_Toc468351701" w:history="1">
        <w:r w:rsidRPr="003E3AFB">
          <w:rPr>
            <w:rStyle w:val="Hyperlink"/>
          </w:rPr>
          <w:t>4.1</w:t>
        </w:r>
        <w:r>
          <w:rPr>
            <w:rFonts w:asciiTheme="minorHAnsi" w:eastAsiaTheme="minorEastAsia" w:hAnsiTheme="minorHAnsi"/>
            <w:color w:val="auto"/>
            <w:kern w:val="0"/>
            <w:szCs w:val="22"/>
          </w:rPr>
          <w:tab/>
        </w:r>
        <w:r w:rsidRPr="003E3AFB">
          <w:rPr>
            <w:rStyle w:val="Hyperlink"/>
          </w:rPr>
          <w:t>Program (fixed) Constants</w:t>
        </w:r>
        <w:r>
          <w:rPr>
            <w:webHidden/>
          </w:rPr>
          <w:tab/>
        </w:r>
        <w:r>
          <w:rPr>
            <w:webHidden/>
          </w:rPr>
          <w:fldChar w:fldCharType="begin"/>
        </w:r>
        <w:r>
          <w:rPr>
            <w:webHidden/>
          </w:rPr>
          <w:instrText xml:space="preserve"> PAGEREF _Toc468351701 \h </w:instrText>
        </w:r>
        <w:r>
          <w:rPr>
            <w:webHidden/>
          </w:rPr>
        </w:r>
        <w:r>
          <w:rPr>
            <w:webHidden/>
          </w:rPr>
          <w:fldChar w:fldCharType="separate"/>
        </w:r>
        <w:r>
          <w:rPr>
            <w:webHidden/>
          </w:rPr>
          <w:t>8</w:t>
        </w:r>
        <w:r>
          <w:rPr>
            <w:webHidden/>
          </w:rPr>
          <w:fldChar w:fldCharType="end"/>
        </w:r>
      </w:hyperlink>
    </w:p>
    <w:p w:rsidR="006D1FA5" w:rsidRDefault="006D1FA5">
      <w:pPr>
        <w:pStyle w:val="TOC3"/>
        <w:tabs>
          <w:tab w:val="left" w:pos="1200"/>
        </w:tabs>
        <w:rPr>
          <w:rFonts w:asciiTheme="minorHAnsi" w:eastAsiaTheme="minorEastAsia" w:hAnsiTheme="minorHAnsi"/>
          <w:color w:val="auto"/>
          <w:kern w:val="0"/>
          <w:sz w:val="22"/>
          <w:szCs w:val="22"/>
        </w:rPr>
      </w:pPr>
      <w:hyperlink w:anchor="_Toc468351702" w:history="1">
        <w:r w:rsidRPr="003E3AFB">
          <w:rPr>
            <w:rStyle w:val="Hyperlink"/>
          </w:rPr>
          <w:t>4.1.1</w:t>
        </w:r>
        <w:r>
          <w:rPr>
            <w:rFonts w:asciiTheme="minorHAnsi" w:eastAsiaTheme="minorEastAsia" w:hAnsiTheme="minorHAnsi"/>
            <w:color w:val="auto"/>
            <w:kern w:val="0"/>
            <w:sz w:val="22"/>
            <w:szCs w:val="22"/>
          </w:rPr>
          <w:tab/>
        </w:r>
        <w:r w:rsidRPr="003E3AFB">
          <w:rPr>
            <w:rStyle w:val="Hyperlink"/>
          </w:rPr>
          <w:t>Embedded Constants</w:t>
        </w:r>
        <w:r>
          <w:rPr>
            <w:webHidden/>
          </w:rPr>
          <w:tab/>
        </w:r>
        <w:r>
          <w:rPr>
            <w:webHidden/>
          </w:rPr>
          <w:fldChar w:fldCharType="begin"/>
        </w:r>
        <w:r>
          <w:rPr>
            <w:webHidden/>
          </w:rPr>
          <w:instrText xml:space="preserve"> PAGEREF _Toc468351702 \h </w:instrText>
        </w:r>
        <w:r>
          <w:rPr>
            <w:webHidden/>
          </w:rPr>
        </w:r>
        <w:r>
          <w:rPr>
            <w:webHidden/>
          </w:rPr>
          <w:fldChar w:fldCharType="separate"/>
        </w:r>
        <w:r>
          <w:rPr>
            <w:webHidden/>
          </w:rPr>
          <w:t>8</w:t>
        </w:r>
        <w:r>
          <w:rPr>
            <w:webHidden/>
          </w:rPr>
          <w:fldChar w:fldCharType="end"/>
        </w:r>
      </w:hyperlink>
    </w:p>
    <w:p w:rsidR="006D1FA5" w:rsidRDefault="006D1FA5">
      <w:pPr>
        <w:pStyle w:val="TOC1"/>
        <w:rPr>
          <w:rFonts w:eastAsiaTheme="minorEastAsia"/>
          <w:b w:val="0"/>
          <w:color w:val="auto"/>
          <w:kern w:val="0"/>
          <w:sz w:val="22"/>
          <w:szCs w:val="22"/>
          <w:lang w:val="en-US"/>
        </w:rPr>
      </w:pPr>
      <w:hyperlink w:anchor="_Toc468351703" w:history="1">
        <w:r w:rsidRPr="003E3AFB">
          <w:rPr>
            <w:rStyle w:val="Hyperlink"/>
            <w:rFonts w:ascii="Calibri" w:hAnsi="Calibri" w:cs="Calibri"/>
          </w:rPr>
          <w:t>5</w:t>
        </w:r>
        <w:r>
          <w:rPr>
            <w:rFonts w:eastAsiaTheme="minorEastAsia"/>
            <w:b w:val="0"/>
            <w:color w:val="auto"/>
            <w:kern w:val="0"/>
            <w:sz w:val="22"/>
            <w:szCs w:val="22"/>
            <w:lang w:val="en-US"/>
          </w:rPr>
          <w:tab/>
        </w:r>
        <w:r w:rsidRPr="003E3AFB">
          <w:rPr>
            <w:rStyle w:val="Hyperlink"/>
            <w:rFonts w:ascii="Calibri" w:hAnsi="Calibri" w:cs="Calibri"/>
          </w:rPr>
          <w:t>Software Component Implementation</w:t>
        </w:r>
        <w:r>
          <w:rPr>
            <w:webHidden/>
          </w:rPr>
          <w:tab/>
        </w:r>
        <w:r>
          <w:rPr>
            <w:webHidden/>
          </w:rPr>
          <w:fldChar w:fldCharType="begin"/>
        </w:r>
        <w:r>
          <w:rPr>
            <w:webHidden/>
          </w:rPr>
          <w:instrText xml:space="preserve"> PAGEREF _Toc468351703 \h </w:instrText>
        </w:r>
        <w:r>
          <w:rPr>
            <w:webHidden/>
          </w:rPr>
        </w:r>
        <w:r>
          <w:rPr>
            <w:webHidden/>
          </w:rPr>
          <w:fldChar w:fldCharType="separate"/>
        </w:r>
        <w:r>
          <w:rPr>
            <w:webHidden/>
          </w:rPr>
          <w:t>9</w:t>
        </w:r>
        <w:r>
          <w:rPr>
            <w:webHidden/>
          </w:rPr>
          <w:fldChar w:fldCharType="end"/>
        </w:r>
      </w:hyperlink>
    </w:p>
    <w:p w:rsidR="006D1FA5" w:rsidRDefault="006D1FA5">
      <w:pPr>
        <w:pStyle w:val="TOC2"/>
        <w:rPr>
          <w:rFonts w:asciiTheme="minorHAnsi" w:eastAsiaTheme="minorEastAsia" w:hAnsiTheme="minorHAnsi"/>
          <w:color w:val="auto"/>
          <w:kern w:val="0"/>
          <w:szCs w:val="22"/>
        </w:rPr>
      </w:pPr>
      <w:hyperlink w:anchor="_Toc468351704" w:history="1">
        <w:r w:rsidRPr="003E3AFB">
          <w:rPr>
            <w:rStyle w:val="Hyperlink"/>
            <w:rFonts w:cs="Calibri"/>
          </w:rPr>
          <w:t>5.1.1</w:t>
        </w:r>
        <w:r>
          <w:rPr>
            <w:rFonts w:asciiTheme="minorHAnsi" w:eastAsiaTheme="minorEastAsia" w:hAnsiTheme="minorHAnsi"/>
            <w:color w:val="auto"/>
            <w:kern w:val="0"/>
            <w:szCs w:val="22"/>
          </w:rPr>
          <w:tab/>
        </w:r>
        <w:r w:rsidRPr="003E3AFB">
          <w:rPr>
            <w:rStyle w:val="Hyperlink"/>
            <w:rFonts w:cs="Calibri"/>
          </w:rPr>
          <w:t>Init: HwTq5Meas_Init1</w:t>
        </w:r>
        <w:r>
          <w:rPr>
            <w:webHidden/>
          </w:rPr>
          <w:tab/>
        </w:r>
        <w:r>
          <w:rPr>
            <w:webHidden/>
          </w:rPr>
          <w:fldChar w:fldCharType="begin"/>
        </w:r>
        <w:r>
          <w:rPr>
            <w:webHidden/>
          </w:rPr>
          <w:instrText xml:space="preserve"> PAGEREF _Toc468351704 \h </w:instrText>
        </w:r>
        <w:r>
          <w:rPr>
            <w:webHidden/>
          </w:rPr>
        </w:r>
        <w:r>
          <w:rPr>
            <w:webHidden/>
          </w:rPr>
          <w:fldChar w:fldCharType="separate"/>
        </w:r>
        <w:r>
          <w:rPr>
            <w:webHidden/>
          </w:rPr>
          <w:t>9</w:t>
        </w:r>
        <w:r>
          <w:rPr>
            <w:webHidden/>
          </w:rPr>
          <w:fldChar w:fldCharType="end"/>
        </w:r>
      </w:hyperlink>
    </w:p>
    <w:p w:rsidR="006D1FA5" w:rsidRDefault="006D1FA5">
      <w:pPr>
        <w:pStyle w:val="TOC2"/>
        <w:rPr>
          <w:rFonts w:asciiTheme="minorHAnsi" w:eastAsiaTheme="minorEastAsia" w:hAnsiTheme="minorHAnsi"/>
          <w:color w:val="auto"/>
          <w:kern w:val="0"/>
          <w:szCs w:val="22"/>
        </w:rPr>
      </w:pPr>
      <w:hyperlink w:anchor="_Toc468351705" w:history="1">
        <w:r w:rsidRPr="003E3AFB">
          <w:rPr>
            <w:rStyle w:val="Hyperlink"/>
            <w:rFonts w:cs="Calibri"/>
          </w:rPr>
          <w:t>5.1.1.1</w:t>
        </w:r>
        <w:r>
          <w:rPr>
            <w:rFonts w:asciiTheme="minorHAnsi" w:eastAsiaTheme="minorEastAsia" w:hAnsiTheme="minorHAnsi"/>
            <w:color w:val="auto"/>
            <w:kern w:val="0"/>
            <w:szCs w:val="22"/>
          </w:rPr>
          <w:tab/>
        </w:r>
        <w:r w:rsidRPr="003E3AFB">
          <w:rPr>
            <w:rStyle w:val="Hyperlink"/>
            <w:rFonts w:cs="Calibri"/>
          </w:rPr>
          <w:t>Design Rationale</w:t>
        </w:r>
        <w:r>
          <w:rPr>
            <w:webHidden/>
          </w:rPr>
          <w:tab/>
        </w:r>
        <w:r>
          <w:rPr>
            <w:webHidden/>
          </w:rPr>
          <w:fldChar w:fldCharType="begin"/>
        </w:r>
        <w:r>
          <w:rPr>
            <w:webHidden/>
          </w:rPr>
          <w:instrText xml:space="preserve"> PAGEREF _Toc468351705 \h </w:instrText>
        </w:r>
        <w:r>
          <w:rPr>
            <w:webHidden/>
          </w:rPr>
        </w:r>
        <w:r>
          <w:rPr>
            <w:webHidden/>
          </w:rPr>
          <w:fldChar w:fldCharType="separate"/>
        </w:r>
        <w:r>
          <w:rPr>
            <w:webHidden/>
          </w:rPr>
          <w:t>9</w:t>
        </w:r>
        <w:r>
          <w:rPr>
            <w:webHidden/>
          </w:rPr>
          <w:fldChar w:fldCharType="end"/>
        </w:r>
      </w:hyperlink>
    </w:p>
    <w:p w:rsidR="006D1FA5" w:rsidRDefault="006D1FA5">
      <w:pPr>
        <w:pStyle w:val="TOC2"/>
        <w:rPr>
          <w:rFonts w:asciiTheme="minorHAnsi" w:eastAsiaTheme="minorEastAsia" w:hAnsiTheme="minorHAnsi"/>
          <w:color w:val="auto"/>
          <w:kern w:val="0"/>
          <w:szCs w:val="22"/>
        </w:rPr>
      </w:pPr>
      <w:hyperlink w:anchor="_Toc468351706" w:history="1">
        <w:r w:rsidRPr="003E3AFB">
          <w:rPr>
            <w:rStyle w:val="Hyperlink"/>
            <w:rFonts w:cs="Calibri"/>
          </w:rPr>
          <w:t>5.1.1.2</w:t>
        </w:r>
        <w:r>
          <w:rPr>
            <w:rFonts w:asciiTheme="minorHAnsi" w:eastAsiaTheme="minorEastAsia" w:hAnsiTheme="minorHAnsi"/>
            <w:color w:val="auto"/>
            <w:kern w:val="0"/>
            <w:szCs w:val="22"/>
          </w:rPr>
          <w:tab/>
        </w:r>
        <w:r w:rsidRPr="003E3AFB">
          <w:rPr>
            <w:rStyle w:val="Hyperlink"/>
            <w:rFonts w:cs="Calibri"/>
          </w:rPr>
          <w:t>Module Outputs</w:t>
        </w:r>
        <w:r>
          <w:rPr>
            <w:webHidden/>
          </w:rPr>
          <w:tab/>
        </w:r>
        <w:r>
          <w:rPr>
            <w:webHidden/>
          </w:rPr>
          <w:fldChar w:fldCharType="begin"/>
        </w:r>
        <w:r>
          <w:rPr>
            <w:webHidden/>
          </w:rPr>
          <w:instrText xml:space="preserve"> PAGEREF _Toc468351706 \h </w:instrText>
        </w:r>
        <w:r>
          <w:rPr>
            <w:webHidden/>
          </w:rPr>
        </w:r>
        <w:r>
          <w:rPr>
            <w:webHidden/>
          </w:rPr>
          <w:fldChar w:fldCharType="separate"/>
        </w:r>
        <w:r>
          <w:rPr>
            <w:webHidden/>
          </w:rPr>
          <w:t>9</w:t>
        </w:r>
        <w:r>
          <w:rPr>
            <w:webHidden/>
          </w:rPr>
          <w:fldChar w:fldCharType="end"/>
        </w:r>
      </w:hyperlink>
    </w:p>
    <w:p w:rsidR="006D1FA5" w:rsidRDefault="006D1FA5">
      <w:pPr>
        <w:pStyle w:val="TOC2"/>
        <w:rPr>
          <w:rFonts w:asciiTheme="minorHAnsi" w:eastAsiaTheme="minorEastAsia" w:hAnsiTheme="minorHAnsi"/>
          <w:color w:val="auto"/>
          <w:kern w:val="0"/>
          <w:szCs w:val="22"/>
        </w:rPr>
      </w:pPr>
      <w:hyperlink w:anchor="_Toc468351707" w:history="1">
        <w:r w:rsidRPr="003E3AFB">
          <w:rPr>
            <w:rStyle w:val="Hyperlink"/>
            <w:rFonts w:cs="Calibri"/>
          </w:rPr>
          <w:t>5.1.2</w:t>
        </w:r>
        <w:r>
          <w:rPr>
            <w:rFonts w:asciiTheme="minorHAnsi" w:eastAsiaTheme="minorEastAsia" w:hAnsiTheme="minorHAnsi"/>
            <w:color w:val="auto"/>
            <w:kern w:val="0"/>
            <w:szCs w:val="22"/>
          </w:rPr>
          <w:tab/>
        </w:r>
        <w:r w:rsidRPr="003E3AFB">
          <w:rPr>
            <w:rStyle w:val="Hyperlink"/>
            <w:rFonts w:cs="Calibri"/>
          </w:rPr>
          <w:t>Per: HwTq5Meas_Per1</w:t>
        </w:r>
        <w:r>
          <w:rPr>
            <w:webHidden/>
          </w:rPr>
          <w:tab/>
        </w:r>
        <w:r>
          <w:rPr>
            <w:webHidden/>
          </w:rPr>
          <w:fldChar w:fldCharType="begin"/>
        </w:r>
        <w:r>
          <w:rPr>
            <w:webHidden/>
          </w:rPr>
          <w:instrText xml:space="preserve"> PAGEREF _Toc468351707 \h </w:instrText>
        </w:r>
        <w:r>
          <w:rPr>
            <w:webHidden/>
          </w:rPr>
        </w:r>
        <w:r>
          <w:rPr>
            <w:webHidden/>
          </w:rPr>
          <w:fldChar w:fldCharType="separate"/>
        </w:r>
        <w:r>
          <w:rPr>
            <w:webHidden/>
          </w:rPr>
          <w:t>9</w:t>
        </w:r>
        <w:r>
          <w:rPr>
            <w:webHidden/>
          </w:rPr>
          <w:fldChar w:fldCharType="end"/>
        </w:r>
      </w:hyperlink>
    </w:p>
    <w:p w:rsidR="006D1FA5" w:rsidRDefault="006D1FA5">
      <w:pPr>
        <w:pStyle w:val="TOC2"/>
        <w:rPr>
          <w:rFonts w:asciiTheme="minorHAnsi" w:eastAsiaTheme="minorEastAsia" w:hAnsiTheme="minorHAnsi"/>
          <w:color w:val="auto"/>
          <w:kern w:val="0"/>
          <w:szCs w:val="22"/>
        </w:rPr>
      </w:pPr>
      <w:hyperlink w:anchor="_Toc468351708" w:history="1">
        <w:r w:rsidRPr="003E3AFB">
          <w:rPr>
            <w:rStyle w:val="Hyperlink"/>
            <w:rFonts w:cs="Calibri"/>
          </w:rPr>
          <w:t>5.1.2.1</w:t>
        </w:r>
        <w:r>
          <w:rPr>
            <w:rFonts w:asciiTheme="minorHAnsi" w:eastAsiaTheme="minorEastAsia" w:hAnsiTheme="minorHAnsi"/>
            <w:color w:val="auto"/>
            <w:kern w:val="0"/>
            <w:szCs w:val="22"/>
          </w:rPr>
          <w:tab/>
        </w:r>
        <w:r w:rsidRPr="003E3AFB">
          <w:rPr>
            <w:rStyle w:val="Hyperlink"/>
            <w:rFonts w:cs="Calibri"/>
          </w:rPr>
          <w:t>Design Rationale</w:t>
        </w:r>
        <w:r>
          <w:rPr>
            <w:webHidden/>
          </w:rPr>
          <w:tab/>
        </w:r>
        <w:r>
          <w:rPr>
            <w:webHidden/>
          </w:rPr>
          <w:fldChar w:fldCharType="begin"/>
        </w:r>
        <w:r>
          <w:rPr>
            <w:webHidden/>
          </w:rPr>
          <w:instrText xml:space="preserve"> PAGEREF _Toc468351708 \h </w:instrText>
        </w:r>
        <w:r>
          <w:rPr>
            <w:webHidden/>
          </w:rPr>
        </w:r>
        <w:r>
          <w:rPr>
            <w:webHidden/>
          </w:rPr>
          <w:fldChar w:fldCharType="separate"/>
        </w:r>
        <w:r>
          <w:rPr>
            <w:webHidden/>
          </w:rPr>
          <w:t>9</w:t>
        </w:r>
        <w:r>
          <w:rPr>
            <w:webHidden/>
          </w:rPr>
          <w:fldChar w:fldCharType="end"/>
        </w:r>
      </w:hyperlink>
    </w:p>
    <w:p w:rsidR="006D1FA5" w:rsidRDefault="006D1FA5">
      <w:pPr>
        <w:pStyle w:val="TOC2"/>
        <w:rPr>
          <w:rFonts w:asciiTheme="minorHAnsi" w:eastAsiaTheme="minorEastAsia" w:hAnsiTheme="minorHAnsi"/>
          <w:color w:val="auto"/>
          <w:kern w:val="0"/>
          <w:szCs w:val="22"/>
        </w:rPr>
      </w:pPr>
      <w:hyperlink w:anchor="_Toc468351709" w:history="1">
        <w:r w:rsidRPr="003E3AFB">
          <w:rPr>
            <w:rStyle w:val="Hyperlink"/>
            <w:rFonts w:cs="Calibri"/>
          </w:rPr>
          <w:t>5.1.3</w:t>
        </w:r>
        <w:r>
          <w:rPr>
            <w:rFonts w:asciiTheme="minorHAnsi" w:eastAsiaTheme="minorEastAsia" w:hAnsiTheme="minorHAnsi"/>
            <w:color w:val="auto"/>
            <w:kern w:val="0"/>
            <w:szCs w:val="22"/>
          </w:rPr>
          <w:tab/>
        </w:r>
        <w:r w:rsidRPr="003E3AFB">
          <w:rPr>
            <w:rStyle w:val="Hyperlink"/>
            <w:rFonts w:cs="Calibri"/>
          </w:rPr>
          <w:t>Per: HwTq5Meas_Per2</w:t>
        </w:r>
        <w:r>
          <w:rPr>
            <w:webHidden/>
          </w:rPr>
          <w:tab/>
        </w:r>
        <w:r>
          <w:rPr>
            <w:webHidden/>
          </w:rPr>
          <w:fldChar w:fldCharType="begin"/>
        </w:r>
        <w:r>
          <w:rPr>
            <w:webHidden/>
          </w:rPr>
          <w:instrText xml:space="preserve"> PAGEREF _Toc468351709 \h </w:instrText>
        </w:r>
        <w:r>
          <w:rPr>
            <w:webHidden/>
          </w:rPr>
        </w:r>
        <w:r>
          <w:rPr>
            <w:webHidden/>
          </w:rPr>
          <w:fldChar w:fldCharType="separate"/>
        </w:r>
        <w:r>
          <w:rPr>
            <w:webHidden/>
          </w:rPr>
          <w:t>9</w:t>
        </w:r>
        <w:r>
          <w:rPr>
            <w:webHidden/>
          </w:rPr>
          <w:fldChar w:fldCharType="end"/>
        </w:r>
      </w:hyperlink>
    </w:p>
    <w:p w:rsidR="006D1FA5" w:rsidRDefault="006D1FA5">
      <w:pPr>
        <w:pStyle w:val="TOC2"/>
        <w:rPr>
          <w:rFonts w:asciiTheme="minorHAnsi" w:eastAsiaTheme="minorEastAsia" w:hAnsiTheme="minorHAnsi"/>
          <w:color w:val="auto"/>
          <w:kern w:val="0"/>
          <w:szCs w:val="22"/>
        </w:rPr>
      </w:pPr>
      <w:hyperlink w:anchor="_Toc468351710" w:history="1">
        <w:r w:rsidRPr="003E3AFB">
          <w:rPr>
            <w:rStyle w:val="Hyperlink"/>
            <w:rFonts w:cs="Calibri"/>
          </w:rPr>
          <w:t>5.1.3.1</w:t>
        </w:r>
        <w:r>
          <w:rPr>
            <w:rFonts w:asciiTheme="minorHAnsi" w:eastAsiaTheme="minorEastAsia" w:hAnsiTheme="minorHAnsi"/>
            <w:color w:val="auto"/>
            <w:kern w:val="0"/>
            <w:szCs w:val="22"/>
          </w:rPr>
          <w:tab/>
        </w:r>
        <w:r w:rsidRPr="003E3AFB">
          <w:rPr>
            <w:rStyle w:val="Hyperlink"/>
            <w:rFonts w:cs="Calibri"/>
          </w:rPr>
          <w:t>Design Rationale</w:t>
        </w:r>
        <w:r>
          <w:rPr>
            <w:webHidden/>
          </w:rPr>
          <w:tab/>
        </w:r>
        <w:r>
          <w:rPr>
            <w:webHidden/>
          </w:rPr>
          <w:fldChar w:fldCharType="begin"/>
        </w:r>
        <w:r>
          <w:rPr>
            <w:webHidden/>
          </w:rPr>
          <w:instrText xml:space="preserve"> PAGEREF _Toc468351710 \h </w:instrText>
        </w:r>
        <w:r>
          <w:rPr>
            <w:webHidden/>
          </w:rPr>
        </w:r>
        <w:r>
          <w:rPr>
            <w:webHidden/>
          </w:rPr>
          <w:fldChar w:fldCharType="separate"/>
        </w:r>
        <w:r>
          <w:rPr>
            <w:webHidden/>
          </w:rPr>
          <w:t>9</w:t>
        </w:r>
        <w:r>
          <w:rPr>
            <w:webHidden/>
          </w:rPr>
          <w:fldChar w:fldCharType="end"/>
        </w:r>
      </w:hyperlink>
    </w:p>
    <w:p w:rsidR="006D1FA5" w:rsidRDefault="006D1FA5">
      <w:pPr>
        <w:pStyle w:val="TOC2"/>
        <w:rPr>
          <w:rFonts w:asciiTheme="minorHAnsi" w:eastAsiaTheme="minorEastAsia" w:hAnsiTheme="minorHAnsi"/>
          <w:color w:val="auto"/>
          <w:kern w:val="0"/>
          <w:szCs w:val="22"/>
        </w:rPr>
      </w:pPr>
      <w:hyperlink w:anchor="_Toc468351711" w:history="1">
        <w:r w:rsidRPr="003E3AFB">
          <w:rPr>
            <w:rStyle w:val="Hyperlink"/>
            <w:rFonts w:cs="Calibri"/>
          </w:rPr>
          <w:t>5.1.4</w:t>
        </w:r>
        <w:r>
          <w:rPr>
            <w:rFonts w:asciiTheme="minorHAnsi" w:eastAsiaTheme="minorEastAsia" w:hAnsiTheme="minorHAnsi"/>
            <w:color w:val="auto"/>
            <w:kern w:val="0"/>
            <w:szCs w:val="22"/>
          </w:rPr>
          <w:tab/>
        </w:r>
        <w:r w:rsidRPr="003E3AFB">
          <w:rPr>
            <w:rStyle w:val="Hyperlink"/>
            <w:rFonts w:cs="Calibri"/>
          </w:rPr>
          <w:t>Per: HwTq5Meas_Per3</w:t>
        </w:r>
        <w:r>
          <w:rPr>
            <w:webHidden/>
          </w:rPr>
          <w:tab/>
        </w:r>
        <w:r>
          <w:rPr>
            <w:webHidden/>
          </w:rPr>
          <w:fldChar w:fldCharType="begin"/>
        </w:r>
        <w:r>
          <w:rPr>
            <w:webHidden/>
          </w:rPr>
          <w:instrText xml:space="preserve"> PAGEREF _Toc468351711 \h </w:instrText>
        </w:r>
        <w:r>
          <w:rPr>
            <w:webHidden/>
          </w:rPr>
        </w:r>
        <w:r>
          <w:rPr>
            <w:webHidden/>
          </w:rPr>
          <w:fldChar w:fldCharType="separate"/>
        </w:r>
        <w:r>
          <w:rPr>
            <w:webHidden/>
          </w:rPr>
          <w:t>9</w:t>
        </w:r>
        <w:r>
          <w:rPr>
            <w:webHidden/>
          </w:rPr>
          <w:fldChar w:fldCharType="end"/>
        </w:r>
      </w:hyperlink>
    </w:p>
    <w:p w:rsidR="006D1FA5" w:rsidRDefault="006D1FA5">
      <w:pPr>
        <w:pStyle w:val="TOC2"/>
        <w:rPr>
          <w:rFonts w:asciiTheme="minorHAnsi" w:eastAsiaTheme="minorEastAsia" w:hAnsiTheme="minorHAnsi"/>
          <w:color w:val="auto"/>
          <w:kern w:val="0"/>
          <w:szCs w:val="22"/>
        </w:rPr>
      </w:pPr>
      <w:hyperlink w:anchor="_Toc468351712" w:history="1">
        <w:r w:rsidRPr="003E3AFB">
          <w:rPr>
            <w:rStyle w:val="Hyperlink"/>
            <w:rFonts w:cs="Calibri"/>
          </w:rPr>
          <w:t>5.1.4.1</w:t>
        </w:r>
        <w:r>
          <w:rPr>
            <w:rFonts w:asciiTheme="minorHAnsi" w:eastAsiaTheme="minorEastAsia" w:hAnsiTheme="minorHAnsi"/>
            <w:color w:val="auto"/>
            <w:kern w:val="0"/>
            <w:szCs w:val="22"/>
          </w:rPr>
          <w:tab/>
        </w:r>
        <w:r w:rsidRPr="003E3AFB">
          <w:rPr>
            <w:rStyle w:val="Hyperlink"/>
            <w:rFonts w:cs="Calibri"/>
          </w:rPr>
          <w:t>Design Rationale</w:t>
        </w:r>
        <w:r>
          <w:rPr>
            <w:webHidden/>
          </w:rPr>
          <w:tab/>
        </w:r>
        <w:r>
          <w:rPr>
            <w:webHidden/>
          </w:rPr>
          <w:fldChar w:fldCharType="begin"/>
        </w:r>
        <w:r>
          <w:rPr>
            <w:webHidden/>
          </w:rPr>
          <w:instrText xml:space="preserve"> PAGEREF _Toc468351712 \h </w:instrText>
        </w:r>
        <w:r>
          <w:rPr>
            <w:webHidden/>
          </w:rPr>
        </w:r>
        <w:r>
          <w:rPr>
            <w:webHidden/>
          </w:rPr>
          <w:fldChar w:fldCharType="separate"/>
        </w:r>
        <w:r>
          <w:rPr>
            <w:webHidden/>
          </w:rPr>
          <w:t>9</w:t>
        </w:r>
        <w:r>
          <w:rPr>
            <w:webHidden/>
          </w:rPr>
          <w:fldChar w:fldCharType="end"/>
        </w:r>
      </w:hyperlink>
    </w:p>
    <w:p w:rsidR="006D1FA5" w:rsidRDefault="006D1FA5">
      <w:pPr>
        <w:pStyle w:val="TOC2"/>
        <w:rPr>
          <w:rFonts w:asciiTheme="minorHAnsi" w:eastAsiaTheme="minorEastAsia" w:hAnsiTheme="minorHAnsi"/>
          <w:color w:val="auto"/>
          <w:kern w:val="0"/>
          <w:szCs w:val="22"/>
        </w:rPr>
      </w:pPr>
      <w:hyperlink w:anchor="_Toc468351713" w:history="1">
        <w:r w:rsidRPr="003E3AFB">
          <w:rPr>
            <w:rStyle w:val="Hyperlink"/>
            <w:rFonts w:cs="Calibri"/>
          </w:rPr>
          <w:t>5.1.5</w:t>
        </w:r>
        <w:r>
          <w:rPr>
            <w:rFonts w:asciiTheme="minorHAnsi" w:eastAsiaTheme="minorEastAsia" w:hAnsiTheme="minorHAnsi"/>
            <w:color w:val="auto"/>
            <w:kern w:val="0"/>
            <w:szCs w:val="22"/>
          </w:rPr>
          <w:tab/>
        </w:r>
        <w:r w:rsidRPr="003E3AFB">
          <w:rPr>
            <w:rStyle w:val="Hyperlink"/>
            <w:rFonts w:cs="Calibri"/>
          </w:rPr>
          <w:t>Per: HwTq5Meas_Per4</w:t>
        </w:r>
        <w:r>
          <w:rPr>
            <w:webHidden/>
          </w:rPr>
          <w:tab/>
        </w:r>
        <w:r>
          <w:rPr>
            <w:webHidden/>
          </w:rPr>
          <w:fldChar w:fldCharType="begin"/>
        </w:r>
        <w:r>
          <w:rPr>
            <w:webHidden/>
          </w:rPr>
          <w:instrText xml:space="preserve"> PAGEREF _Toc468351713 \h </w:instrText>
        </w:r>
        <w:r>
          <w:rPr>
            <w:webHidden/>
          </w:rPr>
        </w:r>
        <w:r>
          <w:rPr>
            <w:webHidden/>
          </w:rPr>
          <w:fldChar w:fldCharType="separate"/>
        </w:r>
        <w:r>
          <w:rPr>
            <w:webHidden/>
          </w:rPr>
          <w:t>9</w:t>
        </w:r>
        <w:r>
          <w:rPr>
            <w:webHidden/>
          </w:rPr>
          <w:fldChar w:fldCharType="end"/>
        </w:r>
      </w:hyperlink>
    </w:p>
    <w:p w:rsidR="006D1FA5" w:rsidRDefault="006D1FA5">
      <w:pPr>
        <w:pStyle w:val="TOC2"/>
        <w:rPr>
          <w:rFonts w:asciiTheme="minorHAnsi" w:eastAsiaTheme="minorEastAsia" w:hAnsiTheme="minorHAnsi"/>
          <w:color w:val="auto"/>
          <w:kern w:val="0"/>
          <w:szCs w:val="22"/>
        </w:rPr>
      </w:pPr>
      <w:hyperlink w:anchor="_Toc468351714" w:history="1">
        <w:r w:rsidRPr="003E3AFB">
          <w:rPr>
            <w:rStyle w:val="Hyperlink"/>
            <w:rFonts w:cs="Calibri"/>
          </w:rPr>
          <w:t>5.1.5.1</w:t>
        </w:r>
        <w:r>
          <w:rPr>
            <w:rFonts w:asciiTheme="minorHAnsi" w:eastAsiaTheme="minorEastAsia" w:hAnsiTheme="minorHAnsi"/>
            <w:color w:val="auto"/>
            <w:kern w:val="0"/>
            <w:szCs w:val="22"/>
          </w:rPr>
          <w:tab/>
        </w:r>
        <w:r w:rsidRPr="003E3AFB">
          <w:rPr>
            <w:rStyle w:val="Hyperlink"/>
            <w:rFonts w:cs="Calibri"/>
          </w:rPr>
          <w:t>Design Rationale</w:t>
        </w:r>
        <w:r>
          <w:rPr>
            <w:webHidden/>
          </w:rPr>
          <w:tab/>
        </w:r>
        <w:r>
          <w:rPr>
            <w:webHidden/>
          </w:rPr>
          <w:fldChar w:fldCharType="begin"/>
        </w:r>
        <w:r>
          <w:rPr>
            <w:webHidden/>
          </w:rPr>
          <w:instrText xml:space="preserve"> PAGEREF _Toc468351714 \h </w:instrText>
        </w:r>
        <w:r>
          <w:rPr>
            <w:webHidden/>
          </w:rPr>
        </w:r>
        <w:r>
          <w:rPr>
            <w:webHidden/>
          </w:rPr>
          <w:fldChar w:fldCharType="separate"/>
        </w:r>
        <w:r>
          <w:rPr>
            <w:webHidden/>
          </w:rPr>
          <w:t>9</w:t>
        </w:r>
        <w:r>
          <w:rPr>
            <w:webHidden/>
          </w:rPr>
          <w:fldChar w:fldCharType="end"/>
        </w:r>
      </w:hyperlink>
    </w:p>
    <w:p w:rsidR="006D1FA5" w:rsidRDefault="006D1FA5">
      <w:pPr>
        <w:pStyle w:val="TOC2"/>
        <w:rPr>
          <w:rFonts w:asciiTheme="minorHAnsi" w:eastAsiaTheme="minorEastAsia" w:hAnsiTheme="minorHAnsi"/>
          <w:color w:val="auto"/>
          <w:kern w:val="0"/>
          <w:szCs w:val="22"/>
        </w:rPr>
      </w:pPr>
      <w:hyperlink w:anchor="_Toc468351715" w:history="1">
        <w:r w:rsidRPr="003E3AFB">
          <w:rPr>
            <w:rStyle w:val="Hyperlink"/>
          </w:rPr>
          <w:t>5.2</w:t>
        </w:r>
        <w:r>
          <w:rPr>
            <w:rFonts w:asciiTheme="minorHAnsi" w:eastAsiaTheme="minorEastAsia" w:hAnsiTheme="minorHAnsi"/>
            <w:color w:val="auto"/>
            <w:kern w:val="0"/>
            <w:szCs w:val="22"/>
          </w:rPr>
          <w:tab/>
        </w:r>
        <w:r w:rsidRPr="003E3AFB">
          <w:rPr>
            <w:rStyle w:val="Hyperlink"/>
          </w:rPr>
          <w:t>Server Runables</w:t>
        </w:r>
        <w:r>
          <w:rPr>
            <w:webHidden/>
          </w:rPr>
          <w:tab/>
        </w:r>
        <w:r>
          <w:rPr>
            <w:webHidden/>
          </w:rPr>
          <w:fldChar w:fldCharType="begin"/>
        </w:r>
        <w:r>
          <w:rPr>
            <w:webHidden/>
          </w:rPr>
          <w:instrText xml:space="preserve"> PAGEREF _Toc468351715 \h </w:instrText>
        </w:r>
        <w:r>
          <w:rPr>
            <w:webHidden/>
          </w:rPr>
        </w:r>
        <w:r>
          <w:rPr>
            <w:webHidden/>
          </w:rPr>
          <w:fldChar w:fldCharType="separate"/>
        </w:r>
        <w:r>
          <w:rPr>
            <w:webHidden/>
          </w:rPr>
          <w:t>9</w:t>
        </w:r>
        <w:r>
          <w:rPr>
            <w:webHidden/>
          </w:rPr>
          <w:fldChar w:fldCharType="end"/>
        </w:r>
      </w:hyperlink>
    </w:p>
    <w:p w:rsidR="006D1FA5" w:rsidRDefault="006D1FA5">
      <w:pPr>
        <w:pStyle w:val="TOC2"/>
        <w:rPr>
          <w:rFonts w:asciiTheme="minorHAnsi" w:eastAsiaTheme="minorEastAsia" w:hAnsiTheme="minorHAnsi"/>
          <w:color w:val="auto"/>
          <w:kern w:val="0"/>
          <w:szCs w:val="22"/>
        </w:rPr>
      </w:pPr>
      <w:hyperlink w:anchor="_Toc468351716" w:history="1">
        <w:r w:rsidRPr="003E3AFB">
          <w:rPr>
            <w:rStyle w:val="Hyperlink"/>
            <w:rFonts w:cs="Calibri"/>
          </w:rPr>
          <w:t>5.2.1</w:t>
        </w:r>
        <w:r>
          <w:rPr>
            <w:rFonts w:asciiTheme="minorHAnsi" w:eastAsiaTheme="minorEastAsia" w:hAnsiTheme="minorHAnsi"/>
            <w:color w:val="auto"/>
            <w:kern w:val="0"/>
            <w:szCs w:val="22"/>
          </w:rPr>
          <w:tab/>
        </w:r>
        <w:r w:rsidRPr="003E3AFB">
          <w:rPr>
            <w:rStyle w:val="Hyperlink"/>
            <w:rFonts w:cs="Calibri"/>
          </w:rPr>
          <w:t>HwTq5AutTrim_Oper</w:t>
        </w:r>
        <w:r>
          <w:rPr>
            <w:webHidden/>
          </w:rPr>
          <w:tab/>
        </w:r>
        <w:r>
          <w:rPr>
            <w:webHidden/>
          </w:rPr>
          <w:fldChar w:fldCharType="begin"/>
        </w:r>
        <w:r>
          <w:rPr>
            <w:webHidden/>
          </w:rPr>
          <w:instrText xml:space="preserve"> PAGEREF _Toc468351716 \h </w:instrText>
        </w:r>
        <w:r>
          <w:rPr>
            <w:webHidden/>
          </w:rPr>
        </w:r>
        <w:r>
          <w:rPr>
            <w:webHidden/>
          </w:rPr>
          <w:fldChar w:fldCharType="separate"/>
        </w:r>
        <w:r>
          <w:rPr>
            <w:webHidden/>
          </w:rPr>
          <w:t>9</w:t>
        </w:r>
        <w:r>
          <w:rPr>
            <w:webHidden/>
          </w:rPr>
          <w:fldChar w:fldCharType="end"/>
        </w:r>
      </w:hyperlink>
    </w:p>
    <w:p w:rsidR="006D1FA5" w:rsidRDefault="006D1FA5">
      <w:pPr>
        <w:pStyle w:val="TOC2"/>
        <w:rPr>
          <w:rFonts w:asciiTheme="minorHAnsi" w:eastAsiaTheme="minorEastAsia" w:hAnsiTheme="minorHAnsi"/>
          <w:color w:val="auto"/>
          <w:kern w:val="0"/>
          <w:szCs w:val="22"/>
        </w:rPr>
      </w:pPr>
      <w:hyperlink w:anchor="_Toc468351717" w:history="1">
        <w:r w:rsidRPr="003E3AFB">
          <w:rPr>
            <w:rStyle w:val="Hyperlink"/>
            <w:rFonts w:cs="Calibri"/>
          </w:rPr>
          <w:t>5.2.1.1</w:t>
        </w:r>
        <w:r>
          <w:rPr>
            <w:rFonts w:asciiTheme="minorHAnsi" w:eastAsiaTheme="minorEastAsia" w:hAnsiTheme="minorHAnsi"/>
            <w:color w:val="auto"/>
            <w:kern w:val="0"/>
            <w:szCs w:val="22"/>
          </w:rPr>
          <w:tab/>
        </w:r>
        <w:r w:rsidRPr="003E3AFB">
          <w:rPr>
            <w:rStyle w:val="Hyperlink"/>
            <w:rFonts w:cs="Calibri"/>
          </w:rPr>
          <w:t>Design Rationale</w:t>
        </w:r>
        <w:r>
          <w:rPr>
            <w:webHidden/>
          </w:rPr>
          <w:tab/>
        </w:r>
        <w:r>
          <w:rPr>
            <w:webHidden/>
          </w:rPr>
          <w:fldChar w:fldCharType="begin"/>
        </w:r>
        <w:r>
          <w:rPr>
            <w:webHidden/>
          </w:rPr>
          <w:instrText xml:space="preserve"> PAGEREF _Toc468351717 \h </w:instrText>
        </w:r>
        <w:r>
          <w:rPr>
            <w:webHidden/>
          </w:rPr>
        </w:r>
        <w:r>
          <w:rPr>
            <w:webHidden/>
          </w:rPr>
          <w:fldChar w:fldCharType="separate"/>
        </w:r>
        <w:r>
          <w:rPr>
            <w:webHidden/>
          </w:rPr>
          <w:t>9</w:t>
        </w:r>
        <w:r>
          <w:rPr>
            <w:webHidden/>
          </w:rPr>
          <w:fldChar w:fldCharType="end"/>
        </w:r>
      </w:hyperlink>
    </w:p>
    <w:p w:rsidR="006D1FA5" w:rsidRDefault="006D1FA5">
      <w:pPr>
        <w:pStyle w:val="TOC2"/>
        <w:rPr>
          <w:rFonts w:asciiTheme="minorHAnsi" w:eastAsiaTheme="minorEastAsia" w:hAnsiTheme="minorHAnsi"/>
          <w:color w:val="auto"/>
          <w:kern w:val="0"/>
          <w:szCs w:val="22"/>
        </w:rPr>
      </w:pPr>
      <w:hyperlink w:anchor="_Toc468351718" w:history="1">
        <w:r w:rsidRPr="003E3AFB">
          <w:rPr>
            <w:rStyle w:val="Hyperlink"/>
            <w:rFonts w:cs="Calibri"/>
          </w:rPr>
          <w:t>5.2.2</w:t>
        </w:r>
        <w:r>
          <w:rPr>
            <w:rFonts w:asciiTheme="minorHAnsi" w:eastAsiaTheme="minorEastAsia" w:hAnsiTheme="minorHAnsi"/>
            <w:color w:val="auto"/>
            <w:kern w:val="0"/>
            <w:szCs w:val="22"/>
          </w:rPr>
          <w:tab/>
        </w:r>
        <w:r w:rsidRPr="003E3AFB">
          <w:rPr>
            <w:rStyle w:val="Hyperlink"/>
            <w:rFonts w:cs="Calibri"/>
          </w:rPr>
          <w:t>HwTq5ClrSnsrSca_Oper</w:t>
        </w:r>
        <w:r>
          <w:rPr>
            <w:webHidden/>
          </w:rPr>
          <w:tab/>
        </w:r>
        <w:r>
          <w:rPr>
            <w:webHidden/>
          </w:rPr>
          <w:fldChar w:fldCharType="begin"/>
        </w:r>
        <w:r>
          <w:rPr>
            <w:webHidden/>
          </w:rPr>
          <w:instrText xml:space="preserve"> PAGEREF _Toc468351718 \h </w:instrText>
        </w:r>
        <w:r>
          <w:rPr>
            <w:webHidden/>
          </w:rPr>
        </w:r>
        <w:r>
          <w:rPr>
            <w:webHidden/>
          </w:rPr>
          <w:fldChar w:fldCharType="separate"/>
        </w:r>
        <w:r>
          <w:rPr>
            <w:webHidden/>
          </w:rPr>
          <w:t>9</w:t>
        </w:r>
        <w:r>
          <w:rPr>
            <w:webHidden/>
          </w:rPr>
          <w:fldChar w:fldCharType="end"/>
        </w:r>
      </w:hyperlink>
    </w:p>
    <w:p w:rsidR="006D1FA5" w:rsidRDefault="006D1FA5">
      <w:pPr>
        <w:pStyle w:val="TOC2"/>
        <w:rPr>
          <w:rFonts w:asciiTheme="minorHAnsi" w:eastAsiaTheme="minorEastAsia" w:hAnsiTheme="minorHAnsi"/>
          <w:color w:val="auto"/>
          <w:kern w:val="0"/>
          <w:szCs w:val="22"/>
        </w:rPr>
      </w:pPr>
      <w:hyperlink w:anchor="_Toc468351719" w:history="1">
        <w:r w:rsidRPr="003E3AFB">
          <w:rPr>
            <w:rStyle w:val="Hyperlink"/>
            <w:rFonts w:cs="Calibri"/>
          </w:rPr>
          <w:t>5.2.2.1</w:t>
        </w:r>
        <w:r>
          <w:rPr>
            <w:rFonts w:asciiTheme="minorHAnsi" w:eastAsiaTheme="minorEastAsia" w:hAnsiTheme="minorHAnsi"/>
            <w:color w:val="auto"/>
            <w:kern w:val="0"/>
            <w:szCs w:val="22"/>
          </w:rPr>
          <w:tab/>
        </w:r>
        <w:r w:rsidRPr="003E3AFB">
          <w:rPr>
            <w:rStyle w:val="Hyperlink"/>
            <w:rFonts w:cs="Calibri"/>
          </w:rPr>
          <w:t>Design Rationale</w:t>
        </w:r>
        <w:r>
          <w:rPr>
            <w:webHidden/>
          </w:rPr>
          <w:tab/>
        </w:r>
        <w:r>
          <w:rPr>
            <w:webHidden/>
          </w:rPr>
          <w:fldChar w:fldCharType="begin"/>
        </w:r>
        <w:r>
          <w:rPr>
            <w:webHidden/>
          </w:rPr>
          <w:instrText xml:space="preserve"> PAGEREF _Toc468351719 \h </w:instrText>
        </w:r>
        <w:r>
          <w:rPr>
            <w:webHidden/>
          </w:rPr>
        </w:r>
        <w:r>
          <w:rPr>
            <w:webHidden/>
          </w:rPr>
          <w:fldChar w:fldCharType="separate"/>
        </w:r>
        <w:r>
          <w:rPr>
            <w:webHidden/>
          </w:rPr>
          <w:t>9</w:t>
        </w:r>
        <w:r>
          <w:rPr>
            <w:webHidden/>
          </w:rPr>
          <w:fldChar w:fldCharType="end"/>
        </w:r>
      </w:hyperlink>
    </w:p>
    <w:p w:rsidR="006D1FA5" w:rsidRDefault="006D1FA5">
      <w:pPr>
        <w:pStyle w:val="TOC2"/>
        <w:rPr>
          <w:rFonts w:asciiTheme="minorHAnsi" w:eastAsiaTheme="minorEastAsia" w:hAnsiTheme="minorHAnsi"/>
          <w:color w:val="auto"/>
          <w:kern w:val="0"/>
          <w:szCs w:val="22"/>
        </w:rPr>
      </w:pPr>
      <w:hyperlink w:anchor="_Toc468351720" w:history="1">
        <w:r w:rsidRPr="003E3AFB">
          <w:rPr>
            <w:rStyle w:val="Hyperlink"/>
            <w:rFonts w:cs="Calibri"/>
          </w:rPr>
          <w:t>5.2.3</w:t>
        </w:r>
        <w:r>
          <w:rPr>
            <w:rFonts w:asciiTheme="minorHAnsi" w:eastAsiaTheme="minorEastAsia" w:hAnsiTheme="minorHAnsi"/>
            <w:color w:val="auto"/>
            <w:kern w:val="0"/>
            <w:szCs w:val="22"/>
          </w:rPr>
          <w:tab/>
        </w:r>
        <w:r w:rsidRPr="003E3AFB">
          <w:rPr>
            <w:rStyle w:val="Hyperlink"/>
            <w:rFonts w:cs="Calibri"/>
          </w:rPr>
          <w:t>HwTq5ClrTrim_Oper</w:t>
        </w:r>
        <w:r>
          <w:rPr>
            <w:webHidden/>
          </w:rPr>
          <w:tab/>
        </w:r>
        <w:r>
          <w:rPr>
            <w:webHidden/>
          </w:rPr>
          <w:fldChar w:fldCharType="begin"/>
        </w:r>
        <w:r>
          <w:rPr>
            <w:webHidden/>
          </w:rPr>
          <w:instrText xml:space="preserve"> PAGEREF _Toc468351720 \h </w:instrText>
        </w:r>
        <w:r>
          <w:rPr>
            <w:webHidden/>
          </w:rPr>
        </w:r>
        <w:r>
          <w:rPr>
            <w:webHidden/>
          </w:rPr>
          <w:fldChar w:fldCharType="separate"/>
        </w:r>
        <w:r>
          <w:rPr>
            <w:webHidden/>
          </w:rPr>
          <w:t>10</w:t>
        </w:r>
        <w:r>
          <w:rPr>
            <w:webHidden/>
          </w:rPr>
          <w:fldChar w:fldCharType="end"/>
        </w:r>
      </w:hyperlink>
    </w:p>
    <w:p w:rsidR="006D1FA5" w:rsidRDefault="006D1FA5">
      <w:pPr>
        <w:pStyle w:val="TOC2"/>
        <w:rPr>
          <w:rFonts w:asciiTheme="minorHAnsi" w:eastAsiaTheme="minorEastAsia" w:hAnsiTheme="minorHAnsi"/>
          <w:color w:val="auto"/>
          <w:kern w:val="0"/>
          <w:szCs w:val="22"/>
        </w:rPr>
      </w:pPr>
      <w:hyperlink w:anchor="_Toc468351721" w:history="1">
        <w:r w:rsidRPr="003E3AFB">
          <w:rPr>
            <w:rStyle w:val="Hyperlink"/>
            <w:rFonts w:cs="Calibri"/>
          </w:rPr>
          <w:t>5.2.3.1</w:t>
        </w:r>
        <w:r>
          <w:rPr>
            <w:rFonts w:asciiTheme="minorHAnsi" w:eastAsiaTheme="minorEastAsia" w:hAnsiTheme="minorHAnsi"/>
            <w:color w:val="auto"/>
            <w:kern w:val="0"/>
            <w:szCs w:val="22"/>
          </w:rPr>
          <w:tab/>
        </w:r>
        <w:r w:rsidRPr="003E3AFB">
          <w:rPr>
            <w:rStyle w:val="Hyperlink"/>
            <w:rFonts w:cs="Calibri"/>
          </w:rPr>
          <w:t>Design Rationale</w:t>
        </w:r>
        <w:r>
          <w:rPr>
            <w:webHidden/>
          </w:rPr>
          <w:tab/>
        </w:r>
        <w:r>
          <w:rPr>
            <w:webHidden/>
          </w:rPr>
          <w:fldChar w:fldCharType="begin"/>
        </w:r>
        <w:r>
          <w:rPr>
            <w:webHidden/>
          </w:rPr>
          <w:instrText xml:space="preserve"> PAGEREF _Toc468351721 \h </w:instrText>
        </w:r>
        <w:r>
          <w:rPr>
            <w:webHidden/>
          </w:rPr>
        </w:r>
        <w:r>
          <w:rPr>
            <w:webHidden/>
          </w:rPr>
          <w:fldChar w:fldCharType="separate"/>
        </w:r>
        <w:r>
          <w:rPr>
            <w:webHidden/>
          </w:rPr>
          <w:t>10</w:t>
        </w:r>
        <w:r>
          <w:rPr>
            <w:webHidden/>
          </w:rPr>
          <w:fldChar w:fldCharType="end"/>
        </w:r>
      </w:hyperlink>
    </w:p>
    <w:p w:rsidR="006D1FA5" w:rsidRDefault="006D1FA5">
      <w:pPr>
        <w:pStyle w:val="TOC2"/>
        <w:rPr>
          <w:rFonts w:asciiTheme="minorHAnsi" w:eastAsiaTheme="minorEastAsia" w:hAnsiTheme="minorHAnsi"/>
          <w:color w:val="auto"/>
          <w:kern w:val="0"/>
          <w:szCs w:val="22"/>
        </w:rPr>
      </w:pPr>
      <w:hyperlink w:anchor="_Toc468351722" w:history="1">
        <w:r w:rsidRPr="003E3AFB">
          <w:rPr>
            <w:rStyle w:val="Hyperlink"/>
            <w:rFonts w:cs="Calibri"/>
          </w:rPr>
          <w:t>5.2.4</w:t>
        </w:r>
        <w:r>
          <w:rPr>
            <w:rFonts w:asciiTheme="minorHAnsi" w:eastAsiaTheme="minorEastAsia" w:hAnsiTheme="minorHAnsi"/>
            <w:color w:val="auto"/>
            <w:kern w:val="0"/>
            <w:szCs w:val="22"/>
          </w:rPr>
          <w:tab/>
        </w:r>
        <w:r w:rsidRPr="003E3AFB">
          <w:rPr>
            <w:rStyle w:val="Hyperlink"/>
            <w:rFonts w:cs="Calibri"/>
          </w:rPr>
          <w:t>HwTq5ReadSnsrSca_Oper</w:t>
        </w:r>
        <w:r>
          <w:rPr>
            <w:webHidden/>
          </w:rPr>
          <w:tab/>
        </w:r>
        <w:r>
          <w:rPr>
            <w:webHidden/>
          </w:rPr>
          <w:fldChar w:fldCharType="begin"/>
        </w:r>
        <w:r>
          <w:rPr>
            <w:webHidden/>
          </w:rPr>
          <w:instrText xml:space="preserve"> PAGEREF _Toc468351722 \h </w:instrText>
        </w:r>
        <w:r>
          <w:rPr>
            <w:webHidden/>
          </w:rPr>
        </w:r>
        <w:r>
          <w:rPr>
            <w:webHidden/>
          </w:rPr>
          <w:fldChar w:fldCharType="separate"/>
        </w:r>
        <w:r>
          <w:rPr>
            <w:webHidden/>
          </w:rPr>
          <w:t>10</w:t>
        </w:r>
        <w:r>
          <w:rPr>
            <w:webHidden/>
          </w:rPr>
          <w:fldChar w:fldCharType="end"/>
        </w:r>
      </w:hyperlink>
    </w:p>
    <w:p w:rsidR="006D1FA5" w:rsidRDefault="006D1FA5">
      <w:pPr>
        <w:pStyle w:val="TOC2"/>
        <w:rPr>
          <w:rFonts w:asciiTheme="minorHAnsi" w:eastAsiaTheme="minorEastAsia" w:hAnsiTheme="minorHAnsi"/>
          <w:color w:val="auto"/>
          <w:kern w:val="0"/>
          <w:szCs w:val="22"/>
        </w:rPr>
      </w:pPr>
      <w:hyperlink w:anchor="_Toc468351723" w:history="1">
        <w:r w:rsidRPr="003E3AFB">
          <w:rPr>
            <w:rStyle w:val="Hyperlink"/>
            <w:rFonts w:cs="Calibri"/>
          </w:rPr>
          <w:t>5.2.4.1</w:t>
        </w:r>
        <w:r>
          <w:rPr>
            <w:rFonts w:asciiTheme="minorHAnsi" w:eastAsiaTheme="minorEastAsia" w:hAnsiTheme="minorHAnsi"/>
            <w:color w:val="auto"/>
            <w:kern w:val="0"/>
            <w:szCs w:val="22"/>
          </w:rPr>
          <w:tab/>
        </w:r>
        <w:r w:rsidRPr="003E3AFB">
          <w:rPr>
            <w:rStyle w:val="Hyperlink"/>
            <w:rFonts w:cs="Calibri"/>
          </w:rPr>
          <w:t>Design Rationale</w:t>
        </w:r>
        <w:r>
          <w:rPr>
            <w:webHidden/>
          </w:rPr>
          <w:tab/>
        </w:r>
        <w:r>
          <w:rPr>
            <w:webHidden/>
          </w:rPr>
          <w:fldChar w:fldCharType="begin"/>
        </w:r>
        <w:r>
          <w:rPr>
            <w:webHidden/>
          </w:rPr>
          <w:instrText xml:space="preserve"> PAGEREF _Toc468351723 \h </w:instrText>
        </w:r>
        <w:r>
          <w:rPr>
            <w:webHidden/>
          </w:rPr>
        </w:r>
        <w:r>
          <w:rPr>
            <w:webHidden/>
          </w:rPr>
          <w:fldChar w:fldCharType="separate"/>
        </w:r>
        <w:r>
          <w:rPr>
            <w:webHidden/>
          </w:rPr>
          <w:t>10</w:t>
        </w:r>
        <w:r>
          <w:rPr>
            <w:webHidden/>
          </w:rPr>
          <w:fldChar w:fldCharType="end"/>
        </w:r>
      </w:hyperlink>
    </w:p>
    <w:p w:rsidR="006D1FA5" w:rsidRDefault="006D1FA5">
      <w:pPr>
        <w:pStyle w:val="TOC2"/>
        <w:rPr>
          <w:rFonts w:asciiTheme="minorHAnsi" w:eastAsiaTheme="minorEastAsia" w:hAnsiTheme="minorHAnsi"/>
          <w:color w:val="auto"/>
          <w:kern w:val="0"/>
          <w:szCs w:val="22"/>
        </w:rPr>
      </w:pPr>
      <w:hyperlink w:anchor="_Toc468351724" w:history="1">
        <w:r w:rsidRPr="003E3AFB">
          <w:rPr>
            <w:rStyle w:val="Hyperlink"/>
            <w:rFonts w:cs="Calibri"/>
          </w:rPr>
          <w:t>5.2.5</w:t>
        </w:r>
        <w:r>
          <w:rPr>
            <w:rFonts w:asciiTheme="minorHAnsi" w:eastAsiaTheme="minorEastAsia" w:hAnsiTheme="minorHAnsi"/>
            <w:color w:val="auto"/>
            <w:kern w:val="0"/>
            <w:szCs w:val="22"/>
          </w:rPr>
          <w:tab/>
        </w:r>
        <w:r w:rsidRPr="003E3AFB">
          <w:rPr>
            <w:rStyle w:val="Hyperlink"/>
            <w:rFonts w:cs="Calibri"/>
          </w:rPr>
          <w:t>HwTq5ReadTrim_Oper</w:t>
        </w:r>
        <w:r>
          <w:rPr>
            <w:webHidden/>
          </w:rPr>
          <w:tab/>
        </w:r>
        <w:r>
          <w:rPr>
            <w:webHidden/>
          </w:rPr>
          <w:fldChar w:fldCharType="begin"/>
        </w:r>
        <w:r>
          <w:rPr>
            <w:webHidden/>
          </w:rPr>
          <w:instrText xml:space="preserve"> PAGEREF _Toc468351724 \h </w:instrText>
        </w:r>
        <w:r>
          <w:rPr>
            <w:webHidden/>
          </w:rPr>
        </w:r>
        <w:r>
          <w:rPr>
            <w:webHidden/>
          </w:rPr>
          <w:fldChar w:fldCharType="separate"/>
        </w:r>
        <w:r>
          <w:rPr>
            <w:webHidden/>
          </w:rPr>
          <w:t>10</w:t>
        </w:r>
        <w:r>
          <w:rPr>
            <w:webHidden/>
          </w:rPr>
          <w:fldChar w:fldCharType="end"/>
        </w:r>
      </w:hyperlink>
    </w:p>
    <w:p w:rsidR="006D1FA5" w:rsidRDefault="006D1FA5">
      <w:pPr>
        <w:pStyle w:val="TOC2"/>
        <w:rPr>
          <w:rFonts w:asciiTheme="minorHAnsi" w:eastAsiaTheme="minorEastAsia" w:hAnsiTheme="minorHAnsi"/>
          <w:color w:val="auto"/>
          <w:kern w:val="0"/>
          <w:szCs w:val="22"/>
        </w:rPr>
      </w:pPr>
      <w:hyperlink w:anchor="_Toc468351725" w:history="1">
        <w:r w:rsidRPr="003E3AFB">
          <w:rPr>
            <w:rStyle w:val="Hyperlink"/>
            <w:rFonts w:cs="Calibri"/>
          </w:rPr>
          <w:t>5.2.5.1</w:t>
        </w:r>
        <w:r>
          <w:rPr>
            <w:rFonts w:asciiTheme="minorHAnsi" w:eastAsiaTheme="minorEastAsia" w:hAnsiTheme="minorHAnsi"/>
            <w:color w:val="auto"/>
            <w:kern w:val="0"/>
            <w:szCs w:val="22"/>
          </w:rPr>
          <w:tab/>
        </w:r>
        <w:r w:rsidRPr="003E3AFB">
          <w:rPr>
            <w:rStyle w:val="Hyperlink"/>
            <w:rFonts w:cs="Calibri"/>
          </w:rPr>
          <w:t>Design Rationale</w:t>
        </w:r>
        <w:r>
          <w:rPr>
            <w:webHidden/>
          </w:rPr>
          <w:tab/>
        </w:r>
        <w:r>
          <w:rPr>
            <w:webHidden/>
          </w:rPr>
          <w:fldChar w:fldCharType="begin"/>
        </w:r>
        <w:r>
          <w:rPr>
            <w:webHidden/>
          </w:rPr>
          <w:instrText xml:space="preserve"> PAGEREF _Toc468351725 \h </w:instrText>
        </w:r>
        <w:r>
          <w:rPr>
            <w:webHidden/>
          </w:rPr>
        </w:r>
        <w:r>
          <w:rPr>
            <w:webHidden/>
          </w:rPr>
          <w:fldChar w:fldCharType="separate"/>
        </w:r>
        <w:r>
          <w:rPr>
            <w:webHidden/>
          </w:rPr>
          <w:t>10</w:t>
        </w:r>
        <w:r>
          <w:rPr>
            <w:webHidden/>
          </w:rPr>
          <w:fldChar w:fldCharType="end"/>
        </w:r>
      </w:hyperlink>
    </w:p>
    <w:p w:rsidR="006D1FA5" w:rsidRDefault="006D1FA5">
      <w:pPr>
        <w:pStyle w:val="TOC2"/>
        <w:rPr>
          <w:rFonts w:asciiTheme="minorHAnsi" w:eastAsiaTheme="minorEastAsia" w:hAnsiTheme="minorHAnsi"/>
          <w:color w:val="auto"/>
          <w:kern w:val="0"/>
          <w:szCs w:val="22"/>
        </w:rPr>
      </w:pPr>
      <w:hyperlink w:anchor="_Toc468351726" w:history="1">
        <w:r w:rsidRPr="003E3AFB">
          <w:rPr>
            <w:rStyle w:val="Hyperlink"/>
            <w:rFonts w:cs="Calibri"/>
          </w:rPr>
          <w:t>5.2.6</w:t>
        </w:r>
        <w:r>
          <w:rPr>
            <w:rFonts w:asciiTheme="minorHAnsi" w:eastAsiaTheme="minorEastAsia" w:hAnsiTheme="minorHAnsi"/>
            <w:color w:val="auto"/>
            <w:kern w:val="0"/>
            <w:szCs w:val="22"/>
          </w:rPr>
          <w:tab/>
        </w:r>
        <w:r w:rsidRPr="003E3AFB">
          <w:rPr>
            <w:rStyle w:val="Hyperlink"/>
            <w:rFonts w:cs="Calibri"/>
          </w:rPr>
          <w:t>HwTq5TrimPrfmdSts_Oper</w:t>
        </w:r>
        <w:r>
          <w:rPr>
            <w:webHidden/>
          </w:rPr>
          <w:tab/>
        </w:r>
        <w:r>
          <w:rPr>
            <w:webHidden/>
          </w:rPr>
          <w:fldChar w:fldCharType="begin"/>
        </w:r>
        <w:r>
          <w:rPr>
            <w:webHidden/>
          </w:rPr>
          <w:instrText xml:space="preserve"> PAGEREF _Toc468351726 \h </w:instrText>
        </w:r>
        <w:r>
          <w:rPr>
            <w:webHidden/>
          </w:rPr>
        </w:r>
        <w:r>
          <w:rPr>
            <w:webHidden/>
          </w:rPr>
          <w:fldChar w:fldCharType="separate"/>
        </w:r>
        <w:r>
          <w:rPr>
            <w:webHidden/>
          </w:rPr>
          <w:t>10</w:t>
        </w:r>
        <w:r>
          <w:rPr>
            <w:webHidden/>
          </w:rPr>
          <w:fldChar w:fldCharType="end"/>
        </w:r>
      </w:hyperlink>
    </w:p>
    <w:p w:rsidR="006D1FA5" w:rsidRDefault="006D1FA5">
      <w:pPr>
        <w:pStyle w:val="TOC2"/>
        <w:rPr>
          <w:rFonts w:asciiTheme="minorHAnsi" w:eastAsiaTheme="minorEastAsia" w:hAnsiTheme="minorHAnsi"/>
          <w:color w:val="auto"/>
          <w:kern w:val="0"/>
          <w:szCs w:val="22"/>
        </w:rPr>
      </w:pPr>
      <w:hyperlink w:anchor="_Toc468351727" w:history="1">
        <w:r w:rsidRPr="003E3AFB">
          <w:rPr>
            <w:rStyle w:val="Hyperlink"/>
            <w:rFonts w:cs="Calibri"/>
          </w:rPr>
          <w:t>5.2.6.1</w:t>
        </w:r>
        <w:r>
          <w:rPr>
            <w:rFonts w:asciiTheme="minorHAnsi" w:eastAsiaTheme="minorEastAsia" w:hAnsiTheme="minorHAnsi"/>
            <w:color w:val="auto"/>
            <w:kern w:val="0"/>
            <w:szCs w:val="22"/>
          </w:rPr>
          <w:tab/>
        </w:r>
        <w:r w:rsidRPr="003E3AFB">
          <w:rPr>
            <w:rStyle w:val="Hyperlink"/>
            <w:rFonts w:cs="Calibri"/>
          </w:rPr>
          <w:t>Design Rationale</w:t>
        </w:r>
        <w:r>
          <w:rPr>
            <w:webHidden/>
          </w:rPr>
          <w:tab/>
        </w:r>
        <w:r>
          <w:rPr>
            <w:webHidden/>
          </w:rPr>
          <w:fldChar w:fldCharType="begin"/>
        </w:r>
        <w:r>
          <w:rPr>
            <w:webHidden/>
          </w:rPr>
          <w:instrText xml:space="preserve"> PAGEREF _Toc468351727 \h </w:instrText>
        </w:r>
        <w:r>
          <w:rPr>
            <w:webHidden/>
          </w:rPr>
        </w:r>
        <w:r>
          <w:rPr>
            <w:webHidden/>
          </w:rPr>
          <w:fldChar w:fldCharType="separate"/>
        </w:r>
        <w:r>
          <w:rPr>
            <w:webHidden/>
          </w:rPr>
          <w:t>10</w:t>
        </w:r>
        <w:r>
          <w:rPr>
            <w:webHidden/>
          </w:rPr>
          <w:fldChar w:fldCharType="end"/>
        </w:r>
      </w:hyperlink>
    </w:p>
    <w:p w:rsidR="006D1FA5" w:rsidRDefault="006D1FA5">
      <w:pPr>
        <w:pStyle w:val="TOC2"/>
        <w:rPr>
          <w:rFonts w:asciiTheme="minorHAnsi" w:eastAsiaTheme="minorEastAsia" w:hAnsiTheme="minorHAnsi"/>
          <w:color w:val="auto"/>
          <w:kern w:val="0"/>
          <w:szCs w:val="22"/>
        </w:rPr>
      </w:pPr>
      <w:hyperlink w:anchor="_Toc468351728" w:history="1">
        <w:r w:rsidRPr="003E3AFB">
          <w:rPr>
            <w:rStyle w:val="Hyperlink"/>
            <w:rFonts w:cs="Calibri"/>
          </w:rPr>
          <w:t>5.2.7</w:t>
        </w:r>
        <w:r>
          <w:rPr>
            <w:rFonts w:asciiTheme="minorHAnsi" w:eastAsiaTheme="minorEastAsia" w:hAnsiTheme="minorHAnsi"/>
            <w:color w:val="auto"/>
            <w:kern w:val="0"/>
            <w:szCs w:val="22"/>
          </w:rPr>
          <w:tab/>
        </w:r>
        <w:r w:rsidRPr="003E3AFB">
          <w:rPr>
            <w:rStyle w:val="Hyperlink"/>
            <w:rFonts w:cs="Calibri"/>
          </w:rPr>
          <w:t>HwTq5WrSnsrSca_Oper</w:t>
        </w:r>
        <w:r>
          <w:rPr>
            <w:webHidden/>
          </w:rPr>
          <w:tab/>
        </w:r>
        <w:r>
          <w:rPr>
            <w:webHidden/>
          </w:rPr>
          <w:fldChar w:fldCharType="begin"/>
        </w:r>
        <w:r>
          <w:rPr>
            <w:webHidden/>
          </w:rPr>
          <w:instrText xml:space="preserve"> PAGEREF _Toc468351728 \h </w:instrText>
        </w:r>
        <w:r>
          <w:rPr>
            <w:webHidden/>
          </w:rPr>
        </w:r>
        <w:r>
          <w:rPr>
            <w:webHidden/>
          </w:rPr>
          <w:fldChar w:fldCharType="separate"/>
        </w:r>
        <w:r>
          <w:rPr>
            <w:webHidden/>
          </w:rPr>
          <w:t>10</w:t>
        </w:r>
        <w:r>
          <w:rPr>
            <w:webHidden/>
          </w:rPr>
          <w:fldChar w:fldCharType="end"/>
        </w:r>
      </w:hyperlink>
    </w:p>
    <w:p w:rsidR="006D1FA5" w:rsidRDefault="006D1FA5">
      <w:pPr>
        <w:pStyle w:val="TOC2"/>
        <w:rPr>
          <w:rFonts w:asciiTheme="minorHAnsi" w:eastAsiaTheme="minorEastAsia" w:hAnsiTheme="minorHAnsi"/>
          <w:color w:val="auto"/>
          <w:kern w:val="0"/>
          <w:szCs w:val="22"/>
        </w:rPr>
      </w:pPr>
      <w:hyperlink w:anchor="_Toc468351729" w:history="1">
        <w:r w:rsidRPr="003E3AFB">
          <w:rPr>
            <w:rStyle w:val="Hyperlink"/>
            <w:rFonts w:cs="Calibri"/>
          </w:rPr>
          <w:t>5.2.7.1</w:t>
        </w:r>
        <w:r>
          <w:rPr>
            <w:rFonts w:asciiTheme="minorHAnsi" w:eastAsiaTheme="minorEastAsia" w:hAnsiTheme="minorHAnsi"/>
            <w:color w:val="auto"/>
            <w:kern w:val="0"/>
            <w:szCs w:val="22"/>
          </w:rPr>
          <w:tab/>
        </w:r>
        <w:r w:rsidRPr="003E3AFB">
          <w:rPr>
            <w:rStyle w:val="Hyperlink"/>
            <w:rFonts w:cs="Calibri"/>
          </w:rPr>
          <w:t>Design Rationale</w:t>
        </w:r>
        <w:r>
          <w:rPr>
            <w:webHidden/>
          </w:rPr>
          <w:tab/>
        </w:r>
        <w:r>
          <w:rPr>
            <w:webHidden/>
          </w:rPr>
          <w:fldChar w:fldCharType="begin"/>
        </w:r>
        <w:r>
          <w:rPr>
            <w:webHidden/>
          </w:rPr>
          <w:instrText xml:space="preserve"> PAGEREF _Toc468351729 \h </w:instrText>
        </w:r>
        <w:r>
          <w:rPr>
            <w:webHidden/>
          </w:rPr>
        </w:r>
        <w:r>
          <w:rPr>
            <w:webHidden/>
          </w:rPr>
          <w:fldChar w:fldCharType="separate"/>
        </w:r>
        <w:r>
          <w:rPr>
            <w:webHidden/>
          </w:rPr>
          <w:t>10</w:t>
        </w:r>
        <w:r>
          <w:rPr>
            <w:webHidden/>
          </w:rPr>
          <w:fldChar w:fldCharType="end"/>
        </w:r>
      </w:hyperlink>
    </w:p>
    <w:p w:rsidR="006D1FA5" w:rsidRDefault="006D1FA5">
      <w:pPr>
        <w:pStyle w:val="TOC2"/>
        <w:rPr>
          <w:rFonts w:asciiTheme="minorHAnsi" w:eastAsiaTheme="minorEastAsia" w:hAnsiTheme="minorHAnsi"/>
          <w:color w:val="auto"/>
          <w:kern w:val="0"/>
          <w:szCs w:val="22"/>
        </w:rPr>
      </w:pPr>
      <w:hyperlink w:anchor="_Toc468351730" w:history="1">
        <w:r w:rsidRPr="003E3AFB">
          <w:rPr>
            <w:rStyle w:val="Hyperlink"/>
            <w:rFonts w:cs="Calibri"/>
          </w:rPr>
          <w:t>5.2.8</w:t>
        </w:r>
        <w:r>
          <w:rPr>
            <w:rFonts w:asciiTheme="minorHAnsi" w:eastAsiaTheme="minorEastAsia" w:hAnsiTheme="minorHAnsi"/>
            <w:color w:val="auto"/>
            <w:kern w:val="0"/>
            <w:szCs w:val="22"/>
          </w:rPr>
          <w:tab/>
        </w:r>
        <w:r w:rsidRPr="003E3AFB">
          <w:rPr>
            <w:rStyle w:val="Hyperlink"/>
            <w:rFonts w:cs="Calibri"/>
          </w:rPr>
          <w:t>HwTq5WrTrim_Oper</w:t>
        </w:r>
        <w:r>
          <w:rPr>
            <w:webHidden/>
          </w:rPr>
          <w:tab/>
        </w:r>
        <w:r>
          <w:rPr>
            <w:webHidden/>
          </w:rPr>
          <w:fldChar w:fldCharType="begin"/>
        </w:r>
        <w:r>
          <w:rPr>
            <w:webHidden/>
          </w:rPr>
          <w:instrText xml:space="preserve"> PAGEREF _Toc468351730 \h </w:instrText>
        </w:r>
        <w:r>
          <w:rPr>
            <w:webHidden/>
          </w:rPr>
        </w:r>
        <w:r>
          <w:rPr>
            <w:webHidden/>
          </w:rPr>
          <w:fldChar w:fldCharType="separate"/>
        </w:r>
        <w:r>
          <w:rPr>
            <w:webHidden/>
          </w:rPr>
          <w:t>10</w:t>
        </w:r>
        <w:r>
          <w:rPr>
            <w:webHidden/>
          </w:rPr>
          <w:fldChar w:fldCharType="end"/>
        </w:r>
      </w:hyperlink>
    </w:p>
    <w:p w:rsidR="006D1FA5" w:rsidRDefault="006D1FA5">
      <w:pPr>
        <w:pStyle w:val="TOC2"/>
        <w:rPr>
          <w:rFonts w:asciiTheme="minorHAnsi" w:eastAsiaTheme="minorEastAsia" w:hAnsiTheme="minorHAnsi"/>
          <w:color w:val="auto"/>
          <w:kern w:val="0"/>
          <w:szCs w:val="22"/>
        </w:rPr>
      </w:pPr>
      <w:hyperlink w:anchor="_Toc468351731" w:history="1">
        <w:r w:rsidRPr="003E3AFB">
          <w:rPr>
            <w:rStyle w:val="Hyperlink"/>
            <w:rFonts w:cs="Calibri"/>
          </w:rPr>
          <w:t>5.2.8.1</w:t>
        </w:r>
        <w:r>
          <w:rPr>
            <w:rFonts w:asciiTheme="minorHAnsi" w:eastAsiaTheme="minorEastAsia" w:hAnsiTheme="minorHAnsi"/>
            <w:color w:val="auto"/>
            <w:kern w:val="0"/>
            <w:szCs w:val="22"/>
          </w:rPr>
          <w:tab/>
        </w:r>
        <w:r w:rsidRPr="003E3AFB">
          <w:rPr>
            <w:rStyle w:val="Hyperlink"/>
            <w:rFonts w:cs="Calibri"/>
          </w:rPr>
          <w:t>Design Rationale</w:t>
        </w:r>
        <w:r>
          <w:rPr>
            <w:webHidden/>
          </w:rPr>
          <w:tab/>
        </w:r>
        <w:r>
          <w:rPr>
            <w:webHidden/>
          </w:rPr>
          <w:fldChar w:fldCharType="begin"/>
        </w:r>
        <w:r>
          <w:rPr>
            <w:webHidden/>
          </w:rPr>
          <w:instrText xml:space="preserve"> PAGEREF _Toc468351731 \h </w:instrText>
        </w:r>
        <w:r>
          <w:rPr>
            <w:webHidden/>
          </w:rPr>
        </w:r>
        <w:r>
          <w:rPr>
            <w:webHidden/>
          </w:rPr>
          <w:fldChar w:fldCharType="separate"/>
        </w:r>
        <w:r>
          <w:rPr>
            <w:webHidden/>
          </w:rPr>
          <w:t>10</w:t>
        </w:r>
        <w:r>
          <w:rPr>
            <w:webHidden/>
          </w:rPr>
          <w:fldChar w:fldCharType="end"/>
        </w:r>
      </w:hyperlink>
    </w:p>
    <w:p w:rsidR="006D1FA5" w:rsidRDefault="006D1FA5">
      <w:pPr>
        <w:pStyle w:val="TOC2"/>
        <w:rPr>
          <w:rFonts w:asciiTheme="minorHAnsi" w:eastAsiaTheme="minorEastAsia" w:hAnsiTheme="minorHAnsi"/>
          <w:color w:val="auto"/>
          <w:kern w:val="0"/>
          <w:szCs w:val="22"/>
        </w:rPr>
      </w:pPr>
      <w:hyperlink w:anchor="_Toc468351732" w:history="1">
        <w:r w:rsidRPr="003E3AFB">
          <w:rPr>
            <w:rStyle w:val="Hyperlink"/>
            <w:rFonts w:cs="Calibri"/>
          </w:rPr>
          <w:t>5.2.9</w:t>
        </w:r>
        <w:r>
          <w:rPr>
            <w:rFonts w:asciiTheme="minorHAnsi" w:eastAsiaTheme="minorEastAsia" w:hAnsiTheme="minorHAnsi"/>
            <w:color w:val="auto"/>
            <w:kern w:val="0"/>
            <w:szCs w:val="22"/>
          </w:rPr>
          <w:tab/>
        </w:r>
        <w:r w:rsidRPr="003E3AFB">
          <w:rPr>
            <w:rStyle w:val="Hyperlink"/>
            <w:rFonts w:cs="Calibri"/>
          </w:rPr>
          <w:t>HwTq5SnsrScaPrfmdSts_Oper</w:t>
        </w:r>
        <w:r>
          <w:rPr>
            <w:webHidden/>
          </w:rPr>
          <w:tab/>
        </w:r>
        <w:r>
          <w:rPr>
            <w:webHidden/>
          </w:rPr>
          <w:fldChar w:fldCharType="begin"/>
        </w:r>
        <w:r>
          <w:rPr>
            <w:webHidden/>
          </w:rPr>
          <w:instrText xml:space="preserve"> PAGEREF _Toc468351732 \h </w:instrText>
        </w:r>
        <w:r>
          <w:rPr>
            <w:webHidden/>
          </w:rPr>
        </w:r>
        <w:r>
          <w:rPr>
            <w:webHidden/>
          </w:rPr>
          <w:fldChar w:fldCharType="separate"/>
        </w:r>
        <w:r>
          <w:rPr>
            <w:webHidden/>
          </w:rPr>
          <w:t>10</w:t>
        </w:r>
        <w:r>
          <w:rPr>
            <w:webHidden/>
          </w:rPr>
          <w:fldChar w:fldCharType="end"/>
        </w:r>
      </w:hyperlink>
    </w:p>
    <w:p w:rsidR="006D1FA5" w:rsidRDefault="006D1FA5">
      <w:pPr>
        <w:pStyle w:val="TOC2"/>
        <w:rPr>
          <w:rFonts w:asciiTheme="minorHAnsi" w:eastAsiaTheme="minorEastAsia" w:hAnsiTheme="minorHAnsi"/>
          <w:color w:val="auto"/>
          <w:kern w:val="0"/>
          <w:szCs w:val="22"/>
        </w:rPr>
      </w:pPr>
      <w:hyperlink w:anchor="_Toc468351733" w:history="1">
        <w:r w:rsidRPr="003E3AFB">
          <w:rPr>
            <w:rStyle w:val="Hyperlink"/>
            <w:rFonts w:cs="Calibri"/>
          </w:rPr>
          <w:t>5.2.9.1</w:t>
        </w:r>
        <w:r>
          <w:rPr>
            <w:rFonts w:asciiTheme="minorHAnsi" w:eastAsiaTheme="minorEastAsia" w:hAnsiTheme="minorHAnsi"/>
            <w:color w:val="auto"/>
            <w:kern w:val="0"/>
            <w:szCs w:val="22"/>
          </w:rPr>
          <w:tab/>
        </w:r>
        <w:r w:rsidRPr="003E3AFB">
          <w:rPr>
            <w:rStyle w:val="Hyperlink"/>
            <w:rFonts w:cs="Calibri"/>
          </w:rPr>
          <w:t>Design Rationale</w:t>
        </w:r>
        <w:r>
          <w:rPr>
            <w:webHidden/>
          </w:rPr>
          <w:tab/>
        </w:r>
        <w:r>
          <w:rPr>
            <w:webHidden/>
          </w:rPr>
          <w:fldChar w:fldCharType="begin"/>
        </w:r>
        <w:r>
          <w:rPr>
            <w:webHidden/>
          </w:rPr>
          <w:instrText xml:space="preserve"> PAGEREF _Toc468351733 \h </w:instrText>
        </w:r>
        <w:r>
          <w:rPr>
            <w:webHidden/>
          </w:rPr>
        </w:r>
        <w:r>
          <w:rPr>
            <w:webHidden/>
          </w:rPr>
          <w:fldChar w:fldCharType="separate"/>
        </w:r>
        <w:r>
          <w:rPr>
            <w:webHidden/>
          </w:rPr>
          <w:t>10</w:t>
        </w:r>
        <w:r>
          <w:rPr>
            <w:webHidden/>
          </w:rPr>
          <w:fldChar w:fldCharType="end"/>
        </w:r>
      </w:hyperlink>
    </w:p>
    <w:p w:rsidR="006D1FA5" w:rsidRDefault="006D1FA5">
      <w:pPr>
        <w:pStyle w:val="TOC2"/>
        <w:rPr>
          <w:rFonts w:asciiTheme="minorHAnsi" w:eastAsiaTheme="minorEastAsia" w:hAnsiTheme="minorHAnsi"/>
          <w:color w:val="auto"/>
          <w:kern w:val="0"/>
          <w:szCs w:val="22"/>
        </w:rPr>
      </w:pPr>
      <w:hyperlink w:anchor="_Toc468351734" w:history="1">
        <w:r w:rsidRPr="003E3AFB">
          <w:rPr>
            <w:rStyle w:val="Hyperlink"/>
            <w:rFonts w:cs="Calibri"/>
          </w:rPr>
          <w:t>5.3</w:t>
        </w:r>
        <w:r>
          <w:rPr>
            <w:rFonts w:asciiTheme="minorHAnsi" w:eastAsiaTheme="minorEastAsia" w:hAnsiTheme="minorHAnsi"/>
            <w:color w:val="auto"/>
            <w:kern w:val="0"/>
            <w:szCs w:val="22"/>
          </w:rPr>
          <w:tab/>
        </w:r>
        <w:r w:rsidRPr="003E3AFB">
          <w:rPr>
            <w:rStyle w:val="Hyperlink"/>
            <w:rFonts w:cs="Calibri"/>
          </w:rPr>
          <w:t>Module Internal (Local) Functions</w:t>
        </w:r>
        <w:r>
          <w:rPr>
            <w:webHidden/>
          </w:rPr>
          <w:tab/>
        </w:r>
        <w:r>
          <w:rPr>
            <w:webHidden/>
          </w:rPr>
          <w:fldChar w:fldCharType="begin"/>
        </w:r>
        <w:r>
          <w:rPr>
            <w:webHidden/>
          </w:rPr>
          <w:instrText xml:space="preserve"> PAGEREF _Toc468351734 \h </w:instrText>
        </w:r>
        <w:r>
          <w:rPr>
            <w:webHidden/>
          </w:rPr>
        </w:r>
        <w:r>
          <w:rPr>
            <w:webHidden/>
          </w:rPr>
          <w:fldChar w:fldCharType="separate"/>
        </w:r>
        <w:r>
          <w:rPr>
            <w:webHidden/>
          </w:rPr>
          <w:t>10</w:t>
        </w:r>
        <w:r>
          <w:rPr>
            <w:webHidden/>
          </w:rPr>
          <w:fldChar w:fldCharType="end"/>
        </w:r>
      </w:hyperlink>
    </w:p>
    <w:p w:rsidR="006D1FA5" w:rsidRDefault="006D1FA5">
      <w:pPr>
        <w:pStyle w:val="TOC2"/>
        <w:rPr>
          <w:rFonts w:asciiTheme="minorHAnsi" w:eastAsiaTheme="minorEastAsia" w:hAnsiTheme="minorHAnsi"/>
          <w:color w:val="auto"/>
          <w:kern w:val="0"/>
          <w:szCs w:val="22"/>
        </w:rPr>
      </w:pPr>
      <w:hyperlink w:anchor="_Toc468351735" w:history="1">
        <w:r w:rsidRPr="003E3AFB">
          <w:rPr>
            <w:rStyle w:val="Hyperlink"/>
            <w:rFonts w:cs="Calibri"/>
          </w:rPr>
          <w:t>5.3.1</w:t>
        </w:r>
        <w:r>
          <w:rPr>
            <w:rFonts w:asciiTheme="minorHAnsi" w:eastAsiaTheme="minorEastAsia" w:hAnsiTheme="minorHAnsi"/>
            <w:color w:val="auto"/>
            <w:kern w:val="0"/>
            <w:szCs w:val="22"/>
          </w:rPr>
          <w:tab/>
        </w:r>
        <w:r w:rsidRPr="003E3AFB">
          <w:rPr>
            <w:rStyle w:val="Hyperlink"/>
            <w:rFonts w:cs="Calibri"/>
          </w:rPr>
          <w:t>Local Function #1</w:t>
        </w:r>
        <w:r>
          <w:rPr>
            <w:webHidden/>
          </w:rPr>
          <w:tab/>
        </w:r>
        <w:r>
          <w:rPr>
            <w:webHidden/>
          </w:rPr>
          <w:fldChar w:fldCharType="begin"/>
        </w:r>
        <w:r>
          <w:rPr>
            <w:webHidden/>
          </w:rPr>
          <w:instrText xml:space="preserve"> PAGEREF _Toc468351735 \h </w:instrText>
        </w:r>
        <w:r>
          <w:rPr>
            <w:webHidden/>
          </w:rPr>
        </w:r>
        <w:r>
          <w:rPr>
            <w:webHidden/>
          </w:rPr>
          <w:fldChar w:fldCharType="separate"/>
        </w:r>
        <w:r>
          <w:rPr>
            <w:webHidden/>
          </w:rPr>
          <w:t>10</w:t>
        </w:r>
        <w:r>
          <w:rPr>
            <w:webHidden/>
          </w:rPr>
          <w:fldChar w:fldCharType="end"/>
        </w:r>
      </w:hyperlink>
    </w:p>
    <w:p w:rsidR="006D1FA5" w:rsidRDefault="006D1FA5">
      <w:pPr>
        <w:pStyle w:val="TOC2"/>
        <w:rPr>
          <w:rFonts w:asciiTheme="minorHAnsi" w:eastAsiaTheme="minorEastAsia" w:hAnsiTheme="minorHAnsi"/>
          <w:color w:val="auto"/>
          <w:kern w:val="0"/>
          <w:szCs w:val="22"/>
        </w:rPr>
      </w:pPr>
      <w:hyperlink w:anchor="_Toc468351736" w:history="1">
        <w:r w:rsidRPr="003E3AFB">
          <w:rPr>
            <w:rStyle w:val="Hyperlink"/>
            <w:rFonts w:cs="Calibri"/>
          </w:rPr>
          <w:t>5.3.1.1</w:t>
        </w:r>
        <w:r>
          <w:rPr>
            <w:rFonts w:asciiTheme="minorHAnsi" w:eastAsiaTheme="minorEastAsia" w:hAnsiTheme="minorHAnsi"/>
            <w:color w:val="auto"/>
            <w:kern w:val="0"/>
            <w:szCs w:val="22"/>
          </w:rPr>
          <w:tab/>
        </w:r>
        <w:r w:rsidRPr="003E3AFB">
          <w:rPr>
            <w:rStyle w:val="Hyperlink"/>
            <w:rFonts w:cs="Calibri"/>
          </w:rPr>
          <w:t>Design Rationale</w:t>
        </w:r>
        <w:r>
          <w:rPr>
            <w:webHidden/>
          </w:rPr>
          <w:tab/>
        </w:r>
        <w:r>
          <w:rPr>
            <w:webHidden/>
          </w:rPr>
          <w:fldChar w:fldCharType="begin"/>
        </w:r>
        <w:r>
          <w:rPr>
            <w:webHidden/>
          </w:rPr>
          <w:instrText xml:space="preserve"> PAGEREF _Toc468351736 \h </w:instrText>
        </w:r>
        <w:r>
          <w:rPr>
            <w:webHidden/>
          </w:rPr>
        </w:r>
        <w:r>
          <w:rPr>
            <w:webHidden/>
          </w:rPr>
          <w:fldChar w:fldCharType="separate"/>
        </w:r>
        <w:r>
          <w:rPr>
            <w:webHidden/>
          </w:rPr>
          <w:t>11</w:t>
        </w:r>
        <w:r>
          <w:rPr>
            <w:webHidden/>
          </w:rPr>
          <w:fldChar w:fldCharType="end"/>
        </w:r>
      </w:hyperlink>
    </w:p>
    <w:p w:rsidR="006D1FA5" w:rsidRDefault="006D1FA5">
      <w:pPr>
        <w:pStyle w:val="TOC2"/>
        <w:rPr>
          <w:rFonts w:asciiTheme="minorHAnsi" w:eastAsiaTheme="minorEastAsia" w:hAnsiTheme="minorHAnsi"/>
          <w:color w:val="auto"/>
          <w:kern w:val="0"/>
          <w:szCs w:val="22"/>
        </w:rPr>
      </w:pPr>
      <w:hyperlink w:anchor="_Toc468351737" w:history="1">
        <w:r w:rsidRPr="003E3AFB">
          <w:rPr>
            <w:rStyle w:val="Hyperlink"/>
            <w:rFonts w:cs="Calibri"/>
          </w:rPr>
          <w:t>5.3.1.2</w:t>
        </w:r>
        <w:r>
          <w:rPr>
            <w:rFonts w:asciiTheme="minorHAnsi" w:eastAsiaTheme="minorEastAsia" w:hAnsiTheme="minorHAnsi"/>
            <w:color w:val="auto"/>
            <w:kern w:val="0"/>
            <w:szCs w:val="22"/>
          </w:rPr>
          <w:tab/>
        </w:r>
        <w:r w:rsidRPr="003E3AFB">
          <w:rPr>
            <w:rStyle w:val="Hyperlink"/>
            <w:rFonts w:cs="Calibri"/>
          </w:rPr>
          <w:t>Processing</w:t>
        </w:r>
        <w:r>
          <w:rPr>
            <w:webHidden/>
          </w:rPr>
          <w:tab/>
        </w:r>
        <w:r>
          <w:rPr>
            <w:webHidden/>
          </w:rPr>
          <w:fldChar w:fldCharType="begin"/>
        </w:r>
        <w:r>
          <w:rPr>
            <w:webHidden/>
          </w:rPr>
          <w:instrText xml:space="preserve"> PAGEREF _Toc468351737 \h </w:instrText>
        </w:r>
        <w:r>
          <w:rPr>
            <w:webHidden/>
          </w:rPr>
        </w:r>
        <w:r>
          <w:rPr>
            <w:webHidden/>
          </w:rPr>
          <w:fldChar w:fldCharType="separate"/>
        </w:r>
        <w:r>
          <w:rPr>
            <w:webHidden/>
          </w:rPr>
          <w:t>11</w:t>
        </w:r>
        <w:r>
          <w:rPr>
            <w:webHidden/>
          </w:rPr>
          <w:fldChar w:fldCharType="end"/>
        </w:r>
      </w:hyperlink>
    </w:p>
    <w:p w:rsidR="006D1FA5" w:rsidRDefault="006D1FA5">
      <w:pPr>
        <w:pStyle w:val="TOC1"/>
        <w:rPr>
          <w:rFonts w:eastAsiaTheme="minorEastAsia"/>
          <w:b w:val="0"/>
          <w:color w:val="auto"/>
          <w:kern w:val="0"/>
          <w:sz w:val="22"/>
          <w:szCs w:val="22"/>
          <w:lang w:val="en-US"/>
        </w:rPr>
      </w:pPr>
      <w:hyperlink w:anchor="_Toc468351738" w:history="1">
        <w:r w:rsidRPr="003E3AFB">
          <w:rPr>
            <w:rStyle w:val="Hyperlink"/>
            <w:rFonts w:ascii="Calibri" w:hAnsi="Calibri" w:cs="Calibri"/>
          </w:rPr>
          <w:t>6</w:t>
        </w:r>
        <w:r>
          <w:rPr>
            <w:rFonts w:eastAsiaTheme="minorEastAsia"/>
            <w:b w:val="0"/>
            <w:color w:val="auto"/>
            <w:kern w:val="0"/>
            <w:sz w:val="22"/>
            <w:szCs w:val="22"/>
            <w:lang w:val="en-US"/>
          </w:rPr>
          <w:tab/>
        </w:r>
        <w:r w:rsidRPr="003E3AFB">
          <w:rPr>
            <w:rStyle w:val="Hyperlink"/>
            <w:rFonts w:ascii="Calibri" w:hAnsi="Calibri"/>
          </w:rPr>
          <w:t>Known</w:t>
        </w:r>
        <w:r w:rsidRPr="003E3AFB">
          <w:rPr>
            <w:rStyle w:val="Hyperlink"/>
            <w:rFonts w:ascii="Calibri" w:hAnsi="Calibri" w:cs="Calibri"/>
          </w:rPr>
          <w:t xml:space="preserve"> Limitations with Design</w:t>
        </w:r>
        <w:r>
          <w:rPr>
            <w:webHidden/>
          </w:rPr>
          <w:tab/>
        </w:r>
        <w:r>
          <w:rPr>
            <w:webHidden/>
          </w:rPr>
          <w:fldChar w:fldCharType="begin"/>
        </w:r>
        <w:r>
          <w:rPr>
            <w:webHidden/>
          </w:rPr>
          <w:instrText xml:space="preserve"> PAGEREF _Toc468351738 \h </w:instrText>
        </w:r>
        <w:r>
          <w:rPr>
            <w:webHidden/>
          </w:rPr>
        </w:r>
        <w:r>
          <w:rPr>
            <w:webHidden/>
          </w:rPr>
          <w:fldChar w:fldCharType="separate"/>
        </w:r>
        <w:r>
          <w:rPr>
            <w:webHidden/>
          </w:rPr>
          <w:t>12</w:t>
        </w:r>
        <w:r>
          <w:rPr>
            <w:webHidden/>
          </w:rPr>
          <w:fldChar w:fldCharType="end"/>
        </w:r>
      </w:hyperlink>
    </w:p>
    <w:p w:rsidR="006D1FA5" w:rsidRDefault="006D1FA5">
      <w:pPr>
        <w:pStyle w:val="TOC1"/>
        <w:rPr>
          <w:rFonts w:eastAsiaTheme="minorEastAsia"/>
          <w:b w:val="0"/>
          <w:color w:val="auto"/>
          <w:kern w:val="0"/>
          <w:sz w:val="22"/>
          <w:szCs w:val="22"/>
          <w:lang w:val="en-US"/>
        </w:rPr>
      </w:pPr>
      <w:hyperlink w:anchor="_Toc468351739" w:history="1">
        <w:r w:rsidRPr="003E3AFB">
          <w:rPr>
            <w:rStyle w:val="Hyperlink"/>
            <w:rFonts w:ascii="Calibri" w:hAnsi="Calibri" w:cs="Calibri"/>
          </w:rPr>
          <w:t>7</w:t>
        </w:r>
        <w:r>
          <w:rPr>
            <w:rFonts w:eastAsiaTheme="minorEastAsia"/>
            <w:b w:val="0"/>
            <w:color w:val="auto"/>
            <w:kern w:val="0"/>
            <w:sz w:val="22"/>
            <w:szCs w:val="22"/>
            <w:lang w:val="en-US"/>
          </w:rPr>
          <w:tab/>
        </w:r>
        <w:r w:rsidRPr="003E3AFB">
          <w:rPr>
            <w:rStyle w:val="Hyperlink"/>
            <w:rFonts w:ascii="Calibri" w:hAnsi="Calibri" w:cs="Calibri"/>
          </w:rPr>
          <w:t>UNIT TEST CONSIDERATION</w:t>
        </w:r>
        <w:r>
          <w:rPr>
            <w:webHidden/>
          </w:rPr>
          <w:tab/>
        </w:r>
        <w:r>
          <w:rPr>
            <w:webHidden/>
          </w:rPr>
          <w:fldChar w:fldCharType="begin"/>
        </w:r>
        <w:r>
          <w:rPr>
            <w:webHidden/>
          </w:rPr>
          <w:instrText xml:space="preserve"> PAGEREF _Toc468351739 \h </w:instrText>
        </w:r>
        <w:r>
          <w:rPr>
            <w:webHidden/>
          </w:rPr>
        </w:r>
        <w:r>
          <w:rPr>
            <w:webHidden/>
          </w:rPr>
          <w:fldChar w:fldCharType="separate"/>
        </w:r>
        <w:r>
          <w:rPr>
            <w:webHidden/>
          </w:rPr>
          <w:t>13</w:t>
        </w:r>
        <w:r>
          <w:rPr>
            <w:webHidden/>
          </w:rPr>
          <w:fldChar w:fldCharType="end"/>
        </w:r>
      </w:hyperlink>
    </w:p>
    <w:p w:rsidR="006D1FA5" w:rsidRDefault="006D1FA5">
      <w:pPr>
        <w:pStyle w:val="TOC1"/>
        <w:tabs>
          <w:tab w:val="left" w:pos="1400"/>
        </w:tabs>
        <w:rPr>
          <w:rFonts w:eastAsiaTheme="minorEastAsia"/>
          <w:b w:val="0"/>
          <w:color w:val="auto"/>
          <w:kern w:val="0"/>
          <w:sz w:val="22"/>
          <w:szCs w:val="22"/>
          <w:lang w:val="en-US"/>
        </w:rPr>
      </w:pPr>
      <w:hyperlink w:anchor="_Toc468351740" w:history="1">
        <w:r w:rsidRPr="003E3AFB">
          <w:rPr>
            <w:rStyle w:val="Hyperlink"/>
          </w:rPr>
          <w:t>Appendix A</w:t>
        </w:r>
        <w:r>
          <w:rPr>
            <w:rFonts w:eastAsiaTheme="minorEastAsia"/>
            <w:b w:val="0"/>
            <w:color w:val="auto"/>
            <w:kern w:val="0"/>
            <w:sz w:val="22"/>
            <w:szCs w:val="22"/>
            <w:lang w:val="en-US"/>
          </w:rPr>
          <w:tab/>
        </w:r>
        <w:r w:rsidRPr="003E3AFB">
          <w:rPr>
            <w:rStyle w:val="Hyperlink"/>
          </w:rPr>
          <w:t>Abbreviations and Acronyms</w:t>
        </w:r>
        <w:r>
          <w:rPr>
            <w:webHidden/>
          </w:rPr>
          <w:tab/>
        </w:r>
        <w:r>
          <w:rPr>
            <w:webHidden/>
          </w:rPr>
          <w:fldChar w:fldCharType="begin"/>
        </w:r>
        <w:r>
          <w:rPr>
            <w:webHidden/>
          </w:rPr>
          <w:instrText xml:space="preserve"> PAGEREF _Toc468351740 \h </w:instrText>
        </w:r>
        <w:r>
          <w:rPr>
            <w:webHidden/>
          </w:rPr>
        </w:r>
        <w:r>
          <w:rPr>
            <w:webHidden/>
          </w:rPr>
          <w:fldChar w:fldCharType="separate"/>
        </w:r>
        <w:r>
          <w:rPr>
            <w:webHidden/>
          </w:rPr>
          <w:t>14</w:t>
        </w:r>
        <w:r>
          <w:rPr>
            <w:webHidden/>
          </w:rPr>
          <w:fldChar w:fldCharType="end"/>
        </w:r>
      </w:hyperlink>
    </w:p>
    <w:p w:rsidR="006D1FA5" w:rsidRDefault="006D1FA5">
      <w:pPr>
        <w:pStyle w:val="TOC1"/>
        <w:tabs>
          <w:tab w:val="left" w:pos="1400"/>
        </w:tabs>
        <w:rPr>
          <w:rFonts w:eastAsiaTheme="minorEastAsia"/>
          <w:b w:val="0"/>
          <w:color w:val="auto"/>
          <w:kern w:val="0"/>
          <w:sz w:val="22"/>
          <w:szCs w:val="22"/>
          <w:lang w:val="en-US"/>
        </w:rPr>
      </w:pPr>
      <w:hyperlink w:anchor="_Toc468351741" w:history="1">
        <w:r w:rsidRPr="003E3AFB">
          <w:rPr>
            <w:rStyle w:val="Hyperlink"/>
          </w:rPr>
          <w:t>Appendix B</w:t>
        </w:r>
        <w:r>
          <w:rPr>
            <w:rFonts w:eastAsiaTheme="minorEastAsia"/>
            <w:b w:val="0"/>
            <w:color w:val="auto"/>
            <w:kern w:val="0"/>
            <w:sz w:val="22"/>
            <w:szCs w:val="22"/>
            <w:lang w:val="en-US"/>
          </w:rPr>
          <w:tab/>
        </w:r>
        <w:r w:rsidRPr="003E3AFB">
          <w:rPr>
            <w:rStyle w:val="Hyperlink"/>
          </w:rPr>
          <w:t>Glossary</w:t>
        </w:r>
        <w:r>
          <w:rPr>
            <w:webHidden/>
          </w:rPr>
          <w:tab/>
        </w:r>
        <w:r>
          <w:rPr>
            <w:webHidden/>
          </w:rPr>
          <w:fldChar w:fldCharType="begin"/>
        </w:r>
        <w:r>
          <w:rPr>
            <w:webHidden/>
          </w:rPr>
          <w:instrText xml:space="preserve"> PAGEREF _Toc468351741 \h </w:instrText>
        </w:r>
        <w:r>
          <w:rPr>
            <w:webHidden/>
          </w:rPr>
        </w:r>
        <w:r>
          <w:rPr>
            <w:webHidden/>
          </w:rPr>
          <w:fldChar w:fldCharType="separate"/>
        </w:r>
        <w:r>
          <w:rPr>
            <w:webHidden/>
          </w:rPr>
          <w:t>15</w:t>
        </w:r>
        <w:r>
          <w:rPr>
            <w:webHidden/>
          </w:rPr>
          <w:fldChar w:fldCharType="end"/>
        </w:r>
      </w:hyperlink>
    </w:p>
    <w:p w:rsidR="006D1FA5" w:rsidRDefault="006D1FA5">
      <w:pPr>
        <w:pStyle w:val="TOC1"/>
        <w:tabs>
          <w:tab w:val="left" w:pos="1400"/>
        </w:tabs>
        <w:rPr>
          <w:rFonts w:eastAsiaTheme="minorEastAsia"/>
          <w:b w:val="0"/>
          <w:color w:val="auto"/>
          <w:kern w:val="0"/>
          <w:sz w:val="22"/>
          <w:szCs w:val="22"/>
          <w:lang w:val="en-US"/>
        </w:rPr>
      </w:pPr>
      <w:hyperlink w:anchor="_Toc468351742" w:history="1">
        <w:r w:rsidRPr="003E3AFB">
          <w:rPr>
            <w:rStyle w:val="Hyperlink"/>
          </w:rPr>
          <w:t>Appendix C</w:t>
        </w:r>
        <w:r>
          <w:rPr>
            <w:rFonts w:eastAsiaTheme="minorEastAsia"/>
            <w:b w:val="0"/>
            <w:color w:val="auto"/>
            <w:kern w:val="0"/>
            <w:sz w:val="22"/>
            <w:szCs w:val="22"/>
            <w:lang w:val="en-US"/>
          </w:rPr>
          <w:tab/>
        </w:r>
        <w:r w:rsidRPr="003E3AFB">
          <w:rPr>
            <w:rStyle w:val="Hyperlink"/>
          </w:rPr>
          <w:t>References</w:t>
        </w:r>
        <w:r>
          <w:rPr>
            <w:webHidden/>
          </w:rPr>
          <w:tab/>
        </w:r>
        <w:r>
          <w:rPr>
            <w:webHidden/>
          </w:rPr>
          <w:fldChar w:fldCharType="begin"/>
        </w:r>
        <w:r>
          <w:rPr>
            <w:webHidden/>
          </w:rPr>
          <w:instrText xml:space="preserve"> PAGEREF _Toc468351742 \h </w:instrText>
        </w:r>
        <w:r>
          <w:rPr>
            <w:webHidden/>
          </w:rPr>
        </w:r>
        <w:r>
          <w:rPr>
            <w:webHidden/>
          </w:rPr>
          <w:fldChar w:fldCharType="separate"/>
        </w:r>
        <w:r>
          <w:rPr>
            <w:webHidden/>
          </w:rPr>
          <w:t>16</w:t>
        </w:r>
        <w:r>
          <w:rPr>
            <w:webHidden/>
          </w:rPr>
          <w:fldChar w:fldCharType="end"/>
        </w:r>
      </w:hyperlink>
    </w:p>
    <w:p w:rsidR="00707BA6" w:rsidRPr="00A158C7" w:rsidRDefault="00E16D14" w:rsidP="00E16D14">
      <w:pPr>
        <w:jc w:val="center"/>
      </w:pPr>
      <w:r>
        <w:rPr>
          <w:caps/>
        </w:rPr>
        <w:fldChar w:fldCharType="end"/>
      </w:r>
    </w:p>
    <w:p w:rsidR="00B81C1B" w:rsidRPr="00A158C7" w:rsidRDefault="00FE5DF5" w:rsidP="00B0024F">
      <w:pPr>
        <w:pStyle w:val="Heading1"/>
      </w:pPr>
      <w:bookmarkStart w:id="31" w:name="_Toc468351692"/>
      <w:r w:rsidRPr="00A158C7">
        <w:lastRenderedPageBreak/>
        <w:t>Introduction</w:t>
      </w:r>
      <w:bookmarkEnd w:id="31"/>
    </w:p>
    <w:p w:rsidR="00063A7A" w:rsidRPr="00A158C7" w:rsidRDefault="00FE5DF5" w:rsidP="000B37D5">
      <w:pPr>
        <w:pStyle w:val="Heading2"/>
      </w:pPr>
      <w:bookmarkStart w:id="32" w:name="_Toc468351693"/>
      <w:r w:rsidRPr="00A158C7">
        <w:t>Purpose</w:t>
      </w:r>
      <w:bookmarkEnd w:id="32"/>
    </w:p>
    <w:p w:rsidR="00DC0959" w:rsidRPr="00A158C7" w:rsidRDefault="00792C73" w:rsidP="00792C73">
      <w:pPr>
        <w:ind w:firstLine="576"/>
        <w:rPr>
          <w:lang w:bidi="ar-SA"/>
        </w:rPr>
      </w:pPr>
      <w:r>
        <w:rPr>
          <w:lang w:bidi="ar-SA"/>
        </w:rPr>
        <w:t xml:space="preserve">MDD for </w:t>
      </w:r>
      <w:r w:rsidR="001922CB">
        <w:rPr>
          <w:lang w:bidi="ar-SA"/>
        </w:rPr>
        <w:t>HwTq5</w:t>
      </w:r>
      <w:r w:rsidRPr="00792C73">
        <w:rPr>
          <w:lang w:bidi="ar-SA"/>
        </w:rPr>
        <w:t>Meas</w:t>
      </w:r>
      <w:r>
        <w:rPr>
          <w:lang w:bidi="ar-SA"/>
        </w:rPr>
        <w:t>.</w:t>
      </w:r>
    </w:p>
    <w:p w:rsidR="00F95E33" w:rsidRPr="00A158C7" w:rsidRDefault="00F95E33" w:rsidP="00E16D14"/>
    <w:bookmarkStart w:id="33" w:name="_Toc406065228"/>
    <w:bookmarkEnd w:id="17"/>
    <w:bookmarkEnd w:id="18"/>
    <w:bookmarkEnd w:id="19"/>
    <w:bookmarkEnd w:id="20"/>
    <w:bookmarkEnd w:id="21"/>
    <w:p w:rsidR="00312179" w:rsidRDefault="002B094F" w:rsidP="00F43F8E">
      <w:pPr>
        <w:pStyle w:val="Heading1"/>
        <w:rPr>
          <w:rFonts w:ascii="Calibri" w:hAnsi="Calibri" w:cs="Calibri"/>
        </w:rPr>
      </w:pPr>
      <w:r>
        <w:rPr>
          <w:rFonts w:ascii="Calibri" w:hAnsi="Calibri" w:cs="Calibri"/>
        </w:rPr>
        <w:lastRenderedPageBreak/>
        <w:fldChar w:fldCharType="begin"/>
      </w:r>
      <w:r>
        <w:rPr>
          <w:rFonts w:ascii="Calibri" w:hAnsi="Calibri" w:cs="Calibri"/>
        </w:rPr>
        <w:instrText xml:space="preserve"> DOCPROPERTY  "Document Version"  \* MERGEFORMAT </w:instrText>
      </w:r>
      <w:r>
        <w:rPr>
          <w:rFonts w:ascii="Calibri" w:hAnsi="Calibri" w:cs="Calibri"/>
        </w:rPr>
        <w:fldChar w:fldCharType="separate"/>
      </w:r>
      <w:bookmarkStart w:id="34" w:name="_Toc468351694"/>
      <w:r w:rsidR="001922CB">
        <w:rPr>
          <w:rFonts w:ascii="Calibri" w:hAnsi="Calibri" w:cs="Calibri"/>
        </w:rPr>
        <w:t>HwTq5Meas</w:t>
      </w:r>
      <w:r>
        <w:rPr>
          <w:rFonts w:ascii="Calibri" w:hAnsi="Calibri" w:cs="Calibri"/>
        </w:rPr>
        <w:fldChar w:fldCharType="end"/>
      </w:r>
      <w:r>
        <w:rPr>
          <w:rFonts w:ascii="Calibri" w:hAnsi="Calibri" w:cs="Calibri"/>
        </w:rPr>
        <w:t xml:space="preserve"> </w:t>
      </w:r>
      <w:r w:rsidR="00D229A6">
        <w:rPr>
          <w:rFonts w:ascii="Calibri" w:hAnsi="Calibri" w:cs="Calibri"/>
        </w:rPr>
        <w:t xml:space="preserve">&amp; </w:t>
      </w:r>
      <w:r w:rsidR="00D229A6" w:rsidRPr="00AA38E8">
        <w:rPr>
          <w:rFonts w:ascii="Calibri" w:hAnsi="Calibri" w:cs="Calibri"/>
        </w:rPr>
        <w:t>High-Level Description</w:t>
      </w:r>
      <w:bookmarkEnd w:id="33"/>
      <w:bookmarkEnd w:id="34"/>
    </w:p>
    <w:p w:rsidR="00D229A6" w:rsidRPr="002D6391" w:rsidRDefault="00D229A6" w:rsidP="00D229A6">
      <w:pPr>
        <w:rPr>
          <w:rFonts w:cs="Calibri"/>
          <w:i/>
        </w:rPr>
      </w:pPr>
    </w:p>
    <w:p w:rsidR="00D229A6" w:rsidRDefault="00D229A6" w:rsidP="00D229A6">
      <w:pPr>
        <w:rPr>
          <w:rFonts w:cs="Calibri"/>
          <w:i/>
        </w:rPr>
      </w:pPr>
    </w:p>
    <w:p w:rsidR="00D229A6" w:rsidRDefault="00D229A6" w:rsidP="00D229A6">
      <w:pPr>
        <w:rPr>
          <w:rFonts w:cs="Calibri"/>
          <w:i/>
        </w:rPr>
      </w:pPr>
    </w:p>
    <w:p w:rsidR="00D229A6" w:rsidRPr="00AA38E8" w:rsidRDefault="00D229A6" w:rsidP="00D229A6">
      <w:pPr>
        <w:pStyle w:val="Heading1"/>
        <w:ind w:left="562" w:hanging="562"/>
        <w:rPr>
          <w:rFonts w:ascii="Calibri" w:hAnsi="Calibri" w:cs="Calibri"/>
        </w:rPr>
      </w:pPr>
      <w:bookmarkStart w:id="35" w:name="_Toc406065229"/>
      <w:bookmarkStart w:id="36" w:name="_Toc468351695"/>
      <w:r w:rsidRPr="00AA38E8">
        <w:rPr>
          <w:rFonts w:ascii="Calibri" w:hAnsi="Calibri" w:cs="Calibri"/>
        </w:rPr>
        <w:lastRenderedPageBreak/>
        <w:t>Design details of software module</w:t>
      </w:r>
      <w:bookmarkEnd w:id="35"/>
      <w:bookmarkEnd w:id="36"/>
    </w:p>
    <w:p w:rsidR="00D229A6" w:rsidRPr="00792C73" w:rsidRDefault="00792C73" w:rsidP="00792C73">
      <w:pPr>
        <w:ind w:firstLine="562"/>
        <w:rPr>
          <w:rFonts w:cs="Calibri"/>
        </w:rPr>
      </w:pPr>
      <w:bookmarkStart w:id="37" w:name="_Toc406065230"/>
      <w:r w:rsidRPr="00792C73">
        <w:rPr>
          <w:rFonts w:cs="Calibri"/>
        </w:rPr>
        <w:t>Please refer to the FDD</w:t>
      </w:r>
      <w:r>
        <w:rPr>
          <w:rFonts w:cs="Calibri"/>
        </w:rPr>
        <w:t>.</w:t>
      </w:r>
    </w:p>
    <w:p w:rsidR="00D229A6" w:rsidRPr="00AA38E8" w:rsidRDefault="00D229A6" w:rsidP="00D229A6">
      <w:pPr>
        <w:pStyle w:val="Heading2"/>
        <w:rPr>
          <w:rFonts w:ascii="Calibri" w:hAnsi="Calibri" w:cs="Calibri"/>
        </w:rPr>
      </w:pPr>
      <w:bookmarkStart w:id="38" w:name="_Toc468351696"/>
      <w:r w:rsidRPr="00D229A6">
        <w:t>Graphical</w:t>
      </w:r>
      <w:r>
        <w:rPr>
          <w:rFonts w:ascii="Calibri" w:hAnsi="Calibri" w:cs="Calibri"/>
        </w:rPr>
        <w:t xml:space="preserve"> representation of </w:t>
      </w:r>
      <w:bookmarkEnd w:id="37"/>
      <w:r w:rsidR="00AE55D3">
        <w:rPr>
          <w:rFonts w:ascii="Calibri" w:hAnsi="Calibri" w:cs="Calibri"/>
        </w:rPr>
        <w:fldChar w:fldCharType="begin"/>
      </w:r>
      <w:r w:rsidR="00AE55D3">
        <w:rPr>
          <w:rFonts w:ascii="Calibri" w:hAnsi="Calibri" w:cs="Calibri"/>
        </w:rPr>
        <w:instrText xml:space="preserve"> DOCPROPERTY  "Document Version"  \* MERGEFORMAT </w:instrText>
      </w:r>
      <w:r w:rsidR="00AE55D3">
        <w:rPr>
          <w:rFonts w:ascii="Calibri" w:hAnsi="Calibri" w:cs="Calibri"/>
        </w:rPr>
        <w:fldChar w:fldCharType="separate"/>
      </w:r>
      <w:r w:rsidR="001922CB">
        <w:rPr>
          <w:rFonts w:ascii="Calibri" w:hAnsi="Calibri" w:cs="Calibri"/>
        </w:rPr>
        <w:t>HwTq5Meas</w:t>
      </w:r>
      <w:bookmarkEnd w:id="38"/>
      <w:r w:rsidR="00AE55D3">
        <w:rPr>
          <w:rFonts w:ascii="Calibri" w:hAnsi="Calibri" w:cs="Calibri"/>
        </w:rPr>
        <w:fldChar w:fldCharType="end"/>
      </w:r>
    </w:p>
    <w:p w:rsidR="00D229A6" w:rsidRDefault="00D229A6" w:rsidP="00D229A6">
      <w:pPr>
        <w:rPr>
          <w:rFonts w:cs="Calibri"/>
          <w:i/>
        </w:rPr>
      </w:pPr>
    </w:p>
    <w:p w:rsidR="00DF2E04" w:rsidRDefault="00DF2E04" w:rsidP="00D229A6">
      <w:pPr>
        <w:rPr>
          <w:ins w:id="39" w:author="Ramachandran M G." w:date="2017-10-30T15:10:00Z"/>
          <w:rFonts w:cs="Calibri"/>
          <w:i/>
        </w:rPr>
      </w:pPr>
      <w:del w:id="40" w:author="Ramachandran M G." w:date="2017-10-30T15:08:00Z">
        <w:r w:rsidDel="005E3539">
          <w:rPr>
            <w:rFonts w:cs="Calibri"/>
            <w:i/>
            <w:noProof/>
            <w:lang w:bidi="ar-SA"/>
          </w:rPr>
          <w:drawing>
            <wp:inline distT="0" distB="0" distL="0" distR="0">
              <wp:extent cx="4311015"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11015" cy="4457700"/>
                      </a:xfrm>
                      <a:prstGeom prst="rect">
                        <a:avLst/>
                      </a:prstGeom>
                      <a:noFill/>
                      <a:ln>
                        <a:noFill/>
                      </a:ln>
                    </pic:spPr>
                  </pic:pic>
                </a:graphicData>
              </a:graphic>
            </wp:inline>
          </w:drawing>
        </w:r>
      </w:del>
    </w:p>
    <w:p w:rsidR="005E3539" w:rsidRDefault="005E3539" w:rsidP="00D229A6">
      <w:pPr>
        <w:rPr>
          <w:rFonts w:cs="Calibri"/>
          <w:i/>
        </w:rPr>
      </w:pPr>
      <w:ins w:id="41" w:author="Ramachandran M G." w:date="2017-10-30T15:10:00Z">
        <w:r>
          <w:rPr>
            <w:noProof/>
            <w:lang w:bidi="ar-SA"/>
          </w:rPr>
          <w:lastRenderedPageBreak/>
          <w:drawing>
            <wp:inline distT="0" distB="0" distL="0" distR="0" wp14:anchorId="3B96AA86" wp14:editId="5E7C4987">
              <wp:extent cx="4848225" cy="5029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48225" cy="5029200"/>
                      </a:xfrm>
                      <a:prstGeom prst="rect">
                        <a:avLst/>
                      </a:prstGeom>
                    </pic:spPr>
                  </pic:pic>
                </a:graphicData>
              </a:graphic>
            </wp:inline>
          </w:drawing>
        </w:r>
      </w:ins>
      <w:bookmarkStart w:id="42" w:name="_GoBack"/>
      <w:bookmarkEnd w:id="42"/>
    </w:p>
    <w:p w:rsidR="00D229A6" w:rsidRPr="002D6391" w:rsidRDefault="00D229A6" w:rsidP="00D229A6">
      <w:pPr>
        <w:pStyle w:val="Heading2"/>
        <w:rPr>
          <w:rFonts w:ascii="Calibri" w:hAnsi="Calibri" w:cs="Calibri"/>
        </w:rPr>
      </w:pPr>
      <w:bookmarkStart w:id="43" w:name="_Toc406065231"/>
      <w:bookmarkStart w:id="44" w:name="_Toc468351697"/>
      <w:r w:rsidRPr="002D6391">
        <w:rPr>
          <w:rFonts w:ascii="Calibri" w:hAnsi="Calibri" w:cs="Calibri"/>
        </w:rPr>
        <w:t>Data Flow Diagram</w:t>
      </w:r>
      <w:bookmarkEnd w:id="43"/>
      <w:bookmarkEnd w:id="44"/>
    </w:p>
    <w:p w:rsidR="00D229A6" w:rsidRPr="002B094F" w:rsidRDefault="00D229A6" w:rsidP="00D229A6">
      <w:pPr>
        <w:rPr>
          <w:rFonts w:cs="Calibri"/>
        </w:rPr>
      </w:pPr>
    </w:p>
    <w:p w:rsidR="00D229A6" w:rsidRPr="002D6391" w:rsidRDefault="00AC4CD8" w:rsidP="00387BF4">
      <w:pPr>
        <w:pStyle w:val="Heading3"/>
        <w:tabs>
          <w:tab w:val="clear" w:pos="1017"/>
        </w:tabs>
        <w:ind w:left="562" w:hanging="562"/>
        <w:rPr>
          <w:rFonts w:ascii="Calibri" w:hAnsi="Calibri" w:cs="Calibri"/>
        </w:rPr>
      </w:pPr>
      <w:bookmarkStart w:id="45" w:name="_Toc375924736"/>
      <w:bookmarkStart w:id="46" w:name="_Toc406065232"/>
      <w:bookmarkStart w:id="47" w:name="_Toc468351698"/>
      <w:r w:rsidRPr="00305C34">
        <w:rPr>
          <w:rFonts w:ascii="Calibri" w:hAnsi="Calibri"/>
        </w:rPr>
        <w:t xml:space="preserve">Component </w:t>
      </w:r>
      <w:r w:rsidR="00D229A6" w:rsidRPr="002B094F">
        <w:rPr>
          <w:rFonts w:ascii="Calibri" w:hAnsi="Calibri" w:cs="Calibri"/>
        </w:rPr>
        <w:t>level</w:t>
      </w:r>
      <w:r w:rsidR="00D229A6" w:rsidRPr="002D6391">
        <w:rPr>
          <w:rFonts w:ascii="Calibri" w:hAnsi="Calibri" w:cs="Calibri"/>
        </w:rPr>
        <w:t xml:space="preserve"> DFD</w:t>
      </w:r>
      <w:bookmarkEnd w:id="45"/>
      <w:bookmarkEnd w:id="46"/>
      <w:bookmarkEnd w:id="47"/>
    </w:p>
    <w:p w:rsidR="00D229A6" w:rsidRPr="002B094F" w:rsidRDefault="00D229A6" w:rsidP="00D229A6">
      <w:pPr>
        <w:rPr>
          <w:lang w:bidi="ar-SA"/>
        </w:rPr>
      </w:pPr>
    </w:p>
    <w:p w:rsidR="00D229A6" w:rsidRPr="00A32585" w:rsidRDefault="00AC4CD8" w:rsidP="00D229A6">
      <w:pPr>
        <w:pStyle w:val="Heading3"/>
        <w:ind w:left="562" w:hanging="562"/>
        <w:rPr>
          <w:rFonts w:ascii="Calibri" w:hAnsi="Calibri" w:cs="Calibri"/>
        </w:rPr>
      </w:pPr>
      <w:bookmarkStart w:id="48" w:name="_Toc375924737"/>
      <w:bookmarkStart w:id="49" w:name="_Toc406065233"/>
      <w:bookmarkStart w:id="50" w:name="_Toc468351699"/>
      <w:r>
        <w:rPr>
          <w:rFonts w:ascii="Calibri" w:hAnsi="Calibri"/>
        </w:rPr>
        <w:t>Function</w:t>
      </w:r>
      <w:r w:rsidRPr="00231F0B">
        <w:rPr>
          <w:rFonts w:ascii="Calibri" w:hAnsi="Calibri"/>
        </w:rPr>
        <w:t xml:space="preserve"> </w:t>
      </w:r>
      <w:r w:rsidR="00D229A6" w:rsidRPr="00A32585">
        <w:rPr>
          <w:rFonts w:ascii="Calibri" w:hAnsi="Calibri" w:cs="Calibri"/>
        </w:rPr>
        <w:t>level DFD</w:t>
      </w:r>
      <w:bookmarkEnd w:id="48"/>
      <w:bookmarkEnd w:id="49"/>
      <w:bookmarkEnd w:id="50"/>
    </w:p>
    <w:p w:rsidR="002B094F" w:rsidRDefault="002B094F" w:rsidP="002B094F">
      <w:pPr>
        <w:rPr>
          <w:lang w:bidi="ar-SA"/>
        </w:rPr>
      </w:pPr>
    </w:p>
    <w:p w:rsidR="002B094F" w:rsidRPr="00AC4CD8" w:rsidRDefault="002B094F" w:rsidP="00AC4CD8">
      <w:pPr>
        <w:pStyle w:val="Heading1"/>
        <w:ind w:left="562" w:hanging="562"/>
        <w:rPr>
          <w:rFonts w:ascii="Calibri" w:hAnsi="Calibri" w:cs="Calibri"/>
        </w:rPr>
      </w:pPr>
      <w:bookmarkStart w:id="51" w:name="_Toc338170479"/>
      <w:bookmarkStart w:id="52" w:name="_Toc375678228"/>
      <w:bookmarkStart w:id="53" w:name="_Toc418080062"/>
      <w:bookmarkStart w:id="54" w:name="_Toc421709912"/>
      <w:bookmarkStart w:id="55" w:name="_Toc468351700"/>
      <w:r w:rsidRPr="00AC4CD8">
        <w:rPr>
          <w:rFonts w:ascii="Calibri" w:hAnsi="Calibri" w:cs="Calibri"/>
        </w:rPr>
        <w:lastRenderedPageBreak/>
        <w:t>Constant Data Dictionary</w:t>
      </w:r>
      <w:bookmarkEnd w:id="51"/>
      <w:bookmarkEnd w:id="52"/>
      <w:bookmarkEnd w:id="53"/>
      <w:bookmarkEnd w:id="54"/>
      <w:bookmarkEnd w:id="55"/>
    </w:p>
    <w:p w:rsidR="00AC4CD8" w:rsidRPr="00DA5500" w:rsidRDefault="00AC4CD8" w:rsidP="00AC4CD8">
      <w:pPr>
        <w:pStyle w:val="Heading2"/>
        <w:spacing w:after="60"/>
        <w:rPr>
          <w:rFonts w:ascii="Calibri" w:hAnsi="Calibri"/>
        </w:rPr>
      </w:pPr>
      <w:bookmarkStart w:id="56" w:name="_Toc421011506"/>
      <w:bookmarkStart w:id="57" w:name="_Toc421786527"/>
      <w:bookmarkStart w:id="58" w:name="_Toc468351701"/>
      <w:bookmarkStart w:id="59" w:name="_Toc418080064"/>
      <w:r w:rsidRPr="00DA5500">
        <w:rPr>
          <w:rFonts w:ascii="Calibri" w:hAnsi="Calibri"/>
        </w:rPr>
        <w:t>Program (fixed) Constants</w:t>
      </w:r>
      <w:bookmarkEnd w:id="56"/>
      <w:bookmarkEnd w:id="57"/>
      <w:bookmarkEnd w:id="58"/>
    </w:p>
    <w:p w:rsidR="00AC4CD8" w:rsidRPr="00DA5500" w:rsidRDefault="00AC4CD8" w:rsidP="00AC4CD8">
      <w:pPr>
        <w:pStyle w:val="Heading3"/>
        <w:tabs>
          <w:tab w:val="clear" w:pos="1017"/>
          <w:tab w:val="num" w:pos="567"/>
        </w:tabs>
        <w:ind w:left="567"/>
        <w:rPr>
          <w:rFonts w:ascii="Calibri" w:hAnsi="Calibri"/>
        </w:rPr>
      </w:pPr>
      <w:bookmarkStart w:id="60" w:name="_Toc468351702"/>
      <w:bookmarkEnd w:id="59"/>
      <w:r w:rsidRPr="00DA5500">
        <w:rPr>
          <w:rFonts w:ascii="Calibri" w:hAnsi="Calibri"/>
        </w:rPr>
        <w:t>Embedded Constants</w:t>
      </w:r>
      <w:bookmarkEnd w:id="60"/>
    </w:p>
    <w:p w:rsidR="00AC4CD8" w:rsidRPr="00987B4A" w:rsidRDefault="00AC4CD8" w:rsidP="00AC4CD8">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tbl>
      <w:tblPr>
        <w:tblW w:w="820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888"/>
        <w:gridCol w:w="1710"/>
        <w:gridCol w:w="1225"/>
        <w:gridCol w:w="1385"/>
      </w:tblGrid>
      <w:tr w:rsidR="00007584" w:rsidRPr="00AA38E8" w:rsidTr="00F4318C">
        <w:tc>
          <w:tcPr>
            <w:tcW w:w="3888"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Constant Name</w:t>
            </w:r>
          </w:p>
        </w:tc>
        <w:tc>
          <w:tcPr>
            <w:tcW w:w="1710"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Resolution</w:t>
            </w:r>
          </w:p>
        </w:tc>
        <w:tc>
          <w:tcPr>
            <w:tcW w:w="1225"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Units</w:t>
            </w:r>
          </w:p>
        </w:tc>
        <w:tc>
          <w:tcPr>
            <w:tcW w:w="1385"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Value</w:t>
            </w:r>
          </w:p>
        </w:tc>
      </w:tr>
      <w:tr w:rsidR="00007584" w:rsidRPr="00AA38E8" w:rsidTr="00F4318C">
        <w:tc>
          <w:tcPr>
            <w:tcW w:w="3888" w:type="dxa"/>
            <w:tcBorders>
              <w:top w:val="single" w:sz="6" w:space="0" w:color="auto"/>
              <w:left w:val="single" w:sz="6" w:space="0" w:color="auto"/>
              <w:bottom w:val="single" w:sz="6" w:space="0" w:color="auto"/>
              <w:right w:val="single" w:sz="6" w:space="0" w:color="auto"/>
            </w:tcBorders>
          </w:tcPr>
          <w:p w:rsidR="00007584" w:rsidRPr="00AA38E8" w:rsidRDefault="00792C73" w:rsidP="00F4318C">
            <w:pPr>
              <w:spacing w:before="60"/>
              <w:jc w:val="center"/>
              <w:rPr>
                <w:rFonts w:cs="Calibri"/>
                <w:sz w:val="16"/>
                <w:szCs w:val="16"/>
              </w:rPr>
            </w:pPr>
            <w:r>
              <w:rPr>
                <w:rFonts w:cs="Calibri"/>
                <w:sz w:val="16"/>
                <w:szCs w:val="16"/>
              </w:rPr>
              <w:t>Please refer to the FDD</w:t>
            </w:r>
          </w:p>
        </w:tc>
        <w:tc>
          <w:tcPr>
            <w:tcW w:w="1710" w:type="dxa"/>
            <w:tcBorders>
              <w:top w:val="single" w:sz="6" w:space="0" w:color="auto"/>
              <w:left w:val="single" w:sz="6" w:space="0" w:color="auto"/>
              <w:bottom w:val="single" w:sz="6" w:space="0" w:color="auto"/>
              <w:right w:val="single" w:sz="6" w:space="0" w:color="auto"/>
            </w:tcBorders>
          </w:tcPr>
          <w:p w:rsidR="00007584" w:rsidRPr="00AA38E8" w:rsidRDefault="00007584" w:rsidP="00F4318C">
            <w:pPr>
              <w:spacing w:before="60"/>
              <w:jc w:val="center"/>
              <w:rPr>
                <w:rFonts w:cs="Calibri"/>
                <w:sz w:val="16"/>
                <w:szCs w:val="16"/>
              </w:rPr>
            </w:pPr>
          </w:p>
        </w:tc>
        <w:tc>
          <w:tcPr>
            <w:tcW w:w="1225" w:type="dxa"/>
            <w:tcBorders>
              <w:top w:val="single" w:sz="6" w:space="0" w:color="auto"/>
              <w:left w:val="single" w:sz="6" w:space="0" w:color="auto"/>
              <w:bottom w:val="single" w:sz="6" w:space="0" w:color="auto"/>
              <w:right w:val="single" w:sz="6" w:space="0" w:color="auto"/>
            </w:tcBorders>
          </w:tcPr>
          <w:p w:rsidR="00007584" w:rsidRPr="00AA38E8" w:rsidRDefault="00007584" w:rsidP="00F4318C">
            <w:pPr>
              <w:spacing w:before="60"/>
              <w:jc w:val="center"/>
              <w:rPr>
                <w:rFonts w:cs="Calibri"/>
                <w:sz w:val="16"/>
                <w:szCs w:val="16"/>
              </w:rPr>
            </w:pPr>
          </w:p>
        </w:tc>
        <w:tc>
          <w:tcPr>
            <w:tcW w:w="1385" w:type="dxa"/>
            <w:tcBorders>
              <w:top w:val="single" w:sz="6" w:space="0" w:color="auto"/>
              <w:left w:val="single" w:sz="6" w:space="0" w:color="auto"/>
              <w:bottom w:val="single" w:sz="6" w:space="0" w:color="auto"/>
              <w:right w:val="single" w:sz="6" w:space="0" w:color="auto"/>
            </w:tcBorders>
          </w:tcPr>
          <w:p w:rsidR="00007584" w:rsidRPr="00AA38E8" w:rsidRDefault="00007584" w:rsidP="00F4318C">
            <w:pPr>
              <w:spacing w:before="60"/>
              <w:jc w:val="center"/>
              <w:rPr>
                <w:rFonts w:cs="Calibri"/>
                <w:sz w:val="16"/>
                <w:szCs w:val="16"/>
              </w:rPr>
            </w:pPr>
          </w:p>
        </w:tc>
      </w:tr>
    </w:tbl>
    <w:p w:rsidR="002B094F" w:rsidRPr="0048012A" w:rsidRDefault="002B094F" w:rsidP="002518E0">
      <w:pPr>
        <w:pStyle w:val="BodyText3"/>
        <w:rPr>
          <w:rFonts w:cs="Calibri"/>
          <w:sz w:val="20"/>
          <w:szCs w:val="20"/>
        </w:rPr>
      </w:pPr>
    </w:p>
    <w:p w:rsidR="00AC4CD8" w:rsidRPr="00DA5500" w:rsidRDefault="00AC4CD8" w:rsidP="00AC4CD8">
      <w:pPr>
        <w:pStyle w:val="Heading1"/>
        <w:ind w:left="562" w:hanging="562"/>
        <w:rPr>
          <w:rFonts w:ascii="Calibri" w:hAnsi="Calibri" w:cs="Calibri"/>
        </w:rPr>
      </w:pPr>
      <w:bookmarkStart w:id="61" w:name="_Ref87065593"/>
      <w:bookmarkStart w:id="62" w:name="_Toc338170483"/>
      <w:bookmarkStart w:id="63" w:name="_Toc375678229"/>
      <w:bookmarkStart w:id="64" w:name="_Toc418080067"/>
      <w:bookmarkStart w:id="65" w:name="_Toc421786702"/>
      <w:bookmarkStart w:id="66" w:name="_Toc468351703"/>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61"/>
      <w:bookmarkEnd w:id="62"/>
      <w:bookmarkEnd w:id="63"/>
      <w:bookmarkEnd w:id="64"/>
      <w:bookmarkEnd w:id="65"/>
      <w:bookmarkEnd w:id="66"/>
    </w:p>
    <w:p w:rsidR="00007584" w:rsidRPr="00AA38E8" w:rsidRDefault="00007584" w:rsidP="00007584">
      <w:pPr>
        <w:pStyle w:val="Heading2"/>
        <w:numPr>
          <w:ilvl w:val="2"/>
          <w:numId w:val="11"/>
        </w:numPr>
        <w:tabs>
          <w:tab w:val="clear" w:pos="1017"/>
          <w:tab w:val="num" w:pos="567"/>
        </w:tabs>
        <w:spacing w:after="60"/>
        <w:ind w:left="567"/>
        <w:rPr>
          <w:rFonts w:ascii="Calibri" w:hAnsi="Calibri" w:cs="Calibri"/>
        </w:rPr>
      </w:pPr>
      <w:bookmarkStart w:id="67" w:name="_Toc421011514"/>
      <w:bookmarkStart w:id="68" w:name="_Toc468351704"/>
      <w:r w:rsidRPr="00AA38E8">
        <w:rPr>
          <w:rFonts w:ascii="Calibri" w:hAnsi="Calibri" w:cs="Calibri"/>
        </w:rPr>
        <w:t xml:space="preserve">Init: </w:t>
      </w:r>
      <w:r w:rsidR="006D634C">
        <w:rPr>
          <w:rFonts w:ascii="Calibri" w:hAnsi="Calibri" w:cs="Calibri"/>
        </w:rPr>
        <w:fldChar w:fldCharType="begin"/>
      </w:r>
      <w:r w:rsidR="006D634C">
        <w:rPr>
          <w:rFonts w:ascii="Calibri" w:hAnsi="Calibri" w:cs="Calibri"/>
        </w:rPr>
        <w:instrText xml:space="preserve"> DOCPROPERTY  "Document Version"  \* MERGEFORMAT </w:instrText>
      </w:r>
      <w:r w:rsidR="006D634C">
        <w:rPr>
          <w:rFonts w:ascii="Calibri" w:hAnsi="Calibri" w:cs="Calibri"/>
        </w:rPr>
        <w:fldChar w:fldCharType="separate"/>
      </w:r>
      <w:r w:rsidR="001922CB">
        <w:rPr>
          <w:rFonts w:ascii="Calibri" w:hAnsi="Calibri" w:cs="Calibri"/>
        </w:rPr>
        <w:t>HwTq5Meas</w:t>
      </w:r>
      <w:r w:rsidR="006D634C">
        <w:rPr>
          <w:rFonts w:ascii="Calibri" w:hAnsi="Calibri" w:cs="Calibri"/>
        </w:rPr>
        <w:fldChar w:fldCharType="end"/>
      </w:r>
      <w:r w:rsidR="006D634C">
        <w:rPr>
          <w:rFonts w:ascii="Calibri" w:hAnsi="Calibri" w:cs="Calibri"/>
        </w:rPr>
        <w:t>_</w:t>
      </w:r>
      <w:r w:rsidRPr="00AA38E8">
        <w:rPr>
          <w:rFonts w:ascii="Calibri" w:hAnsi="Calibri" w:cs="Calibri"/>
        </w:rPr>
        <w:t>Init</w:t>
      </w:r>
      <w:r w:rsidR="003200CB">
        <w:rPr>
          <w:rFonts w:ascii="Calibri" w:hAnsi="Calibri" w:cs="Calibri"/>
        </w:rPr>
        <w:t>1</w:t>
      </w:r>
      <w:bookmarkEnd w:id="67"/>
      <w:bookmarkEnd w:id="68"/>
    </w:p>
    <w:p w:rsidR="00007584" w:rsidRPr="00AA38E8" w:rsidRDefault="00007584" w:rsidP="00007584">
      <w:pPr>
        <w:pStyle w:val="Heading2"/>
        <w:numPr>
          <w:ilvl w:val="3"/>
          <w:numId w:val="11"/>
        </w:numPr>
        <w:spacing w:after="60"/>
        <w:rPr>
          <w:rFonts w:ascii="Calibri" w:hAnsi="Calibri" w:cs="Calibri"/>
        </w:rPr>
      </w:pPr>
      <w:bookmarkStart w:id="69" w:name="_Toc421011515"/>
      <w:bookmarkStart w:id="70" w:name="_Toc468351705"/>
      <w:r w:rsidRPr="00AA38E8">
        <w:rPr>
          <w:rFonts w:ascii="Calibri" w:hAnsi="Calibri" w:cs="Calibri"/>
        </w:rPr>
        <w:t>Design Rationale</w:t>
      </w:r>
      <w:bookmarkEnd w:id="69"/>
      <w:bookmarkEnd w:id="70"/>
    </w:p>
    <w:p w:rsidR="00007584" w:rsidRPr="003200CB" w:rsidRDefault="003200CB" w:rsidP="003200CB">
      <w:pPr>
        <w:ind w:firstLine="864"/>
        <w:rPr>
          <w:rFonts w:cs="Calibri"/>
        </w:rPr>
      </w:pPr>
      <w:r w:rsidRPr="003200CB">
        <w:rPr>
          <w:rFonts w:cs="Calibri"/>
        </w:rPr>
        <w:t>None</w:t>
      </w:r>
    </w:p>
    <w:p w:rsidR="00007584" w:rsidRPr="00AA38E8" w:rsidRDefault="00007584" w:rsidP="00007584">
      <w:pPr>
        <w:pStyle w:val="Heading2"/>
        <w:numPr>
          <w:ilvl w:val="3"/>
          <w:numId w:val="11"/>
        </w:numPr>
        <w:spacing w:after="60"/>
        <w:rPr>
          <w:rFonts w:ascii="Calibri" w:hAnsi="Calibri" w:cs="Calibri"/>
        </w:rPr>
      </w:pPr>
      <w:bookmarkStart w:id="71" w:name="_Toc421011516"/>
      <w:bookmarkStart w:id="72" w:name="_Toc468351706"/>
      <w:r w:rsidRPr="00AA38E8">
        <w:rPr>
          <w:rFonts w:ascii="Calibri" w:hAnsi="Calibri" w:cs="Calibri"/>
        </w:rPr>
        <w:t>Module Outputs</w:t>
      </w:r>
      <w:bookmarkEnd w:id="71"/>
      <w:bookmarkEnd w:id="72"/>
    </w:p>
    <w:p w:rsidR="003200CB" w:rsidRPr="003200CB" w:rsidRDefault="003200CB" w:rsidP="003200CB">
      <w:pPr>
        <w:ind w:firstLine="864"/>
        <w:rPr>
          <w:rFonts w:cs="Calibri"/>
        </w:rPr>
      </w:pPr>
      <w:r w:rsidRPr="003200CB">
        <w:rPr>
          <w:rFonts w:cs="Calibri"/>
        </w:rPr>
        <w:t>None</w:t>
      </w:r>
    </w:p>
    <w:p w:rsidR="00DB3C1D" w:rsidRPr="00AA38E8" w:rsidRDefault="00DB3C1D" w:rsidP="00DB3C1D">
      <w:pPr>
        <w:pStyle w:val="Heading2"/>
        <w:numPr>
          <w:ilvl w:val="2"/>
          <w:numId w:val="11"/>
        </w:numPr>
        <w:tabs>
          <w:tab w:val="clear" w:pos="1017"/>
          <w:tab w:val="num" w:pos="567"/>
        </w:tabs>
        <w:spacing w:after="60"/>
        <w:ind w:left="567"/>
        <w:rPr>
          <w:rFonts w:ascii="Calibri" w:hAnsi="Calibri" w:cs="Calibri"/>
        </w:rPr>
      </w:pPr>
      <w:bookmarkStart w:id="73" w:name="_Toc421011518"/>
      <w:bookmarkStart w:id="74" w:name="_Toc468351707"/>
      <w:r w:rsidRPr="00AA38E8">
        <w:rPr>
          <w:rFonts w:ascii="Calibri" w:hAnsi="Calibri" w:cs="Calibri"/>
        </w:rPr>
        <w:t xml:space="preserve">Per: </w:t>
      </w:r>
      <w:r w:rsidR="006D634C">
        <w:rPr>
          <w:rFonts w:ascii="Calibri" w:hAnsi="Calibri" w:cs="Calibri"/>
        </w:rPr>
        <w:fldChar w:fldCharType="begin"/>
      </w:r>
      <w:r w:rsidR="006D634C">
        <w:rPr>
          <w:rFonts w:ascii="Calibri" w:hAnsi="Calibri" w:cs="Calibri"/>
        </w:rPr>
        <w:instrText xml:space="preserve"> DOCPROPERTY  "Document Version"  \* MERGEFORMAT </w:instrText>
      </w:r>
      <w:r w:rsidR="006D634C">
        <w:rPr>
          <w:rFonts w:ascii="Calibri" w:hAnsi="Calibri" w:cs="Calibri"/>
        </w:rPr>
        <w:fldChar w:fldCharType="separate"/>
      </w:r>
      <w:r w:rsidR="001922CB">
        <w:rPr>
          <w:rFonts w:ascii="Calibri" w:hAnsi="Calibri" w:cs="Calibri"/>
        </w:rPr>
        <w:t>HwTq5Meas</w:t>
      </w:r>
      <w:r w:rsidR="006D634C">
        <w:rPr>
          <w:rFonts w:ascii="Calibri" w:hAnsi="Calibri" w:cs="Calibri"/>
        </w:rPr>
        <w:fldChar w:fldCharType="end"/>
      </w:r>
      <w:r w:rsidRPr="00AA38E8">
        <w:rPr>
          <w:rFonts w:ascii="Calibri" w:hAnsi="Calibri" w:cs="Calibri"/>
        </w:rPr>
        <w:t>_Per</w:t>
      </w:r>
      <w:r w:rsidR="003200CB">
        <w:rPr>
          <w:rFonts w:ascii="Calibri" w:hAnsi="Calibri" w:cs="Calibri"/>
        </w:rPr>
        <w:t>1</w:t>
      </w:r>
      <w:bookmarkEnd w:id="73"/>
      <w:bookmarkEnd w:id="74"/>
    </w:p>
    <w:p w:rsidR="00DB3C1D" w:rsidRPr="00AA38E8" w:rsidRDefault="00DB3C1D" w:rsidP="00DB3C1D">
      <w:pPr>
        <w:pStyle w:val="Heading2"/>
        <w:numPr>
          <w:ilvl w:val="3"/>
          <w:numId w:val="11"/>
        </w:numPr>
        <w:spacing w:after="60"/>
        <w:rPr>
          <w:rFonts w:ascii="Calibri" w:hAnsi="Calibri" w:cs="Calibri"/>
        </w:rPr>
      </w:pPr>
      <w:bookmarkStart w:id="75" w:name="_Toc421011519"/>
      <w:bookmarkStart w:id="76" w:name="_Toc468351708"/>
      <w:r w:rsidRPr="00AA38E8">
        <w:rPr>
          <w:rFonts w:ascii="Calibri" w:hAnsi="Calibri" w:cs="Calibri"/>
        </w:rPr>
        <w:t>Design Rationale</w:t>
      </w:r>
      <w:bookmarkEnd w:id="75"/>
      <w:bookmarkEnd w:id="76"/>
    </w:p>
    <w:p w:rsidR="003200CB" w:rsidRDefault="00EA3E99" w:rsidP="00D03FEF">
      <w:pPr>
        <w:rPr>
          <w:rFonts w:cs="Calibri"/>
        </w:rPr>
      </w:pPr>
      <w:r w:rsidRPr="00EA3E99">
        <w:rPr>
          <w:rFonts w:cs="Calibri"/>
        </w:rPr>
        <w:t>Rte_Pim_HwTq5RawFastAdcIdxCntr</w:t>
      </w:r>
      <w:r>
        <w:rPr>
          <w:rFonts w:cs="Calibri"/>
        </w:rPr>
        <w:t xml:space="preserve"> is used in this periodic as a counter that increments from 0 to 7 and is used to write to an output buffer </w:t>
      </w:r>
      <w:r w:rsidRPr="00EA3E99">
        <w:rPr>
          <w:rFonts w:cs="Calibri"/>
        </w:rPr>
        <w:t>MotCtrlHwTq5RawFastAdcBuf</w:t>
      </w:r>
      <w:r>
        <w:rPr>
          <w:rFonts w:cs="Calibri"/>
        </w:rPr>
        <w:t xml:space="preserve"> accessed by Motor Control Manager. Whereas the FDD describes this counter as 1 based indexing that increments from 1 till 8.  Effective they are same in terms of functionality.</w:t>
      </w:r>
    </w:p>
    <w:p w:rsidR="003200CB" w:rsidRPr="00AA38E8" w:rsidRDefault="003200CB" w:rsidP="003200CB">
      <w:pPr>
        <w:pStyle w:val="Heading2"/>
        <w:numPr>
          <w:ilvl w:val="2"/>
          <w:numId w:val="11"/>
        </w:numPr>
        <w:tabs>
          <w:tab w:val="clear" w:pos="1017"/>
          <w:tab w:val="num" w:pos="567"/>
        </w:tabs>
        <w:spacing w:after="60"/>
        <w:ind w:left="567"/>
        <w:rPr>
          <w:rFonts w:ascii="Calibri" w:hAnsi="Calibri" w:cs="Calibri"/>
        </w:rPr>
      </w:pPr>
      <w:bookmarkStart w:id="77" w:name="_Toc468351709"/>
      <w:r w:rsidRPr="00AA38E8">
        <w:rPr>
          <w:rFonts w:ascii="Calibri" w:hAnsi="Calibri" w:cs="Calibri"/>
        </w:rPr>
        <w:t xml:space="preserve">Per: </w:t>
      </w:r>
      <w:r>
        <w:rPr>
          <w:rFonts w:ascii="Calibri" w:hAnsi="Calibri" w:cs="Calibri"/>
        </w:rPr>
        <w:fldChar w:fldCharType="begin"/>
      </w:r>
      <w:r>
        <w:rPr>
          <w:rFonts w:ascii="Calibri" w:hAnsi="Calibri" w:cs="Calibri"/>
        </w:rPr>
        <w:instrText xml:space="preserve"> DOCPROPERTY  "Document Version"  \* MERGEFORMAT </w:instrText>
      </w:r>
      <w:r>
        <w:rPr>
          <w:rFonts w:ascii="Calibri" w:hAnsi="Calibri" w:cs="Calibri"/>
        </w:rPr>
        <w:fldChar w:fldCharType="separate"/>
      </w:r>
      <w:r w:rsidR="001922CB">
        <w:rPr>
          <w:rFonts w:ascii="Calibri" w:hAnsi="Calibri" w:cs="Calibri"/>
        </w:rPr>
        <w:t>HwTq5Meas</w:t>
      </w:r>
      <w:r>
        <w:rPr>
          <w:rFonts w:ascii="Calibri" w:hAnsi="Calibri" w:cs="Calibri"/>
        </w:rPr>
        <w:fldChar w:fldCharType="end"/>
      </w:r>
      <w:r w:rsidRPr="00AA38E8">
        <w:rPr>
          <w:rFonts w:ascii="Calibri" w:hAnsi="Calibri" w:cs="Calibri"/>
        </w:rPr>
        <w:t>_Per</w:t>
      </w:r>
      <w:r>
        <w:rPr>
          <w:rFonts w:ascii="Calibri" w:hAnsi="Calibri" w:cs="Calibri"/>
        </w:rPr>
        <w:t>2</w:t>
      </w:r>
      <w:bookmarkEnd w:id="77"/>
    </w:p>
    <w:p w:rsidR="003200CB" w:rsidRPr="00AA38E8" w:rsidRDefault="003200CB" w:rsidP="003200CB">
      <w:pPr>
        <w:pStyle w:val="Heading2"/>
        <w:numPr>
          <w:ilvl w:val="3"/>
          <w:numId w:val="11"/>
        </w:numPr>
        <w:spacing w:after="60"/>
        <w:rPr>
          <w:rFonts w:ascii="Calibri" w:hAnsi="Calibri" w:cs="Calibri"/>
        </w:rPr>
      </w:pPr>
      <w:bookmarkStart w:id="78" w:name="_Toc468351710"/>
      <w:r w:rsidRPr="00AA38E8">
        <w:rPr>
          <w:rFonts w:ascii="Calibri" w:hAnsi="Calibri" w:cs="Calibri"/>
        </w:rPr>
        <w:t>Design Rationale</w:t>
      </w:r>
      <w:bookmarkEnd w:id="78"/>
    </w:p>
    <w:p w:rsidR="003200CB" w:rsidRPr="003200CB" w:rsidRDefault="003200CB" w:rsidP="003200CB">
      <w:pPr>
        <w:ind w:firstLine="864"/>
        <w:rPr>
          <w:rFonts w:cs="Calibri"/>
        </w:rPr>
      </w:pPr>
      <w:r w:rsidRPr="003200CB">
        <w:rPr>
          <w:rFonts w:cs="Calibri"/>
        </w:rPr>
        <w:t>None</w:t>
      </w:r>
    </w:p>
    <w:p w:rsidR="003200CB" w:rsidRPr="00AA38E8" w:rsidRDefault="003200CB" w:rsidP="003200CB">
      <w:pPr>
        <w:pStyle w:val="Heading2"/>
        <w:numPr>
          <w:ilvl w:val="2"/>
          <w:numId w:val="11"/>
        </w:numPr>
        <w:tabs>
          <w:tab w:val="clear" w:pos="1017"/>
          <w:tab w:val="num" w:pos="567"/>
        </w:tabs>
        <w:spacing w:after="60"/>
        <w:ind w:left="567"/>
        <w:rPr>
          <w:rFonts w:ascii="Calibri" w:hAnsi="Calibri" w:cs="Calibri"/>
        </w:rPr>
      </w:pPr>
      <w:bookmarkStart w:id="79" w:name="_Toc468351711"/>
      <w:r w:rsidRPr="00AA38E8">
        <w:rPr>
          <w:rFonts w:ascii="Calibri" w:hAnsi="Calibri" w:cs="Calibri"/>
        </w:rPr>
        <w:t xml:space="preserve">Per: </w:t>
      </w:r>
      <w:r>
        <w:rPr>
          <w:rFonts w:ascii="Calibri" w:hAnsi="Calibri" w:cs="Calibri"/>
        </w:rPr>
        <w:fldChar w:fldCharType="begin"/>
      </w:r>
      <w:r>
        <w:rPr>
          <w:rFonts w:ascii="Calibri" w:hAnsi="Calibri" w:cs="Calibri"/>
        </w:rPr>
        <w:instrText xml:space="preserve"> DOCPROPERTY  "Document Version"  \* MERGEFORMAT </w:instrText>
      </w:r>
      <w:r>
        <w:rPr>
          <w:rFonts w:ascii="Calibri" w:hAnsi="Calibri" w:cs="Calibri"/>
        </w:rPr>
        <w:fldChar w:fldCharType="separate"/>
      </w:r>
      <w:r w:rsidR="001922CB">
        <w:rPr>
          <w:rFonts w:ascii="Calibri" w:hAnsi="Calibri" w:cs="Calibri"/>
        </w:rPr>
        <w:t>HwTq5Meas</w:t>
      </w:r>
      <w:r>
        <w:rPr>
          <w:rFonts w:ascii="Calibri" w:hAnsi="Calibri" w:cs="Calibri"/>
        </w:rPr>
        <w:fldChar w:fldCharType="end"/>
      </w:r>
      <w:r w:rsidRPr="00AA38E8">
        <w:rPr>
          <w:rFonts w:ascii="Calibri" w:hAnsi="Calibri" w:cs="Calibri"/>
        </w:rPr>
        <w:t>_Per</w:t>
      </w:r>
      <w:r>
        <w:rPr>
          <w:rFonts w:ascii="Calibri" w:hAnsi="Calibri" w:cs="Calibri"/>
        </w:rPr>
        <w:t>3</w:t>
      </w:r>
      <w:bookmarkEnd w:id="79"/>
    </w:p>
    <w:p w:rsidR="003200CB" w:rsidRPr="00AA38E8" w:rsidRDefault="003200CB" w:rsidP="003200CB">
      <w:pPr>
        <w:pStyle w:val="Heading2"/>
        <w:numPr>
          <w:ilvl w:val="3"/>
          <w:numId w:val="11"/>
        </w:numPr>
        <w:spacing w:after="60"/>
        <w:rPr>
          <w:rFonts w:ascii="Calibri" w:hAnsi="Calibri" w:cs="Calibri"/>
        </w:rPr>
      </w:pPr>
      <w:bookmarkStart w:id="80" w:name="_Toc468351712"/>
      <w:r w:rsidRPr="00AA38E8">
        <w:rPr>
          <w:rFonts w:ascii="Calibri" w:hAnsi="Calibri" w:cs="Calibri"/>
        </w:rPr>
        <w:t>Design Rationale</w:t>
      </w:r>
      <w:bookmarkEnd w:id="80"/>
    </w:p>
    <w:p w:rsidR="003200CB" w:rsidRPr="003200CB" w:rsidRDefault="003200CB" w:rsidP="003200CB">
      <w:pPr>
        <w:ind w:firstLine="864"/>
        <w:rPr>
          <w:rFonts w:cs="Calibri"/>
        </w:rPr>
      </w:pPr>
      <w:r w:rsidRPr="003200CB">
        <w:rPr>
          <w:rFonts w:cs="Calibri"/>
        </w:rPr>
        <w:t>None</w:t>
      </w:r>
    </w:p>
    <w:p w:rsidR="003200CB" w:rsidRPr="00AA38E8" w:rsidRDefault="003200CB" w:rsidP="003200CB">
      <w:pPr>
        <w:pStyle w:val="Heading2"/>
        <w:numPr>
          <w:ilvl w:val="2"/>
          <w:numId w:val="11"/>
        </w:numPr>
        <w:tabs>
          <w:tab w:val="clear" w:pos="1017"/>
          <w:tab w:val="num" w:pos="567"/>
        </w:tabs>
        <w:spacing w:after="60"/>
        <w:ind w:left="567"/>
        <w:rPr>
          <w:rFonts w:ascii="Calibri" w:hAnsi="Calibri" w:cs="Calibri"/>
        </w:rPr>
      </w:pPr>
      <w:bookmarkStart w:id="81" w:name="_Toc468351713"/>
      <w:r w:rsidRPr="00AA38E8">
        <w:rPr>
          <w:rFonts w:ascii="Calibri" w:hAnsi="Calibri" w:cs="Calibri"/>
        </w:rPr>
        <w:t xml:space="preserve">Per: </w:t>
      </w:r>
      <w:r>
        <w:rPr>
          <w:rFonts w:ascii="Calibri" w:hAnsi="Calibri" w:cs="Calibri"/>
        </w:rPr>
        <w:fldChar w:fldCharType="begin"/>
      </w:r>
      <w:r>
        <w:rPr>
          <w:rFonts w:ascii="Calibri" w:hAnsi="Calibri" w:cs="Calibri"/>
        </w:rPr>
        <w:instrText xml:space="preserve"> DOCPROPERTY  "Document Version"  \* MERGEFORMAT </w:instrText>
      </w:r>
      <w:r>
        <w:rPr>
          <w:rFonts w:ascii="Calibri" w:hAnsi="Calibri" w:cs="Calibri"/>
        </w:rPr>
        <w:fldChar w:fldCharType="separate"/>
      </w:r>
      <w:r w:rsidR="001922CB">
        <w:rPr>
          <w:rFonts w:ascii="Calibri" w:hAnsi="Calibri" w:cs="Calibri"/>
        </w:rPr>
        <w:t>HwTq5Meas</w:t>
      </w:r>
      <w:r>
        <w:rPr>
          <w:rFonts w:ascii="Calibri" w:hAnsi="Calibri" w:cs="Calibri"/>
        </w:rPr>
        <w:fldChar w:fldCharType="end"/>
      </w:r>
      <w:r w:rsidRPr="00AA38E8">
        <w:rPr>
          <w:rFonts w:ascii="Calibri" w:hAnsi="Calibri" w:cs="Calibri"/>
        </w:rPr>
        <w:t>_Per</w:t>
      </w:r>
      <w:r>
        <w:rPr>
          <w:rFonts w:ascii="Calibri" w:hAnsi="Calibri" w:cs="Calibri"/>
        </w:rPr>
        <w:t>4</w:t>
      </w:r>
      <w:bookmarkEnd w:id="81"/>
    </w:p>
    <w:p w:rsidR="003200CB" w:rsidRPr="00AA38E8" w:rsidRDefault="003200CB" w:rsidP="003200CB">
      <w:pPr>
        <w:pStyle w:val="Heading2"/>
        <w:numPr>
          <w:ilvl w:val="3"/>
          <w:numId w:val="11"/>
        </w:numPr>
        <w:spacing w:after="60"/>
        <w:rPr>
          <w:rFonts w:ascii="Calibri" w:hAnsi="Calibri" w:cs="Calibri"/>
        </w:rPr>
      </w:pPr>
      <w:bookmarkStart w:id="82" w:name="_Toc468351714"/>
      <w:r w:rsidRPr="00AA38E8">
        <w:rPr>
          <w:rFonts w:ascii="Calibri" w:hAnsi="Calibri" w:cs="Calibri"/>
        </w:rPr>
        <w:t>Design Rationale</w:t>
      </w:r>
      <w:bookmarkEnd w:id="82"/>
    </w:p>
    <w:p w:rsidR="003200CB" w:rsidRPr="003200CB" w:rsidRDefault="003200CB" w:rsidP="003200CB">
      <w:pPr>
        <w:ind w:firstLine="864"/>
        <w:rPr>
          <w:rFonts w:cs="Calibri"/>
        </w:rPr>
      </w:pPr>
      <w:r w:rsidRPr="003200CB">
        <w:rPr>
          <w:rFonts w:cs="Calibri"/>
        </w:rPr>
        <w:t>None</w:t>
      </w:r>
    </w:p>
    <w:p w:rsidR="003200CB" w:rsidRPr="003200CB" w:rsidRDefault="003200CB" w:rsidP="003200CB">
      <w:pPr>
        <w:ind w:firstLine="864"/>
        <w:rPr>
          <w:rFonts w:cs="Calibri"/>
        </w:rPr>
      </w:pPr>
    </w:p>
    <w:p w:rsidR="002B094F" w:rsidRPr="008C6874" w:rsidRDefault="008C6874" w:rsidP="008C6874">
      <w:pPr>
        <w:pStyle w:val="Heading2"/>
        <w:spacing w:after="60"/>
        <w:rPr>
          <w:rFonts w:ascii="Calibri" w:hAnsi="Calibri"/>
        </w:rPr>
      </w:pPr>
      <w:bookmarkStart w:id="83" w:name="_Toc468351715"/>
      <w:r>
        <w:rPr>
          <w:rFonts w:ascii="Calibri" w:hAnsi="Calibri"/>
        </w:rPr>
        <w:t>Server R</w:t>
      </w:r>
      <w:r w:rsidRPr="008C6874">
        <w:rPr>
          <w:rFonts w:ascii="Calibri" w:hAnsi="Calibri"/>
        </w:rPr>
        <w:t>unables</w:t>
      </w:r>
      <w:bookmarkEnd w:id="83"/>
      <w:r w:rsidR="002B094F" w:rsidRPr="008C6874">
        <w:rPr>
          <w:rFonts w:ascii="Calibri" w:hAnsi="Calibri"/>
        </w:rPr>
        <w:t xml:space="preserve"> </w:t>
      </w:r>
    </w:p>
    <w:p w:rsidR="008C6874" w:rsidRPr="00AA38E8" w:rsidRDefault="001922CB" w:rsidP="008C6874">
      <w:pPr>
        <w:pStyle w:val="Heading2"/>
        <w:numPr>
          <w:ilvl w:val="2"/>
          <w:numId w:val="11"/>
        </w:numPr>
        <w:tabs>
          <w:tab w:val="clear" w:pos="1017"/>
          <w:tab w:val="num" w:pos="567"/>
        </w:tabs>
        <w:spacing w:after="60"/>
        <w:ind w:left="567"/>
        <w:rPr>
          <w:rFonts w:ascii="Calibri" w:hAnsi="Calibri" w:cs="Calibri"/>
        </w:rPr>
      </w:pPr>
      <w:bookmarkStart w:id="84" w:name="_Toc382301471"/>
      <w:bookmarkStart w:id="85" w:name="_Toc383698997"/>
      <w:bookmarkStart w:id="86" w:name="_Toc468351716"/>
      <w:bookmarkEnd w:id="84"/>
      <w:bookmarkEnd w:id="85"/>
      <w:r>
        <w:rPr>
          <w:rFonts w:ascii="Calibri" w:hAnsi="Calibri" w:cs="Calibri"/>
        </w:rPr>
        <w:t>HwTq5</w:t>
      </w:r>
      <w:r w:rsidR="003200CB" w:rsidRPr="003200CB">
        <w:rPr>
          <w:rFonts w:ascii="Calibri" w:hAnsi="Calibri" w:cs="Calibri"/>
        </w:rPr>
        <w:t>AutTrim_Oper</w:t>
      </w:r>
      <w:bookmarkEnd w:id="86"/>
    </w:p>
    <w:p w:rsidR="008C6874" w:rsidRPr="00AA38E8" w:rsidRDefault="008C6874" w:rsidP="008C6874">
      <w:pPr>
        <w:pStyle w:val="Heading2"/>
        <w:numPr>
          <w:ilvl w:val="3"/>
          <w:numId w:val="11"/>
        </w:numPr>
        <w:spacing w:after="60"/>
        <w:rPr>
          <w:rFonts w:ascii="Calibri" w:hAnsi="Calibri" w:cs="Calibri"/>
        </w:rPr>
      </w:pPr>
      <w:bookmarkStart w:id="87" w:name="_Toc421011525"/>
      <w:bookmarkStart w:id="88" w:name="_Toc468351717"/>
      <w:r w:rsidRPr="00AA38E8">
        <w:rPr>
          <w:rFonts w:ascii="Calibri" w:hAnsi="Calibri" w:cs="Calibri"/>
        </w:rPr>
        <w:t>Design Rationale</w:t>
      </w:r>
      <w:bookmarkEnd w:id="87"/>
      <w:bookmarkEnd w:id="88"/>
    </w:p>
    <w:p w:rsidR="003200CB" w:rsidRDefault="003200CB" w:rsidP="003200CB">
      <w:pPr>
        <w:ind w:firstLine="864"/>
        <w:rPr>
          <w:rFonts w:cs="Calibri"/>
        </w:rPr>
      </w:pPr>
      <w:r w:rsidRPr="003200CB">
        <w:rPr>
          <w:rFonts w:cs="Calibri"/>
        </w:rPr>
        <w:t>None</w:t>
      </w:r>
    </w:p>
    <w:p w:rsidR="003200CB" w:rsidRPr="00AA38E8" w:rsidRDefault="001922CB" w:rsidP="003200CB">
      <w:pPr>
        <w:pStyle w:val="Heading2"/>
        <w:numPr>
          <w:ilvl w:val="2"/>
          <w:numId w:val="11"/>
        </w:numPr>
        <w:tabs>
          <w:tab w:val="clear" w:pos="1017"/>
          <w:tab w:val="num" w:pos="567"/>
        </w:tabs>
        <w:spacing w:after="60"/>
        <w:ind w:left="567"/>
        <w:rPr>
          <w:rFonts w:ascii="Calibri" w:hAnsi="Calibri" w:cs="Calibri"/>
        </w:rPr>
      </w:pPr>
      <w:bookmarkStart w:id="89" w:name="_Toc468351718"/>
      <w:r>
        <w:rPr>
          <w:rFonts w:ascii="Calibri" w:hAnsi="Calibri" w:cs="Calibri"/>
        </w:rPr>
        <w:t>HwTq5</w:t>
      </w:r>
      <w:r w:rsidR="003200CB" w:rsidRPr="003200CB">
        <w:rPr>
          <w:rFonts w:ascii="Calibri" w:hAnsi="Calibri" w:cs="Calibri"/>
        </w:rPr>
        <w:t>ClrSnsrSca_Oper</w:t>
      </w:r>
      <w:bookmarkEnd w:id="89"/>
    </w:p>
    <w:p w:rsidR="003200CB" w:rsidRPr="00AA38E8" w:rsidRDefault="003200CB" w:rsidP="003200CB">
      <w:pPr>
        <w:pStyle w:val="Heading2"/>
        <w:numPr>
          <w:ilvl w:val="3"/>
          <w:numId w:val="11"/>
        </w:numPr>
        <w:spacing w:after="60"/>
        <w:rPr>
          <w:rFonts w:ascii="Calibri" w:hAnsi="Calibri" w:cs="Calibri"/>
        </w:rPr>
      </w:pPr>
      <w:bookmarkStart w:id="90" w:name="_Toc468351719"/>
      <w:r w:rsidRPr="00AA38E8">
        <w:rPr>
          <w:rFonts w:ascii="Calibri" w:hAnsi="Calibri" w:cs="Calibri"/>
        </w:rPr>
        <w:t>Design Rationale</w:t>
      </w:r>
      <w:bookmarkEnd w:id="90"/>
    </w:p>
    <w:p w:rsidR="003200CB" w:rsidRPr="003200CB" w:rsidRDefault="003200CB" w:rsidP="003200CB">
      <w:pPr>
        <w:ind w:firstLine="864"/>
        <w:rPr>
          <w:rFonts w:cs="Calibri"/>
        </w:rPr>
      </w:pPr>
      <w:r w:rsidRPr="003200CB">
        <w:rPr>
          <w:rFonts w:cs="Calibri"/>
        </w:rPr>
        <w:t>None</w:t>
      </w:r>
    </w:p>
    <w:p w:rsidR="003200CB" w:rsidRPr="00AA38E8" w:rsidRDefault="001922CB" w:rsidP="003200CB">
      <w:pPr>
        <w:pStyle w:val="Heading2"/>
        <w:numPr>
          <w:ilvl w:val="2"/>
          <w:numId w:val="11"/>
        </w:numPr>
        <w:tabs>
          <w:tab w:val="clear" w:pos="1017"/>
          <w:tab w:val="num" w:pos="567"/>
        </w:tabs>
        <w:spacing w:after="60"/>
        <w:ind w:left="567"/>
        <w:rPr>
          <w:rFonts w:ascii="Calibri" w:hAnsi="Calibri" w:cs="Calibri"/>
        </w:rPr>
      </w:pPr>
      <w:bookmarkStart w:id="91" w:name="_Toc468351720"/>
      <w:r>
        <w:rPr>
          <w:rFonts w:ascii="Calibri" w:hAnsi="Calibri" w:cs="Calibri"/>
        </w:rPr>
        <w:lastRenderedPageBreak/>
        <w:t>HwTq5</w:t>
      </w:r>
      <w:r w:rsidR="003200CB" w:rsidRPr="003200CB">
        <w:rPr>
          <w:rFonts w:ascii="Calibri" w:hAnsi="Calibri" w:cs="Calibri"/>
        </w:rPr>
        <w:t>ClrTrim_Oper</w:t>
      </w:r>
      <w:bookmarkEnd w:id="91"/>
    </w:p>
    <w:p w:rsidR="003200CB" w:rsidRPr="00AA38E8" w:rsidRDefault="003200CB" w:rsidP="003200CB">
      <w:pPr>
        <w:pStyle w:val="Heading2"/>
        <w:numPr>
          <w:ilvl w:val="3"/>
          <w:numId w:val="11"/>
        </w:numPr>
        <w:spacing w:after="60"/>
        <w:rPr>
          <w:rFonts w:ascii="Calibri" w:hAnsi="Calibri" w:cs="Calibri"/>
        </w:rPr>
      </w:pPr>
      <w:bookmarkStart w:id="92" w:name="_Toc468351721"/>
      <w:r w:rsidRPr="00AA38E8">
        <w:rPr>
          <w:rFonts w:ascii="Calibri" w:hAnsi="Calibri" w:cs="Calibri"/>
        </w:rPr>
        <w:t>Design Rationale</w:t>
      </w:r>
      <w:bookmarkEnd w:id="92"/>
    </w:p>
    <w:p w:rsidR="003200CB" w:rsidRDefault="003200CB" w:rsidP="003200CB">
      <w:pPr>
        <w:ind w:firstLine="864"/>
        <w:rPr>
          <w:rFonts w:cs="Calibri"/>
        </w:rPr>
      </w:pPr>
      <w:r w:rsidRPr="003200CB">
        <w:rPr>
          <w:rFonts w:cs="Calibri"/>
        </w:rPr>
        <w:t>None</w:t>
      </w:r>
    </w:p>
    <w:p w:rsidR="003200CB" w:rsidRPr="00AA38E8" w:rsidRDefault="001922CB" w:rsidP="003200CB">
      <w:pPr>
        <w:pStyle w:val="Heading2"/>
        <w:numPr>
          <w:ilvl w:val="2"/>
          <w:numId w:val="11"/>
        </w:numPr>
        <w:tabs>
          <w:tab w:val="clear" w:pos="1017"/>
          <w:tab w:val="num" w:pos="567"/>
        </w:tabs>
        <w:spacing w:after="60"/>
        <w:ind w:left="567"/>
        <w:rPr>
          <w:rFonts w:ascii="Calibri" w:hAnsi="Calibri" w:cs="Calibri"/>
        </w:rPr>
      </w:pPr>
      <w:bookmarkStart w:id="93" w:name="_Toc468351722"/>
      <w:r>
        <w:rPr>
          <w:rFonts w:ascii="Calibri" w:hAnsi="Calibri" w:cs="Calibri"/>
        </w:rPr>
        <w:t>HwTq5</w:t>
      </w:r>
      <w:r w:rsidR="003200CB" w:rsidRPr="003200CB">
        <w:rPr>
          <w:rFonts w:ascii="Calibri" w:hAnsi="Calibri" w:cs="Calibri"/>
        </w:rPr>
        <w:t>ReadSnsrSca_Oper</w:t>
      </w:r>
      <w:bookmarkEnd w:id="93"/>
    </w:p>
    <w:p w:rsidR="003200CB" w:rsidRPr="00AA38E8" w:rsidRDefault="003200CB" w:rsidP="003200CB">
      <w:pPr>
        <w:pStyle w:val="Heading2"/>
        <w:numPr>
          <w:ilvl w:val="3"/>
          <w:numId w:val="11"/>
        </w:numPr>
        <w:spacing w:after="60"/>
        <w:rPr>
          <w:rFonts w:ascii="Calibri" w:hAnsi="Calibri" w:cs="Calibri"/>
        </w:rPr>
      </w:pPr>
      <w:bookmarkStart w:id="94" w:name="_Toc468351723"/>
      <w:r w:rsidRPr="00AA38E8">
        <w:rPr>
          <w:rFonts w:ascii="Calibri" w:hAnsi="Calibri" w:cs="Calibri"/>
        </w:rPr>
        <w:t>Design Rationale</w:t>
      </w:r>
      <w:bookmarkEnd w:id="94"/>
    </w:p>
    <w:p w:rsidR="003200CB" w:rsidRPr="003200CB" w:rsidRDefault="003200CB" w:rsidP="003200CB">
      <w:pPr>
        <w:ind w:firstLine="864"/>
        <w:rPr>
          <w:rFonts w:cs="Calibri"/>
        </w:rPr>
      </w:pPr>
      <w:r w:rsidRPr="003200CB">
        <w:rPr>
          <w:rFonts w:cs="Calibri"/>
        </w:rPr>
        <w:t>None</w:t>
      </w:r>
    </w:p>
    <w:p w:rsidR="003200CB" w:rsidRPr="00AA38E8" w:rsidRDefault="001922CB" w:rsidP="003200CB">
      <w:pPr>
        <w:pStyle w:val="Heading2"/>
        <w:numPr>
          <w:ilvl w:val="2"/>
          <w:numId w:val="11"/>
        </w:numPr>
        <w:tabs>
          <w:tab w:val="clear" w:pos="1017"/>
          <w:tab w:val="num" w:pos="567"/>
        </w:tabs>
        <w:spacing w:after="60"/>
        <w:ind w:left="567"/>
        <w:rPr>
          <w:rFonts w:ascii="Calibri" w:hAnsi="Calibri" w:cs="Calibri"/>
        </w:rPr>
      </w:pPr>
      <w:bookmarkStart w:id="95" w:name="_Toc468351724"/>
      <w:r>
        <w:rPr>
          <w:rFonts w:ascii="Calibri" w:hAnsi="Calibri" w:cs="Calibri"/>
        </w:rPr>
        <w:t>HwTq5</w:t>
      </w:r>
      <w:r w:rsidR="003200CB" w:rsidRPr="003200CB">
        <w:rPr>
          <w:rFonts w:ascii="Calibri" w:hAnsi="Calibri" w:cs="Calibri"/>
        </w:rPr>
        <w:t>ReadTrim_Oper</w:t>
      </w:r>
      <w:bookmarkEnd w:id="95"/>
    </w:p>
    <w:p w:rsidR="003200CB" w:rsidRPr="00AA38E8" w:rsidRDefault="003200CB" w:rsidP="003200CB">
      <w:pPr>
        <w:pStyle w:val="Heading2"/>
        <w:numPr>
          <w:ilvl w:val="3"/>
          <w:numId w:val="11"/>
        </w:numPr>
        <w:spacing w:after="60"/>
        <w:rPr>
          <w:rFonts w:ascii="Calibri" w:hAnsi="Calibri" w:cs="Calibri"/>
        </w:rPr>
      </w:pPr>
      <w:bookmarkStart w:id="96" w:name="_Toc468351725"/>
      <w:r w:rsidRPr="00AA38E8">
        <w:rPr>
          <w:rFonts w:ascii="Calibri" w:hAnsi="Calibri" w:cs="Calibri"/>
        </w:rPr>
        <w:t>Design Rationale</w:t>
      </w:r>
      <w:bookmarkEnd w:id="96"/>
    </w:p>
    <w:p w:rsidR="003200CB" w:rsidRPr="003200CB" w:rsidRDefault="003200CB" w:rsidP="003200CB">
      <w:pPr>
        <w:ind w:firstLine="864"/>
        <w:rPr>
          <w:rFonts w:cs="Calibri"/>
        </w:rPr>
      </w:pPr>
      <w:r w:rsidRPr="003200CB">
        <w:rPr>
          <w:rFonts w:cs="Calibri"/>
        </w:rPr>
        <w:t>None</w:t>
      </w:r>
    </w:p>
    <w:p w:rsidR="003200CB" w:rsidRPr="00AA38E8" w:rsidRDefault="001922CB" w:rsidP="003200CB">
      <w:pPr>
        <w:pStyle w:val="Heading2"/>
        <w:numPr>
          <w:ilvl w:val="2"/>
          <w:numId w:val="11"/>
        </w:numPr>
        <w:tabs>
          <w:tab w:val="clear" w:pos="1017"/>
          <w:tab w:val="num" w:pos="567"/>
        </w:tabs>
        <w:spacing w:after="60"/>
        <w:ind w:left="567"/>
        <w:rPr>
          <w:rFonts w:ascii="Calibri" w:hAnsi="Calibri" w:cs="Calibri"/>
        </w:rPr>
      </w:pPr>
      <w:bookmarkStart w:id="97" w:name="_Toc468351726"/>
      <w:r>
        <w:rPr>
          <w:rFonts w:ascii="Calibri" w:hAnsi="Calibri" w:cs="Calibri"/>
        </w:rPr>
        <w:t>HwTq5</w:t>
      </w:r>
      <w:r w:rsidR="003200CB" w:rsidRPr="003200CB">
        <w:rPr>
          <w:rFonts w:ascii="Calibri" w:hAnsi="Calibri" w:cs="Calibri"/>
        </w:rPr>
        <w:t>TrimPrfmdSts_Oper</w:t>
      </w:r>
      <w:bookmarkEnd w:id="97"/>
    </w:p>
    <w:p w:rsidR="003200CB" w:rsidRPr="00AA38E8" w:rsidRDefault="003200CB" w:rsidP="003200CB">
      <w:pPr>
        <w:pStyle w:val="Heading2"/>
        <w:numPr>
          <w:ilvl w:val="3"/>
          <w:numId w:val="11"/>
        </w:numPr>
        <w:spacing w:after="60"/>
        <w:rPr>
          <w:rFonts w:ascii="Calibri" w:hAnsi="Calibri" w:cs="Calibri"/>
        </w:rPr>
      </w:pPr>
      <w:bookmarkStart w:id="98" w:name="_Toc468351727"/>
      <w:r w:rsidRPr="00AA38E8">
        <w:rPr>
          <w:rFonts w:ascii="Calibri" w:hAnsi="Calibri" w:cs="Calibri"/>
        </w:rPr>
        <w:t>Design Rationale</w:t>
      </w:r>
      <w:bookmarkEnd w:id="98"/>
    </w:p>
    <w:p w:rsidR="003200CB" w:rsidRPr="003200CB" w:rsidRDefault="003200CB" w:rsidP="003200CB">
      <w:pPr>
        <w:ind w:firstLine="864"/>
        <w:rPr>
          <w:rFonts w:cs="Calibri"/>
        </w:rPr>
      </w:pPr>
      <w:r w:rsidRPr="003200CB">
        <w:rPr>
          <w:rFonts w:cs="Calibri"/>
        </w:rPr>
        <w:t>None</w:t>
      </w:r>
    </w:p>
    <w:p w:rsidR="003200CB" w:rsidRPr="00AA38E8" w:rsidRDefault="001922CB" w:rsidP="003200CB">
      <w:pPr>
        <w:pStyle w:val="Heading2"/>
        <w:numPr>
          <w:ilvl w:val="2"/>
          <w:numId w:val="11"/>
        </w:numPr>
        <w:tabs>
          <w:tab w:val="clear" w:pos="1017"/>
          <w:tab w:val="num" w:pos="567"/>
        </w:tabs>
        <w:spacing w:after="60"/>
        <w:ind w:left="567"/>
        <w:rPr>
          <w:rFonts w:ascii="Calibri" w:hAnsi="Calibri" w:cs="Calibri"/>
        </w:rPr>
      </w:pPr>
      <w:bookmarkStart w:id="99" w:name="_Toc468351728"/>
      <w:r>
        <w:rPr>
          <w:rFonts w:ascii="Calibri" w:hAnsi="Calibri" w:cs="Calibri"/>
        </w:rPr>
        <w:t>HwTq5</w:t>
      </w:r>
      <w:r w:rsidR="003200CB" w:rsidRPr="003200CB">
        <w:rPr>
          <w:rFonts w:ascii="Calibri" w:hAnsi="Calibri" w:cs="Calibri"/>
        </w:rPr>
        <w:t>WrSnsrSca_Oper</w:t>
      </w:r>
      <w:bookmarkEnd w:id="99"/>
    </w:p>
    <w:p w:rsidR="003200CB" w:rsidRPr="00AA38E8" w:rsidRDefault="003200CB" w:rsidP="003200CB">
      <w:pPr>
        <w:pStyle w:val="Heading2"/>
        <w:numPr>
          <w:ilvl w:val="3"/>
          <w:numId w:val="11"/>
        </w:numPr>
        <w:spacing w:after="60"/>
        <w:rPr>
          <w:rFonts w:ascii="Calibri" w:hAnsi="Calibri" w:cs="Calibri"/>
        </w:rPr>
      </w:pPr>
      <w:bookmarkStart w:id="100" w:name="_Toc468351729"/>
      <w:r w:rsidRPr="00AA38E8">
        <w:rPr>
          <w:rFonts w:ascii="Calibri" w:hAnsi="Calibri" w:cs="Calibri"/>
        </w:rPr>
        <w:t>Design Rationale</w:t>
      </w:r>
      <w:bookmarkEnd w:id="100"/>
    </w:p>
    <w:p w:rsidR="003200CB" w:rsidRPr="003200CB" w:rsidRDefault="003200CB" w:rsidP="003200CB">
      <w:pPr>
        <w:ind w:firstLine="864"/>
        <w:rPr>
          <w:rFonts w:cs="Calibri"/>
        </w:rPr>
      </w:pPr>
      <w:r w:rsidRPr="003200CB">
        <w:rPr>
          <w:rFonts w:cs="Calibri"/>
        </w:rPr>
        <w:t>None</w:t>
      </w:r>
    </w:p>
    <w:p w:rsidR="003200CB" w:rsidRPr="00AA38E8" w:rsidRDefault="001922CB" w:rsidP="003200CB">
      <w:pPr>
        <w:pStyle w:val="Heading2"/>
        <w:numPr>
          <w:ilvl w:val="2"/>
          <w:numId w:val="11"/>
        </w:numPr>
        <w:tabs>
          <w:tab w:val="clear" w:pos="1017"/>
          <w:tab w:val="num" w:pos="567"/>
        </w:tabs>
        <w:spacing w:after="60"/>
        <w:ind w:left="567"/>
        <w:rPr>
          <w:rFonts w:ascii="Calibri" w:hAnsi="Calibri" w:cs="Calibri"/>
        </w:rPr>
      </w:pPr>
      <w:bookmarkStart w:id="101" w:name="_Toc468351730"/>
      <w:r>
        <w:rPr>
          <w:rFonts w:ascii="Calibri" w:hAnsi="Calibri" w:cs="Calibri"/>
        </w:rPr>
        <w:t>HwTq5</w:t>
      </w:r>
      <w:r w:rsidR="003200CB" w:rsidRPr="003200CB">
        <w:rPr>
          <w:rFonts w:ascii="Calibri" w:hAnsi="Calibri" w:cs="Calibri"/>
        </w:rPr>
        <w:t>WrTrim_Oper</w:t>
      </w:r>
      <w:bookmarkEnd w:id="101"/>
    </w:p>
    <w:p w:rsidR="003200CB" w:rsidRPr="00AA38E8" w:rsidRDefault="003200CB" w:rsidP="003200CB">
      <w:pPr>
        <w:pStyle w:val="Heading2"/>
        <w:numPr>
          <w:ilvl w:val="3"/>
          <w:numId w:val="11"/>
        </w:numPr>
        <w:spacing w:after="60"/>
        <w:rPr>
          <w:rFonts w:ascii="Calibri" w:hAnsi="Calibri" w:cs="Calibri"/>
        </w:rPr>
      </w:pPr>
      <w:bookmarkStart w:id="102" w:name="_Toc468351731"/>
      <w:r w:rsidRPr="00AA38E8">
        <w:rPr>
          <w:rFonts w:ascii="Calibri" w:hAnsi="Calibri" w:cs="Calibri"/>
        </w:rPr>
        <w:t>Design Rationale</w:t>
      </w:r>
      <w:bookmarkEnd w:id="102"/>
    </w:p>
    <w:p w:rsidR="003200CB" w:rsidRPr="003200CB" w:rsidRDefault="003200CB" w:rsidP="003200CB">
      <w:pPr>
        <w:ind w:firstLine="864"/>
        <w:rPr>
          <w:rFonts w:cs="Calibri"/>
        </w:rPr>
      </w:pPr>
      <w:r w:rsidRPr="003200CB">
        <w:rPr>
          <w:rFonts w:cs="Calibri"/>
        </w:rPr>
        <w:t>None</w:t>
      </w:r>
    </w:p>
    <w:p w:rsidR="00DF2E04" w:rsidRPr="00AA38E8" w:rsidRDefault="00DF2E04" w:rsidP="00DF2E04">
      <w:pPr>
        <w:pStyle w:val="Heading2"/>
        <w:numPr>
          <w:ilvl w:val="2"/>
          <w:numId w:val="11"/>
        </w:numPr>
        <w:tabs>
          <w:tab w:val="clear" w:pos="1017"/>
          <w:tab w:val="num" w:pos="567"/>
        </w:tabs>
        <w:spacing w:after="60"/>
        <w:ind w:left="567"/>
        <w:rPr>
          <w:rFonts w:ascii="Calibri" w:hAnsi="Calibri" w:cs="Calibri"/>
        </w:rPr>
      </w:pPr>
      <w:bookmarkStart w:id="103" w:name="_Toc468351732"/>
      <w:r w:rsidRPr="00DF2E04">
        <w:rPr>
          <w:rFonts w:ascii="Calibri" w:hAnsi="Calibri" w:cs="Calibri"/>
        </w:rPr>
        <w:t>HwTq5SnsrScaPrfmdSts_Oper</w:t>
      </w:r>
      <w:bookmarkEnd w:id="103"/>
    </w:p>
    <w:p w:rsidR="00DF2E04" w:rsidRPr="00AA38E8" w:rsidRDefault="00DF2E04" w:rsidP="00DF2E04">
      <w:pPr>
        <w:pStyle w:val="Heading2"/>
        <w:numPr>
          <w:ilvl w:val="3"/>
          <w:numId w:val="11"/>
        </w:numPr>
        <w:spacing w:after="60"/>
        <w:rPr>
          <w:rFonts w:ascii="Calibri" w:hAnsi="Calibri" w:cs="Calibri"/>
        </w:rPr>
      </w:pPr>
      <w:bookmarkStart w:id="104" w:name="_Toc468351733"/>
      <w:r w:rsidRPr="00AA38E8">
        <w:rPr>
          <w:rFonts w:ascii="Calibri" w:hAnsi="Calibri" w:cs="Calibri"/>
        </w:rPr>
        <w:t>Design Rationale</w:t>
      </w:r>
      <w:bookmarkEnd w:id="104"/>
    </w:p>
    <w:p w:rsidR="00DF2E04" w:rsidRPr="003200CB" w:rsidRDefault="00DF2E04" w:rsidP="00DF2E04">
      <w:pPr>
        <w:ind w:firstLine="864"/>
        <w:rPr>
          <w:rFonts w:cs="Calibri"/>
        </w:rPr>
      </w:pPr>
      <w:r w:rsidRPr="003200CB">
        <w:rPr>
          <w:rFonts w:cs="Calibri"/>
        </w:rPr>
        <w:t>None</w:t>
      </w:r>
    </w:p>
    <w:p w:rsidR="003200CB" w:rsidRDefault="003200CB" w:rsidP="003200CB">
      <w:pPr>
        <w:ind w:firstLine="864"/>
        <w:rPr>
          <w:rFonts w:cs="Calibri"/>
        </w:rPr>
      </w:pPr>
    </w:p>
    <w:p w:rsidR="002B094F" w:rsidRPr="008C6874" w:rsidRDefault="002B094F" w:rsidP="008C6874">
      <w:pPr>
        <w:pStyle w:val="Heading2"/>
        <w:spacing w:after="60"/>
        <w:rPr>
          <w:rFonts w:ascii="Calibri" w:hAnsi="Calibri" w:cs="Calibri"/>
        </w:rPr>
      </w:pPr>
      <w:bookmarkStart w:id="105" w:name="_Toc338170485"/>
      <w:bookmarkStart w:id="106" w:name="_Toc418080074"/>
      <w:bookmarkStart w:id="107" w:name="_Toc421709919"/>
      <w:bookmarkStart w:id="108" w:name="_Toc468351734"/>
      <w:r w:rsidRPr="008C6874">
        <w:rPr>
          <w:rFonts w:ascii="Calibri" w:hAnsi="Calibri" w:cs="Calibri"/>
        </w:rPr>
        <w:t>Module Internal (Local) Functions</w:t>
      </w:r>
      <w:bookmarkEnd w:id="105"/>
      <w:bookmarkEnd w:id="106"/>
      <w:bookmarkEnd w:id="107"/>
      <w:bookmarkEnd w:id="108"/>
    </w:p>
    <w:p w:rsidR="008C6874" w:rsidRPr="00AA38E8" w:rsidRDefault="008C6874" w:rsidP="008C6874">
      <w:pPr>
        <w:pStyle w:val="Heading2"/>
        <w:numPr>
          <w:ilvl w:val="2"/>
          <w:numId w:val="11"/>
        </w:numPr>
        <w:tabs>
          <w:tab w:val="clear" w:pos="1017"/>
          <w:tab w:val="num" w:pos="567"/>
        </w:tabs>
        <w:spacing w:after="60"/>
        <w:ind w:left="567"/>
        <w:rPr>
          <w:rFonts w:ascii="Calibri" w:hAnsi="Calibri" w:cs="Calibri"/>
        </w:rPr>
      </w:pPr>
      <w:bookmarkStart w:id="109" w:name="_Toc421011540"/>
      <w:bookmarkStart w:id="110" w:name="_Toc468351735"/>
      <w:r w:rsidRPr="00AA38E8">
        <w:rPr>
          <w:rFonts w:ascii="Calibri" w:hAnsi="Calibri" w:cs="Calibri"/>
        </w:rPr>
        <w:t>Local Function #1</w:t>
      </w:r>
      <w:bookmarkEnd w:id="109"/>
      <w:bookmarkEnd w:id="110"/>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91"/>
        <w:gridCol w:w="3368"/>
        <w:gridCol w:w="1037"/>
        <w:gridCol w:w="1563"/>
        <w:gridCol w:w="1469"/>
      </w:tblGrid>
      <w:tr w:rsidR="008C6874" w:rsidRPr="00AA38E8" w:rsidTr="003200CB">
        <w:tc>
          <w:tcPr>
            <w:tcW w:w="1491" w:type="dxa"/>
          </w:tcPr>
          <w:p w:rsidR="008C6874" w:rsidRPr="00AA38E8" w:rsidRDefault="008C6874" w:rsidP="00F4318C">
            <w:pPr>
              <w:spacing w:before="60"/>
              <w:rPr>
                <w:rFonts w:cs="Calibri"/>
                <w:b/>
                <w:bCs/>
                <w:sz w:val="16"/>
              </w:rPr>
            </w:pPr>
            <w:r w:rsidRPr="00AA38E8">
              <w:rPr>
                <w:rFonts w:cs="Calibri"/>
                <w:b/>
                <w:bCs/>
                <w:sz w:val="16"/>
              </w:rPr>
              <w:t>Function Name</w:t>
            </w:r>
          </w:p>
        </w:tc>
        <w:tc>
          <w:tcPr>
            <w:tcW w:w="3368" w:type="dxa"/>
          </w:tcPr>
          <w:p w:rsidR="008C6874" w:rsidRPr="00AA38E8" w:rsidRDefault="003200CB" w:rsidP="00F4318C">
            <w:pPr>
              <w:spacing w:before="60"/>
              <w:rPr>
                <w:rFonts w:cs="Calibri"/>
                <w:sz w:val="16"/>
              </w:rPr>
            </w:pPr>
            <w:r w:rsidRPr="003200CB">
              <w:rPr>
                <w:rFonts w:cs="Calibri"/>
                <w:sz w:val="16"/>
              </w:rPr>
              <w:t>HwTqQlfr</w:t>
            </w:r>
          </w:p>
        </w:tc>
        <w:tc>
          <w:tcPr>
            <w:tcW w:w="1037" w:type="dxa"/>
            <w:shd w:val="pct30" w:color="FFFF00" w:fill="auto"/>
          </w:tcPr>
          <w:p w:rsidR="008C6874" w:rsidRPr="00AA38E8" w:rsidRDefault="008C6874" w:rsidP="00F4318C">
            <w:pPr>
              <w:spacing w:before="60"/>
              <w:jc w:val="center"/>
              <w:rPr>
                <w:rFonts w:cs="Calibri"/>
                <w:sz w:val="16"/>
              </w:rPr>
            </w:pPr>
            <w:r w:rsidRPr="00AA38E8">
              <w:rPr>
                <w:rFonts w:cs="Calibri"/>
                <w:sz w:val="16"/>
              </w:rPr>
              <w:t>Type</w:t>
            </w:r>
          </w:p>
        </w:tc>
        <w:tc>
          <w:tcPr>
            <w:tcW w:w="1563" w:type="dxa"/>
            <w:shd w:val="pct30" w:color="FFFF00" w:fill="auto"/>
          </w:tcPr>
          <w:p w:rsidR="008C6874" w:rsidRPr="00AA38E8" w:rsidRDefault="008C6874" w:rsidP="00F4318C">
            <w:pPr>
              <w:spacing w:before="60"/>
              <w:jc w:val="center"/>
              <w:rPr>
                <w:rFonts w:cs="Calibri"/>
                <w:sz w:val="16"/>
              </w:rPr>
            </w:pPr>
            <w:r w:rsidRPr="00AA38E8">
              <w:rPr>
                <w:rFonts w:cs="Calibri"/>
                <w:sz w:val="16"/>
              </w:rPr>
              <w:t>Min</w:t>
            </w:r>
          </w:p>
        </w:tc>
        <w:tc>
          <w:tcPr>
            <w:tcW w:w="1469" w:type="dxa"/>
            <w:shd w:val="pct30" w:color="FFFF00" w:fill="auto"/>
          </w:tcPr>
          <w:p w:rsidR="008C6874" w:rsidRPr="00AA38E8" w:rsidRDefault="008C6874" w:rsidP="00F4318C">
            <w:pPr>
              <w:spacing w:before="60"/>
              <w:jc w:val="center"/>
              <w:rPr>
                <w:rFonts w:cs="Calibri"/>
                <w:sz w:val="16"/>
              </w:rPr>
            </w:pPr>
            <w:r w:rsidRPr="00AA38E8">
              <w:rPr>
                <w:rFonts w:cs="Calibri"/>
                <w:sz w:val="16"/>
              </w:rPr>
              <w:t>Max</w:t>
            </w:r>
          </w:p>
        </w:tc>
      </w:tr>
      <w:tr w:rsidR="003200CB" w:rsidRPr="00AA38E8" w:rsidTr="003200CB">
        <w:tc>
          <w:tcPr>
            <w:tcW w:w="1491" w:type="dxa"/>
          </w:tcPr>
          <w:p w:rsidR="003200CB" w:rsidRPr="00AA38E8" w:rsidRDefault="003200CB" w:rsidP="00F4318C">
            <w:pPr>
              <w:spacing w:before="60"/>
              <w:rPr>
                <w:rFonts w:cs="Calibri"/>
                <w:b/>
                <w:bCs/>
                <w:sz w:val="16"/>
              </w:rPr>
            </w:pPr>
            <w:r w:rsidRPr="00AA38E8">
              <w:rPr>
                <w:rFonts w:cs="Calibri"/>
                <w:b/>
                <w:bCs/>
                <w:sz w:val="16"/>
              </w:rPr>
              <w:t xml:space="preserve">Arguments Passed </w:t>
            </w:r>
          </w:p>
        </w:tc>
        <w:tc>
          <w:tcPr>
            <w:tcW w:w="3368" w:type="dxa"/>
          </w:tcPr>
          <w:p w:rsidR="003200CB" w:rsidRPr="00AA38E8" w:rsidRDefault="003200CB" w:rsidP="00F4318C">
            <w:pPr>
              <w:spacing w:before="60"/>
              <w:rPr>
                <w:rFonts w:cs="Calibri"/>
                <w:sz w:val="16"/>
              </w:rPr>
            </w:pPr>
            <w:r w:rsidRPr="003200CB">
              <w:rPr>
                <w:rFonts w:cs="Calibri"/>
                <w:sz w:val="16"/>
              </w:rPr>
              <w:t>NtcSts_Cnt_T_enum</w:t>
            </w:r>
          </w:p>
        </w:tc>
        <w:tc>
          <w:tcPr>
            <w:tcW w:w="1037" w:type="dxa"/>
          </w:tcPr>
          <w:p w:rsidR="003200CB" w:rsidRPr="00AA38E8" w:rsidRDefault="003200CB" w:rsidP="00F4318C">
            <w:pPr>
              <w:spacing w:before="60"/>
              <w:rPr>
                <w:rFonts w:cs="Calibri"/>
                <w:sz w:val="16"/>
              </w:rPr>
            </w:pPr>
            <w:r w:rsidRPr="003200CB">
              <w:rPr>
                <w:rFonts w:cs="Calibri"/>
                <w:sz w:val="16"/>
              </w:rPr>
              <w:t>SigQlfr1</w:t>
            </w:r>
          </w:p>
        </w:tc>
        <w:tc>
          <w:tcPr>
            <w:tcW w:w="1563" w:type="dxa"/>
          </w:tcPr>
          <w:p w:rsidR="003200CB" w:rsidRDefault="003200CB">
            <w:r w:rsidRPr="006140AA">
              <w:t>SIGQLFR_NORES (0U)</w:t>
            </w:r>
          </w:p>
        </w:tc>
        <w:tc>
          <w:tcPr>
            <w:tcW w:w="1469" w:type="dxa"/>
          </w:tcPr>
          <w:p w:rsidR="003200CB" w:rsidRDefault="003200CB">
            <w:r w:rsidRPr="003200CB">
              <w:t>SIGQLFR_FAILD (2U)</w:t>
            </w:r>
          </w:p>
        </w:tc>
      </w:tr>
      <w:tr w:rsidR="008C6874" w:rsidRPr="00AA38E8" w:rsidTr="003200CB">
        <w:tc>
          <w:tcPr>
            <w:tcW w:w="1491" w:type="dxa"/>
          </w:tcPr>
          <w:p w:rsidR="008C6874" w:rsidRPr="00AA38E8" w:rsidRDefault="008C6874" w:rsidP="00F4318C">
            <w:pPr>
              <w:spacing w:before="60"/>
              <w:rPr>
                <w:rFonts w:cs="Calibri"/>
                <w:b/>
                <w:bCs/>
                <w:sz w:val="16"/>
              </w:rPr>
            </w:pPr>
          </w:p>
        </w:tc>
        <w:tc>
          <w:tcPr>
            <w:tcW w:w="3368" w:type="dxa"/>
          </w:tcPr>
          <w:p w:rsidR="008C6874" w:rsidRPr="00AA38E8" w:rsidRDefault="003200CB" w:rsidP="00F4318C">
            <w:pPr>
              <w:spacing w:before="60"/>
              <w:rPr>
                <w:rFonts w:cs="Calibri"/>
                <w:sz w:val="16"/>
              </w:rPr>
            </w:pPr>
            <w:r w:rsidRPr="003200CB">
              <w:rPr>
                <w:rFonts w:cs="Calibri"/>
                <w:sz w:val="16"/>
              </w:rPr>
              <w:t>ParamByte_Cnt_T_u08</w:t>
            </w:r>
          </w:p>
        </w:tc>
        <w:tc>
          <w:tcPr>
            <w:tcW w:w="1037" w:type="dxa"/>
          </w:tcPr>
          <w:p w:rsidR="008C6874" w:rsidRPr="00AA38E8" w:rsidRDefault="003200CB" w:rsidP="00F4318C">
            <w:pPr>
              <w:spacing w:before="60"/>
              <w:rPr>
                <w:rFonts w:cs="Calibri"/>
                <w:sz w:val="16"/>
              </w:rPr>
            </w:pPr>
            <w:r w:rsidRPr="003200CB">
              <w:rPr>
                <w:rFonts w:cs="Calibri"/>
                <w:sz w:val="16"/>
              </w:rPr>
              <w:t>uint8</w:t>
            </w:r>
          </w:p>
        </w:tc>
        <w:tc>
          <w:tcPr>
            <w:tcW w:w="1563" w:type="dxa"/>
          </w:tcPr>
          <w:p w:rsidR="008C6874" w:rsidRPr="00AA38E8" w:rsidRDefault="003200CB" w:rsidP="00F4318C">
            <w:pPr>
              <w:spacing w:before="60"/>
              <w:rPr>
                <w:rFonts w:cs="Calibri"/>
                <w:sz w:val="16"/>
              </w:rPr>
            </w:pPr>
            <w:r>
              <w:rPr>
                <w:rFonts w:cs="Calibri"/>
                <w:sz w:val="16"/>
              </w:rPr>
              <w:t>0</w:t>
            </w:r>
          </w:p>
        </w:tc>
        <w:tc>
          <w:tcPr>
            <w:tcW w:w="1469" w:type="dxa"/>
          </w:tcPr>
          <w:p w:rsidR="008C6874" w:rsidRPr="00AA38E8" w:rsidRDefault="0041713D" w:rsidP="00F4318C">
            <w:pPr>
              <w:spacing w:before="60"/>
              <w:rPr>
                <w:rFonts w:cs="Calibri"/>
                <w:sz w:val="16"/>
              </w:rPr>
            </w:pPr>
            <w:r>
              <w:rPr>
                <w:rFonts w:cs="Calibri"/>
                <w:sz w:val="16"/>
              </w:rPr>
              <w:t>4</w:t>
            </w:r>
          </w:p>
        </w:tc>
      </w:tr>
      <w:tr w:rsidR="003200CB" w:rsidRPr="00AA38E8" w:rsidTr="003200CB">
        <w:tc>
          <w:tcPr>
            <w:tcW w:w="1491" w:type="dxa"/>
          </w:tcPr>
          <w:p w:rsidR="003200CB" w:rsidRPr="00AA38E8" w:rsidRDefault="003200CB" w:rsidP="00F4318C">
            <w:pPr>
              <w:spacing w:before="60"/>
              <w:rPr>
                <w:rFonts w:cs="Calibri"/>
                <w:b/>
                <w:bCs/>
                <w:sz w:val="16"/>
              </w:rPr>
            </w:pPr>
          </w:p>
        </w:tc>
        <w:tc>
          <w:tcPr>
            <w:tcW w:w="3368" w:type="dxa"/>
          </w:tcPr>
          <w:p w:rsidR="003200CB" w:rsidRPr="003200CB" w:rsidRDefault="003200CB" w:rsidP="00F4318C">
            <w:pPr>
              <w:spacing w:before="60"/>
              <w:rPr>
                <w:rFonts w:cs="Calibri"/>
                <w:sz w:val="16"/>
              </w:rPr>
            </w:pPr>
            <w:r>
              <w:rPr>
                <w:rFonts w:cs="Calibri"/>
                <w:sz w:val="16"/>
              </w:rPr>
              <w:t>*</w:t>
            </w:r>
            <w:r>
              <w:t xml:space="preserve"> </w:t>
            </w:r>
            <w:r w:rsidR="001922CB">
              <w:rPr>
                <w:rFonts w:cs="Calibri"/>
                <w:sz w:val="16"/>
              </w:rPr>
              <w:t>HwTq5</w:t>
            </w:r>
            <w:r w:rsidRPr="003200CB">
              <w:rPr>
                <w:rFonts w:cs="Calibri"/>
                <w:sz w:val="16"/>
              </w:rPr>
              <w:t>Qlfr_Cnt_T_enum</w:t>
            </w:r>
          </w:p>
        </w:tc>
        <w:tc>
          <w:tcPr>
            <w:tcW w:w="1037" w:type="dxa"/>
          </w:tcPr>
          <w:p w:rsidR="003200CB" w:rsidRPr="00AA38E8" w:rsidRDefault="003200CB" w:rsidP="00824755">
            <w:pPr>
              <w:spacing w:before="60"/>
              <w:rPr>
                <w:rFonts w:cs="Calibri"/>
                <w:sz w:val="16"/>
              </w:rPr>
            </w:pPr>
            <w:r w:rsidRPr="003200CB">
              <w:rPr>
                <w:rFonts w:cs="Calibri"/>
                <w:sz w:val="16"/>
              </w:rPr>
              <w:t>SigQlfr1</w:t>
            </w:r>
          </w:p>
        </w:tc>
        <w:tc>
          <w:tcPr>
            <w:tcW w:w="1563" w:type="dxa"/>
          </w:tcPr>
          <w:p w:rsidR="003200CB" w:rsidRDefault="003200CB" w:rsidP="00824755">
            <w:r w:rsidRPr="006140AA">
              <w:t xml:space="preserve">SIGQLFR_NORES </w:t>
            </w:r>
            <w:r w:rsidRPr="006140AA">
              <w:lastRenderedPageBreak/>
              <w:t>(0U)</w:t>
            </w:r>
          </w:p>
        </w:tc>
        <w:tc>
          <w:tcPr>
            <w:tcW w:w="1469" w:type="dxa"/>
          </w:tcPr>
          <w:p w:rsidR="003200CB" w:rsidRDefault="003200CB" w:rsidP="00824755">
            <w:r w:rsidRPr="003200CB">
              <w:lastRenderedPageBreak/>
              <w:t xml:space="preserve">SIGQLFR_FAILD </w:t>
            </w:r>
            <w:r w:rsidRPr="003200CB">
              <w:lastRenderedPageBreak/>
              <w:t>(2U)</w:t>
            </w:r>
          </w:p>
        </w:tc>
      </w:tr>
      <w:tr w:rsidR="003200CB" w:rsidRPr="00AA38E8" w:rsidTr="003200CB">
        <w:tc>
          <w:tcPr>
            <w:tcW w:w="1491" w:type="dxa"/>
          </w:tcPr>
          <w:p w:rsidR="003200CB" w:rsidRPr="00AA38E8" w:rsidRDefault="003200CB" w:rsidP="00F4318C">
            <w:pPr>
              <w:spacing w:before="60"/>
              <w:rPr>
                <w:rFonts w:cs="Calibri"/>
                <w:b/>
                <w:bCs/>
                <w:sz w:val="16"/>
              </w:rPr>
            </w:pPr>
            <w:r w:rsidRPr="00AA38E8">
              <w:rPr>
                <w:rFonts w:cs="Calibri"/>
                <w:b/>
                <w:bCs/>
                <w:sz w:val="16"/>
              </w:rPr>
              <w:lastRenderedPageBreak/>
              <w:t>Return Value</w:t>
            </w:r>
          </w:p>
        </w:tc>
        <w:tc>
          <w:tcPr>
            <w:tcW w:w="3368" w:type="dxa"/>
          </w:tcPr>
          <w:p w:rsidR="003200CB" w:rsidRPr="00AA38E8" w:rsidRDefault="003200CB" w:rsidP="00F4318C">
            <w:pPr>
              <w:spacing w:before="60"/>
              <w:rPr>
                <w:rFonts w:cs="Calibri"/>
                <w:sz w:val="16"/>
              </w:rPr>
            </w:pPr>
            <w:r>
              <w:rPr>
                <w:rFonts w:cs="Calibri"/>
                <w:sz w:val="16"/>
              </w:rPr>
              <w:t>NA</w:t>
            </w:r>
          </w:p>
        </w:tc>
        <w:tc>
          <w:tcPr>
            <w:tcW w:w="1037" w:type="dxa"/>
          </w:tcPr>
          <w:p w:rsidR="003200CB" w:rsidRDefault="003200CB">
            <w:r w:rsidRPr="009433F3">
              <w:rPr>
                <w:rFonts w:cs="Calibri"/>
                <w:sz w:val="16"/>
              </w:rPr>
              <w:t>NA</w:t>
            </w:r>
          </w:p>
        </w:tc>
        <w:tc>
          <w:tcPr>
            <w:tcW w:w="1563" w:type="dxa"/>
          </w:tcPr>
          <w:p w:rsidR="003200CB" w:rsidRDefault="003200CB">
            <w:r w:rsidRPr="009433F3">
              <w:rPr>
                <w:rFonts w:cs="Calibri"/>
                <w:sz w:val="16"/>
              </w:rPr>
              <w:t>NA</w:t>
            </w:r>
          </w:p>
        </w:tc>
        <w:tc>
          <w:tcPr>
            <w:tcW w:w="1469" w:type="dxa"/>
          </w:tcPr>
          <w:p w:rsidR="003200CB" w:rsidRDefault="003200CB">
            <w:r w:rsidRPr="009433F3">
              <w:rPr>
                <w:rFonts w:cs="Calibri"/>
                <w:sz w:val="16"/>
              </w:rPr>
              <w:t>NA</w:t>
            </w:r>
          </w:p>
        </w:tc>
      </w:tr>
    </w:tbl>
    <w:p w:rsidR="008C6874" w:rsidRDefault="008C6874" w:rsidP="008C6874">
      <w:pPr>
        <w:pStyle w:val="Heading2"/>
        <w:numPr>
          <w:ilvl w:val="3"/>
          <w:numId w:val="11"/>
        </w:numPr>
        <w:spacing w:after="60"/>
        <w:rPr>
          <w:rFonts w:ascii="Calibri" w:hAnsi="Calibri" w:cs="Calibri"/>
        </w:rPr>
      </w:pPr>
      <w:bookmarkStart w:id="111" w:name="_Toc468351736"/>
      <w:bookmarkStart w:id="112" w:name="_Toc421011541"/>
      <w:r>
        <w:rPr>
          <w:rFonts w:ascii="Calibri" w:hAnsi="Calibri" w:cs="Calibri"/>
        </w:rPr>
        <w:t>Design Rationale</w:t>
      </w:r>
      <w:bookmarkEnd w:id="111"/>
    </w:p>
    <w:p w:rsidR="008C6874" w:rsidRPr="00AA38E8" w:rsidRDefault="008C6874" w:rsidP="008C6874">
      <w:pPr>
        <w:pStyle w:val="Heading2"/>
        <w:numPr>
          <w:ilvl w:val="3"/>
          <w:numId w:val="11"/>
        </w:numPr>
        <w:spacing w:after="60"/>
        <w:rPr>
          <w:rFonts w:ascii="Calibri" w:hAnsi="Calibri" w:cs="Calibri"/>
        </w:rPr>
      </w:pPr>
      <w:bookmarkStart w:id="113" w:name="_Toc468351737"/>
      <w:r>
        <w:rPr>
          <w:rFonts w:ascii="Calibri" w:hAnsi="Calibri" w:cs="Calibri"/>
        </w:rPr>
        <w:t>Processing</w:t>
      </w:r>
      <w:bookmarkEnd w:id="112"/>
      <w:bookmarkEnd w:id="113"/>
    </w:p>
    <w:p w:rsidR="003200CB" w:rsidRDefault="003200CB" w:rsidP="008C6874">
      <w:pPr>
        <w:rPr>
          <w:rFonts w:cs="Calibri"/>
        </w:rPr>
      </w:pPr>
      <w:r>
        <w:rPr>
          <w:rFonts w:cs="Calibri"/>
        </w:rPr>
        <w:t>Please refer to the below path in the FDD model.</w:t>
      </w:r>
    </w:p>
    <w:p w:rsidR="003200CB" w:rsidRDefault="003200CB" w:rsidP="008C6874">
      <w:pPr>
        <w:rPr>
          <w:rFonts w:cs="Calibri"/>
        </w:rPr>
      </w:pPr>
      <w:r w:rsidRPr="003200CB">
        <w:rPr>
          <w:rFonts w:cs="Calibri"/>
        </w:rPr>
        <w:t>ES220A_</w:t>
      </w:r>
      <w:r w:rsidR="001922CB">
        <w:rPr>
          <w:rFonts w:cs="Calibri"/>
        </w:rPr>
        <w:t>HwTq5</w:t>
      </w:r>
      <w:r w:rsidRPr="003200CB">
        <w:rPr>
          <w:rFonts w:cs="Calibri"/>
        </w:rPr>
        <w:t>Meas/</w:t>
      </w:r>
      <w:r w:rsidR="001922CB">
        <w:rPr>
          <w:rFonts w:cs="Calibri"/>
        </w:rPr>
        <w:t>HwTq5</w:t>
      </w:r>
      <w:r w:rsidRPr="003200CB">
        <w:rPr>
          <w:rFonts w:cs="Calibri"/>
        </w:rPr>
        <w:t>Meas/</w:t>
      </w:r>
      <w:r w:rsidR="001922CB">
        <w:rPr>
          <w:rFonts w:cs="Calibri"/>
        </w:rPr>
        <w:t>HwTq5</w:t>
      </w:r>
      <w:r w:rsidRPr="003200CB">
        <w:rPr>
          <w:rFonts w:cs="Calibri"/>
        </w:rPr>
        <w:t xml:space="preserve">MeasPer2/HwTqQlfr </w:t>
      </w:r>
    </w:p>
    <w:p w:rsidR="008C6874" w:rsidRDefault="008C6874" w:rsidP="008C6874">
      <w:pPr>
        <w:rPr>
          <w:rFonts w:cs="Calibri"/>
        </w:rPr>
      </w:pPr>
    </w:p>
    <w:p w:rsidR="002B094F" w:rsidRDefault="002B094F" w:rsidP="002B094F">
      <w:pPr>
        <w:rPr>
          <w:lang w:bidi="ar-SA"/>
        </w:rPr>
      </w:pPr>
    </w:p>
    <w:p w:rsidR="002B094F" w:rsidRDefault="002B094F" w:rsidP="002B094F">
      <w:pPr>
        <w:rPr>
          <w:lang w:bidi="ar-SA"/>
        </w:rPr>
      </w:pPr>
    </w:p>
    <w:p w:rsidR="002B094F" w:rsidRDefault="002B094F" w:rsidP="002B094F">
      <w:pPr>
        <w:rPr>
          <w:lang w:bidi="ar-SA"/>
        </w:rPr>
      </w:pPr>
    </w:p>
    <w:p w:rsidR="002B094F" w:rsidRPr="002B094F" w:rsidRDefault="002B094F" w:rsidP="002B094F">
      <w:pPr>
        <w:rPr>
          <w:lang w:bidi="ar-SA"/>
        </w:rPr>
      </w:pPr>
    </w:p>
    <w:p w:rsidR="00C728E9" w:rsidRPr="00C728E9" w:rsidRDefault="00C728E9" w:rsidP="00C728E9">
      <w:pPr>
        <w:rPr>
          <w:lang w:bidi="ar-SA"/>
        </w:rPr>
      </w:pPr>
    </w:p>
    <w:p w:rsidR="00531B8C" w:rsidRDefault="00531B8C" w:rsidP="00531B8C">
      <w:pPr>
        <w:pStyle w:val="Heading1"/>
        <w:ind w:left="562" w:hanging="562"/>
        <w:rPr>
          <w:rFonts w:ascii="Calibri" w:hAnsi="Calibri" w:cs="Calibri"/>
        </w:rPr>
      </w:pPr>
      <w:bookmarkStart w:id="114" w:name="_Toc418080076"/>
      <w:bookmarkStart w:id="115" w:name="_Toc421709921"/>
      <w:bookmarkStart w:id="116" w:name="_Toc468351738"/>
      <w:r w:rsidRPr="002E3F2E">
        <w:rPr>
          <w:rFonts w:ascii="Calibri" w:hAnsi="Calibri"/>
        </w:rPr>
        <w:lastRenderedPageBreak/>
        <w:t>Known</w:t>
      </w:r>
      <w:r w:rsidRPr="00AA38E8">
        <w:rPr>
          <w:rFonts w:ascii="Calibri" w:hAnsi="Calibri" w:cs="Calibri"/>
        </w:rPr>
        <w:t xml:space="preserve"> Limitations with Design</w:t>
      </w:r>
      <w:bookmarkEnd w:id="114"/>
      <w:bookmarkEnd w:id="115"/>
      <w:bookmarkEnd w:id="116"/>
    </w:p>
    <w:p w:rsidR="00531B8C" w:rsidRDefault="00EB184F" w:rsidP="00EB184F">
      <w:pPr>
        <w:ind w:firstLine="562"/>
        <w:rPr>
          <w:rFonts w:cs="Calibri"/>
        </w:rPr>
      </w:pPr>
      <w:r>
        <w:rPr>
          <w:rFonts w:cs="Calibri"/>
        </w:rPr>
        <w:t>None.</w:t>
      </w:r>
    </w:p>
    <w:p w:rsidR="00531B8C" w:rsidRDefault="00531B8C" w:rsidP="00531B8C">
      <w:pPr>
        <w:rPr>
          <w:rFonts w:cs="Calibri"/>
        </w:rPr>
      </w:pPr>
    </w:p>
    <w:p w:rsidR="00531B8C" w:rsidRPr="00E75CFE" w:rsidRDefault="00531B8C" w:rsidP="00531B8C">
      <w:pPr>
        <w:pStyle w:val="Heading1"/>
        <w:ind w:left="562" w:hanging="562"/>
        <w:rPr>
          <w:rFonts w:ascii="Calibri" w:hAnsi="Calibri" w:cs="Calibri"/>
        </w:rPr>
      </w:pPr>
      <w:bookmarkStart w:id="117" w:name="_Toc382297449"/>
      <w:bookmarkStart w:id="118" w:name="_Toc418080077"/>
      <w:bookmarkStart w:id="119" w:name="_Toc421709922"/>
      <w:bookmarkStart w:id="120" w:name="_Toc468351739"/>
      <w:r w:rsidRPr="00E75CFE">
        <w:rPr>
          <w:rFonts w:ascii="Calibri" w:hAnsi="Calibri" w:cs="Calibri"/>
        </w:rPr>
        <w:lastRenderedPageBreak/>
        <w:t>UNIT TEST CONSIDERATION</w:t>
      </w:r>
      <w:bookmarkEnd w:id="117"/>
      <w:bookmarkEnd w:id="118"/>
      <w:bookmarkEnd w:id="119"/>
      <w:bookmarkEnd w:id="120"/>
    </w:p>
    <w:p w:rsidR="00531B8C" w:rsidRPr="00531B8C" w:rsidRDefault="00152972" w:rsidP="00EB184F">
      <w:pPr>
        <w:ind w:firstLine="562"/>
        <w:rPr>
          <w:lang w:bidi="ar-SA"/>
        </w:rPr>
      </w:pPr>
      <w:r w:rsidRPr="00152972">
        <w:rPr>
          <w:rFonts w:cs="Calibri"/>
        </w:rPr>
        <w:t>Rte_Pim_HwTq5PrevRollgCntr</w:t>
      </w:r>
      <w:r>
        <w:rPr>
          <w:rFonts w:cs="Calibri"/>
        </w:rPr>
        <w:t xml:space="preserve"> is used as a rolling counter. Hence roll over is intentional.</w:t>
      </w:r>
      <w:r w:rsidR="00EB184F">
        <w:rPr>
          <w:rFonts w:cs="Calibri"/>
        </w:rPr>
        <w:t>.</w:t>
      </w:r>
    </w:p>
    <w:p w:rsidR="00786BDF" w:rsidRPr="00A158C7" w:rsidRDefault="00786BDF" w:rsidP="000B37D5">
      <w:pPr>
        <w:pStyle w:val="Heading7"/>
      </w:pPr>
      <w:bookmarkStart w:id="121" w:name="_Toc468351740"/>
      <w:r w:rsidRPr="00A158C7">
        <w:lastRenderedPageBreak/>
        <w:t>Abbreviations and Acronyms</w:t>
      </w:r>
      <w:bookmarkEnd w:id="1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rsidTr="00D60445">
        <w:trPr>
          <w:tblHeader/>
        </w:trPr>
        <w:tc>
          <w:tcPr>
            <w:tcW w:w="3018" w:type="dxa"/>
            <w:shd w:val="clear" w:color="auto" w:fill="E7E6E6" w:themeFill="background2"/>
          </w:tcPr>
          <w:p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rsidR="00786BDF" w:rsidRPr="00A158C7" w:rsidRDefault="00786BDF" w:rsidP="00540486">
            <w:pPr>
              <w:spacing w:before="60" w:after="60"/>
              <w:rPr>
                <w:b/>
                <w:szCs w:val="20"/>
              </w:rPr>
            </w:pPr>
            <w:r w:rsidRPr="00A158C7">
              <w:rPr>
                <w:b/>
                <w:szCs w:val="20"/>
              </w:rPr>
              <w:t>Description</w:t>
            </w:r>
          </w:p>
        </w:tc>
      </w:tr>
      <w:tr w:rsidR="00786BDF" w:rsidRPr="00A158C7" w:rsidTr="00786BDF">
        <w:tc>
          <w:tcPr>
            <w:tcW w:w="3018" w:type="dxa"/>
            <w:shd w:val="clear" w:color="auto" w:fill="auto"/>
          </w:tcPr>
          <w:p w:rsidR="00786BDF" w:rsidRPr="00A158C7" w:rsidRDefault="00786BDF" w:rsidP="00540486">
            <w:pPr>
              <w:spacing w:before="60" w:after="60"/>
              <w:rPr>
                <w:szCs w:val="20"/>
              </w:rPr>
            </w:pPr>
          </w:p>
        </w:tc>
        <w:tc>
          <w:tcPr>
            <w:tcW w:w="6270" w:type="dxa"/>
            <w:shd w:val="clear" w:color="auto" w:fill="auto"/>
          </w:tcPr>
          <w:p w:rsidR="00786BDF" w:rsidRPr="00A158C7" w:rsidRDefault="00786BDF" w:rsidP="00540486">
            <w:pPr>
              <w:spacing w:before="60" w:after="60"/>
              <w:rPr>
                <w:szCs w:val="20"/>
              </w:rPr>
            </w:pPr>
          </w:p>
        </w:tc>
      </w:tr>
      <w:tr w:rsidR="001C3CBB" w:rsidRPr="00A158C7" w:rsidTr="00786BDF">
        <w:tc>
          <w:tcPr>
            <w:tcW w:w="3018" w:type="dxa"/>
            <w:shd w:val="clear" w:color="auto" w:fill="auto"/>
          </w:tcPr>
          <w:p w:rsidR="001C3CBB" w:rsidRPr="00A158C7" w:rsidRDefault="001C3CBB" w:rsidP="00540486">
            <w:pPr>
              <w:spacing w:before="60" w:after="60"/>
              <w:rPr>
                <w:szCs w:val="20"/>
              </w:rPr>
            </w:pPr>
          </w:p>
        </w:tc>
        <w:tc>
          <w:tcPr>
            <w:tcW w:w="6270" w:type="dxa"/>
            <w:shd w:val="clear" w:color="auto" w:fill="auto"/>
          </w:tcPr>
          <w:p w:rsidR="001C3CBB" w:rsidRPr="00A158C7" w:rsidRDefault="001C3CBB" w:rsidP="001C3CBB">
            <w:pPr>
              <w:spacing w:before="60" w:after="60"/>
              <w:rPr>
                <w:szCs w:val="20"/>
              </w:rPr>
            </w:pPr>
          </w:p>
        </w:tc>
      </w:tr>
    </w:tbl>
    <w:p w:rsidR="0053510E" w:rsidRPr="00A158C7" w:rsidRDefault="005A77EF" w:rsidP="000B37D5">
      <w:pPr>
        <w:pStyle w:val="Heading7"/>
      </w:pPr>
      <w:bookmarkStart w:id="122" w:name="_Toc468351741"/>
      <w:r w:rsidRPr="00A158C7">
        <w:lastRenderedPageBreak/>
        <w:t>Glossary</w:t>
      </w:r>
      <w:bookmarkEnd w:id="122"/>
    </w:p>
    <w:p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rsidR="001E4877" w:rsidRPr="00A158C7" w:rsidRDefault="001E4877" w:rsidP="007E1C02">
      <w:pPr>
        <w:pStyle w:val="ListParagraph"/>
        <w:numPr>
          <w:ilvl w:val="0"/>
          <w:numId w:val="12"/>
        </w:numPr>
        <w:rPr>
          <w:lang w:bidi="ar-SA"/>
        </w:rPr>
      </w:pPr>
      <w:r w:rsidRPr="00A158C7">
        <w:rPr>
          <w:lang w:bidi="ar-SA"/>
        </w:rPr>
        <w:t>ISO 9000</w:t>
      </w:r>
    </w:p>
    <w:p w:rsidR="001E4877" w:rsidRPr="00A158C7" w:rsidRDefault="001E4877" w:rsidP="007E1C02">
      <w:pPr>
        <w:pStyle w:val="ListParagraph"/>
        <w:numPr>
          <w:ilvl w:val="0"/>
          <w:numId w:val="12"/>
        </w:numPr>
        <w:rPr>
          <w:lang w:bidi="ar-SA"/>
        </w:rPr>
      </w:pPr>
      <w:r w:rsidRPr="00A158C7">
        <w:rPr>
          <w:lang w:bidi="ar-SA"/>
        </w:rPr>
        <w:t>ISO/IEC 12207</w:t>
      </w:r>
    </w:p>
    <w:p w:rsidR="001E4877" w:rsidRPr="00A158C7" w:rsidRDefault="001E4877" w:rsidP="007E1C02">
      <w:pPr>
        <w:pStyle w:val="ListParagraph"/>
        <w:numPr>
          <w:ilvl w:val="0"/>
          <w:numId w:val="12"/>
        </w:numPr>
        <w:rPr>
          <w:lang w:bidi="ar-SA"/>
        </w:rPr>
      </w:pPr>
      <w:r w:rsidRPr="00A158C7">
        <w:rPr>
          <w:lang w:bidi="ar-SA"/>
        </w:rPr>
        <w:t>ISO/IEC 15504</w:t>
      </w:r>
    </w:p>
    <w:p w:rsidR="001E4877" w:rsidRPr="00A158C7" w:rsidRDefault="001E4877" w:rsidP="007E1C02">
      <w:pPr>
        <w:pStyle w:val="ListParagraph"/>
        <w:numPr>
          <w:ilvl w:val="0"/>
          <w:numId w:val="12"/>
        </w:numPr>
        <w:rPr>
          <w:lang w:bidi="ar-SA"/>
        </w:rPr>
      </w:pPr>
      <w:r w:rsidRPr="00A158C7">
        <w:rPr>
          <w:lang w:bidi="ar-SA"/>
        </w:rPr>
        <w:t>Automotive SPICE® Process Reference Model (PRM)</w:t>
      </w:r>
    </w:p>
    <w:p w:rsidR="001E4877" w:rsidRPr="00A158C7" w:rsidRDefault="001E4877" w:rsidP="007E1C02">
      <w:pPr>
        <w:pStyle w:val="ListParagraph"/>
        <w:numPr>
          <w:ilvl w:val="0"/>
          <w:numId w:val="12"/>
        </w:numPr>
        <w:rPr>
          <w:lang w:bidi="ar-SA"/>
        </w:rPr>
      </w:pPr>
      <w:r w:rsidRPr="00A158C7">
        <w:rPr>
          <w:lang w:bidi="ar-SA"/>
        </w:rPr>
        <w:t>Automotive SPICE® Process Assessment Model (PAM)</w:t>
      </w:r>
    </w:p>
    <w:p w:rsidR="001E4877" w:rsidRPr="00A158C7" w:rsidRDefault="001E4877" w:rsidP="007E1C02">
      <w:pPr>
        <w:pStyle w:val="ListParagraph"/>
        <w:numPr>
          <w:ilvl w:val="0"/>
          <w:numId w:val="12"/>
        </w:numPr>
        <w:rPr>
          <w:lang w:bidi="ar-SA"/>
        </w:rPr>
      </w:pPr>
      <w:r w:rsidRPr="00A158C7">
        <w:rPr>
          <w:lang w:bidi="ar-SA"/>
        </w:rPr>
        <w:t>ISO/IEC 15288</w:t>
      </w:r>
    </w:p>
    <w:p w:rsidR="00431255" w:rsidRPr="00A158C7" w:rsidRDefault="00431255" w:rsidP="007E1C02">
      <w:pPr>
        <w:pStyle w:val="ListParagraph"/>
        <w:numPr>
          <w:ilvl w:val="0"/>
          <w:numId w:val="12"/>
        </w:numPr>
        <w:rPr>
          <w:lang w:bidi="ar-SA"/>
        </w:rPr>
      </w:pPr>
      <w:r w:rsidRPr="00A158C7">
        <w:rPr>
          <w:lang w:bidi="ar-SA"/>
        </w:rPr>
        <w:t>ISO 26262</w:t>
      </w:r>
    </w:p>
    <w:p w:rsidR="009B0C02" w:rsidRPr="00A158C7" w:rsidRDefault="001E4877" w:rsidP="007E1C02">
      <w:pPr>
        <w:pStyle w:val="ListParagraph"/>
        <w:numPr>
          <w:ilvl w:val="0"/>
          <w:numId w:val="12"/>
        </w:numPr>
        <w:rPr>
          <w:lang w:bidi="ar-SA"/>
        </w:rPr>
      </w:pPr>
      <w:r w:rsidRPr="00A158C7">
        <w:rPr>
          <w:lang w:bidi="ar-SA"/>
        </w:rPr>
        <w:t>IEEE Standards</w:t>
      </w:r>
    </w:p>
    <w:p w:rsidR="001E4877" w:rsidRPr="00A158C7" w:rsidRDefault="001E4877" w:rsidP="007E1C02">
      <w:pPr>
        <w:pStyle w:val="ListParagraph"/>
        <w:numPr>
          <w:ilvl w:val="0"/>
          <w:numId w:val="12"/>
        </w:numPr>
        <w:rPr>
          <w:lang w:bidi="ar-SA"/>
        </w:rPr>
      </w:pPr>
      <w:r w:rsidRPr="00A158C7">
        <w:rPr>
          <w:lang w:bidi="ar-SA"/>
        </w:rPr>
        <w:t>SWEBOK</w:t>
      </w:r>
    </w:p>
    <w:p w:rsidR="001E4877" w:rsidRPr="00A158C7" w:rsidRDefault="001E4877" w:rsidP="007E1C02">
      <w:pPr>
        <w:pStyle w:val="ListParagraph"/>
        <w:numPr>
          <w:ilvl w:val="0"/>
          <w:numId w:val="12"/>
        </w:numPr>
        <w:spacing w:after="240"/>
        <w:rPr>
          <w:lang w:bidi="ar-SA"/>
        </w:rPr>
      </w:pPr>
      <w:r w:rsidRPr="00A158C7">
        <w:rPr>
          <w:lang w:bidi="ar-SA"/>
        </w:rPr>
        <w:t>PMBOK</w:t>
      </w:r>
    </w:p>
    <w:p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rsidTr="00D60445">
        <w:trPr>
          <w:tblHeader/>
        </w:trPr>
        <w:tc>
          <w:tcPr>
            <w:tcW w:w="2358" w:type="dxa"/>
            <w:shd w:val="clear" w:color="auto" w:fill="E7E6E6" w:themeFill="background2"/>
            <w:vAlign w:val="center"/>
          </w:tcPr>
          <w:p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rsidR="005A77EF" w:rsidRPr="00A158C7" w:rsidRDefault="005A77EF" w:rsidP="00540486">
            <w:pPr>
              <w:spacing w:before="60" w:after="60"/>
              <w:rPr>
                <w:b/>
                <w:szCs w:val="20"/>
              </w:rPr>
            </w:pPr>
            <w:r w:rsidRPr="00A158C7">
              <w:rPr>
                <w:b/>
                <w:szCs w:val="20"/>
              </w:rPr>
              <w:t>Source</w:t>
            </w:r>
          </w:p>
        </w:tc>
      </w:tr>
      <w:tr w:rsidR="00531B8C" w:rsidRPr="00A158C7" w:rsidTr="002D4CF3">
        <w:tc>
          <w:tcPr>
            <w:tcW w:w="2358" w:type="dxa"/>
          </w:tcPr>
          <w:p w:rsidR="00531B8C" w:rsidRPr="009643A3" w:rsidRDefault="00531B8C" w:rsidP="00B758D2">
            <w:pPr>
              <w:rPr>
                <w:sz w:val="19"/>
              </w:rPr>
            </w:pPr>
            <w:r>
              <w:rPr>
                <w:sz w:val="19"/>
              </w:rPr>
              <w:t>MDD</w:t>
            </w:r>
          </w:p>
        </w:tc>
        <w:tc>
          <w:tcPr>
            <w:tcW w:w="4950" w:type="dxa"/>
          </w:tcPr>
          <w:p w:rsidR="00531B8C" w:rsidRPr="009643A3" w:rsidRDefault="00531B8C" w:rsidP="00B758D2">
            <w:pPr>
              <w:rPr>
                <w:sz w:val="19"/>
              </w:rPr>
            </w:pPr>
            <w:r>
              <w:rPr>
                <w:sz w:val="19"/>
              </w:rPr>
              <w:t>Module Design Document</w:t>
            </w:r>
          </w:p>
        </w:tc>
        <w:tc>
          <w:tcPr>
            <w:tcW w:w="1993" w:type="dxa"/>
          </w:tcPr>
          <w:p w:rsidR="00531B8C" w:rsidRPr="00A158C7" w:rsidRDefault="00531B8C" w:rsidP="00541E2D">
            <w:pPr>
              <w:pStyle w:val="BodyText"/>
              <w:spacing w:before="60" w:after="60"/>
              <w:rPr>
                <w:rFonts w:ascii="Calibri" w:hAnsi="Calibri" w:cs="Calibri"/>
                <w:sz w:val="20"/>
                <w:szCs w:val="20"/>
              </w:rPr>
            </w:pPr>
          </w:p>
        </w:tc>
      </w:tr>
      <w:tr w:rsidR="00531B8C" w:rsidRPr="00A158C7" w:rsidTr="002D4CF3">
        <w:tc>
          <w:tcPr>
            <w:tcW w:w="2358" w:type="dxa"/>
          </w:tcPr>
          <w:p w:rsidR="00531B8C" w:rsidRDefault="00531B8C" w:rsidP="00B758D2">
            <w:pPr>
              <w:rPr>
                <w:sz w:val="19"/>
              </w:rPr>
            </w:pPr>
            <w:r>
              <w:rPr>
                <w:sz w:val="19"/>
              </w:rPr>
              <w:t>DFD</w:t>
            </w:r>
          </w:p>
        </w:tc>
        <w:tc>
          <w:tcPr>
            <w:tcW w:w="4950" w:type="dxa"/>
          </w:tcPr>
          <w:p w:rsidR="00531B8C" w:rsidRDefault="00531B8C" w:rsidP="00B758D2">
            <w:pPr>
              <w:rPr>
                <w:sz w:val="19"/>
              </w:rPr>
            </w:pPr>
            <w:r>
              <w:rPr>
                <w:sz w:val="19"/>
              </w:rPr>
              <w:t>Data Flow Diagram</w:t>
            </w:r>
          </w:p>
        </w:tc>
        <w:tc>
          <w:tcPr>
            <w:tcW w:w="1993" w:type="dxa"/>
          </w:tcPr>
          <w:p w:rsidR="00531B8C" w:rsidRPr="00A158C7" w:rsidRDefault="00531B8C" w:rsidP="00541E2D">
            <w:pPr>
              <w:pStyle w:val="BodyText"/>
              <w:spacing w:before="60" w:after="60"/>
              <w:rPr>
                <w:rFonts w:ascii="Calibri" w:hAnsi="Calibri" w:cs="Calibri"/>
                <w:sz w:val="20"/>
                <w:szCs w:val="20"/>
              </w:rPr>
            </w:pPr>
          </w:p>
        </w:tc>
      </w:tr>
    </w:tbl>
    <w:p w:rsidR="00AA2199" w:rsidRPr="00A158C7" w:rsidRDefault="00AA2199" w:rsidP="00AA2199">
      <w:pPr>
        <w:rPr>
          <w:rFonts w:ascii="Arial" w:hAnsi="Arial"/>
          <w:sz w:val="24"/>
          <w:szCs w:val="20"/>
          <w:lang w:bidi="ar-SA"/>
        </w:rPr>
      </w:pPr>
      <w:r w:rsidRPr="00A158C7">
        <w:br w:type="page"/>
      </w:r>
    </w:p>
    <w:p w:rsidR="00A158C7" w:rsidRPr="00A158C7" w:rsidRDefault="00A158C7" w:rsidP="00A158C7">
      <w:pPr>
        <w:pStyle w:val="Heading7"/>
      </w:pPr>
      <w:bookmarkStart w:id="123" w:name="_Toc468351742"/>
      <w:r w:rsidRPr="00A158C7">
        <w:lastRenderedPageBreak/>
        <w:t>References</w:t>
      </w:r>
      <w:bookmarkEnd w:id="1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458"/>
        <w:gridCol w:w="2091"/>
      </w:tblGrid>
      <w:tr w:rsidR="00A158C7" w:rsidRPr="00A158C7" w:rsidTr="00D60445">
        <w:trPr>
          <w:tblHeader/>
        </w:trPr>
        <w:tc>
          <w:tcPr>
            <w:tcW w:w="738" w:type="dxa"/>
            <w:shd w:val="clear" w:color="auto" w:fill="E7E6E6" w:themeFill="background2"/>
            <w:vAlign w:val="center"/>
          </w:tcPr>
          <w:p w:rsidR="00A158C7" w:rsidRPr="00A158C7" w:rsidRDefault="0004234C" w:rsidP="00D229A6">
            <w:pPr>
              <w:spacing w:before="60" w:after="60"/>
              <w:jc w:val="center"/>
              <w:rPr>
                <w:b/>
                <w:lang w:bidi="ar-SA"/>
              </w:rPr>
            </w:pPr>
            <w:r>
              <w:rPr>
                <w:b/>
                <w:lang w:bidi="ar-SA"/>
              </w:rPr>
              <w:t>Ref. #</w:t>
            </w:r>
          </w:p>
        </w:tc>
        <w:tc>
          <w:tcPr>
            <w:tcW w:w="6458"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Title</w:t>
            </w:r>
          </w:p>
        </w:tc>
        <w:tc>
          <w:tcPr>
            <w:tcW w:w="2091"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Version</w:t>
            </w:r>
          </w:p>
        </w:tc>
      </w:tr>
      <w:tr w:rsidR="00531B8C" w:rsidRPr="00A158C7" w:rsidTr="00B758D2">
        <w:tc>
          <w:tcPr>
            <w:tcW w:w="738" w:type="dxa"/>
            <w:shd w:val="clear" w:color="auto" w:fill="auto"/>
          </w:tcPr>
          <w:p w:rsidR="00531B8C" w:rsidRDefault="00531B8C" w:rsidP="00B758D2">
            <w:pPr>
              <w:jc w:val="center"/>
              <w:rPr>
                <w:lang w:bidi="ar-SA"/>
              </w:rPr>
            </w:pPr>
            <w:r>
              <w:rPr>
                <w:lang w:bidi="ar-SA"/>
              </w:rPr>
              <w:t>1</w:t>
            </w:r>
          </w:p>
        </w:tc>
        <w:tc>
          <w:tcPr>
            <w:tcW w:w="6458" w:type="dxa"/>
            <w:shd w:val="clear" w:color="auto" w:fill="auto"/>
          </w:tcPr>
          <w:p w:rsidR="00531B8C" w:rsidRDefault="00531B8C" w:rsidP="00B758D2">
            <w:pPr>
              <w:keepNext/>
            </w:pPr>
            <w:bookmarkStart w:id="124" w:name="_Ref313612389"/>
            <w:r>
              <w:t>AUTOSAR Specification of Memory Mapping (Link:</w:t>
            </w:r>
            <w:hyperlink r:id="rId14" w:history="1">
              <w:r w:rsidRPr="00F35C33">
                <w:rPr>
                  <w:rStyle w:val="Hyperlink"/>
                </w:rPr>
                <w:t>AUTOSAR_SWS_MemoryMapping.pdf</w:t>
              </w:r>
            </w:hyperlink>
            <w:r>
              <w:t>)</w:t>
            </w:r>
            <w:bookmarkEnd w:id="124"/>
          </w:p>
        </w:tc>
        <w:tc>
          <w:tcPr>
            <w:tcW w:w="2091" w:type="dxa"/>
            <w:shd w:val="clear" w:color="auto" w:fill="auto"/>
          </w:tcPr>
          <w:p w:rsidR="00531B8C" w:rsidRDefault="00531B8C" w:rsidP="00B758D2">
            <w:pPr>
              <w:rPr>
                <w:lang w:bidi="ar-SA"/>
              </w:rPr>
            </w:pPr>
            <w:r>
              <w:t>v1.3.0 R4.0 Rev 2</w:t>
            </w:r>
          </w:p>
        </w:tc>
      </w:tr>
      <w:tr w:rsidR="00531B8C" w:rsidRPr="00A158C7" w:rsidTr="00B758D2">
        <w:tc>
          <w:tcPr>
            <w:tcW w:w="738" w:type="dxa"/>
            <w:shd w:val="clear" w:color="auto" w:fill="auto"/>
          </w:tcPr>
          <w:p w:rsidR="00531B8C" w:rsidRDefault="00531B8C" w:rsidP="00B758D2">
            <w:pPr>
              <w:jc w:val="center"/>
              <w:rPr>
                <w:lang w:bidi="ar-SA"/>
              </w:rPr>
            </w:pPr>
            <w:r>
              <w:rPr>
                <w:lang w:bidi="ar-SA"/>
              </w:rPr>
              <w:t>2</w:t>
            </w:r>
          </w:p>
        </w:tc>
        <w:tc>
          <w:tcPr>
            <w:tcW w:w="6458" w:type="dxa"/>
            <w:shd w:val="clear" w:color="auto" w:fill="auto"/>
          </w:tcPr>
          <w:p w:rsidR="00531B8C" w:rsidRDefault="00531B8C" w:rsidP="00B758D2">
            <w:pPr>
              <w:rPr>
                <w:lang w:bidi="ar-SA"/>
              </w:rPr>
            </w:pPr>
            <w:r>
              <w:t xml:space="preserve">MDD Guideline </w:t>
            </w:r>
          </w:p>
        </w:tc>
        <w:tc>
          <w:tcPr>
            <w:tcW w:w="2091" w:type="dxa"/>
            <w:shd w:val="clear" w:color="auto" w:fill="auto"/>
          </w:tcPr>
          <w:p w:rsidR="00531B8C" w:rsidRDefault="00AC4CD8" w:rsidP="00B758D2">
            <w:pPr>
              <w:rPr>
                <w:lang w:bidi="ar-SA"/>
              </w:rPr>
            </w:pPr>
            <w:r>
              <w:rPr>
                <w:lang w:bidi="ar-SA"/>
              </w:rPr>
              <w:t>EA4 01.00</w:t>
            </w:r>
            <w:r w:rsidR="00531B8C">
              <w:rPr>
                <w:lang w:bidi="ar-SA"/>
              </w:rPr>
              <w:t>.00</w:t>
            </w:r>
          </w:p>
        </w:tc>
      </w:tr>
      <w:tr w:rsidR="00531B8C" w:rsidRPr="00A158C7" w:rsidTr="00B758D2">
        <w:tc>
          <w:tcPr>
            <w:tcW w:w="738" w:type="dxa"/>
            <w:shd w:val="clear" w:color="auto" w:fill="auto"/>
          </w:tcPr>
          <w:p w:rsidR="00531B8C" w:rsidRDefault="00531B8C" w:rsidP="00B758D2">
            <w:pPr>
              <w:jc w:val="center"/>
            </w:pPr>
            <w:r>
              <w:t>3</w:t>
            </w:r>
          </w:p>
        </w:tc>
        <w:tc>
          <w:tcPr>
            <w:tcW w:w="6458" w:type="dxa"/>
            <w:shd w:val="clear" w:color="auto" w:fill="auto"/>
          </w:tcPr>
          <w:p w:rsidR="00531B8C" w:rsidRDefault="001C4A9B" w:rsidP="00B758D2">
            <w:pPr>
              <w:keepNext/>
            </w:pPr>
            <w:hyperlink r:id="rId15" w:history="1">
              <w:bookmarkStart w:id="125" w:name="_Ref335300243"/>
              <w:r w:rsidR="00531B8C" w:rsidRPr="00FC427F">
                <w:t>Software Naming Conventions.doc</w:t>
              </w:r>
              <w:bookmarkEnd w:id="125"/>
            </w:hyperlink>
          </w:p>
        </w:tc>
        <w:tc>
          <w:tcPr>
            <w:tcW w:w="2091" w:type="dxa"/>
            <w:shd w:val="clear" w:color="auto" w:fill="auto"/>
          </w:tcPr>
          <w:p w:rsidR="00531B8C" w:rsidRDefault="00531B8C" w:rsidP="00B758D2">
            <w:pPr>
              <w:rPr>
                <w:lang w:bidi="ar-SA"/>
              </w:rPr>
            </w:pPr>
            <w:r>
              <w:rPr>
                <w:lang w:bidi="ar-SA"/>
              </w:rPr>
              <w:t>1.0</w:t>
            </w:r>
          </w:p>
        </w:tc>
      </w:tr>
      <w:tr w:rsidR="00531B8C" w:rsidRPr="00A158C7" w:rsidTr="00B758D2">
        <w:tc>
          <w:tcPr>
            <w:tcW w:w="738" w:type="dxa"/>
            <w:shd w:val="clear" w:color="auto" w:fill="auto"/>
          </w:tcPr>
          <w:p w:rsidR="00531B8C" w:rsidRDefault="00531B8C" w:rsidP="00B758D2">
            <w:pPr>
              <w:jc w:val="center"/>
            </w:pPr>
            <w:r>
              <w:t>4</w:t>
            </w:r>
          </w:p>
        </w:tc>
        <w:bookmarkStart w:id="126" w:name="0AL0_1a67a9"/>
        <w:tc>
          <w:tcPr>
            <w:tcW w:w="6458" w:type="dxa"/>
            <w:shd w:val="clear" w:color="auto" w:fill="auto"/>
          </w:tcPr>
          <w:p w:rsidR="00531B8C" w:rsidRDefault="00531B8C" w:rsidP="00B758D2">
            <w:pPr>
              <w:keepNext/>
            </w:pPr>
            <w:r>
              <w:fldChar w:fldCharType="begin"/>
            </w:r>
            <w:r>
              <w:instrText xml:space="preserve"> HYPERLINK "http://eroom1.nexteer.com/eRoomReq/Files/erooms8/NextGeneration/0_1a67a9/Software%20Design%20and%20Coding%20Standards.doc" </w:instrText>
            </w:r>
            <w:r>
              <w:fldChar w:fldCharType="separate"/>
            </w:r>
            <w:r>
              <w:rPr>
                <w:rStyle w:val="Hyperlink"/>
                <w:rFonts w:ascii="Trebuchet MS" w:hAnsi="Trebuchet MS"/>
                <w:color w:val="3333CC"/>
                <w:sz w:val="18"/>
                <w:szCs w:val="18"/>
                <w:shd w:val="clear" w:color="auto" w:fill="F0F0F0"/>
              </w:rPr>
              <w:t>Software Design and Coding Standards.doc</w:t>
            </w:r>
            <w:r>
              <w:fldChar w:fldCharType="end"/>
            </w:r>
            <w:bookmarkEnd w:id="126"/>
          </w:p>
        </w:tc>
        <w:tc>
          <w:tcPr>
            <w:tcW w:w="2091" w:type="dxa"/>
            <w:shd w:val="clear" w:color="auto" w:fill="auto"/>
          </w:tcPr>
          <w:p w:rsidR="00531B8C" w:rsidRDefault="00EB184F" w:rsidP="00B758D2">
            <w:pPr>
              <w:rPr>
                <w:lang w:bidi="ar-SA"/>
              </w:rPr>
            </w:pPr>
            <w:r>
              <w:rPr>
                <w:lang w:bidi="ar-SA"/>
              </w:rPr>
              <w:t>2.1</w:t>
            </w:r>
          </w:p>
        </w:tc>
      </w:tr>
      <w:tr w:rsidR="00EB184F" w:rsidRPr="00A158C7" w:rsidTr="00B758D2">
        <w:tc>
          <w:tcPr>
            <w:tcW w:w="738" w:type="dxa"/>
            <w:shd w:val="clear" w:color="auto" w:fill="auto"/>
          </w:tcPr>
          <w:p w:rsidR="00EB184F" w:rsidRDefault="00EB184F" w:rsidP="00B758D2">
            <w:pPr>
              <w:jc w:val="center"/>
            </w:pPr>
            <w:r>
              <w:t>5</w:t>
            </w:r>
          </w:p>
        </w:tc>
        <w:tc>
          <w:tcPr>
            <w:tcW w:w="6458" w:type="dxa"/>
            <w:shd w:val="clear" w:color="auto" w:fill="auto"/>
          </w:tcPr>
          <w:p w:rsidR="00EB184F" w:rsidRPr="00F74199" w:rsidRDefault="001922CB" w:rsidP="00824755">
            <w:r>
              <w:rPr>
                <w:rFonts w:cs="Calibri"/>
                <w:szCs w:val="19"/>
              </w:rPr>
              <w:t>ES221</w:t>
            </w:r>
            <w:r w:rsidR="00EB184F" w:rsidRPr="00E70F22">
              <w:rPr>
                <w:rFonts w:cs="Calibri"/>
                <w:szCs w:val="19"/>
              </w:rPr>
              <w:t>A_</w:t>
            </w:r>
            <w:r>
              <w:rPr>
                <w:rFonts w:cs="Calibri"/>
                <w:szCs w:val="19"/>
              </w:rPr>
              <w:t>HwTq5</w:t>
            </w:r>
            <w:r w:rsidR="00EB184F" w:rsidRPr="00E70F22">
              <w:rPr>
                <w:rFonts w:cs="Calibri"/>
                <w:szCs w:val="19"/>
              </w:rPr>
              <w:t>Meas_Design</w:t>
            </w:r>
          </w:p>
        </w:tc>
        <w:tc>
          <w:tcPr>
            <w:tcW w:w="2091" w:type="dxa"/>
            <w:shd w:val="clear" w:color="auto" w:fill="auto"/>
          </w:tcPr>
          <w:p w:rsidR="00EB184F" w:rsidRDefault="00EB184F" w:rsidP="00824755">
            <w:r w:rsidRPr="00F74199">
              <w:t>See Synergy subproject version</w:t>
            </w:r>
          </w:p>
        </w:tc>
      </w:tr>
    </w:tbl>
    <w:p w:rsidR="003A5B2A" w:rsidRDefault="003A5B2A">
      <w:pPr>
        <w:spacing w:after="0"/>
        <w:rPr>
          <w:rFonts w:ascii="Arial" w:hAnsi="Arial"/>
          <w:kern w:val="28"/>
          <w:sz w:val="24"/>
          <w:szCs w:val="20"/>
          <w:lang w:bidi="ar-SA"/>
        </w:rPr>
      </w:pPr>
    </w:p>
    <w:sectPr w:rsidR="003A5B2A" w:rsidSect="00866672">
      <w:headerReference w:type="default" r:id="rId16"/>
      <w:footerReference w:type="default" r:id="rId17"/>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4A9B" w:rsidRDefault="001C4A9B">
      <w:r>
        <w:separator/>
      </w:r>
    </w:p>
  </w:endnote>
  <w:endnote w:type="continuationSeparator" w:id="0">
    <w:p w:rsidR="001C4A9B" w:rsidRDefault="001C4A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84"/>
      <w:gridCol w:w="3385"/>
      <w:gridCol w:w="3383"/>
    </w:tblGrid>
    <w:tr w:rsidR="00792C73" w:rsidRPr="00B10816" w:rsidTr="00866672">
      <w:tc>
        <w:tcPr>
          <w:tcW w:w="1667" w:type="pct"/>
          <w:vAlign w:val="center"/>
        </w:tcPr>
        <w:p w:rsidR="00792C73" w:rsidRPr="00B10816" w:rsidRDefault="00792C73" w:rsidP="00B10816">
          <w:pPr>
            <w:pStyle w:val="Footer"/>
            <w:spacing w:after="0"/>
            <w:rPr>
              <w:sz w:val="16"/>
              <w:szCs w:val="16"/>
            </w:rPr>
          </w:pPr>
          <w:r w:rsidRPr="00B10816">
            <w:rPr>
              <w:sz w:val="16"/>
              <w:szCs w:val="16"/>
            </w:rPr>
            <w:t xml:space="preserve">Document: </w:t>
          </w:r>
          <w:r>
            <w:rPr>
              <w:sz w:val="16"/>
              <w:szCs w:val="16"/>
            </w:rPr>
            <w:fldChar w:fldCharType="begin"/>
          </w:r>
          <w:r>
            <w:rPr>
              <w:sz w:val="16"/>
              <w:szCs w:val="16"/>
            </w:rPr>
            <w:instrText xml:space="preserve"> DOCPROPERTY  "Document Version"  \* MERGEFORMAT </w:instrText>
          </w:r>
          <w:r>
            <w:rPr>
              <w:sz w:val="16"/>
              <w:szCs w:val="16"/>
            </w:rPr>
            <w:fldChar w:fldCharType="separate"/>
          </w:r>
          <w:r w:rsidR="001922CB">
            <w:rPr>
              <w:sz w:val="16"/>
              <w:szCs w:val="16"/>
            </w:rPr>
            <w:t>HwTq5Meas</w:t>
          </w:r>
          <w:r>
            <w:rPr>
              <w:sz w:val="16"/>
              <w:szCs w:val="16"/>
            </w:rPr>
            <w:fldChar w:fldCharType="end"/>
          </w:r>
          <w:r>
            <w:rPr>
              <w:sz w:val="16"/>
              <w:szCs w:val="16"/>
            </w:rPr>
            <w:t>_MDD</w:t>
          </w:r>
        </w:p>
        <w:p w:rsidR="00792C73" w:rsidRPr="00B10816" w:rsidRDefault="00792C73" w:rsidP="00AC4CD8">
          <w:pPr>
            <w:pStyle w:val="Footer"/>
            <w:spacing w:after="0"/>
            <w:rPr>
              <w:sz w:val="16"/>
              <w:szCs w:val="16"/>
            </w:rPr>
          </w:pPr>
          <w:r>
            <w:rPr>
              <w:sz w:val="16"/>
              <w:szCs w:val="16"/>
            </w:rPr>
            <w:t>Template:</w:t>
          </w:r>
          <w:r w:rsidRPr="00B10816">
            <w:rPr>
              <w:sz w:val="16"/>
              <w:szCs w:val="16"/>
            </w:rPr>
            <w:t xml:space="preserve"> </w:t>
          </w:r>
          <w:r>
            <w:rPr>
              <w:sz w:val="16"/>
              <w:szCs w:val="16"/>
            </w:rPr>
            <w:fldChar w:fldCharType="begin"/>
          </w:r>
          <w:r>
            <w:rPr>
              <w:sz w:val="16"/>
              <w:szCs w:val="16"/>
            </w:rPr>
            <w:instrText xml:space="preserve"> DOCPROPERTY  "Template Version"  \* MERGEFORMAT </w:instrText>
          </w:r>
          <w:r>
            <w:rPr>
              <w:sz w:val="16"/>
              <w:szCs w:val="16"/>
            </w:rPr>
            <w:fldChar w:fldCharType="separate"/>
          </w:r>
          <w:r>
            <w:rPr>
              <w:sz w:val="16"/>
              <w:szCs w:val="16"/>
            </w:rPr>
            <w:t>EA4 01.00.00</w:t>
          </w:r>
          <w:r>
            <w:rPr>
              <w:sz w:val="16"/>
              <w:szCs w:val="16"/>
            </w:rPr>
            <w:fldChar w:fldCharType="end"/>
          </w:r>
        </w:p>
      </w:tc>
      <w:tc>
        <w:tcPr>
          <w:tcW w:w="1667" w:type="pct"/>
          <w:vAlign w:val="center"/>
        </w:tcPr>
        <w:p w:rsidR="00792C73" w:rsidRDefault="005E3539" w:rsidP="00B10816">
          <w:pPr>
            <w:pStyle w:val="Footer"/>
            <w:spacing w:after="0"/>
            <w:jc w:val="center"/>
            <w:rPr>
              <w:sz w:val="16"/>
              <w:szCs w:val="16"/>
            </w:rPr>
          </w:pPr>
          <w:ins w:id="127" w:author="Ramachandran M G." w:date="2017-10-30T15:08:00Z">
            <w:r>
              <w:rPr>
                <w:sz w:val="16"/>
                <w:szCs w:val="16"/>
              </w:rPr>
              <w:t>Oct</w:t>
            </w:r>
          </w:ins>
          <w:r w:rsidR="00792C73">
            <w:rPr>
              <w:sz w:val="16"/>
              <w:szCs w:val="16"/>
            </w:rPr>
            <w:fldChar w:fldCharType="begin"/>
          </w:r>
          <w:r w:rsidR="00792C73">
            <w:rPr>
              <w:sz w:val="16"/>
              <w:szCs w:val="16"/>
            </w:rPr>
            <w:instrText xml:space="preserve"> DOCPROPERTY  "Release Date"  \* MERGEFORMAT </w:instrText>
          </w:r>
          <w:r w:rsidR="00792C73">
            <w:rPr>
              <w:sz w:val="16"/>
              <w:szCs w:val="16"/>
            </w:rPr>
            <w:fldChar w:fldCharType="separate"/>
          </w:r>
          <w:del w:id="128" w:author="Ramachandran M G." w:date="2017-10-30T15:08:00Z">
            <w:r w:rsidR="0041713D" w:rsidDel="005E3539">
              <w:rPr>
                <w:sz w:val="16"/>
                <w:szCs w:val="16"/>
              </w:rPr>
              <w:delText>June</w:delText>
            </w:r>
          </w:del>
          <w:r w:rsidR="0041713D">
            <w:rPr>
              <w:sz w:val="16"/>
              <w:szCs w:val="16"/>
            </w:rPr>
            <w:t xml:space="preserve"> </w:t>
          </w:r>
          <w:ins w:id="129" w:author="Ramachandran M G." w:date="2017-10-30T15:08:00Z">
            <w:r>
              <w:rPr>
                <w:sz w:val="16"/>
                <w:szCs w:val="16"/>
              </w:rPr>
              <w:t>3</w:t>
            </w:r>
          </w:ins>
          <w:del w:id="130" w:author="Ramachandran M G." w:date="2017-10-30T15:08:00Z">
            <w:r w:rsidR="0041713D" w:rsidDel="005E3539">
              <w:rPr>
                <w:sz w:val="16"/>
                <w:szCs w:val="16"/>
              </w:rPr>
              <w:delText>1</w:delText>
            </w:r>
          </w:del>
          <w:r w:rsidR="0041713D">
            <w:rPr>
              <w:sz w:val="16"/>
              <w:szCs w:val="16"/>
            </w:rPr>
            <w:t>0, 201</w:t>
          </w:r>
          <w:del w:id="131" w:author="Ramachandran M G." w:date="2017-10-30T15:08:00Z">
            <w:r w:rsidR="0041713D" w:rsidDel="005E3539">
              <w:rPr>
                <w:sz w:val="16"/>
                <w:szCs w:val="16"/>
              </w:rPr>
              <w:delText>6</w:delText>
            </w:r>
          </w:del>
          <w:r w:rsidR="00792C73">
            <w:rPr>
              <w:sz w:val="16"/>
              <w:szCs w:val="16"/>
            </w:rPr>
            <w:fldChar w:fldCharType="end"/>
          </w:r>
          <w:ins w:id="132" w:author="Ramachandran M G." w:date="2017-10-30T15:08:00Z">
            <w:r>
              <w:rPr>
                <w:sz w:val="16"/>
                <w:szCs w:val="16"/>
              </w:rPr>
              <w:t>7</w:t>
            </w:r>
          </w:ins>
        </w:p>
        <w:p w:rsidR="00792C73" w:rsidRPr="00B10816" w:rsidRDefault="00792C73" w:rsidP="00B10816">
          <w:pPr>
            <w:pStyle w:val="Footer"/>
            <w:spacing w:after="0"/>
            <w:jc w:val="center"/>
            <w:rPr>
              <w:sz w:val="16"/>
              <w:szCs w:val="16"/>
            </w:rPr>
          </w:pPr>
          <w:r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EndPr/>
            <w:sdtContent>
              <w:r w:rsidRPr="00B10816">
                <w:rPr>
                  <w:sz w:val="16"/>
                  <w:szCs w:val="16"/>
                </w:rPr>
                <w:t>Nexteer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EndPr/>
          <w:sdtContent>
            <w:p w:rsidR="00792C73" w:rsidRPr="00B10816" w:rsidRDefault="00792C73" w:rsidP="00B10816">
              <w:pPr>
                <w:pStyle w:val="Footer"/>
                <w:spacing w:after="0"/>
                <w:jc w:val="right"/>
                <w:rPr>
                  <w:sz w:val="16"/>
                  <w:szCs w:val="16"/>
                </w:rPr>
              </w:pPr>
              <w:r>
                <w:rPr>
                  <w:sz w:val="16"/>
                  <w:szCs w:val="16"/>
                </w:rPr>
                <w:t>Module Design Document</w:t>
              </w:r>
            </w:p>
          </w:sdtContent>
        </w:sdt>
        <w:p w:rsidR="00792C73" w:rsidRPr="00B10816" w:rsidRDefault="00792C73"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sidR="005E3539">
            <w:rPr>
              <w:b/>
              <w:noProof/>
              <w:sz w:val="16"/>
              <w:szCs w:val="16"/>
            </w:rPr>
            <w:t>8</w:t>
          </w:r>
          <w:r w:rsidRPr="00B10816">
            <w:rPr>
              <w:b/>
              <w:sz w:val="16"/>
              <w:szCs w:val="16"/>
            </w:rPr>
            <w:fldChar w:fldCharType="end"/>
          </w:r>
          <w:r w:rsidRPr="00B10816">
            <w:rPr>
              <w:sz w:val="16"/>
              <w:szCs w:val="16"/>
            </w:rPr>
            <w:t xml:space="preserve"> of </w:t>
          </w:r>
          <w:r w:rsidRPr="00B10816">
            <w:rPr>
              <w:b/>
              <w:sz w:val="16"/>
              <w:szCs w:val="16"/>
            </w:rPr>
            <w:fldChar w:fldCharType="begin"/>
          </w:r>
          <w:r w:rsidRPr="00B10816">
            <w:rPr>
              <w:b/>
              <w:sz w:val="16"/>
              <w:szCs w:val="16"/>
            </w:rPr>
            <w:instrText xml:space="preserve"> NUMPAGES  \* Arabic  \* MERGEFORMAT </w:instrText>
          </w:r>
          <w:r w:rsidRPr="00B10816">
            <w:rPr>
              <w:b/>
              <w:sz w:val="16"/>
              <w:szCs w:val="16"/>
            </w:rPr>
            <w:fldChar w:fldCharType="separate"/>
          </w:r>
          <w:r w:rsidR="005E3539">
            <w:rPr>
              <w:b/>
              <w:noProof/>
              <w:sz w:val="16"/>
              <w:szCs w:val="16"/>
            </w:rPr>
            <w:t>17</w:t>
          </w:r>
          <w:r w:rsidRPr="00B10816">
            <w:rPr>
              <w:b/>
              <w:sz w:val="16"/>
              <w:szCs w:val="16"/>
            </w:rPr>
            <w:fldChar w:fldCharType="end"/>
          </w:r>
        </w:p>
      </w:tc>
    </w:tr>
  </w:tbl>
  <w:p w:rsidR="00792C73" w:rsidRPr="00B10816" w:rsidRDefault="00792C73" w:rsidP="005476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4A9B" w:rsidRDefault="001C4A9B">
      <w:r>
        <w:separator/>
      </w:r>
    </w:p>
  </w:footnote>
  <w:footnote w:type="continuationSeparator" w:id="0">
    <w:p w:rsidR="001C4A9B" w:rsidRDefault="001C4A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30"/>
      <w:gridCol w:w="7222"/>
    </w:tblGrid>
    <w:tr w:rsidR="00792C73" w:rsidRPr="008969C4" w:rsidTr="00866672">
      <w:trPr>
        <w:trHeight w:val="438"/>
      </w:trPr>
      <w:tc>
        <w:tcPr>
          <w:tcW w:w="1443" w:type="pct"/>
        </w:tcPr>
        <w:p w:rsidR="00792C73" w:rsidRPr="008969C4" w:rsidRDefault="00792C73" w:rsidP="00B10816">
          <w:pPr>
            <w:pStyle w:val="Header"/>
            <w:spacing w:after="0"/>
          </w:pPr>
          <w:r w:rsidRPr="008969C4">
            <w:rPr>
              <w:noProof/>
              <w:lang w:bidi="ar-SA"/>
            </w:rPr>
            <w:drawing>
              <wp:inline distT="0" distB="0" distL="0" distR="0" wp14:anchorId="13C59406" wp14:editId="1DCC6E24">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rsidR="00792C73" w:rsidRPr="00891F29" w:rsidRDefault="00792C73" w:rsidP="00B10816">
          <w:pPr>
            <w:pStyle w:val="Header"/>
            <w:spacing w:after="0"/>
            <w:jc w:val="right"/>
            <w:rPr>
              <w:sz w:val="16"/>
              <w:szCs w:val="20"/>
            </w:rPr>
          </w:pPr>
          <w:r w:rsidRPr="00891F29">
            <w:rPr>
              <w:sz w:val="16"/>
              <w:szCs w:val="20"/>
            </w:rPr>
            <w:t>Nexteer Automotive Confidential Proprietary Information</w:t>
          </w:r>
        </w:p>
        <w:p w:rsidR="00792C73" w:rsidRDefault="00792C73" w:rsidP="00B10816">
          <w:pPr>
            <w:pStyle w:val="Header"/>
            <w:spacing w:after="0"/>
            <w:jc w:val="right"/>
            <w:rPr>
              <w:sz w:val="16"/>
              <w:szCs w:val="20"/>
            </w:rPr>
          </w:pPr>
          <w:r w:rsidRPr="00891F29">
            <w:rPr>
              <w:sz w:val="16"/>
              <w:szCs w:val="20"/>
            </w:rPr>
            <w:t>Do Not Copy/Distribute Without Prior Permission</w:t>
          </w:r>
        </w:p>
        <w:p w:rsidR="00792C73" w:rsidRPr="008969C4" w:rsidRDefault="00792C73" w:rsidP="00B10816">
          <w:pPr>
            <w:pStyle w:val="Header"/>
            <w:spacing w:after="0"/>
            <w:jc w:val="right"/>
            <w:rPr>
              <w:szCs w:val="20"/>
            </w:rPr>
          </w:pPr>
          <w:r w:rsidRPr="000B0DB8">
            <w:rPr>
              <w:sz w:val="16"/>
              <w:szCs w:val="20"/>
            </w:rPr>
            <w:t>This Document Is Uncontrolled When Printed – Verify Version Before Use</w:t>
          </w:r>
        </w:p>
      </w:tc>
    </w:tr>
  </w:tbl>
  <w:p w:rsidR="00792C73" w:rsidRDefault="00792C73">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8FD2F18"/>
    <w:multiLevelType w:val="multilevel"/>
    <w:tmpl w:val="EC2014D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17"/>
        </w:tabs>
        <w:ind w:left="101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1"/>
  </w:num>
  <w:num w:numId="14">
    <w:abstractNumId w:val="10"/>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12"/>
  </w:num>
  <w:num w:numId="23">
    <w:abstractNumId w:val="12"/>
  </w:num>
  <w:num w:numId="24">
    <w:abstractNumId w:val="12"/>
  </w:num>
  <w:num w:numId="25">
    <w:abstractNumId w:val="12"/>
  </w:num>
  <w:num w:numId="26">
    <w:abstractNumId w:val="12"/>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amachandran M G.">
    <w15:presenceInfo w15:providerId="None" w15:userId="Ramachandran M 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trackRevisions/>
  <w:documentProtection w:edit="trackedChanges" w:enforcement="0"/>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7063"/>
    <w:rsid w:val="000040A2"/>
    <w:rsid w:val="00007584"/>
    <w:rsid w:val="00010BFD"/>
    <w:rsid w:val="00015232"/>
    <w:rsid w:val="000201AB"/>
    <w:rsid w:val="000216E9"/>
    <w:rsid w:val="00030567"/>
    <w:rsid w:val="00030607"/>
    <w:rsid w:val="000318E7"/>
    <w:rsid w:val="000353AD"/>
    <w:rsid w:val="0004234C"/>
    <w:rsid w:val="000515DF"/>
    <w:rsid w:val="000558D3"/>
    <w:rsid w:val="000573ED"/>
    <w:rsid w:val="00057E0F"/>
    <w:rsid w:val="00063A7A"/>
    <w:rsid w:val="0006733C"/>
    <w:rsid w:val="000718C3"/>
    <w:rsid w:val="00076DD2"/>
    <w:rsid w:val="00096B85"/>
    <w:rsid w:val="000A5FB2"/>
    <w:rsid w:val="000B01C4"/>
    <w:rsid w:val="000B0DB8"/>
    <w:rsid w:val="000B37D5"/>
    <w:rsid w:val="000B5C1E"/>
    <w:rsid w:val="000B6648"/>
    <w:rsid w:val="000C1897"/>
    <w:rsid w:val="000E0B71"/>
    <w:rsid w:val="000E102A"/>
    <w:rsid w:val="000E3512"/>
    <w:rsid w:val="000E548A"/>
    <w:rsid w:val="00101127"/>
    <w:rsid w:val="00102C25"/>
    <w:rsid w:val="00105535"/>
    <w:rsid w:val="00105C99"/>
    <w:rsid w:val="001063C7"/>
    <w:rsid w:val="00107593"/>
    <w:rsid w:val="00113021"/>
    <w:rsid w:val="00114319"/>
    <w:rsid w:val="001161D2"/>
    <w:rsid w:val="001278D4"/>
    <w:rsid w:val="00133350"/>
    <w:rsid w:val="00135743"/>
    <w:rsid w:val="001449F2"/>
    <w:rsid w:val="00144BD1"/>
    <w:rsid w:val="00145E51"/>
    <w:rsid w:val="00152830"/>
    <w:rsid w:val="00152972"/>
    <w:rsid w:val="00180DD1"/>
    <w:rsid w:val="00181748"/>
    <w:rsid w:val="001833C5"/>
    <w:rsid w:val="00186C07"/>
    <w:rsid w:val="001922CB"/>
    <w:rsid w:val="00194117"/>
    <w:rsid w:val="00196283"/>
    <w:rsid w:val="001A069D"/>
    <w:rsid w:val="001A6A75"/>
    <w:rsid w:val="001B11CC"/>
    <w:rsid w:val="001B1516"/>
    <w:rsid w:val="001B15E2"/>
    <w:rsid w:val="001B4CA5"/>
    <w:rsid w:val="001B716A"/>
    <w:rsid w:val="001C3CBB"/>
    <w:rsid w:val="001C4A9B"/>
    <w:rsid w:val="001D2F1D"/>
    <w:rsid w:val="001D6053"/>
    <w:rsid w:val="001E4877"/>
    <w:rsid w:val="001F0A02"/>
    <w:rsid w:val="001F7A45"/>
    <w:rsid w:val="00203950"/>
    <w:rsid w:val="00206564"/>
    <w:rsid w:val="00210877"/>
    <w:rsid w:val="00213F47"/>
    <w:rsid w:val="00216E0A"/>
    <w:rsid w:val="00217199"/>
    <w:rsid w:val="00220C06"/>
    <w:rsid w:val="0022572C"/>
    <w:rsid w:val="00226086"/>
    <w:rsid w:val="002366F0"/>
    <w:rsid w:val="00237876"/>
    <w:rsid w:val="00241551"/>
    <w:rsid w:val="00246432"/>
    <w:rsid w:val="00246474"/>
    <w:rsid w:val="00246930"/>
    <w:rsid w:val="002518E0"/>
    <w:rsid w:val="00252485"/>
    <w:rsid w:val="002540D9"/>
    <w:rsid w:val="002555B7"/>
    <w:rsid w:val="00255C02"/>
    <w:rsid w:val="00256656"/>
    <w:rsid w:val="00256D7F"/>
    <w:rsid w:val="00260133"/>
    <w:rsid w:val="00273A0B"/>
    <w:rsid w:val="002905EB"/>
    <w:rsid w:val="002A3DCD"/>
    <w:rsid w:val="002A4407"/>
    <w:rsid w:val="002A46ED"/>
    <w:rsid w:val="002A6127"/>
    <w:rsid w:val="002B094F"/>
    <w:rsid w:val="002B1587"/>
    <w:rsid w:val="002B2B02"/>
    <w:rsid w:val="002B6E4E"/>
    <w:rsid w:val="002B7D4B"/>
    <w:rsid w:val="002D2079"/>
    <w:rsid w:val="002D4CF3"/>
    <w:rsid w:val="002D7C01"/>
    <w:rsid w:val="002E08B6"/>
    <w:rsid w:val="002E0FEE"/>
    <w:rsid w:val="002E3467"/>
    <w:rsid w:val="002E4849"/>
    <w:rsid w:val="002E7E59"/>
    <w:rsid w:val="00307A0F"/>
    <w:rsid w:val="00312179"/>
    <w:rsid w:val="003129E3"/>
    <w:rsid w:val="00314939"/>
    <w:rsid w:val="003200CB"/>
    <w:rsid w:val="003267EF"/>
    <w:rsid w:val="00326A13"/>
    <w:rsid w:val="00327A5B"/>
    <w:rsid w:val="00330ED1"/>
    <w:rsid w:val="003313B5"/>
    <w:rsid w:val="0034184E"/>
    <w:rsid w:val="00341ED6"/>
    <w:rsid w:val="00347652"/>
    <w:rsid w:val="00361921"/>
    <w:rsid w:val="00362B86"/>
    <w:rsid w:val="00362CE5"/>
    <w:rsid w:val="00364BF7"/>
    <w:rsid w:val="00364F00"/>
    <w:rsid w:val="00382FC2"/>
    <w:rsid w:val="003849A4"/>
    <w:rsid w:val="00385119"/>
    <w:rsid w:val="00387BF4"/>
    <w:rsid w:val="00393DBF"/>
    <w:rsid w:val="003A5B2A"/>
    <w:rsid w:val="003B4A55"/>
    <w:rsid w:val="003D456D"/>
    <w:rsid w:val="003F18D9"/>
    <w:rsid w:val="003F3205"/>
    <w:rsid w:val="00401C1C"/>
    <w:rsid w:val="00405E64"/>
    <w:rsid w:val="00410E30"/>
    <w:rsid w:val="004147D1"/>
    <w:rsid w:val="0041713D"/>
    <w:rsid w:val="00431255"/>
    <w:rsid w:val="00436F3E"/>
    <w:rsid w:val="004377FE"/>
    <w:rsid w:val="00444F99"/>
    <w:rsid w:val="004526E6"/>
    <w:rsid w:val="004538E2"/>
    <w:rsid w:val="00453CBC"/>
    <w:rsid w:val="00460D68"/>
    <w:rsid w:val="004610FA"/>
    <w:rsid w:val="00462B18"/>
    <w:rsid w:val="00462D3A"/>
    <w:rsid w:val="00467BB2"/>
    <w:rsid w:val="00480A9D"/>
    <w:rsid w:val="00482BAD"/>
    <w:rsid w:val="004863BF"/>
    <w:rsid w:val="004907B4"/>
    <w:rsid w:val="00496E7C"/>
    <w:rsid w:val="00497491"/>
    <w:rsid w:val="004A0EA5"/>
    <w:rsid w:val="004A3AD6"/>
    <w:rsid w:val="004C1331"/>
    <w:rsid w:val="004D0FAD"/>
    <w:rsid w:val="004D5D37"/>
    <w:rsid w:val="004E39D0"/>
    <w:rsid w:val="004F3C64"/>
    <w:rsid w:val="00507960"/>
    <w:rsid w:val="00510DB3"/>
    <w:rsid w:val="00514FCB"/>
    <w:rsid w:val="005200B6"/>
    <w:rsid w:val="00527EC6"/>
    <w:rsid w:val="00531B8C"/>
    <w:rsid w:val="0053510E"/>
    <w:rsid w:val="005366FA"/>
    <w:rsid w:val="00540486"/>
    <w:rsid w:val="00540749"/>
    <w:rsid w:val="00541D9D"/>
    <w:rsid w:val="00541E2D"/>
    <w:rsid w:val="0054769F"/>
    <w:rsid w:val="00551E95"/>
    <w:rsid w:val="00553CD9"/>
    <w:rsid w:val="00580C6B"/>
    <w:rsid w:val="00585674"/>
    <w:rsid w:val="0058629C"/>
    <w:rsid w:val="00591CEF"/>
    <w:rsid w:val="00592519"/>
    <w:rsid w:val="005955D1"/>
    <w:rsid w:val="005A1C6A"/>
    <w:rsid w:val="005A3EDE"/>
    <w:rsid w:val="005A77EF"/>
    <w:rsid w:val="005B3586"/>
    <w:rsid w:val="005B6300"/>
    <w:rsid w:val="005B6345"/>
    <w:rsid w:val="005C3AC2"/>
    <w:rsid w:val="005C6795"/>
    <w:rsid w:val="005C7490"/>
    <w:rsid w:val="005D297B"/>
    <w:rsid w:val="005E1F2C"/>
    <w:rsid w:val="005E3539"/>
    <w:rsid w:val="005E4680"/>
    <w:rsid w:val="005E57D6"/>
    <w:rsid w:val="005E61CD"/>
    <w:rsid w:val="005E62AA"/>
    <w:rsid w:val="005F2D10"/>
    <w:rsid w:val="005F3880"/>
    <w:rsid w:val="00600104"/>
    <w:rsid w:val="00600C6A"/>
    <w:rsid w:val="00601D3E"/>
    <w:rsid w:val="0060359A"/>
    <w:rsid w:val="006041A1"/>
    <w:rsid w:val="006114E3"/>
    <w:rsid w:val="00614D08"/>
    <w:rsid w:val="006171B3"/>
    <w:rsid w:val="006224AE"/>
    <w:rsid w:val="00633FE1"/>
    <w:rsid w:val="00635297"/>
    <w:rsid w:val="006374FA"/>
    <w:rsid w:val="00646455"/>
    <w:rsid w:val="00655BB4"/>
    <w:rsid w:val="00660449"/>
    <w:rsid w:val="00665E4E"/>
    <w:rsid w:val="00667AE7"/>
    <w:rsid w:val="00673A6E"/>
    <w:rsid w:val="0067654E"/>
    <w:rsid w:val="006811FF"/>
    <w:rsid w:val="00681E5A"/>
    <w:rsid w:val="006845E9"/>
    <w:rsid w:val="00686ED4"/>
    <w:rsid w:val="0069657C"/>
    <w:rsid w:val="006A61EA"/>
    <w:rsid w:val="006A7C28"/>
    <w:rsid w:val="006B5229"/>
    <w:rsid w:val="006B5F56"/>
    <w:rsid w:val="006C12CB"/>
    <w:rsid w:val="006C2D7D"/>
    <w:rsid w:val="006D1FA5"/>
    <w:rsid w:val="006D634C"/>
    <w:rsid w:val="006E1C97"/>
    <w:rsid w:val="006F2855"/>
    <w:rsid w:val="006F3CF4"/>
    <w:rsid w:val="006F7B58"/>
    <w:rsid w:val="00702C1E"/>
    <w:rsid w:val="00707BA6"/>
    <w:rsid w:val="00715441"/>
    <w:rsid w:val="007219DD"/>
    <w:rsid w:val="00722EA8"/>
    <w:rsid w:val="00725671"/>
    <w:rsid w:val="00727610"/>
    <w:rsid w:val="00737A19"/>
    <w:rsid w:val="00751961"/>
    <w:rsid w:val="0075721A"/>
    <w:rsid w:val="00765195"/>
    <w:rsid w:val="00767063"/>
    <w:rsid w:val="00767585"/>
    <w:rsid w:val="00770295"/>
    <w:rsid w:val="00773CA8"/>
    <w:rsid w:val="00784FF5"/>
    <w:rsid w:val="0078696D"/>
    <w:rsid w:val="00786BDF"/>
    <w:rsid w:val="00792C73"/>
    <w:rsid w:val="007A2CEC"/>
    <w:rsid w:val="007A3BEB"/>
    <w:rsid w:val="007A3D19"/>
    <w:rsid w:val="007B71B8"/>
    <w:rsid w:val="007C0067"/>
    <w:rsid w:val="007C3A2E"/>
    <w:rsid w:val="007C4A1B"/>
    <w:rsid w:val="007C4B48"/>
    <w:rsid w:val="007D326F"/>
    <w:rsid w:val="007E00D7"/>
    <w:rsid w:val="007E0373"/>
    <w:rsid w:val="007E1C02"/>
    <w:rsid w:val="007E4EF4"/>
    <w:rsid w:val="007E625F"/>
    <w:rsid w:val="007E6421"/>
    <w:rsid w:val="007F746C"/>
    <w:rsid w:val="008068A5"/>
    <w:rsid w:val="008119C7"/>
    <w:rsid w:val="0081228E"/>
    <w:rsid w:val="00820AE5"/>
    <w:rsid w:val="0082456E"/>
    <w:rsid w:val="0082534B"/>
    <w:rsid w:val="00832905"/>
    <w:rsid w:val="00836552"/>
    <w:rsid w:val="0084459F"/>
    <w:rsid w:val="00847EDF"/>
    <w:rsid w:val="00862735"/>
    <w:rsid w:val="00865ACA"/>
    <w:rsid w:val="00866672"/>
    <w:rsid w:val="00866C6E"/>
    <w:rsid w:val="00871C89"/>
    <w:rsid w:val="008721B1"/>
    <w:rsid w:val="008721C3"/>
    <w:rsid w:val="00881135"/>
    <w:rsid w:val="00881279"/>
    <w:rsid w:val="00891F29"/>
    <w:rsid w:val="008943A3"/>
    <w:rsid w:val="00895757"/>
    <w:rsid w:val="008969C4"/>
    <w:rsid w:val="00897591"/>
    <w:rsid w:val="008A0BF7"/>
    <w:rsid w:val="008A1CA9"/>
    <w:rsid w:val="008A3325"/>
    <w:rsid w:val="008A3DEA"/>
    <w:rsid w:val="008B2A08"/>
    <w:rsid w:val="008B2E19"/>
    <w:rsid w:val="008C31B1"/>
    <w:rsid w:val="008C4FBE"/>
    <w:rsid w:val="008C6874"/>
    <w:rsid w:val="008D1A6A"/>
    <w:rsid w:val="008D3DCA"/>
    <w:rsid w:val="008D69B7"/>
    <w:rsid w:val="008F09CA"/>
    <w:rsid w:val="008F11FD"/>
    <w:rsid w:val="008F1C9A"/>
    <w:rsid w:val="008F38B3"/>
    <w:rsid w:val="008F402B"/>
    <w:rsid w:val="008F4A9B"/>
    <w:rsid w:val="008F7506"/>
    <w:rsid w:val="009017D0"/>
    <w:rsid w:val="00905396"/>
    <w:rsid w:val="00912AE0"/>
    <w:rsid w:val="0091328D"/>
    <w:rsid w:val="009132C7"/>
    <w:rsid w:val="0091423E"/>
    <w:rsid w:val="00921DE0"/>
    <w:rsid w:val="009253B7"/>
    <w:rsid w:val="00926383"/>
    <w:rsid w:val="0092752F"/>
    <w:rsid w:val="00930893"/>
    <w:rsid w:val="009318C4"/>
    <w:rsid w:val="009358E8"/>
    <w:rsid w:val="00942D04"/>
    <w:rsid w:val="00945677"/>
    <w:rsid w:val="00947A9A"/>
    <w:rsid w:val="00947EA9"/>
    <w:rsid w:val="00957855"/>
    <w:rsid w:val="00964105"/>
    <w:rsid w:val="009643A3"/>
    <w:rsid w:val="00970DBB"/>
    <w:rsid w:val="0097381A"/>
    <w:rsid w:val="009839AF"/>
    <w:rsid w:val="009877AA"/>
    <w:rsid w:val="00992EB9"/>
    <w:rsid w:val="009A0C4C"/>
    <w:rsid w:val="009B0C02"/>
    <w:rsid w:val="009B754B"/>
    <w:rsid w:val="009C5629"/>
    <w:rsid w:val="009C5E90"/>
    <w:rsid w:val="009C71A3"/>
    <w:rsid w:val="009C7F7D"/>
    <w:rsid w:val="009D1773"/>
    <w:rsid w:val="009D493A"/>
    <w:rsid w:val="009E371E"/>
    <w:rsid w:val="009E6A87"/>
    <w:rsid w:val="009F3119"/>
    <w:rsid w:val="00A049EB"/>
    <w:rsid w:val="00A05B7E"/>
    <w:rsid w:val="00A158C7"/>
    <w:rsid w:val="00A25B61"/>
    <w:rsid w:val="00A365F0"/>
    <w:rsid w:val="00A37E34"/>
    <w:rsid w:val="00A639FF"/>
    <w:rsid w:val="00A6463B"/>
    <w:rsid w:val="00A656E4"/>
    <w:rsid w:val="00A71A73"/>
    <w:rsid w:val="00A72ADF"/>
    <w:rsid w:val="00A75159"/>
    <w:rsid w:val="00A75452"/>
    <w:rsid w:val="00A85DD5"/>
    <w:rsid w:val="00A90F28"/>
    <w:rsid w:val="00A92EE5"/>
    <w:rsid w:val="00AA2199"/>
    <w:rsid w:val="00AA3A38"/>
    <w:rsid w:val="00AA61A8"/>
    <w:rsid w:val="00AB1565"/>
    <w:rsid w:val="00AB200C"/>
    <w:rsid w:val="00AB2785"/>
    <w:rsid w:val="00AC1BE0"/>
    <w:rsid w:val="00AC40DF"/>
    <w:rsid w:val="00AC4A58"/>
    <w:rsid w:val="00AC4CD8"/>
    <w:rsid w:val="00AC6E5E"/>
    <w:rsid w:val="00AD135E"/>
    <w:rsid w:val="00AD1F0E"/>
    <w:rsid w:val="00AD3866"/>
    <w:rsid w:val="00AD3DBF"/>
    <w:rsid w:val="00AD6A4A"/>
    <w:rsid w:val="00AE0435"/>
    <w:rsid w:val="00AE0DCB"/>
    <w:rsid w:val="00AE41D4"/>
    <w:rsid w:val="00AE55D3"/>
    <w:rsid w:val="00AE5C76"/>
    <w:rsid w:val="00AE730D"/>
    <w:rsid w:val="00AF6D2A"/>
    <w:rsid w:val="00AF7DDD"/>
    <w:rsid w:val="00B0024F"/>
    <w:rsid w:val="00B10816"/>
    <w:rsid w:val="00B11BE8"/>
    <w:rsid w:val="00B154E6"/>
    <w:rsid w:val="00B21802"/>
    <w:rsid w:val="00B25D10"/>
    <w:rsid w:val="00B35242"/>
    <w:rsid w:val="00B35F84"/>
    <w:rsid w:val="00B52330"/>
    <w:rsid w:val="00B557BA"/>
    <w:rsid w:val="00B5628C"/>
    <w:rsid w:val="00B629B6"/>
    <w:rsid w:val="00B647EA"/>
    <w:rsid w:val="00B71A0D"/>
    <w:rsid w:val="00B72FDD"/>
    <w:rsid w:val="00B758D2"/>
    <w:rsid w:val="00B81B39"/>
    <w:rsid w:val="00B81C1B"/>
    <w:rsid w:val="00B85D5F"/>
    <w:rsid w:val="00B92F19"/>
    <w:rsid w:val="00B9722C"/>
    <w:rsid w:val="00BA089B"/>
    <w:rsid w:val="00BA0D62"/>
    <w:rsid w:val="00BA5041"/>
    <w:rsid w:val="00BA7BCD"/>
    <w:rsid w:val="00BB166E"/>
    <w:rsid w:val="00BB4210"/>
    <w:rsid w:val="00BC45C7"/>
    <w:rsid w:val="00BC53FA"/>
    <w:rsid w:val="00BC6B0F"/>
    <w:rsid w:val="00BD17E2"/>
    <w:rsid w:val="00BD2498"/>
    <w:rsid w:val="00BD29F5"/>
    <w:rsid w:val="00BD7322"/>
    <w:rsid w:val="00BE7F06"/>
    <w:rsid w:val="00BF5242"/>
    <w:rsid w:val="00C0276C"/>
    <w:rsid w:val="00C04F32"/>
    <w:rsid w:val="00C145F2"/>
    <w:rsid w:val="00C22A00"/>
    <w:rsid w:val="00C2356B"/>
    <w:rsid w:val="00C373E0"/>
    <w:rsid w:val="00C375E8"/>
    <w:rsid w:val="00C53F02"/>
    <w:rsid w:val="00C54CBD"/>
    <w:rsid w:val="00C62193"/>
    <w:rsid w:val="00C642B0"/>
    <w:rsid w:val="00C64761"/>
    <w:rsid w:val="00C70668"/>
    <w:rsid w:val="00C71EF8"/>
    <w:rsid w:val="00C728E9"/>
    <w:rsid w:val="00C7430F"/>
    <w:rsid w:val="00C74FE6"/>
    <w:rsid w:val="00C77D0E"/>
    <w:rsid w:val="00C8041D"/>
    <w:rsid w:val="00C845F5"/>
    <w:rsid w:val="00C93030"/>
    <w:rsid w:val="00CA5A53"/>
    <w:rsid w:val="00CA5BBE"/>
    <w:rsid w:val="00CB03C3"/>
    <w:rsid w:val="00CB0B31"/>
    <w:rsid w:val="00CB724F"/>
    <w:rsid w:val="00CC44B7"/>
    <w:rsid w:val="00CC6EFC"/>
    <w:rsid w:val="00CE1AE1"/>
    <w:rsid w:val="00CF089D"/>
    <w:rsid w:val="00CF0E43"/>
    <w:rsid w:val="00CF107F"/>
    <w:rsid w:val="00CF2A9A"/>
    <w:rsid w:val="00CF5BE3"/>
    <w:rsid w:val="00D00A39"/>
    <w:rsid w:val="00D03FEF"/>
    <w:rsid w:val="00D16229"/>
    <w:rsid w:val="00D229A6"/>
    <w:rsid w:val="00D23CB7"/>
    <w:rsid w:val="00D26802"/>
    <w:rsid w:val="00D30924"/>
    <w:rsid w:val="00D4065B"/>
    <w:rsid w:val="00D42EF2"/>
    <w:rsid w:val="00D443E7"/>
    <w:rsid w:val="00D51275"/>
    <w:rsid w:val="00D57071"/>
    <w:rsid w:val="00D57F9F"/>
    <w:rsid w:val="00D60445"/>
    <w:rsid w:val="00D70B1D"/>
    <w:rsid w:val="00D75430"/>
    <w:rsid w:val="00D757BC"/>
    <w:rsid w:val="00D762B8"/>
    <w:rsid w:val="00D775AC"/>
    <w:rsid w:val="00D77952"/>
    <w:rsid w:val="00D8298E"/>
    <w:rsid w:val="00DA5C5C"/>
    <w:rsid w:val="00DB0311"/>
    <w:rsid w:val="00DB1985"/>
    <w:rsid w:val="00DB213C"/>
    <w:rsid w:val="00DB3C1D"/>
    <w:rsid w:val="00DC0959"/>
    <w:rsid w:val="00DC598C"/>
    <w:rsid w:val="00DD3B65"/>
    <w:rsid w:val="00DE23CE"/>
    <w:rsid w:val="00DE2FDE"/>
    <w:rsid w:val="00DF2E04"/>
    <w:rsid w:val="00DF4415"/>
    <w:rsid w:val="00E020FC"/>
    <w:rsid w:val="00E03151"/>
    <w:rsid w:val="00E044C8"/>
    <w:rsid w:val="00E045B5"/>
    <w:rsid w:val="00E16D14"/>
    <w:rsid w:val="00E176AB"/>
    <w:rsid w:val="00E23E66"/>
    <w:rsid w:val="00E31AE9"/>
    <w:rsid w:val="00E3395D"/>
    <w:rsid w:val="00E35A9F"/>
    <w:rsid w:val="00E3609B"/>
    <w:rsid w:val="00E36420"/>
    <w:rsid w:val="00E46EBF"/>
    <w:rsid w:val="00E51408"/>
    <w:rsid w:val="00E52161"/>
    <w:rsid w:val="00E61FD9"/>
    <w:rsid w:val="00E6550B"/>
    <w:rsid w:val="00E9004B"/>
    <w:rsid w:val="00EA3E99"/>
    <w:rsid w:val="00EB1228"/>
    <w:rsid w:val="00EB184F"/>
    <w:rsid w:val="00EB3F5B"/>
    <w:rsid w:val="00ED3D2B"/>
    <w:rsid w:val="00EE263E"/>
    <w:rsid w:val="00EE26AB"/>
    <w:rsid w:val="00EE3BBC"/>
    <w:rsid w:val="00EF190F"/>
    <w:rsid w:val="00F1257A"/>
    <w:rsid w:val="00F31010"/>
    <w:rsid w:val="00F33BD1"/>
    <w:rsid w:val="00F36729"/>
    <w:rsid w:val="00F36CC2"/>
    <w:rsid w:val="00F417BB"/>
    <w:rsid w:val="00F4318C"/>
    <w:rsid w:val="00F43F8E"/>
    <w:rsid w:val="00F51C8D"/>
    <w:rsid w:val="00F569EE"/>
    <w:rsid w:val="00F56F9A"/>
    <w:rsid w:val="00F602B0"/>
    <w:rsid w:val="00F651F5"/>
    <w:rsid w:val="00F727CE"/>
    <w:rsid w:val="00F737FE"/>
    <w:rsid w:val="00F90FCC"/>
    <w:rsid w:val="00F91518"/>
    <w:rsid w:val="00F95E33"/>
    <w:rsid w:val="00FA734A"/>
    <w:rsid w:val="00FB39DC"/>
    <w:rsid w:val="00FC02CC"/>
    <w:rsid w:val="00FC45EA"/>
    <w:rsid w:val="00FC5A02"/>
    <w:rsid w:val="00FD293C"/>
    <w:rsid w:val="00FD60F0"/>
    <w:rsid w:val="00FE5DF5"/>
    <w:rsid w:val="00FF0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F8A6885"/>
  <w15:docId w15:val="{4CA6CEDB-B8FF-4F0F-AF9C-FB460DA2A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qFormat="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3A5B2A"/>
    <w:pPr>
      <w:numPr>
        <w:ilvl w:val="2"/>
      </w:numPr>
      <w:tabs>
        <w:tab w:val="left" w:pos="864"/>
      </w:tabs>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misagweb01.nexteer.com/eRoomReq/Files/erooms8/NextGeneration/0_fc55f/Software%20Naming%20Conventions%2003x(In%20Work).doc" TargetMode="External"/><Relationship Id="rId10" Type="http://schemas.openxmlformats.org/officeDocument/2006/relationships/footnotes" Target="foot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autosar.org/download/R4.0/AUTOSAR_SWS_MemoryMapping.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Component\ES220A_HwTq4Meas_Impl\doc\MDD%20Template%20EA4%2001.00.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818697C6D9F423096453DC03091C11F"/>
        <w:category>
          <w:name w:val="General"/>
          <w:gallery w:val="placeholder"/>
        </w:category>
        <w:types>
          <w:type w:val="bbPlcHdr"/>
        </w:types>
        <w:behaviors>
          <w:behavior w:val="content"/>
        </w:behaviors>
        <w:guid w:val="{D7E36325-EDE0-431B-8C64-51E71B9FF948}"/>
      </w:docPartPr>
      <w:docPartBody>
        <w:p w:rsidR="00A358C0" w:rsidRDefault="007A5DCB">
          <w:pPr>
            <w:pStyle w:val="1818697C6D9F423096453DC03091C11F"/>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DCB"/>
    <w:rsid w:val="0032644A"/>
    <w:rsid w:val="003E6AC6"/>
    <w:rsid w:val="00441CB4"/>
    <w:rsid w:val="0062083C"/>
    <w:rsid w:val="007A5DCB"/>
    <w:rsid w:val="00A358C0"/>
    <w:rsid w:val="00C606C8"/>
    <w:rsid w:val="00CB2B3A"/>
    <w:rsid w:val="00E82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818697C6D9F423096453DC03091C11F">
    <w:name w:val="1818697C6D9F423096453DC03091C1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4.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3.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4.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1ECCC1D6-742B-459D-B309-243075722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EA4 01.00.01.dotx</Template>
  <TotalTime>38</TotalTime>
  <Pages>17</Pages>
  <Words>1379</Words>
  <Characters>7863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9224</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Anne, Krishna</dc:creator>
  <cp:lastModifiedBy>Ramachandran M G.</cp:lastModifiedBy>
  <cp:revision>20</cp:revision>
  <cp:lastPrinted>2014-12-17T17:01:00Z</cp:lastPrinted>
  <dcterms:created xsi:type="dcterms:W3CDTF">2016-06-09T20:50:00Z</dcterms:created>
  <dcterms:modified xsi:type="dcterms:W3CDTF">2017-10-30T09:40:00Z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HwTq5Meas</vt:lpwstr>
  </property>
  <property fmtid="{D5CDD505-2E9C-101B-9397-08002B2CF9AE}" pid="3" name="Template Version">
    <vt:lpwstr>EA4 01.00.00</vt:lpwstr>
  </property>
  <property fmtid="{D5CDD505-2E9C-101B-9397-08002B2CF9AE}" pid="4" name="Release Date">
    <vt:lpwstr>June 10, 2016</vt:lpwstr>
  </property>
  <property fmtid="{D5CDD505-2E9C-101B-9397-08002B2CF9AE}" pid="5" name="Location">
    <vt:lpwstr>Saginaw, MI, USA</vt:lpwstr>
  </property>
  <property fmtid="{D5CDD505-2E9C-101B-9397-08002B2CF9AE}" pid="6" name="Prepared by Group">
    <vt:lpwstr>Krishna Anne</vt:lpwstr>
  </property>
  <property fmtid="{D5CDD505-2E9C-101B-9397-08002B2CF9AE}" pid="7" name="Prepared for Group">
    <vt:lpwstr>Software Engineering</vt:lpwstr>
  </property>
</Properties>
</file>