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hAnsiTheme="minorHAnsi" w:cs="Arial"/>
          <w:b/>
          <w:sz w:val="48"/>
          <w:szCs w:val="48"/>
        </w:rPr>
        <w:alias w:val="Title"/>
        <w:tag w:val=""/>
        <w:id w:val="-74908585"/>
        <w:placeholder>
          <w:docPart w:val="1520B9177D8F4EA6B34D49DDF622CCAD"/>
        </w:placeholder>
        <w:dataBinding w:prefixMappings="xmlns:ns0='http://purl.org/dc/elements/1.1/' xmlns:ns1='http://schemas.openxmlformats.org/package/2006/metadata/core-properties' " w:xpath="/ns1:coreProperties[1]/ns0:title[1]" w:storeItemID="{6C3C8BC8-F283-45AE-878A-BAB7291924A1}"/>
        <w:text/>
      </w:sdtPr>
      <w:sdtEndPr/>
      <w:sdtContent>
        <w:p w14:paraId="03ACF675" w14:textId="77777777" w:rsidR="00947A9A" w:rsidRPr="00377DA9" w:rsidRDefault="00D229A6" w:rsidP="00665E4E">
          <w:pPr>
            <w:tabs>
              <w:tab w:val="left" w:pos="4320"/>
              <w:tab w:val="left" w:pos="8640"/>
            </w:tabs>
            <w:spacing w:before="1440" w:after="600"/>
            <w:jc w:val="center"/>
            <w:rPr>
              <w:rFonts w:asciiTheme="minorHAnsi" w:hAnsiTheme="minorHAnsi" w:cs="Arial"/>
              <w:b/>
              <w:sz w:val="48"/>
              <w:szCs w:val="48"/>
            </w:rPr>
          </w:pPr>
          <w:r w:rsidRPr="00377DA9">
            <w:rPr>
              <w:rFonts w:asciiTheme="minorHAnsi" w:hAnsiTheme="minorHAnsi" w:cs="Arial"/>
              <w:b/>
              <w:sz w:val="48"/>
              <w:szCs w:val="48"/>
            </w:rPr>
            <w:t>Module Design Document</w:t>
          </w:r>
        </w:p>
      </w:sdtContent>
    </w:sdt>
    <w:p w14:paraId="1D778B25" w14:textId="77777777" w:rsidR="00D229A6" w:rsidRPr="00377DA9" w:rsidRDefault="00D229A6" w:rsidP="00D229A6">
      <w:pPr>
        <w:tabs>
          <w:tab w:val="left" w:pos="4320"/>
          <w:tab w:val="left" w:pos="8640"/>
        </w:tabs>
        <w:spacing w:after="0"/>
        <w:jc w:val="center"/>
        <w:rPr>
          <w:rFonts w:asciiTheme="minorHAnsi" w:hAnsiTheme="minorHAnsi" w:cs="Arial"/>
          <w:b/>
          <w:sz w:val="48"/>
          <w:szCs w:val="48"/>
        </w:rPr>
      </w:pPr>
      <w:r w:rsidRPr="00377DA9">
        <w:rPr>
          <w:rFonts w:asciiTheme="minorHAnsi" w:hAnsiTheme="minorHAnsi" w:cs="Arial"/>
          <w:b/>
          <w:sz w:val="48"/>
          <w:szCs w:val="48"/>
        </w:rPr>
        <w:t>For</w:t>
      </w:r>
    </w:p>
    <w:p w14:paraId="0E21DD77" w14:textId="1474FDBE" w:rsidR="00D229A6" w:rsidRPr="00377DA9" w:rsidRDefault="007C4A1B" w:rsidP="007E0373">
      <w:pPr>
        <w:tabs>
          <w:tab w:val="left" w:pos="4320"/>
          <w:tab w:val="left" w:pos="8640"/>
        </w:tabs>
        <w:spacing w:before="120" w:after="360"/>
        <w:jc w:val="center"/>
        <w:rPr>
          <w:rFonts w:asciiTheme="minorHAnsi" w:hAnsiTheme="minorHAnsi" w:cs="Arial"/>
          <w:b/>
          <w:sz w:val="36"/>
        </w:rPr>
      </w:pPr>
      <w:r w:rsidRPr="00377DA9">
        <w:rPr>
          <w:rFonts w:asciiTheme="minorHAnsi" w:hAnsiTheme="minorHAnsi" w:cs="Arial"/>
          <w:b/>
          <w:sz w:val="48"/>
          <w:szCs w:val="48"/>
        </w:rPr>
        <w:fldChar w:fldCharType="begin"/>
      </w:r>
      <w:r w:rsidRPr="00377DA9">
        <w:rPr>
          <w:rFonts w:asciiTheme="minorHAnsi" w:hAnsiTheme="minorHAnsi" w:cs="Arial"/>
          <w:b/>
          <w:sz w:val="48"/>
          <w:szCs w:val="48"/>
        </w:rPr>
        <w:instrText xml:space="preserve"> DOCPROPERTY  "Document Version"  \* MERGEFORMAT </w:instrText>
      </w:r>
      <w:r w:rsidRPr="00377DA9">
        <w:rPr>
          <w:rFonts w:asciiTheme="minorHAnsi" w:hAnsiTheme="minorHAnsi" w:cs="Arial"/>
          <w:b/>
          <w:sz w:val="48"/>
          <w:szCs w:val="48"/>
        </w:rPr>
        <w:fldChar w:fldCharType="separate"/>
      </w:r>
      <w:proofErr w:type="spellStart"/>
      <w:r w:rsidR="00067C27">
        <w:rPr>
          <w:rFonts w:asciiTheme="minorHAnsi" w:hAnsiTheme="minorHAnsi" w:cs="Arial"/>
          <w:b/>
          <w:sz w:val="48"/>
          <w:szCs w:val="48"/>
        </w:rPr>
        <w:t>RamMem</w:t>
      </w:r>
      <w:proofErr w:type="spellEnd"/>
      <w:r w:rsidRPr="00377DA9">
        <w:rPr>
          <w:rFonts w:asciiTheme="minorHAnsi" w:hAnsiTheme="minorHAnsi" w:cs="Arial"/>
          <w:b/>
          <w:sz w:val="48"/>
          <w:szCs w:val="48"/>
        </w:rPr>
        <w:fldChar w:fldCharType="end"/>
      </w:r>
    </w:p>
    <w:p w14:paraId="4439DB99" w14:textId="68968BC0" w:rsidR="005E61CD" w:rsidRPr="00377DA9" w:rsidRDefault="000A5C37" w:rsidP="007E0373">
      <w:pPr>
        <w:tabs>
          <w:tab w:val="left" w:pos="4320"/>
          <w:tab w:val="left" w:pos="8640"/>
        </w:tabs>
        <w:spacing w:before="120" w:after="360"/>
        <w:jc w:val="center"/>
        <w:rPr>
          <w:rFonts w:asciiTheme="minorHAnsi" w:hAnsiTheme="minorHAnsi" w:cs="Arial"/>
          <w:b/>
          <w:sz w:val="24"/>
        </w:rPr>
      </w:pPr>
      <w:r w:rsidRPr="00377DA9">
        <w:rPr>
          <w:rFonts w:asciiTheme="minorHAnsi" w:hAnsiTheme="minorHAnsi" w:cs="Arial"/>
          <w:b/>
          <w:sz w:val="24"/>
        </w:rPr>
        <w:t xml:space="preserve">Version: </w:t>
      </w:r>
      <w:ins w:id="0" w:author="Bri Spencer" w:date="2018-06-28T15:02:00Z">
        <w:r w:rsidR="00CA379E">
          <w:rPr>
            <w:rFonts w:asciiTheme="minorHAnsi" w:hAnsiTheme="minorHAnsi" w:cs="Arial"/>
            <w:b/>
            <w:sz w:val="24"/>
          </w:rPr>
          <w:t>4.0</w:t>
        </w:r>
      </w:ins>
      <w:del w:id="1" w:author="Bri Spencer" w:date="2018-06-28T15:02:00Z">
        <w:r w:rsidR="00067C27" w:rsidDel="00CA379E">
          <w:rPr>
            <w:rFonts w:asciiTheme="minorHAnsi" w:hAnsiTheme="minorHAnsi" w:cs="Arial"/>
            <w:b/>
            <w:sz w:val="24"/>
          </w:rPr>
          <w:delText>3.0</w:delText>
        </w:r>
      </w:del>
    </w:p>
    <w:p w14:paraId="7AAA4D5A" w14:textId="0F95E88E" w:rsidR="005E61CD" w:rsidRPr="00377DA9" w:rsidRDefault="000A5C37" w:rsidP="007E0373">
      <w:pPr>
        <w:tabs>
          <w:tab w:val="left" w:pos="4320"/>
          <w:tab w:val="left" w:pos="8640"/>
        </w:tabs>
        <w:spacing w:before="120" w:after="360"/>
        <w:jc w:val="center"/>
        <w:rPr>
          <w:rFonts w:asciiTheme="minorHAnsi" w:hAnsiTheme="minorHAnsi" w:cs="Arial"/>
          <w:b/>
          <w:sz w:val="24"/>
        </w:rPr>
      </w:pPr>
      <w:r w:rsidRPr="00377DA9">
        <w:rPr>
          <w:rFonts w:asciiTheme="minorHAnsi" w:hAnsiTheme="minorHAnsi" w:cs="Arial"/>
          <w:b/>
          <w:sz w:val="24"/>
        </w:rPr>
        <w:t xml:space="preserve">Release Date: </w:t>
      </w:r>
      <w:r w:rsidR="005E61CD" w:rsidRPr="00377DA9">
        <w:rPr>
          <w:rFonts w:asciiTheme="minorHAnsi" w:hAnsiTheme="minorHAnsi" w:cs="Arial"/>
          <w:b/>
          <w:sz w:val="24"/>
        </w:rPr>
        <w:fldChar w:fldCharType="begin"/>
      </w:r>
      <w:r w:rsidR="005E61CD" w:rsidRPr="00377DA9">
        <w:rPr>
          <w:rFonts w:asciiTheme="minorHAnsi" w:hAnsiTheme="minorHAnsi" w:cs="Arial"/>
          <w:b/>
          <w:sz w:val="24"/>
        </w:rPr>
        <w:instrText xml:space="preserve"> DOCPROPERTY  "Release Date"  \* MERGEFORMAT </w:instrText>
      </w:r>
      <w:r w:rsidR="005E61CD" w:rsidRPr="00377DA9">
        <w:rPr>
          <w:rFonts w:asciiTheme="minorHAnsi" w:hAnsiTheme="minorHAnsi" w:cs="Arial"/>
          <w:b/>
          <w:sz w:val="24"/>
        </w:rPr>
        <w:fldChar w:fldCharType="separate"/>
      </w:r>
      <w:ins w:id="2" w:author="Bri Spencer" w:date="2018-07-11T11:17:00Z">
        <w:r w:rsidR="005B1EBD">
          <w:rPr>
            <w:rFonts w:asciiTheme="minorHAnsi" w:hAnsiTheme="minorHAnsi" w:cs="Arial"/>
            <w:b/>
            <w:sz w:val="24"/>
          </w:rPr>
          <w:t>11-Jul-2018</w:t>
        </w:r>
      </w:ins>
      <w:del w:id="3" w:author="Bri Spencer" w:date="2018-07-11T11:17:00Z">
        <w:r w:rsidR="00067C27" w:rsidDel="005B1EBD">
          <w:rPr>
            <w:rFonts w:asciiTheme="minorHAnsi" w:hAnsiTheme="minorHAnsi" w:cs="Arial"/>
            <w:b/>
            <w:sz w:val="24"/>
          </w:rPr>
          <w:delText>23-Aug-2016</w:delText>
        </w:r>
      </w:del>
      <w:r w:rsidR="005E61CD" w:rsidRPr="00377DA9">
        <w:rPr>
          <w:rFonts w:asciiTheme="minorHAnsi" w:hAnsiTheme="minorHAnsi" w:cs="Arial"/>
          <w:b/>
          <w:sz w:val="24"/>
        </w:rPr>
        <w:fldChar w:fldCharType="end"/>
      </w:r>
    </w:p>
    <w:p w14:paraId="72666E8D" w14:textId="77777777" w:rsidR="00580609" w:rsidRPr="00377DA9" w:rsidRDefault="00580609" w:rsidP="007E0373">
      <w:pPr>
        <w:tabs>
          <w:tab w:val="left" w:pos="4320"/>
          <w:tab w:val="left" w:pos="8640"/>
        </w:tabs>
        <w:spacing w:before="120" w:after="360"/>
        <w:jc w:val="center"/>
        <w:rPr>
          <w:rFonts w:asciiTheme="minorHAnsi" w:hAnsiTheme="minorHAnsi" w:cs="Arial"/>
          <w:b/>
          <w:sz w:val="24"/>
        </w:rPr>
      </w:pPr>
    </w:p>
    <w:p w14:paraId="5FE78DAC" w14:textId="38D5E8DD" w:rsidR="00580609" w:rsidRDefault="00580609">
      <w:pPr>
        <w:tabs>
          <w:tab w:val="left" w:pos="4320"/>
          <w:tab w:val="left" w:pos="8640"/>
        </w:tabs>
        <w:jc w:val="center"/>
        <w:rPr>
          <w:rFonts w:asciiTheme="minorHAnsi" w:hAnsiTheme="minorHAnsi" w:cs="Arial"/>
          <w:b/>
          <w:sz w:val="24"/>
        </w:rPr>
      </w:pPr>
    </w:p>
    <w:p w14:paraId="01533B42" w14:textId="711505B3" w:rsidR="00E71246" w:rsidRDefault="00E71246">
      <w:pPr>
        <w:tabs>
          <w:tab w:val="left" w:pos="4320"/>
          <w:tab w:val="left" w:pos="8640"/>
        </w:tabs>
        <w:jc w:val="center"/>
        <w:rPr>
          <w:rFonts w:asciiTheme="minorHAnsi" w:hAnsiTheme="minorHAnsi" w:cs="Arial"/>
          <w:b/>
          <w:sz w:val="24"/>
        </w:rPr>
      </w:pPr>
    </w:p>
    <w:p w14:paraId="4E88A31B" w14:textId="6AE62A95" w:rsidR="00E71246" w:rsidRDefault="00E71246">
      <w:pPr>
        <w:tabs>
          <w:tab w:val="left" w:pos="4320"/>
          <w:tab w:val="left" w:pos="8640"/>
        </w:tabs>
        <w:jc w:val="center"/>
        <w:rPr>
          <w:rFonts w:asciiTheme="minorHAnsi" w:hAnsiTheme="minorHAnsi" w:cs="Arial"/>
          <w:b/>
          <w:sz w:val="24"/>
        </w:rPr>
      </w:pPr>
    </w:p>
    <w:p w14:paraId="1AFC85ED" w14:textId="64AA88DF" w:rsidR="00E71246" w:rsidRDefault="00E71246">
      <w:pPr>
        <w:tabs>
          <w:tab w:val="left" w:pos="4320"/>
          <w:tab w:val="left" w:pos="8640"/>
        </w:tabs>
        <w:jc w:val="center"/>
        <w:rPr>
          <w:rFonts w:asciiTheme="minorHAnsi" w:hAnsiTheme="minorHAnsi" w:cs="Arial"/>
          <w:b/>
          <w:sz w:val="24"/>
        </w:rPr>
      </w:pPr>
    </w:p>
    <w:p w14:paraId="7D51C08E" w14:textId="77777777" w:rsidR="00E71246" w:rsidRPr="00377DA9" w:rsidRDefault="00E71246">
      <w:pPr>
        <w:tabs>
          <w:tab w:val="left" w:pos="4320"/>
          <w:tab w:val="left" w:pos="8640"/>
        </w:tabs>
        <w:jc w:val="center"/>
        <w:rPr>
          <w:rFonts w:asciiTheme="minorHAnsi" w:hAnsiTheme="minorHAnsi" w:cs="Arial"/>
          <w:b/>
          <w:sz w:val="24"/>
        </w:rPr>
      </w:pPr>
    </w:p>
    <w:p w14:paraId="5132F6D8" w14:textId="77777777" w:rsidR="00580609" w:rsidRPr="00377DA9" w:rsidRDefault="00580609">
      <w:pPr>
        <w:tabs>
          <w:tab w:val="left" w:pos="4320"/>
          <w:tab w:val="left" w:pos="8640"/>
        </w:tabs>
        <w:jc w:val="center"/>
        <w:rPr>
          <w:rFonts w:asciiTheme="minorHAnsi" w:hAnsiTheme="minorHAnsi" w:cs="Arial"/>
          <w:b/>
          <w:sz w:val="24"/>
        </w:rPr>
      </w:pPr>
    </w:p>
    <w:p w14:paraId="2B34A3DF" w14:textId="77777777" w:rsidR="00B81C1B" w:rsidRPr="00377DA9" w:rsidRDefault="00B81C1B" w:rsidP="007E0373">
      <w:pPr>
        <w:tabs>
          <w:tab w:val="left" w:pos="4320"/>
          <w:tab w:val="left" w:pos="8640"/>
        </w:tabs>
        <w:spacing w:before="960"/>
        <w:jc w:val="center"/>
        <w:rPr>
          <w:rFonts w:asciiTheme="minorHAnsi" w:hAnsiTheme="minorHAnsi" w:cs="Arial"/>
          <w:b/>
          <w:sz w:val="24"/>
        </w:rPr>
      </w:pPr>
      <w:r w:rsidRPr="00377DA9">
        <w:rPr>
          <w:rFonts w:asciiTheme="minorHAnsi" w:hAnsiTheme="minorHAnsi" w:cs="Arial"/>
          <w:b/>
          <w:sz w:val="24"/>
        </w:rPr>
        <w:t xml:space="preserve">Prepared By: </w:t>
      </w:r>
    </w:p>
    <w:p w14:paraId="1D7F6EF7" w14:textId="4FCE45BB" w:rsidR="00891F29" w:rsidRPr="00377DA9" w:rsidRDefault="0054769F" w:rsidP="00891F29">
      <w:pPr>
        <w:tabs>
          <w:tab w:val="left" w:pos="4320"/>
          <w:tab w:val="left" w:pos="8640"/>
        </w:tabs>
        <w:jc w:val="center"/>
        <w:rPr>
          <w:rFonts w:asciiTheme="minorHAnsi" w:hAnsiTheme="minorHAnsi" w:cs="Arial"/>
          <w:b/>
          <w:sz w:val="24"/>
        </w:rPr>
      </w:pPr>
      <w:r w:rsidRPr="00377DA9">
        <w:rPr>
          <w:rFonts w:asciiTheme="minorHAnsi" w:hAnsiTheme="minorHAnsi" w:cs="Arial"/>
          <w:b/>
          <w:sz w:val="24"/>
        </w:rPr>
        <w:fldChar w:fldCharType="begin"/>
      </w:r>
      <w:r w:rsidRPr="00377DA9">
        <w:rPr>
          <w:rFonts w:asciiTheme="minorHAnsi" w:hAnsiTheme="minorHAnsi" w:cs="Arial"/>
          <w:b/>
          <w:sz w:val="24"/>
        </w:rPr>
        <w:instrText xml:space="preserve"> DOCPROPERTY  "Prepared by Group"  \* MERGEFORMAT </w:instrText>
      </w:r>
      <w:r w:rsidRPr="00377DA9">
        <w:rPr>
          <w:rFonts w:asciiTheme="minorHAnsi" w:hAnsiTheme="minorHAnsi" w:cs="Arial"/>
          <w:b/>
          <w:sz w:val="24"/>
        </w:rPr>
        <w:fldChar w:fldCharType="separate"/>
      </w:r>
      <w:r w:rsidR="00E71246">
        <w:rPr>
          <w:rFonts w:asciiTheme="minorHAnsi" w:hAnsiTheme="minorHAnsi" w:cs="Arial"/>
          <w:b/>
          <w:sz w:val="24"/>
        </w:rPr>
        <w:t>Software Engineering</w:t>
      </w:r>
      <w:r w:rsidRPr="00377DA9">
        <w:rPr>
          <w:rFonts w:asciiTheme="minorHAnsi" w:hAnsiTheme="minorHAnsi" w:cs="Arial"/>
          <w:b/>
          <w:sz w:val="24"/>
        </w:rPr>
        <w:fldChar w:fldCharType="end"/>
      </w:r>
      <w:r w:rsidR="00891F29" w:rsidRPr="00377DA9">
        <w:rPr>
          <w:rFonts w:asciiTheme="minorHAnsi" w:hAnsiTheme="minorHAnsi" w:cs="Arial"/>
          <w:b/>
          <w:sz w:val="24"/>
        </w:rPr>
        <w:t>,</w:t>
      </w:r>
    </w:p>
    <w:p w14:paraId="3CD0C21D" w14:textId="77777777" w:rsidR="0091328D" w:rsidRPr="00377DA9" w:rsidRDefault="007E0373" w:rsidP="0091328D">
      <w:pPr>
        <w:tabs>
          <w:tab w:val="left" w:pos="4320"/>
          <w:tab w:val="left" w:pos="8640"/>
        </w:tabs>
        <w:jc w:val="center"/>
        <w:rPr>
          <w:rFonts w:asciiTheme="minorHAnsi" w:hAnsiTheme="minorHAnsi" w:cs="Arial"/>
          <w:b/>
          <w:sz w:val="24"/>
        </w:rPr>
      </w:pPr>
      <w:r w:rsidRPr="00377DA9">
        <w:rPr>
          <w:rFonts w:asciiTheme="minorHAnsi" w:hAnsiTheme="minorHAnsi" w:cs="Arial"/>
          <w:b/>
          <w:sz w:val="24"/>
        </w:rPr>
        <w:fldChar w:fldCharType="begin"/>
      </w:r>
      <w:r w:rsidRPr="00377DA9">
        <w:rPr>
          <w:rFonts w:asciiTheme="minorHAnsi" w:hAnsiTheme="minorHAnsi" w:cs="Arial"/>
          <w:b/>
          <w:sz w:val="24"/>
        </w:rPr>
        <w:instrText xml:space="preserve"> DOCPROPERTY  Company  \* MERGEFORMAT </w:instrText>
      </w:r>
      <w:r w:rsidRPr="00377DA9">
        <w:rPr>
          <w:rFonts w:asciiTheme="minorHAnsi" w:hAnsiTheme="minorHAnsi" w:cs="Arial"/>
          <w:b/>
          <w:sz w:val="24"/>
        </w:rPr>
        <w:fldChar w:fldCharType="separate"/>
      </w:r>
      <w:r w:rsidR="001E2E64" w:rsidRPr="00377DA9">
        <w:rPr>
          <w:rFonts w:asciiTheme="minorHAnsi" w:hAnsiTheme="minorHAnsi" w:cs="Arial"/>
          <w:b/>
          <w:sz w:val="24"/>
        </w:rPr>
        <w:t>Nexteer Automotive</w:t>
      </w:r>
      <w:r w:rsidRPr="00377DA9">
        <w:rPr>
          <w:rFonts w:asciiTheme="minorHAnsi" w:hAnsiTheme="minorHAnsi" w:cs="Arial"/>
          <w:b/>
          <w:sz w:val="24"/>
        </w:rPr>
        <w:fldChar w:fldCharType="end"/>
      </w:r>
      <w:r w:rsidR="00A365F0" w:rsidRPr="00377DA9">
        <w:rPr>
          <w:rFonts w:asciiTheme="minorHAnsi" w:hAnsiTheme="minorHAnsi" w:cs="Arial"/>
          <w:b/>
          <w:sz w:val="24"/>
        </w:rPr>
        <w:t>,</w:t>
      </w:r>
    </w:p>
    <w:p w14:paraId="2FB397D8" w14:textId="77777777" w:rsidR="000A5C37" w:rsidRPr="00377DA9" w:rsidRDefault="007E0373" w:rsidP="000A5C37">
      <w:pPr>
        <w:tabs>
          <w:tab w:val="left" w:pos="4320"/>
          <w:tab w:val="left" w:pos="8640"/>
        </w:tabs>
        <w:jc w:val="center"/>
        <w:rPr>
          <w:rFonts w:asciiTheme="minorHAnsi" w:hAnsiTheme="minorHAnsi" w:cs="Arial"/>
          <w:b/>
          <w:sz w:val="28"/>
          <w:szCs w:val="28"/>
        </w:rPr>
      </w:pPr>
      <w:r w:rsidRPr="00377DA9">
        <w:rPr>
          <w:rFonts w:asciiTheme="minorHAnsi" w:hAnsiTheme="minorHAnsi" w:cs="Arial"/>
          <w:b/>
          <w:sz w:val="24"/>
        </w:rPr>
        <w:fldChar w:fldCharType="begin"/>
      </w:r>
      <w:r w:rsidRPr="00377DA9">
        <w:rPr>
          <w:rFonts w:asciiTheme="minorHAnsi" w:hAnsiTheme="minorHAnsi" w:cs="Arial"/>
          <w:b/>
          <w:sz w:val="24"/>
        </w:rPr>
        <w:instrText xml:space="preserve"> DOCPROPERTY  Location  \* MERGEFORMAT </w:instrText>
      </w:r>
      <w:r w:rsidRPr="00377DA9">
        <w:rPr>
          <w:rFonts w:asciiTheme="minorHAnsi" w:hAnsiTheme="minorHAnsi" w:cs="Arial"/>
          <w:b/>
          <w:sz w:val="24"/>
        </w:rPr>
        <w:fldChar w:fldCharType="separate"/>
      </w:r>
      <w:r w:rsidR="001E2E64" w:rsidRPr="00377DA9">
        <w:rPr>
          <w:rFonts w:asciiTheme="minorHAnsi" w:hAnsiTheme="minorHAnsi" w:cs="Arial"/>
          <w:b/>
          <w:sz w:val="24"/>
        </w:rPr>
        <w:t>Saginaw, MI, USA</w:t>
      </w:r>
      <w:r w:rsidRPr="00377DA9">
        <w:rPr>
          <w:rFonts w:asciiTheme="minorHAnsi" w:hAnsiTheme="minorHAnsi" w:cs="Arial"/>
          <w:b/>
          <w:sz w:val="24"/>
        </w:rPr>
        <w:fldChar w:fldCharType="end"/>
      </w:r>
      <w:r w:rsidR="00B81C1B" w:rsidRPr="00377DA9">
        <w:rPr>
          <w:rFonts w:asciiTheme="minorHAnsi" w:hAnsiTheme="minorHAnsi" w:cs="Arial"/>
          <w:b/>
          <w:sz w:val="23"/>
        </w:rPr>
        <w:br w:type="page"/>
      </w:r>
      <w:bookmarkStart w:id="4" w:name="_Toc348792978"/>
      <w:bookmarkStart w:id="5" w:name="_Toc348793074"/>
      <w:bookmarkStart w:id="6" w:name="_Toc348793965"/>
      <w:bookmarkStart w:id="7" w:name="_Toc349459173"/>
      <w:bookmarkStart w:id="8" w:name="_Toc349621609"/>
    </w:p>
    <w:p w14:paraId="17D513FC" w14:textId="77777777" w:rsidR="000A5C37" w:rsidRPr="00377DA9" w:rsidRDefault="000A5C37" w:rsidP="000A5C37">
      <w:pPr>
        <w:spacing w:after="0"/>
        <w:rPr>
          <w:rFonts w:asciiTheme="minorHAnsi" w:hAnsiTheme="minorHAnsi" w:cs="Arial"/>
        </w:rPr>
      </w:pPr>
    </w:p>
    <w:p w14:paraId="646C6E35" w14:textId="77777777" w:rsidR="000A5C37" w:rsidRPr="00377DA9" w:rsidRDefault="000A5C37" w:rsidP="000A5C37">
      <w:pPr>
        <w:tabs>
          <w:tab w:val="left" w:pos="4320"/>
          <w:tab w:val="left" w:pos="8640"/>
        </w:tabs>
        <w:jc w:val="center"/>
        <w:rPr>
          <w:rFonts w:asciiTheme="minorHAnsi" w:hAnsiTheme="minorHAnsi" w:cs="Arial"/>
          <w:b/>
          <w:sz w:val="28"/>
          <w:szCs w:val="28"/>
          <w:u w:val="single"/>
        </w:rPr>
      </w:pPr>
      <w:r w:rsidRPr="00377DA9">
        <w:rPr>
          <w:rFonts w:asciiTheme="minorHAnsi" w:hAnsiTheme="minorHAnsi" w:cs="Arial"/>
          <w:b/>
          <w:sz w:val="28"/>
          <w:szCs w:val="28"/>
          <w:u w:val="single"/>
        </w:rPr>
        <w:t>Document Change History</w:t>
      </w:r>
    </w:p>
    <w:p w14:paraId="2ECCC1EB" w14:textId="77777777" w:rsidR="000A5C37" w:rsidRPr="00377DA9" w:rsidRDefault="000A5C37" w:rsidP="000A5C37">
      <w:pPr>
        <w:spacing w:after="0"/>
        <w:rPr>
          <w:rFonts w:asciiTheme="minorHAnsi" w:hAnsiTheme="minorHAnsi" w:cs="Arial"/>
          <w:b/>
          <w:sz w:val="28"/>
          <w:szCs w:val="28"/>
          <w:u w:val="single"/>
        </w:rPr>
      </w:pPr>
    </w:p>
    <w:tbl>
      <w:tblPr>
        <w:tblW w:w="99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5130"/>
        <w:gridCol w:w="2250"/>
        <w:gridCol w:w="1620"/>
      </w:tblGrid>
      <w:tr w:rsidR="00B15003" w:rsidRPr="00377DA9" w14:paraId="7B93C2C1" w14:textId="77777777" w:rsidTr="004019F3">
        <w:trPr>
          <w:trHeight w:val="260"/>
        </w:trPr>
        <w:tc>
          <w:tcPr>
            <w:tcW w:w="900" w:type="dxa"/>
            <w:vAlign w:val="center"/>
          </w:tcPr>
          <w:p w14:paraId="003825F9" w14:textId="77777777" w:rsidR="00B15003" w:rsidRPr="00377DA9" w:rsidRDefault="00B15003" w:rsidP="004019F3">
            <w:pPr>
              <w:spacing w:after="0"/>
              <w:rPr>
                <w:rFonts w:asciiTheme="minorHAnsi" w:hAnsiTheme="minorHAnsi" w:cs="Arial"/>
                <w:b/>
              </w:rPr>
            </w:pPr>
            <w:r w:rsidRPr="00377DA9">
              <w:rPr>
                <w:rFonts w:asciiTheme="minorHAnsi" w:hAnsiTheme="minorHAnsi" w:cs="Arial"/>
                <w:b/>
              </w:rPr>
              <w:t>Version</w:t>
            </w:r>
          </w:p>
        </w:tc>
        <w:tc>
          <w:tcPr>
            <w:tcW w:w="5130" w:type="dxa"/>
            <w:vAlign w:val="center"/>
          </w:tcPr>
          <w:p w14:paraId="05156D85" w14:textId="77777777" w:rsidR="00B15003" w:rsidRPr="00377DA9" w:rsidRDefault="00B15003" w:rsidP="004019F3">
            <w:pPr>
              <w:spacing w:after="0"/>
              <w:rPr>
                <w:rFonts w:asciiTheme="minorHAnsi" w:hAnsiTheme="minorHAnsi" w:cs="Arial"/>
                <w:b/>
              </w:rPr>
            </w:pPr>
            <w:r w:rsidRPr="00377DA9">
              <w:rPr>
                <w:rFonts w:asciiTheme="minorHAnsi" w:hAnsiTheme="minorHAnsi" w:cs="Arial"/>
                <w:b/>
              </w:rPr>
              <w:t>Description</w:t>
            </w:r>
          </w:p>
        </w:tc>
        <w:tc>
          <w:tcPr>
            <w:tcW w:w="2250" w:type="dxa"/>
            <w:vAlign w:val="center"/>
          </w:tcPr>
          <w:p w14:paraId="2217334E" w14:textId="1C7C0DD2" w:rsidR="00B15003" w:rsidRPr="00377DA9" w:rsidRDefault="00B15003" w:rsidP="004019F3">
            <w:pPr>
              <w:spacing w:after="0"/>
              <w:rPr>
                <w:rFonts w:asciiTheme="minorHAnsi" w:hAnsiTheme="minorHAnsi" w:cs="Arial"/>
                <w:b/>
              </w:rPr>
            </w:pPr>
            <w:r w:rsidRPr="00377DA9">
              <w:rPr>
                <w:rFonts w:asciiTheme="minorHAnsi" w:hAnsiTheme="minorHAnsi" w:cs="Arial"/>
                <w:b/>
              </w:rPr>
              <w:t>Author</w:t>
            </w:r>
          </w:p>
        </w:tc>
        <w:tc>
          <w:tcPr>
            <w:tcW w:w="1620" w:type="dxa"/>
            <w:vAlign w:val="center"/>
          </w:tcPr>
          <w:p w14:paraId="6F17EAB8" w14:textId="1398A023" w:rsidR="00B15003" w:rsidRPr="00377DA9" w:rsidRDefault="00B15003" w:rsidP="004019F3">
            <w:pPr>
              <w:spacing w:after="0"/>
              <w:rPr>
                <w:rFonts w:asciiTheme="minorHAnsi" w:hAnsiTheme="minorHAnsi" w:cs="Arial"/>
                <w:b/>
              </w:rPr>
            </w:pPr>
            <w:r w:rsidRPr="00377DA9">
              <w:rPr>
                <w:rFonts w:asciiTheme="minorHAnsi" w:hAnsiTheme="minorHAnsi" w:cs="Arial"/>
                <w:b/>
              </w:rPr>
              <w:t>Date</w:t>
            </w:r>
          </w:p>
        </w:tc>
      </w:tr>
      <w:tr w:rsidR="00067C27" w:rsidRPr="00377DA9" w14:paraId="28DACCB9" w14:textId="77777777" w:rsidTr="00894055">
        <w:trPr>
          <w:trHeight w:val="350"/>
        </w:trPr>
        <w:tc>
          <w:tcPr>
            <w:tcW w:w="900" w:type="dxa"/>
            <w:vAlign w:val="center"/>
          </w:tcPr>
          <w:p w14:paraId="6EA35A06" w14:textId="6BD966DC" w:rsidR="00067C27" w:rsidRPr="00377DA9" w:rsidRDefault="00067C27" w:rsidP="00894055">
            <w:pPr>
              <w:spacing w:after="0"/>
              <w:rPr>
                <w:rFonts w:asciiTheme="minorHAnsi" w:hAnsiTheme="minorHAnsi" w:cs="Arial"/>
              </w:rPr>
            </w:pPr>
            <w:r>
              <w:rPr>
                <w:rFonts w:asciiTheme="minorHAnsi" w:hAnsiTheme="minorHAnsi" w:cs="Arial"/>
              </w:rPr>
              <w:t>1</w:t>
            </w:r>
          </w:p>
        </w:tc>
        <w:tc>
          <w:tcPr>
            <w:tcW w:w="5130" w:type="dxa"/>
            <w:vAlign w:val="center"/>
          </w:tcPr>
          <w:p w14:paraId="0BC19863" w14:textId="25C84700" w:rsidR="00067C27" w:rsidRPr="00377DA9" w:rsidRDefault="00067C27" w:rsidP="00894055">
            <w:pPr>
              <w:pStyle w:val="ListParagraph"/>
              <w:spacing w:after="0"/>
              <w:ind w:left="0"/>
              <w:rPr>
                <w:rFonts w:asciiTheme="minorHAnsi" w:hAnsiTheme="minorHAnsi" w:cs="Arial"/>
              </w:rPr>
            </w:pPr>
            <w:r w:rsidRPr="00332BB8">
              <w:t>Initial Version</w:t>
            </w:r>
          </w:p>
        </w:tc>
        <w:tc>
          <w:tcPr>
            <w:tcW w:w="2250" w:type="dxa"/>
            <w:vAlign w:val="center"/>
          </w:tcPr>
          <w:p w14:paraId="1CFFB95A" w14:textId="54D7660A" w:rsidR="00067C27" w:rsidRPr="00377DA9" w:rsidRDefault="00067C27" w:rsidP="00894055">
            <w:pPr>
              <w:spacing w:after="0"/>
              <w:rPr>
                <w:rFonts w:asciiTheme="minorHAnsi" w:hAnsiTheme="minorHAnsi" w:cs="Arial"/>
              </w:rPr>
            </w:pPr>
            <w:proofErr w:type="spellStart"/>
            <w:r w:rsidRPr="001D5A21">
              <w:t>Selva</w:t>
            </w:r>
            <w:proofErr w:type="spellEnd"/>
            <w:r w:rsidRPr="001D5A21">
              <w:t xml:space="preserve"> </w:t>
            </w:r>
            <w:proofErr w:type="spellStart"/>
            <w:r w:rsidRPr="001D5A21">
              <w:t>Sengottaiyan</w:t>
            </w:r>
            <w:proofErr w:type="spellEnd"/>
          </w:p>
        </w:tc>
        <w:tc>
          <w:tcPr>
            <w:tcW w:w="1620" w:type="dxa"/>
            <w:vAlign w:val="center"/>
          </w:tcPr>
          <w:p w14:paraId="19766BB1" w14:textId="5852A74A" w:rsidR="00067C27" w:rsidRPr="00377DA9" w:rsidRDefault="00067C27" w:rsidP="00894055">
            <w:pPr>
              <w:spacing w:after="0"/>
              <w:rPr>
                <w:rFonts w:asciiTheme="minorHAnsi" w:hAnsiTheme="minorHAnsi" w:cs="Arial"/>
              </w:rPr>
            </w:pPr>
            <w:r>
              <w:rPr>
                <w:rFonts w:asciiTheme="minorHAnsi" w:hAnsiTheme="minorHAnsi" w:cs="Arial"/>
              </w:rPr>
              <w:t>06</w:t>
            </w:r>
            <w:r w:rsidRPr="00377DA9">
              <w:rPr>
                <w:rFonts w:asciiTheme="minorHAnsi" w:hAnsiTheme="minorHAnsi" w:cs="Arial"/>
              </w:rPr>
              <w:t>-</w:t>
            </w:r>
            <w:r>
              <w:rPr>
                <w:rFonts w:asciiTheme="minorHAnsi" w:hAnsiTheme="minorHAnsi" w:cs="Arial"/>
              </w:rPr>
              <w:t>Apr</w:t>
            </w:r>
            <w:r w:rsidRPr="00377DA9">
              <w:rPr>
                <w:rFonts w:asciiTheme="minorHAnsi" w:hAnsiTheme="minorHAnsi" w:cs="Arial"/>
              </w:rPr>
              <w:t>-201</w:t>
            </w:r>
            <w:r>
              <w:rPr>
                <w:rFonts w:asciiTheme="minorHAnsi" w:hAnsiTheme="minorHAnsi" w:cs="Arial"/>
              </w:rPr>
              <w:t>6</w:t>
            </w:r>
          </w:p>
        </w:tc>
      </w:tr>
      <w:tr w:rsidR="00067C27" w:rsidRPr="00377DA9" w14:paraId="2DC86FD9" w14:textId="77777777" w:rsidTr="00894055">
        <w:trPr>
          <w:trHeight w:val="350"/>
        </w:trPr>
        <w:tc>
          <w:tcPr>
            <w:tcW w:w="900" w:type="dxa"/>
            <w:vAlign w:val="center"/>
          </w:tcPr>
          <w:p w14:paraId="7FAEFB48" w14:textId="0E4BF724" w:rsidR="00067C27" w:rsidRPr="00377DA9" w:rsidRDefault="00067C27" w:rsidP="00894055">
            <w:pPr>
              <w:spacing w:after="0"/>
              <w:rPr>
                <w:rFonts w:asciiTheme="minorHAnsi" w:hAnsiTheme="minorHAnsi" w:cs="Arial"/>
              </w:rPr>
            </w:pPr>
            <w:r>
              <w:rPr>
                <w:rFonts w:asciiTheme="minorHAnsi" w:hAnsiTheme="minorHAnsi" w:cs="Arial"/>
              </w:rPr>
              <w:t>2</w:t>
            </w:r>
          </w:p>
        </w:tc>
        <w:tc>
          <w:tcPr>
            <w:tcW w:w="5130" w:type="dxa"/>
            <w:vAlign w:val="center"/>
          </w:tcPr>
          <w:p w14:paraId="76EAE606" w14:textId="0F5881ED" w:rsidR="00067C27" w:rsidRPr="00377DA9" w:rsidRDefault="00067C27" w:rsidP="00894055">
            <w:pPr>
              <w:pStyle w:val="ListParagraph"/>
              <w:spacing w:after="0"/>
              <w:ind w:left="0"/>
              <w:rPr>
                <w:rFonts w:asciiTheme="minorHAnsi" w:hAnsiTheme="minorHAnsi" w:cs="Arial"/>
              </w:rPr>
            </w:pPr>
            <w:r w:rsidRPr="00332BB8">
              <w:t>Created local functions for reducing cyclometric complexity</w:t>
            </w:r>
          </w:p>
        </w:tc>
        <w:tc>
          <w:tcPr>
            <w:tcW w:w="2250" w:type="dxa"/>
            <w:vAlign w:val="center"/>
          </w:tcPr>
          <w:p w14:paraId="2C877189" w14:textId="667266CC" w:rsidR="00067C27" w:rsidRPr="00377DA9" w:rsidRDefault="00067C27" w:rsidP="00894055">
            <w:pPr>
              <w:spacing w:after="0"/>
              <w:rPr>
                <w:rFonts w:asciiTheme="minorHAnsi" w:hAnsiTheme="minorHAnsi" w:cs="Arial"/>
              </w:rPr>
            </w:pPr>
            <w:proofErr w:type="spellStart"/>
            <w:r w:rsidRPr="001D5A21">
              <w:t>Selva</w:t>
            </w:r>
            <w:proofErr w:type="spellEnd"/>
            <w:r w:rsidRPr="001D5A21">
              <w:t xml:space="preserve"> </w:t>
            </w:r>
            <w:proofErr w:type="spellStart"/>
            <w:r w:rsidRPr="001D5A21">
              <w:t>Sengottaiyan</w:t>
            </w:r>
            <w:proofErr w:type="spellEnd"/>
          </w:p>
        </w:tc>
        <w:tc>
          <w:tcPr>
            <w:tcW w:w="1620" w:type="dxa"/>
            <w:vAlign w:val="center"/>
          </w:tcPr>
          <w:p w14:paraId="631B6A43" w14:textId="1927B51D" w:rsidR="00067C27" w:rsidRPr="00377DA9" w:rsidRDefault="00067C27" w:rsidP="00894055">
            <w:pPr>
              <w:spacing w:after="0"/>
              <w:rPr>
                <w:rFonts w:asciiTheme="minorHAnsi" w:hAnsiTheme="minorHAnsi" w:cs="Arial"/>
              </w:rPr>
            </w:pPr>
            <w:r>
              <w:rPr>
                <w:rFonts w:asciiTheme="minorHAnsi" w:hAnsiTheme="minorHAnsi" w:cs="Arial"/>
              </w:rPr>
              <w:t>26-Jun-2016</w:t>
            </w:r>
          </w:p>
        </w:tc>
      </w:tr>
      <w:tr w:rsidR="00067C27" w:rsidRPr="00377DA9" w14:paraId="1A6F55AF" w14:textId="77777777" w:rsidTr="00894055">
        <w:trPr>
          <w:trHeight w:val="350"/>
        </w:trPr>
        <w:tc>
          <w:tcPr>
            <w:tcW w:w="900" w:type="dxa"/>
            <w:vAlign w:val="center"/>
          </w:tcPr>
          <w:p w14:paraId="6447C02C" w14:textId="1354E53D" w:rsidR="00067C27" w:rsidRPr="00377DA9" w:rsidRDefault="00067C27" w:rsidP="00894055">
            <w:pPr>
              <w:spacing w:after="0"/>
              <w:rPr>
                <w:rFonts w:asciiTheme="minorHAnsi" w:hAnsiTheme="minorHAnsi" w:cs="Arial"/>
              </w:rPr>
            </w:pPr>
            <w:r>
              <w:rPr>
                <w:rFonts w:asciiTheme="minorHAnsi" w:hAnsiTheme="minorHAnsi" w:cs="Arial"/>
              </w:rPr>
              <w:t>3</w:t>
            </w:r>
          </w:p>
        </w:tc>
        <w:tc>
          <w:tcPr>
            <w:tcW w:w="5130" w:type="dxa"/>
            <w:vAlign w:val="center"/>
          </w:tcPr>
          <w:p w14:paraId="2FA440F6" w14:textId="517D1A0B" w:rsidR="00067C27" w:rsidRPr="00377DA9" w:rsidRDefault="00067C27" w:rsidP="00894055">
            <w:pPr>
              <w:pStyle w:val="ListParagraph"/>
              <w:spacing w:after="0"/>
              <w:ind w:left="0"/>
              <w:rPr>
                <w:rFonts w:asciiTheme="minorHAnsi" w:hAnsiTheme="minorHAnsi" w:cs="Arial"/>
              </w:rPr>
            </w:pPr>
            <w:r w:rsidRPr="00332BB8">
              <w:t>Changed SPI ECC handling from interrupt to polling</w:t>
            </w:r>
          </w:p>
        </w:tc>
        <w:tc>
          <w:tcPr>
            <w:tcW w:w="2250" w:type="dxa"/>
            <w:vAlign w:val="center"/>
          </w:tcPr>
          <w:p w14:paraId="4B5CE333" w14:textId="4DDE7FCB" w:rsidR="00067C27" w:rsidRPr="00377DA9" w:rsidRDefault="00067C27" w:rsidP="00894055">
            <w:pPr>
              <w:spacing w:after="0"/>
              <w:rPr>
                <w:rFonts w:asciiTheme="minorHAnsi" w:hAnsiTheme="minorHAnsi" w:cs="Arial"/>
              </w:rPr>
            </w:pPr>
            <w:r w:rsidRPr="001D5A21">
              <w:t>Avinash James</w:t>
            </w:r>
          </w:p>
        </w:tc>
        <w:tc>
          <w:tcPr>
            <w:tcW w:w="1620" w:type="dxa"/>
            <w:vAlign w:val="center"/>
          </w:tcPr>
          <w:p w14:paraId="45850075" w14:textId="45BA02D6" w:rsidR="00067C27" w:rsidRPr="00377DA9" w:rsidRDefault="00067C27" w:rsidP="00894055">
            <w:pPr>
              <w:spacing w:after="0"/>
              <w:rPr>
                <w:rFonts w:asciiTheme="minorHAnsi" w:hAnsiTheme="minorHAnsi" w:cs="Arial"/>
              </w:rPr>
            </w:pPr>
            <w:r>
              <w:rPr>
                <w:rFonts w:asciiTheme="minorHAnsi" w:hAnsiTheme="minorHAnsi" w:cs="Arial"/>
              </w:rPr>
              <w:t>23-Aug-2016</w:t>
            </w:r>
          </w:p>
        </w:tc>
      </w:tr>
      <w:tr w:rsidR="00DA63FE" w:rsidRPr="00377DA9" w14:paraId="3721F451" w14:textId="77777777" w:rsidTr="00894055">
        <w:trPr>
          <w:trHeight w:val="350"/>
          <w:ins w:id="9" w:author="Bri Spencer" w:date="2018-06-28T15:02:00Z"/>
        </w:trPr>
        <w:tc>
          <w:tcPr>
            <w:tcW w:w="900" w:type="dxa"/>
            <w:vAlign w:val="center"/>
          </w:tcPr>
          <w:p w14:paraId="1541A701" w14:textId="2CA698B9" w:rsidR="00DA63FE" w:rsidRDefault="00DA63FE" w:rsidP="00894055">
            <w:pPr>
              <w:spacing w:after="0"/>
              <w:rPr>
                <w:ins w:id="10" w:author="Bri Spencer" w:date="2018-06-28T15:02:00Z"/>
                <w:rFonts w:asciiTheme="minorHAnsi" w:hAnsiTheme="minorHAnsi" w:cs="Arial"/>
              </w:rPr>
            </w:pPr>
            <w:ins w:id="11" w:author="Bri Spencer" w:date="2018-06-28T15:02:00Z">
              <w:r>
                <w:rPr>
                  <w:rFonts w:asciiTheme="minorHAnsi" w:hAnsiTheme="minorHAnsi" w:cs="Arial"/>
                </w:rPr>
                <w:t>4</w:t>
              </w:r>
            </w:ins>
          </w:p>
        </w:tc>
        <w:tc>
          <w:tcPr>
            <w:tcW w:w="5130" w:type="dxa"/>
            <w:vAlign w:val="center"/>
          </w:tcPr>
          <w:p w14:paraId="12B087FD" w14:textId="3D689274" w:rsidR="00DA63FE" w:rsidRPr="00332BB8" w:rsidRDefault="00DA63FE" w:rsidP="00894055">
            <w:pPr>
              <w:pStyle w:val="ListParagraph"/>
              <w:spacing w:after="0"/>
              <w:ind w:left="0"/>
              <w:rPr>
                <w:ins w:id="12" w:author="Bri Spencer" w:date="2018-06-28T15:02:00Z"/>
              </w:rPr>
            </w:pPr>
            <w:ins w:id="13" w:author="Bri Spencer" w:date="2018-06-28T15:02:00Z">
              <w:r>
                <w:t>Updated local function arguments to match code</w:t>
              </w:r>
            </w:ins>
          </w:p>
        </w:tc>
        <w:tc>
          <w:tcPr>
            <w:tcW w:w="2250" w:type="dxa"/>
            <w:vAlign w:val="center"/>
          </w:tcPr>
          <w:p w14:paraId="195DB859" w14:textId="4EE448A8" w:rsidR="00DA63FE" w:rsidRPr="001D5A21" w:rsidRDefault="00DA63FE" w:rsidP="00894055">
            <w:pPr>
              <w:spacing w:after="0"/>
              <w:rPr>
                <w:ins w:id="14" w:author="Bri Spencer" w:date="2018-06-28T15:02:00Z"/>
              </w:rPr>
            </w:pPr>
            <w:ins w:id="15" w:author="Bri Spencer" w:date="2018-06-28T15:02:00Z">
              <w:r>
                <w:t>Bri Spencer</w:t>
              </w:r>
            </w:ins>
          </w:p>
        </w:tc>
        <w:tc>
          <w:tcPr>
            <w:tcW w:w="1620" w:type="dxa"/>
            <w:vAlign w:val="center"/>
          </w:tcPr>
          <w:p w14:paraId="3B75F417" w14:textId="1854D2FB" w:rsidR="00DA63FE" w:rsidRDefault="005B1EBD" w:rsidP="00894055">
            <w:pPr>
              <w:spacing w:after="0"/>
              <w:rPr>
                <w:ins w:id="16" w:author="Bri Spencer" w:date="2018-06-28T15:02:00Z"/>
                <w:rFonts w:asciiTheme="minorHAnsi" w:hAnsiTheme="minorHAnsi" w:cs="Arial"/>
              </w:rPr>
            </w:pPr>
            <w:ins w:id="17" w:author="Bri Spencer" w:date="2018-07-11T11:18:00Z">
              <w:r>
                <w:rPr>
                  <w:rFonts w:asciiTheme="minorHAnsi" w:hAnsiTheme="minorHAnsi" w:cs="Arial"/>
                </w:rPr>
                <w:t>11</w:t>
              </w:r>
            </w:ins>
            <w:ins w:id="18" w:author="Bri Spencer" w:date="2018-06-28T15:02:00Z">
              <w:r w:rsidR="00DA63FE">
                <w:rPr>
                  <w:rFonts w:asciiTheme="minorHAnsi" w:hAnsiTheme="minorHAnsi" w:cs="Arial"/>
                </w:rPr>
                <w:t>-Ju</w:t>
              </w:r>
            </w:ins>
            <w:ins w:id="19" w:author="Bri Spencer" w:date="2018-07-11T11:18:00Z">
              <w:r>
                <w:rPr>
                  <w:rFonts w:asciiTheme="minorHAnsi" w:hAnsiTheme="minorHAnsi" w:cs="Arial"/>
                </w:rPr>
                <w:t>l</w:t>
              </w:r>
            </w:ins>
            <w:ins w:id="20" w:author="Bri Spencer" w:date="2018-06-28T15:02:00Z">
              <w:r w:rsidR="00DA63FE">
                <w:rPr>
                  <w:rFonts w:asciiTheme="minorHAnsi" w:hAnsiTheme="minorHAnsi" w:cs="Arial"/>
                </w:rPr>
                <w:t>-2018</w:t>
              </w:r>
            </w:ins>
          </w:p>
        </w:tc>
      </w:tr>
    </w:tbl>
    <w:p w14:paraId="6CECAB99" w14:textId="77777777" w:rsidR="00EE3BBC" w:rsidRPr="00377DA9" w:rsidRDefault="00EE3BBC">
      <w:pPr>
        <w:spacing w:after="0"/>
        <w:rPr>
          <w:rFonts w:asciiTheme="minorHAnsi" w:hAnsiTheme="minorHAnsi" w:cs="Arial"/>
          <w:b/>
          <w:sz w:val="28"/>
          <w:szCs w:val="28"/>
        </w:rPr>
      </w:pPr>
      <w:r w:rsidRPr="00377DA9">
        <w:rPr>
          <w:rFonts w:asciiTheme="minorHAnsi" w:hAnsiTheme="minorHAnsi" w:cs="Arial"/>
          <w:b/>
          <w:sz w:val="28"/>
          <w:szCs w:val="28"/>
        </w:rPr>
        <w:br w:type="page"/>
      </w:r>
    </w:p>
    <w:p w14:paraId="4E7FF6FB" w14:textId="77777777" w:rsidR="0060359A" w:rsidRPr="00377DA9" w:rsidRDefault="0060359A">
      <w:pPr>
        <w:spacing w:after="0"/>
        <w:rPr>
          <w:rFonts w:asciiTheme="minorHAnsi" w:hAnsiTheme="minorHAnsi" w:cs="Arial"/>
          <w:b/>
          <w:sz w:val="28"/>
          <w:szCs w:val="28"/>
          <w:u w:val="single"/>
        </w:rPr>
      </w:pPr>
    </w:p>
    <w:p w14:paraId="57C6D2F7" w14:textId="77777777" w:rsidR="00C64B82" w:rsidRDefault="00891F29" w:rsidP="00E16D14">
      <w:pPr>
        <w:jc w:val="center"/>
        <w:rPr>
          <w:noProof/>
        </w:rPr>
      </w:pPr>
      <w:r w:rsidRPr="00377DA9">
        <w:rPr>
          <w:rFonts w:asciiTheme="minorHAnsi" w:hAnsiTheme="minorHAnsi" w:cs="Arial"/>
          <w:b/>
          <w:sz w:val="32"/>
          <w:szCs w:val="32"/>
          <w:u w:val="single"/>
        </w:rPr>
        <w:t>Table of Contents</w:t>
      </w:r>
      <w:r w:rsidR="00E16D14" w:rsidRPr="00377DA9">
        <w:rPr>
          <w:rFonts w:asciiTheme="minorHAnsi" w:hAnsiTheme="minorHAnsi" w:cs="Arial"/>
          <w:caps/>
          <w:sz w:val="32"/>
          <w:szCs w:val="32"/>
        </w:rPr>
        <w:fldChar w:fldCharType="begin"/>
      </w:r>
      <w:r w:rsidR="00E16D14" w:rsidRPr="00377DA9">
        <w:rPr>
          <w:rFonts w:asciiTheme="minorHAnsi" w:hAnsiTheme="minorHAnsi" w:cs="Arial"/>
          <w:caps/>
          <w:sz w:val="32"/>
          <w:szCs w:val="32"/>
        </w:rPr>
        <w:instrText xml:space="preserve"> TOC \o "2-3" \h \z \t "Heading 1,1,Heading 7,1" </w:instrText>
      </w:r>
      <w:r w:rsidR="00E16D14" w:rsidRPr="00377DA9">
        <w:rPr>
          <w:rFonts w:asciiTheme="minorHAnsi" w:hAnsiTheme="minorHAnsi" w:cs="Arial"/>
          <w:caps/>
          <w:sz w:val="32"/>
          <w:szCs w:val="32"/>
        </w:rPr>
        <w:fldChar w:fldCharType="separate"/>
      </w:r>
    </w:p>
    <w:p w14:paraId="0198336A" w14:textId="64131350" w:rsidR="00C64B82" w:rsidRDefault="00C64B82">
      <w:pPr>
        <w:pStyle w:val="TOC1"/>
        <w:rPr>
          <w:rFonts w:eastAsiaTheme="minorEastAsia"/>
          <w:b w:val="0"/>
          <w:color w:val="auto"/>
          <w:kern w:val="0"/>
          <w:sz w:val="22"/>
          <w:szCs w:val="22"/>
          <w:lang w:val="en-US"/>
        </w:rPr>
      </w:pPr>
      <w:hyperlink w:anchor="_Toc519071233" w:history="1">
        <w:r w:rsidRPr="0077014E">
          <w:rPr>
            <w:rStyle w:val="Hyperlink"/>
            <w:rFonts w:cs="Arial"/>
          </w:rPr>
          <w:t>1</w:t>
        </w:r>
        <w:r>
          <w:rPr>
            <w:rFonts w:eastAsiaTheme="minorEastAsia"/>
            <w:b w:val="0"/>
            <w:color w:val="auto"/>
            <w:kern w:val="0"/>
            <w:sz w:val="22"/>
            <w:szCs w:val="22"/>
            <w:lang w:val="en-US"/>
          </w:rPr>
          <w:tab/>
        </w:r>
        <w:r w:rsidRPr="0077014E">
          <w:rPr>
            <w:rStyle w:val="Hyperlink"/>
            <w:rFonts w:cs="Arial"/>
          </w:rPr>
          <w:t>RamMem &amp; High-Level Description</w:t>
        </w:r>
        <w:r>
          <w:rPr>
            <w:webHidden/>
          </w:rPr>
          <w:tab/>
        </w:r>
        <w:r>
          <w:rPr>
            <w:webHidden/>
          </w:rPr>
          <w:fldChar w:fldCharType="begin"/>
        </w:r>
        <w:r>
          <w:rPr>
            <w:webHidden/>
          </w:rPr>
          <w:instrText xml:space="preserve"> PAGEREF _Toc519071233 \h </w:instrText>
        </w:r>
        <w:r>
          <w:rPr>
            <w:webHidden/>
          </w:rPr>
        </w:r>
        <w:r>
          <w:rPr>
            <w:webHidden/>
          </w:rPr>
          <w:fldChar w:fldCharType="separate"/>
        </w:r>
        <w:r>
          <w:rPr>
            <w:webHidden/>
          </w:rPr>
          <w:t>5</w:t>
        </w:r>
        <w:r>
          <w:rPr>
            <w:webHidden/>
          </w:rPr>
          <w:fldChar w:fldCharType="end"/>
        </w:r>
      </w:hyperlink>
    </w:p>
    <w:p w14:paraId="46F90947" w14:textId="20BDE859" w:rsidR="00C64B82" w:rsidRDefault="00C64B82">
      <w:pPr>
        <w:pStyle w:val="TOC1"/>
        <w:rPr>
          <w:rFonts w:eastAsiaTheme="minorEastAsia"/>
          <w:b w:val="0"/>
          <w:color w:val="auto"/>
          <w:kern w:val="0"/>
          <w:sz w:val="22"/>
          <w:szCs w:val="22"/>
          <w:lang w:val="en-US"/>
        </w:rPr>
      </w:pPr>
      <w:hyperlink w:anchor="_Toc519071234" w:history="1">
        <w:r w:rsidRPr="0077014E">
          <w:rPr>
            <w:rStyle w:val="Hyperlink"/>
            <w:rFonts w:cs="Arial"/>
          </w:rPr>
          <w:t>2</w:t>
        </w:r>
        <w:r>
          <w:rPr>
            <w:rFonts w:eastAsiaTheme="minorEastAsia"/>
            <w:b w:val="0"/>
            <w:color w:val="auto"/>
            <w:kern w:val="0"/>
            <w:sz w:val="22"/>
            <w:szCs w:val="22"/>
            <w:lang w:val="en-US"/>
          </w:rPr>
          <w:tab/>
        </w:r>
        <w:r w:rsidRPr="0077014E">
          <w:rPr>
            <w:rStyle w:val="Hyperlink"/>
            <w:rFonts w:cs="Arial"/>
          </w:rPr>
          <w:t>Design details of software module</w:t>
        </w:r>
        <w:r>
          <w:rPr>
            <w:webHidden/>
          </w:rPr>
          <w:tab/>
        </w:r>
        <w:r>
          <w:rPr>
            <w:webHidden/>
          </w:rPr>
          <w:fldChar w:fldCharType="begin"/>
        </w:r>
        <w:r>
          <w:rPr>
            <w:webHidden/>
          </w:rPr>
          <w:instrText xml:space="preserve"> PAGEREF _Toc519071234 \h </w:instrText>
        </w:r>
        <w:r>
          <w:rPr>
            <w:webHidden/>
          </w:rPr>
        </w:r>
        <w:r>
          <w:rPr>
            <w:webHidden/>
          </w:rPr>
          <w:fldChar w:fldCharType="separate"/>
        </w:r>
        <w:r>
          <w:rPr>
            <w:webHidden/>
          </w:rPr>
          <w:t>6</w:t>
        </w:r>
        <w:r>
          <w:rPr>
            <w:webHidden/>
          </w:rPr>
          <w:fldChar w:fldCharType="end"/>
        </w:r>
      </w:hyperlink>
    </w:p>
    <w:p w14:paraId="5AE5C33B" w14:textId="339B7F58" w:rsidR="00C64B82" w:rsidRDefault="00C64B82">
      <w:pPr>
        <w:pStyle w:val="TOC2"/>
        <w:rPr>
          <w:rFonts w:asciiTheme="minorHAnsi" w:eastAsiaTheme="minorEastAsia" w:hAnsiTheme="minorHAnsi"/>
          <w:color w:val="auto"/>
          <w:kern w:val="0"/>
          <w:szCs w:val="22"/>
        </w:rPr>
      </w:pPr>
      <w:hyperlink w:anchor="_Toc519071235" w:history="1">
        <w:r w:rsidRPr="0077014E">
          <w:rPr>
            <w:rStyle w:val="Hyperlink"/>
            <w:rFonts w:cs="Arial"/>
          </w:rPr>
          <w:t>2.1</w:t>
        </w:r>
        <w:r>
          <w:rPr>
            <w:rFonts w:asciiTheme="minorHAnsi" w:eastAsiaTheme="minorEastAsia" w:hAnsiTheme="minorHAnsi"/>
            <w:color w:val="auto"/>
            <w:kern w:val="0"/>
            <w:szCs w:val="22"/>
          </w:rPr>
          <w:tab/>
        </w:r>
        <w:r w:rsidRPr="0077014E">
          <w:rPr>
            <w:rStyle w:val="Hyperlink"/>
            <w:rFonts w:cs="Arial"/>
          </w:rPr>
          <w:t>Graphical representation of RamMem</w:t>
        </w:r>
        <w:r>
          <w:rPr>
            <w:webHidden/>
          </w:rPr>
          <w:tab/>
        </w:r>
        <w:r>
          <w:rPr>
            <w:webHidden/>
          </w:rPr>
          <w:fldChar w:fldCharType="begin"/>
        </w:r>
        <w:r>
          <w:rPr>
            <w:webHidden/>
          </w:rPr>
          <w:instrText xml:space="preserve"> PAGEREF _Toc519071235 \h </w:instrText>
        </w:r>
        <w:r>
          <w:rPr>
            <w:webHidden/>
          </w:rPr>
        </w:r>
        <w:r>
          <w:rPr>
            <w:webHidden/>
          </w:rPr>
          <w:fldChar w:fldCharType="separate"/>
        </w:r>
        <w:r>
          <w:rPr>
            <w:webHidden/>
          </w:rPr>
          <w:t>6</w:t>
        </w:r>
        <w:r>
          <w:rPr>
            <w:webHidden/>
          </w:rPr>
          <w:fldChar w:fldCharType="end"/>
        </w:r>
      </w:hyperlink>
    </w:p>
    <w:p w14:paraId="3B7F9CF4" w14:textId="41A19B11" w:rsidR="00C64B82" w:rsidRDefault="00C64B82">
      <w:pPr>
        <w:pStyle w:val="TOC2"/>
        <w:rPr>
          <w:rFonts w:asciiTheme="minorHAnsi" w:eastAsiaTheme="minorEastAsia" w:hAnsiTheme="minorHAnsi"/>
          <w:color w:val="auto"/>
          <w:kern w:val="0"/>
          <w:szCs w:val="22"/>
        </w:rPr>
      </w:pPr>
      <w:hyperlink w:anchor="_Toc519071236" w:history="1">
        <w:r w:rsidRPr="0077014E">
          <w:rPr>
            <w:rStyle w:val="Hyperlink"/>
            <w:rFonts w:cs="Arial"/>
          </w:rPr>
          <w:t>2.2</w:t>
        </w:r>
        <w:r>
          <w:rPr>
            <w:rFonts w:asciiTheme="minorHAnsi" w:eastAsiaTheme="minorEastAsia" w:hAnsiTheme="minorHAnsi"/>
            <w:color w:val="auto"/>
            <w:kern w:val="0"/>
            <w:szCs w:val="22"/>
          </w:rPr>
          <w:tab/>
        </w:r>
        <w:r w:rsidRPr="0077014E">
          <w:rPr>
            <w:rStyle w:val="Hyperlink"/>
            <w:rFonts w:cs="Arial"/>
          </w:rPr>
          <w:t>Data Flow Diagram</w:t>
        </w:r>
        <w:r>
          <w:rPr>
            <w:webHidden/>
          </w:rPr>
          <w:tab/>
        </w:r>
        <w:r>
          <w:rPr>
            <w:webHidden/>
          </w:rPr>
          <w:fldChar w:fldCharType="begin"/>
        </w:r>
        <w:r>
          <w:rPr>
            <w:webHidden/>
          </w:rPr>
          <w:instrText xml:space="preserve"> PAGEREF _Toc519071236 \h </w:instrText>
        </w:r>
        <w:r>
          <w:rPr>
            <w:webHidden/>
          </w:rPr>
        </w:r>
        <w:r>
          <w:rPr>
            <w:webHidden/>
          </w:rPr>
          <w:fldChar w:fldCharType="separate"/>
        </w:r>
        <w:r>
          <w:rPr>
            <w:webHidden/>
          </w:rPr>
          <w:t>6</w:t>
        </w:r>
        <w:r>
          <w:rPr>
            <w:webHidden/>
          </w:rPr>
          <w:fldChar w:fldCharType="end"/>
        </w:r>
      </w:hyperlink>
    </w:p>
    <w:p w14:paraId="29B51369" w14:textId="153CECB2" w:rsidR="00C64B82" w:rsidRDefault="00C64B82">
      <w:pPr>
        <w:pStyle w:val="TOC3"/>
        <w:tabs>
          <w:tab w:val="left" w:pos="1200"/>
        </w:tabs>
        <w:rPr>
          <w:rFonts w:asciiTheme="minorHAnsi" w:eastAsiaTheme="minorEastAsia" w:hAnsiTheme="minorHAnsi"/>
          <w:color w:val="auto"/>
          <w:kern w:val="0"/>
          <w:sz w:val="22"/>
          <w:szCs w:val="22"/>
        </w:rPr>
      </w:pPr>
      <w:hyperlink w:anchor="_Toc519071237" w:history="1">
        <w:r w:rsidRPr="0077014E">
          <w:rPr>
            <w:rStyle w:val="Hyperlink"/>
            <w:rFonts w:cs="Arial"/>
          </w:rPr>
          <w:t>2.2.1</w:t>
        </w:r>
        <w:r>
          <w:rPr>
            <w:rFonts w:asciiTheme="minorHAnsi" w:eastAsiaTheme="minorEastAsia" w:hAnsiTheme="minorHAnsi"/>
            <w:color w:val="auto"/>
            <w:kern w:val="0"/>
            <w:sz w:val="22"/>
            <w:szCs w:val="22"/>
          </w:rPr>
          <w:tab/>
        </w:r>
        <w:r w:rsidRPr="0077014E">
          <w:rPr>
            <w:rStyle w:val="Hyperlink"/>
            <w:rFonts w:cs="Arial"/>
          </w:rPr>
          <w:t>Component level DFD</w:t>
        </w:r>
        <w:r>
          <w:rPr>
            <w:webHidden/>
          </w:rPr>
          <w:tab/>
        </w:r>
        <w:r>
          <w:rPr>
            <w:webHidden/>
          </w:rPr>
          <w:fldChar w:fldCharType="begin"/>
        </w:r>
        <w:r>
          <w:rPr>
            <w:webHidden/>
          </w:rPr>
          <w:instrText xml:space="preserve"> PAGEREF _Toc519071237 \h </w:instrText>
        </w:r>
        <w:r>
          <w:rPr>
            <w:webHidden/>
          </w:rPr>
        </w:r>
        <w:r>
          <w:rPr>
            <w:webHidden/>
          </w:rPr>
          <w:fldChar w:fldCharType="separate"/>
        </w:r>
        <w:r>
          <w:rPr>
            <w:webHidden/>
          </w:rPr>
          <w:t>6</w:t>
        </w:r>
        <w:r>
          <w:rPr>
            <w:webHidden/>
          </w:rPr>
          <w:fldChar w:fldCharType="end"/>
        </w:r>
      </w:hyperlink>
    </w:p>
    <w:p w14:paraId="22B663A9" w14:textId="24E7ED37" w:rsidR="00C64B82" w:rsidRDefault="00C64B82">
      <w:pPr>
        <w:pStyle w:val="TOC3"/>
        <w:tabs>
          <w:tab w:val="left" w:pos="1200"/>
        </w:tabs>
        <w:rPr>
          <w:rFonts w:asciiTheme="minorHAnsi" w:eastAsiaTheme="minorEastAsia" w:hAnsiTheme="minorHAnsi"/>
          <w:color w:val="auto"/>
          <w:kern w:val="0"/>
          <w:sz w:val="22"/>
          <w:szCs w:val="22"/>
        </w:rPr>
      </w:pPr>
      <w:hyperlink w:anchor="_Toc519071238" w:history="1">
        <w:r w:rsidRPr="0077014E">
          <w:rPr>
            <w:rStyle w:val="Hyperlink"/>
            <w:rFonts w:cs="Arial"/>
          </w:rPr>
          <w:t>2.2.2</w:t>
        </w:r>
        <w:r>
          <w:rPr>
            <w:rFonts w:asciiTheme="minorHAnsi" w:eastAsiaTheme="minorEastAsia" w:hAnsiTheme="minorHAnsi"/>
            <w:color w:val="auto"/>
            <w:kern w:val="0"/>
            <w:sz w:val="22"/>
            <w:szCs w:val="22"/>
          </w:rPr>
          <w:tab/>
        </w:r>
        <w:r w:rsidRPr="0077014E">
          <w:rPr>
            <w:rStyle w:val="Hyperlink"/>
            <w:rFonts w:cs="Arial"/>
          </w:rPr>
          <w:t>Function level DFD</w:t>
        </w:r>
        <w:r>
          <w:rPr>
            <w:webHidden/>
          </w:rPr>
          <w:tab/>
        </w:r>
        <w:r>
          <w:rPr>
            <w:webHidden/>
          </w:rPr>
          <w:fldChar w:fldCharType="begin"/>
        </w:r>
        <w:r>
          <w:rPr>
            <w:webHidden/>
          </w:rPr>
          <w:instrText xml:space="preserve"> PAGEREF _Toc519071238 \h </w:instrText>
        </w:r>
        <w:r>
          <w:rPr>
            <w:webHidden/>
          </w:rPr>
        </w:r>
        <w:r>
          <w:rPr>
            <w:webHidden/>
          </w:rPr>
          <w:fldChar w:fldCharType="separate"/>
        </w:r>
        <w:r>
          <w:rPr>
            <w:webHidden/>
          </w:rPr>
          <w:t>6</w:t>
        </w:r>
        <w:r>
          <w:rPr>
            <w:webHidden/>
          </w:rPr>
          <w:fldChar w:fldCharType="end"/>
        </w:r>
      </w:hyperlink>
    </w:p>
    <w:p w14:paraId="4A1A0CEE" w14:textId="1ADA1D77" w:rsidR="00C64B82" w:rsidRDefault="00C64B82">
      <w:pPr>
        <w:pStyle w:val="TOC1"/>
        <w:rPr>
          <w:rFonts w:eastAsiaTheme="minorEastAsia"/>
          <w:b w:val="0"/>
          <w:color w:val="auto"/>
          <w:kern w:val="0"/>
          <w:sz w:val="22"/>
          <w:szCs w:val="22"/>
          <w:lang w:val="en-US"/>
        </w:rPr>
      </w:pPr>
      <w:hyperlink w:anchor="_Toc519071239" w:history="1">
        <w:r w:rsidRPr="0077014E">
          <w:rPr>
            <w:rStyle w:val="Hyperlink"/>
            <w:rFonts w:cs="Arial"/>
          </w:rPr>
          <w:t>3</w:t>
        </w:r>
        <w:r>
          <w:rPr>
            <w:rFonts w:eastAsiaTheme="minorEastAsia"/>
            <w:b w:val="0"/>
            <w:color w:val="auto"/>
            <w:kern w:val="0"/>
            <w:sz w:val="22"/>
            <w:szCs w:val="22"/>
            <w:lang w:val="en-US"/>
          </w:rPr>
          <w:tab/>
        </w:r>
        <w:r w:rsidRPr="0077014E">
          <w:rPr>
            <w:rStyle w:val="Hyperlink"/>
            <w:rFonts w:cs="Arial"/>
          </w:rPr>
          <w:t>Constant Data Dictionary</w:t>
        </w:r>
        <w:r>
          <w:rPr>
            <w:webHidden/>
          </w:rPr>
          <w:tab/>
        </w:r>
        <w:r>
          <w:rPr>
            <w:webHidden/>
          </w:rPr>
          <w:fldChar w:fldCharType="begin"/>
        </w:r>
        <w:r>
          <w:rPr>
            <w:webHidden/>
          </w:rPr>
          <w:instrText xml:space="preserve"> PAGEREF _Toc519071239 \h </w:instrText>
        </w:r>
        <w:r>
          <w:rPr>
            <w:webHidden/>
          </w:rPr>
        </w:r>
        <w:r>
          <w:rPr>
            <w:webHidden/>
          </w:rPr>
          <w:fldChar w:fldCharType="separate"/>
        </w:r>
        <w:r>
          <w:rPr>
            <w:webHidden/>
          </w:rPr>
          <w:t>7</w:t>
        </w:r>
        <w:r>
          <w:rPr>
            <w:webHidden/>
          </w:rPr>
          <w:fldChar w:fldCharType="end"/>
        </w:r>
      </w:hyperlink>
    </w:p>
    <w:p w14:paraId="646EEBB0" w14:textId="4E7FBB6E" w:rsidR="00C64B82" w:rsidRDefault="00C64B82">
      <w:pPr>
        <w:pStyle w:val="TOC2"/>
        <w:rPr>
          <w:rFonts w:asciiTheme="minorHAnsi" w:eastAsiaTheme="minorEastAsia" w:hAnsiTheme="minorHAnsi"/>
          <w:color w:val="auto"/>
          <w:kern w:val="0"/>
          <w:szCs w:val="22"/>
        </w:rPr>
      </w:pPr>
      <w:hyperlink w:anchor="_Toc519071240" w:history="1">
        <w:r w:rsidRPr="0077014E">
          <w:rPr>
            <w:rStyle w:val="Hyperlink"/>
            <w:rFonts w:cs="Arial"/>
          </w:rPr>
          <w:t>3.1</w:t>
        </w:r>
        <w:r>
          <w:rPr>
            <w:rFonts w:asciiTheme="minorHAnsi" w:eastAsiaTheme="minorEastAsia" w:hAnsiTheme="minorHAnsi"/>
            <w:color w:val="auto"/>
            <w:kern w:val="0"/>
            <w:szCs w:val="22"/>
          </w:rPr>
          <w:tab/>
        </w:r>
        <w:r w:rsidRPr="0077014E">
          <w:rPr>
            <w:rStyle w:val="Hyperlink"/>
            <w:rFonts w:cs="Arial"/>
          </w:rPr>
          <w:t>Program (fixed) Constants</w:t>
        </w:r>
        <w:r>
          <w:rPr>
            <w:webHidden/>
          </w:rPr>
          <w:tab/>
        </w:r>
        <w:r>
          <w:rPr>
            <w:webHidden/>
          </w:rPr>
          <w:fldChar w:fldCharType="begin"/>
        </w:r>
        <w:r>
          <w:rPr>
            <w:webHidden/>
          </w:rPr>
          <w:instrText xml:space="preserve"> PAGEREF _Toc519071240 \h </w:instrText>
        </w:r>
        <w:r>
          <w:rPr>
            <w:webHidden/>
          </w:rPr>
        </w:r>
        <w:r>
          <w:rPr>
            <w:webHidden/>
          </w:rPr>
          <w:fldChar w:fldCharType="separate"/>
        </w:r>
        <w:r>
          <w:rPr>
            <w:webHidden/>
          </w:rPr>
          <w:t>7</w:t>
        </w:r>
        <w:r>
          <w:rPr>
            <w:webHidden/>
          </w:rPr>
          <w:fldChar w:fldCharType="end"/>
        </w:r>
      </w:hyperlink>
    </w:p>
    <w:p w14:paraId="0E54A7FE" w14:textId="27A86779" w:rsidR="00C64B82" w:rsidRDefault="00C64B82">
      <w:pPr>
        <w:pStyle w:val="TOC3"/>
        <w:tabs>
          <w:tab w:val="left" w:pos="1200"/>
        </w:tabs>
        <w:rPr>
          <w:rFonts w:asciiTheme="minorHAnsi" w:eastAsiaTheme="minorEastAsia" w:hAnsiTheme="minorHAnsi"/>
          <w:color w:val="auto"/>
          <w:kern w:val="0"/>
          <w:sz w:val="22"/>
          <w:szCs w:val="22"/>
        </w:rPr>
      </w:pPr>
      <w:hyperlink w:anchor="_Toc519071241" w:history="1">
        <w:r w:rsidRPr="0077014E">
          <w:rPr>
            <w:rStyle w:val="Hyperlink"/>
            <w:rFonts w:cs="Arial"/>
          </w:rPr>
          <w:t>3.1.1</w:t>
        </w:r>
        <w:r>
          <w:rPr>
            <w:rFonts w:asciiTheme="minorHAnsi" w:eastAsiaTheme="minorEastAsia" w:hAnsiTheme="minorHAnsi"/>
            <w:color w:val="auto"/>
            <w:kern w:val="0"/>
            <w:sz w:val="22"/>
            <w:szCs w:val="22"/>
          </w:rPr>
          <w:tab/>
        </w:r>
        <w:r w:rsidRPr="0077014E">
          <w:rPr>
            <w:rStyle w:val="Hyperlink"/>
            <w:rFonts w:cs="Arial"/>
          </w:rPr>
          <w:t>Embedded Constants</w:t>
        </w:r>
        <w:r>
          <w:rPr>
            <w:webHidden/>
          </w:rPr>
          <w:tab/>
        </w:r>
        <w:r>
          <w:rPr>
            <w:webHidden/>
          </w:rPr>
          <w:fldChar w:fldCharType="begin"/>
        </w:r>
        <w:r>
          <w:rPr>
            <w:webHidden/>
          </w:rPr>
          <w:instrText xml:space="preserve"> PAGEREF _Toc519071241 \h </w:instrText>
        </w:r>
        <w:r>
          <w:rPr>
            <w:webHidden/>
          </w:rPr>
        </w:r>
        <w:r>
          <w:rPr>
            <w:webHidden/>
          </w:rPr>
          <w:fldChar w:fldCharType="separate"/>
        </w:r>
        <w:r>
          <w:rPr>
            <w:webHidden/>
          </w:rPr>
          <w:t>7</w:t>
        </w:r>
        <w:r>
          <w:rPr>
            <w:webHidden/>
          </w:rPr>
          <w:fldChar w:fldCharType="end"/>
        </w:r>
      </w:hyperlink>
    </w:p>
    <w:p w14:paraId="60BD61B6" w14:textId="0E84B59D" w:rsidR="00C64B82" w:rsidRDefault="00C64B82">
      <w:pPr>
        <w:pStyle w:val="TOC1"/>
        <w:rPr>
          <w:rFonts w:eastAsiaTheme="minorEastAsia"/>
          <w:b w:val="0"/>
          <w:color w:val="auto"/>
          <w:kern w:val="0"/>
          <w:sz w:val="22"/>
          <w:szCs w:val="22"/>
          <w:lang w:val="en-US"/>
        </w:rPr>
      </w:pPr>
      <w:hyperlink w:anchor="_Toc519071242" w:history="1">
        <w:r w:rsidRPr="0077014E">
          <w:rPr>
            <w:rStyle w:val="Hyperlink"/>
            <w:rFonts w:cs="Arial"/>
          </w:rPr>
          <w:t>4</w:t>
        </w:r>
        <w:r>
          <w:rPr>
            <w:rFonts w:eastAsiaTheme="minorEastAsia"/>
            <w:b w:val="0"/>
            <w:color w:val="auto"/>
            <w:kern w:val="0"/>
            <w:sz w:val="22"/>
            <w:szCs w:val="22"/>
            <w:lang w:val="en-US"/>
          </w:rPr>
          <w:tab/>
        </w:r>
        <w:r w:rsidRPr="0077014E">
          <w:rPr>
            <w:rStyle w:val="Hyperlink"/>
            <w:rFonts w:cs="Arial"/>
          </w:rPr>
          <w:t>Software Component Implementation</w:t>
        </w:r>
        <w:r>
          <w:rPr>
            <w:webHidden/>
          </w:rPr>
          <w:tab/>
        </w:r>
        <w:r>
          <w:rPr>
            <w:webHidden/>
          </w:rPr>
          <w:fldChar w:fldCharType="begin"/>
        </w:r>
        <w:r>
          <w:rPr>
            <w:webHidden/>
          </w:rPr>
          <w:instrText xml:space="preserve"> PAGEREF _Toc519071242 \h </w:instrText>
        </w:r>
        <w:r>
          <w:rPr>
            <w:webHidden/>
          </w:rPr>
        </w:r>
        <w:r>
          <w:rPr>
            <w:webHidden/>
          </w:rPr>
          <w:fldChar w:fldCharType="separate"/>
        </w:r>
        <w:r>
          <w:rPr>
            <w:webHidden/>
          </w:rPr>
          <w:t>8</w:t>
        </w:r>
        <w:r>
          <w:rPr>
            <w:webHidden/>
          </w:rPr>
          <w:fldChar w:fldCharType="end"/>
        </w:r>
      </w:hyperlink>
    </w:p>
    <w:p w14:paraId="5C5A63EC" w14:textId="54C43A3A" w:rsidR="00C64B82" w:rsidRDefault="00C64B82">
      <w:pPr>
        <w:pStyle w:val="TOC2"/>
        <w:rPr>
          <w:rFonts w:asciiTheme="minorHAnsi" w:eastAsiaTheme="minorEastAsia" w:hAnsiTheme="minorHAnsi"/>
          <w:color w:val="auto"/>
          <w:kern w:val="0"/>
          <w:szCs w:val="22"/>
        </w:rPr>
      </w:pPr>
      <w:hyperlink w:anchor="_Toc519071243" w:history="1">
        <w:r w:rsidRPr="0077014E">
          <w:rPr>
            <w:rStyle w:val="Hyperlink"/>
            <w:rFonts w:cs="Arial"/>
          </w:rPr>
          <w:t>4.1</w:t>
        </w:r>
        <w:r>
          <w:rPr>
            <w:rFonts w:asciiTheme="minorHAnsi" w:eastAsiaTheme="minorEastAsia" w:hAnsiTheme="minorHAnsi"/>
            <w:color w:val="auto"/>
            <w:kern w:val="0"/>
            <w:szCs w:val="22"/>
          </w:rPr>
          <w:tab/>
        </w:r>
        <w:r w:rsidRPr="0077014E">
          <w:rPr>
            <w:rStyle w:val="Hyperlink"/>
            <w:rFonts w:cs="Arial"/>
          </w:rPr>
          <w:t>Sub-Module Functions</w:t>
        </w:r>
        <w:r>
          <w:rPr>
            <w:webHidden/>
          </w:rPr>
          <w:tab/>
        </w:r>
        <w:r>
          <w:rPr>
            <w:webHidden/>
          </w:rPr>
          <w:fldChar w:fldCharType="begin"/>
        </w:r>
        <w:r>
          <w:rPr>
            <w:webHidden/>
          </w:rPr>
          <w:instrText xml:space="preserve"> PAGEREF _Toc519071243 \h </w:instrText>
        </w:r>
        <w:r>
          <w:rPr>
            <w:webHidden/>
          </w:rPr>
        </w:r>
        <w:r>
          <w:rPr>
            <w:webHidden/>
          </w:rPr>
          <w:fldChar w:fldCharType="separate"/>
        </w:r>
        <w:r>
          <w:rPr>
            <w:webHidden/>
          </w:rPr>
          <w:t>8</w:t>
        </w:r>
        <w:r>
          <w:rPr>
            <w:webHidden/>
          </w:rPr>
          <w:fldChar w:fldCharType="end"/>
        </w:r>
      </w:hyperlink>
    </w:p>
    <w:p w14:paraId="12B848A7" w14:textId="5ABD5DFF" w:rsidR="00C64B82" w:rsidRDefault="00C64B82">
      <w:pPr>
        <w:pStyle w:val="TOC2"/>
        <w:rPr>
          <w:rFonts w:asciiTheme="minorHAnsi" w:eastAsiaTheme="minorEastAsia" w:hAnsiTheme="minorHAnsi"/>
          <w:color w:val="auto"/>
          <w:kern w:val="0"/>
          <w:szCs w:val="22"/>
        </w:rPr>
      </w:pPr>
      <w:hyperlink w:anchor="_Toc519071244" w:history="1">
        <w:r w:rsidRPr="0077014E">
          <w:rPr>
            <w:rStyle w:val="Hyperlink"/>
            <w:rFonts w:cs="Arial"/>
          </w:rPr>
          <w:t>4.1.1</w:t>
        </w:r>
        <w:r>
          <w:rPr>
            <w:rFonts w:asciiTheme="minorHAnsi" w:eastAsiaTheme="minorEastAsia" w:hAnsiTheme="minorHAnsi"/>
            <w:color w:val="auto"/>
            <w:kern w:val="0"/>
            <w:szCs w:val="22"/>
          </w:rPr>
          <w:tab/>
        </w:r>
        <w:r w:rsidRPr="0077014E">
          <w:rPr>
            <w:rStyle w:val="Hyperlink"/>
            <w:rFonts w:cs="Arial"/>
          </w:rPr>
          <w:t>Init: RamMemInit1</w:t>
        </w:r>
        <w:r>
          <w:rPr>
            <w:webHidden/>
          </w:rPr>
          <w:tab/>
        </w:r>
        <w:r>
          <w:rPr>
            <w:webHidden/>
          </w:rPr>
          <w:fldChar w:fldCharType="begin"/>
        </w:r>
        <w:r>
          <w:rPr>
            <w:webHidden/>
          </w:rPr>
          <w:instrText xml:space="preserve"> PAGEREF _Toc519071244 \h </w:instrText>
        </w:r>
        <w:r>
          <w:rPr>
            <w:webHidden/>
          </w:rPr>
        </w:r>
        <w:r>
          <w:rPr>
            <w:webHidden/>
          </w:rPr>
          <w:fldChar w:fldCharType="separate"/>
        </w:r>
        <w:r>
          <w:rPr>
            <w:webHidden/>
          </w:rPr>
          <w:t>8</w:t>
        </w:r>
        <w:r>
          <w:rPr>
            <w:webHidden/>
          </w:rPr>
          <w:fldChar w:fldCharType="end"/>
        </w:r>
      </w:hyperlink>
    </w:p>
    <w:p w14:paraId="42C7E212" w14:textId="0429E295" w:rsidR="00C64B82" w:rsidRDefault="00C64B82">
      <w:pPr>
        <w:pStyle w:val="TOC2"/>
        <w:rPr>
          <w:rFonts w:asciiTheme="minorHAnsi" w:eastAsiaTheme="minorEastAsia" w:hAnsiTheme="minorHAnsi"/>
          <w:color w:val="auto"/>
          <w:kern w:val="0"/>
          <w:szCs w:val="22"/>
        </w:rPr>
      </w:pPr>
      <w:hyperlink w:anchor="_Toc519071245" w:history="1">
        <w:r w:rsidRPr="0077014E">
          <w:rPr>
            <w:rStyle w:val="Hyperlink"/>
            <w:rFonts w:cs="Arial"/>
          </w:rPr>
          <w:t>4.1.1.1</w:t>
        </w:r>
        <w:r>
          <w:rPr>
            <w:rFonts w:asciiTheme="minorHAnsi" w:eastAsiaTheme="minorEastAsia" w:hAnsiTheme="minorHAnsi"/>
            <w:color w:val="auto"/>
            <w:kern w:val="0"/>
            <w:szCs w:val="22"/>
          </w:rPr>
          <w:tab/>
        </w:r>
        <w:r w:rsidRPr="0077014E">
          <w:rPr>
            <w:rStyle w:val="Hyperlink"/>
            <w:rFonts w:cs="Arial"/>
          </w:rPr>
          <w:t>Design Rationale</w:t>
        </w:r>
        <w:r>
          <w:rPr>
            <w:webHidden/>
          </w:rPr>
          <w:tab/>
        </w:r>
        <w:r>
          <w:rPr>
            <w:webHidden/>
          </w:rPr>
          <w:fldChar w:fldCharType="begin"/>
        </w:r>
        <w:r>
          <w:rPr>
            <w:webHidden/>
          </w:rPr>
          <w:instrText xml:space="preserve"> PAGEREF _Toc519071245 \h </w:instrText>
        </w:r>
        <w:r>
          <w:rPr>
            <w:webHidden/>
          </w:rPr>
        </w:r>
        <w:r>
          <w:rPr>
            <w:webHidden/>
          </w:rPr>
          <w:fldChar w:fldCharType="separate"/>
        </w:r>
        <w:r>
          <w:rPr>
            <w:webHidden/>
          </w:rPr>
          <w:t>8</w:t>
        </w:r>
        <w:r>
          <w:rPr>
            <w:webHidden/>
          </w:rPr>
          <w:fldChar w:fldCharType="end"/>
        </w:r>
      </w:hyperlink>
    </w:p>
    <w:p w14:paraId="0938973F" w14:textId="037FD1BF" w:rsidR="00C64B82" w:rsidRDefault="00C64B82">
      <w:pPr>
        <w:pStyle w:val="TOC2"/>
        <w:rPr>
          <w:rFonts w:asciiTheme="minorHAnsi" w:eastAsiaTheme="minorEastAsia" w:hAnsiTheme="minorHAnsi"/>
          <w:color w:val="auto"/>
          <w:kern w:val="0"/>
          <w:szCs w:val="22"/>
        </w:rPr>
      </w:pPr>
      <w:hyperlink w:anchor="_Toc519071246" w:history="1">
        <w:r w:rsidRPr="0077014E">
          <w:rPr>
            <w:rStyle w:val="Hyperlink"/>
            <w:rFonts w:cs="Arial"/>
          </w:rPr>
          <w:t>4.1.1.2</w:t>
        </w:r>
        <w:r>
          <w:rPr>
            <w:rFonts w:asciiTheme="minorHAnsi" w:eastAsiaTheme="minorEastAsia" w:hAnsiTheme="minorHAnsi"/>
            <w:color w:val="auto"/>
            <w:kern w:val="0"/>
            <w:szCs w:val="22"/>
          </w:rPr>
          <w:tab/>
        </w:r>
        <w:r w:rsidRPr="0077014E">
          <w:rPr>
            <w:rStyle w:val="Hyperlink"/>
            <w:rFonts w:cs="Arial"/>
          </w:rPr>
          <w:t>Module Outputs</w:t>
        </w:r>
        <w:r>
          <w:rPr>
            <w:webHidden/>
          </w:rPr>
          <w:tab/>
        </w:r>
        <w:r>
          <w:rPr>
            <w:webHidden/>
          </w:rPr>
          <w:fldChar w:fldCharType="begin"/>
        </w:r>
        <w:r>
          <w:rPr>
            <w:webHidden/>
          </w:rPr>
          <w:instrText xml:space="preserve"> PAGEREF _Toc519071246 \h </w:instrText>
        </w:r>
        <w:r>
          <w:rPr>
            <w:webHidden/>
          </w:rPr>
        </w:r>
        <w:r>
          <w:rPr>
            <w:webHidden/>
          </w:rPr>
          <w:fldChar w:fldCharType="separate"/>
        </w:r>
        <w:r>
          <w:rPr>
            <w:webHidden/>
          </w:rPr>
          <w:t>8</w:t>
        </w:r>
        <w:r>
          <w:rPr>
            <w:webHidden/>
          </w:rPr>
          <w:fldChar w:fldCharType="end"/>
        </w:r>
      </w:hyperlink>
    </w:p>
    <w:p w14:paraId="5B0F0308" w14:textId="12045C24" w:rsidR="00C64B82" w:rsidRDefault="00C64B82">
      <w:pPr>
        <w:pStyle w:val="TOC2"/>
        <w:rPr>
          <w:rFonts w:asciiTheme="minorHAnsi" w:eastAsiaTheme="minorEastAsia" w:hAnsiTheme="minorHAnsi"/>
          <w:color w:val="auto"/>
          <w:kern w:val="0"/>
          <w:szCs w:val="22"/>
        </w:rPr>
      </w:pPr>
      <w:hyperlink w:anchor="_Toc519071247" w:history="1">
        <w:r w:rsidRPr="0077014E">
          <w:rPr>
            <w:rStyle w:val="Hyperlink"/>
            <w:rFonts w:cs="Arial"/>
          </w:rPr>
          <w:t>4.1.2</w:t>
        </w:r>
        <w:r>
          <w:rPr>
            <w:rFonts w:asciiTheme="minorHAnsi" w:eastAsiaTheme="minorEastAsia" w:hAnsiTheme="minorHAnsi"/>
            <w:color w:val="auto"/>
            <w:kern w:val="0"/>
            <w:szCs w:val="22"/>
          </w:rPr>
          <w:tab/>
        </w:r>
        <w:r w:rsidRPr="0077014E">
          <w:rPr>
            <w:rStyle w:val="Hyperlink"/>
            <w:rFonts w:cs="Arial"/>
          </w:rPr>
          <w:t>Per: RamMemPer1</w:t>
        </w:r>
        <w:r>
          <w:rPr>
            <w:webHidden/>
          </w:rPr>
          <w:tab/>
        </w:r>
        <w:r>
          <w:rPr>
            <w:webHidden/>
          </w:rPr>
          <w:fldChar w:fldCharType="begin"/>
        </w:r>
        <w:r>
          <w:rPr>
            <w:webHidden/>
          </w:rPr>
          <w:instrText xml:space="preserve"> PAGEREF _Toc519071247 \h </w:instrText>
        </w:r>
        <w:r>
          <w:rPr>
            <w:webHidden/>
          </w:rPr>
        </w:r>
        <w:r>
          <w:rPr>
            <w:webHidden/>
          </w:rPr>
          <w:fldChar w:fldCharType="separate"/>
        </w:r>
        <w:r>
          <w:rPr>
            <w:webHidden/>
          </w:rPr>
          <w:t>8</w:t>
        </w:r>
        <w:r>
          <w:rPr>
            <w:webHidden/>
          </w:rPr>
          <w:fldChar w:fldCharType="end"/>
        </w:r>
      </w:hyperlink>
    </w:p>
    <w:p w14:paraId="69F43E1E" w14:textId="79D14B26" w:rsidR="00C64B82" w:rsidRDefault="00C64B82">
      <w:pPr>
        <w:pStyle w:val="TOC2"/>
        <w:rPr>
          <w:rFonts w:asciiTheme="minorHAnsi" w:eastAsiaTheme="minorEastAsia" w:hAnsiTheme="minorHAnsi"/>
          <w:color w:val="auto"/>
          <w:kern w:val="0"/>
          <w:szCs w:val="22"/>
        </w:rPr>
      </w:pPr>
      <w:hyperlink w:anchor="_Toc519071248" w:history="1">
        <w:r w:rsidRPr="0077014E">
          <w:rPr>
            <w:rStyle w:val="Hyperlink"/>
            <w:rFonts w:cs="Arial"/>
          </w:rPr>
          <w:t>4.1.2.1</w:t>
        </w:r>
        <w:r>
          <w:rPr>
            <w:rFonts w:asciiTheme="minorHAnsi" w:eastAsiaTheme="minorEastAsia" w:hAnsiTheme="minorHAnsi"/>
            <w:color w:val="auto"/>
            <w:kern w:val="0"/>
            <w:szCs w:val="22"/>
          </w:rPr>
          <w:tab/>
        </w:r>
        <w:r w:rsidRPr="0077014E">
          <w:rPr>
            <w:rStyle w:val="Hyperlink"/>
            <w:rFonts w:cs="Arial"/>
          </w:rPr>
          <w:t>Design Rationale</w:t>
        </w:r>
        <w:r>
          <w:rPr>
            <w:webHidden/>
          </w:rPr>
          <w:tab/>
        </w:r>
        <w:r>
          <w:rPr>
            <w:webHidden/>
          </w:rPr>
          <w:fldChar w:fldCharType="begin"/>
        </w:r>
        <w:r>
          <w:rPr>
            <w:webHidden/>
          </w:rPr>
          <w:instrText xml:space="preserve"> PAGEREF _Toc519071248 \h </w:instrText>
        </w:r>
        <w:r>
          <w:rPr>
            <w:webHidden/>
          </w:rPr>
        </w:r>
        <w:r>
          <w:rPr>
            <w:webHidden/>
          </w:rPr>
          <w:fldChar w:fldCharType="separate"/>
        </w:r>
        <w:r>
          <w:rPr>
            <w:webHidden/>
          </w:rPr>
          <w:t>8</w:t>
        </w:r>
        <w:r>
          <w:rPr>
            <w:webHidden/>
          </w:rPr>
          <w:fldChar w:fldCharType="end"/>
        </w:r>
      </w:hyperlink>
    </w:p>
    <w:p w14:paraId="59FFFA89" w14:textId="47B0368E" w:rsidR="00C64B82" w:rsidRDefault="00C64B82">
      <w:pPr>
        <w:pStyle w:val="TOC2"/>
        <w:rPr>
          <w:rFonts w:asciiTheme="minorHAnsi" w:eastAsiaTheme="minorEastAsia" w:hAnsiTheme="minorHAnsi"/>
          <w:color w:val="auto"/>
          <w:kern w:val="0"/>
          <w:szCs w:val="22"/>
        </w:rPr>
      </w:pPr>
      <w:hyperlink w:anchor="_Toc519071249" w:history="1">
        <w:r w:rsidRPr="0077014E">
          <w:rPr>
            <w:rStyle w:val="Hyperlink"/>
            <w:rFonts w:cs="Arial"/>
          </w:rPr>
          <w:t>4.1.2.2</w:t>
        </w:r>
        <w:r>
          <w:rPr>
            <w:rFonts w:asciiTheme="minorHAnsi" w:eastAsiaTheme="minorEastAsia" w:hAnsiTheme="minorHAnsi"/>
            <w:color w:val="auto"/>
            <w:kern w:val="0"/>
            <w:szCs w:val="22"/>
          </w:rPr>
          <w:tab/>
        </w:r>
        <w:r w:rsidRPr="0077014E">
          <w:rPr>
            <w:rStyle w:val="Hyperlink"/>
            <w:rFonts w:cs="Arial"/>
          </w:rPr>
          <w:t>Store Module Inputs to Local copies</w:t>
        </w:r>
        <w:r>
          <w:rPr>
            <w:webHidden/>
          </w:rPr>
          <w:tab/>
        </w:r>
        <w:r>
          <w:rPr>
            <w:webHidden/>
          </w:rPr>
          <w:fldChar w:fldCharType="begin"/>
        </w:r>
        <w:r>
          <w:rPr>
            <w:webHidden/>
          </w:rPr>
          <w:instrText xml:space="preserve"> PAGEREF _Toc519071249 \h </w:instrText>
        </w:r>
        <w:r>
          <w:rPr>
            <w:webHidden/>
          </w:rPr>
        </w:r>
        <w:r>
          <w:rPr>
            <w:webHidden/>
          </w:rPr>
          <w:fldChar w:fldCharType="separate"/>
        </w:r>
        <w:r>
          <w:rPr>
            <w:webHidden/>
          </w:rPr>
          <w:t>8</w:t>
        </w:r>
        <w:r>
          <w:rPr>
            <w:webHidden/>
          </w:rPr>
          <w:fldChar w:fldCharType="end"/>
        </w:r>
      </w:hyperlink>
    </w:p>
    <w:p w14:paraId="4C3B3A5A" w14:textId="0A8F212B" w:rsidR="00C64B82" w:rsidRDefault="00C64B82">
      <w:pPr>
        <w:pStyle w:val="TOC2"/>
        <w:rPr>
          <w:rFonts w:asciiTheme="minorHAnsi" w:eastAsiaTheme="minorEastAsia" w:hAnsiTheme="minorHAnsi"/>
          <w:color w:val="auto"/>
          <w:kern w:val="0"/>
          <w:szCs w:val="22"/>
        </w:rPr>
      </w:pPr>
      <w:hyperlink w:anchor="_Toc519071250" w:history="1">
        <w:r w:rsidRPr="0077014E">
          <w:rPr>
            <w:rStyle w:val="Hyperlink"/>
            <w:rFonts w:cs="Arial"/>
          </w:rPr>
          <w:t>4.1.2.3</w:t>
        </w:r>
        <w:r>
          <w:rPr>
            <w:rFonts w:asciiTheme="minorHAnsi" w:eastAsiaTheme="minorEastAsia" w:hAnsiTheme="minorHAnsi"/>
            <w:color w:val="auto"/>
            <w:kern w:val="0"/>
            <w:szCs w:val="22"/>
          </w:rPr>
          <w:tab/>
        </w:r>
        <w:r w:rsidRPr="0077014E">
          <w:rPr>
            <w:rStyle w:val="Hyperlink"/>
            <w:rFonts w:cs="Arial"/>
          </w:rPr>
          <w:t>(Processing of function) …</w:t>
        </w:r>
        <w:r>
          <w:rPr>
            <w:webHidden/>
          </w:rPr>
          <w:tab/>
        </w:r>
        <w:r>
          <w:rPr>
            <w:webHidden/>
          </w:rPr>
          <w:fldChar w:fldCharType="begin"/>
        </w:r>
        <w:r>
          <w:rPr>
            <w:webHidden/>
          </w:rPr>
          <w:instrText xml:space="preserve"> PAGEREF _Toc519071250 \h </w:instrText>
        </w:r>
        <w:r>
          <w:rPr>
            <w:webHidden/>
          </w:rPr>
        </w:r>
        <w:r>
          <w:rPr>
            <w:webHidden/>
          </w:rPr>
          <w:fldChar w:fldCharType="separate"/>
        </w:r>
        <w:r>
          <w:rPr>
            <w:webHidden/>
          </w:rPr>
          <w:t>8</w:t>
        </w:r>
        <w:r>
          <w:rPr>
            <w:webHidden/>
          </w:rPr>
          <w:fldChar w:fldCharType="end"/>
        </w:r>
      </w:hyperlink>
    </w:p>
    <w:p w14:paraId="173A6DB5" w14:textId="739613B3" w:rsidR="00C64B82" w:rsidRDefault="00C64B82">
      <w:pPr>
        <w:pStyle w:val="TOC2"/>
        <w:rPr>
          <w:rFonts w:asciiTheme="minorHAnsi" w:eastAsiaTheme="minorEastAsia" w:hAnsiTheme="minorHAnsi"/>
          <w:color w:val="auto"/>
          <w:kern w:val="0"/>
          <w:szCs w:val="22"/>
        </w:rPr>
      </w:pPr>
      <w:hyperlink w:anchor="_Toc519071251" w:history="1">
        <w:r w:rsidRPr="0077014E">
          <w:rPr>
            <w:rStyle w:val="Hyperlink"/>
            <w:rFonts w:cs="Arial"/>
          </w:rPr>
          <w:t>4.1.2.4</w:t>
        </w:r>
        <w:r>
          <w:rPr>
            <w:rFonts w:asciiTheme="minorHAnsi" w:eastAsiaTheme="minorEastAsia" w:hAnsiTheme="minorHAnsi"/>
            <w:color w:val="auto"/>
            <w:kern w:val="0"/>
            <w:szCs w:val="22"/>
          </w:rPr>
          <w:tab/>
        </w:r>
        <w:r w:rsidRPr="0077014E">
          <w:rPr>
            <w:rStyle w:val="Hyperlink"/>
            <w:rFonts w:cs="Arial"/>
          </w:rPr>
          <w:t>Store Local copy of outputs into Module Outputs</w:t>
        </w:r>
        <w:r>
          <w:rPr>
            <w:webHidden/>
          </w:rPr>
          <w:tab/>
        </w:r>
        <w:r>
          <w:rPr>
            <w:webHidden/>
          </w:rPr>
          <w:fldChar w:fldCharType="begin"/>
        </w:r>
        <w:r>
          <w:rPr>
            <w:webHidden/>
          </w:rPr>
          <w:instrText xml:space="preserve"> PAGEREF _Toc519071251 \h </w:instrText>
        </w:r>
        <w:r>
          <w:rPr>
            <w:webHidden/>
          </w:rPr>
        </w:r>
        <w:r>
          <w:rPr>
            <w:webHidden/>
          </w:rPr>
          <w:fldChar w:fldCharType="separate"/>
        </w:r>
        <w:r>
          <w:rPr>
            <w:webHidden/>
          </w:rPr>
          <w:t>8</w:t>
        </w:r>
        <w:r>
          <w:rPr>
            <w:webHidden/>
          </w:rPr>
          <w:fldChar w:fldCharType="end"/>
        </w:r>
      </w:hyperlink>
    </w:p>
    <w:p w14:paraId="378F7885" w14:textId="2DAB973F" w:rsidR="00C64B82" w:rsidRDefault="00C64B82">
      <w:pPr>
        <w:pStyle w:val="TOC2"/>
        <w:rPr>
          <w:rFonts w:asciiTheme="minorHAnsi" w:eastAsiaTheme="minorEastAsia" w:hAnsiTheme="minorHAnsi"/>
          <w:color w:val="auto"/>
          <w:kern w:val="0"/>
          <w:szCs w:val="22"/>
        </w:rPr>
      </w:pPr>
      <w:hyperlink w:anchor="_Toc519071252" w:history="1">
        <w:r w:rsidRPr="0077014E">
          <w:rPr>
            <w:rStyle w:val="Hyperlink"/>
            <w:rFonts w:cs="Arial"/>
          </w:rPr>
          <w:t>4.2</w:t>
        </w:r>
        <w:r>
          <w:rPr>
            <w:rFonts w:asciiTheme="minorHAnsi" w:eastAsiaTheme="minorEastAsia" w:hAnsiTheme="minorHAnsi"/>
            <w:color w:val="auto"/>
            <w:kern w:val="0"/>
            <w:szCs w:val="22"/>
          </w:rPr>
          <w:tab/>
        </w:r>
        <w:r w:rsidRPr="0077014E">
          <w:rPr>
            <w:rStyle w:val="Hyperlink"/>
            <w:rFonts w:cs="Arial"/>
          </w:rPr>
          <w:t>Server Runnables</w:t>
        </w:r>
        <w:r>
          <w:rPr>
            <w:webHidden/>
          </w:rPr>
          <w:tab/>
        </w:r>
        <w:r>
          <w:rPr>
            <w:webHidden/>
          </w:rPr>
          <w:fldChar w:fldCharType="begin"/>
        </w:r>
        <w:r>
          <w:rPr>
            <w:webHidden/>
          </w:rPr>
          <w:instrText xml:space="preserve"> PAGEREF _Toc519071252 \h </w:instrText>
        </w:r>
        <w:r>
          <w:rPr>
            <w:webHidden/>
          </w:rPr>
        </w:r>
        <w:r>
          <w:rPr>
            <w:webHidden/>
          </w:rPr>
          <w:fldChar w:fldCharType="separate"/>
        </w:r>
        <w:r>
          <w:rPr>
            <w:webHidden/>
          </w:rPr>
          <w:t>8</w:t>
        </w:r>
        <w:r>
          <w:rPr>
            <w:webHidden/>
          </w:rPr>
          <w:fldChar w:fldCharType="end"/>
        </w:r>
      </w:hyperlink>
    </w:p>
    <w:p w14:paraId="160F4FE6" w14:textId="78FBC7F5" w:rsidR="00C64B82" w:rsidRDefault="00C64B82">
      <w:pPr>
        <w:pStyle w:val="TOC2"/>
        <w:rPr>
          <w:rFonts w:asciiTheme="minorHAnsi" w:eastAsiaTheme="minorEastAsia" w:hAnsiTheme="minorHAnsi"/>
          <w:color w:val="auto"/>
          <w:kern w:val="0"/>
          <w:szCs w:val="22"/>
        </w:rPr>
      </w:pPr>
      <w:hyperlink w:anchor="_Toc519071253" w:history="1">
        <w:r w:rsidRPr="0077014E">
          <w:rPr>
            <w:rStyle w:val="Hyperlink"/>
            <w:rFonts w:cs="Arial"/>
          </w:rPr>
          <w:t>4.2.1</w:t>
        </w:r>
        <w:r>
          <w:rPr>
            <w:rFonts w:asciiTheme="minorHAnsi" w:eastAsiaTheme="minorEastAsia" w:hAnsiTheme="minorHAnsi"/>
            <w:color w:val="auto"/>
            <w:kern w:val="0"/>
            <w:szCs w:val="22"/>
          </w:rPr>
          <w:tab/>
        </w:r>
        <w:r w:rsidRPr="0077014E">
          <w:rPr>
            <w:rStyle w:val="Hyperlink"/>
            <w:rFonts w:cs="Arial"/>
          </w:rPr>
          <w:t>RamMemLclRamSngBitEcc</w:t>
        </w:r>
        <w:r>
          <w:rPr>
            <w:webHidden/>
          </w:rPr>
          <w:tab/>
        </w:r>
        <w:r>
          <w:rPr>
            <w:webHidden/>
          </w:rPr>
          <w:fldChar w:fldCharType="begin"/>
        </w:r>
        <w:r>
          <w:rPr>
            <w:webHidden/>
          </w:rPr>
          <w:instrText xml:space="preserve"> PAGEREF _Toc519071253 \h </w:instrText>
        </w:r>
        <w:r>
          <w:rPr>
            <w:webHidden/>
          </w:rPr>
        </w:r>
        <w:r>
          <w:rPr>
            <w:webHidden/>
          </w:rPr>
          <w:fldChar w:fldCharType="separate"/>
        </w:r>
        <w:r>
          <w:rPr>
            <w:webHidden/>
          </w:rPr>
          <w:t>8</w:t>
        </w:r>
        <w:r>
          <w:rPr>
            <w:webHidden/>
          </w:rPr>
          <w:fldChar w:fldCharType="end"/>
        </w:r>
      </w:hyperlink>
    </w:p>
    <w:p w14:paraId="6478EC44" w14:textId="604F1941" w:rsidR="00C64B82" w:rsidRDefault="00C64B82">
      <w:pPr>
        <w:pStyle w:val="TOC2"/>
        <w:rPr>
          <w:rFonts w:asciiTheme="minorHAnsi" w:eastAsiaTheme="minorEastAsia" w:hAnsiTheme="minorHAnsi"/>
          <w:color w:val="auto"/>
          <w:kern w:val="0"/>
          <w:szCs w:val="22"/>
        </w:rPr>
      </w:pPr>
      <w:hyperlink w:anchor="_Toc519071254" w:history="1">
        <w:r w:rsidRPr="0077014E">
          <w:rPr>
            <w:rStyle w:val="Hyperlink"/>
            <w:rFonts w:cs="Arial"/>
          </w:rPr>
          <w:t>4.2.1.1</w:t>
        </w:r>
        <w:r>
          <w:rPr>
            <w:rFonts w:asciiTheme="minorHAnsi" w:eastAsiaTheme="minorEastAsia" w:hAnsiTheme="minorHAnsi"/>
            <w:color w:val="auto"/>
            <w:kern w:val="0"/>
            <w:szCs w:val="22"/>
          </w:rPr>
          <w:tab/>
        </w:r>
        <w:r w:rsidRPr="0077014E">
          <w:rPr>
            <w:rStyle w:val="Hyperlink"/>
            <w:rFonts w:cs="Arial"/>
          </w:rPr>
          <w:t>Design Rationale</w:t>
        </w:r>
        <w:r>
          <w:rPr>
            <w:webHidden/>
          </w:rPr>
          <w:tab/>
        </w:r>
        <w:r>
          <w:rPr>
            <w:webHidden/>
          </w:rPr>
          <w:fldChar w:fldCharType="begin"/>
        </w:r>
        <w:r>
          <w:rPr>
            <w:webHidden/>
          </w:rPr>
          <w:instrText xml:space="preserve"> PAGEREF _Toc519071254 \h </w:instrText>
        </w:r>
        <w:r>
          <w:rPr>
            <w:webHidden/>
          </w:rPr>
        </w:r>
        <w:r>
          <w:rPr>
            <w:webHidden/>
          </w:rPr>
          <w:fldChar w:fldCharType="separate"/>
        </w:r>
        <w:r>
          <w:rPr>
            <w:webHidden/>
          </w:rPr>
          <w:t>8</w:t>
        </w:r>
        <w:r>
          <w:rPr>
            <w:webHidden/>
          </w:rPr>
          <w:fldChar w:fldCharType="end"/>
        </w:r>
      </w:hyperlink>
    </w:p>
    <w:p w14:paraId="0E0CD202" w14:textId="6CD6AD38" w:rsidR="00C64B82" w:rsidRDefault="00C64B82">
      <w:pPr>
        <w:pStyle w:val="TOC2"/>
        <w:rPr>
          <w:rFonts w:asciiTheme="minorHAnsi" w:eastAsiaTheme="minorEastAsia" w:hAnsiTheme="minorHAnsi"/>
          <w:color w:val="auto"/>
          <w:kern w:val="0"/>
          <w:szCs w:val="22"/>
        </w:rPr>
      </w:pPr>
      <w:hyperlink w:anchor="_Toc519071255" w:history="1">
        <w:r w:rsidRPr="0077014E">
          <w:rPr>
            <w:rStyle w:val="Hyperlink"/>
            <w:rFonts w:cs="Arial"/>
          </w:rPr>
          <w:t>4.2.1.2</w:t>
        </w:r>
        <w:r>
          <w:rPr>
            <w:rFonts w:asciiTheme="minorHAnsi" w:eastAsiaTheme="minorEastAsia" w:hAnsiTheme="minorHAnsi"/>
            <w:color w:val="auto"/>
            <w:kern w:val="0"/>
            <w:szCs w:val="22"/>
          </w:rPr>
          <w:tab/>
        </w:r>
        <w:r w:rsidRPr="0077014E">
          <w:rPr>
            <w:rStyle w:val="Hyperlink"/>
            <w:rFonts w:cs="Arial"/>
          </w:rPr>
          <w:t>(Processing of function) …</w:t>
        </w:r>
        <w:r>
          <w:rPr>
            <w:webHidden/>
          </w:rPr>
          <w:tab/>
        </w:r>
        <w:r>
          <w:rPr>
            <w:webHidden/>
          </w:rPr>
          <w:fldChar w:fldCharType="begin"/>
        </w:r>
        <w:r>
          <w:rPr>
            <w:webHidden/>
          </w:rPr>
          <w:instrText xml:space="preserve"> PAGEREF _Toc519071255 \h </w:instrText>
        </w:r>
        <w:r>
          <w:rPr>
            <w:webHidden/>
          </w:rPr>
        </w:r>
        <w:r>
          <w:rPr>
            <w:webHidden/>
          </w:rPr>
          <w:fldChar w:fldCharType="separate"/>
        </w:r>
        <w:r>
          <w:rPr>
            <w:webHidden/>
          </w:rPr>
          <w:t>8</w:t>
        </w:r>
        <w:r>
          <w:rPr>
            <w:webHidden/>
          </w:rPr>
          <w:fldChar w:fldCharType="end"/>
        </w:r>
      </w:hyperlink>
    </w:p>
    <w:p w14:paraId="1CE16062" w14:textId="57C3EE10" w:rsidR="00C64B82" w:rsidRDefault="00C64B82">
      <w:pPr>
        <w:pStyle w:val="TOC2"/>
        <w:rPr>
          <w:rFonts w:asciiTheme="minorHAnsi" w:eastAsiaTheme="minorEastAsia" w:hAnsiTheme="minorHAnsi"/>
          <w:color w:val="auto"/>
          <w:kern w:val="0"/>
          <w:szCs w:val="22"/>
        </w:rPr>
      </w:pPr>
      <w:hyperlink w:anchor="_Toc519071256" w:history="1">
        <w:r w:rsidRPr="0077014E">
          <w:rPr>
            <w:rStyle w:val="Hyperlink"/>
            <w:rFonts w:cs="Arial"/>
          </w:rPr>
          <w:t>4.3</w:t>
        </w:r>
        <w:r>
          <w:rPr>
            <w:rFonts w:asciiTheme="minorHAnsi" w:eastAsiaTheme="minorEastAsia" w:hAnsiTheme="minorHAnsi"/>
            <w:color w:val="auto"/>
            <w:kern w:val="0"/>
            <w:szCs w:val="22"/>
          </w:rPr>
          <w:tab/>
        </w:r>
        <w:r w:rsidRPr="0077014E">
          <w:rPr>
            <w:rStyle w:val="Hyperlink"/>
            <w:rFonts w:cs="Arial"/>
          </w:rPr>
          <w:t>Interrupt Functions</w:t>
        </w:r>
        <w:r>
          <w:rPr>
            <w:webHidden/>
          </w:rPr>
          <w:tab/>
        </w:r>
        <w:r>
          <w:rPr>
            <w:webHidden/>
          </w:rPr>
          <w:fldChar w:fldCharType="begin"/>
        </w:r>
        <w:r>
          <w:rPr>
            <w:webHidden/>
          </w:rPr>
          <w:instrText xml:space="preserve"> PAGEREF _Toc519071256 \h </w:instrText>
        </w:r>
        <w:r>
          <w:rPr>
            <w:webHidden/>
          </w:rPr>
        </w:r>
        <w:r>
          <w:rPr>
            <w:webHidden/>
          </w:rPr>
          <w:fldChar w:fldCharType="separate"/>
        </w:r>
        <w:r>
          <w:rPr>
            <w:webHidden/>
          </w:rPr>
          <w:t>8</w:t>
        </w:r>
        <w:r>
          <w:rPr>
            <w:webHidden/>
          </w:rPr>
          <w:fldChar w:fldCharType="end"/>
        </w:r>
      </w:hyperlink>
    </w:p>
    <w:p w14:paraId="0D3B5849" w14:textId="456087BE" w:rsidR="00C64B82" w:rsidRDefault="00C64B82">
      <w:pPr>
        <w:pStyle w:val="TOC2"/>
        <w:rPr>
          <w:rFonts w:asciiTheme="minorHAnsi" w:eastAsiaTheme="minorEastAsia" w:hAnsiTheme="minorHAnsi"/>
          <w:color w:val="auto"/>
          <w:kern w:val="0"/>
          <w:szCs w:val="22"/>
        </w:rPr>
      </w:pPr>
      <w:hyperlink w:anchor="_Toc519071257" w:history="1">
        <w:r w:rsidRPr="0077014E">
          <w:rPr>
            <w:rStyle w:val="Hyperlink"/>
            <w:rFonts w:cs="Arial"/>
          </w:rPr>
          <w:t>4.4</w:t>
        </w:r>
        <w:r>
          <w:rPr>
            <w:rFonts w:asciiTheme="minorHAnsi" w:eastAsiaTheme="minorEastAsia" w:hAnsiTheme="minorHAnsi"/>
            <w:color w:val="auto"/>
            <w:kern w:val="0"/>
            <w:szCs w:val="22"/>
          </w:rPr>
          <w:tab/>
        </w:r>
        <w:r w:rsidRPr="0077014E">
          <w:rPr>
            <w:rStyle w:val="Hyperlink"/>
            <w:rFonts w:cs="Arial"/>
          </w:rPr>
          <w:t>Module Internal (Local) Functions</w:t>
        </w:r>
        <w:r>
          <w:rPr>
            <w:webHidden/>
          </w:rPr>
          <w:tab/>
        </w:r>
        <w:r>
          <w:rPr>
            <w:webHidden/>
          </w:rPr>
          <w:fldChar w:fldCharType="begin"/>
        </w:r>
        <w:r>
          <w:rPr>
            <w:webHidden/>
          </w:rPr>
          <w:instrText xml:space="preserve"> PAGEREF _Toc519071257 \h </w:instrText>
        </w:r>
        <w:r>
          <w:rPr>
            <w:webHidden/>
          </w:rPr>
        </w:r>
        <w:r>
          <w:rPr>
            <w:webHidden/>
          </w:rPr>
          <w:fldChar w:fldCharType="separate"/>
        </w:r>
        <w:r>
          <w:rPr>
            <w:webHidden/>
          </w:rPr>
          <w:t>9</w:t>
        </w:r>
        <w:r>
          <w:rPr>
            <w:webHidden/>
          </w:rPr>
          <w:fldChar w:fldCharType="end"/>
        </w:r>
      </w:hyperlink>
    </w:p>
    <w:p w14:paraId="38B6A357" w14:textId="30D64113" w:rsidR="00C64B82" w:rsidRDefault="00C64B82">
      <w:pPr>
        <w:pStyle w:val="TOC2"/>
        <w:rPr>
          <w:rFonts w:asciiTheme="minorHAnsi" w:eastAsiaTheme="minorEastAsia" w:hAnsiTheme="minorHAnsi"/>
          <w:color w:val="auto"/>
          <w:kern w:val="0"/>
          <w:szCs w:val="22"/>
        </w:rPr>
      </w:pPr>
      <w:hyperlink w:anchor="_Toc519071258" w:history="1">
        <w:r w:rsidRPr="0077014E">
          <w:rPr>
            <w:rStyle w:val="Hyperlink"/>
            <w:rFonts w:cs="Arial"/>
          </w:rPr>
          <w:t>4.4.1</w:t>
        </w:r>
        <w:r>
          <w:rPr>
            <w:rFonts w:asciiTheme="minorHAnsi" w:eastAsiaTheme="minorEastAsia" w:hAnsiTheme="minorHAnsi"/>
            <w:color w:val="auto"/>
            <w:kern w:val="0"/>
            <w:szCs w:val="22"/>
          </w:rPr>
          <w:tab/>
        </w:r>
        <w:r w:rsidRPr="0077014E">
          <w:rPr>
            <w:rStyle w:val="Hyperlink"/>
            <w:rFonts w:cs="Arial"/>
          </w:rPr>
          <w:t>Local Function #1</w:t>
        </w:r>
        <w:r>
          <w:rPr>
            <w:webHidden/>
          </w:rPr>
          <w:tab/>
        </w:r>
        <w:r>
          <w:rPr>
            <w:webHidden/>
          </w:rPr>
          <w:fldChar w:fldCharType="begin"/>
        </w:r>
        <w:r>
          <w:rPr>
            <w:webHidden/>
          </w:rPr>
          <w:instrText xml:space="preserve"> PAGEREF _Toc519071258 \h </w:instrText>
        </w:r>
        <w:r>
          <w:rPr>
            <w:webHidden/>
          </w:rPr>
        </w:r>
        <w:r>
          <w:rPr>
            <w:webHidden/>
          </w:rPr>
          <w:fldChar w:fldCharType="separate"/>
        </w:r>
        <w:r>
          <w:rPr>
            <w:webHidden/>
          </w:rPr>
          <w:t>9</w:t>
        </w:r>
        <w:r>
          <w:rPr>
            <w:webHidden/>
          </w:rPr>
          <w:fldChar w:fldCharType="end"/>
        </w:r>
      </w:hyperlink>
    </w:p>
    <w:p w14:paraId="51A50AA2" w14:textId="0477DD54" w:rsidR="00C64B82" w:rsidRDefault="00C64B82">
      <w:pPr>
        <w:pStyle w:val="TOC2"/>
        <w:rPr>
          <w:rFonts w:asciiTheme="minorHAnsi" w:eastAsiaTheme="minorEastAsia" w:hAnsiTheme="minorHAnsi"/>
          <w:color w:val="auto"/>
          <w:kern w:val="0"/>
          <w:szCs w:val="22"/>
        </w:rPr>
      </w:pPr>
      <w:hyperlink w:anchor="_Toc519071259" w:history="1">
        <w:r w:rsidRPr="0077014E">
          <w:rPr>
            <w:rStyle w:val="Hyperlink"/>
            <w:rFonts w:cs="Arial"/>
          </w:rPr>
          <w:t>4.4.1.1</w:t>
        </w:r>
        <w:r>
          <w:rPr>
            <w:rFonts w:asciiTheme="minorHAnsi" w:eastAsiaTheme="minorEastAsia" w:hAnsiTheme="minorHAnsi"/>
            <w:color w:val="auto"/>
            <w:kern w:val="0"/>
            <w:szCs w:val="22"/>
          </w:rPr>
          <w:tab/>
        </w:r>
        <w:r w:rsidRPr="0077014E">
          <w:rPr>
            <w:rStyle w:val="Hyperlink"/>
            <w:rFonts w:cs="Arial"/>
          </w:rPr>
          <w:t>Design Rationale</w:t>
        </w:r>
        <w:r>
          <w:rPr>
            <w:webHidden/>
          </w:rPr>
          <w:tab/>
        </w:r>
        <w:r>
          <w:rPr>
            <w:webHidden/>
          </w:rPr>
          <w:fldChar w:fldCharType="begin"/>
        </w:r>
        <w:r>
          <w:rPr>
            <w:webHidden/>
          </w:rPr>
          <w:instrText xml:space="preserve"> PAGEREF _Toc519071259 \h </w:instrText>
        </w:r>
        <w:r>
          <w:rPr>
            <w:webHidden/>
          </w:rPr>
        </w:r>
        <w:r>
          <w:rPr>
            <w:webHidden/>
          </w:rPr>
          <w:fldChar w:fldCharType="separate"/>
        </w:r>
        <w:r>
          <w:rPr>
            <w:webHidden/>
          </w:rPr>
          <w:t>9</w:t>
        </w:r>
        <w:r>
          <w:rPr>
            <w:webHidden/>
          </w:rPr>
          <w:fldChar w:fldCharType="end"/>
        </w:r>
      </w:hyperlink>
    </w:p>
    <w:p w14:paraId="4395D460" w14:textId="328CAA73" w:rsidR="00C64B82" w:rsidRDefault="00C64B82">
      <w:pPr>
        <w:pStyle w:val="TOC2"/>
        <w:rPr>
          <w:rFonts w:asciiTheme="minorHAnsi" w:eastAsiaTheme="minorEastAsia" w:hAnsiTheme="minorHAnsi"/>
          <w:color w:val="auto"/>
          <w:kern w:val="0"/>
          <w:szCs w:val="22"/>
        </w:rPr>
      </w:pPr>
      <w:hyperlink w:anchor="_Toc519071260" w:history="1">
        <w:r w:rsidRPr="0077014E">
          <w:rPr>
            <w:rStyle w:val="Hyperlink"/>
            <w:rFonts w:cs="Arial"/>
          </w:rPr>
          <w:t>4.4.1.2</w:t>
        </w:r>
        <w:r>
          <w:rPr>
            <w:rFonts w:asciiTheme="minorHAnsi" w:eastAsiaTheme="minorEastAsia" w:hAnsiTheme="minorHAnsi"/>
            <w:color w:val="auto"/>
            <w:kern w:val="0"/>
            <w:szCs w:val="22"/>
          </w:rPr>
          <w:tab/>
        </w:r>
        <w:r w:rsidRPr="0077014E">
          <w:rPr>
            <w:rStyle w:val="Hyperlink"/>
            <w:rFonts w:cs="Arial"/>
          </w:rPr>
          <w:t>Processing</w:t>
        </w:r>
        <w:r>
          <w:rPr>
            <w:webHidden/>
          </w:rPr>
          <w:tab/>
        </w:r>
        <w:r>
          <w:rPr>
            <w:webHidden/>
          </w:rPr>
          <w:fldChar w:fldCharType="begin"/>
        </w:r>
        <w:r>
          <w:rPr>
            <w:webHidden/>
          </w:rPr>
          <w:instrText xml:space="preserve"> PAGEREF _Toc519071260 \h </w:instrText>
        </w:r>
        <w:r>
          <w:rPr>
            <w:webHidden/>
          </w:rPr>
        </w:r>
        <w:r>
          <w:rPr>
            <w:webHidden/>
          </w:rPr>
          <w:fldChar w:fldCharType="separate"/>
        </w:r>
        <w:r>
          <w:rPr>
            <w:webHidden/>
          </w:rPr>
          <w:t>9</w:t>
        </w:r>
        <w:r>
          <w:rPr>
            <w:webHidden/>
          </w:rPr>
          <w:fldChar w:fldCharType="end"/>
        </w:r>
      </w:hyperlink>
    </w:p>
    <w:p w14:paraId="66013373" w14:textId="04CDCC47" w:rsidR="00C64B82" w:rsidRDefault="00C64B82">
      <w:pPr>
        <w:pStyle w:val="TOC2"/>
        <w:rPr>
          <w:rFonts w:asciiTheme="minorHAnsi" w:eastAsiaTheme="minorEastAsia" w:hAnsiTheme="minorHAnsi"/>
          <w:color w:val="auto"/>
          <w:kern w:val="0"/>
          <w:szCs w:val="22"/>
        </w:rPr>
      </w:pPr>
      <w:hyperlink w:anchor="_Toc519071261" w:history="1">
        <w:r w:rsidRPr="0077014E">
          <w:rPr>
            <w:rStyle w:val="Hyperlink"/>
            <w:rFonts w:cs="Arial"/>
          </w:rPr>
          <w:t>4.4.2</w:t>
        </w:r>
        <w:r>
          <w:rPr>
            <w:rFonts w:asciiTheme="minorHAnsi" w:eastAsiaTheme="minorEastAsia" w:hAnsiTheme="minorHAnsi"/>
            <w:color w:val="auto"/>
            <w:kern w:val="0"/>
            <w:szCs w:val="22"/>
          </w:rPr>
          <w:tab/>
        </w:r>
        <w:r w:rsidRPr="0077014E">
          <w:rPr>
            <w:rStyle w:val="Hyperlink"/>
            <w:rFonts w:cs="Arial"/>
          </w:rPr>
          <w:t>Local Function #2</w:t>
        </w:r>
        <w:r>
          <w:rPr>
            <w:webHidden/>
          </w:rPr>
          <w:tab/>
        </w:r>
        <w:r>
          <w:rPr>
            <w:webHidden/>
          </w:rPr>
          <w:fldChar w:fldCharType="begin"/>
        </w:r>
        <w:r>
          <w:rPr>
            <w:webHidden/>
          </w:rPr>
          <w:instrText xml:space="preserve"> PAGEREF _Toc519071261 \h </w:instrText>
        </w:r>
        <w:r>
          <w:rPr>
            <w:webHidden/>
          </w:rPr>
        </w:r>
        <w:r>
          <w:rPr>
            <w:webHidden/>
          </w:rPr>
          <w:fldChar w:fldCharType="separate"/>
        </w:r>
        <w:r>
          <w:rPr>
            <w:webHidden/>
          </w:rPr>
          <w:t>9</w:t>
        </w:r>
        <w:r>
          <w:rPr>
            <w:webHidden/>
          </w:rPr>
          <w:fldChar w:fldCharType="end"/>
        </w:r>
      </w:hyperlink>
    </w:p>
    <w:p w14:paraId="571FB50B" w14:textId="47010427" w:rsidR="00C64B82" w:rsidRDefault="00C64B82">
      <w:pPr>
        <w:pStyle w:val="TOC2"/>
        <w:rPr>
          <w:rFonts w:asciiTheme="minorHAnsi" w:eastAsiaTheme="minorEastAsia" w:hAnsiTheme="minorHAnsi"/>
          <w:color w:val="auto"/>
          <w:kern w:val="0"/>
          <w:szCs w:val="22"/>
        </w:rPr>
      </w:pPr>
      <w:hyperlink w:anchor="_Toc519071262" w:history="1">
        <w:r w:rsidRPr="0077014E">
          <w:rPr>
            <w:rStyle w:val="Hyperlink"/>
            <w:rFonts w:cs="Arial"/>
          </w:rPr>
          <w:t>4.4.2.1</w:t>
        </w:r>
        <w:r>
          <w:rPr>
            <w:rFonts w:asciiTheme="minorHAnsi" w:eastAsiaTheme="minorEastAsia" w:hAnsiTheme="minorHAnsi"/>
            <w:color w:val="auto"/>
            <w:kern w:val="0"/>
            <w:szCs w:val="22"/>
          </w:rPr>
          <w:tab/>
        </w:r>
        <w:r w:rsidRPr="0077014E">
          <w:rPr>
            <w:rStyle w:val="Hyperlink"/>
            <w:rFonts w:cs="Arial"/>
          </w:rPr>
          <w:t>Design Rationale</w:t>
        </w:r>
        <w:r>
          <w:rPr>
            <w:webHidden/>
          </w:rPr>
          <w:tab/>
        </w:r>
        <w:r>
          <w:rPr>
            <w:webHidden/>
          </w:rPr>
          <w:fldChar w:fldCharType="begin"/>
        </w:r>
        <w:r>
          <w:rPr>
            <w:webHidden/>
          </w:rPr>
          <w:instrText xml:space="preserve"> PAGEREF _Toc519071262 \h </w:instrText>
        </w:r>
        <w:r>
          <w:rPr>
            <w:webHidden/>
          </w:rPr>
        </w:r>
        <w:r>
          <w:rPr>
            <w:webHidden/>
          </w:rPr>
          <w:fldChar w:fldCharType="separate"/>
        </w:r>
        <w:r>
          <w:rPr>
            <w:webHidden/>
          </w:rPr>
          <w:t>9</w:t>
        </w:r>
        <w:r>
          <w:rPr>
            <w:webHidden/>
          </w:rPr>
          <w:fldChar w:fldCharType="end"/>
        </w:r>
      </w:hyperlink>
    </w:p>
    <w:p w14:paraId="767140E8" w14:textId="16DD0FE5" w:rsidR="00C64B82" w:rsidRDefault="00C64B82">
      <w:pPr>
        <w:pStyle w:val="TOC2"/>
        <w:rPr>
          <w:rFonts w:asciiTheme="minorHAnsi" w:eastAsiaTheme="minorEastAsia" w:hAnsiTheme="minorHAnsi"/>
          <w:color w:val="auto"/>
          <w:kern w:val="0"/>
          <w:szCs w:val="22"/>
        </w:rPr>
      </w:pPr>
      <w:hyperlink w:anchor="_Toc519071263" w:history="1">
        <w:r w:rsidRPr="0077014E">
          <w:rPr>
            <w:rStyle w:val="Hyperlink"/>
            <w:rFonts w:cs="Arial"/>
          </w:rPr>
          <w:t>4.4.2.2</w:t>
        </w:r>
        <w:r>
          <w:rPr>
            <w:rFonts w:asciiTheme="minorHAnsi" w:eastAsiaTheme="minorEastAsia" w:hAnsiTheme="minorHAnsi"/>
            <w:color w:val="auto"/>
            <w:kern w:val="0"/>
            <w:szCs w:val="22"/>
          </w:rPr>
          <w:tab/>
        </w:r>
        <w:r w:rsidRPr="0077014E">
          <w:rPr>
            <w:rStyle w:val="Hyperlink"/>
            <w:rFonts w:cs="Arial"/>
          </w:rPr>
          <w:t>Processing</w:t>
        </w:r>
        <w:r>
          <w:rPr>
            <w:webHidden/>
          </w:rPr>
          <w:tab/>
        </w:r>
        <w:r>
          <w:rPr>
            <w:webHidden/>
          </w:rPr>
          <w:fldChar w:fldCharType="begin"/>
        </w:r>
        <w:r>
          <w:rPr>
            <w:webHidden/>
          </w:rPr>
          <w:instrText xml:space="preserve"> PAGEREF _Toc519071263 \h </w:instrText>
        </w:r>
        <w:r>
          <w:rPr>
            <w:webHidden/>
          </w:rPr>
        </w:r>
        <w:r>
          <w:rPr>
            <w:webHidden/>
          </w:rPr>
          <w:fldChar w:fldCharType="separate"/>
        </w:r>
        <w:r>
          <w:rPr>
            <w:webHidden/>
          </w:rPr>
          <w:t>9</w:t>
        </w:r>
        <w:r>
          <w:rPr>
            <w:webHidden/>
          </w:rPr>
          <w:fldChar w:fldCharType="end"/>
        </w:r>
      </w:hyperlink>
    </w:p>
    <w:p w14:paraId="71D40348" w14:textId="381F50EA" w:rsidR="00C64B82" w:rsidRDefault="00C64B82">
      <w:pPr>
        <w:pStyle w:val="TOC2"/>
        <w:rPr>
          <w:rFonts w:asciiTheme="minorHAnsi" w:eastAsiaTheme="minorEastAsia" w:hAnsiTheme="minorHAnsi"/>
          <w:color w:val="auto"/>
          <w:kern w:val="0"/>
          <w:szCs w:val="22"/>
        </w:rPr>
      </w:pPr>
      <w:hyperlink w:anchor="_Toc519071264" w:history="1">
        <w:r w:rsidRPr="0077014E">
          <w:rPr>
            <w:rStyle w:val="Hyperlink"/>
            <w:rFonts w:cs="Arial"/>
          </w:rPr>
          <w:t>4.4.3</w:t>
        </w:r>
        <w:r>
          <w:rPr>
            <w:rFonts w:asciiTheme="minorHAnsi" w:eastAsiaTheme="minorEastAsia" w:hAnsiTheme="minorHAnsi"/>
            <w:color w:val="auto"/>
            <w:kern w:val="0"/>
            <w:szCs w:val="22"/>
          </w:rPr>
          <w:tab/>
        </w:r>
        <w:r w:rsidRPr="0077014E">
          <w:rPr>
            <w:rStyle w:val="Hyperlink"/>
            <w:rFonts w:cs="Arial"/>
          </w:rPr>
          <w:t>Local Function #3</w:t>
        </w:r>
        <w:r>
          <w:rPr>
            <w:webHidden/>
          </w:rPr>
          <w:tab/>
        </w:r>
        <w:r>
          <w:rPr>
            <w:webHidden/>
          </w:rPr>
          <w:fldChar w:fldCharType="begin"/>
        </w:r>
        <w:r>
          <w:rPr>
            <w:webHidden/>
          </w:rPr>
          <w:instrText xml:space="preserve"> PAGEREF _Toc519071264 \h </w:instrText>
        </w:r>
        <w:r>
          <w:rPr>
            <w:webHidden/>
          </w:rPr>
        </w:r>
        <w:r>
          <w:rPr>
            <w:webHidden/>
          </w:rPr>
          <w:fldChar w:fldCharType="separate"/>
        </w:r>
        <w:r>
          <w:rPr>
            <w:webHidden/>
          </w:rPr>
          <w:t>9</w:t>
        </w:r>
        <w:r>
          <w:rPr>
            <w:webHidden/>
          </w:rPr>
          <w:fldChar w:fldCharType="end"/>
        </w:r>
      </w:hyperlink>
    </w:p>
    <w:p w14:paraId="6D8EDCDC" w14:textId="7E6C8187" w:rsidR="00C64B82" w:rsidRDefault="00C64B82">
      <w:pPr>
        <w:pStyle w:val="TOC2"/>
        <w:rPr>
          <w:rFonts w:asciiTheme="minorHAnsi" w:eastAsiaTheme="minorEastAsia" w:hAnsiTheme="minorHAnsi"/>
          <w:color w:val="auto"/>
          <w:kern w:val="0"/>
          <w:szCs w:val="22"/>
        </w:rPr>
      </w:pPr>
      <w:hyperlink w:anchor="_Toc519071265" w:history="1">
        <w:r w:rsidRPr="0077014E">
          <w:rPr>
            <w:rStyle w:val="Hyperlink"/>
            <w:rFonts w:cs="Arial"/>
          </w:rPr>
          <w:t>4.4.3.1</w:t>
        </w:r>
        <w:r>
          <w:rPr>
            <w:rFonts w:asciiTheme="minorHAnsi" w:eastAsiaTheme="minorEastAsia" w:hAnsiTheme="minorHAnsi"/>
            <w:color w:val="auto"/>
            <w:kern w:val="0"/>
            <w:szCs w:val="22"/>
          </w:rPr>
          <w:tab/>
        </w:r>
        <w:r w:rsidRPr="0077014E">
          <w:rPr>
            <w:rStyle w:val="Hyperlink"/>
            <w:rFonts w:cs="Arial"/>
          </w:rPr>
          <w:t>Design Rationale</w:t>
        </w:r>
        <w:r>
          <w:rPr>
            <w:webHidden/>
          </w:rPr>
          <w:tab/>
        </w:r>
        <w:r>
          <w:rPr>
            <w:webHidden/>
          </w:rPr>
          <w:fldChar w:fldCharType="begin"/>
        </w:r>
        <w:r>
          <w:rPr>
            <w:webHidden/>
          </w:rPr>
          <w:instrText xml:space="preserve"> PAGEREF _Toc519071265 \h </w:instrText>
        </w:r>
        <w:r>
          <w:rPr>
            <w:webHidden/>
          </w:rPr>
        </w:r>
        <w:r>
          <w:rPr>
            <w:webHidden/>
          </w:rPr>
          <w:fldChar w:fldCharType="separate"/>
        </w:r>
        <w:r>
          <w:rPr>
            <w:webHidden/>
          </w:rPr>
          <w:t>9</w:t>
        </w:r>
        <w:r>
          <w:rPr>
            <w:webHidden/>
          </w:rPr>
          <w:fldChar w:fldCharType="end"/>
        </w:r>
      </w:hyperlink>
    </w:p>
    <w:p w14:paraId="1CBBDFEE" w14:textId="42C28F4E" w:rsidR="00C64B82" w:rsidRDefault="00C64B82">
      <w:pPr>
        <w:pStyle w:val="TOC2"/>
        <w:rPr>
          <w:rFonts w:asciiTheme="minorHAnsi" w:eastAsiaTheme="minorEastAsia" w:hAnsiTheme="minorHAnsi"/>
          <w:color w:val="auto"/>
          <w:kern w:val="0"/>
          <w:szCs w:val="22"/>
        </w:rPr>
      </w:pPr>
      <w:hyperlink w:anchor="_Toc519071266" w:history="1">
        <w:r w:rsidRPr="0077014E">
          <w:rPr>
            <w:rStyle w:val="Hyperlink"/>
            <w:rFonts w:cs="Arial"/>
          </w:rPr>
          <w:t>4.4.3.2</w:t>
        </w:r>
        <w:r>
          <w:rPr>
            <w:rFonts w:asciiTheme="minorHAnsi" w:eastAsiaTheme="minorEastAsia" w:hAnsiTheme="minorHAnsi"/>
            <w:color w:val="auto"/>
            <w:kern w:val="0"/>
            <w:szCs w:val="22"/>
          </w:rPr>
          <w:tab/>
        </w:r>
        <w:r w:rsidRPr="0077014E">
          <w:rPr>
            <w:rStyle w:val="Hyperlink"/>
            <w:rFonts w:cs="Arial"/>
          </w:rPr>
          <w:t>Processing</w:t>
        </w:r>
        <w:r>
          <w:rPr>
            <w:webHidden/>
          </w:rPr>
          <w:tab/>
        </w:r>
        <w:r>
          <w:rPr>
            <w:webHidden/>
          </w:rPr>
          <w:fldChar w:fldCharType="begin"/>
        </w:r>
        <w:r>
          <w:rPr>
            <w:webHidden/>
          </w:rPr>
          <w:instrText xml:space="preserve"> PAGEREF _Toc519071266 \h </w:instrText>
        </w:r>
        <w:r>
          <w:rPr>
            <w:webHidden/>
          </w:rPr>
        </w:r>
        <w:r>
          <w:rPr>
            <w:webHidden/>
          </w:rPr>
          <w:fldChar w:fldCharType="separate"/>
        </w:r>
        <w:r>
          <w:rPr>
            <w:webHidden/>
          </w:rPr>
          <w:t>9</w:t>
        </w:r>
        <w:r>
          <w:rPr>
            <w:webHidden/>
          </w:rPr>
          <w:fldChar w:fldCharType="end"/>
        </w:r>
      </w:hyperlink>
    </w:p>
    <w:p w14:paraId="6E8A789D" w14:textId="422CB39E" w:rsidR="00C64B82" w:rsidRDefault="00C64B82">
      <w:pPr>
        <w:pStyle w:val="TOC2"/>
        <w:rPr>
          <w:rFonts w:asciiTheme="minorHAnsi" w:eastAsiaTheme="minorEastAsia" w:hAnsiTheme="minorHAnsi"/>
          <w:color w:val="auto"/>
          <w:kern w:val="0"/>
          <w:szCs w:val="22"/>
        </w:rPr>
      </w:pPr>
      <w:hyperlink w:anchor="_Toc519071267" w:history="1">
        <w:r w:rsidRPr="0077014E">
          <w:rPr>
            <w:rStyle w:val="Hyperlink"/>
            <w:rFonts w:cs="Arial"/>
          </w:rPr>
          <w:t>4.4.4</w:t>
        </w:r>
        <w:r>
          <w:rPr>
            <w:rFonts w:asciiTheme="minorHAnsi" w:eastAsiaTheme="minorEastAsia" w:hAnsiTheme="minorHAnsi"/>
            <w:color w:val="auto"/>
            <w:kern w:val="0"/>
            <w:szCs w:val="22"/>
          </w:rPr>
          <w:tab/>
        </w:r>
        <w:r w:rsidRPr="0077014E">
          <w:rPr>
            <w:rStyle w:val="Hyperlink"/>
            <w:rFonts w:cs="Arial"/>
          </w:rPr>
          <w:t>Local Function #4</w:t>
        </w:r>
        <w:r>
          <w:rPr>
            <w:webHidden/>
          </w:rPr>
          <w:tab/>
        </w:r>
        <w:r>
          <w:rPr>
            <w:webHidden/>
          </w:rPr>
          <w:fldChar w:fldCharType="begin"/>
        </w:r>
        <w:r>
          <w:rPr>
            <w:webHidden/>
          </w:rPr>
          <w:instrText xml:space="preserve"> PAGEREF _Toc519071267 \h </w:instrText>
        </w:r>
        <w:r>
          <w:rPr>
            <w:webHidden/>
          </w:rPr>
        </w:r>
        <w:r>
          <w:rPr>
            <w:webHidden/>
          </w:rPr>
          <w:fldChar w:fldCharType="separate"/>
        </w:r>
        <w:r>
          <w:rPr>
            <w:webHidden/>
          </w:rPr>
          <w:t>10</w:t>
        </w:r>
        <w:r>
          <w:rPr>
            <w:webHidden/>
          </w:rPr>
          <w:fldChar w:fldCharType="end"/>
        </w:r>
      </w:hyperlink>
    </w:p>
    <w:p w14:paraId="5141FFFE" w14:textId="64936F67" w:rsidR="00C64B82" w:rsidRDefault="00C64B82">
      <w:pPr>
        <w:pStyle w:val="TOC2"/>
        <w:rPr>
          <w:rFonts w:asciiTheme="minorHAnsi" w:eastAsiaTheme="minorEastAsia" w:hAnsiTheme="minorHAnsi"/>
          <w:color w:val="auto"/>
          <w:kern w:val="0"/>
          <w:szCs w:val="22"/>
        </w:rPr>
      </w:pPr>
      <w:hyperlink w:anchor="_Toc519071268" w:history="1">
        <w:r w:rsidRPr="0077014E">
          <w:rPr>
            <w:rStyle w:val="Hyperlink"/>
            <w:rFonts w:cs="Arial"/>
          </w:rPr>
          <w:t>4.4.4.1</w:t>
        </w:r>
        <w:r>
          <w:rPr>
            <w:rFonts w:asciiTheme="minorHAnsi" w:eastAsiaTheme="minorEastAsia" w:hAnsiTheme="minorHAnsi"/>
            <w:color w:val="auto"/>
            <w:kern w:val="0"/>
            <w:szCs w:val="22"/>
          </w:rPr>
          <w:tab/>
        </w:r>
        <w:r w:rsidRPr="0077014E">
          <w:rPr>
            <w:rStyle w:val="Hyperlink"/>
            <w:rFonts w:cs="Arial"/>
          </w:rPr>
          <w:t>Design Rationale</w:t>
        </w:r>
        <w:r>
          <w:rPr>
            <w:webHidden/>
          </w:rPr>
          <w:tab/>
        </w:r>
        <w:r>
          <w:rPr>
            <w:webHidden/>
          </w:rPr>
          <w:fldChar w:fldCharType="begin"/>
        </w:r>
        <w:r>
          <w:rPr>
            <w:webHidden/>
          </w:rPr>
          <w:instrText xml:space="preserve"> PAGEREF _Toc519071268 \h </w:instrText>
        </w:r>
        <w:r>
          <w:rPr>
            <w:webHidden/>
          </w:rPr>
        </w:r>
        <w:r>
          <w:rPr>
            <w:webHidden/>
          </w:rPr>
          <w:fldChar w:fldCharType="separate"/>
        </w:r>
        <w:r>
          <w:rPr>
            <w:webHidden/>
          </w:rPr>
          <w:t>10</w:t>
        </w:r>
        <w:r>
          <w:rPr>
            <w:webHidden/>
          </w:rPr>
          <w:fldChar w:fldCharType="end"/>
        </w:r>
      </w:hyperlink>
    </w:p>
    <w:p w14:paraId="6C068EE9" w14:textId="099AC825" w:rsidR="00C64B82" w:rsidRDefault="00C64B82">
      <w:pPr>
        <w:pStyle w:val="TOC2"/>
        <w:rPr>
          <w:rFonts w:asciiTheme="minorHAnsi" w:eastAsiaTheme="minorEastAsia" w:hAnsiTheme="minorHAnsi"/>
          <w:color w:val="auto"/>
          <w:kern w:val="0"/>
          <w:szCs w:val="22"/>
        </w:rPr>
      </w:pPr>
      <w:hyperlink w:anchor="_Toc519071269" w:history="1">
        <w:r w:rsidRPr="0077014E">
          <w:rPr>
            <w:rStyle w:val="Hyperlink"/>
            <w:rFonts w:cs="Arial"/>
          </w:rPr>
          <w:t>4.4.4.2</w:t>
        </w:r>
        <w:r>
          <w:rPr>
            <w:rFonts w:asciiTheme="minorHAnsi" w:eastAsiaTheme="minorEastAsia" w:hAnsiTheme="minorHAnsi"/>
            <w:color w:val="auto"/>
            <w:kern w:val="0"/>
            <w:szCs w:val="22"/>
          </w:rPr>
          <w:tab/>
        </w:r>
        <w:r w:rsidRPr="0077014E">
          <w:rPr>
            <w:rStyle w:val="Hyperlink"/>
            <w:rFonts w:cs="Arial"/>
          </w:rPr>
          <w:t>Processing</w:t>
        </w:r>
        <w:r>
          <w:rPr>
            <w:webHidden/>
          </w:rPr>
          <w:tab/>
        </w:r>
        <w:r>
          <w:rPr>
            <w:webHidden/>
          </w:rPr>
          <w:fldChar w:fldCharType="begin"/>
        </w:r>
        <w:r>
          <w:rPr>
            <w:webHidden/>
          </w:rPr>
          <w:instrText xml:space="preserve"> PAGEREF _Toc519071269 \h </w:instrText>
        </w:r>
        <w:r>
          <w:rPr>
            <w:webHidden/>
          </w:rPr>
        </w:r>
        <w:r>
          <w:rPr>
            <w:webHidden/>
          </w:rPr>
          <w:fldChar w:fldCharType="separate"/>
        </w:r>
        <w:r>
          <w:rPr>
            <w:webHidden/>
          </w:rPr>
          <w:t>10</w:t>
        </w:r>
        <w:r>
          <w:rPr>
            <w:webHidden/>
          </w:rPr>
          <w:fldChar w:fldCharType="end"/>
        </w:r>
      </w:hyperlink>
    </w:p>
    <w:p w14:paraId="52A5601A" w14:textId="1BBE72D2" w:rsidR="00C64B82" w:rsidRDefault="00C64B82">
      <w:pPr>
        <w:pStyle w:val="TOC2"/>
        <w:rPr>
          <w:rFonts w:asciiTheme="minorHAnsi" w:eastAsiaTheme="minorEastAsia" w:hAnsiTheme="minorHAnsi"/>
          <w:color w:val="auto"/>
          <w:kern w:val="0"/>
          <w:szCs w:val="22"/>
        </w:rPr>
      </w:pPr>
      <w:hyperlink w:anchor="_Toc519071270" w:history="1">
        <w:r w:rsidRPr="0077014E">
          <w:rPr>
            <w:rStyle w:val="Hyperlink"/>
            <w:rFonts w:cs="Arial"/>
          </w:rPr>
          <w:t>4.4.5</w:t>
        </w:r>
        <w:r>
          <w:rPr>
            <w:rFonts w:asciiTheme="minorHAnsi" w:eastAsiaTheme="minorEastAsia" w:hAnsiTheme="minorHAnsi"/>
            <w:color w:val="auto"/>
            <w:kern w:val="0"/>
            <w:szCs w:val="22"/>
          </w:rPr>
          <w:tab/>
        </w:r>
        <w:r w:rsidRPr="0077014E">
          <w:rPr>
            <w:rStyle w:val="Hyperlink"/>
            <w:rFonts w:cs="Arial"/>
          </w:rPr>
          <w:t>Local Function #5</w:t>
        </w:r>
        <w:r>
          <w:rPr>
            <w:webHidden/>
          </w:rPr>
          <w:tab/>
        </w:r>
        <w:r>
          <w:rPr>
            <w:webHidden/>
          </w:rPr>
          <w:fldChar w:fldCharType="begin"/>
        </w:r>
        <w:r>
          <w:rPr>
            <w:webHidden/>
          </w:rPr>
          <w:instrText xml:space="preserve"> PAGEREF _Toc519071270 \h </w:instrText>
        </w:r>
        <w:r>
          <w:rPr>
            <w:webHidden/>
          </w:rPr>
        </w:r>
        <w:r>
          <w:rPr>
            <w:webHidden/>
          </w:rPr>
          <w:fldChar w:fldCharType="separate"/>
        </w:r>
        <w:r>
          <w:rPr>
            <w:webHidden/>
          </w:rPr>
          <w:t>10</w:t>
        </w:r>
        <w:r>
          <w:rPr>
            <w:webHidden/>
          </w:rPr>
          <w:fldChar w:fldCharType="end"/>
        </w:r>
      </w:hyperlink>
    </w:p>
    <w:p w14:paraId="2D64AF2C" w14:textId="3FF30FB7" w:rsidR="00C64B82" w:rsidRDefault="00C64B82">
      <w:pPr>
        <w:pStyle w:val="TOC2"/>
        <w:rPr>
          <w:rFonts w:asciiTheme="minorHAnsi" w:eastAsiaTheme="minorEastAsia" w:hAnsiTheme="minorHAnsi"/>
          <w:color w:val="auto"/>
          <w:kern w:val="0"/>
          <w:szCs w:val="22"/>
        </w:rPr>
      </w:pPr>
      <w:hyperlink w:anchor="_Toc519071271" w:history="1">
        <w:r w:rsidRPr="0077014E">
          <w:rPr>
            <w:rStyle w:val="Hyperlink"/>
            <w:rFonts w:cs="Arial"/>
          </w:rPr>
          <w:t>4.4.5.1</w:t>
        </w:r>
        <w:r>
          <w:rPr>
            <w:rFonts w:asciiTheme="minorHAnsi" w:eastAsiaTheme="minorEastAsia" w:hAnsiTheme="minorHAnsi"/>
            <w:color w:val="auto"/>
            <w:kern w:val="0"/>
            <w:szCs w:val="22"/>
          </w:rPr>
          <w:tab/>
        </w:r>
        <w:r w:rsidRPr="0077014E">
          <w:rPr>
            <w:rStyle w:val="Hyperlink"/>
            <w:rFonts w:cs="Arial"/>
          </w:rPr>
          <w:t>Design Rationale</w:t>
        </w:r>
        <w:r>
          <w:rPr>
            <w:webHidden/>
          </w:rPr>
          <w:tab/>
        </w:r>
        <w:r>
          <w:rPr>
            <w:webHidden/>
          </w:rPr>
          <w:fldChar w:fldCharType="begin"/>
        </w:r>
        <w:r>
          <w:rPr>
            <w:webHidden/>
          </w:rPr>
          <w:instrText xml:space="preserve"> PAGEREF _Toc519071271 \h </w:instrText>
        </w:r>
        <w:r>
          <w:rPr>
            <w:webHidden/>
          </w:rPr>
        </w:r>
        <w:r>
          <w:rPr>
            <w:webHidden/>
          </w:rPr>
          <w:fldChar w:fldCharType="separate"/>
        </w:r>
        <w:r>
          <w:rPr>
            <w:webHidden/>
          </w:rPr>
          <w:t>10</w:t>
        </w:r>
        <w:r>
          <w:rPr>
            <w:webHidden/>
          </w:rPr>
          <w:fldChar w:fldCharType="end"/>
        </w:r>
      </w:hyperlink>
    </w:p>
    <w:p w14:paraId="0AA0E9C7" w14:textId="7DE4C446" w:rsidR="00C64B82" w:rsidRDefault="00C64B82">
      <w:pPr>
        <w:pStyle w:val="TOC2"/>
        <w:rPr>
          <w:rFonts w:asciiTheme="minorHAnsi" w:eastAsiaTheme="minorEastAsia" w:hAnsiTheme="minorHAnsi"/>
          <w:color w:val="auto"/>
          <w:kern w:val="0"/>
          <w:szCs w:val="22"/>
        </w:rPr>
      </w:pPr>
      <w:hyperlink w:anchor="_Toc519071272" w:history="1">
        <w:r w:rsidRPr="0077014E">
          <w:rPr>
            <w:rStyle w:val="Hyperlink"/>
            <w:rFonts w:cs="Arial"/>
          </w:rPr>
          <w:t>4.4.5.2</w:t>
        </w:r>
        <w:r>
          <w:rPr>
            <w:rFonts w:asciiTheme="minorHAnsi" w:eastAsiaTheme="minorEastAsia" w:hAnsiTheme="minorHAnsi"/>
            <w:color w:val="auto"/>
            <w:kern w:val="0"/>
            <w:szCs w:val="22"/>
          </w:rPr>
          <w:tab/>
        </w:r>
        <w:r w:rsidRPr="0077014E">
          <w:rPr>
            <w:rStyle w:val="Hyperlink"/>
            <w:rFonts w:cs="Arial"/>
          </w:rPr>
          <w:t>Processing</w:t>
        </w:r>
        <w:r>
          <w:rPr>
            <w:webHidden/>
          </w:rPr>
          <w:tab/>
        </w:r>
        <w:r>
          <w:rPr>
            <w:webHidden/>
          </w:rPr>
          <w:fldChar w:fldCharType="begin"/>
        </w:r>
        <w:r>
          <w:rPr>
            <w:webHidden/>
          </w:rPr>
          <w:instrText xml:space="preserve"> PAGEREF _Toc519071272 \h </w:instrText>
        </w:r>
        <w:r>
          <w:rPr>
            <w:webHidden/>
          </w:rPr>
        </w:r>
        <w:r>
          <w:rPr>
            <w:webHidden/>
          </w:rPr>
          <w:fldChar w:fldCharType="separate"/>
        </w:r>
        <w:r>
          <w:rPr>
            <w:webHidden/>
          </w:rPr>
          <w:t>10</w:t>
        </w:r>
        <w:r>
          <w:rPr>
            <w:webHidden/>
          </w:rPr>
          <w:fldChar w:fldCharType="end"/>
        </w:r>
      </w:hyperlink>
    </w:p>
    <w:p w14:paraId="5A353302" w14:textId="17C4BEDC" w:rsidR="00C64B82" w:rsidRDefault="00C64B82">
      <w:pPr>
        <w:pStyle w:val="TOC2"/>
        <w:rPr>
          <w:rFonts w:asciiTheme="minorHAnsi" w:eastAsiaTheme="minorEastAsia" w:hAnsiTheme="minorHAnsi"/>
          <w:color w:val="auto"/>
          <w:kern w:val="0"/>
          <w:szCs w:val="22"/>
        </w:rPr>
      </w:pPr>
      <w:hyperlink w:anchor="_Toc519071273" w:history="1">
        <w:r w:rsidRPr="0077014E">
          <w:rPr>
            <w:rStyle w:val="Hyperlink"/>
            <w:rFonts w:cs="Arial"/>
          </w:rPr>
          <w:t>4.5</w:t>
        </w:r>
        <w:r>
          <w:rPr>
            <w:rFonts w:asciiTheme="minorHAnsi" w:eastAsiaTheme="minorEastAsia" w:hAnsiTheme="minorHAnsi"/>
            <w:color w:val="auto"/>
            <w:kern w:val="0"/>
            <w:szCs w:val="22"/>
          </w:rPr>
          <w:tab/>
        </w:r>
        <w:r w:rsidRPr="0077014E">
          <w:rPr>
            <w:rStyle w:val="Hyperlink"/>
            <w:rFonts w:cs="Arial"/>
          </w:rPr>
          <w:t>GLOBAL Function/Macro Definitions</w:t>
        </w:r>
        <w:r>
          <w:rPr>
            <w:webHidden/>
          </w:rPr>
          <w:tab/>
        </w:r>
        <w:r>
          <w:rPr>
            <w:webHidden/>
          </w:rPr>
          <w:fldChar w:fldCharType="begin"/>
        </w:r>
        <w:r>
          <w:rPr>
            <w:webHidden/>
          </w:rPr>
          <w:instrText xml:space="preserve"> PAGEREF _Toc519071273 \h </w:instrText>
        </w:r>
        <w:r>
          <w:rPr>
            <w:webHidden/>
          </w:rPr>
        </w:r>
        <w:r>
          <w:rPr>
            <w:webHidden/>
          </w:rPr>
          <w:fldChar w:fldCharType="separate"/>
        </w:r>
        <w:r>
          <w:rPr>
            <w:webHidden/>
          </w:rPr>
          <w:t>10</w:t>
        </w:r>
        <w:r>
          <w:rPr>
            <w:webHidden/>
          </w:rPr>
          <w:fldChar w:fldCharType="end"/>
        </w:r>
      </w:hyperlink>
    </w:p>
    <w:p w14:paraId="45F2CB03" w14:textId="54AC2D3F" w:rsidR="00C64B82" w:rsidRDefault="00C64B82">
      <w:pPr>
        <w:pStyle w:val="TOC1"/>
        <w:rPr>
          <w:rFonts w:eastAsiaTheme="minorEastAsia"/>
          <w:b w:val="0"/>
          <w:color w:val="auto"/>
          <w:kern w:val="0"/>
          <w:sz w:val="22"/>
          <w:szCs w:val="22"/>
          <w:lang w:val="en-US"/>
        </w:rPr>
      </w:pPr>
      <w:hyperlink w:anchor="_Toc519071274" w:history="1">
        <w:r w:rsidRPr="0077014E">
          <w:rPr>
            <w:rStyle w:val="Hyperlink"/>
            <w:rFonts w:cs="Arial"/>
          </w:rPr>
          <w:t>5</w:t>
        </w:r>
        <w:r>
          <w:rPr>
            <w:rFonts w:eastAsiaTheme="minorEastAsia"/>
            <w:b w:val="0"/>
            <w:color w:val="auto"/>
            <w:kern w:val="0"/>
            <w:sz w:val="22"/>
            <w:szCs w:val="22"/>
            <w:lang w:val="en-US"/>
          </w:rPr>
          <w:tab/>
        </w:r>
        <w:r w:rsidRPr="0077014E">
          <w:rPr>
            <w:rStyle w:val="Hyperlink"/>
            <w:rFonts w:cs="Arial"/>
          </w:rPr>
          <w:t>Known Limitations with Design</w:t>
        </w:r>
        <w:r>
          <w:rPr>
            <w:webHidden/>
          </w:rPr>
          <w:tab/>
        </w:r>
        <w:r>
          <w:rPr>
            <w:webHidden/>
          </w:rPr>
          <w:fldChar w:fldCharType="begin"/>
        </w:r>
        <w:r>
          <w:rPr>
            <w:webHidden/>
          </w:rPr>
          <w:instrText xml:space="preserve"> PAGEREF _Toc519071274 \h </w:instrText>
        </w:r>
        <w:r>
          <w:rPr>
            <w:webHidden/>
          </w:rPr>
        </w:r>
        <w:r>
          <w:rPr>
            <w:webHidden/>
          </w:rPr>
          <w:fldChar w:fldCharType="separate"/>
        </w:r>
        <w:r>
          <w:rPr>
            <w:webHidden/>
          </w:rPr>
          <w:t>11</w:t>
        </w:r>
        <w:r>
          <w:rPr>
            <w:webHidden/>
          </w:rPr>
          <w:fldChar w:fldCharType="end"/>
        </w:r>
      </w:hyperlink>
    </w:p>
    <w:p w14:paraId="0E631287" w14:textId="57E25F25" w:rsidR="00C64B82" w:rsidRDefault="00C64B82">
      <w:pPr>
        <w:pStyle w:val="TOC1"/>
        <w:rPr>
          <w:rFonts w:eastAsiaTheme="minorEastAsia"/>
          <w:b w:val="0"/>
          <w:color w:val="auto"/>
          <w:kern w:val="0"/>
          <w:sz w:val="22"/>
          <w:szCs w:val="22"/>
          <w:lang w:val="en-US"/>
        </w:rPr>
      </w:pPr>
      <w:hyperlink w:anchor="_Toc519071275" w:history="1">
        <w:r w:rsidRPr="0077014E">
          <w:rPr>
            <w:rStyle w:val="Hyperlink"/>
            <w:rFonts w:cs="Arial"/>
          </w:rPr>
          <w:t>6</w:t>
        </w:r>
        <w:r>
          <w:rPr>
            <w:rFonts w:eastAsiaTheme="minorEastAsia"/>
            <w:b w:val="0"/>
            <w:color w:val="auto"/>
            <w:kern w:val="0"/>
            <w:sz w:val="22"/>
            <w:szCs w:val="22"/>
            <w:lang w:val="en-US"/>
          </w:rPr>
          <w:tab/>
        </w:r>
        <w:r w:rsidRPr="0077014E">
          <w:rPr>
            <w:rStyle w:val="Hyperlink"/>
            <w:rFonts w:cs="Arial"/>
          </w:rPr>
          <w:t>UNIT TEST CONSIDERATION</w:t>
        </w:r>
        <w:r>
          <w:rPr>
            <w:webHidden/>
          </w:rPr>
          <w:tab/>
        </w:r>
        <w:r>
          <w:rPr>
            <w:webHidden/>
          </w:rPr>
          <w:fldChar w:fldCharType="begin"/>
        </w:r>
        <w:r>
          <w:rPr>
            <w:webHidden/>
          </w:rPr>
          <w:instrText xml:space="preserve"> PAGEREF _Toc519071275 \h </w:instrText>
        </w:r>
        <w:r>
          <w:rPr>
            <w:webHidden/>
          </w:rPr>
        </w:r>
        <w:r>
          <w:rPr>
            <w:webHidden/>
          </w:rPr>
          <w:fldChar w:fldCharType="separate"/>
        </w:r>
        <w:r>
          <w:rPr>
            <w:webHidden/>
          </w:rPr>
          <w:t>12</w:t>
        </w:r>
        <w:r>
          <w:rPr>
            <w:webHidden/>
          </w:rPr>
          <w:fldChar w:fldCharType="end"/>
        </w:r>
      </w:hyperlink>
    </w:p>
    <w:p w14:paraId="09CA6FC1" w14:textId="405C5768" w:rsidR="00C64B82" w:rsidRDefault="00C64B82">
      <w:pPr>
        <w:pStyle w:val="TOC1"/>
        <w:tabs>
          <w:tab w:val="left" w:pos="1400"/>
        </w:tabs>
        <w:rPr>
          <w:rFonts w:eastAsiaTheme="minorEastAsia"/>
          <w:b w:val="0"/>
          <w:color w:val="auto"/>
          <w:kern w:val="0"/>
          <w:sz w:val="22"/>
          <w:szCs w:val="22"/>
          <w:lang w:val="en-US"/>
        </w:rPr>
      </w:pPr>
      <w:hyperlink w:anchor="_Toc519071276" w:history="1">
        <w:r w:rsidRPr="0077014E">
          <w:rPr>
            <w:rStyle w:val="Hyperlink"/>
            <w:rFonts w:cs="Arial"/>
          </w:rPr>
          <w:t>Appendix A</w:t>
        </w:r>
        <w:r>
          <w:rPr>
            <w:rFonts w:eastAsiaTheme="minorEastAsia"/>
            <w:b w:val="0"/>
            <w:color w:val="auto"/>
            <w:kern w:val="0"/>
            <w:sz w:val="22"/>
            <w:szCs w:val="22"/>
            <w:lang w:val="en-US"/>
          </w:rPr>
          <w:tab/>
        </w:r>
        <w:r w:rsidRPr="0077014E">
          <w:rPr>
            <w:rStyle w:val="Hyperlink"/>
            <w:rFonts w:cs="Arial"/>
          </w:rPr>
          <w:t>Abbreviations and Acronyms</w:t>
        </w:r>
        <w:r>
          <w:rPr>
            <w:webHidden/>
          </w:rPr>
          <w:tab/>
        </w:r>
        <w:r>
          <w:rPr>
            <w:webHidden/>
          </w:rPr>
          <w:fldChar w:fldCharType="begin"/>
        </w:r>
        <w:r>
          <w:rPr>
            <w:webHidden/>
          </w:rPr>
          <w:instrText xml:space="preserve"> PAGEREF _Toc519071276 \h </w:instrText>
        </w:r>
        <w:r>
          <w:rPr>
            <w:webHidden/>
          </w:rPr>
        </w:r>
        <w:r>
          <w:rPr>
            <w:webHidden/>
          </w:rPr>
          <w:fldChar w:fldCharType="separate"/>
        </w:r>
        <w:r>
          <w:rPr>
            <w:webHidden/>
          </w:rPr>
          <w:t>13</w:t>
        </w:r>
        <w:r>
          <w:rPr>
            <w:webHidden/>
          </w:rPr>
          <w:fldChar w:fldCharType="end"/>
        </w:r>
      </w:hyperlink>
    </w:p>
    <w:p w14:paraId="362E071F" w14:textId="15587907" w:rsidR="00C64B82" w:rsidRDefault="00C64B82">
      <w:pPr>
        <w:pStyle w:val="TOC1"/>
        <w:tabs>
          <w:tab w:val="left" w:pos="1400"/>
        </w:tabs>
        <w:rPr>
          <w:rFonts w:eastAsiaTheme="minorEastAsia"/>
          <w:b w:val="0"/>
          <w:color w:val="auto"/>
          <w:kern w:val="0"/>
          <w:sz w:val="22"/>
          <w:szCs w:val="22"/>
          <w:lang w:val="en-US"/>
        </w:rPr>
      </w:pPr>
      <w:hyperlink w:anchor="_Toc519071277" w:history="1">
        <w:r w:rsidRPr="0077014E">
          <w:rPr>
            <w:rStyle w:val="Hyperlink"/>
            <w:rFonts w:cs="Arial"/>
          </w:rPr>
          <w:t>Appendix B</w:t>
        </w:r>
        <w:r>
          <w:rPr>
            <w:rFonts w:eastAsiaTheme="minorEastAsia"/>
            <w:b w:val="0"/>
            <w:color w:val="auto"/>
            <w:kern w:val="0"/>
            <w:sz w:val="22"/>
            <w:szCs w:val="22"/>
            <w:lang w:val="en-US"/>
          </w:rPr>
          <w:tab/>
        </w:r>
        <w:r w:rsidRPr="0077014E">
          <w:rPr>
            <w:rStyle w:val="Hyperlink"/>
            <w:rFonts w:cs="Arial"/>
          </w:rPr>
          <w:t>Glossary</w:t>
        </w:r>
        <w:r>
          <w:rPr>
            <w:webHidden/>
          </w:rPr>
          <w:tab/>
        </w:r>
        <w:r>
          <w:rPr>
            <w:webHidden/>
          </w:rPr>
          <w:fldChar w:fldCharType="begin"/>
        </w:r>
        <w:r>
          <w:rPr>
            <w:webHidden/>
          </w:rPr>
          <w:instrText xml:space="preserve"> PAGEREF _Toc519071277 \h </w:instrText>
        </w:r>
        <w:r>
          <w:rPr>
            <w:webHidden/>
          </w:rPr>
        </w:r>
        <w:r>
          <w:rPr>
            <w:webHidden/>
          </w:rPr>
          <w:fldChar w:fldCharType="separate"/>
        </w:r>
        <w:r>
          <w:rPr>
            <w:webHidden/>
          </w:rPr>
          <w:t>14</w:t>
        </w:r>
        <w:r>
          <w:rPr>
            <w:webHidden/>
          </w:rPr>
          <w:fldChar w:fldCharType="end"/>
        </w:r>
      </w:hyperlink>
    </w:p>
    <w:p w14:paraId="1ED3F918" w14:textId="5D314B97" w:rsidR="00C64B82" w:rsidRDefault="00C64B82">
      <w:pPr>
        <w:pStyle w:val="TOC1"/>
        <w:tabs>
          <w:tab w:val="left" w:pos="1400"/>
        </w:tabs>
        <w:rPr>
          <w:rFonts w:eastAsiaTheme="minorEastAsia"/>
          <w:b w:val="0"/>
          <w:color w:val="auto"/>
          <w:kern w:val="0"/>
          <w:sz w:val="22"/>
          <w:szCs w:val="22"/>
          <w:lang w:val="en-US"/>
        </w:rPr>
      </w:pPr>
      <w:hyperlink w:anchor="_Toc519071278" w:history="1">
        <w:r w:rsidRPr="0077014E">
          <w:rPr>
            <w:rStyle w:val="Hyperlink"/>
            <w:rFonts w:cs="Arial"/>
          </w:rPr>
          <w:t>Appendix C</w:t>
        </w:r>
        <w:r>
          <w:rPr>
            <w:rFonts w:eastAsiaTheme="minorEastAsia"/>
            <w:b w:val="0"/>
            <w:color w:val="auto"/>
            <w:kern w:val="0"/>
            <w:sz w:val="22"/>
            <w:szCs w:val="22"/>
            <w:lang w:val="en-US"/>
          </w:rPr>
          <w:tab/>
        </w:r>
        <w:r w:rsidRPr="0077014E">
          <w:rPr>
            <w:rStyle w:val="Hyperlink"/>
            <w:rFonts w:cs="Arial"/>
          </w:rPr>
          <w:t>References</w:t>
        </w:r>
        <w:r>
          <w:rPr>
            <w:webHidden/>
          </w:rPr>
          <w:tab/>
        </w:r>
        <w:r>
          <w:rPr>
            <w:webHidden/>
          </w:rPr>
          <w:fldChar w:fldCharType="begin"/>
        </w:r>
        <w:r>
          <w:rPr>
            <w:webHidden/>
          </w:rPr>
          <w:instrText xml:space="preserve"> PAGEREF _Toc519071278 \h </w:instrText>
        </w:r>
        <w:r>
          <w:rPr>
            <w:webHidden/>
          </w:rPr>
        </w:r>
        <w:r>
          <w:rPr>
            <w:webHidden/>
          </w:rPr>
          <w:fldChar w:fldCharType="separate"/>
        </w:r>
        <w:r>
          <w:rPr>
            <w:webHidden/>
          </w:rPr>
          <w:t>15</w:t>
        </w:r>
        <w:r>
          <w:rPr>
            <w:webHidden/>
          </w:rPr>
          <w:fldChar w:fldCharType="end"/>
        </w:r>
      </w:hyperlink>
    </w:p>
    <w:p w14:paraId="2D53212E" w14:textId="77777777" w:rsidR="00707BA6" w:rsidRPr="00377DA9" w:rsidRDefault="00E16D14" w:rsidP="00E16D14">
      <w:pPr>
        <w:jc w:val="center"/>
        <w:rPr>
          <w:rFonts w:asciiTheme="minorHAnsi" w:hAnsiTheme="minorHAnsi" w:cs="Arial"/>
        </w:rPr>
      </w:pPr>
      <w:r w:rsidRPr="00377DA9">
        <w:rPr>
          <w:rFonts w:asciiTheme="minorHAnsi" w:hAnsiTheme="minorHAnsi" w:cs="Arial"/>
          <w:caps/>
        </w:rPr>
        <w:fldChar w:fldCharType="end"/>
      </w:r>
    </w:p>
    <w:p w14:paraId="692CAEBC" w14:textId="77777777" w:rsidR="00F95E33" w:rsidRPr="00377DA9" w:rsidRDefault="00F95E33" w:rsidP="00E16D14">
      <w:pPr>
        <w:rPr>
          <w:rFonts w:asciiTheme="minorHAnsi" w:hAnsiTheme="minorHAnsi" w:cs="Arial"/>
        </w:rPr>
      </w:pPr>
    </w:p>
    <w:bookmarkStart w:id="21" w:name="_Toc406065228"/>
    <w:bookmarkEnd w:id="4"/>
    <w:bookmarkEnd w:id="5"/>
    <w:bookmarkEnd w:id="6"/>
    <w:bookmarkEnd w:id="7"/>
    <w:bookmarkEnd w:id="8"/>
    <w:p w14:paraId="72385802" w14:textId="7FCBD89C" w:rsidR="00312179" w:rsidRPr="00377DA9" w:rsidRDefault="002B094F" w:rsidP="00F43F8E">
      <w:pPr>
        <w:pStyle w:val="Heading1"/>
        <w:rPr>
          <w:rFonts w:asciiTheme="minorHAnsi" w:hAnsiTheme="minorHAnsi" w:cs="Arial"/>
        </w:rPr>
      </w:pPr>
      <w:r w:rsidRPr="00377DA9">
        <w:rPr>
          <w:rFonts w:asciiTheme="minorHAnsi" w:hAnsiTheme="minorHAnsi" w:cs="Arial"/>
        </w:rPr>
        <w:lastRenderedPageBreak/>
        <w:fldChar w:fldCharType="begin"/>
      </w:r>
      <w:r w:rsidRPr="00377DA9">
        <w:rPr>
          <w:rFonts w:asciiTheme="minorHAnsi" w:hAnsiTheme="minorHAnsi" w:cs="Arial"/>
        </w:rPr>
        <w:instrText xml:space="preserve"> DOCPROPERTY  "Document Version"  \* MERGEFORMAT </w:instrText>
      </w:r>
      <w:r w:rsidRPr="00377DA9">
        <w:rPr>
          <w:rFonts w:asciiTheme="minorHAnsi" w:hAnsiTheme="minorHAnsi" w:cs="Arial"/>
        </w:rPr>
        <w:fldChar w:fldCharType="separate"/>
      </w:r>
      <w:bookmarkStart w:id="22" w:name="_Toc519071233"/>
      <w:proofErr w:type="spellStart"/>
      <w:r w:rsidR="00180B03">
        <w:rPr>
          <w:rFonts w:asciiTheme="minorHAnsi" w:hAnsiTheme="minorHAnsi" w:cs="Arial"/>
        </w:rPr>
        <w:t>RamMem</w:t>
      </w:r>
      <w:proofErr w:type="spellEnd"/>
      <w:r w:rsidRPr="00377DA9">
        <w:rPr>
          <w:rFonts w:asciiTheme="minorHAnsi" w:hAnsiTheme="minorHAnsi" w:cs="Arial"/>
        </w:rPr>
        <w:fldChar w:fldCharType="end"/>
      </w:r>
      <w:r w:rsidRPr="00377DA9">
        <w:rPr>
          <w:rFonts w:asciiTheme="minorHAnsi" w:hAnsiTheme="minorHAnsi" w:cs="Arial"/>
        </w:rPr>
        <w:t xml:space="preserve"> </w:t>
      </w:r>
      <w:r w:rsidR="00D229A6" w:rsidRPr="00377DA9">
        <w:rPr>
          <w:rFonts w:asciiTheme="minorHAnsi" w:hAnsiTheme="minorHAnsi" w:cs="Arial"/>
        </w:rPr>
        <w:t>&amp; High-Level Description</w:t>
      </w:r>
      <w:bookmarkEnd w:id="21"/>
      <w:bookmarkEnd w:id="22"/>
    </w:p>
    <w:p w14:paraId="76952C46" w14:textId="5A5244BF" w:rsidR="00D229A6" w:rsidRPr="00377DA9" w:rsidRDefault="00B220BD" w:rsidP="00D229A6">
      <w:pPr>
        <w:rPr>
          <w:rFonts w:asciiTheme="minorHAnsi" w:hAnsiTheme="minorHAnsi" w:cs="Arial"/>
        </w:rPr>
      </w:pPr>
      <w:r w:rsidRPr="00377DA9">
        <w:rPr>
          <w:rFonts w:asciiTheme="minorHAnsi" w:hAnsiTheme="minorHAnsi" w:cs="Arial"/>
        </w:rPr>
        <w:t xml:space="preserve">Refer </w:t>
      </w:r>
      <w:r w:rsidR="00D55AAD" w:rsidRPr="00377DA9">
        <w:rPr>
          <w:rFonts w:asciiTheme="minorHAnsi" w:hAnsiTheme="minorHAnsi" w:cs="Arial"/>
        </w:rPr>
        <w:t xml:space="preserve">to </w:t>
      </w:r>
      <w:r w:rsidRPr="00377DA9">
        <w:rPr>
          <w:rFonts w:asciiTheme="minorHAnsi" w:hAnsiTheme="minorHAnsi" w:cs="Arial"/>
        </w:rPr>
        <w:t>FDD</w:t>
      </w:r>
    </w:p>
    <w:p w14:paraId="53D07AD4" w14:textId="77777777" w:rsidR="00D229A6" w:rsidRPr="00377DA9" w:rsidRDefault="00D229A6" w:rsidP="00D229A6">
      <w:pPr>
        <w:rPr>
          <w:rFonts w:asciiTheme="minorHAnsi" w:hAnsiTheme="minorHAnsi" w:cs="Arial"/>
          <w:i/>
        </w:rPr>
      </w:pPr>
    </w:p>
    <w:p w14:paraId="00050B89" w14:textId="77777777" w:rsidR="00D229A6" w:rsidRPr="00377DA9" w:rsidRDefault="00D229A6" w:rsidP="00D229A6">
      <w:pPr>
        <w:rPr>
          <w:rFonts w:asciiTheme="minorHAnsi" w:hAnsiTheme="minorHAnsi" w:cs="Arial"/>
          <w:i/>
        </w:rPr>
      </w:pPr>
    </w:p>
    <w:p w14:paraId="5C982530" w14:textId="77777777" w:rsidR="00D229A6" w:rsidRPr="00377DA9" w:rsidRDefault="00D229A6" w:rsidP="00D229A6">
      <w:pPr>
        <w:pStyle w:val="Heading1"/>
        <w:ind w:left="562" w:hanging="562"/>
        <w:rPr>
          <w:rFonts w:asciiTheme="minorHAnsi" w:hAnsiTheme="minorHAnsi" w:cs="Arial"/>
        </w:rPr>
      </w:pPr>
      <w:bookmarkStart w:id="23" w:name="_Toc406065229"/>
      <w:bookmarkStart w:id="24" w:name="_Toc519071234"/>
      <w:r w:rsidRPr="00377DA9">
        <w:rPr>
          <w:rFonts w:asciiTheme="minorHAnsi" w:hAnsiTheme="minorHAnsi" w:cs="Arial"/>
        </w:rPr>
        <w:lastRenderedPageBreak/>
        <w:t>Design details of software module</w:t>
      </w:r>
      <w:bookmarkEnd w:id="23"/>
      <w:bookmarkEnd w:id="24"/>
    </w:p>
    <w:p w14:paraId="53D798E6" w14:textId="0429F8C6" w:rsidR="00D229A6" w:rsidRPr="00377DA9" w:rsidRDefault="00D229A6" w:rsidP="00D229A6">
      <w:pPr>
        <w:pStyle w:val="Heading2"/>
        <w:rPr>
          <w:rFonts w:asciiTheme="minorHAnsi" w:hAnsiTheme="minorHAnsi" w:cs="Arial"/>
        </w:rPr>
      </w:pPr>
      <w:bookmarkStart w:id="25" w:name="_Toc406065230"/>
      <w:bookmarkStart w:id="26" w:name="_Toc519071235"/>
      <w:r w:rsidRPr="00377DA9">
        <w:rPr>
          <w:rFonts w:asciiTheme="minorHAnsi" w:hAnsiTheme="minorHAnsi" w:cs="Arial"/>
        </w:rPr>
        <w:t xml:space="preserve">Graphical representation of </w:t>
      </w:r>
      <w:bookmarkEnd w:id="25"/>
      <w:r w:rsidR="00AE55D3" w:rsidRPr="00377DA9">
        <w:rPr>
          <w:rFonts w:asciiTheme="minorHAnsi" w:hAnsiTheme="minorHAnsi" w:cs="Arial"/>
        </w:rPr>
        <w:fldChar w:fldCharType="begin"/>
      </w:r>
      <w:r w:rsidR="00AE55D3" w:rsidRPr="00377DA9">
        <w:rPr>
          <w:rFonts w:asciiTheme="minorHAnsi" w:hAnsiTheme="minorHAnsi" w:cs="Arial"/>
        </w:rPr>
        <w:instrText xml:space="preserve"> DOCPROPERTY  "Document Version"  \* MERGEFORMAT </w:instrText>
      </w:r>
      <w:r w:rsidR="00AE55D3" w:rsidRPr="00377DA9">
        <w:rPr>
          <w:rFonts w:asciiTheme="minorHAnsi" w:hAnsiTheme="minorHAnsi" w:cs="Arial"/>
        </w:rPr>
        <w:fldChar w:fldCharType="separate"/>
      </w:r>
      <w:proofErr w:type="spellStart"/>
      <w:r w:rsidR="00180B03">
        <w:rPr>
          <w:rFonts w:asciiTheme="minorHAnsi" w:hAnsiTheme="minorHAnsi" w:cs="Arial"/>
        </w:rPr>
        <w:t>RamMem</w:t>
      </w:r>
      <w:bookmarkEnd w:id="26"/>
      <w:proofErr w:type="spellEnd"/>
      <w:r w:rsidR="00AE55D3" w:rsidRPr="00377DA9">
        <w:rPr>
          <w:rFonts w:asciiTheme="minorHAnsi" w:hAnsiTheme="minorHAnsi" w:cs="Arial"/>
        </w:rPr>
        <w:fldChar w:fldCharType="end"/>
      </w:r>
    </w:p>
    <w:p w14:paraId="11119DED" w14:textId="2E387C4E" w:rsidR="00D229A6" w:rsidRPr="00B65EDB" w:rsidRDefault="00BF74F4" w:rsidP="00D229A6">
      <w:pPr>
        <w:rPr>
          <w:rFonts w:asciiTheme="minorHAnsi" w:hAnsiTheme="minorHAnsi" w:cs="Arial"/>
        </w:rPr>
      </w:pPr>
      <w:r>
        <w:rPr>
          <w:noProof/>
          <w:lang w:bidi="ar-SA"/>
        </w:rPr>
        <w:drawing>
          <wp:inline distT="0" distB="0" distL="0" distR="0" wp14:anchorId="48058D09" wp14:editId="5139E30D">
            <wp:extent cx="21717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2966" t="3284" r="12464" b="9124"/>
                    <a:stretch/>
                  </pic:blipFill>
                  <pic:spPr bwMode="auto">
                    <a:xfrm>
                      <a:off x="0" y="0"/>
                      <a:ext cx="2171700" cy="1828800"/>
                    </a:xfrm>
                    <a:prstGeom prst="rect">
                      <a:avLst/>
                    </a:prstGeom>
                    <a:ln>
                      <a:noFill/>
                    </a:ln>
                    <a:extLst>
                      <a:ext uri="{53640926-AAD7-44D8-BBD7-CCE9431645EC}">
                        <a14:shadowObscured xmlns:a14="http://schemas.microsoft.com/office/drawing/2010/main"/>
                      </a:ext>
                    </a:extLst>
                  </pic:spPr>
                </pic:pic>
              </a:graphicData>
            </a:graphic>
          </wp:inline>
        </w:drawing>
      </w:r>
    </w:p>
    <w:p w14:paraId="6BE455ED" w14:textId="77777777" w:rsidR="00D229A6" w:rsidRPr="00377DA9" w:rsidRDefault="00D229A6" w:rsidP="00D229A6">
      <w:pPr>
        <w:pStyle w:val="Heading2"/>
        <w:rPr>
          <w:rFonts w:asciiTheme="minorHAnsi" w:hAnsiTheme="minorHAnsi" w:cs="Arial"/>
        </w:rPr>
      </w:pPr>
      <w:bookmarkStart w:id="27" w:name="_Toc406065231"/>
      <w:bookmarkStart w:id="28" w:name="_Toc519071236"/>
      <w:r w:rsidRPr="00377DA9">
        <w:rPr>
          <w:rFonts w:asciiTheme="minorHAnsi" w:hAnsiTheme="minorHAnsi" w:cs="Arial"/>
        </w:rPr>
        <w:t>Data Flow Diagram</w:t>
      </w:r>
      <w:bookmarkEnd w:id="27"/>
      <w:bookmarkEnd w:id="28"/>
    </w:p>
    <w:p w14:paraId="31C15438" w14:textId="77777777" w:rsidR="00D229A6" w:rsidRPr="00377DA9" w:rsidRDefault="00AC4CD8" w:rsidP="00387BF4">
      <w:pPr>
        <w:pStyle w:val="Heading3"/>
        <w:tabs>
          <w:tab w:val="clear" w:pos="1017"/>
        </w:tabs>
        <w:ind w:left="562" w:hanging="562"/>
        <w:rPr>
          <w:rFonts w:asciiTheme="minorHAnsi" w:hAnsiTheme="minorHAnsi" w:cs="Arial"/>
        </w:rPr>
      </w:pPr>
      <w:bookmarkStart w:id="29" w:name="_Toc375924736"/>
      <w:bookmarkStart w:id="30" w:name="_Toc406065232"/>
      <w:bookmarkStart w:id="31" w:name="_Toc519071237"/>
      <w:r w:rsidRPr="00377DA9">
        <w:rPr>
          <w:rFonts w:asciiTheme="minorHAnsi" w:hAnsiTheme="minorHAnsi" w:cs="Arial"/>
        </w:rPr>
        <w:t xml:space="preserve">Component </w:t>
      </w:r>
      <w:r w:rsidR="00D229A6" w:rsidRPr="00377DA9">
        <w:rPr>
          <w:rFonts w:asciiTheme="minorHAnsi" w:hAnsiTheme="minorHAnsi" w:cs="Arial"/>
        </w:rPr>
        <w:t>level DFD</w:t>
      </w:r>
      <w:bookmarkEnd w:id="29"/>
      <w:bookmarkEnd w:id="30"/>
      <w:bookmarkEnd w:id="31"/>
    </w:p>
    <w:p w14:paraId="60C8AA34" w14:textId="09C2EA8A" w:rsidR="00D229A6" w:rsidRPr="00180B03" w:rsidRDefault="00A33CB7" w:rsidP="00D229A6">
      <w:pPr>
        <w:rPr>
          <w:rFonts w:asciiTheme="minorHAnsi" w:hAnsiTheme="minorHAnsi" w:cs="Arial"/>
          <w:lang w:bidi="ar-SA"/>
        </w:rPr>
      </w:pPr>
      <w:r w:rsidRPr="00180B03">
        <w:rPr>
          <w:rFonts w:asciiTheme="minorHAnsi" w:hAnsiTheme="minorHAnsi" w:cs="Arial"/>
          <w:lang w:bidi="ar-SA"/>
        </w:rPr>
        <w:t>None</w:t>
      </w:r>
    </w:p>
    <w:p w14:paraId="0D368022" w14:textId="77777777" w:rsidR="00D229A6" w:rsidRPr="00180B03" w:rsidRDefault="00AC4CD8" w:rsidP="00D229A6">
      <w:pPr>
        <w:pStyle w:val="Heading3"/>
        <w:ind w:left="562" w:hanging="562"/>
        <w:rPr>
          <w:rFonts w:asciiTheme="minorHAnsi" w:hAnsiTheme="minorHAnsi" w:cs="Arial"/>
        </w:rPr>
      </w:pPr>
      <w:bookmarkStart w:id="32" w:name="_Toc375924737"/>
      <w:bookmarkStart w:id="33" w:name="_Toc406065233"/>
      <w:bookmarkStart w:id="34" w:name="_Toc519071238"/>
      <w:r w:rsidRPr="00180B03">
        <w:rPr>
          <w:rFonts w:asciiTheme="minorHAnsi" w:hAnsiTheme="minorHAnsi" w:cs="Arial"/>
        </w:rPr>
        <w:t xml:space="preserve">Function </w:t>
      </w:r>
      <w:r w:rsidR="00D229A6" w:rsidRPr="00180B03">
        <w:rPr>
          <w:rFonts w:asciiTheme="minorHAnsi" w:hAnsiTheme="minorHAnsi" w:cs="Arial"/>
        </w:rPr>
        <w:t>level DFD</w:t>
      </w:r>
      <w:bookmarkEnd w:id="32"/>
      <w:bookmarkEnd w:id="33"/>
      <w:bookmarkEnd w:id="34"/>
    </w:p>
    <w:p w14:paraId="06D8670B" w14:textId="1C791908" w:rsidR="00A33CB7" w:rsidRPr="00377DA9" w:rsidRDefault="00A33CB7" w:rsidP="00A33CB7">
      <w:pPr>
        <w:rPr>
          <w:rFonts w:asciiTheme="minorHAnsi" w:hAnsiTheme="minorHAnsi" w:cs="Arial"/>
          <w:lang w:bidi="ar-SA"/>
        </w:rPr>
      </w:pPr>
      <w:r w:rsidRPr="00180B03">
        <w:rPr>
          <w:rFonts w:asciiTheme="minorHAnsi" w:hAnsiTheme="minorHAnsi" w:cs="Arial"/>
          <w:lang w:bidi="ar-SA"/>
        </w:rPr>
        <w:t>None</w:t>
      </w:r>
    </w:p>
    <w:p w14:paraId="7EDE59C3" w14:textId="717DF334" w:rsidR="002B094F" w:rsidRPr="00377DA9" w:rsidRDefault="002B094F" w:rsidP="002B094F">
      <w:pPr>
        <w:rPr>
          <w:rFonts w:asciiTheme="minorHAnsi" w:hAnsiTheme="minorHAnsi" w:cs="Arial"/>
          <w:lang w:bidi="ar-SA"/>
        </w:rPr>
      </w:pPr>
    </w:p>
    <w:p w14:paraId="33267DA2" w14:textId="77777777" w:rsidR="002B094F" w:rsidRPr="00377DA9" w:rsidRDefault="002B094F" w:rsidP="00AC4CD8">
      <w:pPr>
        <w:pStyle w:val="Heading1"/>
        <w:ind w:left="562" w:hanging="562"/>
        <w:rPr>
          <w:rFonts w:asciiTheme="minorHAnsi" w:hAnsiTheme="minorHAnsi" w:cs="Arial"/>
        </w:rPr>
      </w:pPr>
      <w:bookmarkStart w:id="35" w:name="_Toc338170479"/>
      <w:bookmarkStart w:id="36" w:name="_Toc375678228"/>
      <w:bookmarkStart w:id="37" w:name="_Toc418080062"/>
      <w:bookmarkStart w:id="38" w:name="_Toc421709912"/>
      <w:bookmarkStart w:id="39" w:name="_Toc519071239"/>
      <w:r w:rsidRPr="00377DA9">
        <w:rPr>
          <w:rFonts w:asciiTheme="minorHAnsi" w:hAnsiTheme="minorHAnsi" w:cs="Arial"/>
        </w:rPr>
        <w:lastRenderedPageBreak/>
        <w:t>Constant Data Dictionary</w:t>
      </w:r>
      <w:bookmarkEnd w:id="35"/>
      <w:bookmarkEnd w:id="36"/>
      <w:bookmarkEnd w:id="37"/>
      <w:bookmarkEnd w:id="38"/>
      <w:bookmarkEnd w:id="39"/>
    </w:p>
    <w:p w14:paraId="66AE89FD" w14:textId="77777777" w:rsidR="00AC4CD8" w:rsidRPr="00377DA9" w:rsidRDefault="00AC4CD8" w:rsidP="00AC4CD8">
      <w:pPr>
        <w:pStyle w:val="Heading2"/>
        <w:spacing w:after="60"/>
        <w:rPr>
          <w:rFonts w:asciiTheme="minorHAnsi" w:hAnsiTheme="minorHAnsi" w:cs="Arial"/>
        </w:rPr>
      </w:pPr>
      <w:bookmarkStart w:id="40" w:name="_Toc421011506"/>
      <w:bookmarkStart w:id="41" w:name="_Toc421786527"/>
      <w:bookmarkStart w:id="42" w:name="_Toc418080064"/>
      <w:bookmarkStart w:id="43" w:name="_Toc519071240"/>
      <w:r w:rsidRPr="00377DA9">
        <w:rPr>
          <w:rFonts w:asciiTheme="minorHAnsi" w:hAnsiTheme="minorHAnsi" w:cs="Arial"/>
        </w:rPr>
        <w:t>Program (fixed) Constants</w:t>
      </w:r>
      <w:bookmarkEnd w:id="40"/>
      <w:bookmarkEnd w:id="41"/>
      <w:bookmarkEnd w:id="43"/>
    </w:p>
    <w:p w14:paraId="50F09C74" w14:textId="77777777" w:rsidR="00AC4CD8" w:rsidRPr="00377DA9" w:rsidRDefault="00AC4CD8" w:rsidP="00AC4CD8">
      <w:pPr>
        <w:pStyle w:val="Heading3"/>
        <w:tabs>
          <w:tab w:val="clear" w:pos="1017"/>
          <w:tab w:val="num" w:pos="567"/>
        </w:tabs>
        <w:ind w:left="567"/>
        <w:rPr>
          <w:rFonts w:asciiTheme="minorHAnsi" w:hAnsiTheme="minorHAnsi" w:cs="Arial"/>
        </w:rPr>
      </w:pPr>
      <w:bookmarkStart w:id="44" w:name="_Toc519071241"/>
      <w:bookmarkEnd w:id="42"/>
      <w:r w:rsidRPr="00377DA9">
        <w:rPr>
          <w:rFonts w:asciiTheme="minorHAnsi" w:hAnsiTheme="minorHAnsi" w:cs="Arial"/>
        </w:rPr>
        <w:t>Embedded Constants</w:t>
      </w:r>
      <w:bookmarkEnd w:id="44"/>
    </w:p>
    <w:p w14:paraId="39AEFD69" w14:textId="77777777" w:rsidR="00AC4CD8" w:rsidRPr="00377DA9" w:rsidRDefault="00AC4CD8" w:rsidP="00AC4CD8">
      <w:pPr>
        <w:pStyle w:val="Heading4"/>
        <w:rPr>
          <w:rFonts w:asciiTheme="minorHAnsi" w:hAnsiTheme="minorHAnsi" w:cs="Arial"/>
        </w:rPr>
      </w:pPr>
      <w:r w:rsidRPr="00377DA9">
        <w:rPr>
          <w:rFonts w:asciiTheme="minorHAnsi" w:hAnsiTheme="minorHAnsi" w:cs="Arial"/>
        </w:rPr>
        <w:t>Local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440"/>
        <w:gridCol w:w="1440"/>
        <w:gridCol w:w="1440"/>
      </w:tblGrid>
      <w:tr w:rsidR="00BF5CD9" w:rsidRPr="00377DA9" w14:paraId="2315F421" w14:textId="77777777" w:rsidTr="00793B30">
        <w:tc>
          <w:tcPr>
            <w:tcW w:w="3888" w:type="dxa"/>
            <w:tcBorders>
              <w:top w:val="single" w:sz="6" w:space="0" w:color="auto"/>
              <w:left w:val="single" w:sz="6" w:space="0" w:color="auto"/>
              <w:bottom w:val="single" w:sz="6" w:space="0" w:color="auto"/>
              <w:right w:val="single" w:sz="6" w:space="0" w:color="auto"/>
            </w:tcBorders>
            <w:shd w:val="pct30" w:color="FFFF00" w:fill="FFFFFF"/>
            <w:vAlign w:val="center"/>
          </w:tcPr>
          <w:p w14:paraId="0584E2C9" w14:textId="77777777" w:rsidR="00BF5CD9" w:rsidRPr="00793B30" w:rsidRDefault="00BF5CD9" w:rsidP="00793B30">
            <w:pPr>
              <w:spacing w:before="60"/>
              <w:rPr>
                <w:rFonts w:asciiTheme="minorHAnsi" w:hAnsiTheme="minorHAnsi" w:cs="Arial"/>
                <w:sz w:val="18"/>
                <w:szCs w:val="20"/>
              </w:rPr>
            </w:pPr>
            <w:r w:rsidRPr="00793B30">
              <w:rPr>
                <w:rFonts w:asciiTheme="minorHAnsi" w:hAnsiTheme="minorHAnsi" w:cs="Arial"/>
                <w:sz w:val="18"/>
                <w:szCs w:val="20"/>
              </w:rPr>
              <w:t>Constant Name</w:t>
            </w:r>
          </w:p>
        </w:tc>
        <w:tc>
          <w:tcPr>
            <w:tcW w:w="1440" w:type="dxa"/>
            <w:tcBorders>
              <w:top w:val="single" w:sz="6" w:space="0" w:color="auto"/>
              <w:left w:val="single" w:sz="6" w:space="0" w:color="auto"/>
              <w:bottom w:val="single" w:sz="6" w:space="0" w:color="auto"/>
              <w:right w:val="single" w:sz="6" w:space="0" w:color="auto"/>
            </w:tcBorders>
            <w:shd w:val="pct30" w:color="FFFF00" w:fill="FFFFFF"/>
            <w:vAlign w:val="center"/>
          </w:tcPr>
          <w:p w14:paraId="55FCF32A" w14:textId="77777777" w:rsidR="00BF5CD9" w:rsidRPr="00793B30" w:rsidRDefault="00BF5CD9" w:rsidP="00793B30">
            <w:pPr>
              <w:spacing w:before="60"/>
              <w:rPr>
                <w:rFonts w:asciiTheme="minorHAnsi" w:hAnsiTheme="minorHAnsi" w:cs="Arial"/>
                <w:sz w:val="18"/>
                <w:szCs w:val="20"/>
              </w:rPr>
            </w:pPr>
            <w:r w:rsidRPr="00793B30">
              <w:rPr>
                <w:rFonts w:asciiTheme="minorHAnsi" w:hAnsiTheme="minorHAnsi" w:cs="Arial"/>
                <w:sz w:val="18"/>
                <w:szCs w:val="20"/>
              </w:rPr>
              <w:t>Resolution</w:t>
            </w:r>
          </w:p>
        </w:tc>
        <w:tc>
          <w:tcPr>
            <w:tcW w:w="1440" w:type="dxa"/>
            <w:tcBorders>
              <w:top w:val="single" w:sz="6" w:space="0" w:color="auto"/>
              <w:left w:val="single" w:sz="6" w:space="0" w:color="auto"/>
              <w:bottom w:val="single" w:sz="6" w:space="0" w:color="auto"/>
              <w:right w:val="single" w:sz="6" w:space="0" w:color="auto"/>
            </w:tcBorders>
            <w:shd w:val="pct30" w:color="FFFF00" w:fill="FFFFFF"/>
            <w:vAlign w:val="center"/>
          </w:tcPr>
          <w:p w14:paraId="64096A4C" w14:textId="77777777" w:rsidR="00BF5CD9" w:rsidRPr="00793B30" w:rsidRDefault="00BF5CD9" w:rsidP="00793B30">
            <w:pPr>
              <w:spacing w:before="60"/>
              <w:rPr>
                <w:rFonts w:asciiTheme="minorHAnsi" w:hAnsiTheme="minorHAnsi" w:cs="Arial"/>
                <w:sz w:val="18"/>
                <w:szCs w:val="20"/>
              </w:rPr>
            </w:pPr>
            <w:r w:rsidRPr="00793B30">
              <w:rPr>
                <w:rFonts w:asciiTheme="minorHAnsi" w:hAnsiTheme="minorHAnsi" w:cs="Arial"/>
                <w:sz w:val="18"/>
                <w:szCs w:val="20"/>
              </w:rPr>
              <w:t>Units</w:t>
            </w:r>
          </w:p>
        </w:tc>
        <w:tc>
          <w:tcPr>
            <w:tcW w:w="1440" w:type="dxa"/>
            <w:tcBorders>
              <w:top w:val="single" w:sz="6" w:space="0" w:color="auto"/>
              <w:left w:val="single" w:sz="6" w:space="0" w:color="auto"/>
              <w:bottom w:val="single" w:sz="6" w:space="0" w:color="auto"/>
              <w:right w:val="single" w:sz="6" w:space="0" w:color="auto"/>
            </w:tcBorders>
            <w:shd w:val="pct30" w:color="FFFF00" w:fill="FFFFFF"/>
            <w:vAlign w:val="center"/>
          </w:tcPr>
          <w:p w14:paraId="583FCFDB" w14:textId="77777777" w:rsidR="00BF5CD9" w:rsidRPr="00793B30" w:rsidRDefault="00BF5CD9" w:rsidP="00793B30">
            <w:pPr>
              <w:spacing w:before="60"/>
              <w:rPr>
                <w:rFonts w:asciiTheme="minorHAnsi" w:hAnsiTheme="minorHAnsi" w:cs="Arial"/>
                <w:sz w:val="18"/>
                <w:szCs w:val="20"/>
              </w:rPr>
            </w:pPr>
            <w:r w:rsidRPr="00793B30">
              <w:rPr>
                <w:rFonts w:asciiTheme="minorHAnsi" w:hAnsiTheme="minorHAnsi" w:cs="Arial"/>
                <w:sz w:val="18"/>
                <w:szCs w:val="20"/>
              </w:rPr>
              <w:t>Value</w:t>
            </w:r>
          </w:p>
        </w:tc>
      </w:tr>
      <w:tr w:rsidR="00062B38" w:rsidRPr="00377DA9" w14:paraId="7B198C60" w14:textId="77777777" w:rsidTr="008804A9">
        <w:tc>
          <w:tcPr>
            <w:tcW w:w="3888" w:type="dxa"/>
            <w:tcBorders>
              <w:top w:val="single" w:sz="6" w:space="0" w:color="auto"/>
              <w:left w:val="single" w:sz="6" w:space="0" w:color="auto"/>
              <w:bottom w:val="single" w:sz="6" w:space="0" w:color="auto"/>
              <w:right w:val="single" w:sz="6" w:space="0" w:color="auto"/>
            </w:tcBorders>
          </w:tcPr>
          <w:p w14:paraId="1C435B39" w14:textId="6A151547" w:rsidR="00062B38" w:rsidRPr="00793B30" w:rsidRDefault="00062B38" w:rsidP="00062B38">
            <w:pPr>
              <w:spacing w:before="60"/>
              <w:rPr>
                <w:rFonts w:asciiTheme="minorHAnsi" w:hAnsiTheme="minorHAnsi" w:cs="Arial"/>
                <w:sz w:val="18"/>
                <w:szCs w:val="20"/>
              </w:rPr>
            </w:pPr>
            <w:r w:rsidRPr="006C0C5E">
              <w:t xml:space="preserve">LCLRAMBASADR_CNT_U32     </w:t>
            </w:r>
          </w:p>
        </w:tc>
        <w:tc>
          <w:tcPr>
            <w:tcW w:w="1440" w:type="dxa"/>
            <w:tcBorders>
              <w:top w:val="single" w:sz="6" w:space="0" w:color="auto"/>
              <w:left w:val="single" w:sz="6" w:space="0" w:color="auto"/>
              <w:bottom w:val="single" w:sz="6" w:space="0" w:color="auto"/>
              <w:right w:val="single" w:sz="6" w:space="0" w:color="auto"/>
            </w:tcBorders>
          </w:tcPr>
          <w:p w14:paraId="5F0F6D40" w14:textId="45DE460B" w:rsidR="00062B38" w:rsidRPr="00793B30" w:rsidRDefault="00062B38" w:rsidP="00062B38">
            <w:pPr>
              <w:spacing w:before="60"/>
              <w:rPr>
                <w:rFonts w:asciiTheme="minorHAnsi" w:hAnsiTheme="minorHAnsi" w:cs="Arial"/>
                <w:sz w:val="18"/>
                <w:szCs w:val="20"/>
              </w:rPr>
            </w:pPr>
            <w:r w:rsidRPr="006C0C5E">
              <w:t>1</w:t>
            </w:r>
          </w:p>
        </w:tc>
        <w:tc>
          <w:tcPr>
            <w:tcW w:w="1440" w:type="dxa"/>
            <w:tcBorders>
              <w:top w:val="single" w:sz="6" w:space="0" w:color="auto"/>
              <w:left w:val="single" w:sz="6" w:space="0" w:color="auto"/>
              <w:bottom w:val="single" w:sz="6" w:space="0" w:color="auto"/>
              <w:right w:val="single" w:sz="6" w:space="0" w:color="auto"/>
            </w:tcBorders>
          </w:tcPr>
          <w:p w14:paraId="6DDF1E64" w14:textId="7B31FA7F" w:rsidR="00062B38" w:rsidRPr="00793B30" w:rsidRDefault="00062B38" w:rsidP="00062B38">
            <w:pPr>
              <w:spacing w:before="60"/>
              <w:rPr>
                <w:rFonts w:asciiTheme="minorHAnsi" w:hAnsiTheme="minorHAnsi" w:cs="Arial"/>
                <w:sz w:val="18"/>
                <w:szCs w:val="20"/>
              </w:rPr>
            </w:pPr>
            <w:r w:rsidRPr="006C0C5E">
              <w:t>Cnt</w:t>
            </w:r>
          </w:p>
        </w:tc>
        <w:tc>
          <w:tcPr>
            <w:tcW w:w="1440" w:type="dxa"/>
            <w:tcBorders>
              <w:top w:val="single" w:sz="6" w:space="0" w:color="auto"/>
              <w:left w:val="single" w:sz="6" w:space="0" w:color="auto"/>
              <w:bottom w:val="single" w:sz="6" w:space="0" w:color="auto"/>
              <w:right w:val="single" w:sz="6" w:space="0" w:color="auto"/>
            </w:tcBorders>
          </w:tcPr>
          <w:p w14:paraId="239DE2FB" w14:textId="4763C68F" w:rsidR="00062B38" w:rsidRPr="00793B30" w:rsidRDefault="00062B38" w:rsidP="00062B38">
            <w:pPr>
              <w:spacing w:before="60"/>
              <w:rPr>
                <w:rFonts w:asciiTheme="minorHAnsi" w:hAnsiTheme="minorHAnsi" w:cs="Arial"/>
                <w:sz w:val="18"/>
                <w:szCs w:val="20"/>
              </w:rPr>
            </w:pPr>
            <w:r w:rsidRPr="006C0C5E">
              <w:t>0xFEB80000U</w:t>
            </w:r>
          </w:p>
        </w:tc>
      </w:tr>
      <w:tr w:rsidR="00062B38" w:rsidRPr="00377DA9" w14:paraId="4BE15CAF" w14:textId="77777777" w:rsidTr="008804A9">
        <w:tc>
          <w:tcPr>
            <w:tcW w:w="3888" w:type="dxa"/>
            <w:tcBorders>
              <w:top w:val="single" w:sz="6" w:space="0" w:color="auto"/>
              <w:left w:val="single" w:sz="6" w:space="0" w:color="auto"/>
              <w:bottom w:val="single" w:sz="6" w:space="0" w:color="auto"/>
              <w:right w:val="single" w:sz="6" w:space="0" w:color="auto"/>
            </w:tcBorders>
          </w:tcPr>
          <w:p w14:paraId="5B79D220" w14:textId="59C52F7E" w:rsidR="00062B38" w:rsidRPr="00793B30" w:rsidRDefault="00062B38" w:rsidP="00062B38">
            <w:pPr>
              <w:spacing w:before="60"/>
              <w:rPr>
                <w:sz w:val="18"/>
                <w:szCs w:val="20"/>
              </w:rPr>
            </w:pPr>
            <w:r w:rsidRPr="006C0C5E">
              <w:t>VLDADRTESTBITMASK_CNT_U32</w:t>
            </w:r>
          </w:p>
        </w:tc>
        <w:tc>
          <w:tcPr>
            <w:tcW w:w="1440" w:type="dxa"/>
            <w:tcBorders>
              <w:top w:val="single" w:sz="6" w:space="0" w:color="auto"/>
              <w:left w:val="single" w:sz="6" w:space="0" w:color="auto"/>
              <w:bottom w:val="single" w:sz="6" w:space="0" w:color="auto"/>
              <w:right w:val="single" w:sz="6" w:space="0" w:color="auto"/>
            </w:tcBorders>
          </w:tcPr>
          <w:p w14:paraId="6B7EEDF7" w14:textId="7CBBE2EA" w:rsidR="00062B38" w:rsidRPr="00793B30" w:rsidRDefault="00062B38" w:rsidP="00062B38">
            <w:pPr>
              <w:spacing w:before="60"/>
              <w:rPr>
                <w:sz w:val="18"/>
                <w:szCs w:val="20"/>
              </w:rPr>
            </w:pPr>
            <w:r w:rsidRPr="006C0C5E">
              <w:t>1</w:t>
            </w:r>
          </w:p>
        </w:tc>
        <w:tc>
          <w:tcPr>
            <w:tcW w:w="1440" w:type="dxa"/>
            <w:tcBorders>
              <w:top w:val="single" w:sz="6" w:space="0" w:color="auto"/>
              <w:left w:val="single" w:sz="6" w:space="0" w:color="auto"/>
              <w:bottom w:val="single" w:sz="6" w:space="0" w:color="auto"/>
              <w:right w:val="single" w:sz="6" w:space="0" w:color="auto"/>
            </w:tcBorders>
          </w:tcPr>
          <w:p w14:paraId="7F7BFC7C" w14:textId="4EFD2BA9" w:rsidR="00062B38" w:rsidRPr="00793B30" w:rsidRDefault="00062B38" w:rsidP="00062B38">
            <w:pPr>
              <w:spacing w:before="60"/>
              <w:rPr>
                <w:sz w:val="18"/>
                <w:szCs w:val="20"/>
              </w:rPr>
            </w:pPr>
            <w:r w:rsidRPr="006C0C5E">
              <w:t>Cnt</w:t>
            </w:r>
          </w:p>
        </w:tc>
        <w:tc>
          <w:tcPr>
            <w:tcW w:w="1440" w:type="dxa"/>
            <w:tcBorders>
              <w:top w:val="single" w:sz="6" w:space="0" w:color="auto"/>
              <w:left w:val="single" w:sz="6" w:space="0" w:color="auto"/>
              <w:bottom w:val="single" w:sz="6" w:space="0" w:color="auto"/>
              <w:right w:val="single" w:sz="6" w:space="0" w:color="auto"/>
            </w:tcBorders>
          </w:tcPr>
          <w:p w14:paraId="529226A5" w14:textId="6180C796" w:rsidR="00062B38" w:rsidRPr="00793B30" w:rsidRDefault="00062B38" w:rsidP="00062B38">
            <w:pPr>
              <w:spacing w:before="60"/>
              <w:rPr>
                <w:sz w:val="18"/>
                <w:szCs w:val="20"/>
              </w:rPr>
            </w:pPr>
            <w:r w:rsidRPr="006C0C5E">
              <w:t>0xFFFE0000U</w:t>
            </w:r>
          </w:p>
        </w:tc>
      </w:tr>
      <w:tr w:rsidR="00062B38" w:rsidRPr="00377DA9" w14:paraId="1F105A60" w14:textId="77777777" w:rsidTr="008804A9">
        <w:tc>
          <w:tcPr>
            <w:tcW w:w="3888" w:type="dxa"/>
            <w:tcBorders>
              <w:top w:val="single" w:sz="6" w:space="0" w:color="auto"/>
              <w:left w:val="single" w:sz="6" w:space="0" w:color="auto"/>
              <w:bottom w:val="single" w:sz="6" w:space="0" w:color="auto"/>
              <w:right w:val="single" w:sz="6" w:space="0" w:color="auto"/>
            </w:tcBorders>
          </w:tcPr>
          <w:p w14:paraId="2398959A" w14:textId="2475B37D" w:rsidR="00062B38" w:rsidRPr="00793B30" w:rsidRDefault="00062B38" w:rsidP="00062B38">
            <w:pPr>
              <w:spacing w:before="60"/>
              <w:rPr>
                <w:sz w:val="18"/>
                <w:szCs w:val="20"/>
              </w:rPr>
            </w:pPr>
            <w:r w:rsidRPr="006C0C5E">
              <w:t xml:space="preserve">VLDADRTESTRES_CNT_U32    </w:t>
            </w:r>
          </w:p>
        </w:tc>
        <w:tc>
          <w:tcPr>
            <w:tcW w:w="1440" w:type="dxa"/>
            <w:tcBorders>
              <w:top w:val="single" w:sz="6" w:space="0" w:color="auto"/>
              <w:left w:val="single" w:sz="6" w:space="0" w:color="auto"/>
              <w:bottom w:val="single" w:sz="6" w:space="0" w:color="auto"/>
              <w:right w:val="single" w:sz="6" w:space="0" w:color="auto"/>
            </w:tcBorders>
          </w:tcPr>
          <w:p w14:paraId="2FAFEA25" w14:textId="52738EC3" w:rsidR="00062B38" w:rsidRPr="00793B30" w:rsidRDefault="00062B38" w:rsidP="00062B38">
            <w:pPr>
              <w:spacing w:before="60"/>
              <w:rPr>
                <w:sz w:val="18"/>
                <w:szCs w:val="20"/>
              </w:rPr>
            </w:pPr>
            <w:r w:rsidRPr="006C0C5E">
              <w:t>1</w:t>
            </w:r>
          </w:p>
        </w:tc>
        <w:tc>
          <w:tcPr>
            <w:tcW w:w="1440" w:type="dxa"/>
            <w:tcBorders>
              <w:top w:val="single" w:sz="6" w:space="0" w:color="auto"/>
              <w:left w:val="single" w:sz="6" w:space="0" w:color="auto"/>
              <w:bottom w:val="single" w:sz="6" w:space="0" w:color="auto"/>
              <w:right w:val="single" w:sz="6" w:space="0" w:color="auto"/>
            </w:tcBorders>
          </w:tcPr>
          <w:p w14:paraId="0AB665EF" w14:textId="3638AC34" w:rsidR="00062B38" w:rsidRPr="00793B30" w:rsidRDefault="00062B38" w:rsidP="00062B38">
            <w:pPr>
              <w:spacing w:before="60"/>
              <w:rPr>
                <w:sz w:val="18"/>
                <w:szCs w:val="20"/>
              </w:rPr>
            </w:pPr>
            <w:r w:rsidRPr="006C0C5E">
              <w:t>Cnt</w:t>
            </w:r>
          </w:p>
        </w:tc>
        <w:tc>
          <w:tcPr>
            <w:tcW w:w="1440" w:type="dxa"/>
            <w:tcBorders>
              <w:top w:val="single" w:sz="6" w:space="0" w:color="auto"/>
              <w:left w:val="single" w:sz="6" w:space="0" w:color="auto"/>
              <w:bottom w:val="single" w:sz="6" w:space="0" w:color="auto"/>
              <w:right w:val="single" w:sz="6" w:space="0" w:color="auto"/>
            </w:tcBorders>
          </w:tcPr>
          <w:p w14:paraId="12714929" w14:textId="373306CE" w:rsidR="00062B38" w:rsidRPr="00793B30" w:rsidRDefault="00062B38" w:rsidP="00062B38">
            <w:pPr>
              <w:spacing w:before="60"/>
              <w:rPr>
                <w:sz w:val="18"/>
                <w:szCs w:val="20"/>
              </w:rPr>
            </w:pPr>
            <w:r w:rsidRPr="006C0C5E">
              <w:t>0x00060000U</w:t>
            </w:r>
          </w:p>
        </w:tc>
      </w:tr>
      <w:tr w:rsidR="00062B38" w:rsidRPr="00377DA9" w14:paraId="2789610C" w14:textId="77777777" w:rsidTr="008804A9">
        <w:tc>
          <w:tcPr>
            <w:tcW w:w="3888" w:type="dxa"/>
            <w:tcBorders>
              <w:top w:val="single" w:sz="6" w:space="0" w:color="auto"/>
              <w:left w:val="single" w:sz="6" w:space="0" w:color="auto"/>
              <w:bottom w:val="single" w:sz="6" w:space="0" w:color="auto"/>
              <w:right w:val="single" w:sz="6" w:space="0" w:color="auto"/>
            </w:tcBorders>
          </w:tcPr>
          <w:p w14:paraId="69ABB5B2" w14:textId="3B98E45A" w:rsidR="00062B38" w:rsidRPr="00793B30" w:rsidRDefault="00062B38" w:rsidP="00062B38">
            <w:pPr>
              <w:spacing w:before="60"/>
              <w:rPr>
                <w:sz w:val="18"/>
                <w:szCs w:val="20"/>
              </w:rPr>
            </w:pPr>
            <w:r w:rsidRPr="006C0C5E">
              <w:t xml:space="preserve">WORDLINEADRMASK_CNT_U32  </w:t>
            </w:r>
          </w:p>
        </w:tc>
        <w:tc>
          <w:tcPr>
            <w:tcW w:w="1440" w:type="dxa"/>
            <w:tcBorders>
              <w:top w:val="single" w:sz="6" w:space="0" w:color="auto"/>
              <w:left w:val="single" w:sz="6" w:space="0" w:color="auto"/>
              <w:bottom w:val="single" w:sz="6" w:space="0" w:color="auto"/>
              <w:right w:val="single" w:sz="6" w:space="0" w:color="auto"/>
            </w:tcBorders>
          </w:tcPr>
          <w:p w14:paraId="7B665057" w14:textId="737D3087" w:rsidR="00062B38" w:rsidRPr="00793B30" w:rsidRDefault="00062B38" w:rsidP="00062B38">
            <w:pPr>
              <w:spacing w:before="60"/>
              <w:rPr>
                <w:sz w:val="18"/>
                <w:szCs w:val="20"/>
              </w:rPr>
            </w:pPr>
            <w:r w:rsidRPr="006C0C5E">
              <w:t>1</w:t>
            </w:r>
          </w:p>
        </w:tc>
        <w:tc>
          <w:tcPr>
            <w:tcW w:w="1440" w:type="dxa"/>
            <w:tcBorders>
              <w:top w:val="single" w:sz="6" w:space="0" w:color="auto"/>
              <w:left w:val="single" w:sz="6" w:space="0" w:color="auto"/>
              <w:bottom w:val="single" w:sz="6" w:space="0" w:color="auto"/>
              <w:right w:val="single" w:sz="6" w:space="0" w:color="auto"/>
            </w:tcBorders>
          </w:tcPr>
          <w:p w14:paraId="1F252247" w14:textId="24BB9119" w:rsidR="00062B38" w:rsidRPr="00793B30" w:rsidRDefault="00062B38" w:rsidP="00062B38">
            <w:pPr>
              <w:spacing w:before="60"/>
              <w:rPr>
                <w:sz w:val="18"/>
                <w:szCs w:val="20"/>
              </w:rPr>
            </w:pPr>
            <w:r w:rsidRPr="006C0C5E">
              <w:t>Cnt</w:t>
            </w:r>
          </w:p>
        </w:tc>
        <w:tc>
          <w:tcPr>
            <w:tcW w:w="1440" w:type="dxa"/>
            <w:tcBorders>
              <w:top w:val="single" w:sz="6" w:space="0" w:color="auto"/>
              <w:left w:val="single" w:sz="6" w:space="0" w:color="auto"/>
              <w:bottom w:val="single" w:sz="6" w:space="0" w:color="auto"/>
              <w:right w:val="single" w:sz="6" w:space="0" w:color="auto"/>
            </w:tcBorders>
          </w:tcPr>
          <w:p w14:paraId="6EA0BD41" w14:textId="4ABA2ED8" w:rsidR="00062B38" w:rsidRPr="00793B30" w:rsidRDefault="00062B38" w:rsidP="00062B38">
            <w:pPr>
              <w:spacing w:before="60"/>
              <w:rPr>
                <w:sz w:val="18"/>
                <w:szCs w:val="20"/>
              </w:rPr>
            </w:pPr>
            <w:r w:rsidRPr="006C0C5E">
              <w:t>0xFFFFFF1FU</w:t>
            </w:r>
          </w:p>
        </w:tc>
      </w:tr>
      <w:tr w:rsidR="00062B38" w:rsidRPr="00377DA9" w14:paraId="52002E9F" w14:textId="77777777" w:rsidTr="008804A9">
        <w:tc>
          <w:tcPr>
            <w:tcW w:w="3888" w:type="dxa"/>
            <w:tcBorders>
              <w:top w:val="single" w:sz="6" w:space="0" w:color="auto"/>
              <w:left w:val="single" w:sz="6" w:space="0" w:color="auto"/>
              <w:bottom w:val="single" w:sz="6" w:space="0" w:color="auto"/>
              <w:right w:val="single" w:sz="6" w:space="0" w:color="auto"/>
            </w:tcBorders>
          </w:tcPr>
          <w:p w14:paraId="18A20F4F" w14:textId="63A3E83D" w:rsidR="00062B38" w:rsidRPr="00793B30" w:rsidRDefault="00062B38" w:rsidP="00062B38">
            <w:pPr>
              <w:spacing w:before="60"/>
              <w:rPr>
                <w:sz w:val="18"/>
                <w:szCs w:val="20"/>
              </w:rPr>
            </w:pPr>
            <w:r w:rsidRPr="006C0C5E">
              <w:t xml:space="preserve">BNK0ERRCLRMASK_CNT_U32   </w:t>
            </w:r>
          </w:p>
        </w:tc>
        <w:tc>
          <w:tcPr>
            <w:tcW w:w="1440" w:type="dxa"/>
            <w:tcBorders>
              <w:top w:val="single" w:sz="6" w:space="0" w:color="auto"/>
              <w:left w:val="single" w:sz="6" w:space="0" w:color="auto"/>
              <w:bottom w:val="single" w:sz="6" w:space="0" w:color="auto"/>
              <w:right w:val="single" w:sz="6" w:space="0" w:color="auto"/>
            </w:tcBorders>
          </w:tcPr>
          <w:p w14:paraId="1C320678" w14:textId="221148D9" w:rsidR="00062B38" w:rsidRPr="00793B30" w:rsidRDefault="00062B38" w:rsidP="00062B38">
            <w:pPr>
              <w:spacing w:before="60"/>
              <w:rPr>
                <w:sz w:val="18"/>
                <w:szCs w:val="20"/>
              </w:rPr>
            </w:pPr>
            <w:r w:rsidRPr="006C0C5E">
              <w:t>1</w:t>
            </w:r>
          </w:p>
        </w:tc>
        <w:tc>
          <w:tcPr>
            <w:tcW w:w="1440" w:type="dxa"/>
            <w:tcBorders>
              <w:top w:val="single" w:sz="6" w:space="0" w:color="auto"/>
              <w:left w:val="single" w:sz="6" w:space="0" w:color="auto"/>
              <w:bottom w:val="single" w:sz="6" w:space="0" w:color="auto"/>
              <w:right w:val="single" w:sz="6" w:space="0" w:color="auto"/>
            </w:tcBorders>
          </w:tcPr>
          <w:p w14:paraId="462EE8FC" w14:textId="0C247AC3" w:rsidR="00062B38" w:rsidRPr="00793B30" w:rsidRDefault="00062B38" w:rsidP="00062B38">
            <w:pPr>
              <w:spacing w:before="60"/>
              <w:rPr>
                <w:sz w:val="18"/>
                <w:szCs w:val="20"/>
              </w:rPr>
            </w:pPr>
            <w:r w:rsidRPr="006C0C5E">
              <w:t>Cnt</w:t>
            </w:r>
          </w:p>
        </w:tc>
        <w:tc>
          <w:tcPr>
            <w:tcW w:w="1440" w:type="dxa"/>
            <w:tcBorders>
              <w:top w:val="single" w:sz="6" w:space="0" w:color="auto"/>
              <w:left w:val="single" w:sz="6" w:space="0" w:color="auto"/>
              <w:bottom w:val="single" w:sz="6" w:space="0" w:color="auto"/>
              <w:right w:val="single" w:sz="6" w:space="0" w:color="auto"/>
            </w:tcBorders>
          </w:tcPr>
          <w:p w14:paraId="10ACD8A7" w14:textId="6E863AB7" w:rsidR="00062B38" w:rsidRPr="00793B30" w:rsidRDefault="00062B38" w:rsidP="00062B38">
            <w:pPr>
              <w:spacing w:before="60"/>
              <w:rPr>
                <w:sz w:val="18"/>
                <w:szCs w:val="20"/>
              </w:rPr>
            </w:pPr>
            <w:r w:rsidRPr="006C0C5E">
              <w:t>0x00000001U</w:t>
            </w:r>
          </w:p>
        </w:tc>
      </w:tr>
      <w:tr w:rsidR="00062B38" w:rsidRPr="00377DA9" w14:paraId="3722BEB5" w14:textId="77777777" w:rsidTr="008804A9">
        <w:tc>
          <w:tcPr>
            <w:tcW w:w="3888" w:type="dxa"/>
            <w:tcBorders>
              <w:top w:val="single" w:sz="6" w:space="0" w:color="auto"/>
              <w:left w:val="single" w:sz="6" w:space="0" w:color="auto"/>
              <w:bottom w:val="single" w:sz="6" w:space="0" w:color="auto"/>
              <w:right w:val="single" w:sz="6" w:space="0" w:color="auto"/>
            </w:tcBorders>
          </w:tcPr>
          <w:p w14:paraId="784A186F" w14:textId="2E87814F" w:rsidR="00062B38" w:rsidRPr="00793B30" w:rsidRDefault="00062B38" w:rsidP="00062B38">
            <w:pPr>
              <w:spacing w:before="60"/>
              <w:rPr>
                <w:sz w:val="18"/>
                <w:szCs w:val="20"/>
              </w:rPr>
            </w:pPr>
            <w:r w:rsidRPr="006C0C5E">
              <w:t xml:space="preserve">BNK1ERRCLRMASK_CNT_U32   </w:t>
            </w:r>
          </w:p>
        </w:tc>
        <w:tc>
          <w:tcPr>
            <w:tcW w:w="1440" w:type="dxa"/>
            <w:tcBorders>
              <w:top w:val="single" w:sz="6" w:space="0" w:color="auto"/>
              <w:left w:val="single" w:sz="6" w:space="0" w:color="auto"/>
              <w:bottom w:val="single" w:sz="6" w:space="0" w:color="auto"/>
              <w:right w:val="single" w:sz="6" w:space="0" w:color="auto"/>
            </w:tcBorders>
          </w:tcPr>
          <w:p w14:paraId="4D985701" w14:textId="1F786CDF" w:rsidR="00062B38" w:rsidRPr="00793B30" w:rsidRDefault="00062B38" w:rsidP="00062B38">
            <w:pPr>
              <w:spacing w:before="60"/>
              <w:rPr>
                <w:sz w:val="18"/>
                <w:szCs w:val="20"/>
              </w:rPr>
            </w:pPr>
            <w:r w:rsidRPr="006C0C5E">
              <w:t>1</w:t>
            </w:r>
          </w:p>
        </w:tc>
        <w:tc>
          <w:tcPr>
            <w:tcW w:w="1440" w:type="dxa"/>
            <w:tcBorders>
              <w:top w:val="single" w:sz="6" w:space="0" w:color="auto"/>
              <w:left w:val="single" w:sz="6" w:space="0" w:color="auto"/>
              <w:bottom w:val="single" w:sz="6" w:space="0" w:color="auto"/>
              <w:right w:val="single" w:sz="6" w:space="0" w:color="auto"/>
            </w:tcBorders>
          </w:tcPr>
          <w:p w14:paraId="684EA4CA" w14:textId="69F57130" w:rsidR="00062B38" w:rsidRPr="00793B30" w:rsidRDefault="00062B38" w:rsidP="00062B38">
            <w:pPr>
              <w:spacing w:before="60"/>
              <w:rPr>
                <w:sz w:val="18"/>
                <w:szCs w:val="20"/>
              </w:rPr>
            </w:pPr>
            <w:r w:rsidRPr="006C0C5E">
              <w:t>Cnt</w:t>
            </w:r>
          </w:p>
        </w:tc>
        <w:tc>
          <w:tcPr>
            <w:tcW w:w="1440" w:type="dxa"/>
            <w:tcBorders>
              <w:top w:val="single" w:sz="6" w:space="0" w:color="auto"/>
              <w:left w:val="single" w:sz="6" w:space="0" w:color="auto"/>
              <w:bottom w:val="single" w:sz="6" w:space="0" w:color="auto"/>
              <w:right w:val="single" w:sz="6" w:space="0" w:color="auto"/>
            </w:tcBorders>
          </w:tcPr>
          <w:p w14:paraId="2C14DB03" w14:textId="080437E6" w:rsidR="00062B38" w:rsidRPr="00793B30" w:rsidRDefault="00062B38" w:rsidP="00062B38">
            <w:pPr>
              <w:spacing w:before="60"/>
              <w:rPr>
                <w:sz w:val="18"/>
                <w:szCs w:val="20"/>
              </w:rPr>
            </w:pPr>
            <w:r w:rsidRPr="006C0C5E">
              <w:t>0x00000002U</w:t>
            </w:r>
          </w:p>
        </w:tc>
      </w:tr>
      <w:tr w:rsidR="00062B38" w:rsidRPr="00377DA9" w14:paraId="0F99867B" w14:textId="77777777" w:rsidTr="008804A9">
        <w:tc>
          <w:tcPr>
            <w:tcW w:w="3888" w:type="dxa"/>
            <w:tcBorders>
              <w:top w:val="single" w:sz="6" w:space="0" w:color="auto"/>
              <w:left w:val="single" w:sz="6" w:space="0" w:color="auto"/>
              <w:bottom w:val="single" w:sz="6" w:space="0" w:color="auto"/>
              <w:right w:val="single" w:sz="6" w:space="0" w:color="auto"/>
            </w:tcBorders>
          </w:tcPr>
          <w:p w14:paraId="201E6AD5" w14:textId="24E136E4" w:rsidR="00062B38" w:rsidRPr="00793B30" w:rsidRDefault="00062B38" w:rsidP="00062B38">
            <w:pPr>
              <w:spacing w:before="60"/>
              <w:rPr>
                <w:sz w:val="18"/>
                <w:szCs w:val="20"/>
              </w:rPr>
            </w:pPr>
            <w:r w:rsidRPr="006C0C5E">
              <w:t xml:space="preserve">BNK2ERRCLRMASK_CNT_U32   </w:t>
            </w:r>
          </w:p>
        </w:tc>
        <w:tc>
          <w:tcPr>
            <w:tcW w:w="1440" w:type="dxa"/>
            <w:tcBorders>
              <w:top w:val="single" w:sz="6" w:space="0" w:color="auto"/>
              <w:left w:val="single" w:sz="6" w:space="0" w:color="auto"/>
              <w:bottom w:val="single" w:sz="6" w:space="0" w:color="auto"/>
              <w:right w:val="single" w:sz="6" w:space="0" w:color="auto"/>
            </w:tcBorders>
          </w:tcPr>
          <w:p w14:paraId="49F52640" w14:textId="6F03957A" w:rsidR="00062B38" w:rsidRPr="00793B30" w:rsidRDefault="00062B38" w:rsidP="00062B38">
            <w:pPr>
              <w:spacing w:before="60"/>
              <w:rPr>
                <w:sz w:val="18"/>
                <w:szCs w:val="20"/>
              </w:rPr>
            </w:pPr>
            <w:r w:rsidRPr="006C0C5E">
              <w:t>1</w:t>
            </w:r>
          </w:p>
        </w:tc>
        <w:tc>
          <w:tcPr>
            <w:tcW w:w="1440" w:type="dxa"/>
            <w:tcBorders>
              <w:top w:val="single" w:sz="6" w:space="0" w:color="auto"/>
              <w:left w:val="single" w:sz="6" w:space="0" w:color="auto"/>
              <w:bottom w:val="single" w:sz="6" w:space="0" w:color="auto"/>
              <w:right w:val="single" w:sz="6" w:space="0" w:color="auto"/>
            </w:tcBorders>
          </w:tcPr>
          <w:p w14:paraId="5CC939EB" w14:textId="778A628D" w:rsidR="00062B38" w:rsidRPr="00793B30" w:rsidRDefault="00062B38" w:rsidP="00062B38">
            <w:pPr>
              <w:spacing w:before="60"/>
              <w:rPr>
                <w:sz w:val="18"/>
                <w:szCs w:val="20"/>
              </w:rPr>
            </w:pPr>
            <w:r w:rsidRPr="006C0C5E">
              <w:t>Cnt</w:t>
            </w:r>
          </w:p>
        </w:tc>
        <w:tc>
          <w:tcPr>
            <w:tcW w:w="1440" w:type="dxa"/>
            <w:tcBorders>
              <w:top w:val="single" w:sz="6" w:space="0" w:color="auto"/>
              <w:left w:val="single" w:sz="6" w:space="0" w:color="auto"/>
              <w:bottom w:val="single" w:sz="6" w:space="0" w:color="auto"/>
              <w:right w:val="single" w:sz="6" w:space="0" w:color="auto"/>
            </w:tcBorders>
          </w:tcPr>
          <w:p w14:paraId="2EBFCFF4" w14:textId="12F3B788" w:rsidR="00062B38" w:rsidRPr="00793B30" w:rsidRDefault="00062B38" w:rsidP="00062B38">
            <w:pPr>
              <w:spacing w:before="60"/>
              <w:rPr>
                <w:sz w:val="18"/>
                <w:szCs w:val="20"/>
              </w:rPr>
            </w:pPr>
            <w:r w:rsidRPr="006C0C5E">
              <w:t>0x00000004U</w:t>
            </w:r>
          </w:p>
        </w:tc>
      </w:tr>
      <w:tr w:rsidR="00062B38" w:rsidRPr="00377DA9" w14:paraId="44940BC9" w14:textId="77777777" w:rsidTr="008804A9">
        <w:tc>
          <w:tcPr>
            <w:tcW w:w="3888" w:type="dxa"/>
            <w:tcBorders>
              <w:top w:val="single" w:sz="6" w:space="0" w:color="auto"/>
              <w:left w:val="single" w:sz="6" w:space="0" w:color="auto"/>
              <w:bottom w:val="single" w:sz="6" w:space="0" w:color="auto"/>
              <w:right w:val="single" w:sz="6" w:space="0" w:color="auto"/>
            </w:tcBorders>
          </w:tcPr>
          <w:p w14:paraId="1030D79A" w14:textId="2AD49D12" w:rsidR="00062B38" w:rsidRPr="00793B30" w:rsidRDefault="00062B38" w:rsidP="00062B38">
            <w:pPr>
              <w:spacing w:before="60"/>
              <w:rPr>
                <w:sz w:val="18"/>
                <w:szCs w:val="20"/>
              </w:rPr>
            </w:pPr>
            <w:r w:rsidRPr="006C0C5E">
              <w:t xml:space="preserve">BNK3ERRCLRMASK_CNT_U32   </w:t>
            </w:r>
          </w:p>
        </w:tc>
        <w:tc>
          <w:tcPr>
            <w:tcW w:w="1440" w:type="dxa"/>
            <w:tcBorders>
              <w:top w:val="single" w:sz="6" w:space="0" w:color="auto"/>
              <w:left w:val="single" w:sz="6" w:space="0" w:color="auto"/>
              <w:bottom w:val="single" w:sz="6" w:space="0" w:color="auto"/>
              <w:right w:val="single" w:sz="6" w:space="0" w:color="auto"/>
            </w:tcBorders>
          </w:tcPr>
          <w:p w14:paraId="3CCBE9D7" w14:textId="399A8C03" w:rsidR="00062B38" w:rsidRPr="00793B30" w:rsidRDefault="00062B38" w:rsidP="00062B38">
            <w:pPr>
              <w:spacing w:before="60"/>
              <w:rPr>
                <w:sz w:val="18"/>
                <w:szCs w:val="20"/>
              </w:rPr>
            </w:pPr>
            <w:r w:rsidRPr="006C0C5E">
              <w:t>1</w:t>
            </w:r>
          </w:p>
        </w:tc>
        <w:tc>
          <w:tcPr>
            <w:tcW w:w="1440" w:type="dxa"/>
            <w:tcBorders>
              <w:top w:val="single" w:sz="6" w:space="0" w:color="auto"/>
              <w:left w:val="single" w:sz="6" w:space="0" w:color="auto"/>
              <w:bottom w:val="single" w:sz="6" w:space="0" w:color="auto"/>
              <w:right w:val="single" w:sz="6" w:space="0" w:color="auto"/>
            </w:tcBorders>
          </w:tcPr>
          <w:p w14:paraId="75D6AE1A" w14:textId="78FA2C13" w:rsidR="00062B38" w:rsidRPr="00793B30" w:rsidRDefault="00062B38" w:rsidP="00062B38">
            <w:pPr>
              <w:spacing w:before="60"/>
              <w:rPr>
                <w:sz w:val="18"/>
                <w:szCs w:val="20"/>
              </w:rPr>
            </w:pPr>
            <w:r w:rsidRPr="006C0C5E">
              <w:t>Cnt</w:t>
            </w:r>
          </w:p>
        </w:tc>
        <w:tc>
          <w:tcPr>
            <w:tcW w:w="1440" w:type="dxa"/>
            <w:tcBorders>
              <w:top w:val="single" w:sz="6" w:space="0" w:color="auto"/>
              <w:left w:val="single" w:sz="6" w:space="0" w:color="auto"/>
              <w:bottom w:val="single" w:sz="6" w:space="0" w:color="auto"/>
              <w:right w:val="single" w:sz="6" w:space="0" w:color="auto"/>
            </w:tcBorders>
          </w:tcPr>
          <w:p w14:paraId="47E202D9" w14:textId="3079BEB4" w:rsidR="00062B38" w:rsidRPr="00793B30" w:rsidRDefault="00062B38" w:rsidP="00062B38">
            <w:pPr>
              <w:spacing w:before="60"/>
              <w:rPr>
                <w:sz w:val="18"/>
                <w:szCs w:val="20"/>
              </w:rPr>
            </w:pPr>
            <w:r w:rsidRPr="006C0C5E">
              <w:t>0x00000008U</w:t>
            </w:r>
          </w:p>
        </w:tc>
      </w:tr>
      <w:tr w:rsidR="00062B38" w:rsidRPr="00377DA9" w14:paraId="58DFDF0B" w14:textId="77777777" w:rsidTr="008804A9">
        <w:tc>
          <w:tcPr>
            <w:tcW w:w="3888" w:type="dxa"/>
            <w:tcBorders>
              <w:top w:val="single" w:sz="6" w:space="0" w:color="auto"/>
              <w:left w:val="single" w:sz="6" w:space="0" w:color="auto"/>
              <w:bottom w:val="single" w:sz="6" w:space="0" w:color="auto"/>
              <w:right w:val="single" w:sz="6" w:space="0" w:color="auto"/>
            </w:tcBorders>
          </w:tcPr>
          <w:p w14:paraId="570E9239" w14:textId="4995C526" w:rsidR="00062B38" w:rsidRPr="00793B30" w:rsidRDefault="00062B38" w:rsidP="00062B38">
            <w:pPr>
              <w:spacing w:before="60"/>
              <w:rPr>
                <w:sz w:val="18"/>
                <w:szCs w:val="20"/>
              </w:rPr>
            </w:pPr>
            <w:r w:rsidRPr="006C0C5E">
              <w:t>BNK0SNGBITERRMASK_CNT_U32</w:t>
            </w:r>
          </w:p>
        </w:tc>
        <w:tc>
          <w:tcPr>
            <w:tcW w:w="1440" w:type="dxa"/>
            <w:tcBorders>
              <w:top w:val="single" w:sz="6" w:space="0" w:color="auto"/>
              <w:left w:val="single" w:sz="6" w:space="0" w:color="auto"/>
              <w:bottom w:val="single" w:sz="6" w:space="0" w:color="auto"/>
              <w:right w:val="single" w:sz="6" w:space="0" w:color="auto"/>
            </w:tcBorders>
          </w:tcPr>
          <w:p w14:paraId="650C66AD" w14:textId="11B920C5" w:rsidR="00062B38" w:rsidRPr="00793B30" w:rsidRDefault="00062B38" w:rsidP="00062B38">
            <w:pPr>
              <w:spacing w:before="60"/>
              <w:rPr>
                <w:sz w:val="18"/>
                <w:szCs w:val="20"/>
              </w:rPr>
            </w:pPr>
            <w:r w:rsidRPr="006C0C5E">
              <w:t>1</w:t>
            </w:r>
          </w:p>
        </w:tc>
        <w:tc>
          <w:tcPr>
            <w:tcW w:w="1440" w:type="dxa"/>
            <w:tcBorders>
              <w:top w:val="single" w:sz="6" w:space="0" w:color="auto"/>
              <w:left w:val="single" w:sz="6" w:space="0" w:color="auto"/>
              <w:bottom w:val="single" w:sz="6" w:space="0" w:color="auto"/>
              <w:right w:val="single" w:sz="6" w:space="0" w:color="auto"/>
            </w:tcBorders>
          </w:tcPr>
          <w:p w14:paraId="27CBF01D" w14:textId="062AD081" w:rsidR="00062B38" w:rsidRPr="00793B30" w:rsidRDefault="00062B38" w:rsidP="00062B38">
            <w:pPr>
              <w:spacing w:before="60"/>
              <w:rPr>
                <w:sz w:val="18"/>
                <w:szCs w:val="20"/>
              </w:rPr>
            </w:pPr>
            <w:r w:rsidRPr="006C0C5E">
              <w:t>Cnt</w:t>
            </w:r>
          </w:p>
        </w:tc>
        <w:tc>
          <w:tcPr>
            <w:tcW w:w="1440" w:type="dxa"/>
            <w:tcBorders>
              <w:top w:val="single" w:sz="6" w:space="0" w:color="auto"/>
              <w:left w:val="single" w:sz="6" w:space="0" w:color="auto"/>
              <w:bottom w:val="single" w:sz="6" w:space="0" w:color="auto"/>
              <w:right w:val="single" w:sz="6" w:space="0" w:color="auto"/>
            </w:tcBorders>
          </w:tcPr>
          <w:p w14:paraId="55C74646" w14:textId="338D9B6A" w:rsidR="00062B38" w:rsidRPr="00793B30" w:rsidRDefault="00062B38" w:rsidP="00062B38">
            <w:pPr>
              <w:spacing w:before="60"/>
              <w:rPr>
                <w:sz w:val="18"/>
                <w:szCs w:val="20"/>
              </w:rPr>
            </w:pPr>
            <w:r w:rsidRPr="006C0C5E">
              <w:t>0x00000001U</w:t>
            </w:r>
          </w:p>
        </w:tc>
      </w:tr>
      <w:tr w:rsidR="00062B38" w:rsidRPr="00377DA9" w14:paraId="6A9462E8" w14:textId="77777777" w:rsidTr="008804A9">
        <w:tc>
          <w:tcPr>
            <w:tcW w:w="3888" w:type="dxa"/>
            <w:tcBorders>
              <w:top w:val="single" w:sz="6" w:space="0" w:color="auto"/>
              <w:left w:val="single" w:sz="6" w:space="0" w:color="auto"/>
              <w:bottom w:val="single" w:sz="6" w:space="0" w:color="auto"/>
              <w:right w:val="single" w:sz="6" w:space="0" w:color="auto"/>
            </w:tcBorders>
          </w:tcPr>
          <w:p w14:paraId="5CB429B3" w14:textId="5A8FEDF9" w:rsidR="00062B38" w:rsidRPr="00793B30" w:rsidRDefault="00062B38" w:rsidP="00062B38">
            <w:pPr>
              <w:spacing w:before="60"/>
              <w:rPr>
                <w:sz w:val="18"/>
                <w:szCs w:val="20"/>
              </w:rPr>
            </w:pPr>
            <w:r w:rsidRPr="006C0C5E">
              <w:t>BNK1SNGBITERRMASK_CNT_U32</w:t>
            </w:r>
          </w:p>
        </w:tc>
        <w:tc>
          <w:tcPr>
            <w:tcW w:w="1440" w:type="dxa"/>
            <w:tcBorders>
              <w:top w:val="single" w:sz="6" w:space="0" w:color="auto"/>
              <w:left w:val="single" w:sz="6" w:space="0" w:color="auto"/>
              <w:bottom w:val="single" w:sz="6" w:space="0" w:color="auto"/>
              <w:right w:val="single" w:sz="6" w:space="0" w:color="auto"/>
            </w:tcBorders>
          </w:tcPr>
          <w:p w14:paraId="06B0911F" w14:textId="5EA959B3" w:rsidR="00062B38" w:rsidRPr="00793B30" w:rsidRDefault="00062B38" w:rsidP="00062B38">
            <w:pPr>
              <w:spacing w:before="60"/>
              <w:rPr>
                <w:sz w:val="18"/>
                <w:szCs w:val="20"/>
              </w:rPr>
            </w:pPr>
            <w:r w:rsidRPr="006C0C5E">
              <w:t>1</w:t>
            </w:r>
          </w:p>
        </w:tc>
        <w:tc>
          <w:tcPr>
            <w:tcW w:w="1440" w:type="dxa"/>
            <w:tcBorders>
              <w:top w:val="single" w:sz="6" w:space="0" w:color="auto"/>
              <w:left w:val="single" w:sz="6" w:space="0" w:color="auto"/>
              <w:bottom w:val="single" w:sz="6" w:space="0" w:color="auto"/>
              <w:right w:val="single" w:sz="6" w:space="0" w:color="auto"/>
            </w:tcBorders>
          </w:tcPr>
          <w:p w14:paraId="3EBC049D" w14:textId="21E3059D" w:rsidR="00062B38" w:rsidRPr="00793B30" w:rsidRDefault="00062B38" w:rsidP="00062B38">
            <w:pPr>
              <w:spacing w:before="60"/>
              <w:rPr>
                <w:sz w:val="18"/>
                <w:szCs w:val="20"/>
              </w:rPr>
            </w:pPr>
            <w:r w:rsidRPr="006C0C5E">
              <w:t>Cnt</w:t>
            </w:r>
          </w:p>
        </w:tc>
        <w:tc>
          <w:tcPr>
            <w:tcW w:w="1440" w:type="dxa"/>
            <w:tcBorders>
              <w:top w:val="single" w:sz="6" w:space="0" w:color="auto"/>
              <w:left w:val="single" w:sz="6" w:space="0" w:color="auto"/>
              <w:bottom w:val="single" w:sz="6" w:space="0" w:color="auto"/>
              <w:right w:val="single" w:sz="6" w:space="0" w:color="auto"/>
            </w:tcBorders>
          </w:tcPr>
          <w:p w14:paraId="4E09D745" w14:textId="1D5B2CDB" w:rsidR="00062B38" w:rsidRPr="00793B30" w:rsidRDefault="00062B38" w:rsidP="00062B38">
            <w:pPr>
              <w:spacing w:before="60"/>
              <w:rPr>
                <w:sz w:val="18"/>
                <w:szCs w:val="20"/>
              </w:rPr>
            </w:pPr>
            <w:r w:rsidRPr="006C0C5E">
              <w:t>0x00000100U</w:t>
            </w:r>
          </w:p>
        </w:tc>
      </w:tr>
      <w:tr w:rsidR="00062B38" w:rsidRPr="00377DA9" w14:paraId="2273AB30" w14:textId="77777777" w:rsidTr="008804A9">
        <w:tc>
          <w:tcPr>
            <w:tcW w:w="3888" w:type="dxa"/>
            <w:tcBorders>
              <w:top w:val="single" w:sz="6" w:space="0" w:color="auto"/>
              <w:left w:val="single" w:sz="6" w:space="0" w:color="auto"/>
              <w:bottom w:val="single" w:sz="6" w:space="0" w:color="auto"/>
              <w:right w:val="single" w:sz="6" w:space="0" w:color="auto"/>
            </w:tcBorders>
          </w:tcPr>
          <w:p w14:paraId="42B6D710" w14:textId="4DD498B6" w:rsidR="00062B38" w:rsidRPr="00793B30" w:rsidRDefault="00062B38" w:rsidP="00062B38">
            <w:pPr>
              <w:spacing w:before="60"/>
              <w:rPr>
                <w:sz w:val="18"/>
                <w:szCs w:val="20"/>
              </w:rPr>
            </w:pPr>
            <w:r w:rsidRPr="006C0C5E">
              <w:t>BNK2SNGBITERRMASK_CNT_U32</w:t>
            </w:r>
          </w:p>
        </w:tc>
        <w:tc>
          <w:tcPr>
            <w:tcW w:w="1440" w:type="dxa"/>
            <w:tcBorders>
              <w:top w:val="single" w:sz="6" w:space="0" w:color="auto"/>
              <w:left w:val="single" w:sz="6" w:space="0" w:color="auto"/>
              <w:bottom w:val="single" w:sz="6" w:space="0" w:color="auto"/>
              <w:right w:val="single" w:sz="6" w:space="0" w:color="auto"/>
            </w:tcBorders>
          </w:tcPr>
          <w:p w14:paraId="7B656164" w14:textId="6FF35F12" w:rsidR="00062B38" w:rsidRPr="00793B30" w:rsidRDefault="00062B38" w:rsidP="00062B38">
            <w:pPr>
              <w:spacing w:before="60"/>
              <w:rPr>
                <w:sz w:val="18"/>
                <w:szCs w:val="20"/>
              </w:rPr>
            </w:pPr>
            <w:r w:rsidRPr="006C0C5E">
              <w:t>1</w:t>
            </w:r>
          </w:p>
        </w:tc>
        <w:tc>
          <w:tcPr>
            <w:tcW w:w="1440" w:type="dxa"/>
            <w:tcBorders>
              <w:top w:val="single" w:sz="6" w:space="0" w:color="auto"/>
              <w:left w:val="single" w:sz="6" w:space="0" w:color="auto"/>
              <w:bottom w:val="single" w:sz="6" w:space="0" w:color="auto"/>
              <w:right w:val="single" w:sz="6" w:space="0" w:color="auto"/>
            </w:tcBorders>
          </w:tcPr>
          <w:p w14:paraId="7B563EB2" w14:textId="66933763" w:rsidR="00062B38" w:rsidRPr="00793B30" w:rsidRDefault="00062B38" w:rsidP="00062B38">
            <w:pPr>
              <w:spacing w:before="60"/>
              <w:rPr>
                <w:sz w:val="18"/>
                <w:szCs w:val="20"/>
              </w:rPr>
            </w:pPr>
            <w:r w:rsidRPr="006C0C5E">
              <w:t>Cnt</w:t>
            </w:r>
          </w:p>
        </w:tc>
        <w:tc>
          <w:tcPr>
            <w:tcW w:w="1440" w:type="dxa"/>
            <w:tcBorders>
              <w:top w:val="single" w:sz="6" w:space="0" w:color="auto"/>
              <w:left w:val="single" w:sz="6" w:space="0" w:color="auto"/>
              <w:bottom w:val="single" w:sz="6" w:space="0" w:color="auto"/>
              <w:right w:val="single" w:sz="6" w:space="0" w:color="auto"/>
            </w:tcBorders>
          </w:tcPr>
          <w:p w14:paraId="36B03F28" w14:textId="38C0C8ED" w:rsidR="00062B38" w:rsidRPr="00793B30" w:rsidRDefault="00062B38" w:rsidP="00062B38">
            <w:pPr>
              <w:spacing w:before="60"/>
              <w:rPr>
                <w:sz w:val="18"/>
                <w:szCs w:val="20"/>
              </w:rPr>
            </w:pPr>
            <w:r w:rsidRPr="006C0C5E">
              <w:t>0x00010000U</w:t>
            </w:r>
          </w:p>
        </w:tc>
      </w:tr>
      <w:tr w:rsidR="00062B38" w:rsidRPr="00377DA9" w14:paraId="31C1B373" w14:textId="77777777" w:rsidTr="008804A9">
        <w:tc>
          <w:tcPr>
            <w:tcW w:w="3888" w:type="dxa"/>
            <w:tcBorders>
              <w:top w:val="single" w:sz="6" w:space="0" w:color="auto"/>
              <w:left w:val="single" w:sz="6" w:space="0" w:color="auto"/>
              <w:bottom w:val="single" w:sz="6" w:space="0" w:color="auto"/>
              <w:right w:val="single" w:sz="6" w:space="0" w:color="auto"/>
            </w:tcBorders>
          </w:tcPr>
          <w:p w14:paraId="2363BC2A" w14:textId="56E8FE85" w:rsidR="00062B38" w:rsidRPr="00793B30" w:rsidRDefault="00062B38" w:rsidP="00062B38">
            <w:pPr>
              <w:spacing w:before="60"/>
              <w:rPr>
                <w:sz w:val="18"/>
                <w:szCs w:val="20"/>
              </w:rPr>
            </w:pPr>
            <w:r w:rsidRPr="006C0C5E">
              <w:t>BNK3SNGBITERRMASK_CNT_U32</w:t>
            </w:r>
          </w:p>
        </w:tc>
        <w:tc>
          <w:tcPr>
            <w:tcW w:w="1440" w:type="dxa"/>
            <w:tcBorders>
              <w:top w:val="single" w:sz="6" w:space="0" w:color="auto"/>
              <w:left w:val="single" w:sz="6" w:space="0" w:color="auto"/>
              <w:bottom w:val="single" w:sz="6" w:space="0" w:color="auto"/>
              <w:right w:val="single" w:sz="6" w:space="0" w:color="auto"/>
            </w:tcBorders>
          </w:tcPr>
          <w:p w14:paraId="44366329" w14:textId="437906AA" w:rsidR="00062B38" w:rsidRPr="00793B30" w:rsidRDefault="00062B38" w:rsidP="00062B38">
            <w:pPr>
              <w:spacing w:before="60"/>
              <w:rPr>
                <w:sz w:val="18"/>
                <w:szCs w:val="20"/>
              </w:rPr>
            </w:pPr>
            <w:r w:rsidRPr="006C0C5E">
              <w:t>1</w:t>
            </w:r>
          </w:p>
        </w:tc>
        <w:tc>
          <w:tcPr>
            <w:tcW w:w="1440" w:type="dxa"/>
            <w:tcBorders>
              <w:top w:val="single" w:sz="6" w:space="0" w:color="auto"/>
              <w:left w:val="single" w:sz="6" w:space="0" w:color="auto"/>
              <w:bottom w:val="single" w:sz="6" w:space="0" w:color="auto"/>
              <w:right w:val="single" w:sz="6" w:space="0" w:color="auto"/>
            </w:tcBorders>
          </w:tcPr>
          <w:p w14:paraId="7586F5CE" w14:textId="15017323" w:rsidR="00062B38" w:rsidRPr="00793B30" w:rsidRDefault="00062B38" w:rsidP="00062B38">
            <w:pPr>
              <w:spacing w:before="60"/>
              <w:rPr>
                <w:sz w:val="18"/>
                <w:szCs w:val="20"/>
              </w:rPr>
            </w:pPr>
            <w:r w:rsidRPr="006C0C5E">
              <w:t>Cnt</w:t>
            </w:r>
          </w:p>
        </w:tc>
        <w:tc>
          <w:tcPr>
            <w:tcW w:w="1440" w:type="dxa"/>
            <w:tcBorders>
              <w:top w:val="single" w:sz="6" w:space="0" w:color="auto"/>
              <w:left w:val="single" w:sz="6" w:space="0" w:color="auto"/>
              <w:bottom w:val="single" w:sz="6" w:space="0" w:color="auto"/>
              <w:right w:val="single" w:sz="6" w:space="0" w:color="auto"/>
            </w:tcBorders>
          </w:tcPr>
          <w:p w14:paraId="5590DED7" w14:textId="73AAD536" w:rsidR="00062B38" w:rsidRPr="00793B30" w:rsidRDefault="00062B38" w:rsidP="00062B38">
            <w:pPr>
              <w:spacing w:before="60"/>
              <w:rPr>
                <w:sz w:val="18"/>
                <w:szCs w:val="20"/>
              </w:rPr>
            </w:pPr>
            <w:r w:rsidRPr="006C0C5E">
              <w:t>0x01000000U</w:t>
            </w:r>
          </w:p>
        </w:tc>
      </w:tr>
    </w:tbl>
    <w:p w14:paraId="04F2D1FF" w14:textId="77777777" w:rsidR="00BF5CD9" w:rsidRDefault="00BF5CD9" w:rsidP="00BF5CD9">
      <w:pPr>
        <w:pStyle w:val="BodyText3"/>
        <w:rPr>
          <w:rFonts w:asciiTheme="minorHAnsi" w:hAnsiTheme="minorHAnsi" w:cs="Arial"/>
          <w:sz w:val="20"/>
          <w:szCs w:val="20"/>
        </w:rPr>
      </w:pPr>
    </w:p>
    <w:p w14:paraId="726EDE87" w14:textId="77777777" w:rsidR="00BF5CD9" w:rsidRPr="00377DA9" w:rsidRDefault="00BF5CD9" w:rsidP="00BF5CD9">
      <w:pPr>
        <w:pStyle w:val="BodyText3"/>
        <w:rPr>
          <w:rFonts w:asciiTheme="minorHAnsi" w:hAnsiTheme="minorHAnsi" w:cs="Arial"/>
          <w:sz w:val="20"/>
          <w:szCs w:val="20"/>
        </w:rPr>
      </w:pPr>
      <w:r w:rsidRPr="006102AB">
        <w:rPr>
          <w:rFonts w:asciiTheme="minorHAnsi" w:hAnsiTheme="minorHAnsi" w:cs="Arial"/>
          <w:sz w:val="20"/>
          <w:szCs w:val="20"/>
        </w:rPr>
        <w:t>Also see FDD DataDict.m file</w:t>
      </w:r>
      <w:r>
        <w:rPr>
          <w:rFonts w:asciiTheme="minorHAnsi" w:hAnsiTheme="minorHAnsi" w:cs="Arial"/>
          <w:sz w:val="20"/>
          <w:szCs w:val="20"/>
        </w:rPr>
        <w:t xml:space="preserve"> for constant definitions.</w:t>
      </w:r>
    </w:p>
    <w:p w14:paraId="7F43ED3C" w14:textId="77777777" w:rsidR="002B094F" w:rsidRPr="00377DA9" w:rsidRDefault="002B094F" w:rsidP="002518E0">
      <w:pPr>
        <w:pStyle w:val="BodyText3"/>
        <w:rPr>
          <w:rFonts w:asciiTheme="minorHAnsi" w:hAnsiTheme="minorHAnsi" w:cs="Arial"/>
          <w:sz w:val="20"/>
          <w:szCs w:val="20"/>
        </w:rPr>
      </w:pPr>
    </w:p>
    <w:p w14:paraId="6BF102FE" w14:textId="77777777" w:rsidR="00AC4CD8" w:rsidRPr="00377DA9" w:rsidRDefault="00AC4CD8" w:rsidP="00AC4CD8">
      <w:pPr>
        <w:pStyle w:val="Heading1"/>
        <w:ind w:left="562" w:hanging="562"/>
        <w:rPr>
          <w:rFonts w:asciiTheme="minorHAnsi" w:hAnsiTheme="minorHAnsi" w:cs="Arial"/>
        </w:rPr>
      </w:pPr>
      <w:bookmarkStart w:id="45" w:name="_Ref87065593"/>
      <w:bookmarkStart w:id="46" w:name="_Toc338170483"/>
      <w:bookmarkStart w:id="47" w:name="_Toc375678229"/>
      <w:bookmarkStart w:id="48" w:name="_Toc418080067"/>
      <w:bookmarkStart w:id="49" w:name="_Toc421786702"/>
      <w:bookmarkStart w:id="50" w:name="_Toc519071242"/>
      <w:r w:rsidRPr="00377DA9">
        <w:rPr>
          <w:rFonts w:asciiTheme="minorHAnsi" w:hAnsiTheme="minorHAnsi" w:cs="Arial"/>
        </w:rPr>
        <w:lastRenderedPageBreak/>
        <w:t>Software Component Implementation</w:t>
      </w:r>
      <w:bookmarkEnd w:id="45"/>
      <w:bookmarkEnd w:id="46"/>
      <w:bookmarkEnd w:id="47"/>
      <w:bookmarkEnd w:id="48"/>
      <w:bookmarkEnd w:id="49"/>
      <w:bookmarkEnd w:id="50"/>
    </w:p>
    <w:p w14:paraId="180CAF34" w14:textId="77777777" w:rsidR="002B094F" w:rsidRPr="00377DA9" w:rsidRDefault="002B094F" w:rsidP="00007584">
      <w:pPr>
        <w:pStyle w:val="Heading2"/>
        <w:spacing w:after="60"/>
        <w:rPr>
          <w:rFonts w:asciiTheme="minorHAnsi" w:hAnsiTheme="minorHAnsi" w:cs="Arial"/>
        </w:rPr>
      </w:pPr>
      <w:bookmarkStart w:id="51" w:name="_Toc338170484"/>
      <w:bookmarkStart w:id="52" w:name="_Toc418080068"/>
      <w:bookmarkStart w:id="53" w:name="_Toc421709916"/>
      <w:bookmarkStart w:id="54" w:name="_Toc519071243"/>
      <w:r w:rsidRPr="00377DA9">
        <w:rPr>
          <w:rFonts w:asciiTheme="minorHAnsi" w:hAnsiTheme="minorHAnsi" w:cs="Arial"/>
        </w:rPr>
        <w:t>Sub-Module Functions</w:t>
      </w:r>
      <w:bookmarkEnd w:id="51"/>
      <w:bookmarkEnd w:id="52"/>
      <w:bookmarkEnd w:id="53"/>
      <w:bookmarkEnd w:id="54"/>
    </w:p>
    <w:p w14:paraId="39AA2B24" w14:textId="6D06D474" w:rsidR="00007584" w:rsidRPr="00377DA9" w:rsidRDefault="00007584" w:rsidP="00007584">
      <w:pPr>
        <w:pStyle w:val="Heading2"/>
        <w:numPr>
          <w:ilvl w:val="2"/>
          <w:numId w:val="11"/>
        </w:numPr>
        <w:tabs>
          <w:tab w:val="clear" w:pos="1017"/>
          <w:tab w:val="num" w:pos="567"/>
        </w:tabs>
        <w:spacing w:after="60"/>
        <w:ind w:left="567"/>
        <w:rPr>
          <w:rFonts w:asciiTheme="minorHAnsi" w:hAnsiTheme="minorHAnsi" w:cs="Arial"/>
        </w:rPr>
      </w:pPr>
      <w:bookmarkStart w:id="55" w:name="_Toc421011514"/>
      <w:bookmarkStart w:id="56" w:name="_Toc519071244"/>
      <w:r w:rsidRPr="00377DA9">
        <w:rPr>
          <w:rFonts w:asciiTheme="minorHAnsi" w:hAnsiTheme="minorHAnsi" w:cs="Arial"/>
        </w:rPr>
        <w:t xml:space="preserve">Init: </w:t>
      </w:r>
      <w:r w:rsidR="006D634C" w:rsidRPr="00377DA9">
        <w:rPr>
          <w:rFonts w:asciiTheme="minorHAnsi" w:hAnsiTheme="minorHAnsi" w:cs="Arial"/>
        </w:rPr>
        <w:fldChar w:fldCharType="begin"/>
      </w:r>
      <w:r w:rsidR="006D634C" w:rsidRPr="00377DA9">
        <w:rPr>
          <w:rFonts w:asciiTheme="minorHAnsi" w:hAnsiTheme="minorHAnsi" w:cs="Arial"/>
        </w:rPr>
        <w:instrText xml:space="preserve"> DOCPROPERTY  "Document Version"  \* MERGEFORMAT </w:instrText>
      </w:r>
      <w:r w:rsidR="006D634C" w:rsidRPr="00377DA9">
        <w:rPr>
          <w:rFonts w:asciiTheme="minorHAnsi" w:hAnsiTheme="minorHAnsi" w:cs="Arial"/>
        </w:rPr>
        <w:fldChar w:fldCharType="separate"/>
      </w:r>
      <w:r w:rsidR="00062B38">
        <w:rPr>
          <w:rFonts w:asciiTheme="minorHAnsi" w:hAnsiTheme="minorHAnsi" w:cs="Arial"/>
        </w:rPr>
        <w:t>RamMem</w:t>
      </w:r>
      <w:r w:rsidR="006D634C" w:rsidRPr="00377DA9">
        <w:rPr>
          <w:rFonts w:asciiTheme="minorHAnsi" w:hAnsiTheme="minorHAnsi" w:cs="Arial"/>
        </w:rPr>
        <w:fldChar w:fldCharType="end"/>
      </w:r>
      <w:r w:rsidRPr="00377DA9">
        <w:rPr>
          <w:rFonts w:asciiTheme="minorHAnsi" w:hAnsiTheme="minorHAnsi" w:cs="Arial"/>
        </w:rPr>
        <w:t>Init</w:t>
      </w:r>
      <w:bookmarkEnd w:id="55"/>
      <w:r w:rsidR="00D55AAD" w:rsidRPr="00377DA9">
        <w:rPr>
          <w:rFonts w:asciiTheme="minorHAnsi" w:hAnsiTheme="minorHAnsi" w:cs="Arial"/>
        </w:rPr>
        <w:t>1</w:t>
      </w:r>
      <w:bookmarkEnd w:id="56"/>
    </w:p>
    <w:p w14:paraId="5045E855" w14:textId="77777777" w:rsidR="00007584" w:rsidRPr="00377DA9" w:rsidRDefault="00D55AAD" w:rsidP="00007584">
      <w:pPr>
        <w:pStyle w:val="Heading2"/>
        <w:numPr>
          <w:ilvl w:val="3"/>
          <w:numId w:val="11"/>
        </w:numPr>
        <w:spacing w:after="60"/>
        <w:rPr>
          <w:rFonts w:asciiTheme="minorHAnsi" w:hAnsiTheme="minorHAnsi" w:cs="Arial"/>
        </w:rPr>
      </w:pPr>
      <w:bookmarkStart w:id="57" w:name="_Toc421011515"/>
      <w:r w:rsidRPr="00377DA9">
        <w:rPr>
          <w:rFonts w:asciiTheme="minorHAnsi" w:hAnsiTheme="minorHAnsi" w:cs="Arial"/>
        </w:rPr>
        <w:t xml:space="preserve"> </w:t>
      </w:r>
      <w:bookmarkStart w:id="58" w:name="_Toc519071245"/>
      <w:r w:rsidR="00007584" w:rsidRPr="00377DA9">
        <w:rPr>
          <w:rFonts w:asciiTheme="minorHAnsi" w:hAnsiTheme="minorHAnsi" w:cs="Arial"/>
        </w:rPr>
        <w:t>Design Rationale</w:t>
      </w:r>
      <w:bookmarkEnd w:id="57"/>
      <w:bookmarkEnd w:id="58"/>
    </w:p>
    <w:p w14:paraId="24EEE012" w14:textId="4F5D6CE4" w:rsidR="00007584" w:rsidRPr="00377DA9" w:rsidRDefault="001327A7" w:rsidP="00007584">
      <w:pPr>
        <w:rPr>
          <w:rFonts w:asciiTheme="minorHAnsi" w:hAnsiTheme="minorHAnsi" w:cs="Arial"/>
        </w:rPr>
      </w:pPr>
      <w:r w:rsidRPr="001327A7">
        <w:rPr>
          <w:rFonts w:asciiTheme="minorHAnsi" w:hAnsiTheme="minorHAnsi" w:cs="Arial"/>
        </w:rPr>
        <w:t>None</w:t>
      </w:r>
    </w:p>
    <w:p w14:paraId="7B16C82F" w14:textId="77777777" w:rsidR="00007584" w:rsidRPr="00377DA9" w:rsidRDefault="00D55AAD" w:rsidP="00007584">
      <w:pPr>
        <w:pStyle w:val="Heading2"/>
        <w:numPr>
          <w:ilvl w:val="3"/>
          <w:numId w:val="11"/>
        </w:numPr>
        <w:spacing w:after="60"/>
        <w:rPr>
          <w:rFonts w:asciiTheme="minorHAnsi" w:hAnsiTheme="minorHAnsi" w:cs="Arial"/>
        </w:rPr>
      </w:pPr>
      <w:bookmarkStart w:id="59" w:name="_Toc421011516"/>
      <w:r w:rsidRPr="00377DA9">
        <w:rPr>
          <w:rFonts w:asciiTheme="minorHAnsi" w:hAnsiTheme="minorHAnsi" w:cs="Arial"/>
        </w:rPr>
        <w:t xml:space="preserve"> </w:t>
      </w:r>
      <w:bookmarkStart w:id="60" w:name="_Toc519071246"/>
      <w:r w:rsidR="00007584" w:rsidRPr="00377DA9">
        <w:rPr>
          <w:rFonts w:asciiTheme="minorHAnsi" w:hAnsiTheme="minorHAnsi" w:cs="Arial"/>
        </w:rPr>
        <w:t>Module Outputs</w:t>
      </w:r>
      <w:bookmarkEnd w:id="59"/>
      <w:bookmarkEnd w:id="60"/>
    </w:p>
    <w:p w14:paraId="340AB560" w14:textId="2FA093B7" w:rsidR="00D55AAD" w:rsidRPr="00377DA9" w:rsidRDefault="00D55AAD" w:rsidP="00D55AAD">
      <w:pPr>
        <w:rPr>
          <w:rFonts w:asciiTheme="minorHAnsi" w:hAnsiTheme="minorHAnsi" w:cs="Arial"/>
        </w:rPr>
      </w:pPr>
      <w:bookmarkStart w:id="61" w:name="_Toc421011518"/>
      <w:r w:rsidRPr="00377DA9">
        <w:rPr>
          <w:rFonts w:asciiTheme="minorHAnsi" w:hAnsiTheme="minorHAnsi" w:cs="Arial"/>
        </w:rPr>
        <w:t>Refer to FDD</w:t>
      </w:r>
    </w:p>
    <w:p w14:paraId="19DCF8EC" w14:textId="34ABB64B" w:rsidR="00DB3C1D" w:rsidRPr="00377DA9" w:rsidRDefault="00DB3C1D" w:rsidP="00DB3C1D">
      <w:pPr>
        <w:pStyle w:val="Heading2"/>
        <w:numPr>
          <w:ilvl w:val="2"/>
          <w:numId w:val="11"/>
        </w:numPr>
        <w:tabs>
          <w:tab w:val="clear" w:pos="1017"/>
          <w:tab w:val="num" w:pos="567"/>
        </w:tabs>
        <w:spacing w:after="60"/>
        <w:ind w:left="567"/>
        <w:rPr>
          <w:rFonts w:asciiTheme="minorHAnsi" w:hAnsiTheme="minorHAnsi" w:cs="Arial"/>
        </w:rPr>
      </w:pPr>
      <w:bookmarkStart w:id="62" w:name="_Toc519071247"/>
      <w:r w:rsidRPr="00377DA9">
        <w:rPr>
          <w:rFonts w:asciiTheme="minorHAnsi" w:hAnsiTheme="minorHAnsi" w:cs="Arial"/>
        </w:rPr>
        <w:t xml:space="preserve">Per: </w:t>
      </w:r>
      <w:r w:rsidR="006D634C" w:rsidRPr="00377DA9">
        <w:rPr>
          <w:rFonts w:asciiTheme="minorHAnsi" w:hAnsiTheme="minorHAnsi" w:cs="Arial"/>
        </w:rPr>
        <w:fldChar w:fldCharType="begin"/>
      </w:r>
      <w:r w:rsidR="006D634C" w:rsidRPr="00377DA9">
        <w:rPr>
          <w:rFonts w:asciiTheme="minorHAnsi" w:hAnsiTheme="minorHAnsi" w:cs="Arial"/>
        </w:rPr>
        <w:instrText xml:space="preserve"> DOCPROPERTY  "Document Version"  \* MERGEFORMAT </w:instrText>
      </w:r>
      <w:r w:rsidR="006D634C" w:rsidRPr="00377DA9">
        <w:rPr>
          <w:rFonts w:asciiTheme="minorHAnsi" w:hAnsiTheme="minorHAnsi" w:cs="Arial"/>
        </w:rPr>
        <w:fldChar w:fldCharType="separate"/>
      </w:r>
      <w:r w:rsidR="008F203F">
        <w:rPr>
          <w:rFonts w:asciiTheme="minorHAnsi" w:hAnsiTheme="minorHAnsi" w:cs="Arial"/>
        </w:rPr>
        <w:t>RamMem</w:t>
      </w:r>
      <w:r w:rsidR="006D634C" w:rsidRPr="00377DA9">
        <w:rPr>
          <w:rFonts w:asciiTheme="minorHAnsi" w:hAnsiTheme="minorHAnsi" w:cs="Arial"/>
        </w:rPr>
        <w:fldChar w:fldCharType="end"/>
      </w:r>
      <w:r w:rsidRPr="00377DA9">
        <w:rPr>
          <w:rFonts w:asciiTheme="minorHAnsi" w:hAnsiTheme="minorHAnsi" w:cs="Arial"/>
        </w:rPr>
        <w:t>Per</w:t>
      </w:r>
      <w:bookmarkEnd w:id="61"/>
      <w:r w:rsidR="00D55AAD" w:rsidRPr="00377DA9">
        <w:rPr>
          <w:rFonts w:asciiTheme="minorHAnsi" w:hAnsiTheme="minorHAnsi" w:cs="Arial"/>
        </w:rPr>
        <w:t>1</w:t>
      </w:r>
      <w:bookmarkEnd w:id="62"/>
    </w:p>
    <w:p w14:paraId="4D462F6E" w14:textId="77777777" w:rsidR="00DB3C1D" w:rsidRPr="00377DA9" w:rsidRDefault="00D55AAD" w:rsidP="00DB3C1D">
      <w:pPr>
        <w:pStyle w:val="Heading2"/>
        <w:numPr>
          <w:ilvl w:val="3"/>
          <w:numId w:val="11"/>
        </w:numPr>
        <w:spacing w:after="60"/>
        <w:rPr>
          <w:rFonts w:asciiTheme="minorHAnsi" w:hAnsiTheme="minorHAnsi" w:cs="Arial"/>
        </w:rPr>
      </w:pPr>
      <w:bookmarkStart w:id="63" w:name="_Toc421011519"/>
      <w:r w:rsidRPr="00377DA9">
        <w:rPr>
          <w:rFonts w:asciiTheme="minorHAnsi" w:hAnsiTheme="minorHAnsi" w:cs="Arial"/>
        </w:rPr>
        <w:t xml:space="preserve"> </w:t>
      </w:r>
      <w:bookmarkStart w:id="64" w:name="_Toc519071248"/>
      <w:r w:rsidR="00DB3C1D" w:rsidRPr="00377DA9">
        <w:rPr>
          <w:rFonts w:asciiTheme="minorHAnsi" w:hAnsiTheme="minorHAnsi" w:cs="Arial"/>
        </w:rPr>
        <w:t>Design Rationale</w:t>
      </w:r>
      <w:bookmarkEnd w:id="63"/>
      <w:bookmarkEnd w:id="64"/>
    </w:p>
    <w:p w14:paraId="1896638F" w14:textId="0A1C2CE8" w:rsidR="00D55AAD" w:rsidRPr="00377DA9" w:rsidRDefault="001327A7" w:rsidP="00D55AAD">
      <w:pPr>
        <w:rPr>
          <w:rFonts w:asciiTheme="minorHAnsi" w:hAnsiTheme="minorHAnsi" w:cs="Arial"/>
        </w:rPr>
      </w:pPr>
      <w:bookmarkStart w:id="65" w:name="_Toc421011520"/>
      <w:r w:rsidRPr="001327A7">
        <w:rPr>
          <w:rFonts w:asciiTheme="minorHAnsi" w:hAnsiTheme="minorHAnsi" w:cs="Arial"/>
        </w:rPr>
        <w:t>None</w:t>
      </w:r>
    </w:p>
    <w:p w14:paraId="5C761B32" w14:textId="77777777" w:rsidR="00DB3C1D" w:rsidRPr="00377DA9" w:rsidRDefault="00D55AAD" w:rsidP="00DB3C1D">
      <w:pPr>
        <w:pStyle w:val="Heading2"/>
        <w:numPr>
          <w:ilvl w:val="3"/>
          <w:numId w:val="11"/>
        </w:numPr>
        <w:spacing w:after="60"/>
        <w:rPr>
          <w:rFonts w:asciiTheme="minorHAnsi" w:hAnsiTheme="minorHAnsi" w:cs="Arial"/>
        </w:rPr>
      </w:pPr>
      <w:r w:rsidRPr="00377DA9">
        <w:rPr>
          <w:rFonts w:asciiTheme="minorHAnsi" w:hAnsiTheme="minorHAnsi" w:cs="Arial"/>
        </w:rPr>
        <w:t xml:space="preserve"> </w:t>
      </w:r>
      <w:bookmarkStart w:id="66" w:name="_Toc519071249"/>
      <w:r w:rsidR="00DB3C1D" w:rsidRPr="00377DA9">
        <w:rPr>
          <w:rFonts w:asciiTheme="minorHAnsi" w:hAnsiTheme="minorHAnsi" w:cs="Arial"/>
        </w:rPr>
        <w:t>Store Module Inputs to Local copies</w:t>
      </w:r>
      <w:bookmarkEnd w:id="65"/>
      <w:bookmarkEnd w:id="66"/>
    </w:p>
    <w:p w14:paraId="39FE3A7C" w14:textId="2A630918" w:rsidR="00D55AAD" w:rsidRPr="00377DA9" w:rsidRDefault="00D55AAD" w:rsidP="00D55AAD">
      <w:pPr>
        <w:rPr>
          <w:rFonts w:asciiTheme="minorHAnsi" w:hAnsiTheme="minorHAnsi" w:cs="Arial"/>
        </w:rPr>
      </w:pPr>
      <w:bookmarkStart w:id="67" w:name="_Toc421011521"/>
      <w:r w:rsidRPr="00377DA9">
        <w:rPr>
          <w:rFonts w:asciiTheme="minorHAnsi" w:hAnsiTheme="minorHAnsi" w:cs="Arial"/>
        </w:rPr>
        <w:t>Refer to</w:t>
      </w:r>
      <w:r w:rsidR="008F203F">
        <w:rPr>
          <w:rFonts w:asciiTheme="minorHAnsi" w:hAnsiTheme="minorHAnsi" w:cs="Arial"/>
        </w:rPr>
        <w:t xml:space="preserve"> FDD</w:t>
      </w:r>
    </w:p>
    <w:p w14:paraId="69168169" w14:textId="6337A5F6" w:rsidR="00DB3C1D" w:rsidRPr="00377DA9" w:rsidRDefault="00D55AAD" w:rsidP="00D55AAD">
      <w:pPr>
        <w:pStyle w:val="Heading2"/>
        <w:numPr>
          <w:ilvl w:val="3"/>
          <w:numId w:val="11"/>
        </w:numPr>
        <w:spacing w:after="60"/>
        <w:rPr>
          <w:rFonts w:asciiTheme="minorHAnsi" w:hAnsiTheme="minorHAnsi" w:cs="Arial"/>
        </w:rPr>
      </w:pPr>
      <w:r w:rsidRPr="00377DA9">
        <w:rPr>
          <w:rFonts w:asciiTheme="minorHAnsi" w:hAnsiTheme="minorHAnsi" w:cs="Arial"/>
        </w:rPr>
        <w:t xml:space="preserve"> </w:t>
      </w:r>
      <w:bookmarkStart w:id="68" w:name="_Toc519071250"/>
      <w:r w:rsidR="00DB3C1D" w:rsidRPr="00377DA9">
        <w:rPr>
          <w:rFonts w:asciiTheme="minorHAnsi" w:hAnsiTheme="minorHAnsi" w:cs="Arial"/>
        </w:rPr>
        <w:t>(Processing of function)</w:t>
      </w:r>
      <w:r w:rsidR="00B221B0" w:rsidRPr="00377DA9">
        <w:rPr>
          <w:rFonts w:asciiTheme="minorHAnsi" w:hAnsiTheme="minorHAnsi" w:cs="Arial"/>
        </w:rPr>
        <w:t xml:space="preserve"> </w:t>
      </w:r>
      <w:r w:rsidR="00DB3C1D" w:rsidRPr="00377DA9">
        <w:rPr>
          <w:rFonts w:asciiTheme="minorHAnsi" w:hAnsiTheme="minorHAnsi" w:cs="Arial"/>
        </w:rPr>
        <w:t>…</w:t>
      </w:r>
      <w:bookmarkEnd w:id="67"/>
      <w:bookmarkEnd w:id="68"/>
    </w:p>
    <w:p w14:paraId="1F6F753C" w14:textId="2E9C0412" w:rsidR="00D55AAD" w:rsidRPr="00377DA9" w:rsidRDefault="00D55AAD" w:rsidP="00D55AAD">
      <w:pPr>
        <w:rPr>
          <w:rFonts w:asciiTheme="minorHAnsi" w:hAnsiTheme="minorHAnsi" w:cs="Arial"/>
        </w:rPr>
      </w:pPr>
      <w:bookmarkStart w:id="69" w:name="_Toc421011522"/>
      <w:r w:rsidRPr="00377DA9">
        <w:rPr>
          <w:rFonts w:asciiTheme="minorHAnsi" w:hAnsiTheme="minorHAnsi" w:cs="Arial"/>
        </w:rPr>
        <w:t>Refer to FDD</w:t>
      </w:r>
    </w:p>
    <w:p w14:paraId="11F13B58" w14:textId="77777777" w:rsidR="00DB3C1D" w:rsidRPr="00377DA9" w:rsidRDefault="00D55AAD" w:rsidP="00DB3C1D">
      <w:pPr>
        <w:pStyle w:val="Heading2"/>
        <w:numPr>
          <w:ilvl w:val="3"/>
          <w:numId w:val="11"/>
        </w:numPr>
        <w:spacing w:after="60"/>
        <w:rPr>
          <w:rFonts w:asciiTheme="minorHAnsi" w:hAnsiTheme="minorHAnsi" w:cs="Arial"/>
        </w:rPr>
      </w:pPr>
      <w:r w:rsidRPr="00377DA9">
        <w:rPr>
          <w:rFonts w:asciiTheme="minorHAnsi" w:hAnsiTheme="minorHAnsi" w:cs="Arial"/>
        </w:rPr>
        <w:t xml:space="preserve"> </w:t>
      </w:r>
      <w:bookmarkStart w:id="70" w:name="_Toc519071251"/>
      <w:r w:rsidR="00DB3C1D" w:rsidRPr="00377DA9">
        <w:rPr>
          <w:rFonts w:asciiTheme="minorHAnsi" w:hAnsiTheme="minorHAnsi" w:cs="Arial"/>
        </w:rPr>
        <w:t>Store Local copy of outputs into Module Outputs</w:t>
      </w:r>
      <w:bookmarkEnd w:id="69"/>
      <w:bookmarkEnd w:id="70"/>
    </w:p>
    <w:p w14:paraId="6E7E4973" w14:textId="1DCC623E" w:rsidR="00D55AAD" w:rsidRPr="00377DA9" w:rsidRDefault="00D55AAD" w:rsidP="00D55AAD">
      <w:pPr>
        <w:rPr>
          <w:rFonts w:asciiTheme="minorHAnsi" w:hAnsiTheme="minorHAnsi" w:cs="Arial"/>
        </w:rPr>
      </w:pPr>
      <w:r w:rsidRPr="00377DA9">
        <w:rPr>
          <w:rFonts w:asciiTheme="minorHAnsi" w:hAnsiTheme="minorHAnsi" w:cs="Arial"/>
        </w:rPr>
        <w:t>Refer to FDD</w:t>
      </w:r>
    </w:p>
    <w:p w14:paraId="7DD4C09A" w14:textId="77777777" w:rsidR="002B094F" w:rsidRPr="00377DA9" w:rsidRDefault="008C6874" w:rsidP="008C6874">
      <w:pPr>
        <w:pStyle w:val="Heading2"/>
        <w:spacing w:after="60"/>
        <w:rPr>
          <w:rFonts w:asciiTheme="minorHAnsi" w:hAnsiTheme="minorHAnsi" w:cs="Arial"/>
        </w:rPr>
      </w:pPr>
      <w:bookmarkStart w:id="71" w:name="_Toc519071252"/>
      <w:r w:rsidRPr="00377DA9">
        <w:rPr>
          <w:rFonts w:asciiTheme="minorHAnsi" w:hAnsiTheme="minorHAnsi" w:cs="Arial"/>
        </w:rPr>
        <w:t>Server Run</w:t>
      </w:r>
      <w:r w:rsidR="00B221B0" w:rsidRPr="00377DA9">
        <w:rPr>
          <w:rFonts w:asciiTheme="minorHAnsi" w:hAnsiTheme="minorHAnsi" w:cs="Arial"/>
        </w:rPr>
        <w:t>n</w:t>
      </w:r>
      <w:r w:rsidRPr="00377DA9">
        <w:rPr>
          <w:rFonts w:asciiTheme="minorHAnsi" w:hAnsiTheme="minorHAnsi" w:cs="Arial"/>
        </w:rPr>
        <w:t>ables</w:t>
      </w:r>
      <w:bookmarkEnd w:id="71"/>
      <w:r w:rsidR="002B094F" w:rsidRPr="00377DA9">
        <w:rPr>
          <w:rFonts w:asciiTheme="minorHAnsi" w:hAnsiTheme="minorHAnsi" w:cs="Arial"/>
        </w:rPr>
        <w:t xml:space="preserve"> </w:t>
      </w:r>
    </w:p>
    <w:p w14:paraId="65EDCFA6" w14:textId="32F27299" w:rsidR="008C6874" w:rsidRPr="00377DA9" w:rsidRDefault="002222B0" w:rsidP="008C6874">
      <w:pPr>
        <w:pStyle w:val="Heading2"/>
        <w:numPr>
          <w:ilvl w:val="2"/>
          <w:numId w:val="11"/>
        </w:numPr>
        <w:tabs>
          <w:tab w:val="clear" w:pos="1017"/>
          <w:tab w:val="num" w:pos="567"/>
        </w:tabs>
        <w:spacing w:after="60"/>
        <w:ind w:left="567"/>
        <w:rPr>
          <w:rFonts w:asciiTheme="minorHAnsi" w:hAnsiTheme="minorHAnsi" w:cs="Arial"/>
        </w:rPr>
      </w:pPr>
      <w:bookmarkStart w:id="72" w:name="_Toc382301471"/>
      <w:bookmarkStart w:id="73" w:name="_Toc383698997"/>
      <w:bookmarkStart w:id="74" w:name="_Toc519071253"/>
      <w:bookmarkEnd w:id="72"/>
      <w:bookmarkEnd w:id="73"/>
      <w:proofErr w:type="spellStart"/>
      <w:r w:rsidRPr="002222B0">
        <w:rPr>
          <w:rFonts w:asciiTheme="minorHAnsi" w:hAnsiTheme="minorHAnsi" w:cs="Arial"/>
        </w:rPr>
        <w:t>RamMemLclRamSngBitEcc</w:t>
      </w:r>
      <w:bookmarkEnd w:id="74"/>
      <w:proofErr w:type="spellEnd"/>
    </w:p>
    <w:p w14:paraId="6F440F4F" w14:textId="77777777" w:rsidR="008C6874" w:rsidRPr="00377DA9" w:rsidRDefault="008C6874" w:rsidP="008C6874">
      <w:pPr>
        <w:pStyle w:val="Heading2"/>
        <w:numPr>
          <w:ilvl w:val="3"/>
          <w:numId w:val="11"/>
        </w:numPr>
        <w:spacing w:after="60"/>
        <w:rPr>
          <w:rFonts w:asciiTheme="minorHAnsi" w:hAnsiTheme="minorHAnsi" w:cs="Arial"/>
        </w:rPr>
      </w:pPr>
      <w:bookmarkStart w:id="75" w:name="_Toc421011525"/>
      <w:bookmarkStart w:id="76" w:name="_Toc519071254"/>
      <w:r w:rsidRPr="00377DA9">
        <w:rPr>
          <w:rFonts w:asciiTheme="minorHAnsi" w:hAnsiTheme="minorHAnsi" w:cs="Arial"/>
        </w:rPr>
        <w:t>Design Rationale</w:t>
      </w:r>
      <w:bookmarkEnd w:id="75"/>
      <w:bookmarkEnd w:id="76"/>
    </w:p>
    <w:p w14:paraId="210C3B25" w14:textId="753E532B" w:rsidR="00D55AAD" w:rsidRPr="00377DA9" w:rsidRDefault="00A75700" w:rsidP="00D55AAD">
      <w:pPr>
        <w:rPr>
          <w:rFonts w:asciiTheme="minorHAnsi" w:hAnsiTheme="minorHAnsi" w:cs="Arial"/>
        </w:rPr>
      </w:pPr>
      <w:bookmarkStart w:id="77" w:name="_Toc421011526"/>
      <w:r w:rsidRPr="001327A7">
        <w:rPr>
          <w:rFonts w:asciiTheme="minorHAnsi" w:hAnsiTheme="minorHAnsi" w:cs="Arial"/>
        </w:rPr>
        <w:t>None</w:t>
      </w:r>
    </w:p>
    <w:p w14:paraId="6D45AE37" w14:textId="77777777" w:rsidR="008C6874" w:rsidRPr="00377DA9" w:rsidRDefault="008C6874" w:rsidP="008C6874">
      <w:pPr>
        <w:pStyle w:val="Heading2"/>
        <w:numPr>
          <w:ilvl w:val="3"/>
          <w:numId w:val="11"/>
        </w:numPr>
        <w:spacing w:after="60"/>
        <w:rPr>
          <w:rFonts w:asciiTheme="minorHAnsi" w:hAnsiTheme="minorHAnsi" w:cs="Arial"/>
        </w:rPr>
      </w:pPr>
      <w:r w:rsidRPr="00377DA9" w:rsidDel="00793E2B">
        <w:rPr>
          <w:rFonts w:asciiTheme="minorHAnsi" w:hAnsiTheme="minorHAnsi" w:cs="Arial"/>
        </w:rPr>
        <w:t xml:space="preserve"> </w:t>
      </w:r>
      <w:bookmarkStart w:id="78" w:name="_Toc421011527"/>
      <w:bookmarkStart w:id="79" w:name="_Toc519071255"/>
      <w:bookmarkEnd w:id="77"/>
      <w:r w:rsidRPr="00377DA9">
        <w:rPr>
          <w:rFonts w:asciiTheme="minorHAnsi" w:hAnsiTheme="minorHAnsi" w:cs="Arial"/>
        </w:rPr>
        <w:t>(Processing of function)</w:t>
      </w:r>
      <w:r w:rsidR="00B221B0" w:rsidRPr="00377DA9">
        <w:rPr>
          <w:rFonts w:asciiTheme="minorHAnsi" w:hAnsiTheme="minorHAnsi" w:cs="Arial"/>
        </w:rPr>
        <w:t xml:space="preserve"> </w:t>
      </w:r>
      <w:r w:rsidRPr="00377DA9">
        <w:rPr>
          <w:rFonts w:asciiTheme="minorHAnsi" w:hAnsiTheme="minorHAnsi" w:cs="Arial"/>
        </w:rPr>
        <w:t>…</w:t>
      </w:r>
      <w:bookmarkEnd w:id="78"/>
      <w:bookmarkEnd w:id="79"/>
    </w:p>
    <w:p w14:paraId="25396187" w14:textId="72F7CF8E" w:rsidR="00D55AAD" w:rsidRPr="00377DA9" w:rsidRDefault="00D55AAD" w:rsidP="00D55AAD">
      <w:pPr>
        <w:rPr>
          <w:rFonts w:asciiTheme="minorHAnsi" w:hAnsiTheme="minorHAnsi" w:cs="Arial"/>
        </w:rPr>
      </w:pPr>
      <w:bookmarkStart w:id="80" w:name="_Ref382299966"/>
      <w:bookmarkStart w:id="81" w:name="_Toc421011529"/>
      <w:r w:rsidRPr="00377DA9">
        <w:rPr>
          <w:rFonts w:asciiTheme="minorHAnsi" w:hAnsiTheme="minorHAnsi" w:cs="Arial"/>
        </w:rPr>
        <w:t>Refer to FDD</w:t>
      </w:r>
    </w:p>
    <w:p w14:paraId="255F411A" w14:textId="1BD2D1DA" w:rsidR="008C6874" w:rsidRDefault="008C6874" w:rsidP="008C6874">
      <w:pPr>
        <w:pStyle w:val="Heading2"/>
        <w:spacing w:after="60"/>
        <w:rPr>
          <w:rFonts w:asciiTheme="minorHAnsi" w:hAnsiTheme="minorHAnsi" w:cs="Arial"/>
        </w:rPr>
      </w:pPr>
      <w:bookmarkStart w:id="82" w:name="_Toc519071256"/>
      <w:r w:rsidRPr="00377DA9">
        <w:rPr>
          <w:rFonts w:asciiTheme="minorHAnsi" w:hAnsiTheme="minorHAnsi" w:cs="Arial"/>
        </w:rPr>
        <w:t>Interrupt Functions</w:t>
      </w:r>
      <w:bookmarkEnd w:id="80"/>
      <w:bookmarkEnd w:id="81"/>
      <w:bookmarkEnd w:id="82"/>
    </w:p>
    <w:p w14:paraId="01C94DC6" w14:textId="04F37A6E" w:rsidR="002222B0" w:rsidRDefault="002222B0" w:rsidP="002222B0">
      <w:pPr>
        <w:rPr>
          <w:lang w:bidi="ar-SA"/>
        </w:rPr>
      </w:pPr>
      <w:r>
        <w:rPr>
          <w:lang w:bidi="ar-SA"/>
        </w:rPr>
        <w:t>None</w:t>
      </w:r>
    </w:p>
    <w:p w14:paraId="0BAC7A9F" w14:textId="77777777" w:rsidR="002222B0" w:rsidRDefault="002222B0">
      <w:pPr>
        <w:spacing w:after="0"/>
        <w:rPr>
          <w:lang w:bidi="ar-SA"/>
        </w:rPr>
      </w:pPr>
      <w:r>
        <w:rPr>
          <w:lang w:bidi="ar-SA"/>
        </w:rPr>
        <w:br w:type="page"/>
      </w:r>
    </w:p>
    <w:p w14:paraId="4A4F542B" w14:textId="476EEFC8" w:rsidR="002B094F" w:rsidRPr="00377DA9" w:rsidRDefault="002B094F" w:rsidP="008C6874">
      <w:pPr>
        <w:pStyle w:val="Heading2"/>
        <w:spacing w:after="60"/>
        <w:rPr>
          <w:rFonts w:asciiTheme="minorHAnsi" w:hAnsiTheme="minorHAnsi" w:cs="Arial"/>
        </w:rPr>
      </w:pPr>
      <w:bookmarkStart w:id="83" w:name="_Toc338170485"/>
      <w:bookmarkStart w:id="84" w:name="_Toc418080074"/>
      <w:bookmarkStart w:id="85" w:name="_Toc421709919"/>
      <w:bookmarkStart w:id="86" w:name="_Toc519071257"/>
      <w:r w:rsidRPr="00377DA9">
        <w:rPr>
          <w:rFonts w:asciiTheme="minorHAnsi" w:hAnsiTheme="minorHAnsi" w:cs="Arial"/>
        </w:rPr>
        <w:lastRenderedPageBreak/>
        <w:t>Module Internal (Local) Functions</w:t>
      </w:r>
      <w:bookmarkEnd w:id="83"/>
      <w:bookmarkEnd w:id="84"/>
      <w:bookmarkEnd w:id="85"/>
      <w:bookmarkEnd w:id="86"/>
    </w:p>
    <w:p w14:paraId="605CE0D8" w14:textId="77777777" w:rsidR="008C6874" w:rsidRPr="00377DA9" w:rsidRDefault="008C6874" w:rsidP="008C6874">
      <w:pPr>
        <w:pStyle w:val="Heading2"/>
        <w:numPr>
          <w:ilvl w:val="2"/>
          <w:numId w:val="11"/>
        </w:numPr>
        <w:tabs>
          <w:tab w:val="clear" w:pos="1017"/>
          <w:tab w:val="num" w:pos="567"/>
        </w:tabs>
        <w:spacing w:after="60"/>
        <w:ind w:left="567"/>
        <w:rPr>
          <w:rFonts w:asciiTheme="minorHAnsi" w:hAnsiTheme="minorHAnsi" w:cs="Arial"/>
        </w:rPr>
      </w:pPr>
      <w:bookmarkStart w:id="87" w:name="_Toc421011540"/>
      <w:bookmarkStart w:id="88" w:name="_Toc519071258"/>
      <w:r w:rsidRPr="00377DA9">
        <w:rPr>
          <w:rFonts w:asciiTheme="minorHAnsi" w:hAnsiTheme="minorHAnsi" w:cs="Arial"/>
        </w:rPr>
        <w:t>Local Function #1</w:t>
      </w:r>
      <w:bookmarkEnd w:id="87"/>
      <w:bookmarkEnd w:id="88"/>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6"/>
        <w:gridCol w:w="4038"/>
        <w:gridCol w:w="1048"/>
        <w:gridCol w:w="1048"/>
        <w:gridCol w:w="1048"/>
      </w:tblGrid>
      <w:tr w:rsidR="008C6874" w:rsidRPr="00377DA9" w14:paraId="588F4E9A" w14:textId="77777777" w:rsidTr="0045189C">
        <w:tc>
          <w:tcPr>
            <w:tcW w:w="1746" w:type="dxa"/>
            <w:vAlign w:val="center"/>
          </w:tcPr>
          <w:p w14:paraId="662A9589" w14:textId="77777777" w:rsidR="008C6874" w:rsidRPr="00A75700" w:rsidRDefault="008C6874" w:rsidP="00A75700">
            <w:pPr>
              <w:spacing w:before="60"/>
              <w:rPr>
                <w:rFonts w:asciiTheme="minorHAnsi" w:hAnsiTheme="minorHAnsi" w:cs="Arial"/>
                <w:b/>
                <w:bCs/>
                <w:sz w:val="18"/>
                <w:szCs w:val="18"/>
              </w:rPr>
            </w:pPr>
            <w:r w:rsidRPr="00A75700">
              <w:rPr>
                <w:rFonts w:asciiTheme="minorHAnsi" w:hAnsiTheme="minorHAnsi" w:cs="Arial"/>
                <w:b/>
                <w:bCs/>
                <w:sz w:val="18"/>
                <w:szCs w:val="18"/>
              </w:rPr>
              <w:t>Function Name</w:t>
            </w:r>
          </w:p>
        </w:tc>
        <w:tc>
          <w:tcPr>
            <w:tcW w:w="4038" w:type="dxa"/>
            <w:vAlign w:val="center"/>
          </w:tcPr>
          <w:p w14:paraId="0AB78529" w14:textId="239029A2" w:rsidR="008C6874" w:rsidRPr="00A75700" w:rsidRDefault="0045189C" w:rsidP="00A75700">
            <w:pPr>
              <w:spacing w:before="60"/>
              <w:rPr>
                <w:rFonts w:asciiTheme="minorHAnsi" w:hAnsiTheme="minorHAnsi" w:cs="Arial"/>
                <w:sz w:val="18"/>
                <w:szCs w:val="18"/>
              </w:rPr>
            </w:pPr>
            <w:proofErr w:type="spellStart"/>
            <w:r w:rsidRPr="0045189C">
              <w:rPr>
                <w:rFonts w:asciiTheme="minorHAnsi" w:hAnsiTheme="minorHAnsi" w:cs="Arial"/>
                <w:sz w:val="18"/>
                <w:szCs w:val="18"/>
              </w:rPr>
              <w:t>SpiEccErr</w:t>
            </w:r>
            <w:proofErr w:type="spellEnd"/>
          </w:p>
        </w:tc>
        <w:tc>
          <w:tcPr>
            <w:tcW w:w="1048" w:type="dxa"/>
            <w:shd w:val="pct30" w:color="FFFF00" w:fill="auto"/>
            <w:vAlign w:val="center"/>
          </w:tcPr>
          <w:p w14:paraId="3D7C27F2" w14:textId="77777777" w:rsidR="008C6874" w:rsidRPr="00A75700" w:rsidRDefault="008C6874" w:rsidP="00A75700">
            <w:pPr>
              <w:spacing w:before="60"/>
              <w:rPr>
                <w:rFonts w:asciiTheme="minorHAnsi" w:hAnsiTheme="minorHAnsi" w:cs="Arial"/>
                <w:sz w:val="18"/>
                <w:szCs w:val="18"/>
              </w:rPr>
            </w:pPr>
            <w:r w:rsidRPr="00A75700">
              <w:rPr>
                <w:rFonts w:asciiTheme="minorHAnsi" w:hAnsiTheme="minorHAnsi" w:cs="Arial"/>
                <w:sz w:val="18"/>
                <w:szCs w:val="18"/>
              </w:rPr>
              <w:t>Type</w:t>
            </w:r>
          </w:p>
        </w:tc>
        <w:tc>
          <w:tcPr>
            <w:tcW w:w="1048" w:type="dxa"/>
            <w:shd w:val="pct30" w:color="FFFF00" w:fill="auto"/>
            <w:vAlign w:val="center"/>
          </w:tcPr>
          <w:p w14:paraId="5F1555A4" w14:textId="77777777" w:rsidR="008C6874" w:rsidRPr="00A75700" w:rsidRDefault="008C6874" w:rsidP="00A75700">
            <w:pPr>
              <w:spacing w:before="60"/>
              <w:rPr>
                <w:rFonts w:asciiTheme="minorHAnsi" w:hAnsiTheme="minorHAnsi" w:cs="Arial"/>
                <w:sz w:val="18"/>
                <w:szCs w:val="18"/>
              </w:rPr>
            </w:pPr>
            <w:r w:rsidRPr="00A75700">
              <w:rPr>
                <w:rFonts w:asciiTheme="minorHAnsi" w:hAnsiTheme="minorHAnsi" w:cs="Arial"/>
                <w:sz w:val="18"/>
                <w:szCs w:val="18"/>
              </w:rPr>
              <w:t>Min</w:t>
            </w:r>
          </w:p>
        </w:tc>
        <w:tc>
          <w:tcPr>
            <w:tcW w:w="1048" w:type="dxa"/>
            <w:shd w:val="pct30" w:color="FFFF00" w:fill="auto"/>
            <w:vAlign w:val="center"/>
          </w:tcPr>
          <w:p w14:paraId="50834F8A" w14:textId="77777777" w:rsidR="008C6874" w:rsidRPr="00A75700" w:rsidRDefault="008C6874" w:rsidP="00A75700">
            <w:pPr>
              <w:spacing w:before="60"/>
              <w:rPr>
                <w:rFonts w:asciiTheme="minorHAnsi" w:hAnsiTheme="minorHAnsi" w:cs="Arial"/>
                <w:sz w:val="18"/>
                <w:szCs w:val="18"/>
              </w:rPr>
            </w:pPr>
            <w:r w:rsidRPr="00A75700">
              <w:rPr>
                <w:rFonts w:asciiTheme="minorHAnsi" w:hAnsiTheme="minorHAnsi" w:cs="Arial"/>
                <w:sz w:val="18"/>
                <w:szCs w:val="18"/>
              </w:rPr>
              <w:t>Max</w:t>
            </w:r>
          </w:p>
        </w:tc>
      </w:tr>
      <w:tr w:rsidR="00A75700" w:rsidRPr="00377DA9" w14:paraId="3853C308" w14:textId="77777777" w:rsidTr="0045189C">
        <w:tc>
          <w:tcPr>
            <w:tcW w:w="1746" w:type="dxa"/>
            <w:vAlign w:val="center"/>
          </w:tcPr>
          <w:p w14:paraId="0CC75240" w14:textId="7445B8EB" w:rsidR="00A75700" w:rsidRPr="00A75700" w:rsidRDefault="00A75700" w:rsidP="00A75700">
            <w:pPr>
              <w:spacing w:before="60"/>
              <w:rPr>
                <w:rFonts w:asciiTheme="minorHAnsi" w:hAnsiTheme="minorHAnsi" w:cs="Arial"/>
                <w:b/>
                <w:bCs/>
                <w:sz w:val="18"/>
                <w:szCs w:val="18"/>
              </w:rPr>
            </w:pPr>
            <w:r w:rsidRPr="00A75700">
              <w:rPr>
                <w:rFonts w:asciiTheme="minorHAnsi" w:hAnsiTheme="minorHAnsi" w:cs="Arial"/>
                <w:b/>
                <w:bCs/>
                <w:sz w:val="18"/>
                <w:szCs w:val="18"/>
              </w:rPr>
              <w:t>Arguments Passed</w:t>
            </w:r>
          </w:p>
        </w:tc>
        <w:tc>
          <w:tcPr>
            <w:tcW w:w="4038" w:type="dxa"/>
            <w:vAlign w:val="center"/>
          </w:tcPr>
          <w:p w14:paraId="55AB0EBB" w14:textId="53A2676B" w:rsidR="00A75700" w:rsidRPr="00A75700" w:rsidRDefault="0045189C" w:rsidP="00A75700">
            <w:pPr>
              <w:spacing w:before="60"/>
              <w:rPr>
                <w:rFonts w:asciiTheme="minorHAnsi" w:hAnsiTheme="minorHAnsi" w:cs="Arial"/>
                <w:sz w:val="18"/>
                <w:szCs w:val="18"/>
              </w:rPr>
            </w:pPr>
            <w:r>
              <w:rPr>
                <w:rFonts w:asciiTheme="minorHAnsi" w:hAnsiTheme="minorHAnsi" w:cs="Arial"/>
                <w:sz w:val="18"/>
                <w:szCs w:val="18"/>
              </w:rPr>
              <w:t>None</w:t>
            </w:r>
          </w:p>
        </w:tc>
        <w:tc>
          <w:tcPr>
            <w:tcW w:w="1048" w:type="dxa"/>
            <w:vAlign w:val="center"/>
          </w:tcPr>
          <w:p w14:paraId="1E60FF97" w14:textId="0CA3CB3B" w:rsidR="00A75700" w:rsidRPr="00A75700" w:rsidRDefault="00A75700" w:rsidP="00A75700">
            <w:pPr>
              <w:spacing w:before="60"/>
              <w:rPr>
                <w:rFonts w:asciiTheme="minorHAnsi" w:hAnsiTheme="minorHAnsi" w:cs="Arial"/>
                <w:sz w:val="18"/>
                <w:szCs w:val="18"/>
              </w:rPr>
            </w:pPr>
          </w:p>
        </w:tc>
        <w:tc>
          <w:tcPr>
            <w:tcW w:w="1048" w:type="dxa"/>
            <w:vAlign w:val="center"/>
          </w:tcPr>
          <w:p w14:paraId="0A3A0DAA" w14:textId="51823E7B" w:rsidR="00A75700" w:rsidRPr="00A75700" w:rsidRDefault="00A75700" w:rsidP="00A75700">
            <w:pPr>
              <w:spacing w:before="60"/>
              <w:rPr>
                <w:rFonts w:asciiTheme="minorHAnsi" w:hAnsiTheme="minorHAnsi" w:cs="Arial"/>
                <w:sz w:val="18"/>
                <w:szCs w:val="18"/>
              </w:rPr>
            </w:pPr>
          </w:p>
        </w:tc>
        <w:tc>
          <w:tcPr>
            <w:tcW w:w="1048" w:type="dxa"/>
            <w:vAlign w:val="center"/>
          </w:tcPr>
          <w:p w14:paraId="702AE302" w14:textId="040511A3" w:rsidR="00A75700" w:rsidRPr="00A75700" w:rsidRDefault="00A75700" w:rsidP="00A75700">
            <w:pPr>
              <w:spacing w:before="60"/>
              <w:rPr>
                <w:rFonts w:asciiTheme="minorHAnsi" w:hAnsiTheme="minorHAnsi" w:cs="Arial"/>
                <w:sz w:val="18"/>
                <w:szCs w:val="18"/>
              </w:rPr>
            </w:pPr>
          </w:p>
        </w:tc>
      </w:tr>
      <w:tr w:rsidR="008C6874" w:rsidRPr="00377DA9" w14:paraId="76E86701" w14:textId="77777777" w:rsidTr="0045189C">
        <w:tc>
          <w:tcPr>
            <w:tcW w:w="1746" w:type="dxa"/>
            <w:vAlign w:val="center"/>
          </w:tcPr>
          <w:p w14:paraId="60BD392F" w14:textId="77777777" w:rsidR="008C6874" w:rsidRPr="00A75700" w:rsidRDefault="008C6874" w:rsidP="00A75700">
            <w:pPr>
              <w:spacing w:before="60"/>
              <w:rPr>
                <w:rFonts w:asciiTheme="minorHAnsi" w:hAnsiTheme="minorHAnsi" w:cs="Arial"/>
                <w:b/>
                <w:bCs/>
                <w:sz w:val="18"/>
                <w:szCs w:val="18"/>
              </w:rPr>
            </w:pPr>
            <w:r w:rsidRPr="00A75700">
              <w:rPr>
                <w:rFonts w:asciiTheme="minorHAnsi" w:hAnsiTheme="minorHAnsi" w:cs="Arial"/>
                <w:b/>
                <w:bCs/>
                <w:sz w:val="18"/>
                <w:szCs w:val="18"/>
              </w:rPr>
              <w:t>Return Value</w:t>
            </w:r>
          </w:p>
        </w:tc>
        <w:tc>
          <w:tcPr>
            <w:tcW w:w="4038" w:type="dxa"/>
            <w:vAlign w:val="center"/>
          </w:tcPr>
          <w:p w14:paraId="5647AF7E" w14:textId="2EBC2C87" w:rsidR="008C6874" w:rsidRPr="00A75700" w:rsidRDefault="008C6874" w:rsidP="00A75700">
            <w:pPr>
              <w:spacing w:before="60"/>
              <w:rPr>
                <w:rFonts w:asciiTheme="minorHAnsi" w:hAnsiTheme="minorHAnsi" w:cs="Arial"/>
                <w:sz w:val="18"/>
                <w:szCs w:val="18"/>
              </w:rPr>
            </w:pPr>
            <w:r w:rsidRPr="00A75700">
              <w:rPr>
                <w:rFonts w:asciiTheme="minorHAnsi" w:hAnsiTheme="minorHAnsi" w:cs="Arial"/>
                <w:sz w:val="18"/>
                <w:szCs w:val="18"/>
              </w:rPr>
              <w:t>N/A</w:t>
            </w:r>
          </w:p>
        </w:tc>
        <w:tc>
          <w:tcPr>
            <w:tcW w:w="1048" w:type="dxa"/>
            <w:vAlign w:val="center"/>
          </w:tcPr>
          <w:p w14:paraId="17245270" w14:textId="77777777" w:rsidR="008C6874" w:rsidRPr="00A75700" w:rsidRDefault="008C6874" w:rsidP="00A75700">
            <w:pPr>
              <w:spacing w:before="60"/>
              <w:rPr>
                <w:rFonts w:asciiTheme="minorHAnsi" w:hAnsiTheme="minorHAnsi" w:cs="Arial"/>
                <w:sz w:val="18"/>
                <w:szCs w:val="18"/>
              </w:rPr>
            </w:pPr>
          </w:p>
        </w:tc>
        <w:tc>
          <w:tcPr>
            <w:tcW w:w="1048" w:type="dxa"/>
            <w:vAlign w:val="center"/>
          </w:tcPr>
          <w:p w14:paraId="677B481C" w14:textId="77777777" w:rsidR="008C6874" w:rsidRPr="00A75700" w:rsidRDefault="008C6874" w:rsidP="00A75700">
            <w:pPr>
              <w:spacing w:before="60"/>
              <w:rPr>
                <w:rFonts w:asciiTheme="minorHAnsi" w:hAnsiTheme="minorHAnsi" w:cs="Arial"/>
                <w:sz w:val="18"/>
                <w:szCs w:val="18"/>
              </w:rPr>
            </w:pPr>
          </w:p>
        </w:tc>
        <w:tc>
          <w:tcPr>
            <w:tcW w:w="1048" w:type="dxa"/>
            <w:vAlign w:val="center"/>
          </w:tcPr>
          <w:p w14:paraId="7F8A4790" w14:textId="77777777" w:rsidR="008C6874" w:rsidRPr="00A75700" w:rsidRDefault="008C6874" w:rsidP="00A75700">
            <w:pPr>
              <w:spacing w:before="60"/>
              <w:rPr>
                <w:rFonts w:asciiTheme="minorHAnsi" w:hAnsiTheme="minorHAnsi" w:cs="Arial"/>
                <w:sz w:val="18"/>
                <w:szCs w:val="18"/>
              </w:rPr>
            </w:pPr>
          </w:p>
        </w:tc>
      </w:tr>
    </w:tbl>
    <w:p w14:paraId="4CC48FC4" w14:textId="77777777" w:rsidR="008C6874" w:rsidRPr="00377DA9" w:rsidRDefault="00D55AAD" w:rsidP="008C6874">
      <w:pPr>
        <w:pStyle w:val="Heading2"/>
        <w:numPr>
          <w:ilvl w:val="3"/>
          <w:numId w:val="11"/>
        </w:numPr>
        <w:spacing w:after="60"/>
        <w:rPr>
          <w:rFonts w:asciiTheme="minorHAnsi" w:hAnsiTheme="minorHAnsi" w:cs="Arial"/>
        </w:rPr>
      </w:pPr>
      <w:bookmarkStart w:id="89" w:name="_Toc421011541"/>
      <w:r w:rsidRPr="00377DA9">
        <w:rPr>
          <w:rFonts w:asciiTheme="minorHAnsi" w:hAnsiTheme="minorHAnsi" w:cs="Arial"/>
        </w:rPr>
        <w:t xml:space="preserve"> </w:t>
      </w:r>
      <w:bookmarkStart w:id="90" w:name="_Toc519071259"/>
      <w:r w:rsidR="008C6874" w:rsidRPr="00377DA9">
        <w:rPr>
          <w:rFonts w:asciiTheme="minorHAnsi" w:hAnsiTheme="minorHAnsi" w:cs="Arial"/>
        </w:rPr>
        <w:t>Design Rationale</w:t>
      </w:r>
      <w:bookmarkEnd w:id="90"/>
    </w:p>
    <w:p w14:paraId="2BCC3C87" w14:textId="5D504A89" w:rsidR="00D55AAD" w:rsidRPr="00377DA9" w:rsidRDefault="00E91ED4" w:rsidP="00D55AAD">
      <w:pPr>
        <w:rPr>
          <w:rFonts w:asciiTheme="minorHAnsi" w:hAnsiTheme="minorHAnsi" w:cs="Arial"/>
        </w:rPr>
      </w:pPr>
      <w:r w:rsidRPr="001327A7">
        <w:rPr>
          <w:rFonts w:asciiTheme="minorHAnsi" w:hAnsiTheme="minorHAnsi" w:cs="Arial"/>
        </w:rPr>
        <w:t>None</w:t>
      </w:r>
    </w:p>
    <w:p w14:paraId="553AD737" w14:textId="77777777" w:rsidR="008C6874" w:rsidRPr="00377DA9" w:rsidRDefault="00D55AAD" w:rsidP="008C6874">
      <w:pPr>
        <w:pStyle w:val="Heading2"/>
        <w:numPr>
          <w:ilvl w:val="3"/>
          <w:numId w:val="11"/>
        </w:numPr>
        <w:spacing w:after="60"/>
        <w:rPr>
          <w:rFonts w:asciiTheme="minorHAnsi" w:hAnsiTheme="minorHAnsi" w:cs="Arial"/>
        </w:rPr>
      </w:pPr>
      <w:r w:rsidRPr="00377DA9">
        <w:rPr>
          <w:rFonts w:asciiTheme="minorHAnsi" w:hAnsiTheme="minorHAnsi" w:cs="Arial"/>
        </w:rPr>
        <w:t xml:space="preserve"> </w:t>
      </w:r>
      <w:bookmarkStart w:id="91" w:name="_Toc519071260"/>
      <w:r w:rsidR="008C6874" w:rsidRPr="00377DA9">
        <w:rPr>
          <w:rFonts w:asciiTheme="minorHAnsi" w:hAnsiTheme="minorHAnsi" w:cs="Arial"/>
        </w:rPr>
        <w:t>Processing</w:t>
      </w:r>
      <w:bookmarkEnd w:id="89"/>
      <w:bookmarkEnd w:id="91"/>
    </w:p>
    <w:p w14:paraId="004DFA55" w14:textId="1990F1F5" w:rsidR="00A75700" w:rsidRDefault="00D933BF" w:rsidP="00A75700">
      <w:pPr>
        <w:rPr>
          <w:rFonts w:asciiTheme="minorHAnsi" w:hAnsiTheme="minorHAnsi" w:cs="Arial"/>
        </w:rPr>
      </w:pPr>
      <w:r w:rsidRPr="00377DA9">
        <w:rPr>
          <w:rFonts w:asciiTheme="minorHAnsi" w:hAnsiTheme="minorHAnsi" w:cs="Arial"/>
        </w:rPr>
        <w:t>Refer to FDD</w:t>
      </w:r>
    </w:p>
    <w:p w14:paraId="629EC7A1" w14:textId="2279867B" w:rsidR="0002454A" w:rsidRPr="00377DA9" w:rsidRDefault="0002454A" w:rsidP="0002454A">
      <w:pPr>
        <w:pStyle w:val="Heading2"/>
        <w:numPr>
          <w:ilvl w:val="2"/>
          <w:numId w:val="11"/>
        </w:numPr>
        <w:tabs>
          <w:tab w:val="clear" w:pos="1017"/>
          <w:tab w:val="num" w:pos="567"/>
        </w:tabs>
        <w:spacing w:after="60"/>
        <w:ind w:left="567"/>
        <w:rPr>
          <w:rFonts w:asciiTheme="minorHAnsi" w:hAnsiTheme="minorHAnsi" w:cs="Arial"/>
        </w:rPr>
      </w:pPr>
      <w:bookmarkStart w:id="92" w:name="_Toc519071261"/>
      <w:r w:rsidRPr="00377DA9">
        <w:rPr>
          <w:rFonts w:asciiTheme="minorHAnsi" w:hAnsiTheme="minorHAnsi" w:cs="Arial"/>
        </w:rPr>
        <w:t>Local Function #</w:t>
      </w:r>
      <w:r>
        <w:rPr>
          <w:rFonts w:asciiTheme="minorHAnsi" w:hAnsiTheme="minorHAnsi" w:cs="Arial"/>
        </w:rPr>
        <w:t>2</w:t>
      </w:r>
      <w:bookmarkEnd w:id="92"/>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6"/>
        <w:gridCol w:w="4038"/>
        <w:gridCol w:w="1048"/>
        <w:gridCol w:w="1048"/>
        <w:gridCol w:w="1048"/>
      </w:tblGrid>
      <w:tr w:rsidR="0002454A" w:rsidRPr="00377DA9" w14:paraId="6D2A66F7" w14:textId="77777777" w:rsidTr="00215A96">
        <w:tc>
          <w:tcPr>
            <w:tcW w:w="1746" w:type="dxa"/>
            <w:vAlign w:val="center"/>
          </w:tcPr>
          <w:p w14:paraId="005D6002" w14:textId="77777777" w:rsidR="0002454A" w:rsidRPr="00A75700" w:rsidRDefault="0002454A" w:rsidP="00215A96">
            <w:pPr>
              <w:spacing w:before="60"/>
              <w:rPr>
                <w:rFonts w:asciiTheme="minorHAnsi" w:hAnsiTheme="minorHAnsi" w:cs="Arial"/>
                <w:b/>
                <w:bCs/>
                <w:sz w:val="18"/>
                <w:szCs w:val="18"/>
              </w:rPr>
            </w:pPr>
            <w:r w:rsidRPr="00A75700">
              <w:rPr>
                <w:rFonts w:asciiTheme="minorHAnsi" w:hAnsiTheme="minorHAnsi" w:cs="Arial"/>
                <w:b/>
                <w:bCs/>
                <w:sz w:val="18"/>
                <w:szCs w:val="18"/>
              </w:rPr>
              <w:t>Function Name</w:t>
            </w:r>
          </w:p>
        </w:tc>
        <w:tc>
          <w:tcPr>
            <w:tcW w:w="4038" w:type="dxa"/>
            <w:vAlign w:val="center"/>
          </w:tcPr>
          <w:p w14:paraId="1938CB26" w14:textId="6E4E171B" w:rsidR="0002454A" w:rsidRPr="00A75700" w:rsidRDefault="0002454A" w:rsidP="00215A96">
            <w:pPr>
              <w:spacing w:before="60"/>
              <w:rPr>
                <w:rFonts w:asciiTheme="minorHAnsi" w:hAnsiTheme="minorHAnsi" w:cs="Arial"/>
                <w:sz w:val="18"/>
                <w:szCs w:val="18"/>
              </w:rPr>
            </w:pPr>
            <w:proofErr w:type="spellStart"/>
            <w:r w:rsidRPr="0002454A">
              <w:rPr>
                <w:rFonts w:asciiTheme="minorHAnsi" w:hAnsiTheme="minorHAnsi" w:cs="Arial"/>
                <w:sz w:val="18"/>
                <w:szCs w:val="18"/>
              </w:rPr>
              <w:t>FrEccErr</w:t>
            </w:r>
            <w:proofErr w:type="spellEnd"/>
          </w:p>
        </w:tc>
        <w:tc>
          <w:tcPr>
            <w:tcW w:w="1048" w:type="dxa"/>
            <w:shd w:val="pct30" w:color="FFFF00" w:fill="auto"/>
            <w:vAlign w:val="center"/>
          </w:tcPr>
          <w:p w14:paraId="32D640E8" w14:textId="77777777" w:rsidR="0002454A" w:rsidRPr="00A75700" w:rsidRDefault="0002454A" w:rsidP="00215A96">
            <w:pPr>
              <w:spacing w:before="60"/>
              <w:rPr>
                <w:rFonts w:asciiTheme="minorHAnsi" w:hAnsiTheme="minorHAnsi" w:cs="Arial"/>
                <w:sz w:val="18"/>
                <w:szCs w:val="18"/>
              </w:rPr>
            </w:pPr>
            <w:r w:rsidRPr="00A75700">
              <w:rPr>
                <w:rFonts w:asciiTheme="minorHAnsi" w:hAnsiTheme="minorHAnsi" w:cs="Arial"/>
                <w:sz w:val="18"/>
                <w:szCs w:val="18"/>
              </w:rPr>
              <w:t>Type</w:t>
            </w:r>
          </w:p>
        </w:tc>
        <w:tc>
          <w:tcPr>
            <w:tcW w:w="1048" w:type="dxa"/>
            <w:shd w:val="pct30" w:color="FFFF00" w:fill="auto"/>
            <w:vAlign w:val="center"/>
          </w:tcPr>
          <w:p w14:paraId="6084CCCB" w14:textId="77777777" w:rsidR="0002454A" w:rsidRPr="00A75700" w:rsidRDefault="0002454A" w:rsidP="00215A96">
            <w:pPr>
              <w:spacing w:before="60"/>
              <w:rPr>
                <w:rFonts w:asciiTheme="minorHAnsi" w:hAnsiTheme="minorHAnsi" w:cs="Arial"/>
                <w:sz w:val="18"/>
                <w:szCs w:val="18"/>
              </w:rPr>
            </w:pPr>
            <w:r w:rsidRPr="00A75700">
              <w:rPr>
                <w:rFonts w:asciiTheme="minorHAnsi" w:hAnsiTheme="minorHAnsi" w:cs="Arial"/>
                <w:sz w:val="18"/>
                <w:szCs w:val="18"/>
              </w:rPr>
              <w:t>Min</w:t>
            </w:r>
          </w:p>
        </w:tc>
        <w:tc>
          <w:tcPr>
            <w:tcW w:w="1048" w:type="dxa"/>
            <w:shd w:val="pct30" w:color="FFFF00" w:fill="auto"/>
            <w:vAlign w:val="center"/>
          </w:tcPr>
          <w:p w14:paraId="61B162DB" w14:textId="77777777" w:rsidR="0002454A" w:rsidRPr="00A75700" w:rsidRDefault="0002454A" w:rsidP="00215A96">
            <w:pPr>
              <w:spacing w:before="60"/>
              <w:rPr>
                <w:rFonts w:asciiTheme="minorHAnsi" w:hAnsiTheme="minorHAnsi" w:cs="Arial"/>
                <w:sz w:val="18"/>
                <w:szCs w:val="18"/>
              </w:rPr>
            </w:pPr>
            <w:r w:rsidRPr="00A75700">
              <w:rPr>
                <w:rFonts w:asciiTheme="minorHAnsi" w:hAnsiTheme="minorHAnsi" w:cs="Arial"/>
                <w:sz w:val="18"/>
                <w:szCs w:val="18"/>
              </w:rPr>
              <w:t>Max</w:t>
            </w:r>
          </w:p>
        </w:tc>
      </w:tr>
      <w:tr w:rsidR="0002454A" w:rsidRPr="00377DA9" w14:paraId="769E6F5A" w14:textId="77777777" w:rsidTr="00215A96">
        <w:tc>
          <w:tcPr>
            <w:tcW w:w="1746" w:type="dxa"/>
            <w:vAlign w:val="center"/>
          </w:tcPr>
          <w:p w14:paraId="0EBCF1CB" w14:textId="77777777" w:rsidR="0002454A" w:rsidRPr="00A75700" w:rsidRDefault="0002454A" w:rsidP="00215A96">
            <w:pPr>
              <w:spacing w:before="60"/>
              <w:rPr>
                <w:rFonts w:asciiTheme="minorHAnsi" w:hAnsiTheme="minorHAnsi" w:cs="Arial"/>
                <w:b/>
                <w:bCs/>
                <w:sz w:val="18"/>
                <w:szCs w:val="18"/>
              </w:rPr>
            </w:pPr>
            <w:r w:rsidRPr="00A75700">
              <w:rPr>
                <w:rFonts w:asciiTheme="minorHAnsi" w:hAnsiTheme="minorHAnsi" w:cs="Arial"/>
                <w:b/>
                <w:bCs/>
                <w:sz w:val="18"/>
                <w:szCs w:val="18"/>
              </w:rPr>
              <w:t>Arguments Passed</w:t>
            </w:r>
          </w:p>
        </w:tc>
        <w:tc>
          <w:tcPr>
            <w:tcW w:w="4038" w:type="dxa"/>
            <w:vAlign w:val="center"/>
          </w:tcPr>
          <w:p w14:paraId="0194A721" w14:textId="77777777" w:rsidR="0002454A" w:rsidRPr="00A75700" w:rsidRDefault="0002454A" w:rsidP="00215A96">
            <w:pPr>
              <w:spacing w:before="60"/>
              <w:rPr>
                <w:rFonts w:asciiTheme="minorHAnsi" w:hAnsiTheme="minorHAnsi" w:cs="Arial"/>
                <w:sz w:val="18"/>
                <w:szCs w:val="18"/>
              </w:rPr>
            </w:pPr>
            <w:r>
              <w:rPr>
                <w:rFonts w:asciiTheme="minorHAnsi" w:hAnsiTheme="minorHAnsi" w:cs="Arial"/>
                <w:sz w:val="18"/>
                <w:szCs w:val="18"/>
              </w:rPr>
              <w:t>None</w:t>
            </w:r>
          </w:p>
        </w:tc>
        <w:tc>
          <w:tcPr>
            <w:tcW w:w="1048" w:type="dxa"/>
            <w:vAlign w:val="center"/>
          </w:tcPr>
          <w:p w14:paraId="3EDC612C" w14:textId="77777777" w:rsidR="0002454A" w:rsidRPr="00A75700" w:rsidRDefault="0002454A" w:rsidP="00215A96">
            <w:pPr>
              <w:spacing w:before="60"/>
              <w:rPr>
                <w:rFonts w:asciiTheme="minorHAnsi" w:hAnsiTheme="minorHAnsi" w:cs="Arial"/>
                <w:sz w:val="18"/>
                <w:szCs w:val="18"/>
              </w:rPr>
            </w:pPr>
          </w:p>
        </w:tc>
        <w:tc>
          <w:tcPr>
            <w:tcW w:w="1048" w:type="dxa"/>
            <w:vAlign w:val="center"/>
          </w:tcPr>
          <w:p w14:paraId="2788BA11" w14:textId="77777777" w:rsidR="0002454A" w:rsidRPr="00A75700" w:rsidRDefault="0002454A" w:rsidP="00215A96">
            <w:pPr>
              <w:spacing w:before="60"/>
              <w:rPr>
                <w:rFonts w:asciiTheme="minorHAnsi" w:hAnsiTheme="minorHAnsi" w:cs="Arial"/>
                <w:sz w:val="18"/>
                <w:szCs w:val="18"/>
              </w:rPr>
            </w:pPr>
          </w:p>
        </w:tc>
        <w:tc>
          <w:tcPr>
            <w:tcW w:w="1048" w:type="dxa"/>
            <w:vAlign w:val="center"/>
          </w:tcPr>
          <w:p w14:paraId="4356DE64" w14:textId="77777777" w:rsidR="0002454A" w:rsidRPr="00A75700" w:rsidRDefault="0002454A" w:rsidP="00215A96">
            <w:pPr>
              <w:spacing w:before="60"/>
              <w:rPr>
                <w:rFonts w:asciiTheme="minorHAnsi" w:hAnsiTheme="minorHAnsi" w:cs="Arial"/>
                <w:sz w:val="18"/>
                <w:szCs w:val="18"/>
              </w:rPr>
            </w:pPr>
          </w:p>
        </w:tc>
      </w:tr>
      <w:tr w:rsidR="0002454A" w:rsidRPr="00377DA9" w14:paraId="1C4B9567" w14:textId="77777777" w:rsidTr="00215A96">
        <w:tc>
          <w:tcPr>
            <w:tcW w:w="1746" w:type="dxa"/>
            <w:vAlign w:val="center"/>
          </w:tcPr>
          <w:p w14:paraId="3722C569" w14:textId="77777777" w:rsidR="0002454A" w:rsidRPr="00A75700" w:rsidRDefault="0002454A" w:rsidP="00215A96">
            <w:pPr>
              <w:spacing w:before="60"/>
              <w:rPr>
                <w:rFonts w:asciiTheme="minorHAnsi" w:hAnsiTheme="minorHAnsi" w:cs="Arial"/>
                <w:b/>
                <w:bCs/>
                <w:sz w:val="18"/>
                <w:szCs w:val="18"/>
              </w:rPr>
            </w:pPr>
            <w:r w:rsidRPr="00A75700">
              <w:rPr>
                <w:rFonts w:asciiTheme="minorHAnsi" w:hAnsiTheme="minorHAnsi" w:cs="Arial"/>
                <w:b/>
                <w:bCs/>
                <w:sz w:val="18"/>
                <w:szCs w:val="18"/>
              </w:rPr>
              <w:t>Return Value</w:t>
            </w:r>
          </w:p>
        </w:tc>
        <w:tc>
          <w:tcPr>
            <w:tcW w:w="4038" w:type="dxa"/>
            <w:vAlign w:val="center"/>
          </w:tcPr>
          <w:p w14:paraId="4BFC0E68" w14:textId="77777777" w:rsidR="0002454A" w:rsidRPr="00A75700" w:rsidRDefault="0002454A" w:rsidP="00215A96">
            <w:pPr>
              <w:spacing w:before="60"/>
              <w:rPr>
                <w:rFonts w:asciiTheme="minorHAnsi" w:hAnsiTheme="minorHAnsi" w:cs="Arial"/>
                <w:sz w:val="18"/>
                <w:szCs w:val="18"/>
              </w:rPr>
            </w:pPr>
            <w:r w:rsidRPr="00A75700">
              <w:rPr>
                <w:rFonts w:asciiTheme="minorHAnsi" w:hAnsiTheme="minorHAnsi" w:cs="Arial"/>
                <w:sz w:val="18"/>
                <w:szCs w:val="18"/>
              </w:rPr>
              <w:t>N/A</w:t>
            </w:r>
          </w:p>
        </w:tc>
        <w:tc>
          <w:tcPr>
            <w:tcW w:w="1048" w:type="dxa"/>
            <w:vAlign w:val="center"/>
          </w:tcPr>
          <w:p w14:paraId="1FC18DA4" w14:textId="77777777" w:rsidR="0002454A" w:rsidRPr="00A75700" w:rsidRDefault="0002454A" w:rsidP="00215A96">
            <w:pPr>
              <w:spacing w:before="60"/>
              <w:rPr>
                <w:rFonts w:asciiTheme="minorHAnsi" w:hAnsiTheme="minorHAnsi" w:cs="Arial"/>
                <w:sz w:val="18"/>
                <w:szCs w:val="18"/>
              </w:rPr>
            </w:pPr>
          </w:p>
        </w:tc>
        <w:tc>
          <w:tcPr>
            <w:tcW w:w="1048" w:type="dxa"/>
            <w:vAlign w:val="center"/>
          </w:tcPr>
          <w:p w14:paraId="5F638898" w14:textId="77777777" w:rsidR="0002454A" w:rsidRPr="00A75700" w:rsidRDefault="0002454A" w:rsidP="00215A96">
            <w:pPr>
              <w:spacing w:before="60"/>
              <w:rPr>
                <w:rFonts w:asciiTheme="minorHAnsi" w:hAnsiTheme="minorHAnsi" w:cs="Arial"/>
                <w:sz w:val="18"/>
                <w:szCs w:val="18"/>
              </w:rPr>
            </w:pPr>
          </w:p>
        </w:tc>
        <w:tc>
          <w:tcPr>
            <w:tcW w:w="1048" w:type="dxa"/>
            <w:vAlign w:val="center"/>
          </w:tcPr>
          <w:p w14:paraId="087C1C05" w14:textId="77777777" w:rsidR="0002454A" w:rsidRPr="00A75700" w:rsidRDefault="0002454A" w:rsidP="00215A96">
            <w:pPr>
              <w:spacing w:before="60"/>
              <w:rPr>
                <w:rFonts w:asciiTheme="minorHAnsi" w:hAnsiTheme="minorHAnsi" w:cs="Arial"/>
                <w:sz w:val="18"/>
                <w:szCs w:val="18"/>
              </w:rPr>
            </w:pPr>
          </w:p>
        </w:tc>
      </w:tr>
    </w:tbl>
    <w:p w14:paraId="1AAF62FE" w14:textId="77777777" w:rsidR="0002454A" w:rsidRPr="00377DA9" w:rsidRDefault="0002454A" w:rsidP="0002454A">
      <w:pPr>
        <w:pStyle w:val="Heading2"/>
        <w:numPr>
          <w:ilvl w:val="3"/>
          <w:numId w:val="11"/>
        </w:numPr>
        <w:spacing w:after="60"/>
        <w:rPr>
          <w:rFonts w:asciiTheme="minorHAnsi" w:hAnsiTheme="minorHAnsi" w:cs="Arial"/>
        </w:rPr>
      </w:pPr>
      <w:r w:rsidRPr="00377DA9">
        <w:rPr>
          <w:rFonts w:asciiTheme="minorHAnsi" w:hAnsiTheme="minorHAnsi" w:cs="Arial"/>
        </w:rPr>
        <w:t xml:space="preserve"> </w:t>
      </w:r>
      <w:bookmarkStart w:id="93" w:name="_Toc519071262"/>
      <w:r w:rsidRPr="00377DA9">
        <w:rPr>
          <w:rFonts w:asciiTheme="minorHAnsi" w:hAnsiTheme="minorHAnsi" w:cs="Arial"/>
        </w:rPr>
        <w:t>Design Rationale</w:t>
      </w:r>
      <w:bookmarkEnd w:id="93"/>
    </w:p>
    <w:p w14:paraId="55756431" w14:textId="77777777" w:rsidR="0002454A" w:rsidRPr="00377DA9" w:rsidRDefault="0002454A" w:rsidP="0002454A">
      <w:pPr>
        <w:rPr>
          <w:rFonts w:asciiTheme="minorHAnsi" w:hAnsiTheme="minorHAnsi" w:cs="Arial"/>
        </w:rPr>
      </w:pPr>
      <w:r w:rsidRPr="001327A7">
        <w:rPr>
          <w:rFonts w:asciiTheme="minorHAnsi" w:hAnsiTheme="minorHAnsi" w:cs="Arial"/>
        </w:rPr>
        <w:t>None</w:t>
      </w:r>
    </w:p>
    <w:p w14:paraId="1391954E" w14:textId="77777777" w:rsidR="0002454A" w:rsidRPr="00377DA9" w:rsidRDefault="0002454A" w:rsidP="0002454A">
      <w:pPr>
        <w:pStyle w:val="Heading2"/>
        <w:numPr>
          <w:ilvl w:val="3"/>
          <w:numId w:val="11"/>
        </w:numPr>
        <w:spacing w:after="60"/>
        <w:rPr>
          <w:rFonts w:asciiTheme="minorHAnsi" w:hAnsiTheme="minorHAnsi" w:cs="Arial"/>
        </w:rPr>
      </w:pPr>
      <w:r w:rsidRPr="00377DA9">
        <w:rPr>
          <w:rFonts w:asciiTheme="minorHAnsi" w:hAnsiTheme="minorHAnsi" w:cs="Arial"/>
        </w:rPr>
        <w:t xml:space="preserve"> </w:t>
      </w:r>
      <w:bookmarkStart w:id="94" w:name="_Toc519071263"/>
      <w:r w:rsidRPr="00377DA9">
        <w:rPr>
          <w:rFonts w:asciiTheme="minorHAnsi" w:hAnsiTheme="minorHAnsi" w:cs="Arial"/>
        </w:rPr>
        <w:t>Processing</w:t>
      </w:r>
      <w:bookmarkEnd w:id="94"/>
    </w:p>
    <w:p w14:paraId="53197B38" w14:textId="77777777" w:rsidR="0002454A" w:rsidRPr="00377DA9" w:rsidRDefault="0002454A" w:rsidP="0002454A">
      <w:pPr>
        <w:rPr>
          <w:rFonts w:asciiTheme="minorHAnsi" w:hAnsiTheme="minorHAnsi" w:cs="Arial"/>
        </w:rPr>
      </w:pPr>
      <w:r w:rsidRPr="00377DA9">
        <w:rPr>
          <w:rFonts w:asciiTheme="minorHAnsi" w:hAnsiTheme="minorHAnsi" w:cs="Arial"/>
        </w:rPr>
        <w:t>Refer to FDD</w:t>
      </w:r>
    </w:p>
    <w:p w14:paraId="76B739B5" w14:textId="59C90F6A" w:rsidR="0002454A" w:rsidRPr="00377DA9" w:rsidRDefault="0002454A" w:rsidP="0002454A">
      <w:pPr>
        <w:pStyle w:val="Heading2"/>
        <w:numPr>
          <w:ilvl w:val="2"/>
          <w:numId w:val="11"/>
        </w:numPr>
        <w:tabs>
          <w:tab w:val="clear" w:pos="1017"/>
          <w:tab w:val="num" w:pos="567"/>
        </w:tabs>
        <w:spacing w:after="60"/>
        <w:ind w:left="567"/>
        <w:rPr>
          <w:rFonts w:asciiTheme="minorHAnsi" w:hAnsiTheme="minorHAnsi" w:cs="Arial"/>
        </w:rPr>
      </w:pPr>
      <w:bookmarkStart w:id="95" w:name="_Toc519071264"/>
      <w:r w:rsidRPr="00377DA9">
        <w:rPr>
          <w:rFonts w:asciiTheme="minorHAnsi" w:hAnsiTheme="minorHAnsi" w:cs="Arial"/>
        </w:rPr>
        <w:t>Local Function #</w:t>
      </w:r>
      <w:r>
        <w:rPr>
          <w:rFonts w:asciiTheme="minorHAnsi" w:hAnsiTheme="minorHAnsi" w:cs="Arial"/>
        </w:rPr>
        <w:t>3</w:t>
      </w:r>
      <w:bookmarkEnd w:id="95"/>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6"/>
        <w:gridCol w:w="4038"/>
        <w:gridCol w:w="1048"/>
        <w:gridCol w:w="1048"/>
        <w:gridCol w:w="1048"/>
      </w:tblGrid>
      <w:tr w:rsidR="0002454A" w:rsidRPr="00377DA9" w14:paraId="13AD02DA" w14:textId="77777777" w:rsidTr="00215A96">
        <w:tc>
          <w:tcPr>
            <w:tcW w:w="1746" w:type="dxa"/>
            <w:vAlign w:val="center"/>
          </w:tcPr>
          <w:p w14:paraId="6E2DBD47" w14:textId="77777777" w:rsidR="0002454A" w:rsidRPr="00A75700" w:rsidRDefault="0002454A" w:rsidP="00215A96">
            <w:pPr>
              <w:spacing w:before="60"/>
              <w:rPr>
                <w:rFonts w:asciiTheme="minorHAnsi" w:hAnsiTheme="minorHAnsi" w:cs="Arial"/>
                <w:b/>
                <w:bCs/>
                <w:sz w:val="18"/>
                <w:szCs w:val="18"/>
              </w:rPr>
            </w:pPr>
            <w:r w:rsidRPr="00A75700">
              <w:rPr>
                <w:rFonts w:asciiTheme="minorHAnsi" w:hAnsiTheme="minorHAnsi" w:cs="Arial"/>
                <w:b/>
                <w:bCs/>
                <w:sz w:val="18"/>
                <w:szCs w:val="18"/>
              </w:rPr>
              <w:t>Function Name</w:t>
            </w:r>
          </w:p>
        </w:tc>
        <w:tc>
          <w:tcPr>
            <w:tcW w:w="4038" w:type="dxa"/>
            <w:vAlign w:val="center"/>
          </w:tcPr>
          <w:p w14:paraId="6BC3359E" w14:textId="03393664" w:rsidR="0002454A" w:rsidRPr="00A75700" w:rsidRDefault="0002454A" w:rsidP="00215A96">
            <w:pPr>
              <w:spacing w:before="60"/>
              <w:rPr>
                <w:rFonts w:asciiTheme="minorHAnsi" w:hAnsiTheme="minorHAnsi" w:cs="Arial"/>
                <w:sz w:val="18"/>
                <w:szCs w:val="18"/>
              </w:rPr>
            </w:pPr>
            <w:proofErr w:type="spellStart"/>
            <w:r w:rsidRPr="0002454A">
              <w:rPr>
                <w:rFonts w:asciiTheme="minorHAnsi" w:hAnsiTheme="minorHAnsi" w:cs="Arial"/>
                <w:sz w:val="18"/>
                <w:szCs w:val="18"/>
              </w:rPr>
              <w:t>CanEccErr</w:t>
            </w:r>
            <w:proofErr w:type="spellEnd"/>
          </w:p>
        </w:tc>
        <w:tc>
          <w:tcPr>
            <w:tcW w:w="1048" w:type="dxa"/>
            <w:shd w:val="pct30" w:color="FFFF00" w:fill="auto"/>
            <w:vAlign w:val="center"/>
          </w:tcPr>
          <w:p w14:paraId="3AECCCBC" w14:textId="77777777" w:rsidR="0002454A" w:rsidRPr="00A75700" w:rsidRDefault="0002454A" w:rsidP="00215A96">
            <w:pPr>
              <w:spacing w:before="60"/>
              <w:rPr>
                <w:rFonts w:asciiTheme="minorHAnsi" w:hAnsiTheme="minorHAnsi" w:cs="Arial"/>
                <w:sz w:val="18"/>
                <w:szCs w:val="18"/>
              </w:rPr>
            </w:pPr>
            <w:r w:rsidRPr="00A75700">
              <w:rPr>
                <w:rFonts w:asciiTheme="minorHAnsi" w:hAnsiTheme="minorHAnsi" w:cs="Arial"/>
                <w:sz w:val="18"/>
                <w:szCs w:val="18"/>
              </w:rPr>
              <w:t>Type</w:t>
            </w:r>
          </w:p>
        </w:tc>
        <w:tc>
          <w:tcPr>
            <w:tcW w:w="1048" w:type="dxa"/>
            <w:shd w:val="pct30" w:color="FFFF00" w:fill="auto"/>
            <w:vAlign w:val="center"/>
          </w:tcPr>
          <w:p w14:paraId="29771626" w14:textId="77777777" w:rsidR="0002454A" w:rsidRPr="00A75700" w:rsidRDefault="0002454A" w:rsidP="00215A96">
            <w:pPr>
              <w:spacing w:before="60"/>
              <w:rPr>
                <w:rFonts w:asciiTheme="minorHAnsi" w:hAnsiTheme="minorHAnsi" w:cs="Arial"/>
                <w:sz w:val="18"/>
                <w:szCs w:val="18"/>
              </w:rPr>
            </w:pPr>
            <w:r w:rsidRPr="00A75700">
              <w:rPr>
                <w:rFonts w:asciiTheme="minorHAnsi" w:hAnsiTheme="minorHAnsi" w:cs="Arial"/>
                <w:sz w:val="18"/>
                <w:szCs w:val="18"/>
              </w:rPr>
              <w:t>Min</w:t>
            </w:r>
          </w:p>
        </w:tc>
        <w:tc>
          <w:tcPr>
            <w:tcW w:w="1048" w:type="dxa"/>
            <w:shd w:val="pct30" w:color="FFFF00" w:fill="auto"/>
            <w:vAlign w:val="center"/>
          </w:tcPr>
          <w:p w14:paraId="58997F14" w14:textId="77777777" w:rsidR="0002454A" w:rsidRPr="00A75700" w:rsidRDefault="0002454A" w:rsidP="00215A96">
            <w:pPr>
              <w:spacing w:before="60"/>
              <w:rPr>
                <w:rFonts w:asciiTheme="minorHAnsi" w:hAnsiTheme="minorHAnsi" w:cs="Arial"/>
                <w:sz w:val="18"/>
                <w:szCs w:val="18"/>
              </w:rPr>
            </w:pPr>
            <w:r w:rsidRPr="00A75700">
              <w:rPr>
                <w:rFonts w:asciiTheme="minorHAnsi" w:hAnsiTheme="minorHAnsi" w:cs="Arial"/>
                <w:sz w:val="18"/>
                <w:szCs w:val="18"/>
              </w:rPr>
              <w:t>Max</w:t>
            </w:r>
          </w:p>
        </w:tc>
      </w:tr>
      <w:tr w:rsidR="0002454A" w:rsidRPr="00377DA9" w14:paraId="6B2C74FC" w14:textId="77777777" w:rsidTr="00215A96">
        <w:tc>
          <w:tcPr>
            <w:tcW w:w="1746" w:type="dxa"/>
            <w:vAlign w:val="center"/>
          </w:tcPr>
          <w:p w14:paraId="6F531DD7" w14:textId="77777777" w:rsidR="0002454A" w:rsidRPr="00A75700" w:rsidRDefault="0002454A" w:rsidP="00215A96">
            <w:pPr>
              <w:spacing w:before="60"/>
              <w:rPr>
                <w:rFonts w:asciiTheme="minorHAnsi" w:hAnsiTheme="minorHAnsi" w:cs="Arial"/>
                <w:b/>
                <w:bCs/>
                <w:sz w:val="18"/>
                <w:szCs w:val="18"/>
              </w:rPr>
            </w:pPr>
            <w:r w:rsidRPr="00A75700">
              <w:rPr>
                <w:rFonts w:asciiTheme="minorHAnsi" w:hAnsiTheme="minorHAnsi" w:cs="Arial"/>
                <w:b/>
                <w:bCs/>
                <w:sz w:val="18"/>
                <w:szCs w:val="18"/>
              </w:rPr>
              <w:t>Arguments Passed</w:t>
            </w:r>
          </w:p>
        </w:tc>
        <w:tc>
          <w:tcPr>
            <w:tcW w:w="4038" w:type="dxa"/>
            <w:vAlign w:val="center"/>
          </w:tcPr>
          <w:p w14:paraId="62ACA73B" w14:textId="77777777" w:rsidR="0002454A" w:rsidRPr="00A75700" w:rsidRDefault="0002454A" w:rsidP="00215A96">
            <w:pPr>
              <w:spacing w:before="60"/>
              <w:rPr>
                <w:rFonts w:asciiTheme="minorHAnsi" w:hAnsiTheme="minorHAnsi" w:cs="Arial"/>
                <w:sz w:val="18"/>
                <w:szCs w:val="18"/>
              </w:rPr>
            </w:pPr>
            <w:r>
              <w:rPr>
                <w:rFonts w:asciiTheme="minorHAnsi" w:hAnsiTheme="minorHAnsi" w:cs="Arial"/>
                <w:sz w:val="18"/>
                <w:szCs w:val="18"/>
              </w:rPr>
              <w:t>None</w:t>
            </w:r>
          </w:p>
        </w:tc>
        <w:tc>
          <w:tcPr>
            <w:tcW w:w="1048" w:type="dxa"/>
            <w:vAlign w:val="center"/>
          </w:tcPr>
          <w:p w14:paraId="14987274" w14:textId="77777777" w:rsidR="0002454A" w:rsidRPr="00A75700" w:rsidRDefault="0002454A" w:rsidP="00215A96">
            <w:pPr>
              <w:spacing w:before="60"/>
              <w:rPr>
                <w:rFonts w:asciiTheme="minorHAnsi" w:hAnsiTheme="minorHAnsi" w:cs="Arial"/>
                <w:sz w:val="18"/>
                <w:szCs w:val="18"/>
              </w:rPr>
            </w:pPr>
          </w:p>
        </w:tc>
        <w:tc>
          <w:tcPr>
            <w:tcW w:w="1048" w:type="dxa"/>
            <w:vAlign w:val="center"/>
          </w:tcPr>
          <w:p w14:paraId="376B94D2" w14:textId="77777777" w:rsidR="0002454A" w:rsidRPr="00A75700" w:rsidRDefault="0002454A" w:rsidP="00215A96">
            <w:pPr>
              <w:spacing w:before="60"/>
              <w:rPr>
                <w:rFonts w:asciiTheme="minorHAnsi" w:hAnsiTheme="minorHAnsi" w:cs="Arial"/>
                <w:sz w:val="18"/>
                <w:szCs w:val="18"/>
              </w:rPr>
            </w:pPr>
          </w:p>
        </w:tc>
        <w:tc>
          <w:tcPr>
            <w:tcW w:w="1048" w:type="dxa"/>
            <w:vAlign w:val="center"/>
          </w:tcPr>
          <w:p w14:paraId="35391D79" w14:textId="77777777" w:rsidR="0002454A" w:rsidRPr="00A75700" w:rsidRDefault="0002454A" w:rsidP="00215A96">
            <w:pPr>
              <w:spacing w:before="60"/>
              <w:rPr>
                <w:rFonts w:asciiTheme="minorHAnsi" w:hAnsiTheme="minorHAnsi" w:cs="Arial"/>
                <w:sz w:val="18"/>
                <w:szCs w:val="18"/>
              </w:rPr>
            </w:pPr>
          </w:p>
        </w:tc>
      </w:tr>
      <w:tr w:rsidR="0002454A" w:rsidRPr="00377DA9" w14:paraId="71944DF2" w14:textId="77777777" w:rsidTr="00215A96">
        <w:tc>
          <w:tcPr>
            <w:tcW w:w="1746" w:type="dxa"/>
            <w:vAlign w:val="center"/>
          </w:tcPr>
          <w:p w14:paraId="2390D312" w14:textId="77777777" w:rsidR="0002454A" w:rsidRPr="00A75700" w:rsidRDefault="0002454A" w:rsidP="00215A96">
            <w:pPr>
              <w:spacing w:before="60"/>
              <w:rPr>
                <w:rFonts w:asciiTheme="minorHAnsi" w:hAnsiTheme="minorHAnsi" w:cs="Arial"/>
                <w:b/>
                <w:bCs/>
                <w:sz w:val="18"/>
                <w:szCs w:val="18"/>
              </w:rPr>
            </w:pPr>
            <w:r w:rsidRPr="00A75700">
              <w:rPr>
                <w:rFonts w:asciiTheme="minorHAnsi" w:hAnsiTheme="minorHAnsi" w:cs="Arial"/>
                <w:b/>
                <w:bCs/>
                <w:sz w:val="18"/>
                <w:szCs w:val="18"/>
              </w:rPr>
              <w:t>Return Value</w:t>
            </w:r>
          </w:p>
        </w:tc>
        <w:tc>
          <w:tcPr>
            <w:tcW w:w="4038" w:type="dxa"/>
            <w:vAlign w:val="center"/>
          </w:tcPr>
          <w:p w14:paraId="05FE2632" w14:textId="77777777" w:rsidR="0002454A" w:rsidRPr="00A75700" w:rsidRDefault="0002454A" w:rsidP="00215A96">
            <w:pPr>
              <w:spacing w:before="60"/>
              <w:rPr>
                <w:rFonts w:asciiTheme="minorHAnsi" w:hAnsiTheme="minorHAnsi" w:cs="Arial"/>
                <w:sz w:val="18"/>
                <w:szCs w:val="18"/>
              </w:rPr>
            </w:pPr>
            <w:r w:rsidRPr="00A75700">
              <w:rPr>
                <w:rFonts w:asciiTheme="minorHAnsi" w:hAnsiTheme="minorHAnsi" w:cs="Arial"/>
                <w:sz w:val="18"/>
                <w:szCs w:val="18"/>
              </w:rPr>
              <w:t>N/A</w:t>
            </w:r>
          </w:p>
        </w:tc>
        <w:tc>
          <w:tcPr>
            <w:tcW w:w="1048" w:type="dxa"/>
            <w:vAlign w:val="center"/>
          </w:tcPr>
          <w:p w14:paraId="020BF8AD" w14:textId="77777777" w:rsidR="0002454A" w:rsidRPr="00A75700" w:rsidRDefault="0002454A" w:rsidP="00215A96">
            <w:pPr>
              <w:spacing w:before="60"/>
              <w:rPr>
                <w:rFonts w:asciiTheme="minorHAnsi" w:hAnsiTheme="minorHAnsi" w:cs="Arial"/>
                <w:sz w:val="18"/>
                <w:szCs w:val="18"/>
              </w:rPr>
            </w:pPr>
          </w:p>
        </w:tc>
        <w:tc>
          <w:tcPr>
            <w:tcW w:w="1048" w:type="dxa"/>
            <w:vAlign w:val="center"/>
          </w:tcPr>
          <w:p w14:paraId="204FB448" w14:textId="77777777" w:rsidR="0002454A" w:rsidRPr="00A75700" w:rsidRDefault="0002454A" w:rsidP="00215A96">
            <w:pPr>
              <w:spacing w:before="60"/>
              <w:rPr>
                <w:rFonts w:asciiTheme="minorHAnsi" w:hAnsiTheme="minorHAnsi" w:cs="Arial"/>
                <w:sz w:val="18"/>
                <w:szCs w:val="18"/>
              </w:rPr>
            </w:pPr>
          </w:p>
        </w:tc>
        <w:tc>
          <w:tcPr>
            <w:tcW w:w="1048" w:type="dxa"/>
            <w:vAlign w:val="center"/>
          </w:tcPr>
          <w:p w14:paraId="2CC3E0D0" w14:textId="77777777" w:rsidR="0002454A" w:rsidRPr="00A75700" w:rsidRDefault="0002454A" w:rsidP="00215A96">
            <w:pPr>
              <w:spacing w:before="60"/>
              <w:rPr>
                <w:rFonts w:asciiTheme="minorHAnsi" w:hAnsiTheme="minorHAnsi" w:cs="Arial"/>
                <w:sz w:val="18"/>
                <w:szCs w:val="18"/>
              </w:rPr>
            </w:pPr>
          </w:p>
        </w:tc>
      </w:tr>
    </w:tbl>
    <w:p w14:paraId="617F3A91" w14:textId="77777777" w:rsidR="0002454A" w:rsidRPr="00377DA9" w:rsidRDefault="0002454A" w:rsidP="0002454A">
      <w:pPr>
        <w:pStyle w:val="Heading2"/>
        <w:numPr>
          <w:ilvl w:val="3"/>
          <w:numId w:val="11"/>
        </w:numPr>
        <w:spacing w:after="60"/>
        <w:rPr>
          <w:rFonts w:asciiTheme="minorHAnsi" w:hAnsiTheme="minorHAnsi" w:cs="Arial"/>
        </w:rPr>
      </w:pPr>
      <w:r w:rsidRPr="00377DA9">
        <w:rPr>
          <w:rFonts w:asciiTheme="minorHAnsi" w:hAnsiTheme="minorHAnsi" w:cs="Arial"/>
        </w:rPr>
        <w:t xml:space="preserve"> </w:t>
      </w:r>
      <w:bookmarkStart w:id="96" w:name="_Toc519071265"/>
      <w:r w:rsidRPr="00377DA9">
        <w:rPr>
          <w:rFonts w:asciiTheme="minorHAnsi" w:hAnsiTheme="minorHAnsi" w:cs="Arial"/>
        </w:rPr>
        <w:t>Design Rationale</w:t>
      </w:r>
      <w:bookmarkEnd w:id="96"/>
    </w:p>
    <w:p w14:paraId="68F6BE0A" w14:textId="77777777" w:rsidR="0002454A" w:rsidRPr="00377DA9" w:rsidRDefault="0002454A" w:rsidP="0002454A">
      <w:pPr>
        <w:rPr>
          <w:rFonts w:asciiTheme="minorHAnsi" w:hAnsiTheme="minorHAnsi" w:cs="Arial"/>
        </w:rPr>
      </w:pPr>
      <w:r w:rsidRPr="001327A7">
        <w:rPr>
          <w:rFonts w:asciiTheme="minorHAnsi" w:hAnsiTheme="minorHAnsi" w:cs="Arial"/>
        </w:rPr>
        <w:t>None</w:t>
      </w:r>
    </w:p>
    <w:p w14:paraId="5CE57F04" w14:textId="77777777" w:rsidR="0002454A" w:rsidRPr="00377DA9" w:rsidRDefault="0002454A" w:rsidP="0002454A">
      <w:pPr>
        <w:pStyle w:val="Heading2"/>
        <w:numPr>
          <w:ilvl w:val="3"/>
          <w:numId w:val="11"/>
        </w:numPr>
        <w:spacing w:after="60"/>
        <w:rPr>
          <w:rFonts w:asciiTheme="minorHAnsi" w:hAnsiTheme="minorHAnsi" w:cs="Arial"/>
        </w:rPr>
      </w:pPr>
      <w:r w:rsidRPr="00377DA9">
        <w:rPr>
          <w:rFonts w:asciiTheme="minorHAnsi" w:hAnsiTheme="minorHAnsi" w:cs="Arial"/>
        </w:rPr>
        <w:t xml:space="preserve"> </w:t>
      </w:r>
      <w:bookmarkStart w:id="97" w:name="_Toc519071266"/>
      <w:r w:rsidRPr="00377DA9">
        <w:rPr>
          <w:rFonts w:asciiTheme="minorHAnsi" w:hAnsiTheme="minorHAnsi" w:cs="Arial"/>
        </w:rPr>
        <w:t>Processing</w:t>
      </w:r>
      <w:bookmarkEnd w:id="97"/>
    </w:p>
    <w:p w14:paraId="6B46A02E" w14:textId="7D297408" w:rsidR="0080252F" w:rsidRDefault="0002454A" w:rsidP="0002454A">
      <w:pPr>
        <w:rPr>
          <w:rFonts w:asciiTheme="minorHAnsi" w:hAnsiTheme="minorHAnsi" w:cs="Arial"/>
        </w:rPr>
      </w:pPr>
      <w:r w:rsidRPr="00377DA9">
        <w:rPr>
          <w:rFonts w:asciiTheme="minorHAnsi" w:hAnsiTheme="minorHAnsi" w:cs="Arial"/>
        </w:rPr>
        <w:t>Refer to FDD</w:t>
      </w:r>
    </w:p>
    <w:p w14:paraId="3A554008" w14:textId="77777777" w:rsidR="0080252F" w:rsidRDefault="0080252F">
      <w:pPr>
        <w:spacing w:after="0"/>
        <w:rPr>
          <w:rFonts w:asciiTheme="minorHAnsi" w:hAnsiTheme="minorHAnsi" w:cs="Arial"/>
        </w:rPr>
      </w:pPr>
      <w:r>
        <w:rPr>
          <w:rFonts w:asciiTheme="minorHAnsi" w:hAnsiTheme="minorHAnsi" w:cs="Arial"/>
        </w:rPr>
        <w:br w:type="page"/>
      </w:r>
    </w:p>
    <w:p w14:paraId="5C7D5638" w14:textId="6AE30852" w:rsidR="0002454A" w:rsidRPr="00377DA9" w:rsidRDefault="0002454A" w:rsidP="0002454A">
      <w:pPr>
        <w:pStyle w:val="Heading2"/>
        <w:numPr>
          <w:ilvl w:val="2"/>
          <w:numId w:val="11"/>
        </w:numPr>
        <w:tabs>
          <w:tab w:val="clear" w:pos="1017"/>
          <w:tab w:val="num" w:pos="567"/>
        </w:tabs>
        <w:spacing w:after="60"/>
        <w:ind w:left="567"/>
        <w:rPr>
          <w:rFonts w:asciiTheme="minorHAnsi" w:hAnsiTheme="minorHAnsi" w:cs="Arial"/>
        </w:rPr>
      </w:pPr>
      <w:bookmarkStart w:id="98" w:name="_Toc519071267"/>
      <w:r w:rsidRPr="00377DA9">
        <w:rPr>
          <w:rFonts w:asciiTheme="minorHAnsi" w:hAnsiTheme="minorHAnsi" w:cs="Arial"/>
        </w:rPr>
        <w:lastRenderedPageBreak/>
        <w:t>Local Function #</w:t>
      </w:r>
      <w:r>
        <w:rPr>
          <w:rFonts w:asciiTheme="minorHAnsi" w:hAnsiTheme="minorHAnsi" w:cs="Arial"/>
        </w:rPr>
        <w:t>4</w:t>
      </w:r>
      <w:bookmarkEnd w:id="98"/>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4"/>
        <w:gridCol w:w="3952"/>
        <w:gridCol w:w="1026"/>
        <w:gridCol w:w="1016"/>
        <w:gridCol w:w="1230"/>
      </w:tblGrid>
      <w:tr w:rsidR="0002454A" w:rsidRPr="00377DA9" w14:paraId="0C7D3CA5" w14:textId="77777777" w:rsidTr="007740AF">
        <w:tc>
          <w:tcPr>
            <w:tcW w:w="1704" w:type="dxa"/>
            <w:vAlign w:val="center"/>
          </w:tcPr>
          <w:p w14:paraId="4F618F37" w14:textId="77777777" w:rsidR="0002454A" w:rsidRPr="00A75700" w:rsidRDefault="0002454A" w:rsidP="00215A96">
            <w:pPr>
              <w:spacing w:before="60"/>
              <w:rPr>
                <w:rFonts w:asciiTheme="minorHAnsi" w:hAnsiTheme="minorHAnsi" w:cs="Arial"/>
                <w:b/>
                <w:bCs/>
                <w:sz w:val="18"/>
                <w:szCs w:val="18"/>
              </w:rPr>
            </w:pPr>
            <w:r w:rsidRPr="00A75700">
              <w:rPr>
                <w:rFonts w:asciiTheme="minorHAnsi" w:hAnsiTheme="minorHAnsi" w:cs="Arial"/>
                <w:b/>
                <w:bCs/>
                <w:sz w:val="18"/>
                <w:szCs w:val="18"/>
              </w:rPr>
              <w:t>Function Name</w:t>
            </w:r>
          </w:p>
        </w:tc>
        <w:tc>
          <w:tcPr>
            <w:tcW w:w="3952" w:type="dxa"/>
            <w:vAlign w:val="center"/>
          </w:tcPr>
          <w:p w14:paraId="6CC007E5" w14:textId="206ED44A" w:rsidR="0002454A" w:rsidRPr="00A75700" w:rsidRDefault="0002454A" w:rsidP="00215A96">
            <w:pPr>
              <w:spacing w:before="60"/>
              <w:rPr>
                <w:rFonts w:asciiTheme="minorHAnsi" w:hAnsiTheme="minorHAnsi" w:cs="Arial"/>
                <w:sz w:val="18"/>
                <w:szCs w:val="18"/>
              </w:rPr>
            </w:pPr>
            <w:proofErr w:type="spellStart"/>
            <w:r w:rsidRPr="0002454A">
              <w:rPr>
                <w:rFonts w:asciiTheme="minorHAnsi" w:hAnsiTheme="minorHAnsi" w:cs="Arial"/>
                <w:sz w:val="18"/>
                <w:szCs w:val="18"/>
              </w:rPr>
              <w:t>RamFailrModClassnChk</w:t>
            </w:r>
            <w:proofErr w:type="spellEnd"/>
          </w:p>
        </w:tc>
        <w:tc>
          <w:tcPr>
            <w:tcW w:w="1026" w:type="dxa"/>
            <w:shd w:val="pct30" w:color="FFFF00" w:fill="auto"/>
            <w:vAlign w:val="center"/>
          </w:tcPr>
          <w:p w14:paraId="1DFBD102" w14:textId="77777777" w:rsidR="0002454A" w:rsidRPr="00A75700" w:rsidRDefault="0002454A" w:rsidP="00215A96">
            <w:pPr>
              <w:spacing w:before="60"/>
              <w:rPr>
                <w:rFonts w:asciiTheme="minorHAnsi" w:hAnsiTheme="minorHAnsi" w:cs="Arial"/>
                <w:sz w:val="18"/>
                <w:szCs w:val="18"/>
              </w:rPr>
            </w:pPr>
            <w:r w:rsidRPr="00A75700">
              <w:rPr>
                <w:rFonts w:asciiTheme="minorHAnsi" w:hAnsiTheme="minorHAnsi" w:cs="Arial"/>
                <w:sz w:val="18"/>
                <w:szCs w:val="18"/>
              </w:rPr>
              <w:t>Type</w:t>
            </w:r>
          </w:p>
        </w:tc>
        <w:tc>
          <w:tcPr>
            <w:tcW w:w="1016" w:type="dxa"/>
            <w:shd w:val="pct30" w:color="FFFF00" w:fill="auto"/>
            <w:vAlign w:val="center"/>
          </w:tcPr>
          <w:p w14:paraId="608DF418" w14:textId="77777777" w:rsidR="0002454A" w:rsidRPr="00A75700" w:rsidRDefault="0002454A" w:rsidP="00215A96">
            <w:pPr>
              <w:spacing w:before="60"/>
              <w:rPr>
                <w:rFonts w:asciiTheme="minorHAnsi" w:hAnsiTheme="minorHAnsi" w:cs="Arial"/>
                <w:sz w:val="18"/>
                <w:szCs w:val="18"/>
              </w:rPr>
            </w:pPr>
            <w:r w:rsidRPr="00A75700">
              <w:rPr>
                <w:rFonts w:asciiTheme="minorHAnsi" w:hAnsiTheme="minorHAnsi" w:cs="Arial"/>
                <w:sz w:val="18"/>
                <w:szCs w:val="18"/>
              </w:rPr>
              <w:t>Min</w:t>
            </w:r>
          </w:p>
        </w:tc>
        <w:tc>
          <w:tcPr>
            <w:tcW w:w="1230" w:type="dxa"/>
            <w:shd w:val="pct30" w:color="FFFF00" w:fill="auto"/>
            <w:vAlign w:val="center"/>
          </w:tcPr>
          <w:p w14:paraId="40DA29AA" w14:textId="77777777" w:rsidR="0002454A" w:rsidRPr="00A75700" w:rsidRDefault="0002454A" w:rsidP="00215A96">
            <w:pPr>
              <w:spacing w:before="60"/>
              <w:rPr>
                <w:rFonts w:asciiTheme="minorHAnsi" w:hAnsiTheme="minorHAnsi" w:cs="Arial"/>
                <w:sz w:val="18"/>
                <w:szCs w:val="18"/>
              </w:rPr>
            </w:pPr>
            <w:r w:rsidRPr="00A75700">
              <w:rPr>
                <w:rFonts w:asciiTheme="minorHAnsi" w:hAnsiTheme="minorHAnsi" w:cs="Arial"/>
                <w:sz w:val="18"/>
                <w:szCs w:val="18"/>
              </w:rPr>
              <w:t>Max</w:t>
            </w:r>
          </w:p>
        </w:tc>
      </w:tr>
      <w:tr w:rsidR="007740AF" w:rsidRPr="00377DA9" w14:paraId="6BEA4765" w14:textId="77777777" w:rsidTr="007740AF">
        <w:tc>
          <w:tcPr>
            <w:tcW w:w="1704" w:type="dxa"/>
            <w:vAlign w:val="center"/>
          </w:tcPr>
          <w:p w14:paraId="3B8C5045" w14:textId="77777777" w:rsidR="007740AF" w:rsidRPr="00A75700" w:rsidRDefault="007740AF" w:rsidP="007740AF">
            <w:pPr>
              <w:spacing w:before="60"/>
              <w:rPr>
                <w:rFonts w:asciiTheme="minorHAnsi" w:hAnsiTheme="minorHAnsi" w:cs="Arial"/>
                <w:b/>
                <w:bCs/>
                <w:sz w:val="18"/>
                <w:szCs w:val="18"/>
              </w:rPr>
            </w:pPr>
            <w:r w:rsidRPr="00A75700">
              <w:rPr>
                <w:rFonts w:asciiTheme="minorHAnsi" w:hAnsiTheme="minorHAnsi" w:cs="Arial"/>
                <w:b/>
                <w:bCs/>
                <w:sz w:val="18"/>
                <w:szCs w:val="18"/>
              </w:rPr>
              <w:t>Arguments Passed</w:t>
            </w:r>
          </w:p>
        </w:tc>
        <w:tc>
          <w:tcPr>
            <w:tcW w:w="3952" w:type="dxa"/>
            <w:vAlign w:val="center"/>
          </w:tcPr>
          <w:p w14:paraId="10F0481A" w14:textId="244E5CF4" w:rsidR="007740AF" w:rsidRPr="00A75700" w:rsidRDefault="007740AF" w:rsidP="007740AF">
            <w:pPr>
              <w:spacing w:before="60"/>
              <w:rPr>
                <w:rFonts w:asciiTheme="minorHAnsi" w:hAnsiTheme="minorHAnsi" w:cs="Arial"/>
                <w:sz w:val="18"/>
                <w:szCs w:val="18"/>
              </w:rPr>
            </w:pPr>
            <w:ins w:id="99" w:author="Bri Spencer" w:date="2018-06-28T15:05:00Z">
              <w:r w:rsidRPr="007740AF">
                <w:rPr>
                  <w:rFonts w:asciiTheme="minorHAnsi" w:hAnsiTheme="minorHAnsi" w:cs="Arial"/>
                  <w:sz w:val="18"/>
                  <w:szCs w:val="18"/>
                </w:rPr>
                <w:t>LclRamFailrAdr_Cnt_T_u32</w:t>
              </w:r>
            </w:ins>
            <w:del w:id="100" w:author="Bri Spencer" w:date="2018-06-28T15:05:00Z">
              <w:r w:rsidDel="007740AF">
                <w:rPr>
                  <w:rFonts w:asciiTheme="minorHAnsi" w:hAnsiTheme="minorHAnsi" w:cs="Arial"/>
                  <w:sz w:val="18"/>
                  <w:szCs w:val="18"/>
                </w:rPr>
                <w:delText>None</w:delText>
              </w:r>
            </w:del>
          </w:p>
        </w:tc>
        <w:tc>
          <w:tcPr>
            <w:tcW w:w="1026" w:type="dxa"/>
          </w:tcPr>
          <w:p w14:paraId="6D0AC989" w14:textId="7E7C0070" w:rsidR="007740AF" w:rsidRPr="007740AF" w:rsidRDefault="007740AF" w:rsidP="007740AF">
            <w:pPr>
              <w:spacing w:before="60"/>
              <w:rPr>
                <w:rFonts w:asciiTheme="minorHAnsi" w:hAnsiTheme="minorHAnsi" w:cs="Arial"/>
                <w:sz w:val="18"/>
                <w:szCs w:val="18"/>
              </w:rPr>
            </w:pPr>
            <w:ins w:id="101" w:author="Bri Spencer" w:date="2018-06-28T15:05:00Z">
              <w:r w:rsidRPr="007740AF">
                <w:rPr>
                  <w:sz w:val="18"/>
                  <w:szCs w:val="18"/>
                </w:rPr>
                <w:t>uint32</w:t>
              </w:r>
            </w:ins>
          </w:p>
        </w:tc>
        <w:tc>
          <w:tcPr>
            <w:tcW w:w="1016" w:type="dxa"/>
          </w:tcPr>
          <w:p w14:paraId="51E28088" w14:textId="7629CA16" w:rsidR="007740AF" w:rsidRPr="007740AF" w:rsidRDefault="007740AF" w:rsidP="007740AF">
            <w:pPr>
              <w:spacing w:before="60"/>
              <w:rPr>
                <w:rFonts w:asciiTheme="minorHAnsi" w:hAnsiTheme="minorHAnsi" w:cs="Arial"/>
                <w:sz w:val="18"/>
                <w:szCs w:val="18"/>
              </w:rPr>
            </w:pPr>
            <w:ins w:id="102" w:author="Bri Spencer" w:date="2018-06-28T15:05:00Z">
              <w:r w:rsidRPr="007740AF">
                <w:rPr>
                  <w:sz w:val="18"/>
                  <w:szCs w:val="18"/>
                </w:rPr>
                <w:t>0</w:t>
              </w:r>
            </w:ins>
          </w:p>
        </w:tc>
        <w:tc>
          <w:tcPr>
            <w:tcW w:w="1230" w:type="dxa"/>
          </w:tcPr>
          <w:p w14:paraId="7969D3AB" w14:textId="3C3AA282" w:rsidR="007740AF" w:rsidRPr="007740AF" w:rsidRDefault="007740AF" w:rsidP="007740AF">
            <w:pPr>
              <w:spacing w:before="60"/>
              <w:rPr>
                <w:rFonts w:asciiTheme="minorHAnsi" w:hAnsiTheme="minorHAnsi" w:cs="Arial"/>
                <w:sz w:val="18"/>
                <w:szCs w:val="18"/>
              </w:rPr>
            </w:pPr>
            <w:ins w:id="103" w:author="Bri Spencer" w:date="2018-06-28T15:05:00Z">
              <w:r w:rsidRPr="007740AF">
                <w:rPr>
                  <w:sz w:val="18"/>
                  <w:szCs w:val="18"/>
                </w:rPr>
                <w:t>4294967295</w:t>
              </w:r>
            </w:ins>
          </w:p>
        </w:tc>
      </w:tr>
      <w:tr w:rsidR="007740AF" w:rsidRPr="00377DA9" w14:paraId="6814BA67" w14:textId="77777777" w:rsidTr="007740AF">
        <w:trPr>
          <w:ins w:id="104" w:author="Bri Spencer" w:date="2018-06-28T15:04:00Z"/>
        </w:trPr>
        <w:tc>
          <w:tcPr>
            <w:tcW w:w="1704" w:type="dxa"/>
            <w:vAlign w:val="center"/>
          </w:tcPr>
          <w:p w14:paraId="5E77E841" w14:textId="77777777" w:rsidR="007740AF" w:rsidRPr="00A75700" w:rsidRDefault="007740AF" w:rsidP="007740AF">
            <w:pPr>
              <w:spacing w:before="60"/>
              <w:rPr>
                <w:ins w:id="105" w:author="Bri Spencer" w:date="2018-06-28T15:04:00Z"/>
                <w:rFonts w:asciiTheme="minorHAnsi" w:hAnsiTheme="minorHAnsi" w:cs="Arial"/>
                <w:b/>
                <w:bCs/>
                <w:sz w:val="18"/>
                <w:szCs w:val="18"/>
              </w:rPr>
            </w:pPr>
          </w:p>
        </w:tc>
        <w:tc>
          <w:tcPr>
            <w:tcW w:w="3952" w:type="dxa"/>
            <w:vAlign w:val="center"/>
          </w:tcPr>
          <w:p w14:paraId="3915ED77" w14:textId="50089039" w:rsidR="007740AF" w:rsidRDefault="007740AF" w:rsidP="007740AF">
            <w:pPr>
              <w:spacing w:before="60"/>
              <w:rPr>
                <w:ins w:id="106" w:author="Bri Spencer" w:date="2018-06-28T15:04:00Z"/>
                <w:rFonts w:asciiTheme="minorHAnsi" w:hAnsiTheme="minorHAnsi" w:cs="Arial"/>
                <w:sz w:val="18"/>
                <w:szCs w:val="18"/>
              </w:rPr>
            </w:pPr>
            <w:ins w:id="107" w:author="Bri Spencer" w:date="2018-06-28T15:05:00Z">
              <w:r w:rsidRPr="007740AF">
                <w:rPr>
                  <w:rFonts w:asciiTheme="minorHAnsi" w:hAnsiTheme="minorHAnsi" w:cs="Arial"/>
                  <w:sz w:val="18"/>
                  <w:szCs w:val="18"/>
                </w:rPr>
                <w:t>ErrClrMask_Cnt_T_u32</w:t>
              </w:r>
            </w:ins>
          </w:p>
        </w:tc>
        <w:tc>
          <w:tcPr>
            <w:tcW w:w="1026" w:type="dxa"/>
            <w:vAlign w:val="center"/>
          </w:tcPr>
          <w:p w14:paraId="1943BEA2" w14:textId="1B149637" w:rsidR="007740AF" w:rsidRPr="007740AF" w:rsidRDefault="007740AF" w:rsidP="007740AF">
            <w:pPr>
              <w:spacing w:before="60"/>
              <w:rPr>
                <w:ins w:id="108" w:author="Bri Spencer" w:date="2018-06-28T15:04:00Z"/>
                <w:rFonts w:asciiTheme="minorHAnsi" w:hAnsiTheme="minorHAnsi" w:cs="Arial"/>
                <w:sz w:val="18"/>
                <w:szCs w:val="18"/>
              </w:rPr>
            </w:pPr>
            <w:ins w:id="109" w:author="Bri Spencer" w:date="2018-06-28T15:06:00Z">
              <w:r w:rsidRPr="007740AF">
                <w:rPr>
                  <w:rFonts w:asciiTheme="minorHAnsi" w:hAnsiTheme="minorHAnsi" w:cs="Arial"/>
                  <w:sz w:val="18"/>
                  <w:szCs w:val="18"/>
                </w:rPr>
                <w:t>uint32</w:t>
              </w:r>
            </w:ins>
          </w:p>
        </w:tc>
        <w:tc>
          <w:tcPr>
            <w:tcW w:w="1016" w:type="dxa"/>
          </w:tcPr>
          <w:p w14:paraId="56F4FC81" w14:textId="15A73F3D" w:rsidR="007740AF" w:rsidRPr="007740AF" w:rsidRDefault="007740AF" w:rsidP="007740AF">
            <w:pPr>
              <w:spacing w:before="60"/>
              <w:rPr>
                <w:ins w:id="110" w:author="Bri Spencer" w:date="2018-06-28T15:04:00Z"/>
                <w:rFonts w:asciiTheme="minorHAnsi" w:hAnsiTheme="minorHAnsi" w:cs="Arial"/>
                <w:sz w:val="18"/>
                <w:szCs w:val="18"/>
              </w:rPr>
            </w:pPr>
            <w:ins w:id="111" w:author="Bri Spencer" w:date="2018-06-28T15:06:00Z">
              <w:r w:rsidRPr="007740AF">
                <w:rPr>
                  <w:sz w:val="18"/>
                  <w:szCs w:val="18"/>
                </w:rPr>
                <w:t>0</w:t>
              </w:r>
            </w:ins>
          </w:p>
        </w:tc>
        <w:tc>
          <w:tcPr>
            <w:tcW w:w="1230" w:type="dxa"/>
          </w:tcPr>
          <w:p w14:paraId="0F87CEC9" w14:textId="4C31CE6B" w:rsidR="007740AF" w:rsidRPr="007740AF" w:rsidRDefault="007740AF" w:rsidP="007740AF">
            <w:pPr>
              <w:spacing w:before="60"/>
              <w:rPr>
                <w:ins w:id="112" w:author="Bri Spencer" w:date="2018-06-28T15:04:00Z"/>
                <w:rFonts w:asciiTheme="minorHAnsi" w:hAnsiTheme="minorHAnsi" w:cs="Arial"/>
                <w:sz w:val="18"/>
                <w:szCs w:val="18"/>
              </w:rPr>
            </w:pPr>
            <w:ins w:id="113" w:author="Bri Spencer" w:date="2018-06-28T15:06:00Z">
              <w:r w:rsidRPr="007740AF">
                <w:rPr>
                  <w:sz w:val="18"/>
                  <w:szCs w:val="18"/>
                </w:rPr>
                <w:t>4294967295</w:t>
              </w:r>
            </w:ins>
          </w:p>
        </w:tc>
      </w:tr>
      <w:tr w:rsidR="007740AF" w:rsidRPr="00377DA9" w14:paraId="03BDC2C4" w14:textId="77777777" w:rsidTr="007740AF">
        <w:trPr>
          <w:ins w:id="114" w:author="Bri Spencer" w:date="2018-06-28T15:04:00Z"/>
        </w:trPr>
        <w:tc>
          <w:tcPr>
            <w:tcW w:w="1704" w:type="dxa"/>
            <w:vAlign w:val="center"/>
          </w:tcPr>
          <w:p w14:paraId="33625B53" w14:textId="77777777" w:rsidR="007740AF" w:rsidRPr="00A75700" w:rsidRDefault="007740AF" w:rsidP="007740AF">
            <w:pPr>
              <w:spacing w:before="60"/>
              <w:rPr>
                <w:ins w:id="115" w:author="Bri Spencer" w:date="2018-06-28T15:04:00Z"/>
                <w:rFonts w:asciiTheme="minorHAnsi" w:hAnsiTheme="minorHAnsi" w:cs="Arial"/>
                <w:b/>
                <w:bCs/>
                <w:sz w:val="18"/>
                <w:szCs w:val="18"/>
              </w:rPr>
            </w:pPr>
          </w:p>
        </w:tc>
        <w:tc>
          <w:tcPr>
            <w:tcW w:w="3952" w:type="dxa"/>
            <w:vAlign w:val="center"/>
          </w:tcPr>
          <w:p w14:paraId="5F565B8A" w14:textId="4869CAA3" w:rsidR="007740AF" w:rsidRDefault="007740AF" w:rsidP="007740AF">
            <w:pPr>
              <w:spacing w:before="60"/>
              <w:rPr>
                <w:ins w:id="116" w:author="Bri Spencer" w:date="2018-06-28T15:04:00Z"/>
                <w:rFonts w:asciiTheme="minorHAnsi" w:hAnsiTheme="minorHAnsi" w:cs="Arial"/>
                <w:sz w:val="18"/>
                <w:szCs w:val="18"/>
              </w:rPr>
            </w:pPr>
            <w:ins w:id="117" w:author="Bri Spencer" w:date="2018-06-28T15:05:00Z">
              <w:r w:rsidRPr="007740AF">
                <w:rPr>
                  <w:rFonts w:asciiTheme="minorHAnsi" w:hAnsiTheme="minorHAnsi" w:cs="Arial"/>
                  <w:sz w:val="18"/>
                  <w:szCs w:val="18"/>
                </w:rPr>
                <w:t>SngBitErrMask_Cnt_T_u32</w:t>
              </w:r>
            </w:ins>
          </w:p>
        </w:tc>
        <w:tc>
          <w:tcPr>
            <w:tcW w:w="1026" w:type="dxa"/>
            <w:vAlign w:val="center"/>
          </w:tcPr>
          <w:p w14:paraId="0F02958D" w14:textId="5AE1D8F6" w:rsidR="007740AF" w:rsidRPr="007740AF" w:rsidRDefault="007740AF" w:rsidP="007740AF">
            <w:pPr>
              <w:spacing w:before="60"/>
              <w:rPr>
                <w:ins w:id="118" w:author="Bri Spencer" w:date="2018-06-28T15:04:00Z"/>
                <w:rFonts w:asciiTheme="minorHAnsi" w:hAnsiTheme="minorHAnsi" w:cs="Arial"/>
                <w:sz w:val="18"/>
                <w:szCs w:val="18"/>
              </w:rPr>
            </w:pPr>
            <w:ins w:id="119" w:author="Bri Spencer" w:date="2018-06-28T15:06:00Z">
              <w:r w:rsidRPr="007740AF">
                <w:rPr>
                  <w:rFonts w:asciiTheme="minorHAnsi" w:hAnsiTheme="minorHAnsi" w:cs="Arial"/>
                  <w:sz w:val="18"/>
                  <w:szCs w:val="18"/>
                </w:rPr>
                <w:t>uint32</w:t>
              </w:r>
            </w:ins>
          </w:p>
        </w:tc>
        <w:tc>
          <w:tcPr>
            <w:tcW w:w="1016" w:type="dxa"/>
          </w:tcPr>
          <w:p w14:paraId="71300295" w14:textId="4401ECE9" w:rsidR="007740AF" w:rsidRPr="007740AF" w:rsidRDefault="007740AF" w:rsidP="007740AF">
            <w:pPr>
              <w:spacing w:before="60"/>
              <w:rPr>
                <w:ins w:id="120" w:author="Bri Spencer" w:date="2018-06-28T15:04:00Z"/>
                <w:rFonts w:asciiTheme="minorHAnsi" w:hAnsiTheme="minorHAnsi" w:cs="Arial"/>
                <w:sz w:val="18"/>
                <w:szCs w:val="18"/>
              </w:rPr>
            </w:pPr>
            <w:ins w:id="121" w:author="Bri Spencer" w:date="2018-06-28T15:06:00Z">
              <w:r w:rsidRPr="007740AF">
                <w:rPr>
                  <w:sz w:val="18"/>
                  <w:szCs w:val="18"/>
                </w:rPr>
                <w:t>0</w:t>
              </w:r>
            </w:ins>
          </w:p>
        </w:tc>
        <w:tc>
          <w:tcPr>
            <w:tcW w:w="1230" w:type="dxa"/>
          </w:tcPr>
          <w:p w14:paraId="59E00F74" w14:textId="18EA8954" w:rsidR="007740AF" w:rsidRPr="007740AF" w:rsidRDefault="007740AF" w:rsidP="007740AF">
            <w:pPr>
              <w:spacing w:before="60"/>
              <w:rPr>
                <w:ins w:id="122" w:author="Bri Spencer" w:date="2018-06-28T15:04:00Z"/>
                <w:rFonts w:asciiTheme="minorHAnsi" w:hAnsiTheme="minorHAnsi" w:cs="Arial"/>
                <w:sz w:val="18"/>
                <w:szCs w:val="18"/>
              </w:rPr>
            </w:pPr>
            <w:ins w:id="123" w:author="Bri Spencer" w:date="2018-06-28T15:06:00Z">
              <w:r w:rsidRPr="007740AF">
                <w:rPr>
                  <w:sz w:val="18"/>
                  <w:szCs w:val="18"/>
                </w:rPr>
                <w:t>4294967295</w:t>
              </w:r>
            </w:ins>
          </w:p>
        </w:tc>
      </w:tr>
      <w:tr w:rsidR="0002454A" w:rsidRPr="00377DA9" w14:paraId="437C06E0" w14:textId="77777777" w:rsidTr="007740AF">
        <w:tc>
          <w:tcPr>
            <w:tcW w:w="1704" w:type="dxa"/>
            <w:vAlign w:val="center"/>
          </w:tcPr>
          <w:p w14:paraId="15C1ECB3" w14:textId="77777777" w:rsidR="0002454A" w:rsidRPr="00A75700" w:rsidRDefault="0002454A" w:rsidP="00215A96">
            <w:pPr>
              <w:spacing w:before="60"/>
              <w:rPr>
                <w:rFonts w:asciiTheme="minorHAnsi" w:hAnsiTheme="minorHAnsi" w:cs="Arial"/>
                <w:b/>
                <w:bCs/>
                <w:sz w:val="18"/>
                <w:szCs w:val="18"/>
              </w:rPr>
            </w:pPr>
            <w:r w:rsidRPr="00A75700">
              <w:rPr>
                <w:rFonts w:asciiTheme="minorHAnsi" w:hAnsiTheme="minorHAnsi" w:cs="Arial"/>
                <w:b/>
                <w:bCs/>
                <w:sz w:val="18"/>
                <w:szCs w:val="18"/>
              </w:rPr>
              <w:t>Return Value</w:t>
            </w:r>
          </w:p>
        </w:tc>
        <w:tc>
          <w:tcPr>
            <w:tcW w:w="3952" w:type="dxa"/>
            <w:vAlign w:val="center"/>
          </w:tcPr>
          <w:p w14:paraId="4BA23E02" w14:textId="77777777" w:rsidR="0002454A" w:rsidRPr="00A75700" w:rsidRDefault="0002454A" w:rsidP="00215A96">
            <w:pPr>
              <w:spacing w:before="60"/>
              <w:rPr>
                <w:rFonts w:asciiTheme="minorHAnsi" w:hAnsiTheme="minorHAnsi" w:cs="Arial"/>
                <w:sz w:val="18"/>
                <w:szCs w:val="18"/>
              </w:rPr>
            </w:pPr>
            <w:r w:rsidRPr="00A75700">
              <w:rPr>
                <w:rFonts w:asciiTheme="minorHAnsi" w:hAnsiTheme="minorHAnsi" w:cs="Arial"/>
                <w:sz w:val="18"/>
                <w:szCs w:val="18"/>
              </w:rPr>
              <w:t>N/A</w:t>
            </w:r>
          </w:p>
        </w:tc>
        <w:tc>
          <w:tcPr>
            <w:tcW w:w="1026" w:type="dxa"/>
            <w:vAlign w:val="center"/>
          </w:tcPr>
          <w:p w14:paraId="2A31A84C" w14:textId="77777777" w:rsidR="0002454A" w:rsidRPr="00A75700" w:rsidRDefault="0002454A" w:rsidP="00215A96">
            <w:pPr>
              <w:spacing w:before="60"/>
              <w:rPr>
                <w:rFonts w:asciiTheme="minorHAnsi" w:hAnsiTheme="minorHAnsi" w:cs="Arial"/>
                <w:sz w:val="18"/>
                <w:szCs w:val="18"/>
              </w:rPr>
            </w:pPr>
          </w:p>
        </w:tc>
        <w:tc>
          <w:tcPr>
            <w:tcW w:w="1016" w:type="dxa"/>
            <w:vAlign w:val="center"/>
          </w:tcPr>
          <w:p w14:paraId="4E122FB8" w14:textId="77777777" w:rsidR="0002454A" w:rsidRPr="00A75700" w:rsidRDefault="0002454A" w:rsidP="00215A96">
            <w:pPr>
              <w:spacing w:before="60"/>
              <w:rPr>
                <w:rFonts w:asciiTheme="minorHAnsi" w:hAnsiTheme="minorHAnsi" w:cs="Arial"/>
                <w:sz w:val="18"/>
                <w:szCs w:val="18"/>
              </w:rPr>
            </w:pPr>
          </w:p>
        </w:tc>
        <w:tc>
          <w:tcPr>
            <w:tcW w:w="1230" w:type="dxa"/>
            <w:vAlign w:val="center"/>
          </w:tcPr>
          <w:p w14:paraId="2ABD83F5" w14:textId="77777777" w:rsidR="0002454A" w:rsidRPr="00A75700" w:rsidRDefault="0002454A" w:rsidP="00215A96">
            <w:pPr>
              <w:spacing w:before="60"/>
              <w:rPr>
                <w:rFonts w:asciiTheme="minorHAnsi" w:hAnsiTheme="minorHAnsi" w:cs="Arial"/>
                <w:sz w:val="18"/>
                <w:szCs w:val="18"/>
              </w:rPr>
            </w:pPr>
          </w:p>
        </w:tc>
      </w:tr>
    </w:tbl>
    <w:p w14:paraId="0820940C" w14:textId="77777777" w:rsidR="0002454A" w:rsidRPr="00377DA9" w:rsidRDefault="0002454A" w:rsidP="0002454A">
      <w:pPr>
        <w:pStyle w:val="Heading2"/>
        <w:numPr>
          <w:ilvl w:val="3"/>
          <w:numId w:val="11"/>
        </w:numPr>
        <w:spacing w:after="60"/>
        <w:rPr>
          <w:rFonts w:asciiTheme="minorHAnsi" w:hAnsiTheme="minorHAnsi" w:cs="Arial"/>
        </w:rPr>
      </w:pPr>
      <w:r w:rsidRPr="00377DA9">
        <w:rPr>
          <w:rFonts w:asciiTheme="minorHAnsi" w:hAnsiTheme="minorHAnsi" w:cs="Arial"/>
        </w:rPr>
        <w:t xml:space="preserve"> </w:t>
      </w:r>
      <w:bookmarkStart w:id="124" w:name="_Toc519071268"/>
      <w:r w:rsidRPr="00377DA9">
        <w:rPr>
          <w:rFonts w:asciiTheme="minorHAnsi" w:hAnsiTheme="minorHAnsi" w:cs="Arial"/>
        </w:rPr>
        <w:t>Design Rationale</w:t>
      </w:r>
      <w:bookmarkEnd w:id="124"/>
    </w:p>
    <w:p w14:paraId="64DC4D93" w14:textId="77777777" w:rsidR="0002454A" w:rsidRPr="00377DA9" w:rsidRDefault="0002454A" w:rsidP="0002454A">
      <w:pPr>
        <w:rPr>
          <w:rFonts w:asciiTheme="minorHAnsi" w:hAnsiTheme="minorHAnsi" w:cs="Arial"/>
        </w:rPr>
      </w:pPr>
      <w:r w:rsidRPr="001327A7">
        <w:rPr>
          <w:rFonts w:asciiTheme="minorHAnsi" w:hAnsiTheme="minorHAnsi" w:cs="Arial"/>
        </w:rPr>
        <w:t>None</w:t>
      </w:r>
    </w:p>
    <w:p w14:paraId="7298E999" w14:textId="77777777" w:rsidR="0002454A" w:rsidRPr="00377DA9" w:rsidRDefault="0002454A" w:rsidP="0002454A">
      <w:pPr>
        <w:pStyle w:val="Heading2"/>
        <w:numPr>
          <w:ilvl w:val="3"/>
          <w:numId w:val="11"/>
        </w:numPr>
        <w:spacing w:after="60"/>
        <w:rPr>
          <w:rFonts w:asciiTheme="minorHAnsi" w:hAnsiTheme="minorHAnsi" w:cs="Arial"/>
        </w:rPr>
      </w:pPr>
      <w:r w:rsidRPr="00377DA9">
        <w:rPr>
          <w:rFonts w:asciiTheme="minorHAnsi" w:hAnsiTheme="minorHAnsi" w:cs="Arial"/>
        </w:rPr>
        <w:t xml:space="preserve"> </w:t>
      </w:r>
      <w:bookmarkStart w:id="125" w:name="_Toc519071269"/>
      <w:r w:rsidRPr="00377DA9">
        <w:rPr>
          <w:rFonts w:asciiTheme="minorHAnsi" w:hAnsiTheme="minorHAnsi" w:cs="Arial"/>
        </w:rPr>
        <w:t>Processing</w:t>
      </w:r>
      <w:bookmarkEnd w:id="125"/>
    </w:p>
    <w:p w14:paraId="6F4693AE" w14:textId="22C32DB9" w:rsidR="0002454A" w:rsidRDefault="0002454A" w:rsidP="0002454A">
      <w:pPr>
        <w:rPr>
          <w:rFonts w:asciiTheme="minorHAnsi" w:hAnsiTheme="minorHAnsi" w:cs="Arial"/>
        </w:rPr>
      </w:pPr>
      <w:r w:rsidRPr="00377DA9">
        <w:rPr>
          <w:rFonts w:asciiTheme="minorHAnsi" w:hAnsiTheme="minorHAnsi" w:cs="Arial"/>
        </w:rPr>
        <w:t>Refer to FDD</w:t>
      </w:r>
    </w:p>
    <w:p w14:paraId="738E6B9E" w14:textId="63762786" w:rsidR="0002454A" w:rsidRPr="00377DA9" w:rsidRDefault="0002454A" w:rsidP="0002454A">
      <w:pPr>
        <w:pStyle w:val="Heading2"/>
        <w:numPr>
          <w:ilvl w:val="2"/>
          <w:numId w:val="11"/>
        </w:numPr>
        <w:tabs>
          <w:tab w:val="clear" w:pos="1017"/>
          <w:tab w:val="num" w:pos="567"/>
        </w:tabs>
        <w:spacing w:after="60"/>
        <w:ind w:left="567"/>
        <w:rPr>
          <w:rFonts w:asciiTheme="minorHAnsi" w:hAnsiTheme="minorHAnsi" w:cs="Arial"/>
        </w:rPr>
      </w:pPr>
      <w:bookmarkStart w:id="126" w:name="_Toc519071270"/>
      <w:r w:rsidRPr="00377DA9">
        <w:rPr>
          <w:rFonts w:asciiTheme="minorHAnsi" w:hAnsiTheme="minorHAnsi" w:cs="Arial"/>
        </w:rPr>
        <w:t>Local Function #</w:t>
      </w:r>
      <w:r>
        <w:rPr>
          <w:rFonts w:asciiTheme="minorHAnsi" w:hAnsiTheme="minorHAnsi" w:cs="Arial"/>
        </w:rPr>
        <w:t>5</w:t>
      </w:r>
      <w:bookmarkEnd w:id="126"/>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9"/>
        <w:gridCol w:w="3995"/>
        <w:gridCol w:w="1040"/>
        <w:gridCol w:w="1035"/>
        <w:gridCol w:w="1129"/>
      </w:tblGrid>
      <w:tr w:rsidR="0002454A" w:rsidRPr="00377DA9" w14:paraId="61A93837" w14:textId="77777777" w:rsidTr="00215A96">
        <w:tc>
          <w:tcPr>
            <w:tcW w:w="1746" w:type="dxa"/>
            <w:vAlign w:val="center"/>
          </w:tcPr>
          <w:p w14:paraId="39C37D2B" w14:textId="77777777" w:rsidR="0002454A" w:rsidRPr="00FF4EB0" w:rsidRDefault="0002454A" w:rsidP="00215A96">
            <w:pPr>
              <w:spacing w:before="60"/>
              <w:rPr>
                <w:rFonts w:asciiTheme="minorHAnsi" w:hAnsiTheme="minorHAnsi" w:cs="Arial"/>
                <w:b/>
                <w:bCs/>
                <w:sz w:val="18"/>
                <w:szCs w:val="18"/>
              </w:rPr>
            </w:pPr>
            <w:r w:rsidRPr="00FF4EB0">
              <w:rPr>
                <w:rFonts w:asciiTheme="minorHAnsi" w:hAnsiTheme="minorHAnsi" w:cs="Arial"/>
                <w:b/>
                <w:bCs/>
                <w:sz w:val="18"/>
                <w:szCs w:val="18"/>
              </w:rPr>
              <w:t>Function Name</w:t>
            </w:r>
          </w:p>
        </w:tc>
        <w:tc>
          <w:tcPr>
            <w:tcW w:w="4038" w:type="dxa"/>
            <w:vAlign w:val="center"/>
          </w:tcPr>
          <w:p w14:paraId="1BA59C56" w14:textId="21963FD1" w:rsidR="0002454A" w:rsidRPr="00FF4EB0" w:rsidRDefault="0002454A" w:rsidP="00215A96">
            <w:pPr>
              <w:spacing w:before="60"/>
              <w:rPr>
                <w:rFonts w:asciiTheme="minorHAnsi" w:hAnsiTheme="minorHAnsi" w:cs="Arial"/>
                <w:sz w:val="18"/>
                <w:szCs w:val="18"/>
              </w:rPr>
            </w:pPr>
            <w:proofErr w:type="spellStart"/>
            <w:r w:rsidRPr="00FF4EB0">
              <w:rPr>
                <w:rFonts w:asciiTheme="minorHAnsi" w:hAnsiTheme="minorHAnsi" w:cs="Arial"/>
                <w:sz w:val="18"/>
                <w:szCs w:val="18"/>
              </w:rPr>
              <w:t>RamMemLclRamFailrChk</w:t>
            </w:r>
            <w:proofErr w:type="spellEnd"/>
          </w:p>
        </w:tc>
        <w:tc>
          <w:tcPr>
            <w:tcW w:w="1048" w:type="dxa"/>
            <w:shd w:val="pct30" w:color="FFFF00" w:fill="auto"/>
            <w:vAlign w:val="center"/>
          </w:tcPr>
          <w:p w14:paraId="3B6B4E2F" w14:textId="77777777" w:rsidR="0002454A" w:rsidRPr="00FF4EB0" w:rsidRDefault="0002454A" w:rsidP="00215A96">
            <w:pPr>
              <w:spacing w:before="60"/>
              <w:rPr>
                <w:rFonts w:asciiTheme="minorHAnsi" w:hAnsiTheme="minorHAnsi" w:cs="Arial"/>
                <w:sz w:val="18"/>
                <w:szCs w:val="18"/>
              </w:rPr>
            </w:pPr>
            <w:r w:rsidRPr="00FF4EB0">
              <w:rPr>
                <w:rFonts w:asciiTheme="minorHAnsi" w:hAnsiTheme="minorHAnsi" w:cs="Arial"/>
                <w:sz w:val="18"/>
                <w:szCs w:val="18"/>
              </w:rPr>
              <w:t>Type</w:t>
            </w:r>
          </w:p>
        </w:tc>
        <w:tc>
          <w:tcPr>
            <w:tcW w:w="1048" w:type="dxa"/>
            <w:shd w:val="pct30" w:color="FFFF00" w:fill="auto"/>
            <w:vAlign w:val="center"/>
          </w:tcPr>
          <w:p w14:paraId="1EA32ABB" w14:textId="77777777" w:rsidR="0002454A" w:rsidRPr="00FF4EB0" w:rsidRDefault="0002454A" w:rsidP="00215A96">
            <w:pPr>
              <w:spacing w:before="60"/>
              <w:rPr>
                <w:rFonts w:asciiTheme="minorHAnsi" w:hAnsiTheme="minorHAnsi" w:cs="Arial"/>
                <w:sz w:val="18"/>
                <w:szCs w:val="18"/>
              </w:rPr>
            </w:pPr>
            <w:r w:rsidRPr="00FF4EB0">
              <w:rPr>
                <w:rFonts w:asciiTheme="minorHAnsi" w:hAnsiTheme="minorHAnsi" w:cs="Arial"/>
                <w:sz w:val="18"/>
                <w:szCs w:val="18"/>
              </w:rPr>
              <w:t>Min</w:t>
            </w:r>
          </w:p>
        </w:tc>
        <w:tc>
          <w:tcPr>
            <w:tcW w:w="1048" w:type="dxa"/>
            <w:shd w:val="pct30" w:color="FFFF00" w:fill="auto"/>
            <w:vAlign w:val="center"/>
          </w:tcPr>
          <w:p w14:paraId="74AB109C" w14:textId="77777777" w:rsidR="0002454A" w:rsidRPr="00FF4EB0" w:rsidRDefault="0002454A" w:rsidP="00215A96">
            <w:pPr>
              <w:spacing w:before="60"/>
              <w:rPr>
                <w:rFonts w:asciiTheme="minorHAnsi" w:hAnsiTheme="minorHAnsi" w:cs="Arial"/>
                <w:sz w:val="18"/>
                <w:szCs w:val="18"/>
              </w:rPr>
            </w:pPr>
            <w:r w:rsidRPr="00FF4EB0">
              <w:rPr>
                <w:rFonts w:asciiTheme="minorHAnsi" w:hAnsiTheme="minorHAnsi" w:cs="Arial"/>
                <w:sz w:val="18"/>
                <w:szCs w:val="18"/>
              </w:rPr>
              <w:t>Max</w:t>
            </w:r>
          </w:p>
        </w:tc>
      </w:tr>
      <w:tr w:rsidR="00FF4EB0" w:rsidRPr="00377DA9" w14:paraId="660D0A0D" w14:textId="77777777" w:rsidTr="005A4F30">
        <w:tc>
          <w:tcPr>
            <w:tcW w:w="1746" w:type="dxa"/>
            <w:vAlign w:val="center"/>
          </w:tcPr>
          <w:p w14:paraId="33DE8673" w14:textId="77777777" w:rsidR="00FF4EB0" w:rsidRPr="00FF4EB0" w:rsidRDefault="00FF4EB0" w:rsidP="00FF4EB0">
            <w:pPr>
              <w:spacing w:before="60"/>
              <w:rPr>
                <w:rFonts w:asciiTheme="minorHAnsi" w:hAnsiTheme="minorHAnsi" w:cs="Arial"/>
                <w:b/>
                <w:bCs/>
                <w:sz w:val="18"/>
                <w:szCs w:val="18"/>
              </w:rPr>
            </w:pPr>
            <w:r w:rsidRPr="00FF4EB0">
              <w:rPr>
                <w:rFonts w:asciiTheme="minorHAnsi" w:hAnsiTheme="minorHAnsi" w:cs="Arial"/>
                <w:b/>
                <w:bCs/>
                <w:sz w:val="18"/>
                <w:szCs w:val="18"/>
              </w:rPr>
              <w:t>Arguments Passed</w:t>
            </w:r>
          </w:p>
        </w:tc>
        <w:tc>
          <w:tcPr>
            <w:tcW w:w="4038" w:type="dxa"/>
          </w:tcPr>
          <w:p w14:paraId="7AD8B5E7" w14:textId="436DB0CB" w:rsidR="00FF4EB0" w:rsidRPr="00FF4EB0" w:rsidRDefault="00FF4EB0" w:rsidP="00FF4EB0">
            <w:pPr>
              <w:spacing w:before="60"/>
              <w:rPr>
                <w:rFonts w:asciiTheme="minorHAnsi" w:hAnsiTheme="minorHAnsi" w:cs="Arial"/>
                <w:sz w:val="18"/>
                <w:szCs w:val="18"/>
              </w:rPr>
            </w:pPr>
            <w:r w:rsidRPr="00FF4EB0">
              <w:rPr>
                <w:sz w:val="18"/>
                <w:szCs w:val="18"/>
              </w:rPr>
              <w:t>LclRamFailrAdr_Cnt_T_u32</w:t>
            </w:r>
          </w:p>
        </w:tc>
        <w:tc>
          <w:tcPr>
            <w:tcW w:w="1048" w:type="dxa"/>
          </w:tcPr>
          <w:p w14:paraId="66C74DBC" w14:textId="62243B47" w:rsidR="00FF4EB0" w:rsidRPr="00FF4EB0" w:rsidRDefault="00FF4EB0" w:rsidP="00FF4EB0">
            <w:pPr>
              <w:spacing w:before="60"/>
              <w:rPr>
                <w:rFonts w:asciiTheme="minorHAnsi" w:hAnsiTheme="minorHAnsi" w:cs="Arial"/>
                <w:sz w:val="18"/>
                <w:szCs w:val="18"/>
              </w:rPr>
            </w:pPr>
            <w:r w:rsidRPr="00FF4EB0">
              <w:rPr>
                <w:sz w:val="18"/>
                <w:szCs w:val="18"/>
              </w:rPr>
              <w:t>uint32</w:t>
            </w:r>
          </w:p>
        </w:tc>
        <w:tc>
          <w:tcPr>
            <w:tcW w:w="1048" w:type="dxa"/>
          </w:tcPr>
          <w:p w14:paraId="06FE1804" w14:textId="23030356" w:rsidR="00FF4EB0" w:rsidRPr="00FF4EB0" w:rsidRDefault="00FF4EB0" w:rsidP="00FF4EB0">
            <w:pPr>
              <w:spacing w:before="60"/>
              <w:rPr>
                <w:rFonts w:asciiTheme="minorHAnsi" w:hAnsiTheme="minorHAnsi" w:cs="Arial"/>
                <w:sz w:val="18"/>
                <w:szCs w:val="18"/>
              </w:rPr>
            </w:pPr>
            <w:r w:rsidRPr="00FF4EB0">
              <w:rPr>
                <w:sz w:val="18"/>
                <w:szCs w:val="18"/>
              </w:rPr>
              <w:t>0</w:t>
            </w:r>
          </w:p>
        </w:tc>
        <w:tc>
          <w:tcPr>
            <w:tcW w:w="1048" w:type="dxa"/>
          </w:tcPr>
          <w:p w14:paraId="5CEC0873" w14:textId="45A3CD56" w:rsidR="00FF4EB0" w:rsidRPr="00FF4EB0" w:rsidRDefault="00FF4EB0" w:rsidP="00FF4EB0">
            <w:pPr>
              <w:spacing w:before="60"/>
              <w:rPr>
                <w:rFonts w:asciiTheme="minorHAnsi" w:hAnsiTheme="minorHAnsi" w:cs="Arial"/>
                <w:sz w:val="18"/>
                <w:szCs w:val="18"/>
              </w:rPr>
            </w:pPr>
            <w:r w:rsidRPr="00FF4EB0">
              <w:rPr>
                <w:sz w:val="18"/>
                <w:szCs w:val="18"/>
              </w:rPr>
              <w:t>4294967295</w:t>
            </w:r>
          </w:p>
        </w:tc>
      </w:tr>
      <w:tr w:rsidR="0002454A" w:rsidRPr="00377DA9" w14:paraId="2BB2C651" w14:textId="77777777" w:rsidTr="00215A96">
        <w:tc>
          <w:tcPr>
            <w:tcW w:w="1746" w:type="dxa"/>
            <w:vAlign w:val="center"/>
          </w:tcPr>
          <w:p w14:paraId="1D47929B" w14:textId="77777777" w:rsidR="0002454A" w:rsidRPr="00FF4EB0" w:rsidRDefault="0002454A" w:rsidP="00215A96">
            <w:pPr>
              <w:spacing w:before="60"/>
              <w:rPr>
                <w:rFonts w:asciiTheme="minorHAnsi" w:hAnsiTheme="minorHAnsi" w:cs="Arial"/>
                <w:b/>
                <w:bCs/>
                <w:sz w:val="18"/>
                <w:szCs w:val="18"/>
              </w:rPr>
            </w:pPr>
            <w:r w:rsidRPr="00FF4EB0">
              <w:rPr>
                <w:rFonts w:asciiTheme="minorHAnsi" w:hAnsiTheme="minorHAnsi" w:cs="Arial"/>
                <w:b/>
                <w:bCs/>
                <w:sz w:val="18"/>
                <w:szCs w:val="18"/>
              </w:rPr>
              <w:t>Return Value</w:t>
            </w:r>
          </w:p>
        </w:tc>
        <w:tc>
          <w:tcPr>
            <w:tcW w:w="4038" w:type="dxa"/>
            <w:vAlign w:val="center"/>
          </w:tcPr>
          <w:p w14:paraId="5DCFFDC7" w14:textId="77777777" w:rsidR="0002454A" w:rsidRPr="00FF4EB0" w:rsidRDefault="0002454A" w:rsidP="00215A96">
            <w:pPr>
              <w:spacing w:before="60"/>
              <w:rPr>
                <w:rFonts w:asciiTheme="minorHAnsi" w:hAnsiTheme="minorHAnsi" w:cs="Arial"/>
                <w:sz w:val="18"/>
                <w:szCs w:val="18"/>
              </w:rPr>
            </w:pPr>
            <w:r w:rsidRPr="00FF4EB0">
              <w:rPr>
                <w:rFonts w:asciiTheme="minorHAnsi" w:hAnsiTheme="minorHAnsi" w:cs="Arial"/>
                <w:sz w:val="18"/>
                <w:szCs w:val="18"/>
              </w:rPr>
              <w:t>N/A</w:t>
            </w:r>
          </w:p>
        </w:tc>
        <w:tc>
          <w:tcPr>
            <w:tcW w:w="1048" w:type="dxa"/>
            <w:vAlign w:val="center"/>
          </w:tcPr>
          <w:p w14:paraId="0F47A159" w14:textId="77777777" w:rsidR="0002454A" w:rsidRPr="00FF4EB0" w:rsidRDefault="0002454A" w:rsidP="00215A96">
            <w:pPr>
              <w:spacing w:before="60"/>
              <w:rPr>
                <w:rFonts w:asciiTheme="minorHAnsi" w:hAnsiTheme="minorHAnsi" w:cs="Arial"/>
                <w:sz w:val="18"/>
                <w:szCs w:val="18"/>
              </w:rPr>
            </w:pPr>
          </w:p>
        </w:tc>
        <w:tc>
          <w:tcPr>
            <w:tcW w:w="1048" w:type="dxa"/>
            <w:vAlign w:val="center"/>
          </w:tcPr>
          <w:p w14:paraId="4A0595F1" w14:textId="77777777" w:rsidR="0002454A" w:rsidRPr="00FF4EB0" w:rsidRDefault="0002454A" w:rsidP="00215A96">
            <w:pPr>
              <w:spacing w:before="60"/>
              <w:rPr>
                <w:rFonts w:asciiTheme="minorHAnsi" w:hAnsiTheme="minorHAnsi" w:cs="Arial"/>
                <w:sz w:val="18"/>
                <w:szCs w:val="18"/>
              </w:rPr>
            </w:pPr>
          </w:p>
        </w:tc>
        <w:tc>
          <w:tcPr>
            <w:tcW w:w="1048" w:type="dxa"/>
            <w:vAlign w:val="center"/>
          </w:tcPr>
          <w:p w14:paraId="53562ABF" w14:textId="77777777" w:rsidR="0002454A" w:rsidRPr="00FF4EB0" w:rsidRDefault="0002454A" w:rsidP="00215A96">
            <w:pPr>
              <w:spacing w:before="60"/>
              <w:rPr>
                <w:rFonts w:asciiTheme="minorHAnsi" w:hAnsiTheme="minorHAnsi" w:cs="Arial"/>
                <w:sz w:val="18"/>
                <w:szCs w:val="18"/>
              </w:rPr>
            </w:pPr>
          </w:p>
        </w:tc>
      </w:tr>
    </w:tbl>
    <w:p w14:paraId="046EDE9B" w14:textId="77777777" w:rsidR="0002454A" w:rsidRPr="00377DA9" w:rsidRDefault="0002454A" w:rsidP="0002454A">
      <w:pPr>
        <w:pStyle w:val="Heading2"/>
        <w:numPr>
          <w:ilvl w:val="3"/>
          <w:numId w:val="11"/>
        </w:numPr>
        <w:spacing w:after="60"/>
        <w:rPr>
          <w:rFonts w:asciiTheme="minorHAnsi" w:hAnsiTheme="minorHAnsi" w:cs="Arial"/>
        </w:rPr>
      </w:pPr>
      <w:r w:rsidRPr="00377DA9">
        <w:rPr>
          <w:rFonts w:asciiTheme="minorHAnsi" w:hAnsiTheme="minorHAnsi" w:cs="Arial"/>
        </w:rPr>
        <w:t xml:space="preserve"> </w:t>
      </w:r>
      <w:bookmarkStart w:id="127" w:name="_Toc519071271"/>
      <w:r w:rsidRPr="00377DA9">
        <w:rPr>
          <w:rFonts w:asciiTheme="minorHAnsi" w:hAnsiTheme="minorHAnsi" w:cs="Arial"/>
        </w:rPr>
        <w:t>Design Rationale</w:t>
      </w:r>
      <w:bookmarkEnd w:id="127"/>
    </w:p>
    <w:p w14:paraId="2C5E973C" w14:textId="77777777" w:rsidR="0002454A" w:rsidRPr="00377DA9" w:rsidRDefault="0002454A" w:rsidP="0002454A">
      <w:pPr>
        <w:rPr>
          <w:rFonts w:asciiTheme="minorHAnsi" w:hAnsiTheme="minorHAnsi" w:cs="Arial"/>
        </w:rPr>
      </w:pPr>
      <w:r w:rsidRPr="001327A7">
        <w:rPr>
          <w:rFonts w:asciiTheme="minorHAnsi" w:hAnsiTheme="minorHAnsi" w:cs="Arial"/>
        </w:rPr>
        <w:t>None</w:t>
      </w:r>
    </w:p>
    <w:p w14:paraId="43DC91BE" w14:textId="77777777" w:rsidR="0002454A" w:rsidRPr="00377DA9" w:rsidRDefault="0002454A" w:rsidP="0002454A">
      <w:pPr>
        <w:pStyle w:val="Heading2"/>
        <w:numPr>
          <w:ilvl w:val="3"/>
          <w:numId w:val="11"/>
        </w:numPr>
        <w:spacing w:after="60"/>
        <w:rPr>
          <w:rFonts w:asciiTheme="minorHAnsi" w:hAnsiTheme="minorHAnsi" w:cs="Arial"/>
        </w:rPr>
      </w:pPr>
      <w:r w:rsidRPr="00377DA9">
        <w:rPr>
          <w:rFonts w:asciiTheme="minorHAnsi" w:hAnsiTheme="minorHAnsi" w:cs="Arial"/>
        </w:rPr>
        <w:t xml:space="preserve"> </w:t>
      </w:r>
      <w:bookmarkStart w:id="128" w:name="_Toc519071272"/>
      <w:r w:rsidRPr="00377DA9">
        <w:rPr>
          <w:rFonts w:asciiTheme="minorHAnsi" w:hAnsiTheme="minorHAnsi" w:cs="Arial"/>
        </w:rPr>
        <w:t>Processing</w:t>
      </w:r>
      <w:bookmarkStart w:id="129" w:name="_GoBack"/>
      <w:bookmarkEnd w:id="128"/>
      <w:bookmarkEnd w:id="129"/>
    </w:p>
    <w:p w14:paraId="6FE6722E" w14:textId="69DC8FDA" w:rsidR="0002454A" w:rsidRPr="00377DA9" w:rsidRDefault="0002454A" w:rsidP="00A75700">
      <w:pPr>
        <w:rPr>
          <w:rFonts w:asciiTheme="minorHAnsi" w:hAnsiTheme="minorHAnsi" w:cs="Arial"/>
        </w:rPr>
      </w:pPr>
      <w:r w:rsidRPr="00377DA9">
        <w:rPr>
          <w:rFonts w:asciiTheme="minorHAnsi" w:hAnsiTheme="minorHAnsi" w:cs="Arial"/>
        </w:rPr>
        <w:t>Refer to FDD</w:t>
      </w:r>
    </w:p>
    <w:p w14:paraId="5A389C6C" w14:textId="5A994191" w:rsidR="008C6874" w:rsidRDefault="008C6874" w:rsidP="008C6874">
      <w:pPr>
        <w:pStyle w:val="Heading2"/>
        <w:spacing w:after="60"/>
        <w:rPr>
          <w:rFonts w:asciiTheme="minorHAnsi" w:hAnsiTheme="minorHAnsi" w:cs="Arial"/>
        </w:rPr>
      </w:pPr>
      <w:bookmarkStart w:id="130" w:name="_Toc421011542"/>
      <w:bookmarkStart w:id="131" w:name="_Toc519071273"/>
      <w:r w:rsidRPr="00377DA9">
        <w:rPr>
          <w:rFonts w:asciiTheme="minorHAnsi" w:hAnsiTheme="minorHAnsi" w:cs="Arial"/>
        </w:rPr>
        <w:t>GLOBAL Function/Macro Definitions</w:t>
      </w:r>
      <w:bookmarkEnd w:id="130"/>
      <w:bookmarkEnd w:id="131"/>
    </w:p>
    <w:p w14:paraId="35BF0250" w14:textId="718E0C7C" w:rsidR="002B094F" w:rsidRPr="00377DA9" w:rsidRDefault="00C70F78" w:rsidP="002B094F">
      <w:pPr>
        <w:rPr>
          <w:rFonts w:asciiTheme="minorHAnsi" w:hAnsiTheme="minorHAnsi" w:cs="Arial"/>
          <w:lang w:bidi="ar-SA"/>
        </w:rPr>
      </w:pPr>
      <w:r>
        <w:rPr>
          <w:lang w:bidi="ar-SA"/>
        </w:rPr>
        <w:t>None</w:t>
      </w:r>
    </w:p>
    <w:p w14:paraId="612B5BC2" w14:textId="77777777" w:rsidR="00C728E9" w:rsidRPr="00377DA9" w:rsidRDefault="00C728E9" w:rsidP="00C728E9">
      <w:pPr>
        <w:rPr>
          <w:rFonts w:asciiTheme="minorHAnsi" w:hAnsiTheme="minorHAnsi" w:cs="Arial"/>
          <w:lang w:bidi="ar-SA"/>
        </w:rPr>
      </w:pPr>
    </w:p>
    <w:p w14:paraId="576C1996" w14:textId="77777777" w:rsidR="00531B8C" w:rsidRPr="00377DA9" w:rsidRDefault="00531B8C" w:rsidP="00531B8C">
      <w:pPr>
        <w:pStyle w:val="Heading1"/>
        <w:ind w:left="562" w:hanging="562"/>
        <w:rPr>
          <w:rFonts w:asciiTheme="minorHAnsi" w:hAnsiTheme="minorHAnsi" w:cs="Arial"/>
        </w:rPr>
      </w:pPr>
      <w:bookmarkStart w:id="132" w:name="_Toc418080076"/>
      <w:bookmarkStart w:id="133" w:name="_Toc421709921"/>
      <w:bookmarkStart w:id="134" w:name="_Toc519071274"/>
      <w:r w:rsidRPr="00377DA9">
        <w:rPr>
          <w:rFonts w:asciiTheme="minorHAnsi" w:hAnsiTheme="minorHAnsi" w:cs="Arial"/>
        </w:rPr>
        <w:lastRenderedPageBreak/>
        <w:t>Known Limitations with Design</w:t>
      </w:r>
      <w:bookmarkEnd w:id="132"/>
      <w:bookmarkEnd w:id="133"/>
      <w:bookmarkEnd w:id="134"/>
    </w:p>
    <w:p w14:paraId="691E6FD9" w14:textId="45617FF0" w:rsidR="00531B8C" w:rsidRPr="00377DA9" w:rsidRDefault="00FC4E2E" w:rsidP="00531B8C">
      <w:pPr>
        <w:rPr>
          <w:rFonts w:asciiTheme="minorHAnsi" w:hAnsiTheme="minorHAnsi" w:cs="Arial"/>
        </w:rPr>
      </w:pPr>
      <w:r w:rsidRPr="00FC4E2E">
        <w:rPr>
          <w:rFonts w:asciiTheme="minorHAnsi" w:hAnsiTheme="minorHAnsi" w:cs="Arial"/>
        </w:rPr>
        <w:t xml:space="preserve">Local RAM </w:t>
      </w:r>
      <w:r>
        <w:rPr>
          <w:rFonts w:asciiTheme="minorHAnsi" w:hAnsiTheme="minorHAnsi" w:cs="Arial"/>
        </w:rPr>
        <w:t>s</w:t>
      </w:r>
      <w:r w:rsidRPr="00FC4E2E">
        <w:rPr>
          <w:rFonts w:asciiTheme="minorHAnsi" w:hAnsiTheme="minorHAnsi" w:cs="Arial"/>
        </w:rPr>
        <w:t>ingle</w:t>
      </w:r>
      <w:r>
        <w:rPr>
          <w:rFonts w:asciiTheme="minorHAnsi" w:hAnsiTheme="minorHAnsi" w:cs="Arial"/>
        </w:rPr>
        <w:t>-</w:t>
      </w:r>
      <w:r w:rsidRPr="00FC4E2E">
        <w:rPr>
          <w:rFonts w:asciiTheme="minorHAnsi" w:hAnsiTheme="minorHAnsi" w:cs="Arial"/>
        </w:rPr>
        <w:t>bit PIM for address store will be overwritten for each bank</w:t>
      </w:r>
      <w:r w:rsidR="00904C14">
        <w:rPr>
          <w:rFonts w:asciiTheme="minorHAnsi" w:hAnsiTheme="minorHAnsi" w:cs="Arial"/>
        </w:rPr>
        <w:t xml:space="preserve">; this </w:t>
      </w:r>
      <w:r w:rsidRPr="00FC4E2E">
        <w:rPr>
          <w:rFonts w:asciiTheme="minorHAnsi" w:hAnsiTheme="minorHAnsi" w:cs="Arial"/>
        </w:rPr>
        <w:t>can be avoided by defining P</w:t>
      </w:r>
      <w:r>
        <w:rPr>
          <w:rFonts w:asciiTheme="minorHAnsi" w:hAnsiTheme="minorHAnsi" w:cs="Arial"/>
        </w:rPr>
        <w:t>IM</w:t>
      </w:r>
      <w:r w:rsidRPr="00FC4E2E">
        <w:rPr>
          <w:rFonts w:asciiTheme="minorHAnsi" w:hAnsiTheme="minorHAnsi" w:cs="Arial"/>
        </w:rPr>
        <w:t>s for each memory block. Will be reviewed POST IVER build</w:t>
      </w:r>
      <w:r w:rsidR="00D512CA">
        <w:rPr>
          <w:rFonts w:asciiTheme="minorHAnsi" w:hAnsiTheme="minorHAnsi" w:cs="Arial"/>
        </w:rPr>
        <w:t>.</w:t>
      </w:r>
    </w:p>
    <w:p w14:paraId="4FB5C84C" w14:textId="77777777" w:rsidR="00531B8C" w:rsidRPr="00377DA9" w:rsidRDefault="00531B8C" w:rsidP="00531B8C">
      <w:pPr>
        <w:rPr>
          <w:rFonts w:asciiTheme="minorHAnsi" w:hAnsiTheme="minorHAnsi" w:cs="Arial"/>
        </w:rPr>
      </w:pPr>
    </w:p>
    <w:p w14:paraId="0BD1FE1A" w14:textId="77777777" w:rsidR="00531B8C" w:rsidRPr="00377DA9" w:rsidRDefault="00531B8C" w:rsidP="00531B8C">
      <w:pPr>
        <w:pStyle w:val="Heading1"/>
        <w:ind w:left="562" w:hanging="562"/>
        <w:rPr>
          <w:rFonts w:asciiTheme="minorHAnsi" w:hAnsiTheme="minorHAnsi" w:cs="Arial"/>
        </w:rPr>
      </w:pPr>
      <w:bookmarkStart w:id="135" w:name="_Toc382297449"/>
      <w:bookmarkStart w:id="136" w:name="_Toc418080077"/>
      <w:bookmarkStart w:id="137" w:name="_Toc421709922"/>
      <w:bookmarkStart w:id="138" w:name="_Toc519071275"/>
      <w:r w:rsidRPr="00377DA9">
        <w:rPr>
          <w:rFonts w:asciiTheme="minorHAnsi" w:hAnsiTheme="minorHAnsi" w:cs="Arial"/>
        </w:rPr>
        <w:lastRenderedPageBreak/>
        <w:t>UNIT TEST CONSIDERATION</w:t>
      </w:r>
      <w:bookmarkEnd w:id="135"/>
      <w:bookmarkEnd w:id="136"/>
      <w:bookmarkEnd w:id="137"/>
      <w:bookmarkEnd w:id="138"/>
    </w:p>
    <w:p w14:paraId="32A8BE2C" w14:textId="46D43FF2" w:rsidR="00AD40F9" w:rsidRPr="00377DA9" w:rsidRDefault="00AD40F9" w:rsidP="00AD40F9">
      <w:pPr>
        <w:rPr>
          <w:rFonts w:asciiTheme="minorHAnsi" w:hAnsiTheme="minorHAnsi" w:cs="Arial"/>
        </w:rPr>
      </w:pPr>
      <w:r w:rsidRPr="00377DA9">
        <w:rPr>
          <w:rFonts w:asciiTheme="minorHAnsi" w:hAnsiTheme="minorHAnsi" w:cs="Arial"/>
        </w:rPr>
        <w:t>None</w:t>
      </w:r>
    </w:p>
    <w:p w14:paraId="4B64A18E" w14:textId="77777777" w:rsidR="006C40DA" w:rsidRPr="00377DA9" w:rsidRDefault="006C40DA" w:rsidP="00531B8C">
      <w:pPr>
        <w:rPr>
          <w:rFonts w:asciiTheme="minorHAnsi" w:hAnsiTheme="minorHAnsi" w:cs="Arial"/>
          <w:lang w:bidi="ar-SA"/>
        </w:rPr>
      </w:pPr>
    </w:p>
    <w:p w14:paraId="6E96AEFB" w14:textId="77777777" w:rsidR="00786BDF" w:rsidRPr="00377DA9" w:rsidRDefault="00786BDF" w:rsidP="000B37D5">
      <w:pPr>
        <w:pStyle w:val="Heading7"/>
        <w:rPr>
          <w:rFonts w:asciiTheme="minorHAnsi" w:hAnsiTheme="minorHAnsi" w:cs="Arial"/>
        </w:rPr>
      </w:pPr>
      <w:bookmarkStart w:id="139" w:name="_Toc519071276"/>
      <w:r w:rsidRPr="00377DA9">
        <w:rPr>
          <w:rFonts w:asciiTheme="minorHAnsi" w:hAnsiTheme="minorHAnsi" w:cs="Arial"/>
        </w:rPr>
        <w:lastRenderedPageBreak/>
        <w:t>Abbreviations and Acronyms</w:t>
      </w:r>
      <w:bookmarkEnd w:id="1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377DA9" w14:paraId="339E986A" w14:textId="77777777" w:rsidTr="00D60445">
        <w:trPr>
          <w:tblHeader/>
        </w:trPr>
        <w:tc>
          <w:tcPr>
            <w:tcW w:w="3018" w:type="dxa"/>
            <w:shd w:val="clear" w:color="auto" w:fill="E7E6E6" w:themeFill="background2"/>
          </w:tcPr>
          <w:p w14:paraId="25C3D0B1" w14:textId="77777777" w:rsidR="00786BDF" w:rsidRPr="00596DAF" w:rsidRDefault="00786BDF" w:rsidP="00540486">
            <w:pPr>
              <w:spacing w:before="60" w:after="60"/>
              <w:rPr>
                <w:rFonts w:asciiTheme="minorHAnsi" w:hAnsiTheme="minorHAnsi" w:cs="Arial"/>
                <w:b/>
                <w:szCs w:val="20"/>
              </w:rPr>
            </w:pPr>
            <w:r w:rsidRPr="00596DAF">
              <w:rPr>
                <w:rFonts w:asciiTheme="minorHAnsi" w:hAnsiTheme="minorHAnsi" w:cs="Arial"/>
                <w:b/>
                <w:szCs w:val="20"/>
              </w:rPr>
              <w:t>Abbreviation</w:t>
            </w:r>
            <w:r w:rsidR="00F43F8E" w:rsidRPr="00596DAF">
              <w:rPr>
                <w:rFonts w:asciiTheme="minorHAnsi" w:hAnsiTheme="minorHAnsi" w:cs="Arial"/>
                <w:b/>
                <w:szCs w:val="20"/>
              </w:rPr>
              <w:t xml:space="preserve"> or Acronym</w:t>
            </w:r>
          </w:p>
        </w:tc>
        <w:tc>
          <w:tcPr>
            <w:tcW w:w="6270" w:type="dxa"/>
            <w:shd w:val="clear" w:color="auto" w:fill="E7E6E6" w:themeFill="background2"/>
          </w:tcPr>
          <w:p w14:paraId="6429D35E" w14:textId="77777777" w:rsidR="00786BDF" w:rsidRPr="00596DAF" w:rsidRDefault="00786BDF" w:rsidP="00540486">
            <w:pPr>
              <w:spacing w:before="60" w:after="60"/>
              <w:rPr>
                <w:rFonts w:asciiTheme="minorHAnsi" w:hAnsiTheme="minorHAnsi" w:cs="Arial"/>
                <w:b/>
                <w:szCs w:val="20"/>
              </w:rPr>
            </w:pPr>
            <w:r w:rsidRPr="00596DAF">
              <w:rPr>
                <w:rFonts w:asciiTheme="minorHAnsi" w:hAnsiTheme="minorHAnsi" w:cs="Arial"/>
                <w:b/>
                <w:szCs w:val="20"/>
              </w:rPr>
              <w:t>Description</w:t>
            </w:r>
          </w:p>
        </w:tc>
      </w:tr>
      <w:tr w:rsidR="00E62C56" w:rsidRPr="00377DA9" w14:paraId="6FE6A3F8" w14:textId="77777777" w:rsidTr="00786BDF">
        <w:tc>
          <w:tcPr>
            <w:tcW w:w="3018" w:type="dxa"/>
            <w:shd w:val="clear" w:color="auto" w:fill="auto"/>
          </w:tcPr>
          <w:p w14:paraId="6A628D5D" w14:textId="23CE0E68" w:rsidR="00E62C56" w:rsidRPr="00596DAF" w:rsidRDefault="00E62C56" w:rsidP="00E62C56">
            <w:pPr>
              <w:spacing w:before="60" w:after="60"/>
              <w:rPr>
                <w:rFonts w:asciiTheme="minorHAnsi" w:hAnsiTheme="minorHAnsi" w:cs="Arial"/>
                <w:szCs w:val="20"/>
              </w:rPr>
            </w:pPr>
            <w:r>
              <w:rPr>
                <w:szCs w:val="20"/>
              </w:rPr>
              <w:t xml:space="preserve">FDD </w:t>
            </w:r>
          </w:p>
        </w:tc>
        <w:tc>
          <w:tcPr>
            <w:tcW w:w="6270" w:type="dxa"/>
            <w:shd w:val="clear" w:color="auto" w:fill="auto"/>
          </w:tcPr>
          <w:p w14:paraId="61D628C3" w14:textId="330B6361" w:rsidR="00E62C56" w:rsidRPr="00596DAF" w:rsidRDefault="00E62C56" w:rsidP="00E62C56">
            <w:pPr>
              <w:spacing w:before="60" w:after="60"/>
              <w:rPr>
                <w:rFonts w:asciiTheme="minorHAnsi" w:hAnsiTheme="minorHAnsi" w:cs="Arial"/>
                <w:szCs w:val="20"/>
              </w:rPr>
            </w:pPr>
            <w:r>
              <w:rPr>
                <w:szCs w:val="20"/>
              </w:rPr>
              <w:t>Functional Design Document</w:t>
            </w:r>
          </w:p>
        </w:tc>
      </w:tr>
      <w:tr w:rsidR="006C40DA" w:rsidRPr="00377DA9" w14:paraId="4B6CCA65" w14:textId="77777777" w:rsidTr="00786BDF">
        <w:tc>
          <w:tcPr>
            <w:tcW w:w="3018" w:type="dxa"/>
            <w:shd w:val="clear" w:color="auto" w:fill="auto"/>
          </w:tcPr>
          <w:p w14:paraId="6649D71F" w14:textId="77777777" w:rsidR="006C40DA" w:rsidRPr="00596DAF" w:rsidRDefault="006C40DA" w:rsidP="006C40DA">
            <w:pPr>
              <w:spacing w:before="60" w:after="60"/>
              <w:rPr>
                <w:rFonts w:asciiTheme="minorHAnsi" w:hAnsiTheme="minorHAnsi" w:cs="Arial"/>
                <w:szCs w:val="20"/>
              </w:rPr>
            </w:pPr>
            <w:r w:rsidRPr="00596DAF">
              <w:rPr>
                <w:rFonts w:asciiTheme="minorHAnsi" w:hAnsiTheme="minorHAnsi" w:cs="Arial"/>
                <w:szCs w:val="20"/>
              </w:rPr>
              <w:t>MDD</w:t>
            </w:r>
          </w:p>
        </w:tc>
        <w:tc>
          <w:tcPr>
            <w:tcW w:w="6270" w:type="dxa"/>
            <w:shd w:val="clear" w:color="auto" w:fill="auto"/>
          </w:tcPr>
          <w:p w14:paraId="39CEBE71" w14:textId="77777777" w:rsidR="006C40DA" w:rsidRPr="00596DAF" w:rsidRDefault="006C40DA" w:rsidP="006C40DA">
            <w:pPr>
              <w:spacing w:before="60" w:after="60"/>
              <w:rPr>
                <w:rFonts w:asciiTheme="minorHAnsi" w:hAnsiTheme="minorHAnsi" w:cs="Arial"/>
                <w:szCs w:val="20"/>
              </w:rPr>
            </w:pPr>
            <w:r w:rsidRPr="00596DAF">
              <w:rPr>
                <w:rFonts w:asciiTheme="minorHAnsi" w:hAnsiTheme="minorHAnsi" w:cs="Arial"/>
                <w:szCs w:val="20"/>
              </w:rPr>
              <w:t>Module Design Document</w:t>
            </w:r>
          </w:p>
        </w:tc>
      </w:tr>
      <w:tr w:rsidR="006C40DA" w:rsidRPr="00377DA9" w14:paraId="40F899E3" w14:textId="77777777" w:rsidTr="00786BDF">
        <w:tc>
          <w:tcPr>
            <w:tcW w:w="3018" w:type="dxa"/>
            <w:shd w:val="clear" w:color="auto" w:fill="auto"/>
          </w:tcPr>
          <w:p w14:paraId="279D5A43" w14:textId="77777777" w:rsidR="006C40DA" w:rsidRPr="00596DAF" w:rsidRDefault="006C40DA" w:rsidP="006C40DA">
            <w:pPr>
              <w:spacing w:before="60" w:after="60"/>
              <w:rPr>
                <w:rFonts w:asciiTheme="minorHAnsi" w:hAnsiTheme="minorHAnsi" w:cs="Arial"/>
                <w:szCs w:val="20"/>
              </w:rPr>
            </w:pPr>
            <w:r w:rsidRPr="00596DAF">
              <w:rPr>
                <w:rFonts w:asciiTheme="minorHAnsi" w:hAnsiTheme="minorHAnsi" w:cs="Arial"/>
                <w:szCs w:val="20"/>
              </w:rPr>
              <w:t>DFD</w:t>
            </w:r>
          </w:p>
        </w:tc>
        <w:tc>
          <w:tcPr>
            <w:tcW w:w="6270" w:type="dxa"/>
            <w:shd w:val="clear" w:color="auto" w:fill="auto"/>
          </w:tcPr>
          <w:p w14:paraId="5A9C8073" w14:textId="77777777" w:rsidR="006C40DA" w:rsidRPr="00596DAF" w:rsidRDefault="006C40DA" w:rsidP="006C40DA">
            <w:pPr>
              <w:spacing w:before="60" w:after="60"/>
              <w:rPr>
                <w:rFonts w:asciiTheme="minorHAnsi" w:hAnsiTheme="minorHAnsi" w:cs="Arial"/>
                <w:szCs w:val="20"/>
              </w:rPr>
            </w:pPr>
            <w:r w:rsidRPr="00596DAF">
              <w:rPr>
                <w:rFonts w:asciiTheme="minorHAnsi" w:hAnsiTheme="minorHAnsi" w:cs="Arial"/>
                <w:szCs w:val="20"/>
              </w:rPr>
              <w:t>Data Flow Diagram</w:t>
            </w:r>
          </w:p>
        </w:tc>
      </w:tr>
    </w:tbl>
    <w:p w14:paraId="1C3478B4" w14:textId="77777777" w:rsidR="0053510E" w:rsidRPr="00377DA9" w:rsidRDefault="005A77EF" w:rsidP="000B37D5">
      <w:pPr>
        <w:pStyle w:val="Heading7"/>
        <w:rPr>
          <w:rFonts w:asciiTheme="minorHAnsi" w:hAnsiTheme="minorHAnsi" w:cs="Arial"/>
        </w:rPr>
      </w:pPr>
      <w:bookmarkStart w:id="140" w:name="_Toc519071277"/>
      <w:r w:rsidRPr="00377DA9">
        <w:rPr>
          <w:rFonts w:asciiTheme="minorHAnsi" w:hAnsiTheme="minorHAnsi" w:cs="Arial"/>
        </w:rPr>
        <w:lastRenderedPageBreak/>
        <w:t>Glossary</w:t>
      </w:r>
      <w:bookmarkEnd w:id="140"/>
    </w:p>
    <w:p w14:paraId="24073FB3" w14:textId="77777777" w:rsidR="009B0C02" w:rsidRPr="00377DA9" w:rsidRDefault="009B0C02" w:rsidP="00A158C7">
      <w:pPr>
        <w:jc w:val="both"/>
        <w:rPr>
          <w:rFonts w:asciiTheme="minorHAnsi" w:hAnsiTheme="minorHAnsi" w:cs="Arial"/>
          <w:lang w:bidi="ar-SA"/>
        </w:rPr>
      </w:pPr>
      <w:r w:rsidRPr="00377DA9">
        <w:rPr>
          <w:rFonts w:asciiTheme="minorHAnsi" w:hAnsiTheme="minorHAnsi" w:cs="Arial"/>
          <w:b/>
          <w:lang w:bidi="ar-SA"/>
        </w:rPr>
        <w:t>Note</w:t>
      </w:r>
      <w:r w:rsidRPr="00377DA9">
        <w:rPr>
          <w:rFonts w:asciiTheme="minorHAnsi" w:hAnsiTheme="minorHAnsi" w:cs="Arial"/>
          <w:lang w:bidi="ar-SA"/>
        </w:rPr>
        <w:t>: Terms and definitions from the source “Nexteer Automotive” take precedence over all other definitions of the same term.  Terms and definitions from the source “Nexteer Automotive” are formulated from multiple sources, including the following:</w:t>
      </w:r>
    </w:p>
    <w:p w14:paraId="4523733E" w14:textId="77777777" w:rsidR="001E4877" w:rsidRPr="00377DA9" w:rsidRDefault="001E4877" w:rsidP="007E1C02">
      <w:pPr>
        <w:pStyle w:val="ListParagraph"/>
        <w:numPr>
          <w:ilvl w:val="0"/>
          <w:numId w:val="12"/>
        </w:numPr>
        <w:rPr>
          <w:rFonts w:asciiTheme="minorHAnsi" w:hAnsiTheme="minorHAnsi" w:cs="Arial"/>
          <w:lang w:bidi="ar-SA"/>
        </w:rPr>
      </w:pPr>
      <w:r w:rsidRPr="00377DA9">
        <w:rPr>
          <w:rFonts w:asciiTheme="minorHAnsi" w:hAnsiTheme="minorHAnsi" w:cs="Arial"/>
          <w:lang w:bidi="ar-SA"/>
        </w:rPr>
        <w:t>ISO 9000</w:t>
      </w:r>
    </w:p>
    <w:p w14:paraId="7C08FAB8" w14:textId="77777777" w:rsidR="001E4877" w:rsidRPr="00377DA9" w:rsidRDefault="001E4877" w:rsidP="007E1C02">
      <w:pPr>
        <w:pStyle w:val="ListParagraph"/>
        <w:numPr>
          <w:ilvl w:val="0"/>
          <w:numId w:val="12"/>
        </w:numPr>
        <w:rPr>
          <w:rFonts w:asciiTheme="minorHAnsi" w:hAnsiTheme="minorHAnsi" w:cs="Arial"/>
          <w:lang w:bidi="ar-SA"/>
        </w:rPr>
      </w:pPr>
      <w:r w:rsidRPr="00377DA9">
        <w:rPr>
          <w:rFonts w:asciiTheme="minorHAnsi" w:hAnsiTheme="minorHAnsi" w:cs="Arial"/>
          <w:lang w:bidi="ar-SA"/>
        </w:rPr>
        <w:t>ISO/IEC 12207</w:t>
      </w:r>
    </w:p>
    <w:p w14:paraId="7F8765F1" w14:textId="77777777" w:rsidR="001E4877" w:rsidRPr="00377DA9" w:rsidRDefault="001E4877" w:rsidP="007E1C02">
      <w:pPr>
        <w:pStyle w:val="ListParagraph"/>
        <w:numPr>
          <w:ilvl w:val="0"/>
          <w:numId w:val="12"/>
        </w:numPr>
        <w:rPr>
          <w:rFonts w:asciiTheme="minorHAnsi" w:hAnsiTheme="minorHAnsi" w:cs="Arial"/>
          <w:lang w:bidi="ar-SA"/>
        </w:rPr>
      </w:pPr>
      <w:r w:rsidRPr="00377DA9">
        <w:rPr>
          <w:rFonts w:asciiTheme="minorHAnsi" w:hAnsiTheme="minorHAnsi" w:cs="Arial"/>
          <w:lang w:bidi="ar-SA"/>
        </w:rPr>
        <w:t>ISO/IEC 15504</w:t>
      </w:r>
    </w:p>
    <w:p w14:paraId="085ECD8F" w14:textId="77777777" w:rsidR="001E4877" w:rsidRPr="00377DA9" w:rsidRDefault="001E4877" w:rsidP="007E1C02">
      <w:pPr>
        <w:pStyle w:val="ListParagraph"/>
        <w:numPr>
          <w:ilvl w:val="0"/>
          <w:numId w:val="12"/>
        </w:numPr>
        <w:rPr>
          <w:rFonts w:asciiTheme="minorHAnsi" w:hAnsiTheme="minorHAnsi" w:cs="Arial"/>
          <w:lang w:bidi="ar-SA"/>
        </w:rPr>
      </w:pPr>
      <w:r w:rsidRPr="00377DA9">
        <w:rPr>
          <w:rFonts w:asciiTheme="minorHAnsi" w:hAnsiTheme="minorHAnsi" w:cs="Arial"/>
          <w:lang w:bidi="ar-SA"/>
        </w:rPr>
        <w:t>Automotive SPICE® Process Reference Model (PRM)</w:t>
      </w:r>
    </w:p>
    <w:p w14:paraId="380095EE" w14:textId="77777777" w:rsidR="001E4877" w:rsidRPr="00377DA9" w:rsidRDefault="001E4877" w:rsidP="007E1C02">
      <w:pPr>
        <w:pStyle w:val="ListParagraph"/>
        <w:numPr>
          <w:ilvl w:val="0"/>
          <w:numId w:val="12"/>
        </w:numPr>
        <w:rPr>
          <w:rFonts w:asciiTheme="minorHAnsi" w:hAnsiTheme="minorHAnsi" w:cs="Arial"/>
          <w:lang w:bidi="ar-SA"/>
        </w:rPr>
      </w:pPr>
      <w:r w:rsidRPr="00377DA9">
        <w:rPr>
          <w:rFonts w:asciiTheme="minorHAnsi" w:hAnsiTheme="minorHAnsi" w:cs="Arial"/>
          <w:lang w:bidi="ar-SA"/>
        </w:rPr>
        <w:t>Automotive SPICE® Process Assessment Model (PAM)</w:t>
      </w:r>
    </w:p>
    <w:p w14:paraId="0984A108" w14:textId="77777777" w:rsidR="001E4877" w:rsidRPr="00377DA9" w:rsidRDefault="001E4877" w:rsidP="007E1C02">
      <w:pPr>
        <w:pStyle w:val="ListParagraph"/>
        <w:numPr>
          <w:ilvl w:val="0"/>
          <w:numId w:val="12"/>
        </w:numPr>
        <w:rPr>
          <w:rFonts w:asciiTheme="minorHAnsi" w:hAnsiTheme="minorHAnsi" w:cs="Arial"/>
          <w:lang w:bidi="ar-SA"/>
        </w:rPr>
      </w:pPr>
      <w:r w:rsidRPr="00377DA9">
        <w:rPr>
          <w:rFonts w:asciiTheme="minorHAnsi" w:hAnsiTheme="minorHAnsi" w:cs="Arial"/>
          <w:lang w:bidi="ar-SA"/>
        </w:rPr>
        <w:t>ISO/IEC 15288</w:t>
      </w:r>
    </w:p>
    <w:p w14:paraId="40227404" w14:textId="77777777" w:rsidR="00431255" w:rsidRPr="00377DA9" w:rsidRDefault="00431255" w:rsidP="007E1C02">
      <w:pPr>
        <w:pStyle w:val="ListParagraph"/>
        <w:numPr>
          <w:ilvl w:val="0"/>
          <w:numId w:val="12"/>
        </w:numPr>
        <w:rPr>
          <w:rFonts w:asciiTheme="minorHAnsi" w:hAnsiTheme="minorHAnsi" w:cs="Arial"/>
          <w:lang w:bidi="ar-SA"/>
        </w:rPr>
      </w:pPr>
      <w:r w:rsidRPr="00377DA9">
        <w:rPr>
          <w:rFonts w:asciiTheme="minorHAnsi" w:hAnsiTheme="minorHAnsi" w:cs="Arial"/>
          <w:lang w:bidi="ar-SA"/>
        </w:rPr>
        <w:t>ISO 26262</w:t>
      </w:r>
    </w:p>
    <w:p w14:paraId="04C99B91" w14:textId="77777777" w:rsidR="009B0C02" w:rsidRPr="00377DA9" w:rsidRDefault="001E4877" w:rsidP="007E1C02">
      <w:pPr>
        <w:pStyle w:val="ListParagraph"/>
        <w:numPr>
          <w:ilvl w:val="0"/>
          <w:numId w:val="12"/>
        </w:numPr>
        <w:rPr>
          <w:rFonts w:asciiTheme="minorHAnsi" w:hAnsiTheme="minorHAnsi" w:cs="Arial"/>
          <w:lang w:bidi="ar-SA"/>
        </w:rPr>
      </w:pPr>
      <w:r w:rsidRPr="00377DA9">
        <w:rPr>
          <w:rFonts w:asciiTheme="minorHAnsi" w:hAnsiTheme="minorHAnsi" w:cs="Arial"/>
          <w:lang w:bidi="ar-SA"/>
        </w:rPr>
        <w:t>IEEE Standards</w:t>
      </w:r>
    </w:p>
    <w:p w14:paraId="4561C28C" w14:textId="77777777" w:rsidR="001E4877" w:rsidRPr="00377DA9" w:rsidRDefault="001E4877" w:rsidP="007E1C02">
      <w:pPr>
        <w:pStyle w:val="ListParagraph"/>
        <w:numPr>
          <w:ilvl w:val="0"/>
          <w:numId w:val="12"/>
        </w:numPr>
        <w:rPr>
          <w:rFonts w:asciiTheme="minorHAnsi" w:hAnsiTheme="minorHAnsi" w:cs="Arial"/>
          <w:lang w:bidi="ar-SA"/>
        </w:rPr>
      </w:pPr>
      <w:r w:rsidRPr="00377DA9">
        <w:rPr>
          <w:rFonts w:asciiTheme="minorHAnsi" w:hAnsiTheme="minorHAnsi" w:cs="Arial"/>
          <w:lang w:bidi="ar-SA"/>
        </w:rPr>
        <w:t>SWEBOK</w:t>
      </w:r>
    </w:p>
    <w:p w14:paraId="52714987" w14:textId="77777777" w:rsidR="001E4877" w:rsidRPr="00377DA9" w:rsidRDefault="001E4877" w:rsidP="007E1C02">
      <w:pPr>
        <w:pStyle w:val="ListParagraph"/>
        <w:numPr>
          <w:ilvl w:val="0"/>
          <w:numId w:val="12"/>
        </w:numPr>
        <w:spacing w:after="240"/>
        <w:rPr>
          <w:rFonts w:asciiTheme="minorHAnsi" w:hAnsiTheme="minorHAnsi" w:cs="Arial"/>
          <w:lang w:bidi="ar-SA"/>
        </w:rPr>
      </w:pPr>
      <w:r w:rsidRPr="00377DA9">
        <w:rPr>
          <w:rFonts w:asciiTheme="minorHAnsi" w:hAnsiTheme="minorHAnsi" w:cs="Arial"/>
          <w:lang w:bidi="ar-SA"/>
        </w:rPr>
        <w:t>PMBOK</w:t>
      </w:r>
    </w:p>
    <w:p w14:paraId="5B4CAB16" w14:textId="496952E7" w:rsidR="00D06DC7" w:rsidRPr="00377DA9" w:rsidRDefault="00786BDF" w:rsidP="00AA2199">
      <w:pPr>
        <w:pStyle w:val="ListParagraph"/>
        <w:numPr>
          <w:ilvl w:val="0"/>
          <w:numId w:val="12"/>
        </w:numPr>
        <w:spacing w:after="240"/>
        <w:rPr>
          <w:rFonts w:asciiTheme="minorHAnsi" w:hAnsiTheme="minorHAnsi" w:cs="Arial"/>
          <w:lang w:bidi="ar-SA"/>
        </w:rPr>
      </w:pPr>
      <w:r w:rsidRPr="00377DA9">
        <w:rPr>
          <w:rFonts w:asciiTheme="minorHAnsi" w:hAnsiTheme="minorHAnsi" w:cs="Arial"/>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D06DC7" w:rsidRPr="00377DA9" w14:paraId="18D876E6" w14:textId="77777777" w:rsidTr="00596DAF">
        <w:trPr>
          <w:tblHeader/>
        </w:trPr>
        <w:tc>
          <w:tcPr>
            <w:tcW w:w="2358" w:type="dxa"/>
            <w:shd w:val="clear" w:color="auto" w:fill="E7E6E6" w:themeFill="background2"/>
            <w:vAlign w:val="center"/>
          </w:tcPr>
          <w:p w14:paraId="274C4309" w14:textId="77777777" w:rsidR="00D06DC7" w:rsidRPr="00377DA9" w:rsidRDefault="00D06DC7" w:rsidP="00596DAF">
            <w:pPr>
              <w:spacing w:before="60" w:after="60"/>
              <w:rPr>
                <w:rFonts w:asciiTheme="minorHAnsi" w:hAnsiTheme="minorHAnsi" w:cs="Arial"/>
                <w:b/>
                <w:szCs w:val="20"/>
              </w:rPr>
            </w:pPr>
            <w:r w:rsidRPr="00377DA9">
              <w:rPr>
                <w:rFonts w:asciiTheme="minorHAnsi" w:hAnsiTheme="minorHAnsi" w:cs="Arial"/>
                <w:b/>
                <w:szCs w:val="20"/>
              </w:rPr>
              <w:t>Term</w:t>
            </w:r>
          </w:p>
        </w:tc>
        <w:tc>
          <w:tcPr>
            <w:tcW w:w="4950" w:type="dxa"/>
            <w:shd w:val="clear" w:color="auto" w:fill="E7E6E6" w:themeFill="background2"/>
            <w:vAlign w:val="center"/>
          </w:tcPr>
          <w:p w14:paraId="33B47428" w14:textId="77777777" w:rsidR="00D06DC7" w:rsidRPr="00377DA9" w:rsidRDefault="00D06DC7" w:rsidP="00596DAF">
            <w:pPr>
              <w:spacing w:before="60" w:after="60"/>
              <w:rPr>
                <w:rFonts w:asciiTheme="minorHAnsi" w:hAnsiTheme="minorHAnsi" w:cs="Arial"/>
                <w:b/>
                <w:szCs w:val="20"/>
              </w:rPr>
            </w:pPr>
            <w:r w:rsidRPr="00377DA9">
              <w:rPr>
                <w:rFonts w:asciiTheme="minorHAnsi" w:hAnsiTheme="minorHAnsi" w:cs="Arial"/>
                <w:b/>
                <w:szCs w:val="20"/>
              </w:rPr>
              <w:t>Definition</w:t>
            </w:r>
          </w:p>
        </w:tc>
        <w:tc>
          <w:tcPr>
            <w:tcW w:w="1993" w:type="dxa"/>
            <w:shd w:val="clear" w:color="auto" w:fill="E7E6E6" w:themeFill="background2"/>
            <w:vAlign w:val="center"/>
          </w:tcPr>
          <w:p w14:paraId="2CD8EBBD" w14:textId="77777777" w:rsidR="00D06DC7" w:rsidRPr="00377DA9" w:rsidRDefault="00D06DC7" w:rsidP="00596DAF">
            <w:pPr>
              <w:spacing w:before="60" w:after="60"/>
              <w:rPr>
                <w:rFonts w:asciiTheme="minorHAnsi" w:hAnsiTheme="minorHAnsi" w:cs="Arial"/>
                <w:b/>
                <w:szCs w:val="20"/>
              </w:rPr>
            </w:pPr>
            <w:r w:rsidRPr="00377DA9">
              <w:rPr>
                <w:rFonts w:asciiTheme="minorHAnsi" w:hAnsiTheme="minorHAnsi" w:cs="Arial"/>
                <w:b/>
                <w:szCs w:val="20"/>
              </w:rPr>
              <w:t>Source</w:t>
            </w:r>
          </w:p>
        </w:tc>
      </w:tr>
      <w:tr w:rsidR="00D06DC7" w:rsidRPr="00377DA9" w14:paraId="1A7757BA" w14:textId="77777777" w:rsidTr="00596DAF">
        <w:tc>
          <w:tcPr>
            <w:tcW w:w="2358" w:type="dxa"/>
            <w:vAlign w:val="center"/>
          </w:tcPr>
          <w:p w14:paraId="435602BD" w14:textId="77777777" w:rsidR="00D06DC7" w:rsidRPr="00377DA9" w:rsidRDefault="00D06DC7" w:rsidP="00596DAF">
            <w:pPr>
              <w:rPr>
                <w:rFonts w:asciiTheme="minorHAnsi" w:hAnsiTheme="minorHAnsi" w:cs="Arial"/>
              </w:rPr>
            </w:pPr>
            <w:r w:rsidRPr="00377DA9">
              <w:rPr>
                <w:rFonts w:asciiTheme="minorHAnsi" w:hAnsiTheme="minorHAnsi" w:cs="Arial"/>
              </w:rPr>
              <w:t>MDD</w:t>
            </w:r>
          </w:p>
        </w:tc>
        <w:tc>
          <w:tcPr>
            <w:tcW w:w="4950" w:type="dxa"/>
            <w:vAlign w:val="center"/>
          </w:tcPr>
          <w:p w14:paraId="55B3D471" w14:textId="77777777" w:rsidR="00D06DC7" w:rsidRPr="00377DA9" w:rsidRDefault="00D06DC7" w:rsidP="00596DAF">
            <w:pPr>
              <w:rPr>
                <w:rFonts w:asciiTheme="minorHAnsi" w:hAnsiTheme="minorHAnsi" w:cs="Arial"/>
              </w:rPr>
            </w:pPr>
            <w:r w:rsidRPr="00377DA9">
              <w:rPr>
                <w:rFonts w:asciiTheme="minorHAnsi" w:hAnsiTheme="minorHAnsi" w:cs="Arial"/>
              </w:rPr>
              <w:t>Module Design Document</w:t>
            </w:r>
          </w:p>
        </w:tc>
        <w:tc>
          <w:tcPr>
            <w:tcW w:w="1993" w:type="dxa"/>
            <w:vAlign w:val="center"/>
          </w:tcPr>
          <w:p w14:paraId="6EE9CD56" w14:textId="77777777" w:rsidR="00D06DC7" w:rsidRPr="00377DA9" w:rsidRDefault="00D06DC7" w:rsidP="00596DAF">
            <w:pPr>
              <w:pStyle w:val="BodyText"/>
              <w:spacing w:before="60" w:after="60"/>
              <w:rPr>
                <w:rFonts w:asciiTheme="minorHAnsi" w:hAnsiTheme="minorHAnsi" w:cs="Arial"/>
                <w:sz w:val="20"/>
                <w:szCs w:val="20"/>
              </w:rPr>
            </w:pPr>
          </w:p>
        </w:tc>
      </w:tr>
      <w:tr w:rsidR="00D06DC7" w:rsidRPr="00377DA9" w14:paraId="17A96544" w14:textId="77777777" w:rsidTr="00596DAF">
        <w:tc>
          <w:tcPr>
            <w:tcW w:w="2358" w:type="dxa"/>
            <w:vAlign w:val="center"/>
          </w:tcPr>
          <w:p w14:paraId="6F6D3B3B" w14:textId="77777777" w:rsidR="00D06DC7" w:rsidRPr="00377DA9" w:rsidRDefault="00D06DC7" w:rsidP="00596DAF">
            <w:pPr>
              <w:rPr>
                <w:rFonts w:asciiTheme="minorHAnsi" w:hAnsiTheme="minorHAnsi" w:cs="Arial"/>
              </w:rPr>
            </w:pPr>
            <w:r w:rsidRPr="00377DA9">
              <w:rPr>
                <w:rFonts w:asciiTheme="minorHAnsi" w:hAnsiTheme="minorHAnsi" w:cs="Arial"/>
              </w:rPr>
              <w:t>DFD</w:t>
            </w:r>
          </w:p>
        </w:tc>
        <w:tc>
          <w:tcPr>
            <w:tcW w:w="4950" w:type="dxa"/>
            <w:vAlign w:val="center"/>
          </w:tcPr>
          <w:p w14:paraId="4C863D45" w14:textId="77777777" w:rsidR="00D06DC7" w:rsidRPr="00377DA9" w:rsidRDefault="00D06DC7" w:rsidP="00596DAF">
            <w:pPr>
              <w:rPr>
                <w:rFonts w:asciiTheme="minorHAnsi" w:hAnsiTheme="minorHAnsi" w:cs="Arial"/>
              </w:rPr>
            </w:pPr>
            <w:r w:rsidRPr="00377DA9">
              <w:rPr>
                <w:rFonts w:asciiTheme="minorHAnsi" w:hAnsiTheme="minorHAnsi" w:cs="Arial"/>
              </w:rPr>
              <w:t>Data Flow Diagram</w:t>
            </w:r>
          </w:p>
        </w:tc>
        <w:tc>
          <w:tcPr>
            <w:tcW w:w="1993" w:type="dxa"/>
            <w:vAlign w:val="center"/>
          </w:tcPr>
          <w:p w14:paraId="54E95D34" w14:textId="77777777" w:rsidR="00D06DC7" w:rsidRPr="00377DA9" w:rsidRDefault="00D06DC7" w:rsidP="00596DAF">
            <w:pPr>
              <w:pStyle w:val="BodyText"/>
              <w:spacing w:before="60" w:after="60"/>
              <w:rPr>
                <w:rFonts w:asciiTheme="minorHAnsi" w:hAnsiTheme="minorHAnsi" w:cs="Arial"/>
                <w:sz w:val="20"/>
                <w:szCs w:val="20"/>
              </w:rPr>
            </w:pPr>
          </w:p>
        </w:tc>
      </w:tr>
    </w:tbl>
    <w:p w14:paraId="3577F3F6" w14:textId="1B280043" w:rsidR="00AA2199" w:rsidRPr="00377DA9" w:rsidRDefault="00D06DC7" w:rsidP="00AA2199">
      <w:pPr>
        <w:rPr>
          <w:rFonts w:asciiTheme="minorHAnsi" w:hAnsiTheme="minorHAnsi" w:cs="Arial"/>
          <w:sz w:val="24"/>
          <w:szCs w:val="20"/>
          <w:lang w:bidi="ar-SA"/>
        </w:rPr>
      </w:pPr>
      <w:r w:rsidRPr="00377DA9">
        <w:rPr>
          <w:rFonts w:asciiTheme="minorHAnsi" w:hAnsiTheme="minorHAnsi" w:cs="Arial"/>
        </w:rPr>
        <w:br w:type="page"/>
      </w:r>
    </w:p>
    <w:p w14:paraId="55D6FF1B" w14:textId="77777777" w:rsidR="00A158C7" w:rsidRPr="00377DA9" w:rsidRDefault="00A158C7" w:rsidP="00A158C7">
      <w:pPr>
        <w:pStyle w:val="Heading7"/>
        <w:rPr>
          <w:rFonts w:asciiTheme="minorHAnsi" w:hAnsiTheme="minorHAnsi" w:cs="Arial"/>
        </w:rPr>
      </w:pPr>
      <w:bookmarkStart w:id="141" w:name="_Toc519071278"/>
      <w:r w:rsidRPr="00377DA9">
        <w:rPr>
          <w:rFonts w:asciiTheme="minorHAnsi" w:hAnsiTheme="minorHAnsi" w:cs="Arial"/>
        </w:rPr>
        <w:lastRenderedPageBreak/>
        <w:t>References</w:t>
      </w:r>
      <w:bookmarkEnd w:id="1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377DA9" w14:paraId="5DCB4365" w14:textId="77777777" w:rsidTr="00D60445">
        <w:trPr>
          <w:tblHeader/>
        </w:trPr>
        <w:tc>
          <w:tcPr>
            <w:tcW w:w="738" w:type="dxa"/>
            <w:shd w:val="clear" w:color="auto" w:fill="E7E6E6" w:themeFill="background2"/>
            <w:vAlign w:val="center"/>
          </w:tcPr>
          <w:p w14:paraId="34058760" w14:textId="77777777" w:rsidR="00A158C7" w:rsidRPr="00377DA9" w:rsidRDefault="0004234C" w:rsidP="00D229A6">
            <w:pPr>
              <w:spacing w:before="60" w:after="60"/>
              <w:jc w:val="center"/>
              <w:rPr>
                <w:rFonts w:asciiTheme="minorHAnsi" w:hAnsiTheme="minorHAnsi" w:cs="Arial"/>
                <w:b/>
                <w:lang w:bidi="ar-SA"/>
              </w:rPr>
            </w:pPr>
            <w:r w:rsidRPr="00377DA9">
              <w:rPr>
                <w:rFonts w:asciiTheme="minorHAnsi" w:hAnsiTheme="minorHAnsi" w:cs="Arial"/>
                <w:b/>
                <w:lang w:bidi="ar-SA"/>
              </w:rPr>
              <w:t>Ref. #</w:t>
            </w:r>
          </w:p>
        </w:tc>
        <w:tc>
          <w:tcPr>
            <w:tcW w:w="6458" w:type="dxa"/>
            <w:shd w:val="clear" w:color="auto" w:fill="E7E6E6" w:themeFill="background2"/>
            <w:vAlign w:val="center"/>
          </w:tcPr>
          <w:p w14:paraId="53273C2D" w14:textId="77777777" w:rsidR="00A158C7" w:rsidRPr="00377DA9" w:rsidRDefault="00A158C7" w:rsidP="00D229A6">
            <w:pPr>
              <w:spacing w:before="60" w:after="60"/>
              <w:rPr>
                <w:rFonts w:asciiTheme="minorHAnsi" w:hAnsiTheme="minorHAnsi" w:cs="Arial"/>
                <w:b/>
                <w:lang w:bidi="ar-SA"/>
              </w:rPr>
            </w:pPr>
            <w:r w:rsidRPr="00377DA9">
              <w:rPr>
                <w:rFonts w:asciiTheme="minorHAnsi" w:hAnsiTheme="minorHAnsi" w:cs="Arial"/>
                <w:b/>
                <w:lang w:bidi="ar-SA"/>
              </w:rPr>
              <w:t>Title</w:t>
            </w:r>
          </w:p>
        </w:tc>
        <w:tc>
          <w:tcPr>
            <w:tcW w:w="2091" w:type="dxa"/>
            <w:shd w:val="clear" w:color="auto" w:fill="E7E6E6" w:themeFill="background2"/>
            <w:vAlign w:val="center"/>
          </w:tcPr>
          <w:p w14:paraId="233C5D12" w14:textId="77777777" w:rsidR="00A158C7" w:rsidRPr="00377DA9" w:rsidRDefault="00A158C7" w:rsidP="00D229A6">
            <w:pPr>
              <w:spacing w:before="60" w:after="60"/>
              <w:rPr>
                <w:rFonts w:asciiTheme="minorHAnsi" w:hAnsiTheme="minorHAnsi" w:cs="Arial"/>
                <w:b/>
                <w:lang w:bidi="ar-SA"/>
              </w:rPr>
            </w:pPr>
            <w:r w:rsidRPr="00377DA9">
              <w:rPr>
                <w:rFonts w:asciiTheme="minorHAnsi" w:hAnsiTheme="minorHAnsi" w:cs="Arial"/>
                <w:b/>
                <w:lang w:bidi="ar-SA"/>
              </w:rPr>
              <w:t>Version</w:t>
            </w:r>
          </w:p>
        </w:tc>
      </w:tr>
      <w:tr w:rsidR="00531B8C" w:rsidRPr="00377DA9" w14:paraId="40852155" w14:textId="77777777" w:rsidTr="00A70517">
        <w:tc>
          <w:tcPr>
            <w:tcW w:w="738" w:type="dxa"/>
            <w:shd w:val="clear" w:color="auto" w:fill="auto"/>
            <w:vAlign w:val="center"/>
          </w:tcPr>
          <w:p w14:paraId="59E55AF2" w14:textId="77777777" w:rsidR="00531B8C" w:rsidRPr="00377DA9" w:rsidRDefault="00531B8C" w:rsidP="00A70517">
            <w:pPr>
              <w:jc w:val="center"/>
              <w:rPr>
                <w:rFonts w:asciiTheme="minorHAnsi" w:hAnsiTheme="minorHAnsi" w:cs="Arial"/>
                <w:szCs w:val="20"/>
                <w:lang w:bidi="ar-SA"/>
              </w:rPr>
            </w:pPr>
            <w:r w:rsidRPr="00377DA9">
              <w:rPr>
                <w:rFonts w:asciiTheme="minorHAnsi" w:hAnsiTheme="minorHAnsi" w:cs="Arial"/>
                <w:szCs w:val="20"/>
                <w:lang w:bidi="ar-SA"/>
              </w:rPr>
              <w:t>1</w:t>
            </w:r>
          </w:p>
        </w:tc>
        <w:tc>
          <w:tcPr>
            <w:tcW w:w="6458" w:type="dxa"/>
            <w:shd w:val="clear" w:color="auto" w:fill="auto"/>
            <w:vAlign w:val="center"/>
          </w:tcPr>
          <w:p w14:paraId="4EDEED46" w14:textId="77777777" w:rsidR="00531B8C" w:rsidRPr="00377DA9" w:rsidRDefault="00531B8C" w:rsidP="00015E26">
            <w:pPr>
              <w:keepNext/>
              <w:rPr>
                <w:rFonts w:asciiTheme="minorHAnsi" w:hAnsiTheme="minorHAnsi" w:cs="Arial"/>
                <w:szCs w:val="20"/>
              </w:rPr>
            </w:pPr>
            <w:bookmarkStart w:id="142" w:name="_Ref313612389"/>
            <w:r w:rsidRPr="00377DA9">
              <w:rPr>
                <w:rFonts w:asciiTheme="minorHAnsi" w:hAnsiTheme="minorHAnsi" w:cs="Arial"/>
                <w:szCs w:val="20"/>
              </w:rPr>
              <w:t>AUTOSAR Specification of Memory Mapping</w:t>
            </w:r>
            <w:bookmarkEnd w:id="142"/>
          </w:p>
        </w:tc>
        <w:tc>
          <w:tcPr>
            <w:tcW w:w="2091" w:type="dxa"/>
            <w:shd w:val="clear" w:color="auto" w:fill="auto"/>
            <w:vAlign w:val="center"/>
          </w:tcPr>
          <w:p w14:paraId="59417DD4" w14:textId="77777777" w:rsidR="00531B8C" w:rsidRPr="00377DA9" w:rsidRDefault="00531B8C" w:rsidP="00015E26">
            <w:pPr>
              <w:rPr>
                <w:rFonts w:asciiTheme="minorHAnsi" w:hAnsiTheme="minorHAnsi" w:cs="Arial"/>
                <w:szCs w:val="20"/>
                <w:lang w:bidi="ar-SA"/>
              </w:rPr>
            </w:pPr>
            <w:r w:rsidRPr="00377DA9">
              <w:rPr>
                <w:rFonts w:asciiTheme="minorHAnsi" w:hAnsiTheme="minorHAnsi" w:cs="Arial"/>
                <w:szCs w:val="20"/>
              </w:rPr>
              <w:t>v1.3.0 R4.0 Rev 2</w:t>
            </w:r>
          </w:p>
        </w:tc>
      </w:tr>
      <w:tr w:rsidR="0071127B" w:rsidRPr="00377DA9" w14:paraId="1196DEF4" w14:textId="77777777" w:rsidTr="00A70517">
        <w:tc>
          <w:tcPr>
            <w:tcW w:w="738" w:type="dxa"/>
            <w:shd w:val="clear" w:color="auto" w:fill="auto"/>
            <w:vAlign w:val="center"/>
          </w:tcPr>
          <w:p w14:paraId="4E5C8242" w14:textId="77777777" w:rsidR="0071127B" w:rsidRPr="00377DA9" w:rsidRDefault="0071127B" w:rsidP="0071127B">
            <w:pPr>
              <w:jc w:val="center"/>
              <w:rPr>
                <w:rFonts w:asciiTheme="minorHAnsi" w:hAnsiTheme="minorHAnsi" w:cs="Arial"/>
                <w:szCs w:val="20"/>
                <w:lang w:bidi="ar-SA"/>
              </w:rPr>
            </w:pPr>
            <w:r w:rsidRPr="00377DA9">
              <w:rPr>
                <w:rFonts w:asciiTheme="minorHAnsi" w:hAnsiTheme="minorHAnsi" w:cs="Arial"/>
                <w:szCs w:val="20"/>
                <w:lang w:bidi="ar-SA"/>
              </w:rPr>
              <w:t>2</w:t>
            </w:r>
          </w:p>
        </w:tc>
        <w:tc>
          <w:tcPr>
            <w:tcW w:w="6458" w:type="dxa"/>
            <w:shd w:val="clear" w:color="auto" w:fill="auto"/>
            <w:vAlign w:val="center"/>
          </w:tcPr>
          <w:p w14:paraId="4DFE09A6" w14:textId="77777777" w:rsidR="0071127B" w:rsidRPr="00377DA9" w:rsidRDefault="0071127B" w:rsidP="0071127B">
            <w:pPr>
              <w:rPr>
                <w:rFonts w:asciiTheme="minorHAnsi" w:hAnsiTheme="minorHAnsi" w:cs="Arial"/>
                <w:szCs w:val="20"/>
                <w:lang w:bidi="ar-SA"/>
              </w:rPr>
            </w:pPr>
            <w:r w:rsidRPr="00377DA9">
              <w:rPr>
                <w:rFonts w:asciiTheme="minorHAnsi" w:hAnsiTheme="minorHAnsi" w:cs="Arial"/>
                <w:szCs w:val="20"/>
              </w:rPr>
              <w:t>MDD Guideline</w:t>
            </w:r>
          </w:p>
        </w:tc>
        <w:tc>
          <w:tcPr>
            <w:tcW w:w="2091" w:type="dxa"/>
            <w:shd w:val="clear" w:color="auto" w:fill="auto"/>
            <w:vAlign w:val="center"/>
          </w:tcPr>
          <w:p w14:paraId="25C4FFD2" w14:textId="36C9C68E" w:rsidR="0071127B" w:rsidRPr="00377DA9" w:rsidRDefault="0071127B" w:rsidP="0071127B">
            <w:pPr>
              <w:rPr>
                <w:rFonts w:asciiTheme="minorHAnsi" w:hAnsiTheme="minorHAnsi" w:cs="Arial"/>
                <w:szCs w:val="20"/>
                <w:lang w:bidi="ar-SA"/>
              </w:rPr>
            </w:pPr>
            <w:r w:rsidRPr="00377DA9">
              <w:rPr>
                <w:rFonts w:asciiTheme="minorHAnsi" w:hAnsiTheme="minorHAnsi" w:cs="Arial"/>
                <w:szCs w:val="20"/>
                <w:lang w:bidi="ar-SA"/>
              </w:rPr>
              <w:t>EA4 1.02</w:t>
            </w:r>
          </w:p>
        </w:tc>
      </w:tr>
      <w:tr w:rsidR="0071127B" w:rsidRPr="00377DA9" w14:paraId="5BD9B06A" w14:textId="77777777" w:rsidTr="00A70517">
        <w:tc>
          <w:tcPr>
            <w:tcW w:w="738" w:type="dxa"/>
            <w:shd w:val="clear" w:color="auto" w:fill="auto"/>
            <w:vAlign w:val="center"/>
          </w:tcPr>
          <w:p w14:paraId="63F3EAF0" w14:textId="77777777" w:rsidR="0071127B" w:rsidRPr="00377DA9" w:rsidRDefault="0071127B" w:rsidP="0071127B">
            <w:pPr>
              <w:jc w:val="center"/>
              <w:rPr>
                <w:rFonts w:asciiTheme="minorHAnsi" w:hAnsiTheme="minorHAnsi" w:cs="Arial"/>
                <w:szCs w:val="20"/>
              </w:rPr>
            </w:pPr>
            <w:r w:rsidRPr="00377DA9">
              <w:rPr>
                <w:rFonts w:asciiTheme="minorHAnsi" w:hAnsiTheme="minorHAnsi" w:cs="Arial"/>
                <w:szCs w:val="20"/>
              </w:rPr>
              <w:t>3</w:t>
            </w:r>
          </w:p>
        </w:tc>
        <w:tc>
          <w:tcPr>
            <w:tcW w:w="6458" w:type="dxa"/>
            <w:shd w:val="clear" w:color="auto" w:fill="auto"/>
            <w:vAlign w:val="center"/>
          </w:tcPr>
          <w:p w14:paraId="1F88F126" w14:textId="77777777" w:rsidR="0071127B" w:rsidRPr="00377DA9" w:rsidRDefault="0071127B" w:rsidP="0071127B">
            <w:pPr>
              <w:keepNext/>
              <w:rPr>
                <w:rFonts w:asciiTheme="minorHAnsi" w:hAnsiTheme="minorHAnsi" w:cs="Arial"/>
                <w:szCs w:val="20"/>
              </w:rPr>
            </w:pPr>
            <w:r w:rsidRPr="00377DA9">
              <w:rPr>
                <w:rFonts w:asciiTheme="minorHAnsi" w:hAnsiTheme="minorHAnsi" w:cs="Arial"/>
                <w:szCs w:val="20"/>
              </w:rPr>
              <w:t xml:space="preserve">EA4 </w:t>
            </w:r>
            <w:hyperlink r:id="rId14" w:history="1">
              <w:bookmarkStart w:id="143" w:name="_Ref335300243"/>
              <w:r w:rsidRPr="00377DA9">
                <w:rPr>
                  <w:rFonts w:asciiTheme="minorHAnsi" w:hAnsiTheme="minorHAnsi" w:cs="Arial"/>
                  <w:szCs w:val="20"/>
                </w:rPr>
                <w:t>Software Naming Conventions</w:t>
              </w:r>
              <w:bookmarkEnd w:id="143"/>
            </w:hyperlink>
          </w:p>
        </w:tc>
        <w:tc>
          <w:tcPr>
            <w:tcW w:w="2091" w:type="dxa"/>
            <w:shd w:val="clear" w:color="auto" w:fill="auto"/>
            <w:vAlign w:val="center"/>
          </w:tcPr>
          <w:p w14:paraId="63981139" w14:textId="3A4BF991" w:rsidR="0071127B" w:rsidRPr="00377DA9" w:rsidRDefault="0071127B" w:rsidP="0071127B">
            <w:pPr>
              <w:rPr>
                <w:rFonts w:asciiTheme="minorHAnsi" w:hAnsiTheme="minorHAnsi" w:cs="Arial"/>
                <w:szCs w:val="20"/>
                <w:lang w:bidi="ar-SA"/>
              </w:rPr>
            </w:pPr>
            <w:r w:rsidRPr="00377DA9">
              <w:rPr>
                <w:rFonts w:asciiTheme="minorHAnsi" w:hAnsiTheme="minorHAnsi" w:cs="Arial"/>
                <w:szCs w:val="20"/>
                <w:lang w:bidi="ar-SA"/>
              </w:rPr>
              <w:t>1.0</w:t>
            </w:r>
            <w:r>
              <w:rPr>
                <w:rFonts w:asciiTheme="minorHAnsi" w:hAnsiTheme="minorHAnsi" w:cs="Arial"/>
                <w:szCs w:val="20"/>
                <w:lang w:bidi="ar-SA"/>
              </w:rPr>
              <w:t>3</w:t>
            </w:r>
          </w:p>
        </w:tc>
      </w:tr>
      <w:tr w:rsidR="0071127B" w:rsidRPr="00377DA9" w14:paraId="68DE1205" w14:textId="77777777" w:rsidTr="00CC4C30">
        <w:tc>
          <w:tcPr>
            <w:tcW w:w="738" w:type="dxa"/>
            <w:shd w:val="clear" w:color="auto" w:fill="auto"/>
            <w:vAlign w:val="center"/>
          </w:tcPr>
          <w:p w14:paraId="4951C440" w14:textId="77777777" w:rsidR="0071127B" w:rsidRPr="00377DA9" w:rsidRDefault="0071127B" w:rsidP="0071127B">
            <w:pPr>
              <w:jc w:val="center"/>
              <w:rPr>
                <w:rFonts w:asciiTheme="minorHAnsi" w:hAnsiTheme="minorHAnsi" w:cs="Arial"/>
                <w:szCs w:val="20"/>
              </w:rPr>
            </w:pPr>
            <w:r w:rsidRPr="00377DA9">
              <w:rPr>
                <w:rFonts w:asciiTheme="minorHAnsi" w:hAnsiTheme="minorHAnsi" w:cs="Arial"/>
                <w:szCs w:val="20"/>
              </w:rPr>
              <w:t>4</w:t>
            </w:r>
          </w:p>
        </w:tc>
        <w:tc>
          <w:tcPr>
            <w:tcW w:w="6458" w:type="dxa"/>
            <w:shd w:val="clear" w:color="auto" w:fill="auto"/>
            <w:vAlign w:val="center"/>
          </w:tcPr>
          <w:p w14:paraId="60E29ABF" w14:textId="77777777" w:rsidR="0071127B" w:rsidRPr="00377DA9" w:rsidRDefault="0071127B" w:rsidP="00CC4C30">
            <w:pPr>
              <w:keepNext/>
              <w:rPr>
                <w:rFonts w:asciiTheme="minorHAnsi" w:hAnsiTheme="minorHAnsi" w:cs="Arial"/>
                <w:szCs w:val="20"/>
              </w:rPr>
            </w:pPr>
            <w:r w:rsidRPr="00377DA9">
              <w:rPr>
                <w:rFonts w:asciiTheme="minorHAnsi" w:hAnsiTheme="minorHAnsi" w:cs="Arial"/>
                <w:szCs w:val="20"/>
              </w:rPr>
              <w:t>Software Design and Coding Standards</w:t>
            </w:r>
          </w:p>
        </w:tc>
        <w:tc>
          <w:tcPr>
            <w:tcW w:w="2091" w:type="dxa"/>
            <w:shd w:val="clear" w:color="auto" w:fill="auto"/>
            <w:vAlign w:val="center"/>
          </w:tcPr>
          <w:p w14:paraId="705786DF" w14:textId="3C0CDFA9" w:rsidR="0071127B" w:rsidRPr="00377DA9" w:rsidRDefault="0071127B" w:rsidP="00CC4C30">
            <w:pPr>
              <w:rPr>
                <w:rFonts w:asciiTheme="minorHAnsi" w:hAnsiTheme="minorHAnsi" w:cs="Arial"/>
                <w:szCs w:val="20"/>
                <w:lang w:bidi="ar-SA"/>
              </w:rPr>
            </w:pPr>
            <w:r w:rsidRPr="00377DA9">
              <w:rPr>
                <w:rFonts w:asciiTheme="minorHAnsi" w:hAnsiTheme="minorHAnsi" w:cs="Arial"/>
                <w:szCs w:val="20"/>
                <w:lang w:bidi="ar-SA"/>
              </w:rPr>
              <w:t>2.01</w:t>
            </w:r>
          </w:p>
        </w:tc>
      </w:tr>
      <w:tr w:rsidR="00015E26" w:rsidRPr="00377DA9" w14:paraId="0B279262" w14:textId="77777777" w:rsidTr="00A70517">
        <w:tc>
          <w:tcPr>
            <w:tcW w:w="738" w:type="dxa"/>
            <w:shd w:val="clear" w:color="auto" w:fill="auto"/>
            <w:vAlign w:val="center"/>
          </w:tcPr>
          <w:p w14:paraId="2A663125" w14:textId="77777777" w:rsidR="00015E26" w:rsidRPr="00377DA9" w:rsidRDefault="00015E26" w:rsidP="00A70517">
            <w:pPr>
              <w:jc w:val="center"/>
              <w:rPr>
                <w:rFonts w:asciiTheme="minorHAnsi" w:hAnsiTheme="minorHAnsi" w:cs="Arial"/>
                <w:szCs w:val="20"/>
              </w:rPr>
            </w:pPr>
            <w:r w:rsidRPr="00377DA9">
              <w:rPr>
                <w:rFonts w:asciiTheme="minorHAnsi" w:hAnsiTheme="minorHAnsi" w:cs="Arial"/>
                <w:szCs w:val="20"/>
              </w:rPr>
              <w:t>5</w:t>
            </w:r>
          </w:p>
        </w:tc>
        <w:tc>
          <w:tcPr>
            <w:tcW w:w="6458" w:type="dxa"/>
            <w:shd w:val="clear" w:color="auto" w:fill="auto"/>
            <w:vAlign w:val="center"/>
          </w:tcPr>
          <w:p w14:paraId="2D781E6D" w14:textId="4332AA6D" w:rsidR="00015E26" w:rsidRPr="00377DA9" w:rsidRDefault="00015E26" w:rsidP="00015E26">
            <w:pPr>
              <w:keepNext/>
              <w:rPr>
                <w:rFonts w:asciiTheme="minorHAnsi" w:hAnsiTheme="minorHAnsi" w:cs="Arial"/>
                <w:szCs w:val="20"/>
              </w:rPr>
            </w:pPr>
            <w:r w:rsidRPr="00377DA9">
              <w:rPr>
                <w:rFonts w:asciiTheme="minorHAnsi" w:hAnsiTheme="minorHAnsi" w:cs="Arial"/>
                <w:szCs w:val="20"/>
              </w:rPr>
              <w:t xml:space="preserve">FDD: </w:t>
            </w:r>
            <w:r w:rsidR="00CC4C30" w:rsidRPr="00CC4C30">
              <w:rPr>
                <w:rFonts w:asciiTheme="minorHAnsi" w:hAnsiTheme="minorHAnsi" w:cs="Arial"/>
                <w:szCs w:val="20"/>
              </w:rPr>
              <w:t>CM103A_RamMem_Design</w:t>
            </w:r>
          </w:p>
        </w:tc>
        <w:tc>
          <w:tcPr>
            <w:tcW w:w="2091" w:type="dxa"/>
            <w:shd w:val="clear" w:color="auto" w:fill="auto"/>
            <w:vAlign w:val="center"/>
          </w:tcPr>
          <w:p w14:paraId="74340819" w14:textId="77777777" w:rsidR="00015E26" w:rsidRPr="00377DA9" w:rsidRDefault="00015E26" w:rsidP="00015E26">
            <w:pPr>
              <w:rPr>
                <w:rFonts w:asciiTheme="minorHAnsi" w:hAnsiTheme="minorHAnsi" w:cs="Arial"/>
                <w:szCs w:val="20"/>
                <w:lang w:bidi="ar-SA"/>
              </w:rPr>
            </w:pPr>
            <w:r w:rsidRPr="00377DA9">
              <w:rPr>
                <w:rFonts w:asciiTheme="minorHAnsi" w:hAnsiTheme="minorHAnsi" w:cs="Arial"/>
                <w:szCs w:val="20"/>
                <w:lang w:bidi="ar-SA"/>
              </w:rPr>
              <w:t>See Synergy subproject version</w:t>
            </w:r>
          </w:p>
        </w:tc>
      </w:tr>
    </w:tbl>
    <w:p w14:paraId="08277147" w14:textId="77777777" w:rsidR="000A5C37" w:rsidRPr="00377DA9" w:rsidRDefault="000A5C37">
      <w:pPr>
        <w:spacing w:after="0"/>
        <w:rPr>
          <w:rFonts w:asciiTheme="minorHAnsi" w:hAnsiTheme="minorHAnsi" w:cs="Arial"/>
          <w:kern w:val="28"/>
          <w:sz w:val="24"/>
          <w:szCs w:val="20"/>
          <w:lang w:bidi="ar-SA"/>
        </w:rPr>
      </w:pPr>
    </w:p>
    <w:sectPr w:rsidR="000A5C37" w:rsidRPr="00377DA9" w:rsidSect="00866672">
      <w:headerReference w:type="default" r:id="rId15"/>
      <w:footerReference w:type="default" r:id="rId16"/>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231334" w14:textId="77777777" w:rsidR="00F07140" w:rsidRDefault="00F07140">
      <w:r>
        <w:separator/>
      </w:r>
    </w:p>
  </w:endnote>
  <w:endnote w:type="continuationSeparator" w:id="0">
    <w:p w14:paraId="596F03AB" w14:textId="77777777" w:rsidR="00F07140" w:rsidRDefault="00F07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10"/>
      <w:gridCol w:w="3309"/>
      <w:gridCol w:w="3307"/>
    </w:tblGrid>
    <w:tr w:rsidR="00A70517" w:rsidRPr="00B10816" w14:paraId="1A72F337" w14:textId="77777777" w:rsidTr="00866672">
      <w:tc>
        <w:tcPr>
          <w:tcW w:w="1667" w:type="pct"/>
          <w:vAlign w:val="center"/>
        </w:tcPr>
        <w:p w14:paraId="6FE56C4F" w14:textId="65DC3B54" w:rsidR="00A70517" w:rsidRPr="00067C27" w:rsidRDefault="00A70517" w:rsidP="00B10816">
          <w:pPr>
            <w:pStyle w:val="Footer"/>
            <w:spacing w:after="0"/>
            <w:rPr>
              <w:sz w:val="16"/>
              <w:szCs w:val="16"/>
            </w:rPr>
          </w:pPr>
          <w:r w:rsidRPr="00067C27">
            <w:rPr>
              <w:sz w:val="16"/>
              <w:szCs w:val="16"/>
            </w:rPr>
            <w:t xml:space="preserve">Version: </w:t>
          </w:r>
          <w:del w:id="144" w:author="Bri Spencer" w:date="2018-06-28T15:02:00Z">
            <w:r w:rsidR="00067C27" w:rsidRPr="00067C27" w:rsidDel="00DA63FE">
              <w:rPr>
                <w:sz w:val="16"/>
                <w:szCs w:val="16"/>
              </w:rPr>
              <w:delText>3.0</w:delText>
            </w:r>
          </w:del>
          <w:ins w:id="145" w:author="Bri Spencer" w:date="2018-06-28T15:02:00Z">
            <w:r w:rsidR="00DA63FE">
              <w:rPr>
                <w:sz w:val="16"/>
                <w:szCs w:val="16"/>
              </w:rPr>
              <w:t>4.0</w:t>
            </w:r>
          </w:ins>
        </w:p>
        <w:p w14:paraId="4F790052" w14:textId="60B42FFE" w:rsidR="00A70517" w:rsidRPr="00067C27" w:rsidRDefault="00A70517" w:rsidP="00AC4CD8">
          <w:pPr>
            <w:pStyle w:val="Footer"/>
            <w:spacing w:after="0"/>
            <w:rPr>
              <w:sz w:val="16"/>
              <w:szCs w:val="16"/>
            </w:rPr>
          </w:pPr>
          <w:r w:rsidRPr="00067C27">
            <w:rPr>
              <w:sz w:val="16"/>
              <w:szCs w:val="16"/>
            </w:rPr>
            <w:t>Status: Released</w:t>
          </w:r>
        </w:p>
      </w:tc>
      <w:tc>
        <w:tcPr>
          <w:tcW w:w="1667" w:type="pct"/>
          <w:vAlign w:val="center"/>
        </w:tcPr>
        <w:p w14:paraId="700E19BC" w14:textId="49DDA2E8" w:rsidR="00A70517" w:rsidRPr="00067C27" w:rsidRDefault="00A70517" w:rsidP="00B10816">
          <w:pPr>
            <w:pStyle w:val="Footer"/>
            <w:spacing w:after="0"/>
            <w:jc w:val="center"/>
            <w:rPr>
              <w:sz w:val="16"/>
              <w:szCs w:val="16"/>
            </w:rPr>
          </w:pPr>
          <w:r w:rsidRPr="00067C27">
            <w:rPr>
              <w:sz w:val="16"/>
              <w:szCs w:val="16"/>
            </w:rPr>
            <w:fldChar w:fldCharType="begin"/>
          </w:r>
          <w:r w:rsidRPr="00067C27">
            <w:rPr>
              <w:sz w:val="16"/>
              <w:szCs w:val="16"/>
            </w:rPr>
            <w:instrText xml:space="preserve"> DOCPROPERTY  "Release Date"  \* MERGEFORMAT </w:instrText>
          </w:r>
          <w:r w:rsidRPr="00067C27">
            <w:rPr>
              <w:sz w:val="16"/>
              <w:szCs w:val="16"/>
            </w:rPr>
            <w:fldChar w:fldCharType="separate"/>
          </w:r>
          <w:ins w:id="146" w:author="Bri Spencer" w:date="2018-07-11T11:17:00Z">
            <w:r w:rsidR="005B1EBD">
              <w:rPr>
                <w:sz w:val="16"/>
                <w:szCs w:val="16"/>
              </w:rPr>
              <w:t>11-Jul-2018</w:t>
            </w:r>
          </w:ins>
          <w:del w:id="147" w:author="Bri Spencer" w:date="2018-07-11T11:17:00Z">
            <w:r w:rsidR="00067C27" w:rsidRPr="00067C27" w:rsidDel="005B1EBD">
              <w:rPr>
                <w:sz w:val="16"/>
                <w:szCs w:val="16"/>
              </w:rPr>
              <w:delText>23-Aug-2016</w:delText>
            </w:r>
          </w:del>
          <w:r w:rsidRPr="00067C27">
            <w:rPr>
              <w:sz w:val="16"/>
              <w:szCs w:val="16"/>
            </w:rPr>
            <w:fldChar w:fldCharType="end"/>
          </w:r>
        </w:p>
        <w:p w14:paraId="67FE3A3B" w14:textId="77777777" w:rsidR="00A70517" w:rsidRPr="00067C27" w:rsidRDefault="00A70517" w:rsidP="00B10816">
          <w:pPr>
            <w:pStyle w:val="Footer"/>
            <w:spacing w:after="0"/>
            <w:jc w:val="center"/>
            <w:rPr>
              <w:sz w:val="16"/>
              <w:szCs w:val="16"/>
            </w:rPr>
          </w:pPr>
          <w:r w:rsidRPr="00067C27">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067C27">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14:paraId="1F0CC9DE" w14:textId="77777777" w:rsidR="00A70517" w:rsidRPr="00B10816" w:rsidRDefault="00A70517" w:rsidP="00B10816">
              <w:pPr>
                <w:pStyle w:val="Footer"/>
                <w:spacing w:after="0"/>
                <w:jc w:val="right"/>
                <w:rPr>
                  <w:sz w:val="16"/>
                  <w:szCs w:val="16"/>
                </w:rPr>
              </w:pPr>
              <w:r>
                <w:rPr>
                  <w:sz w:val="16"/>
                  <w:szCs w:val="16"/>
                </w:rPr>
                <w:t>Module Design Document</w:t>
              </w:r>
            </w:p>
          </w:sdtContent>
        </w:sdt>
        <w:p w14:paraId="48A91AB8" w14:textId="3BCB04F4" w:rsidR="00A70517" w:rsidRPr="00B10816" w:rsidRDefault="00A70517"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C203E7">
            <w:rPr>
              <w:b/>
              <w:noProof/>
              <w:sz w:val="16"/>
              <w:szCs w:val="16"/>
            </w:rPr>
            <w:t>9</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C203E7">
            <w:rPr>
              <w:b/>
              <w:noProof/>
              <w:sz w:val="16"/>
              <w:szCs w:val="16"/>
            </w:rPr>
            <w:t>14</w:t>
          </w:r>
          <w:r w:rsidRPr="00B10816">
            <w:rPr>
              <w:b/>
              <w:sz w:val="16"/>
              <w:szCs w:val="16"/>
            </w:rPr>
            <w:fldChar w:fldCharType="end"/>
          </w:r>
        </w:p>
      </w:tc>
    </w:tr>
  </w:tbl>
  <w:p w14:paraId="46E94DD0" w14:textId="77777777" w:rsidR="00A70517" w:rsidRPr="00B10816" w:rsidRDefault="00A70517"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440813" w14:textId="77777777" w:rsidR="00F07140" w:rsidRDefault="00F07140">
      <w:r>
        <w:separator/>
      </w:r>
    </w:p>
  </w:footnote>
  <w:footnote w:type="continuationSeparator" w:id="0">
    <w:p w14:paraId="337AC4A5" w14:textId="77777777" w:rsidR="00F07140" w:rsidRDefault="00F071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65"/>
      <w:gridCol w:w="7061"/>
    </w:tblGrid>
    <w:tr w:rsidR="00A70517" w:rsidRPr="008969C4" w14:paraId="6030A4AD" w14:textId="77777777" w:rsidTr="00866672">
      <w:trPr>
        <w:trHeight w:val="438"/>
      </w:trPr>
      <w:tc>
        <w:tcPr>
          <w:tcW w:w="1443" w:type="pct"/>
        </w:tcPr>
        <w:p w14:paraId="0F84294F" w14:textId="77777777" w:rsidR="00A70517" w:rsidRPr="008969C4" w:rsidRDefault="00A70517" w:rsidP="00B10816">
          <w:pPr>
            <w:pStyle w:val="Header"/>
            <w:spacing w:after="0"/>
          </w:pPr>
          <w:r w:rsidRPr="008969C4">
            <w:rPr>
              <w:noProof/>
              <w:lang w:bidi="ar-SA"/>
            </w:rPr>
            <w:drawing>
              <wp:inline distT="0" distB="0" distL="0" distR="0" wp14:anchorId="1D3B07D3" wp14:editId="7CA7FD1E">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14:paraId="5C3182CE" w14:textId="77777777" w:rsidR="00A70517" w:rsidRPr="00891F29" w:rsidRDefault="00A70517" w:rsidP="00B10816">
          <w:pPr>
            <w:pStyle w:val="Header"/>
            <w:spacing w:after="0"/>
            <w:jc w:val="right"/>
            <w:rPr>
              <w:sz w:val="16"/>
              <w:szCs w:val="20"/>
            </w:rPr>
          </w:pPr>
          <w:r w:rsidRPr="00891F29">
            <w:rPr>
              <w:sz w:val="16"/>
              <w:szCs w:val="20"/>
            </w:rPr>
            <w:t>Nexteer Automotive Confidential Proprietary Information</w:t>
          </w:r>
        </w:p>
        <w:p w14:paraId="72740122" w14:textId="77777777" w:rsidR="00A70517" w:rsidRDefault="00A70517" w:rsidP="00B10816">
          <w:pPr>
            <w:pStyle w:val="Header"/>
            <w:spacing w:after="0"/>
            <w:jc w:val="right"/>
            <w:rPr>
              <w:sz w:val="16"/>
              <w:szCs w:val="20"/>
            </w:rPr>
          </w:pPr>
          <w:r w:rsidRPr="00891F29">
            <w:rPr>
              <w:sz w:val="16"/>
              <w:szCs w:val="20"/>
            </w:rPr>
            <w:t>Do Not Copy/Distribute Without Prior Permission</w:t>
          </w:r>
        </w:p>
        <w:p w14:paraId="675C6F8F" w14:textId="77777777" w:rsidR="00A70517" w:rsidRPr="008969C4" w:rsidRDefault="00A70517" w:rsidP="00B10816">
          <w:pPr>
            <w:pStyle w:val="Header"/>
            <w:spacing w:after="0"/>
            <w:jc w:val="right"/>
            <w:rPr>
              <w:szCs w:val="20"/>
            </w:rPr>
          </w:pPr>
          <w:r w:rsidRPr="000B0DB8">
            <w:rPr>
              <w:sz w:val="16"/>
              <w:szCs w:val="20"/>
            </w:rPr>
            <w:t>This Document Is Uncontrolled When Printed – Verify Version Before Use</w:t>
          </w:r>
        </w:p>
      </w:tc>
    </w:tr>
  </w:tbl>
  <w:p w14:paraId="452A77FC" w14:textId="77777777" w:rsidR="00A70517" w:rsidRDefault="00A70517">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i Spencer">
    <w15:presenceInfo w15:providerId="AD" w15:userId="S-1-5-21-1993528211-2586143117-3253031534-496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E64"/>
    <w:rsid w:val="000040A2"/>
    <w:rsid w:val="00007584"/>
    <w:rsid w:val="00010BFD"/>
    <w:rsid w:val="00015232"/>
    <w:rsid w:val="00015E26"/>
    <w:rsid w:val="000201AB"/>
    <w:rsid w:val="0002454A"/>
    <w:rsid w:val="00030567"/>
    <w:rsid w:val="00030607"/>
    <w:rsid w:val="000318E7"/>
    <w:rsid w:val="0004234C"/>
    <w:rsid w:val="000515DF"/>
    <w:rsid w:val="000558D3"/>
    <w:rsid w:val="000573ED"/>
    <w:rsid w:val="00057E0F"/>
    <w:rsid w:val="00062B38"/>
    <w:rsid w:val="00063A7A"/>
    <w:rsid w:val="0006733C"/>
    <w:rsid w:val="00067C27"/>
    <w:rsid w:val="000718C3"/>
    <w:rsid w:val="00076DD2"/>
    <w:rsid w:val="00096B85"/>
    <w:rsid w:val="000A5C37"/>
    <w:rsid w:val="000A5FB2"/>
    <w:rsid w:val="000B01C4"/>
    <w:rsid w:val="000B0DB8"/>
    <w:rsid w:val="000B37D5"/>
    <w:rsid w:val="000B5C1E"/>
    <w:rsid w:val="000B6648"/>
    <w:rsid w:val="000D20EC"/>
    <w:rsid w:val="000E0B71"/>
    <w:rsid w:val="000E102A"/>
    <w:rsid w:val="000E3512"/>
    <w:rsid w:val="000E548A"/>
    <w:rsid w:val="00101127"/>
    <w:rsid w:val="00102C25"/>
    <w:rsid w:val="00105535"/>
    <w:rsid w:val="00105C99"/>
    <w:rsid w:val="001063C7"/>
    <w:rsid w:val="00107593"/>
    <w:rsid w:val="00113021"/>
    <w:rsid w:val="00114319"/>
    <w:rsid w:val="001161D2"/>
    <w:rsid w:val="001278D4"/>
    <w:rsid w:val="001327A7"/>
    <w:rsid w:val="00133350"/>
    <w:rsid w:val="00135743"/>
    <w:rsid w:val="00142FCA"/>
    <w:rsid w:val="001449F2"/>
    <w:rsid w:val="00144BD1"/>
    <w:rsid w:val="00145E51"/>
    <w:rsid w:val="00152830"/>
    <w:rsid w:val="001705E9"/>
    <w:rsid w:val="00180B03"/>
    <w:rsid w:val="00180DD1"/>
    <w:rsid w:val="00181748"/>
    <w:rsid w:val="001833C5"/>
    <w:rsid w:val="00183AC0"/>
    <w:rsid w:val="00186C07"/>
    <w:rsid w:val="00194117"/>
    <w:rsid w:val="00196283"/>
    <w:rsid w:val="001A069D"/>
    <w:rsid w:val="001A554E"/>
    <w:rsid w:val="001A6A75"/>
    <w:rsid w:val="001B11CC"/>
    <w:rsid w:val="001B1516"/>
    <w:rsid w:val="001B15E2"/>
    <w:rsid w:val="001B4CA5"/>
    <w:rsid w:val="001B716A"/>
    <w:rsid w:val="001C3CBB"/>
    <w:rsid w:val="001C6D37"/>
    <w:rsid w:val="001D2F1D"/>
    <w:rsid w:val="001D6053"/>
    <w:rsid w:val="001E07C4"/>
    <w:rsid w:val="001E2E64"/>
    <w:rsid w:val="001E4877"/>
    <w:rsid w:val="001F0A02"/>
    <w:rsid w:val="001F7A45"/>
    <w:rsid w:val="00203950"/>
    <w:rsid w:val="00206564"/>
    <w:rsid w:val="00210877"/>
    <w:rsid w:val="00213F47"/>
    <w:rsid w:val="00216E0A"/>
    <w:rsid w:val="00217199"/>
    <w:rsid w:val="00220F0E"/>
    <w:rsid w:val="002222B0"/>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73A0B"/>
    <w:rsid w:val="002905EB"/>
    <w:rsid w:val="002A3DCD"/>
    <w:rsid w:val="002A4407"/>
    <w:rsid w:val="002A46ED"/>
    <w:rsid w:val="002A6127"/>
    <w:rsid w:val="002B094F"/>
    <w:rsid w:val="002B1587"/>
    <w:rsid w:val="002B2B02"/>
    <w:rsid w:val="002B5569"/>
    <w:rsid w:val="002B6E4E"/>
    <w:rsid w:val="002B7D4B"/>
    <w:rsid w:val="002D2079"/>
    <w:rsid w:val="002D4CF3"/>
    <w:rsid w:val="002D7C01"/>
    <w:rsid w:val="002E04C4"/>
    <w:rsid w:val="002E08B6"/>
    <w:rsid w:val="002E0FEE"/>
    <w:rsid w:val="002E3467"/>
    <w:rsid w:val="002E4849"/>
    <w:rsid w:val="002E7E59"/>
    <w:rsid w:val="00307A0F"/>
    <w:rsid w:val="00312179"/>
    <w:rsid w:val="003129E3"/>
    <w:rsid w:val="00314939"/>
    <w:rsid w:val="003267EF"/>
    <w:rsid w:val="00326A13"/>
    <w:rsid w:val="00327A5B"/>
    <w:rsid w:val="00330ED1"/>
    <w:rsid w:val="003313B5"/>
    <w:rsid w:val="0034184E"/>
    <w:rsid w:val="00341ED6"/>
    <w:rsid w:val="00347652"/>
    <w:rsid w:val="00361921"/>
    <w:rsid w:val="00362B86"/>
    <w:rsid w:val="00362CE5"/>
    <w:rsid w:val="00364BF7"/>
    <w:rsid w:val="00364F00"/>
    <w:rsid w:val="00377DA9"/>
    <w:rsid w:val="003849A4"/>
    <w:rsid w:val="00385119"/>
    <w:rsid w:val="00387BF4"/>
    <w:rsid w:val="00393DBF"/>
    <w:rsid w:val="003A5B2A"/>
    <w:rsid w:val="003B4A55"/>
    <w:rsid w:val="003D456D"/>
    <w:rsid w:val="003F18D9"/>
    <w:rsid w:val="003F3205"/>
    <w:rsid w:val="003F4D3B"/>
    <w:rsid w:val="004019F3"/>
    <w:rsid w:val="00405E64"/>
    <w:rsid w:val="00410E30"/>
    <w:rsid w:val="004147D1"/>
    <w:rsid w:val="00431255"/>
    <w:rsid w:val="00436F3E"/>
    <w:rsid w:val="004377FE"/>
    <w:rsid w:val="00444F99"/>
    <w:rsid w:val="0045189C"/>
    <w:rsid w:val="004526E6"/>
    <w:rsid w:val="004538E2"/>
    <w:rsid w:val="00453CBC"/>
    <w:rsid w:val="00460D68"/>
    <w:rsid w:val="004610FA"/>
    <w:rsid w:val="00462B18"/>
    <w:rsid w:val="00462D3A"/>
    <w:rsid w:val="00467BB2"/>
    <w:rsid w:val="00480A9D"/>
    <w:rsid w:val="00482BAD"/>
    <w:rsid w:val="004863BF"/>
    <w:rsid w:val="004907B4"/>
    <w:rsid w:val="00496E7C"/>
    <w:rsid w:val="00497491"/>
    <w:rsid w:val="004A083F"/>
    <w:rsid w:val="004A0EA5"/>
    <w:rsid w:val="004A3AD6"/>
    <w:rsid w:val="004A72A1"/>
    <w:rsid w:val="004B2C8D"/>
    <w:rsid w:val="004C1331"/>
    <w:rsid w:val="004D0FAD"/>
    <w:rsid w:val="004D5D37"/>
    <w:rsid w:val="004E39D0"/>
    <w:rsid w:val="004F3C64"/>
    <w:rsid w:val="00507960"/>
    <w:rsid w:val="00510DB3"/>
    <w:rsid w:val="00514FCB"/>
    <w:rsid w:val="005200B6"/>
    <w:rsid w:val="005222C0"/>
    <w:rsid w:val="00527EC6"/>
    <w:rsid w:val="00531B8C"/>
    <w:rsid w:val="0053510E"/>
    <w:rsid w:val="005366FA"/>
    <w:rsid w:val="00540486"/>
    <w:rsid w:val="00540749"/>
    <w:rsid w:val="00541D9D"/>
    <w:rsid w:val="00541E2D"/>
    <w:rsid w:val="0054769F"/>
    <w:rsid w:val="00551E95"/>
    <w:rsid w:val="00553CD9"/>
    <w:rsid w:val="0056492D"/>
    <w:rsid w:val="00580609"/>
    <w:rsid w:val="00580C6B"/>
    <w:rsid w:val="00585674"/>
    <w:rsid w:val="0058629C"/>
    <w:rsid w:val="00591CEF"/>
    <w:rsid w:val="00592519"/>
    <w:rsid w:val="005955D1"/>
    <w:rsid w:val="00596DAF"/>
    <w:rsid w:val="005A1C6A"/>
    <w:rsid w:val="005A3EDE"/>
    <w:rsid w:val="005A77EF"/>
    <w:rsid w:val="005B1EBD"/>
    <w:rsid w:val="005B3586"/>
    <w:rsid w:val="005B6300"/>
    <w:rsid w:val="005B6345"/>
    <w:rsid w:val="005C3AC2"/>
    <w:rsid w:val="005C6795"/>
    <w:rsid w:val="005C7490"/>
    <w:rsid w:val="005D297B"/>
    <w:rsid w:val="005D4F2C"/>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24AE"/>
    <w:rsid w:val="00624C3B"/>
    <w:rsid w:val="00633FE1"/>
    <w:rsid w:val="00635297"/>
    <w:rsid w:val="006374FA"/>
    <w:rsid w:val="00646455"/>
    <w:rsid w:val="00660449"/>
    <w:rsid w:val="00665E4E"/>
    <w:rsid w:val="00667AE7"/>
    <w:rsid w:val="00673A6E"/>
    <w:rsid w:val="0067654E"/>
    <w:rsid w:val="006811FF"/>
    <w:rsid w:val="00681E5A"/>
    <w:rsid w:val="006845E9"/>
    <w:rsid w:val="00686ED4"/>
    <w:rsid w:val="0069657C"/>
    <w:rsid w:val="006A61EA"/>
    <w:rsid w:val="006A7C28"/>
    <w:rsid w:val="006B5229"/>
    <w:rsid w:val="006B5F56"/>
    <w:rsid w:val="006C12CB"/>
    <w:rsid w:val="006C2D7D"/>
    <w:rsid w:val="006C40DA"/>
    <w:rsid w:val="006D634C"/>
    <w:rsid w:val="006E1C97"/>
    <w:rsid w:val="006F2855"/>
    <w:rsid w:val="006F3CF4"/>
    <w:rsid w:val="00702C1E"/>
    <w:rsid w:val="00707BA6"/>
    <w:rsid w:val="0071127B"/>
    <w:rsid w:val="00715441"/>
    <w:rsid w:val="007219DD"/>
    <w:rsid w:val="00722EA8"/>
    <w:rsid w:val="00725671"/>
    <w:rsid w:val="00727610"/>
    <w:rsid w:val="00737A19"/>
    <w:rsid w:val="00751961"/>
    <w:rsid w:val="0075721A"/>
    <w:rsid w:val="00765195"/>
    <w:rsid w:val="00767585"/>
    <w:rsid w:val="00770295"/>
    <w:rsid w:val="00773CA8"/>
    <w:rsid w:val="007740AF"/>
    <w:rsid w:val="007834AD"/>
    <w:rsid w:val="00784FF5"/>
    <w:rsid w:val="00786BDF"/>
    <w:rsid w:val="00787C3F"/>
    <w:rsid w:val="00793B30"/>
    <w:rsid w:val="007A2CEC"/>
    <w:rsid w:val="007A3BEB"/>
    <w:rsid w:val="007A3D19"/>
    <w:rsid w:val="007B71B8"/>
    <w:rsid w:val="007C0067"/>
    <w:rsid w:val="007C3A2E"/>
    <w:rsid w:val="007C4A1B"/>
    <w:rsid w:val="007C4B48"/>
    <w:rsid w:val="007D326F"/>
    <w:rsid w:val="007E00D7"/>
    <w:rsid w:val="007E0373"/>
    <w:rsid w:val="007E1C02"/>
    <w:rsid w:val="007E4EF4"/>
    <w:rsid w:val="007E625F"/>
    <w:rsid w:val="007E6421"/>
    <w:rsid w:val="007F746C"/>
    <w:rsid w:val="0080252F"/>
    <w:rsid w:val="008068A5"/>
    <w:rsid w:val="008119C7"/>
    <w:rsid w:val="00820AE5"/>
    <w:rsid w:val="0082456E"/>
    <w:rsid w:val="0082534B"/>
    <w:rsid w:val="00832905"/>
    <w:rsid w:val="00836552"/>
    <w:rsid w:val="0084459F"/>
    <w:rsid w:val="00847EDF"/>
    <w:rsid w:val="00862735"/>
    <w:rsid w:val="00865ACA"/>
    <w:rsid w:val="00866672"/>
    <w:rsid w:val="00866C6E"/>
    <w:rsid w:val="00867D7B"/>
    <w:rsid w:val="00871C89"/>
    <w:rsid w:val="008721B1"/>
    <w:rsid w:val="008721C3"/>
    <w:rsid w:val="00881135"/>
    <w:rsid w:val="00881279"/>
    <w:rsid w:val="00891F29"/>
    <w:rsid w:val="00894055"/>
    <w:rsid w:val="008943A3"/>
    <w:rsid w:val="00895757"/>
    <w:rsid w:val="008969C4"/>
    <w:rsid w:val="00897591"/>
    <w:rsid w:val="008A0BF7"/>
    <w:rsid w:val="008A1CA9"/>
    <w:rsid w:val="008A3325"/>
    <w:rsid w:val="008A3DEA"/>
    <w:rsid w:val="008B2A08"/>
    <w:rsid w:val="008C31B1"/>
    <w:rsid w:val="008C4FBE"/>
    <w:rsid w:val="008C6874"/>
    <w:rsid w:val="008D1A6A"/>
    <w:rsid w:val="008D3DCA"/>
    <w:rsid w:val="008D69B7"/>
    <w:rsid w:val="008F09CA"/>
    <w:rsid w:val="008F11FD"/>
    <w:rsid w:val="008F1C9A"/>
    <w:rsid w:val="008F203F"/>
    <w:rsid w:val="008F38B3"/>
    <w:rsid w:val="008F402B"/>
    <w:rsid w:val="008F4A9B"/>
    <w:rsid w:val="008F7506"/>
    <w:rsid w:val="009017D0"/>
    <w:rsid w:val="00904C14"/>
    <w:rsid w:val="00905396"/>
    <w:rsid w:val="00912AE0"/>
    <w:rsid w:val="0091328D"/>
    <w:rsid w:val="009132C7"/>
    <w:rsid w:val="0091423E"/>
    <w:rsid w:val="00921DE0"/>
    <w:rsid w:val="009253B7"/>
    <w:rsid w:val="00926383"/>
    <w:rsid w:val="0092752F"/>
    <w:rsid w:val="00930893"/>
    <w:rsid w:val="009318C4"/>
    <w:rsid w:val="009358E8"/>
    <w:rsid w:val="00942D04"/>
    <w:rsid w:val="00945677"/>
    <w:rsid w:val="00947A9A"/>
    <w:rsid w:val="00947EA9"/>
    <w:rsid w:val="00957855"/>
    <w:rsid w:val="00964105"/>
    <w:rsid w:val="009643A3"/>
    <w:rsid w:val="00970DBB"/>
    <w:rsid w:val="0097381A"/>
    <w:rsid w:val="009839AF"/>
    <w:rsid w:val="009877AA"/>
    <w:rsid w:val="00992EB9"/>
    <w:rsid w:val="009B0C02"/>
    <w:rsid w:val="009B754B"/>
    <w:rsid w:val="009C01BB"/>
    <w:rsid w:val="009C38C6"/>
    <w:rsid w:val="009C5629"/>
    <w:rsid w:val="009C5E90"/>
    <w:rsid w:val="009C71A3"/>
    <w:rsid w:val="009C7F7D"/>
    <w:rsid w:val="009D1773"/>
    <w:rsid w:val="009D493A"/>
    <w:rsid w:val="009E371E"/>
    <w:rsid w:val="009E6A87"/>
    <w:rsid w:val="009F3119"/>
    <w:rsid w:val="00A049EB"/>
    <w:rsid w:val="00A05B7E"/>
    <w:rsid w:val="00A158C7"/>
    <w:rsid w:val="00A25B61"/>
    <w:rsid w:val="00A33CB7"/>
    <w:rsid w:val="00A365F0"/>
    <w:rsid w:val="00A37E34"/>
    <w:rsid w:val="00A639FF"/>
    <w:rsid w:val="00A6463B"/>
    <w:rsid w:val="00A656E4"/>
    <w:rsid w:val="00A70517"/>
    <w:rsid w:val="00A71A73"/>
    <w:rsid w:val="00A72ADF"/>
    <w:rsid w:val="00A75159"/>
    <w:rsid w:val="00A75452"/>
    <w:rsid w:val="00A75700"/>
    <w:rsid w:val="00A85DD5"/>
    <w:rsid w:val="00A90F28"/>
    <w:rsid w:val="00A92EE5"/>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D40F9"/>
    <w:rsid w:val="00AE0435"/>
    <w:rsid w:val="00AE0DCB"/>
    <w:rsid w:val="00AE41D4"/>
    <w:rsid w:val="00AE55D3"/>
    <w:rsid w:val="00AE5C76"/>
    <w:rsid w:val="00AE730D"/>
    <w:rsid w:val="00AF6D2A"/>
    <w:rsid w:val="00AF7DDD"/>
    <w:rsid w:val="00B0024F"/>
    <w:rsid w:val="00B10816"/>
    <w:rsid w:val="00B11BE8"/>
    <w:rsid w:val="00B15003"/>
    <w:rsid w:val="00B154E6"/>
    <w:rsid w:val="00B21802"/>
    <w:rsid w:val="00B220BD"/>
    <w:rsid w:val="00B221B0"/>
    <w:rsid w:val="00B25D10"/>
    <w:rsid w:val="00B35242"/>
    <w:rsid w:val="00B35F84"/>
    <w:rsid w:val="00B52330"/>
    <w:rsid w:val="00B557BA"/>
    <w:rsid w:val="00B5628C"/>
    <w:rsid w:val="00B629B6"/>
    <w:rsid w:val="00B647EA"/>
    <w:rsid w:val="00B65EDB"/>
    <w:rsid w:val="00B72FDD"/>
    <w:rsid w:val="00B758D2"/>
    <w:rsid w:val="00B81B39"/>
    <w:rsid w:val="00B81C1B"/>
    <w:rsid w:val="00B85D5F"/>
    <w:rsid w:val="00B92F19"/>
    <w:rsid w:val="00B9722C"/>
    <w:rsid w:val="00BA089B"/>
    <w:rsid w:val="00BA0D62"/>
    <w:rsid w:val="00BA5041"/>
    <w:rsid w:val="00BA7BCD"/>
    <w:rsid w:val="00BB166E"/>
    <w:rsid w:val="00BB4210"/>
    <w:rsid w:val="00BC45C7"/>
    <w:rsid w:val="00BC55AF"/>
    <w:rsid w:val="00BC6B0F"/>
    <w:rsid w:val="00BD17E2"/>
    <w:rsid w:val="00BD2498"/>
    <w:rsid w:val="00BD29F5"/>
    <w:rsid w:val="00BD7322"/>
    <w:rsid w:val="00BE7F06"/>
    <w:rsid w:val="00BF5242"/>
    <w:rsid w:val="00BF5CD9"/>
    <w:rsid w:val="00BF74F4"/>
    <w:rsid w:val="00C0276C"/>
    <w:rsid w:val="00C04F32"/>
    <w:rsid w:val="00C145F2"/>
    <w:rsid w:val="00C203E7"/>
    <w:rsid w:val="00C22A00"/>
    <w:rsid w:val="00C2356B"/>
    <w:rsid w:val="00C373E0"/>
    <w:rsid w:val="00C375E8"/>
    <w:rsid w:val="00C53F02"/>
    <w:rsid w:val="00C54CBD"/>
    <w:rsid w:val="00C62193"/>
    <w:rsid w:val="00C642B0"/>
    <w:rsid w:val="00C64761"/>
    <w:rsid w:val="00C64B82"/>
    <w:rsid w:val="00C70668"/>
    <w:rsid w:val="00C70F78"/>
    <w:rsid w:val="00C71EF8"/>
    <w:rsid w:val="00C728E9"/>
    <w:rsid w:val="00C7430F"/>
    <w:rsid w:val="00C74FE6"/>
    <w:rsid w:val="00C77D0E"/>
    <w:rsid w:val="00C8041D"/>
    <w:rsid w:val="00C845F5"/>
    <w:rsid w:val="00C93030"/>
    <w:rsid w:val="00CA379E"/>
    <w:rsid w:val="00CA5A53"/>
    <w:rsid w:val="00CA5BBE"/>
    <w:rsid w:val="00CB03C3"/>
    <w:rsid w:val="00CB0B31"/>
    <w:rsid w:val="00CB724F"/>
    <w:rsid w:val="00CC338C"/>
    <w:rsid w:val="00CC44B7"/>
    <w:rsid w:val="00CC4C30"/>
    <w:rsid w:val="00CC6EFC"/>
    <w:rsid w:val="00CE1AE1"/>
    <w:rsid w:val="00CF089D"/>
    <w:rsid w:val="00CF0E43"/>
    <w:rsid w:val="00CF107F"/>
    <w:rsid w:val="00CF2A9A"/>
    <w:rsid w:val="00CF5BE3"/>
    <w:rsid w:val="00D00A39"/>
    <w:rsid w:val="00D06DC7"/>
    <w:rsid w:val="00D16229"/>
    <w:rsid w:val="00D229A6"/>
    <w:rsid w:val="00D23CB7"/>
    <w:rsid w:val="00D26802"/>
    <w:rsid w:val="00D30924"/>
    <w:rsid w:val="00D4065B"/>
    <w:rsid w:val="00D42EF2"/>
    <w:rsid w:val="00D443E7"/>
    <w:rsid w:val="00D51275"/>
    <w:rsid w:val="00D512CA"/>
    <w:rsid w:val="00D55AAD"/>
    <w:rsid w:val="00D57071"/>
    <w:rsid w:val="00D57F9F"/>
    <w:rsid w:val="00D60445"/>
    <w:rsid w:val="00D70B1D"/>
    <w:rsid w:val="00D757BC"/>
    <w:rsid w:val="00D762B8"/>
    <w:rsid w:val="00D775AC"/>
    <w:rsid w:val="00D77952"/>
    <w:rsid w:val="00D8298E"/>
    <w:rsid w:val="00D82F41"/>
    <w:rsid w:val="00D933BF"/>
    <w:rsid w:val="00DA5C5C"/>
    <w:rsid w:val="00DA63FE"/>
    <w:rsid w:val="00DB0311"/>
    <w:rsid w:val="00DB1985"/>
    <w:rsid w:val="00DB213C"/>
    <w:rsid w:val="00DB3C1D"/>
    <w:rsid w:val="00DC0959"/>
    <w:rsid w:val="00DC2892"/>
    <w:rsid w:val="00DC598C"/>
    <w:rsid w:val="00DD3B65"/>
    <w:rsid w:val="00DE23CE"/>
    <w:rsid w:val="00DE2FDE"/>
    <w:rsid w:val="00DE78A5"/>
    <w:rsid w:val="00DF4415"/>
    <w:rsid w:val="00E020FC"/>
    <w:rsid w:val="00E03151"/>
    <w:rsid w:val="00E044C8"/>
    <w:rsid w:val="00E16D14"/>
    <w:rsid w:val="00E176AB"/>
    <w:rsid w:val="00E23E66"/>
    <w:rsid w:val="00E31AE9"/>
    <w:rsid w:val="00E3395D"/>
    <w:rsid w:val="00E35A9F"/>
    <w:rsid w:val="00E3609B"/>
    <w:rsid w:val="00E36420"/>
    <w:rsid w:val="00E46EBF"/>
    <w:rsid w:val="00E51408"/>
    <w:rsid w:val="00E52161"/>
    <w:rsid w:val="00E61FD9"/>
    <w:rsid w:val="00E62C56"/>
    <w:rsid w:val="00E6550B"/>
    <w:rsid w:val="00E71246"/>
    <w:rsid w:val="00E9004B"/>
    <w:rsid w:val="00E91ED4"/>
    <w:rsid w:val="00EB1228"/>
    <w:rsid w:val="00EC6948"/>
    <w:rsid w:val="00ED3D2B"/>
    <w:rsid w:val="00EE263E"/>
    <w:rsid w:val="00EE26AB"/>
    <w:rsid w:val="00EE3BBC"/>
    <w:rsid w:val="00EE3F27"/>
    <w:rsid w:val="00EF190F"/>
    <w:rsid w:val="00F07140"/>
    <w:rsid w:val="00F1257A"/>
    <w:rsid w:val="00F33BD1"/>
    <w:rsid w:val="00F36729"/>
    <w:rsid w:val="00F36CC2"/>
    <w:rsid w:val="00F417BB"/>
    <w:rsid w:val="00F4318C"/>
    <w:rsid w:val="00F43F8E"/>
    <w:rsid w:val="00F51C8D"/>
    <w:rsid w:val="00F56F9A"/>
    <w:rsid w:val="00F602B0"/>
    <w:rsid w:val="00F60DA5"/>
    <w:rsid w:val="00F651F5"/>
    <w:rsid w:val="00F727CE"/>
    <w:rsid w:val="00F737FE"/>
    <w:rsid w:val="00F90FCC"/>
    <w:rsid w:val="00F91518"/>
    <w:rsid w:val="00F95E33"/>
    <w:rsid w:val="00FB39DC"/>
    <w:rsid w:val="00FC02CC"/>
    <w:rsid w:val="00FC45EA"/>
    <w:rsid w:val="00FC4E2E"/>
    <w:rsid w:val="00FC5A02"/>
    <w:rsid w:val="00FD293C"/>
    <w:rsid w:val="00FD60F0"/>
    <w:rsid w:val="00FE5DF5"/>
    <w:rsid w:val="00FF0123"/>
    <w:rsid w:val="00FF4E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F4282C"/>
  <w15:docId w15:val="{D66F337B-348B-41ED-ACD7-915FCB4DA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91ED4"/>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link w:val="Heading2Char"/>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character" w:customStyle="1" w:styleId="Heading2Char">
    <w:name w:val="Heading 2 Char"/>
    <w:basedOn w:val="DefaultParagraphFont"/>
    <w:link w:val="Heading2"/>
    <w:rsid w:val="0002454A"/>
    <w:rPr>
      <w:rFonts w:ascii="Arial" w:hAnsi="Arial"/>
      <w:b/>
      <w:kern w:val="28"/>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misagweb01.nexteer.com/eRoomReq/Files/erooms8/NextGeneration/0_fc55f/Software%20Naming%20Conventions%2003x(In%20Work).d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520B9177D8F4EA6B34D49DDF622CCAD"/>
        <w:category>
          <w:name w:val="General"/>
          <w:gallery w:val="placeholder"/>
        </w:category>
        <w:types>
          <w:type w:val="bbPlcHdr"/>
        </w:types>
        <w:behaviors>
          <w:behavior w:val="content"/>
        </w:behaviors>
        <w:guid w:val="{2958C86E-5E40-45E5-A317-1B83B08D86E9}"/>
      </w:docPartPr>
      <w:docPartBody>
        <w:p w:rsidR="009C7832" w:rsidRDefault="009C7832">
          <w:pPr>
            <w:pStyle w:val="1520B9177D8F4EA6B34D49DDF622CCAD"/>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832"/>
    <w:rsid w:val="000650ED"/>
    <w:rsid w:val="002D670D"/>
    <w:rsid w:val="009C7832"/>
    <w:rsid w:val="00EC1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520B9177D8F4EA6B34D49DDF622CCAD">
    <w:name w:val="1520B9177D8F4EA6B34D49DDF622CC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category xmlns="c9c0f3e0-da94-4cec-aad1-c017e7c04c57">Process</category>
    <_dlc_DocId xmlns="9dfb6c42-d8dd-4ad2-a71a-c1f997339b44">4FSMJ3P65F55-550837352-156</_dlc_DocId>
    <_dlc_DocIdUrl xmlns="9dfb6c42-d8dd-4ad2-a71a-c1f997339b44">
      <Url>https://nexteerautomotive.sharepoint.com/engineering/ASPICE/_layouts/15/DocIdRedir.aspx?ID=4FSMJ3P65F55-550837352-156</Url>
      <Description>4FSMJ3P65F55-550837352-156</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8997A5A21894DC46807A7C99F7E0F7C9" ma:contentTypeVersion="3" ma:contentTypeDescription="Create a new document." ma:contentTypeScope="" ma:versionID="b60bc46522f8b86b9916cc94dcfde89a">
  <xsd:schema xmlns:xsd="http://www.w3.org/2001/XMLSchema" xmlns:xs="http://www.w3.org/2001/XMLSchema" xmlns:p="http://schemas.microsoft.com/office/2006/metadata/properties" xmlns:ns2="9dfb6c42-d8dd-4ad2-a71a-c1f997339b44" xmlns:ns3="c9c0f3e0-da94-4cec-aad1-c017e7c04c57" targetNamespace="http://schemas.microsoft.com/office/2006/metadata/properties" ma:root="true" ma:fieldsID="d8520378ef487b38f78fcfcd8d31a15c" ns2:_="" ns3:_="">
    <xsd:import namespace="9dfb6c42-d8dd-4ad2-a71a-c1f997339b44"/>
    <xsd:import namespace="c9c0f3e0-da94-4cec-aad1-c017e7c04c57"/>
    <xsd:element name="properties">
      <xsd:complexType>
        <xsd:sequence>
          <xsd:element name="documentManagement">
            <xsd:complexType>
              <xsd:all>
                <xsd:element ref="ns2:_dlc_DocId" minOccurs="0"/>
                <xsd:element ref="ns2:_dlc_DocIdUrl" minOccurs="0"/>
                <xsd:element ref="ns2:_dlc_DocIdPersistId" minOccurs="0"/>
                <xsd:element ref="ns3:category"/>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fb6c42-d8dd-4ad2-a71a-c1f997339b4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9c0f3e0-da94-4cec-aad1-c017e7c04c57" elementFormDefault="qualified">
    <xsd:import namespace="http://schemas.microsoft.com/office/2006/documentManagement/types"/>
    <xsd:import namespace="http://schemas.microsoft.com/office/infopath/2007/PartnerControls"/>
    <xsd:element name="category" ma:index="11" ma:displayName="category" ma:default="Process" ma:format="Dropdown" ma:internalName="category">
      <xsd:simpleType>
        <xsd:restriction base="dms:Choice">
          <xsd:enumeration value="Process"/>
          <xsd:enumeration value="Templates"/>
          <xsd:enumeration value="Guidelines"/>
          <xsd:enumeration value="Checklist"/>
          <xsd:enumeration value="Toools"/>
        </xsd:restriction>
      </xsd:simpleType>
    </xsd:element>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 ds:uri="c9c0f3e0-da94-4cec-aad1-c017e7c04c57"/>
    <ds:schemaRef ds:uri="9dfb6c42-d8dd-4ad2-a71a-c1f997339b44"/>
  </ds:schemaRefs>
</ds:datastoreItem>
</file>

<file path=customXml/itemProps2.xml><?xml version="1.0" encoding="utf-8"?>
<ds:datastoreItem xmlns:ds="http://schemas.openxmlformats.org/officeDocument/2006/customXml" ds:itemID="{02993F48-CBB8-4CB8-8372-28FE0408C2DF}">
  <ds:schemaRefs>
    <ds:schemaRef ds:uri="http://schemas.microsoft.com/sharepoint/events"/>
  </ds:schemaRefs>
</ds:datastoreItem>
</file>

<file path=customXml/itemProps3.xml><?xml version="1.0" encoding="utf-8"?>
<ds:datastoreItem xmlns:ds="http://schemas.openxmlformats.org/officeDocument/2006/customXml" ds:itemID="{AB2D9946-AF2A-4FC4-8BEC-CBD41D66A2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fb6c42-d8dd-4ad2-a71a-c1f997339b44"/>
    <ds:schemaRef ds:uri="c9c0f3e0-da94-4cec-aad1-c017e7c04c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6.xml><?xml version="1.0" encoding="utf-8"?>
<ds:datastoreItem xmlns:ds="http://schemas.openxmlformats.org/officeDocument/2006/customXml" ds:itemID="{FE8B4995-A530-4FC6-8B62-7678EC406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15</Pages>
  <Words>1356</Words>
  <Characters>7734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9072</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Spencer, Brionna</dc:creator>
  <cp:lastModifiedBy>Bri Spencer</cp:lastModifiedBy>
  <cp:revision>51</cp:revision>
  <cp:lastPrinted>2014-12-17T17:01:00Z</cp:lastPrinted>
  <dcterms:created xsi:type="dcterms:W3CDTF">2017-12-06T21:50:00Z</dcterms:created>
  <dcterms:modified xsi:type="dcterms:W3CDTF">2018-07-11T15:19:00Z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RamMem</vt:lpwstr>
  </property>
  <property fmtid="{D5CDD505-2E9C-101B-9397-08002B2CF9AE}" pid="3" name="Template Version">
    <vt:lpwstr>EA4 01.00.00</vt:lpwstr>
  </property>
  <property fmtid="{D5CDD505-2E9C-101B-9397-08002B2CF9AE}" pid="4" name="Release Date">
    <vt:lpwstr>11-Jul-2018</vt:lpwstr>
  </property>
  <property fmtid="{D5CDD505-2E9C-101B-9397-08002B2CF9AE}" pid="5" name="Location">
    <vt:lpwstr>Saginaw, MI, USA</vt:lpwstr>
  </property>
  <property fmtid="{D5CDD505-2E9C-101B-9397-08002B2CF9AE}" pid="6" name="Prepared by Group">
    <vt:lpwstr>Software Engineering</vt:lpwstr>
  </property>
  <property fmtid="{D5CDD505-2E9C-101B-9397-08002B2CF9AE}" pid="7" name="Prepared for Group">
    <vt:lpwstr>Software Engineering</vt:lpwstr>
  </property>
  <property fmtid="{D5CDD505-2E9C-101B-9397-08002B2CF9AE}" pid="8" name="ContentTypeId">
    <vt:lpwstr>0x0101008997A5A21894DC46807A7C99F7E0F7C9</vt:lpwstr>
  </property>
  <property fmtid="{D5CDD505-2E9C-101B-9397-08002B2CF9AE}" pid="9" name="_dlc_DocIdItemGuid">
    <vt:lpwstr>cf596e04-5aa0-4f6f-a820-af31810fa237</vt:lpwstr>
  </property>
</Properties>
</file>