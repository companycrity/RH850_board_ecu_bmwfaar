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970FF2">
        <w:rPr>
          <w:rFonts w:cs="Calibri"/>
          <w:b/>
          <w:sz w:val="48"/>
          <w:szCs w:val="48"/>
        </w:rPr>
        <w:t>BmwPwrPrkgDampg</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del w:id="0" w:author="Brykczynski, Marek" w:date="2018-04-18T11:44:00Z">
        <w:r w:rsidRPr="007E0373" w:rsidDel="002B7828">
          <w:rPr>
            <w:b/>
            <w:sz w:val="36"/>
          </w:rPr>
          <w:fldChar w:fldCharType="begin"/>
        </w:r>
        <w:r w:rsidRPr="007E0373" w:rsidDel="002B7828">
          <w:rPr>
            <w:b/>
            <w:sz w:val="36"/>
          </w:rPr>
          <w:delInstrText xml:space="preserve"> DOCPROPERTY  "Release Date"  \* MERGEFORMAT </w:delInstrText>
        </w:r>
        <w:r w:rsidRPr="007E0373" w:rsidDel="002B7828">
          <w:rPr>
            <w:b/>
            <w:sz w:val="36"/>
          </w:rPr>
          <w:fldChar w:fldCharType="separate"/>
        </w:r>
        <w:r w:rsidR="00970FF2" w:rsidDel="002B7828">
          <w:rPr>
            <w:b/>
            <w:sz w:val="36"/>
          </w:rPr>
          <w:delText>January 08, 2017</w:delText>
        </w:r>
        <w:r w:rsidRPr="007E0373" w:rsidDel="002B7828">
          <w:rPr>
            <w:b/>
            <w:sz w:val="36"/>
          </w:rPr>
          <w:fldChar w:fldCharType="end"/>
        </w:r>
      </w:del>
      <w:ins w:id="1" w:author="Brykczynski, Marek" w:date="2018-04-18T11:44:00Z">
        <w:r w:rsidR="002B7828" w:rsidRPr="007E0373">
          <w:rPr>
            <w:b/>
            <w:sz w:val="36"/>
          </w:rPr>
          <w:fldChar w:fldCharType="begin"/>
        </w:r>
        <w:r w:rsidR="002B7828" w:rsidRPr="007E0373">
          <w:rPr>
            <w:b/>
            <w:sz w:val="36"/>
          </w:rPr>
          <w:instrText xml:space="preserve"> DOCPROPERTY  "Release Date"  \* MERGEFORMAT </w:instrText>
        </w:r>
        <w:r w:rsidR="002B7828" w:rsidRPr="007E0373">
          <w:rPr>
            <w:b/>
            <w:sz w:val="36"/>
          </w:rPr>
          <w:fldChar w:fldCharType="separate"/>
        </w:r>
        <w:r w:rsidR="002B7828">
          <w:rPr>
            <w:b/>
            <w:sz w:val="36"/>
          </w:rPr>
          <w:t>April 1</w:t>
        </w:r>
        <w:r w:rsidR="002B7828">
          <w:rPr>
            <w:b/>
            <w:sz w:val="36"/>
          </w:rPr>
          <w:t>8, 201</w:t>
        </w:r>
        <w:r w:rsidR="002B7828">
          <w:rPr>
            <w:b/>
            <w:sz w:val="36"/>
          </w:rPr>
          <w:t>8</w:t>
        </w:r>
        <w:r w:rsidR="002B7828" w:rsidRPr="007E0373">
          <w:rPr>
            <w:b/>
            <w:sz w:val="36"/>
          </w:rPr>
          <w:fldChar w:fldCharType="end"/>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970FF2">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970FF2">
        <w:rPr>
          <w:b/>
          <w:sz w:val="24"/>
        </w:rPr>
        <w:t>Nexteer</w:t>
      </w:r>
      <w:proofErr w:type="spellEnd"/>
      <w:r w:rsidR="00970FF2">
        <w:rPr>
          <w:b/>
          <w:sz w:val="24"/>
        </w:rPr>
        <w:t xml:space="preserve">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970FF2">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970FF2">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970FF2">
        <w:rPr>
          <w:b/>
          <w:sz w:val="24"/>
        </w:rPr>
        <w:t>Nexteer</w:t>
      </w:r>
      <w:proofErr w:type="spellEnd"/>
      <w:r w:rsidR="00970FF2">
        <w:rPr>
          <w:b/>
          <w:sz w:val="24"/>
        </w:rPr>
        <w:t xml:space="preserve">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del w:id="2" w:author="Brykczynski, Marek" w:date="2018-04-18T11:44:00Z">
        <w:r w:rsidDel="002B7828">
          <w:rPr>
            <w:b/>
            <w:sz w:val="24"/>
          </w:rPr>
          <w:fldChar w:fldCharType="begin"/>
        </w:r>
        <w:r w:rsidDel="002B7828">
          <w:rPr>
            <w:b/>
            <w:sz w:val="24"/>
          </w:rPr>
          <w:delInstrText xml:space="preserve"> DOCPROPERTY  Location  \* MERGEFORMAT </w:delInstrText>
        </w:r>
        <w:r w:rsidDel="002B7828">
          <w:rPr>
            <w:b/>
            <w:sz w:val="24"/>
          </w:rPr>
          <w:fldChar w:fldCharType="separate"/>
        </w:r>
        <w:r w:rsidR="00970FF2" w:rsidDel="002B7828">
          <w:rPr>
            <w:b/>
            <w:sz w:val="24"/>
          </w:rPr>
          <w:delText>Saginaw, MI, USA</w:delText>
        </w:r>
        <w:r w:rsidDel="002B7828">
          <w:rPr>
            <w:b/>
            <w:sz w:val="24"/>
          </w:rPr>
          <w:fldChar w:fldCharType="end"/>
        </w:r>
      </w:del>
      <w:ins w:id="3" w:author="Brykczynski, Marek" w:date="2018-04-18T11:44:00Z">
        <w:r w:rsidR="002B7828">
          <w:rPr>
            <w:b/>
            <w:sz w:val="24"/>
          </w:rPr>
          <w:t>Tychy, Poland</w:t>
        </w:r>
      </w:ins>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D229A6">
            <w:pPr>
              <w:rPr>
                <w:rFonts w:cs="Calibri"/>
              </w:rPr>
            </w:pPr>
            <w:r>
              <w:rPr>
                <w:rFonts w:cs="Calibri"/>
              </w:rPr>
              <w:t>Initial Version</w:t>
            </w:r>
          </w:p>
        </w:tc>
        <w:tc>
          <w:tcPr>
            <w:tcW w:w="1257" w:type="pct"/>
          </w:tcPr>
          <w:p w:rsidR="004029F0" w:rsidRPr="00AA38E8" w:rsidRDefault="004029F0" w:rsidP="004029F0">
            <w:pPr>
              <w:rPr>
                <w:rFonts w:cs="Calibri"/>
              </w:rPr>
            </w:pPr>
            <w:r>
              <w:rPr>
                <w:rFonts w:cs="Calibri"/>
              </w:rPr>
              <w:t>Krzysztof Byrski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890D2C" w:rsidP="00890D2C">
            <w:pPr>
              <w:rPr>
                <w:rFonts w:cs="Calibri"/>
              </w:rPr>
            </w:pPr>
            <w:r>
              <w:rPr>
                <w:rFonts w:cs="Calibri"/>
              </w:rPr>
              <w:t>08</w:t>
            </w:r>
            <w:r w:rsidR="004029F0">
              <w:rPr>
                <w:rFonts w:cs="Calibri"/>
              </w:rPr>
              <w:t>-</w:t>
            </w:r>
            <w:r>
              <w:rPr>
                <w:rFonts w:cs="Calibri"/>
              </w:rPr>
              <w:t>Jan</w:t>
            </w:r>
            <w:r w:rsidR="004029F0">
              <w:rPr>
                <w:rFonts w:cs="Calibri"/>
              </w:rPr>
              <w:t>-201</w:t>
            </w:r>
            <w:r>
              <w:rPr>
                <w:rFonts w:cs="Calibri"/>
              </w:rPr>
              <w:t>8</w:t>
            </w:r>
          </w:p>
        </w:tc>
      </w:tr>
      <w:tr w:rsidR="002B7828" w:rsidRPr="00AA38E8" w:rsidTr="00210A18">
        <w:trPr>
          <w:ins w:id="4" w:author="Brykczynski, Marek" w:date="2018-04-18T11:44:00Z"/>
        </w:trPr>
        <w:tc>
          <w:tcPr>
            <w:tcW w:w="2287" w:type="pct"/>
          </w:tcPr>
          <w:p w:rsidR="002B7828" w:rsidRDefault="002B7828" w:rsidP="00D229A6">
            <w:pPr>
              <w:rPr>
                <w:ins w:id="5" w:author="Brykczynski, Marek" w:date="2018-04-18T11:44:00Z"/>
                <w:rFonts w:cs="Calibri"/>
              </w:rPr>
            </w:pPr>
            <w:ins w:id="6" w:author="Brykczynski, Marek" w:date="2018-04-18T11:44:00Z">
              <w:r>
                <w:rPr>
                  <w:rFonts w:cs="Calibri"/>
                </w:rPr>
                <w:t>Updates accordingly to the Design 2.0.0 (</w:t>
              </w:r>
              <w:r>
                <w:rPr>
                  <w:rFonts w:cs="Calibri"/>
                </w:rPr>
                <w:t>enabl</w:t>
              </w:r>
            </w:ins>
            <w:ins w:id="7" w:author="Brykczynski, Marek" w:date="2018-04-18T11:45:00Z">
              <w:r>
                <w:rPr>
                  <w:rFonts w:cs="Calibri"/>
                </w:rPr>
                <w:t>ing</w:t>
              </w:r>
            </w:ins>
            <w:ins w:id="8" w:author="Brykczynski, Marek" w:date="2018-04-18T11:44:00Z">
              <w:r>
                <w:rPr>
                  <w:rFonts w:cs="Calibri"/>
                </w:rPr>
                <w:t>/disabl</w:t>
              </w:r>
            </w:ins>
            <w:ins w:id="9" w:author="Brykczynski, Marek" w:date="2018-04-18T11:45:00Z">
              <w:r>
                <w:rPr>
                  <w:rFonts w:cs="Calibri"/>
                </w:rPr>
                <w:t>ing functionality</w:t>
              </w:r>
            </w:ins>
            <w:ins w:id="10" w:author="Brykczynski, Marek" w:date="2018-04-18T11:44:00Z">
              <w:r>
                <w:rPr>
                  <w:rFonts w:cs="Calibri"/>
                </w:rPr>
                <w:t xml:space="preserve"> through a coding bit has been introduced)</w:t>
              </w:r>
            </w:ins>
          </w:p>
        </w:tc>
        <w:tc>
          <w:tcPr>
            <w:tcW w:w="1257" w:type="pct"/>
          </w:tcPr>
          <w:p w:rsidR="002B7828" w:rsidRDefault="002B7828" w:rsidP="004029F0">
            <w:pPr>
              <w:rPr>
                <w:ins w:id="11" w:author="Brykczynski, Marek" w:date="2018-04-18T11:44:00Z"/>
                <w:rFonts w:cs="Calibri"/>
              </w:rPr>
            </w:pPr>
            <w:ins w:id="12" w:author="Brykczynski, Marek" w:date="2018-04-18T11:44:00Z">
              <w:r>
                <w:rPr>
                  <w:rFonts w:cs="Calibri"/>
                </w:rPr>
                <w:t xml:space="preserve">Marek </w:t>
              </w:r>
              <w:proofErr w:type="spellStart"/>
              <w:r>
                <w:rPr>
                  <w:rFonts w:cs="Calibri"/>
                </w:rPr>
                <w:t>Brykczyński</w:t>
              </w:r>
              <w:proofErr w:type="spellEnd"/>
            </w:ins>
          </w:p>
        </w:tc>
        <w:tc>
          <w:tcPr>
            <w:tcW w:w="698" w:type="pct"/>
          </w:tcPr>
          <w:p w:rsidR="002B7828" w:rsidRDefault="002B7828" w:rsidP="00D229A6">
            <w:pPr>
              <w:rPr>
                <w:ins w:id="13" w:author="Brykczynski, Marek" w:date="2018-04-18T11:44:00Z"/>
                <w:rFonts w:cs="Calibri"/>
              </w:rPr>
            </w:pPr>
            <w:ins w:id="14" w:author="Brykczynski, Marek" w:date="2018-04-18T11:44:00Z">
              <w:r>
                <w:rPr>
                  <w:rFonts w:cs="Calibri"/>
                </w:rPr>
                <w:t>2</w:t>
              </w:r>
            </w:ins>
          </w:p>
        </w:tc>
        <w:tc>
          <w:tcPr>
            <w:tcW w:w="758" w:type="pct"/>
          </w:tcPr>
          <w:p w:rsidR="002B7828" w:rsidRDefault="002B7828" w:rsidP="00890D2C">
            <w:pPr>
              <w:rPr>
                <w:ins w:id="15" w:author="Brykczynski, Marek" w:date="2018-04-18T11:44:00Z"/>
                <w:rFonts w:cs="Calibri"/>
              </w:rPr>
            </w:pPr>
            <w:ins w:id="16" w:author="Brykczynski, Marek" w:date="2018-04-18T11:44:00Z">
              <w:r>
                <w:rPr>
                  <w:rFonts w:cs="Calibri"/>
                </w:rPr>
                <w:t>18-Apr-2018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70FF2"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970FF2" w:rsidRDefault="003A6F84">
      <w:pPr>
        <w:pStyle w:val="TOC1"/>
        <w:rPr>
          <w:rFonts w:eastAsiaTheme="minorEastAsia"/>
          <w:b w:val="0"/>
          <w:color w:val="auto"/>
          <w:kern w:val="0"/>
          <w:sz w:val="22"/>
          <w:szCs w:val="22"/>
          <w:lang w:val="en-US"/>
        </w:rPr>
      </w:pPr>
      <w:hyperlink w:anchor="_Toc503179387" w:history="1">
        <w:r w:rsidR="00970FF2" w:rsidRPr="00B21ECA">
          <w:rPr>
            <w:rStyle w:val="Hyperlink"/>
          </w:rPr>
          <w:t>1</w:t>
        </w:r>
        <w:r w:rsidR="00970FF2">
          <w:rPr>
            <w:rFonts w:eastAsiaTheme="minorEastAsia"/>
            <w:b w:val="0"/>
            <w:color w:val="auto"/>
            <w:kern w:val="0"/>
            <w:sz w:val="22"/>
            <w:szCs w:val="22"/>
            <w:lang w:val="en-US"/>
          </w:rPr>
          <w:tab/>
        </w:r>
        <w:r w:rsidR="00970FF2" w:rsidRPr="00B21ECA">
          <w:rPr>
            <w:rStyle w:val="Hyperlink"/>
          </w:rPr>
          <w:t>Introduction</w:t>
        </w:r>
        <w:r w:rsidR="00970FF2">
          <w:rPr>
            <w:webHidden/>
          </w:rPr>
          <w:tab/>
        </w:r>
        <w:r w:rsidR="00970FF2">
          <w:rPr>
            <w:webHidden/>
          </w:rPr>
          <w:fldChar w:fldCharType="begin"/>
        </w:r>
        <w:r w:rsidR="00970FF2">
          <w:rPr>
            <w:webHidden/>
          </w:rPr>
          <w:instrText xml:space="preserve"> PAGEREF _Toc503179387 \h </w:instrText>
        </w:r>
        <w:r w:rsidR="00970FF2">
          <w:rPr>
            <w:webHidden/>
          </w:rPr>
        </w:r>
        <w:r w:rsidR="00970FF2">
          <w:rPr>
            <w:webHidden/>
          </w:rPr>
          <w:fldChar w:fldCharType="separate"/>
        </w:r>
        <w:r w:rsidR="00970FF2">
          <w:rPr>
            <w:webHidden/>
          </w:rPr>
          <w:t>4</w:t>
        </w:r>
        <w:r w:rsidR="00970FF2">
          <w:rPr>
            <w:webHidden/>
          </w:rPr>
          <w:fldChar w:fldCharType="end"/>
        </w:r>
      </w:hyperlink>
    </w:p>
    <w:p w:rsidR="00970FF2" w:rsidRDefault="003A6F84">
      <w:pPr>
        <w:pStyle w:val="TOC2"/>
        <w:rPr>
          <w:rFonts w:asciiTheme="minorHAnsi" w:eastAsiaTheme="minorEastAsia" w:hAnsiTheme="minorHAnsi"/>
          <w:color w:val="auto"/>
          <w:kern w:val="0"/>
          <w:szCs w:val="22"/>
        </w:rPr>
      </w:pPr>
      <w:hyperlink w:anchor="_Toc503179388" w:history="1">
        <w:r w:rsidR="00970FF2" w:rsidRPr="00B21ECA">
          <w:rPr>
            <w:rStyle w:val="Hyperlink"/>
          </w:rPr>
          <w:t>1.1</w:t>
        </w:r>
        <w:r w:rsidR="00970FF2">
          <w:rPr>
            <w:rFonts w:asciiTheme="minorHAnsi" w:eastAsiaTheme="minorEastAsia" w:hAnsiTheme="minorHAnsi"/>
            <w:color w:val="auto"/>
            <w:kern w:val="0"/>
            <w:szCs w:val="22"/>
          </w:rPr>
          <w:tab/>
        </w:r>
        <w:r w:rsidR="00970FF2" w:rsidRPr="00B21ECA">
          <w:rPr>
            <w:rStyle w:val="Hyperlink"/>
          </w:rPr>
          <w:t>Purpose</w:t>
        </w:r>
        <w:r w:rsidR="00970FF2">
          <w:rPr>
            <w:webHidden/>
          </w:rPr>
          <w:tab/>
        </w:r>
        <w:r w:rsidR="00970FF2">
          <w:rPr>
            <w:webHidden/>
          </w:rPr>
          <w:fldChar w:fldCharType="begin"/>
        </w:r>
        <w:r w:rsidR="00970FF2">
          <w:rPr>
            <w:webHidden/>
          </w:rPr>
          <w:instrText xml:space="preserve"> PAGEREF _Toc503179388 \h </w:instrText>
        </w:r>
        <w:r w:rsidR="00970FF2">
          <w:rPr>
            <w:webHidden/>
          </w:rPr>
        </w:r>
        <w:r w:rsidR="00970FF2">
          <w:rPr>
            <w:webHidden/>
          </w:rPr>
          <w:fldChar w:fldCharType="separate"/>
        </w:r>
        <w:r w:rsidR="00970FF2">
          <w:rPr>
            <w:webHidden/>
          </w:rPr>
          <w:t>4</w:t>
        </w:r>
        <w:r w:rsidR="00970FF2">
          <w:rPr>
            <w:webHidden/>
          </w:rPr>
          <w:fldChar w:fldCharType="end"/>
        </w:r>
      </w:hyperlink>
    </w:p>
    <w:p w:rsidR="00970FF2" w:rsidRDefault="003A6F84">
      <w:pPr>
        <w:pStyle w:val="TOC2"/>
        <w:rPr>
          <w:rFonts w:asciiTheme="minorHAnsi" w:eastAsiaTheme="minorEastAsia" w:hAnsiTheme="minorHAnsi"/>
          <w:color w:val="auto"/>
          <w:kern w:val="0"/>
          <w:szCs w:val="22"/>
        </w:rPr>
      </w:pPr>
      <w:hyperlink w:anchor="_Toc503179389" w:history="1">
        <w:r w:rsidR="00970FF2" w:rsidRPr="00B21ECA">
          <w:rPr>
            <w:rStyle w:val="Hyperlink"/>
          </w:rPr>
          <w:t>1.2</w:t>
        </w:r>
        <w:r w:rsidR="00970FF2">
          <w:rPr>
            <w:rFonts w:asciiTheme="minorHAnsi" w:eastAsiaTheme="minorEastAsia" w:hAnsiTheme="minorHAnsi"/>
            <w:color w:val="auto"/>
            <w:kern w:val="0"/>
            <w:szCs w:val="22"/>
          </w:rPr>
          <w:tab/>
        </w:r>
        <w:r w:rsidR="00970FF2" w:rsidRPr="00B21ECA">
          <w:rPr>
            <w:rStyle w:val="Hyperlink"/>
          </w:rPr>
          <w:t>Scope</w:t>
        </w:r>
        <w:r w:rsidR="00970FF2">
          <w:rPr>
            <w:webHidden/>
          </w:rPr>
          <w:tab/>
        </w:r>
        <w:r w:rsidR="00970FF2">
          <w:rPr>
            <w:webHidden/>
          </w:rPr>
          <w:fldChar w:fldCharType="begin"/>
        </w:r>
        <w:r w:rsidR="00970FF2">
          <w:rPr>
            <w:webHidden/>
          </w:rPr>
          <w:instrText xml:space="preserve"> PAGEREF _Toc503179389 \h </w:instrText>
        </w:r>
        <w:r w:rsidR="00970FF2">
          <w:rPr>
            <w:webHidden/>
          </w:rPr>
        </w:r>
        <w:r w:rsidR="00970FF2">
          <w:rPr>
            <w:webHidden/>
          </w:rPr>
          <w:fldChar w:fldCharType="separate"/>
        </w:r>
        <w:r w:rsidR="00970FF2">
          <w:rPr>
            <w:webHidden/>
          </w:rPr>
          <w:t>4</w:t>
        </w:r>
        <w:r w:rsidR="00970FF2">
          <w:rPr>
            <w:webHidden/>
          </w:rPr>
          <w:fldChar w:fldCharType="end"/>
        </w:r>
      </w:hyperlink>
    </w:p>
    <w:p w:rsidR="00970FF2" w:rsidRDefault="003A6F84">
      <w:pPr>
        <w:pStyle w:val="TOC1"/>
        <w:rPr>
          <w:rFonts w:eastAsiaTheme="minorEastAsia"/>
          <w:b w:val="0"/>
          <w:color w:val="auto"/>
          <w:kern w:val="0"/>
          <w:sz w:val="22"/>
          <w:szCs w:val="22"/>
          <w:lang w:val="en-US"/>
        </w:rPr>
      </w:pPr>
      <w:hyperlink w:anchor="_Toc503179390" w:history="1">
        <w:r w:rsidR="00970FF2" w:rsidRPr="00B21ECA">
          <w:rPr>
            <w:rStyle w:val="Hyperlink"/>
            <w:rFonts w:ascii="Calibri" w:hAnsi="Calibri" w:cs="Calibri"/>
          </w:rPr>
          <w:t>2</w:t>
        </w:r>
        <w:r w:rsidR="00970FF2">
          <w:rPr>
            <w:rFonts w:eastAsiaTheme="minorEastAsia"/>
            <w:b w:val="0"/>
            <w:color w:val="auto"/>
            <w:kern w:val="0"/>
            <w:sz w:val="22"/>
            <w:szCs w:val="22"/>
            <w:lang w:val="en-US"/>
          </w:rPr>
          <w:tab/>
        </w:r>
        <w:r w:rsidR="00970FF2" w:rsidRPr="00B21ECA">
          <w:rPr>
            <w:rStyle w:val="Hyperlink"/>
            <w:rFonts w:ascii="Calibri" w:hAnsi="Calibri" w:cs="Calibri"/>
          </w:rPr>
          <w:t>BmwPwrPrkgDampg &amp; High-Level Description</w:t>
        </w:r>
        <w:r w:rsidR="00970FF2">
          <w:rPr>
            <w:webHidden/>
          </w:rPr>
          <w:tab/>
        </w:r>
        <w:r w:rsidR="00970FF2">
          <w:rPr>
            <w:webHidden/>
          </w:rPr>
          <w:fldChar w:fldCharType="begin"/>
        </w:r>
        <w:r w:rsidR="00970FF2">
          <w:rPr>
            <w:webHidden/>
          </w:rPr>
          <w:instrText xml:space="preserve"> PAGEREF _Toc503179390 \h </w:instrText>
        </w:r>
        <w:r w:rsidR="00970FF2">
          <w:rPr>
            <w:webHidden/>
          </w:rPr>
        </w:r>
        <w:r w:rsidR="00970FF2">
          <w:rPr>
            <w:webHidden/>
          </w:rPr>
          <w:fldChar w:fldCharType="separate"/>
        </w:r>
        <w:r w:rsidR="00970FF2">
          <w:rPr>
            <w:webHidden/>
          </w:rPr>
          <w:t>5</w:t>
        </w:r>
        <w:r w:rsidR="00970FF2">
          <w:rPr>
            <w:webHidden/>
          </w:rPr>
          <w:fldChar w:fldCharType="end"/>
        </w:r>
      </w:hyperlink>
    </w:p>
    <w:p w:rsidR="00970FF2" w:rsidRDefault="003A6F84">
      <w:pPr>
        <w:pStyle w:val="TOC1"/>
        <w:rPr>
          <w:rFonts w:eastAsiaTheme="minorEastAsia"/>
          <w:b w:val="0"/>
          <w:color w:val="auto"/>
          <w:kern w:val="0"/>
          <w:sz w:val="22"/>
          <w:szCs w:val="22"/>
          <w:lang w:val="en-US"/>
        </w:rPr>
      </w:pPr>
      <w:hyperlink w:anchor="_Toc503179391" w:history="1">
        <w:r w:rsidR="00970FF2" w:rsidRPr="00B21ECA">
          <w:rPr>
            <w:rStyle w:val="Hyperlink"/>
            <w:rFonts w:ascii="Calibri" w:hAnsi="Calibri" w:cs="Calibri"/>
          </w:rPr>
          <w:t>3</w:t>
        </w:r>
        <w:r w:rsidR="00970FF2">
          <w:rPr>
            <w:rFonts w:eastAsiaTheme="minorEastAsia"/>
            <w:b w:val="0"/>
            <w:color w:val="auto"/>
            <w:kern w:val="0"/>
            <w:sz w:val="22"/>
            <w:szCs w:val="22"/>
            <w:lang w:val="en-US"/>
          </w:rPr>
          <w:tab/>
        </w:r>
        <w:r w:rsidR="00970FF2" w:rsidRPr="00B21ECA">
          <w:rPr>
            <w:rStyle w:val="Hyperlink"/>
            <w:rFonts w:ascii="Calibri" w:hAnsi="Calibri" w:cs="Calibri"/>
          </w:rPr>
          <w:t>Design details of software module</w:t>
        </w:r>
        <w:r w:rsidR="00970FF2">
          <w:rPr>
            <w:webHidden/>
          </w:rPr>
          <w:tab/>
        </w:r>
        <w:r w:rsidR="00970FF2">
          <w:rPr>
            <w:webHidden/>
          </w:rPr>
          <w:fldChar w:fldCharType="begin"/>
        </w:r>
        <w:r w:rsidR="00970FF2">
          <w:rPr>
            <w:webHidden/>
          </w:rPr>
          <w:instrText xml:space="preserve"> PAGEREF _Toc503179391 \h </w:instrText>
        </w:r>
        <w:r w:rsidR="00970FF2">
          <w:rPr>
            <w:webHidden/>
          </w:rPr>
        </w:r>
        <w:r w:rsidR="00970FF2">
          <w:rPr>
            <w:webHidden/>
          </w:rPr>
          <w:fldChar w:fldCharType="separate"/>
        </w:r>
        <w:r w:rsidR="00970FF2">
          <w:rPr>
            <w:webHidden/>
          </w:rPr>
          <w:t>6</w:t>
        </w:r>
        <w:r w:rsidR="00970FF2">
          <w:rPr>
            <w:webHidden/>
          </w:rPr>
          <w:fldChar w:fldCharType="end"/>
        </w:r>
      </w:hyperlink>
    </w:p>
    <w:p w:rsidR="00970FF2" w:rsidRDefault="003A6F84">
      <w:pPr>
        <w:pStyle w:val="TOC2"/>
        <w:rPr>
          <w:rFonts w:asciiTheme="minorHAnsi" w:eastAsiaTheme="minorEastAsia" w:hAnsiTheme="minorHAnsi"/>
          <w:color w:val="auto"/>
          <w:kern w:val="0"/>
          <w:szCs w:val="22"/>
        </w:rPr>
      </w:pPr>
      <w:hyperlink w:anchor="_Toc503179392" w:history="1">
        <w:r w:rsidR="00970FF2" w:rsidRPr="00B21ECA">
          <w:rPr>
            <w:rStyle w:val="Hyperlink"/>
          </w:rPr>
          <w:t>3.1</w:t>
        </w:r>
        <w:r w:rsidR="00970FF2">
          <w:rPr>
            <w:rFonts w:asciiTheme="minorHAnsi" w:eastAsiaTheme="minorEastAsia" w:hAnsiTheme="minorHAnsi"/>
            <w:color w:val="auto"/>
            <w:kern w:val="0"/>
            <w:szCs w:val="22"/>
          </w:rPr>
          <w:tab/>
        </w:r>
        <w:r w:rsidR="00970FF2" w:rsidRPr="00B21ECA">
          <w:rPr>
            <w:rStyle w:val="Hyperlink"/>
          </w:rPr>
          <w:t>Graphical representation of BmwPwrPrkgDampg</w:t>
        </w:r>
        <w:r w:rsidR="00970FF2">
          <w:rPr>
            <w:webHidden/>
          </w:rPr>
          <w:tab/>
        </w:r>
        <w:r w:rsidR="00970FF2">
          <w:rPr>
            <w:webHidden/>
          </w:rPr>
          <w:fldChar w:fldCharType="begin"/>
        </w:r>
        <w:r w:rsidR="00970FF2">
          <w:rPr>
            <w:webHidden/>
          </w:rPr>
          <w:instrText xml:space="preserve"> PAGEREF _Toc503179392 \h </w:instrText>
        </w:r>
        <w:r w:rsidR="00970FF2">
          <w:rPr>
            <w:webHidden/>
          </w:rPr>
        </w:r>
        <w:r w:rsidR="00970FF2">
          <w:rPr>
            <w:webHidden/>
          </w:rPr>
          <w:fldChar w:fldCharType="separate"/>
        </w:r>
        <w:r w:rsidR="00970FF2">
          <w:rPr>
            <w:webHidden/>
          </w:rPr>
          <w:t>6</w:t>
        </w:r>
        <w:r w:rsidR="00970FF2">
          <w:rPr>
            <w:webHidden/>
          </w:rPr>
          <w:fldChar w:fldCharType="end"/>
        </w:r>
      </w:hyperlink>
    </w:p>
    <w:p w:rsidR="00970FF2" w:rsidRDefault="003A6F84">
      <w:pPr>
        <w:pStyle w:val="TOC2"/>
        <w:rPr>
          <w:rFonts w:asciiTheme="minorHAnsi" w:eastAsiaTheme="minorEastAsia" w:hAnsiTheme="minorHAnsi"/>
          <w:color w:val="auto"/>
          <w:kern w:val="0"/>
          <w:szCs w:val="22"/>
        </w:rPr>
      </w:pPr>
      <w:hyperlink w:anchor="_Toc503179393" w:history="1">
        <w:r w:rsidR="00970FF2" w:rsidRPr="00B21ECA">
          <w:rPr>
            <w:rStyle w:val="Hyperlink"/>
          </w:rPr>
          <w:t>3.2</w:t>
        </w:r>
        <w:r w:rsidR="00970FF2">
          <w:rPr>
            <w:rFonts w:asciiTheme="minorHAnsi" w:eastAsiaTheme="minorEastAsia" w:hAnsiTheme="minorHAnsi"/>
            <w:color w:val="auto"/>
            <w:kern w:val="0"/>
            <w:szCs w:val="22"/>
          </w:rPr>
          <w:tab/>
        </w:r>
        <w:r w:rsidR="00970FF2" w:rsidRPr="00B21ECA">
          <w:rPr>
            <w:rStyle w:val="Hyperlink"/>
          </w:rPr>
          <w:t>Data Flow Diagram</w:t>
        </w:r>
        <w:r w:rsidR="00970FF2">
          <w:rPr>
            <w:webHidden/>
          </w:rPr>
          <w:tab/>
        </w:r>
        <w:r w:rsidR="00970FF2">
          <w:rPr>
            <w:webHidden/>
          </w:rPr>
          <w:fldChar w:fldCharType="begin"/>
        </w:r>
        <w:r w:rsidR="00970FF2">
          <w:rPr>
            <w:webHidden/>
          </w:rPr>
          <w:instrText xml:space="preserve"> PAGEREF _Toc503179393 \h </w:instrText>
        </w:r>
        <w:r w:rsidR="00970FF2">
          <w:rPr>
            <w:webHidden/>
          </w:rPr>
        </w:r>
        <w:r w:rsidR="00970FF2">
          <w:rPr>
            <w:webHidden/>
          </w:rPr>
          <w:fldChar w:fldCharType="separate"/>
        </w:r>
        <w:r w:rsidR="00970FF2">
          <w:rPr>
            <w:webHidden/>
          </w:rPr>
          <w:t>6</w:t>
        </w:r>
        <w:r w:rsidR="00970FF2">
          <w:rPr>
            <w:webHidden/>
          </w:rPr>
          <w:fldChar w:fldCharType="end"/>
        </w:r>
      </w:hyperlink>
    </w:p>
    <w:p w:rsidR="00970FF2" w:rsidRDefault="003A6F84">
      <w:pPr>
        <w:pStyle w:val="TOC3"/>
        <w:tabs>
          <w:tab w:val="left" w:pos="1200"/>
        </w:tabs>
        <w:rPr>
          <w:rFonts w:asciiTheme="minorHAnsi" w:eastAsiaTheme="minorEastAsia" w:hAnsiTheme="minorHAnsi"/>
          <w:color w:val="auto"/>
          <w:kern w:val="0"/>
          <w:sz w:val="22"/>
          <w:szCs w:val="22"/>
        </w:rPr>
      </w:pPr>
      <w:hyperlink w:anchor="_Toc503179394" w:history="1">
        <w:r w:rsidR="00970FF2" w:rsidRPr="00B21ECA">
          <w:rPr>
            <w:rStyle w:val="Hyperlink"/>
          </w:rPr>
          <w:t>3.2.1</w:t>
        </w:r>
        <w:r w:rsidR="00970FF2">
          <w:rPr>
            <w:rFonts w:asciiTheme="minorHAnsi" w:eastAsiaTheme="minorEastAsia" w:hAnsiTheme="minorHAnsi"/>
            <w:color w:val="auto"/>
            <w:kern w:val="0"/>
            <w:sz w:val="22"/>
            <w:szCs w:val="22"/>
          </w:rPr>
          <w:tab/>
        </w:r>
        <w:r w:rsidR="00970FF2" w:rsidRPr="00B21ECA">
          <w:rPr>
            <w:rStyle w:val="Hyperlink"/>
          </w:rPr>
          <w:t>Component level DFD</w:t>
        </w:r>
        <w:r w:rsidR="00970FF2">
          <w:rPr>
            <w:webHidden/>
          </w:rPr>
          <w:tab/>
        </w:r>
        <w:r w:rsidR="00970FF2">
          <w:rPr>
            <w:webHidden/>
          </w:rPr>
          <w:fldChar w:fldCharType="begin"/>
        </w:r>
        <w:r w:rsidR="00970FF2">
          <w:rPr>
            <w:webHidden/>
          </w:rPr>
          <w:instrText xml:space="preserve"> PAGEREF _Toc503179394 \h </w:instrText>
        </w:r>
        <w:r w:rsidR="00970FF2">
          <w:rPr>
            <w:webHidden/>
          </w:rPr>
        </w:r>
        <w:r w:rsidR="00970FF2">
          <w:rPr>
            <w:webHidden/>
          </w:rPr>
          <w:fldChar w:fldCharType="separate"/>
        </w:r>
        <w:r w:rsidR="00970FF2">
          <w:rPr>
            <w:webHidden/>
          </w:rPr>
          <w:t>6</w:t>
        </w:r>
        <w:r w:rsidR="00970FF2">
          <w:rPr>
            <w:webHidden/>
          </w:rPr>
          <w:fldChar w:fldCharType="end"/>
        </w:r>
      </w:hyperlink>
    </w:p>
    <w:p w:rsidR="00970FF2" w:rsidRDefault="003A6F84">
      <w:pPr>
        <w:pStyle w:val="TOC3"/>
        <w:tabs>
          <w:tab w:val="left" w:pos="1200"/>
        </w:tabs>
        <w:rPr>
          <w:rFonts w:asciiTheme="minorHAnsi" w:eastAsiaTheme="minorEastAsia" w:hAnsiTheme="minorHAnsi"/>
          <w:color w:val="auto"/>
          <w:kern w:val="0"/>
          <w:sz w:val="22"/>
          <w:szCs w:val="22"/>
        </w:rPr>
      </w:pPr>
      <w:hyperlink w:anchor="_Toc503179395" w:history="1">
        <w:r w:rsidR="00970FF2" w:rsidRPr="00B21ECA">
          <w:rPr>
            <w:rStyle w:val="Hyperlink"/>
          </w:rPr>
          <w:t>3.2.2</w:t>
        </w:r>
        <w:r w:rsidR="00970FF2">
          <w:rPr>
            <w:rFonts w:asciiTheme="minorHAnsi" w:eastAsiaTheme="minorEastAsia" w:hAnsiTheme="minorHAnsi"/>
            <w:color w:val="auto"/>
            <w:kern w:val="0"/>
            <w:sz w:val="22"/>
            <w:szCs w:val="22"/>
          </w:rPr>
          <w:tab/>
        </w:r>
        <w:r w:rsidR="00970FF2" w:rsidRPr="00B21ECA">
          <w:rPr>
            <w:rStyle w:val="Hyperlink"/>
          </w:rPr>
          <w:t>Function level DFD</w:t>
        </w:r>
        <w:r w:rsidR="00970FF2">
          <w:rPr>
            <w:webHidden/>
          </w:rPr>
          <w:tab/>
        </w:r>
        <w:r w:rsidR="00970FF2">
          <w:rPr>
            <w:webHidden/>
          </w:rPr>
          <w:fldChar w:fldCharType="begin"/>
        </w:r>
        <w:r w:rsidR="00970FF2">
          <w:rPr>
            <w:webHidden/>
          </w:rPr>
          <w:instrText xml:space="preserve"> PAGEREF _Toc503179395 \h </w:instrText>
        </w:r>
        <w:r w:rsidR="00970FF2">
          <w:rPr>
            <w:webHidden/>
          </w:rPr>
        </w:r>
        <w:r w:rsidR="00970FF2">
          <w:rPr>
            <w:webHidden/>
          </w:rPr>
          <w:fldChar w:fldCharType="separate"/>
        </w:r>
        <w:r w:rsidR="00970FF2">
          <w:rPr>
            <w:webHidden/>
          </w:rPr>
          <w:t>6</w:t>
        </w:r>
        <w:r w:rsidR="00970FF2">
          <w:rPr>
            <w:webHidden/>
          </w:rPr>
          <w:fldChar w:fldCharType="end"/>
        </w:r>
      </w:hyperlink>
    </w:p>
    <w:p w:rsidR="00970FF2" w:rsidRDefault="003A6F84">
      <w:pPr>
        <w:pStyle w:val="TOC1"/>
        <w:rPr>
          <w:rFonts w:eastAsiaTheme="minorEastAsia"/>
          <w:b w:val="0"/>
          <w:color w:val="auto"/>
          <w:kern w:val="0"/>
          <w:sz w:val="22"/>
          <w:szCs w:val="22"/>
          <w:lang w:val="en-US"/>
        </w:rPr>
      </w:pPr>
      <w:hyperlink w:anchor="_Toc503179396" w:history="1">
        <w:r w:rsidR="00970FF2" w:rsidRPr="00B21ECA">
          <w:rPr>
            <w:rStyle w:val="Hyperlink"/>
            <w:rFonts w:ascii="Calibri" w:hAnsi="Calibri" w:cs="Calibri"/>
          </w:rPr>
          <w:t>4</w:t>
        </w:r>
        <w:r w:rsidR="00970FF2">
          <w:rPr>
            <w:rFonts w:eastAsiaTheme="minorEastAsia"/>
            <w:b w:val="0"/>
            <w:color w:val="auto"/>
            <w:kern w:val="0"/>
            <w:sz w:val="22"/>
            <w:szCs w:val="22"/>
            <w:lang w:val="en-US"/>
          </w:rPr>
          <w:tab/>
        </w:r>
        <w:r w:rsidR="00970FF2" w:rsidRPr="00B21ECA">
          <w:rPr>
            <w:rStyle w:val="Hyperlink"/>
            <w:rFonts w:ascii="Calibri" w:hAnsi="Calibri" w:cs="Calibri"/>
          </w:rPr>
          <w:t>Constant Data Dictionary</w:t>
        </w:r>
        <w:r w:rsidR="00970FF2">
          <w:rPr>
            <w:webHidden/>
          </w:rPr>
          <w:tab/>
        </w:r>
        <w:r w:rsidR="00970FF2">
          <w:rPr>
            <w:webHidden/>
          </w:rPr>
          <w:fldChar w:fldCharType="begin"/>
        </w:r>
        <w:r w:rsidR="00970FF2">
          <w:rPr>
            <w:webHidden/>
          </w:rPr>
          <w:instrText xml:space="preserve"> PAGEREF _Toc503179396 \h </w:instrText>
        </w:r>
        <w:r w:rsidR="00970FF2">
          <w:rPr>
            <w:webHidden/>
          </w:rPr>
        </w:r>
        <w:r w:rsidR="00970FF2">
          <w:rPr>
            <w:webHidden/>
          </w:rPr>
          <w:fldChar w:fldCharType="separate"/>
        </w:r>
        <w:r w:rsidR="00970FF2">
          <w:rPr>
            <w:webHidden/>
          </w:rPr>
          <w:t>7</w:t>
        </w:r>
        <w:r w:rsidR="00970FF2">
          <w:rPr>
            <w:webHidden/>
          </w:rPr>
          <w:fldChar w:fldCharType="end"/>
        </w:r>
      </w:hyperlink>
    </w:p>
    <w:p w:rsidR="00970FF2" w:rsidRDefault="003A6F84">
      <w:pPr>
        <w:pStyle w:val="TOC2"/>
        <w:rPr>
          <w:rFonts w:asciiTheme="minorHAnsi" w:eastAsiaTheme="minorEastAsia" w:hAnsiTheme="minorHAnsi"/>
          <w:color w:val="auto"/>
          <w:kern w:val="0"/>
          <w:szCs w:val="22"/>
        </w:rPr>
      </w:pPr>
      <w:hyperlink w:anchor="_Toc503179397" w:history="1">
        <w:r w:rsidR="00970FF2" w:rsidRPr="00B21ECA">
          <w:rPr>
            <w:rStyle w:val="Hyperlink"/>
          </w:rPr>
          <w:t>4.1</w:t>
        </w:r>
        <w:r w:rsidR="00970FF2">
          <w:rPr>
            <w:rFonts w:asciiTheme="minorHAnsi" w:eastAsiaTheme="minorEastAsia" w:hAnsiTheme="minorHAnsi"/>
            <w:color w:val="auto"/>
            <w:kern w:val="0"/>
            <w:szCs w:val="22"/>
          </w:rPr>
          <w:tab/>
        </w:r>
        <w:r w:rsidR="00970FF2" w:rsidRPr="00B21ECA">
          <w:rPr>
            <w:rStyle w:val="Hyperlink"/>
          </w:rPr>
          <w:t>Program (fixed) Constants</w:t>
        </w:r>
        <w:r w:rsidR="00970FF2">
          <w:rPr>
            <w:webHidden/>
          </w:rPr>
          <w:tab/>
        </w:r>
        <w:r w:rsidR="00970FF2">
          <w:rPr>
            <w:webHidden/>
          </w:rPr>
          <w:fldChar w:fldCharType="begin"/>
        </w:r>
        <w:r w:rsidR="00970FF2">
          <w:rPr>
            <w:webHidden/>
          </w:rPr>
          <w:instrText xml:space="preserve"> PAGEREF _Toc503179397 \h </w:instrText>
        </w:r>
        <w:r w:rsidR="00970FF2">
          <w:rPr>
            <w:webHidden/>
          </w:rPr>
        </w:r>
        <w:r w:rsidR="00970FF2">
          <w:rPr>
            <w:webHidden/>
          </w:rPr>
          <w:fldChar w:fldCharType="separate"/>
        </w:r>
        <w:r w:rsidR="00970FF2">
          <w:rPr>
            <w:webHidden/>
          </w:rPr>
          <w:t>7</w:t>
        </w:r>
        <w:r w:rsidR="00970FF2">
          <w:rPr>
            <w:webHidden/>
          </w:rPr>
          <w:fldChar w:fldCharType="end"/>
        </w:r>
      </w:hyperlink>
    </w:p>
    <w:p w:rsidR="00970FF2" w:rsidRDefault="003A6F84">
      <w:pPr>
        <w:pStyle w:val="TOC3"/>
        <w:tabs>
          <w:tab w:val="left" w:pos="1200"/>
        </w:tabs>
        <w:rPr>
          <w:rFonts w:asciiTheme="minorHAnsi" w:eastAsiaTheme="minorEastAsia" w:hAnsiTheme="minorHAnsi"/>
          <w:color w:val="auto"/>
          <w:kern w:val="0"/>
          <w:sz w:val="22"/>
          <w:szCs w:val="22"/>
        </w:rPr>
      </w:pPr>
      <w:hyperlink w:anchor="_Toc503179398" w:history="1">
        <w:r w:rsidR="00970FF2" w:rsidRPr="00B21ECA">
          <w:rPr>
            <w:rStyle w:val="Hyperlink"/>
          </w:rPr>
          <w:t>4.1.1</w:t>
        </w:r>
        <w:r w:rsidR="00970FF2">
          <w:rPr>
            <w:rFonts w:asciiTheme="minorHAnsi" w:eastAsiaTheme="minorEastAsia" w:hAnsiTheme="minorHAnsi"/>
            <w:color w:val="auto"/>
            <w:kern w:val="0"/>
            <w:sz w:val="22"/>
            <w:szCs w:val="22"/>
          </w:rPr>
          <w:tab/>
        </w:r>
        <w:r w:rsidR="00970FF2" w:rsidRPr="00B21ECA">
          <w:rPr>
            <w:rStyle w:val="Hyperlink"/>
          </w:rPr>
          <w:t>Embedded Constants</w:t>
        </w:r>
        <w:r w:rsidR="00970FF2">
          <w:rPr>
            <w:webHidden/>
          </w:rPr>
          <w:tab/>
        </w:r>
        <w:r w:rsidR="00970FF2">
          <w:rPr>
            <w:webHidden/>
          </w:rPr>
          <w:fldChar w:fldCharType="begin"/>
        </w:r>
        <w:r w:rsidR="00970FF2">
          <w:rPr>
            <w:webHidden/>
          </w:rPr>
          <w:instrText xml:space="preserve"> PAGEREF _Toc503179398 \h </w:instrText>
        </w:r>
        <w:r w:rsidR="00970FF2">
          <w:rPr>
            <w:webHidden/>
          </w:rPr>
        </w:r>
        <w:r w:rsidR="00970FF2">
          <w:rPr>
            <w:webHidden/>
          </w:rPr>
          <w:fldChar w:fldCharType="separate"/>
        </w:r>
        <w:r w:rsidR="00970FF2">
          <w:rPr>
            <w:webHidden/>
          </w:rPr>
          <w:t>7</w:t>
        </w:r>
        <w:r w:rsidR="00970FF2">
          <w:rPr>
            <w:webHidden/>
          </w:rPr>
          <w:fldChar w:fldCharType="end"/>
        </w:r>
      </w:hyperlink>
    </w:p>
    <w:p w:rsidR="00970FF2" w:rsidRDefault="003A6F84">
      <w:pPr>
        <w:pStyle w:val="TOC1"/>
        <w:rPr>
          <w:rFonts w:eastAsiaTheme="minorEastAsia"/>
          <w:b w:val="0"/>
          <w:color w:val="auto"/>
          <w:kern w:val="0"/>
          <w:sz w:val="22"/>
          <w:szCs w:val="22"/>
          <w:lang w:val="en-US"/>
        </w:rPr>
      </w:pPr>
      <w:hyperlink w:anchor="_Toc503179399" w:history="1">
        <w:r w:rsidR="00970FF2" w:rsidRPr="00B21ECA">
          <w:rPr>
            <w:rStyle w:val="Hyperlink"/>
            <w:rFonts w:ascii="Calibri" w:hAnsi="Calibri" w:cs="Calibri"/>
          </w:rPr>
          <w:t>5</w:t>
        </w:r>
        <w:r w:rsidR="00970FF2">
          <w:rPr>
            <w:rFonts w:eastAsiaTheme="minorEastAsia"/>
            <w:b w:val="0"/>
            <w:color w:val="auto"/>
            <w:kern w:val="0"/>
            <w:sz w:val="22"/>
            <w:szCs w:val="22"/>
            <w:lang w:val="en-US"/>
          </w:rPr>
          <w:tab/>
        </w:r>
        <w:r w:rsidR="00970FF2" w:rsidRPr="00B21ECA">
          <w:rPr>
            <w:rStyle w:val="Hyperlink"/>
            <w:rFonts w:ascii="Calibri" w:hAnsi="Calibri" w:cs="Calibri"/>
          </w:rPr>
          <w:t>Software Component Implementation</w:t>
        </w:r>
        <w:r w:rsidR="00970FF2">
          <w:rPr>
            <w:webHidden/>
          </w:rPr>
          <w:tab/>
        </w:r>
        <w:r w:rsidR="00970FF2">
          <w:rPr>
            <w:webHidden/>
          </w:rPr>
          <w:fldChar w:fldCharType="begin"/>
        </w:r>
        <w:r w:rsidR="00970FF2">
          <w:rPr>
            <w:webHidden/>
          </w:rPr>
          <w:instrText xml:space="preserve"> PAGEREF _Toc503179399 \h </w:instrText>
        </w:r>
        <w:r w:rsidR="00970FF2">
          <w:rPr>
            <w:webHidden/>
          </w:rPr>
        </w:r>
        <w:r w:rsidR="00970FF2">
          <w:rPr>
            <w:webHidden/>
          </w:rPr>
          <w:fldChar w:fldCharType="separate"/>
        </w:r>
        <w:r w:rsidR="00970FF2">
          <w:rPr>
            <w:webHidden/>
          </w:rPr>
          <w:t>8</w:t>
        </w:r>
        <w:r w:rsidR="00970FF2">
          <w:rPr>
            <w:webHidden/>
          </w:rPr>
          <w:fldChar w:fldCharType="end"/>
        </w:r>
      </w:hyperlink>
    </w:p>
    <w:p w:rsidR="00970FF2" w:rsidRDefault="003A6F84">
      <w:pPr>
        <w:pStyle w:val="TOC2"/>
        <w:rPr>
          <w:rFonts w:asciiTheme="minorHAnsi" w:eastAsiaTheme="minorEastAsia" w:hAnsiTheme="minorHAnsi"/>
          <w:color w:val="auto"/>
          <w:kern w:val="0"/>
          <w:szCs w:val="22"/>
        </w:rPr>
      </w:pPr>
      <w:hyperlink w:anchor="_Toc503179400" w:history="1">
        <w:r w:rsidR="00970FF2" w:rsidRPr="00B21ECA">
          <w:rPr>
            <w:rStyle w:val="Hyperlink"/>
          </w:rPr>
          <w:t>5.1</w:t>
        </w:r>
        <w:r w:rsidR="00970FF2">
          <w:rPr>
            <w:rFonts w:asciiTheme="minorHAnsi" w:eastAsiaTheme="minorEastAsia" w:hAnsiTheme="minorHAnsi"/>
            <w:color w:val="auto"/>
            <w:kern w:val="0"/>
            <w:szCs w:val="22"/>
          </w:rPr>
          <w:tab/>
        </w:r>
        <w:r w:rsidR="00970FF2" w:rsidRPr="00B21ECA">
          <w:rPr>
            <w:rStyle w:val="Hyperlink"/>
          </w:rPr>
          <w:t>Sub-Module Functions</w:t>
        </w:r>
        <w:r w:rsidR="00970FF2">
          <w:rPr>
            <w:webHidden/>
          </w:rPr>
          <w:tab/>
        </w:r>
        <w:r w:rsidR="00970FF2">
          <w:rPr>
            <w:webHidden/>
          </w:rPr>
          <w:fldChar w:fldCharType="begin"/>
        </w:r>
        <w:r w:rsidR="00970FF2">
          <w:rPr>
            <w:webHidden/>
          </w:rPr>
          <w:instrText xml:space="preserve"> PAGEREF _Toc503179400 \h </w:instrText>
        </w:r>
        <w:r w:rsidR="00970FF2">
          <w:rPr>
            <w:webHidden/>
          </w:rPr>
        </w:r>
        <w:r w:rsidR="00970FF2">
          <w:rPr>
            <w:webHidden/>
          </w:rPr>
          <w:fldChar w:fldCharType="separate"/>
        </w:r>
        <w:r w:rsidR="00970FF2">
          <w:rPr>
            <w:webHidden/>
          </w:rPr>
          <w:t>8</w:t>
        </w:r>
        <w:r w:rsidR="00970FF2">
          <w:rPr>
            <w:webHidden/>
          </w:rPr>
          <w:fldChar w:fldCharType="end"/>
        </w:r>
      </w:hyperlink>
    </w:p>
    <w:p w:rsidR="00970FF2" w:rsidRDefault="003A6F84">
      <w:pPr>
        <w:pStyle w:val="TOC3"/>
        <w:tabs>
          <w:tab w:val="left" w:pos="1200"/>
        </w:tabs>
        <w:rPr>
          <w:rFonts w:asciiTheme="minorHAnsi" w:eastAsiaTheme="minorEastAsia" w:hAnsiTheme="minorHAnsi"/>
          <w:color w:val="auto"/>
          <w:kern w:val="0"/>
          <w:sz w:val="22"/>
          <w:szCs w:val="22"/>
        </w:rPr>
      </w:pPr>
      <w:hyperlink w:anchor="_Toc503179401" w:history="1">
        <w:r w:rsidR="00970FF2" w:rsidRPr="00B21ECA">
          <w:rPr>
            <w:rStyle w:val="Hyperlink"/>
          </w:rPr>
          <w:t>5.1.1</w:t>
        </w:r>
        <w:r w:rsidR="00970FF2">
          <w:rPr>
            <w:rFonts w:asciiTheme="minorHAnsi" w:eastAsiaTheme="minorEastAsia" w:hAnsiTheme="minorHAnsi"/>
            <w:color w:val="auto"/>
            <w:kern w:val="0"/>
            <w:sz w:val="22"/>
            <w:szCs w:val="22"/>
          </w:rPr>
          <w:tab/>
        </w:r>
        <w:r w:rsidR="00970FF2" w:rsidRPr="00B21ECA">
          <w:rPr>
            <w:rStyle w:val="Hyperlink"/>
          </w:rPr>
          <w:t>Init: BmwPwrPrkgDampgInit1</w:t>
        </w:r>
        <w:r w:rsidR="00970FF2">
          <w:rPr>
            <w:webHidden/>
          </w:rPr>
          <w:tab/>
        </w:r>
        <w:r w:rsidR="00970FF2">
          <w:rPr>
            <w:webHidden/>
          </w:rPr>
          <w:fldChar w:fldCharType="begin"/>
        </w:r>
        <w:r w:rsidR="00970FF2">
          <w:rPr>
            <w:webHidden/>
          </w:rPr>
          <w:instrText xml:space="preserve"> PAGEREF _Toc503179401 \h </w:instrText>
        </w:r>
        <w:r w:rsidR="00970FF2">
          <w:rPr>
            <w:webHidden/>
          </w:rPr>
        </w:r>
        <w:r w:rsidR="00970FF2">
          <w:rPr>
            <w:webHidden/>
          </w:rPr>
          <w:fldChar w:fldCharType="separate"/>
        </w:r>
        <w:r w:rsidR="00970FF2">
          <w:rPr>
            <w:webHidden/>
          </w:rPr>
          <w:t>8</w:t>
        </w:r>
        <w:r w:rsidR="00970FF2">
          <w:rPr>
            <w:webHidden/>
          </w:rPr>
          <w:fldChar w:fldCharType="end"/>
        </w:r>
      </w:hyperlink>
    </w:p>
    <w:p w:rsidR="00970FF2" w:rsidRDefault="003A6F84">
      <w:pPr>
        <w:pStyle w:val="TOC3"/>
        <w:tabs>
          <w:tab w:val="left" w:pos="1200"/>
        </w:tabs>
        <w:rPr>
          <w:rFonts w:asciiTheme="minorHAnsi" w:eastAsiaTheme="minorEastAsia" w:hAnsiTheme="minorHAnsi"/>
          <w:color w:val="auto"/>
          <w:kern w:val="0"/>
          <w:sz w:val="22"/>
          <w:szCs w:val="22"/>
        </w:rPr>
      </w:pPr>
      <w:hyperlink w:anchor="_Toc503179402" w:history="1">
        <w:r w:rsidR="00970FF2" w:rsidRPr="00B21ECA">
          <w:rPr>
            <w:rStyle w:val="Hyperlink"/>
          </w:rPr>
          <w:t>5.1.2</w:t>
        </w:r>
        <w:r w:rsidR="00970FF2">
          <w:rPr>
            <w:rFonts w:asciiTheme="minorHAnsi" w:eastAsiaTheme="minorEastAsia" w:hAnsiTheme="minorHAnsi"/>
            <w:color w:val="auto"/>
            <w:kern w:val="0"/>
            <w:sz w:val="22"/>
            <w:szCs w:val="22"/>
          </w:rPr>
          <w:tab/>
        </w:r>
        <w:r w:rsidR="00970FF2" w:rsidRPr="00B21ECA">
          <w:rPr>
            <w:rStyle w:val="Hyperlink"/>
          </w:rPr>
          <w:t>Per: BmwPwrPrkgDampgPer1</w:t>
        </w:r>
        <w:r w:rsidR="00970FF2">
          <w:rPr>
            <w:webHidden/>
          </w:rPr>
          <w:tab/>
        </w:r>
        <w:r w:rsidR="00970FF2">
          <w:rPr>
            <w:webHidden/>
          </w:rPr>
          <w:fldChar w:fldCharType="begin"/>
        </w:r>
        <w:r w:rsidR="00970FF2">
          <w:rPr>
            <w:webHidden/>
          </w:rPr>
          <w:instrText xml:space="preserve"> PAGEREF _Toc503179402 \h </w:instrText>
        </w:r>
        <w:r w:rsidR="00970FF2">
          <w:rPr>
            <w:webHidden/>
          </w:rPr>
        </w:r>
        <w:r w:rsidR="00970FF2">
          <w:rPr>
            <w:webHidden/>
          </w:rPr>
          <w:fldChar w:fldCharType="separate"/>
        </w:r>
        <w:r w:rsidR="00970FF2">
          <w:rPr>
            <w:webHidden/>
          </w:rPr>
          <w:t>8</w:t>
        </w:r>
        <w:r w:rsidR="00970FF2">
          <w:rPr>
            <w:webHidden/>
          </w:rPr>
          <w:fldChar w:fldCharType="end"/>
        </w:r>
      </w:hyperlink>
    </w:p>
    <w:p w:rsidR="00970FF2" w:rsidRDefault="003A6F84">
      <w:pPr>
        <w:pStyle w:val="TOC2"/>
        <w:rPr>
          <w:rFonts w:asciiTheme="minorHAnsi" w:eastAsiaTheme="minorEastAsia" w:hAnsiTheme="minorHAnsi"/>
          <w:color w:val="auto"/>
          <w:kern w:val="0"/>
          <w:szCs w:val="22"/>
        </w:rPr>
      </w:pPr>
      <w:hyperlink w:anchor="_Toc503179403" w:history="1">
        <w:r w:rsidR="00970FF2" w:rsidRPr="00B21ECA">
          <w:rPr>
            <w:rStyle w:val="Hyperlink"/>
          </w:rPr>
          <w:t>5.2</w:t>
        </w:r>
        <w:r w:rsidR="00970FF2">
          <w:rPr>
            <w:rFonts w:asciiTheme="minorHAnsi" w:eastAsiaTheme="minorEastAsia" w:hAnsiTheme="minorHAnsi"/>
            <w:color w:val="auto"/>
            <w:kern w:val="0"/>
            <w:szCs w:val="22"/>
          </w:rPr>
          <w:tab/>
        </w:r>
        <w:r w:rsidR="00970FF2" w:rsidRPr="00B21ECA">
          <w:rPr>
            <w:rStyle w:val="Hyperlink"/>
          </w:rPr>
          <w:t>Server Runables</w:t>
        </w:r>
        <w:r w:rsidR="00970FF2">
          <w:rPr>
            <w:webHidden/>
          </w:rPr>
          <w:tab/>
        </w:r>
        <w:r w:rsidR="00970FF2">
          <w:rPr>
            <w:webHidden/>
          </w:rPr>
          <w:fldChar w:fldCharType="begin"/>
        </w:r>
        <w:r w:rsidR="00970FF2">
          <w:rPr>
            <w:webHidden/>
          </w:rPr>
          <w:instrText xml:space="preserve"> PAGEREF _Toc503179403 \h </w:instrText>
        </w:r>
        <w:r w:rsidR="00970FF2">
          <w:rPr>
            <w:webHidden/>
          </w:rPr>
        </w:r>
        <w:r w:rsidR="00970FF2">
          <w:rPr>
            <w:webHidden/>
          </w:rPr>
          <w:fldChar w:fldCharType="separate"/>
        </w:r>
        <w:r w:rsidR="00970FF2">
          <w:rPr>
            <w:webHidden/>
          </w:rPr>
          <w:t>8</w:t>
        </w:r>
        <w:r w:rsidR="00970FF2">
          <w:rPr>
            <w:webHidden/>
          </w:rPr>
          <w:fldChar w:fldCharType="end"/>
        </w:r>
      </w:hyperlink>
    </w:p>
    <w:p w:rsidR="00970FF2" w:rsidRDefault="003A6F84">
      <w:pPr>
        <w:pStyle w:val="TOC2"/>
        <w:rPr>
          <w:rFonts w:asciiTheme="minorHAnsi" w:eastAsiaTheme="minorEastAsia" w:hAnsiTheme="minorHAnsi"/>
          <w:color w:val="auto"/>
          <w:kern w:val="0"/>
          <w:szCs w:val="22"/>
        </w:rPr>
      </w:pPr>
      <w:hyperlink w:anchor="_Toc503179404" w:history="1">
        <w:r w:rsidR="00970FF2" w:rsidRPr="00B21ECA">
          <w:rPr>
            <w:rStyle w:val="Hyperlink"/>
          </w:rPr>
          <w:t>5.3</w:t>
        </w:r>
        <w:r w:rsidR="00970FF2">
          <w:rPr>
            <w:rFonts w:asciiTheme="minorHAnsi" w:eastAsiaTheme="minorEastAsia" w:hAnsiTheme="minorHAnsi"/>
            <w:color w:val="auto"/>
            <w:kern w:val="0"/>
            <w:szCs w:val="22"/>
          </w:rPr>
          <w:tab/>
        </w:r>
        <w:r w:rsidR="00970FF2" w:rsidRPr="00B21ECA">
          <w:rPr>
            <w:rStyle w:val="Hyperlink"/>
          </w:rPr>
          <w:t>Interrupt Functions</w:t>
        </w:r>
        <w:r w:rsidR="00970FF2">
          <w:rPr>
            <w:webHidden/>
          </w:rPr>
          <w:tab/>
        </w:r>
        <w:r w:rsidR="00970FF2">
          <w:rPr>
            <w:webHidden/>
          </w:rPr>
          <w:fldChar w:fldCharType="begin"/>
        </w:r>
        <w:r w:rsidR="00970FF2">
          <w:rPr>
            <w:webHidden/>
          </w:rPr>
          <w:instrText xml:space="preserve"> PAGEREF _Toc503179404 \h </w:instrText>
        </w:r>
        <w:r w:rsidR="00970FF2">
          <w:rPr>
            <w:webHidden/>
          </w:rPr>
        </w:r>
        <w:r w:rsidR="00970FF2">
          <w:rPr>
            <w:webHidden/>
          </w:rPr>
          <w:fldChar w:fldCharType="separate"/>
        </w:r>
        <w:r w:rsidR="00970FF2">
          <w:rPr>
            <w:webHidden/>
          </w:rPr>
          <w:t>8</w:t>
        </w:r>
        <w:r w:rsidR="00970FF2">
          <w:rPr>
            <w:webHidden/>
          </w:rPr>
          <w:fldChar w:fldCharType="end"/>
        </w:r>
      </w:hyperlink>
    </w:p>
    <w:p w:rsidR="00970FF2" w:rsidRDefault="003A6F84">
      <w:pPr>
        <w:pStyle w:val="TOC2"/>
        <w:rPr>
          <w:rFonts w:asciiTheme="minorHAnsi" w:eastAsiaTheme="minorEastAsia" w:hAnsiTheme="minorHAnsi"/>
          <w:color w:val="auto"/>
          <w:kern w:val="0"/>
          <w:szCs w:val="22"/>
        </w:rPr>
      </w:pPr>
      <w:hyperlink w:anchor="_Toc503179405" w:history="1">
        <w:r w:rsidR="00970FF2" w:rsidRPr="00B21ECA">
          <w:rPr>
            <w:rStyle w:val="Hyperlink"/>
          </w:rPr>
          <w:t>5.4</w:t>
        </w:r>
        <w:r w:rsidR="00970FF2">
          <w:rPr>
            <w:rFonts w:asciiTheme="minorHAnsi" w:eastAsiaTheme="minorEastAsia" w:hAnsiTheme="minorHAnsi"/>
            <w:color w:val="auto"/>
            <w:kern w:val="0"/>
            <w:szCs w:val="22"/>
          </w:rPr>
          <w:tab/>
        </w:r>
        <w:r w:rsidR="00970FF2" w:rsidRPr="00B21ECA">
          <w:rPr>
            <w:rStyle w:val="Hyperlink"/>
          </w:rPr>
          <w:t>Module Internal (Local) Functions</w:t>
        </w:r>
        <w:r w:rsidR="00970FF2">
          <w:rPr>
            <w:webHidden/>
          </w:rPr>
          <w:tab/>
        </w:r>
        <w:r w:rsidR="00970FF2">
          <w:rPr>
            <w:webHidden/>
          </w:rPr>
          <w:fldChar w:fldCharType="begin"/>
        </w:r>
        <w:r w:rsidR="00970FF2">
          <w:rPr>
            <w:webHidden/>
          </w:rPr>
          <w:instrText xml:space="preserve"> PAGEREF _Toc503179405 \h </w:instrText>
        </w:r>
        <w:r w:rsidR="00970FF2">
          <w:rPr>
            <w:webHidden/>
          </w:rPr>
        </w:r>
        <w:r w:rsidR="00970FF2">
          <w:rPr>
            <w:webHidden/>
          </w:rPr>
          <w:fldChar w:fldCharType="separate"/>
        </w:r>
        <w:r w:rsidR="00970FF2">
          <w:rPr>
            <w:webHidden/>
          </w:rPr>
          <w:t>8</w:t>
        </w:r>
        <w:r w:rsidR="00970FF2">
          <w:rPr>
            <w:webHidden/>
          </w:rPr>
          <w:fldChar w:fldCharType="end"/>
        </w:r>
      </w:hyperlink>
    </w:p>
    <w:p w:rsidR="00970FF2" w:rsidRDefault="003A6F84">
      <w:pPr>
        <w:pStyle w:val="TOC2"/>
        <w:rPr>
          <w:rFonts w:asciiTheme="minorHAnsi" w:eastAsiaTheme="minorEastAsia" w:hAnsiTheme="minorHAnsi"/>
          <w:color w:val="auto"/>
          <w:kern w:val="0"/>
          <w:szCs w:val="22"/>
        </w:rPr>
      </w:pPr>
      <w:hyperlink w:anchor="_Toc503179406" w:history="1">
        <w:r w:rsidR="00970FF2" w:rsidRPr="00B21ECA">
          <w:rPr>
            <w:rStyle w:val="Hyperlink"/>
          </w:rPr>
          <w:t>5.5</w:t>
        </w:r>
        <w:r w:rsidR="00970FF2">
          <w:rPr>
            <w:rFonts w:asciiTheme="minorHAnsi" w:eastAsiaTheme="minorEastAsia" w:hAnsiTheme="minorHAnsi"/>
            <w:color w:val="auto"/>
            <w:kern w:val="0"/>
            <w:szCs w:val="22"/>
          </w:rPr>
          <w:tab/>
        </w:r>
        <w:r w:rsidR="00970FF2" w:rsidRPr="00B21ECA">
          <w:rPr>
            <w:rStyle w:val="Hyperlink"/>
          </w:rPr>
          <w:t>GLOBAL Function/Macro Definitions</w:t>
        </w:r>
        <w:r w:rsidR="00970FF2">
          <w:rPr>
            <w:webHidden/>
          </w:rPr>
          <w:tab/>
        </w:r>
        <w:r w:rsidR="00970FF2">
          <w:rPr>
            <w:webHidden/>
          </w:rPr>
          <w:fldChar w:fldCharType="begin"/>
        </w:r>
        <w:r w:rsidR="00970FF2">
          <w:rPr>
            <w:webHidden/>
          </w:rPr>
          <w:instrText xml:space="preserve"> PAGEREF _Toc503179406 \h </w:instrText>
        </w:r>
        <w:r w:rsidR="00970FF2">
          <w:rPr>
            <w:webHidden/>
          </w:rPr>
        </w:r>
        <w:r w:rsidR="00970FF2">
          <w:rPr>
            <w:webHidden/>
          </w:rPr>
          <w:fldChar w:fldCharType="separate"/>
        </w:r>
        <w:r w:rsidR="00970FF2">
          <w:rPr>
            <w:webHidden/>
          </w:rPr>
          <w:t>8</w:t>
        </w:r>
        <w:r w:rsidR="00970FF2">
          <w:rPr>
            <w:webHidden/>
          </w:rPr>
          <w:fldChar w:fldCharType="end"/>
        </w:r>
      </w:hyperlink>
    </w:p>
    <w:p w:rsidR="00970FF2" w:rsidRDefault="003A6F84">
      <w:pPr>
        <w:pStyle w:val="TOC1"/>
        <w:rPr>
          <w:rFonts w:eastAsiaTheme="minorEastAsia"/>
          <w:b w:val="0"/>
          <w:color w:val="auto"/>
          <w:kern w:val="0"/>
          <w:sz w:val="22"/>
          <w:szCs w:val="22"/>
          <w:lang w:val="en-US"/>
        </w:rPr>
      </w:pPr>
      <w:hyperlink w:anchor="_Toc503179407" w:history="1">
        <w:r w:rsidR="00970FF2" w:rsidRPr="00B21ECA">
          <w:rPr>
            <w:rStyle w:val="Hyperlink"/>
            <w:rFonts w:ascii="Calibri" w:hAnsi="Calibri" w:cs="Calibri"/>
          </w:rPr>
          <w:t>6</w:t>
        </w:r>
        <w:r w:rsidR="00970FF2">
          <w:rPr>
            <w:rFonts w:eastAsiaTheme="minorEastAsia"/>
            <w:b w:val="0"/>
            <w:color w:val="auto"/>
            <w:kern w:val="0"/>
            <w:sz w:val="22"/>
            <w:szCs w:val="22"/>
            <w:lang w:val="en-US"/>
          </w:rPr>
          <w:tab/>
        </w:r>
        <w:r w:rsidR="00970FF2" w:rsidRPr="00B21ECA">
          <w:rPr>
            <w:rStyle w:val="Hyperlink"/>
            <w:rFonts w:ascii="Calibri" w:hAnsi="Calibri"/>
          </w:rPr>
          <w:t>Known</w:t>
        </w:r>
        <w:r w:rsidR="00970FF2" w:rsidRPr="00B21ECA">
          <w:rPr>
            <w:rStyle w:val="Hyperlink"/>
            <w:rFonts w:ascii="Calibri" w:hAnsi="Calibri" w:cs="Calibri"/>
          </w:rPr>
          <w:t xml:space="preserve"> Limitations with Design</w:t>
        </w:r>
        <w:r w:rsidR="00970FF2">
          <w:rPr>
            <w:webHidden/>
          </w:rPr>
          <w:tab/>
        </w:r>
        <w:r w:rsidR="00970FF2">
          <w:rPr>
            <w:webHidden/>
          </w:rPr>
          <w:fldChar w:fldCharType="begin"/>
        </w:r>
        <w:r w:rsidR="00970FF2">
          <w:rPr>
            <w:webHidden/>
          </w:rPr>
          <w:instrText xml:space="preserve"> PAGEREF _Toc503179407 \h </w:instrText>
        </w:r>
        <w:r w:rsidR="00970FF2">
          <w:rPr>
            <w:webHidden/>
          </w:rPr>
        </w:r>
        <w:r w:rsidR="00970FF2">
          <w:rPr>
            <w:webHidden/>
          </w:rPr>
          <w:fldChar w:fldCharType="separate"/>
        </w:r>
        <w:r w:rsidR="00970FF2">
          <w:rPr>
            <w:webHidden/>
          </w:rPr>
          <w:t>9</w:t>
        </w:r>
        <w:r w:rsidR="00970FF2">
          <w:rPr>
            <w:webHidden/>
          </w:rPr>
          <w:fldChar w:fldCharType="end"/>
        </w:r>
      </w:hyperlink>
    </w:p>
    <w:p w:rsidR="00970FF2" w:rsidRDefault="003A6F84">
      <w:pPr>
        <w:pStyle w:val="TOC1"/>
        <w:rPr>
          <w:rFonts w:eastAsiaTheme="minorEastAsia"/>
          <w:b w:val="0"/>
          <w:color w:val="auto"/>
          <w:kern w:val="0"/>
          <w:sz w:val="22"/>
          <w:szCs w:val="22"/>
          <w:lang w:val="en-US"/>
        </w:rPr>
      </w:pPr>
      <w:hyperlink w:anchor="_Toc503179408" w:history="1">
        <w:r w:rsidR="00970FF2" w:rsidRPr="00B21ECA">
          <w:rPr>
            <w:rStyle w:val="Hyperlink"/>
            <w:rFonts w:ascii="Calibri" w:hAnsi="Calibri" w:cs="Calibri"/>
          </w:rPr>
          <w:t>7</w:t>
        </w:r>
        <w:r w:rsidR="00970FF2">
          <w:rPr>
            <w:rFonts w:eastAsiaTheme="minorEastAsia"/>
            <w:b w:val="0"/>
            <w:color w:val="auto"/>
            <w:kern w:val="0"/>
            <w:sz w:val="22"/>
            <w:szCs w:val="22"/>
            <w:lang w:val="en-US"/>
          </w:rPr>
          <w:tab/>
        </w:r>
        <w:r w:rsidR="00970FF2" w:rsidRPr="00B21ECA">
          <w:rPr>
            <w:rStyle w:val="Hyperlink"/>
            <w:rFonts w:ascii="Calibri" w:hAnsi="Calibri" w:cs="Calibri"/>
          </w:rPr>
          <w:t>UNIT TEST CONSIDERATION</w:t>
        </w:r>
        <w:r w:rsidR="00970FF2">
          <w:rPr>
            <w:webHidden/>
          </w:rPr>
          <w:tab/>
        </w:r>
        <w:r w:rsidR="00970FF2">
          <w:rPr>
            <w:webHidden/>
          </w:rPr>
          <w:fldChar w:fldCharType="begin"/>
        </w:r>
        <w:r w:rsidR="00970FF2">
          <w:rPr>
            <w:webHidden/>
          </w:rPr>
          <w:instrText xml:space="preserve"> PAGEREF _Toc503179408 \h </w:instrText>
        </w:r>
        <w:r w:rsidR="00970FF2">
          <w:rPr>
            <w:webHidden/>
          </w:rPr>
        </w:r>
        <w:r w:rsidR="00970FF2">
          <w:rPr>
            <w:webHidden/>
          </w:rPr>
          <w:fldChar w:fldCharType="separate"/>
        </w:r>
        <w:r w:rsidR="00970FF2">
          <w:rPr>
            <w:webHidden/>
          </w:rPr>
          <w:t>10</w:t>
        </w:r>
        <w:r w:rsidR="00970FF2">
          <w:rPr>
            <w:webHidden/>
          </w:rPr>
          <w:fldChar w:fldCharType="end"/>
        </w:r>
      </w:hyperlink>
    </w:p>
    <w:p w:rsidR="00970FF2" w:rsidRDefault="003A6F84">
      <w:pPr>
        <w:pStyle w:val="TOC1"/>
        <w:tabs>
          <w:tab w:val="left" w:pos="1400"/>
        </w:tabs>
        <w:rPr>
          <w:rFonts w:eastAsiaTheme="minorEastAsia"/>
          <w:b w:val="0"/>
          <w:color w:val="auto"/>
          <w:kern w:val="0"/>
          <w:sz w:val="22"/>
          <w:szCs w:val="22"/>
          <w:lang w:val="en-US"/>
        </w:rPr>
      </w:pPr>
      <w:hyperlink w:anchor="_Toc503179409" w:history="1">
        <w:r w:rsidR="00970FF2" w:rsidRPr="00B21ECA">
          <w:rPr>
            <w:rStyle w:val="Hyperlink"/>
          </w:rPr>
          <w:t>Appendix A</w:t>
        </w:r>
        <w:r w:rsidR="00970FF2">
          <w:rPr>
            <w:rFonts w:eastAsiaTheme="minorEastAsia"/>
            <w:b w:val="0"/>
            <w:color w:val="auto"/>
            <w:kern w:val="0"/>
            <w:sz w:val="22"/>
            <w:szCs w:val="22"/>
            <w:lang w:val="en-US"/>
          </w:rPr>
          <w:tab/>
        </w:r>
        <w:r w:rsidR="00970FF2" w:rsidRPr="00B21ECA">
          <w:rPr>
            <w:rStyle w:val="Hyperlink"/>
          </w:rPr>
          <w:t>Abbreviations and Acronyms</w:t>
        </w:r>
        <w:r w:rsidR="00970FF2">
          <w:rPr>
            <w:webHidden/>
          </w:rPr>
          <w:tab/>
        </w:r>
        <w:r w:rsidR="00970FF2">
          <w:rPr>
            <w:webHidden/>
          </w:rPr>
          <w:fldChar w:fldCharType="begin"/>
        </w:r>
        <w:r w:rsidR="00970FF2">
          <w:rPr>
            <w:webHidden/>
          </w:rPr>
          <w:instrText xml:space="preserve"> PAGEREF _Toc503179409 \h </w:instrText>
        </w:r>
        <w:r w:rsidR="00970FF2">
          <w:rPr>
            <w:webHidden/>
          </w:rPr>
        </w:r>
        <w:r w:rsidR="00970FF2">
          <w:rPr>
            <w:webHidden/>
          </w:rPr>
          <w:fldChar w:fldCharType="separate"/>
        </w:r>
        <w:r w:rsidR="00970FF2">
          <w:rPr>
            <w:webHidden/>
          </w:rPr>
          <w:t>11</w:t>
        </w:r>
        <w:r w:rsidR="00970FF2">
          <w:rPr>
            <w:webHidden/>
          </w:rPr>
          <w:fldChar w:fldCharType="end"/>
        </w:r>
      </w:hyperlink>
    </w:p>
    <w:p w:rsidR="00970FF2" w:rsidRDefault="003A6F84">
      <w:pPr>
        <w:pStyle w:val="TOC1"/>
        <w:tabs>
          <w:tab w:val="left" w:pos="1400"/>
        </w:tabs>
        <w:rPr>
          <w:rFonts w:eastAsiaTheme="minorEastAsia"/>
          <w:b w:val="0"/>
          <w:color w:val="auto"/>
          <w:kern w:val="0"/>
          <w:sz w:val="22"/>
          <w:szCs w:val="22"/>
          <w:lang w:val="en-US"/>
        </w:rPr>
      </w:pPr>
      <w:hyperlink w:anchor="_Toc503179410" w:history="1">
        <w:r w:rsidR="00970FF2" w:rsidRPr="00B21ECA">
          <w:rPr>
            <w:rStyle w:val="Hyperlink"/>
          </w:rPr>
          <w:t>Appendix B</w:t>
        </w:r>
        <w:r w:rsidR="00970FF2">
          <w:rPr>
            <w:rFonts w:eastAsiaTheme="minorEastAsia"/>
            <w:b w:val="0"/>
            <w:color w:val="auto"/>
            <w:kern w:val="0"/>
            <w:sz w:val="22"/>
            <w:szCs w:val="22"/>
            <w:lang w:val="en-US"/>
          </w:rPr>
          <w:tab/>
        </w:r>
        <w:r w:rsidR="00970FF2" w:rsidRPr="00B21ECA">
          <w:rPr>
            <w:rStyle w:val="Hyperlink"/>
          </w:rPr>
          <w:t>Glossary</w:t>
        </w:r>
        <w:r w:rsidR="00970FF2">
          <w:rPr>
            <w:webHidden/>
          </w:rPr>
          <w:tab/>
        </w:r>
        <w:r w:rsidR="00970FF2">
          <w:rPr>
            <w:webHidden/>
          </w:rPr>
          <w:fldChar w:fldCharType="begin"/>
        </w:r>
        <w:r w:rsidR="00970FF2">
          <w:rPr>
            <w:webHidden/>
          </w:rPr>
          <w:instrText xml:space="preserve"> PAGEREF _Toc503179410 \h </w:instrText>
        </w:r>
        <w:r w:rsidR="00970FF2">
          <w:rPr>
            <w:webHidden/>
          </w:rPr>
        </w:r>
        <w:r w:rsidR="00970FF2">
          <w:rPr>
            <w:webHidden/>
          </w:rPr>
          <w:fldChar w:fldCharType="separate"/>
        </w:r>
        <w:r w:rsidR="00970FF2">
          <w:rPr>
            <w:webHidden/>
          </w:rPr>
          <w:t>12</w:t>
        </w:r>
        <w:r w:rsidR="00970FF2">
          <w:rPr>
            <w:webHidden/>
          </w:rPr>
          <w:fldChar w:fldCharType="end"/>
        </w:r>
      </w:hyperlink>
    </w:p>
    <w:p w:rsidR="00970FF2" w:rsidRDefault="003A6F84">
      <w:pPr>
        <w:pStyle w:val="TOC1"/>
        <w:tabs>
          <w:tab w:val="left" w:pos="1400"/>
        </w:tabs>
        <w:rPr>
          <w:rFonts w:eastAsiaTheme="minorEastAsia"/>
          <w:b w:val="0"/>
          <w:color w:val="auto"/>
          <w:kern w:val="0"/>
          <w:sz w:val="22"/>
          <w:szCs w:val="22"/>
          <w:lang w:val="en-US"/>
        </w:rPr>
      </w:pPr>
      <w:hyperlink w:anchor="_Toc503179411" w:history="1">
        <w:r w:rsidR="00970FF2" w:rsidRPr="00B21ECA">
          <w:rPr>
            <w:rStyle w:val="Hyperlink"/>
          </w:rPr>
          <w:t>Appendix C</w:t>
        </w:r>
        <w:r w:rsidR="00970FF2">
          <w:rPr>
            <w:rFonts w:eastAsiaTheme="minorEastAsia"/>
            <w:b w:val="0"/>
            <w:color w:val="auto"/>
            <w:kern w:val="0"/>
            <w:sz w:val="22"/>
            <w:szCs w:val="22"/>
            <w:lang w:val="en-US"/>
          </w:rPr>
          <w:tab/>
        </w:r>
        <w:r w:rsidR="00970FF2" w:rsidRPr="00B21ECA">
          <w:rPr>
            <w:rStyle w:val="Hyperlink"/>
          </w:rPr>
          <w:t>References</w:t>
        </w:r>
        <w:r w:rsidR="00970FF2">
          <w:rPr>
            <w:webHidden/>
          </w:rPr>
          <w:tab/>
        </w:r>
        <w:r w:rsidR="00970FF2">
          <w:rPr>
            <w:webHidden/>
          </w:rPr>
          <w:fldChar w:fldCharType="begin"/>
        </w:r>
        <w:r w:rsidR="00970FF2">
          <w:rPr>
            <w:webHidden/>
          </w:rPr>
          <w:instrText xml:space="preserve"> PAGEREF _Toc503179411 \h </w:instrText>
        </w:r>
        <w:r w:rsidR="00970FF2">
          <w:rPr>
            <w:webHidden/>
          </w:rPr>
        </w:r>
        <w:r w:rsidR="00970FF2">
          <w:rPr>
            <w:webHidden/>
          </w:rPr>
          <w:fldChar w:fldCharType="separate"/>
        </w:r>
        <w:r w:rsidR="00970FF2">
          <w:rPr>
            <w:webHidden/>
          </w:rPr>
          <w:t>13</w:t>
        </w:r>
        <w:r w:rsidR="00970FF2">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7" w:name="_Toc503179387"/>
      <w:r w:rsidRPr="00A158C7">
        <w:lastRenderedPageBreak/>
        <w:t>Introduction</w:t>
      </w:r>
      <w:bookmarkEnd w:id="17"/>
    </w:p>
    <w:p w:rsidR="00063A7A" w:rsidRPr="00A158C7" w:rsidRDefault="00FE5DF5" w:rsidP="000B37D5">
      <w:pPr>
        <w:pStyle w:val="Heading2"/>
      </w:pPr>
      <w:bookmarkStart w:id="18" w:name="_Toc503179388"/>
      <w:r w:rsidRPr="00A158C7">
        <w:t>Purpose</w:t>
      </w:r>
      <w:bookmarkEnd w:id="18"/>
    </w:p>
    <w:p w:rsidR="00DC0959" w:rsidRPr="00A158C7" w:rsidRDefault="0028528B" w:rsidP="00DC0959">
      <w:pPr>
        <w:rPr>
          <w:lang w:bidi="ar-SA"/>
        </w:rPr>
      </w:pPr>
      <w:proofErr w:type="gramStart"/>
      <w:r>
        <w:rPr>
          <w:lang w:bidi="ar-SA"/>
        </w:rPr>
        <w:t xml:space="preserve">MDD for </w:t>
      </w:r>
      <w:r w:rsidRPr="0028528B">
        <w:rPr>
          <w:lang w:bidi="ar-SA"/>
        </w:rPr>
        <w:t>CF082A_BmwPwrPrkgDampg_Impl</w:t>
      </w:r>
      <w:r>
        <w:rPr>
          <w:lang w:bidi="ar-SA"/>
        </w:rPr>
        <w:t>.</w:t>
      </w:r>
      <w:proofErr w:type="gramEnd"/>
    </w:p>
    <w:p w:rsidR="00AE0435" w:rsidRPr="00A158C7" w:rsidRDefault="00FE5DF5" w:rsidP="000B37D5">
      <w:pPr>
        <w:pStyle w:val="Heading2"/>
      </w:pPr>
      <w:bookmarkStart w:id="19" w:name="_Toc503179389"/>
      <w:r w:rsidRPr="00A158C7">
        <w:t>Scope</w:t>
      </w:r>
      <w:bookmarkEnd w:id="19"/>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20"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1" w:name="_Toc503179390"/>
      <w:proofErr w:type="spellStart"/>
      <w:r w:rsidR="00970FF2">
        <w:rPr>
          <w:rFonts w:ascii="Calibri" w:hAnsi="Calibri" w:cs="Calibri"/>
        </w:rPr>
        <w:t>BmwPwrPrkgDampg</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0"/>
      <w:bookmarkEnd w:id="21"/>
    </w:p>
    <w:p w:rsidR="00D229A6" w:rsidRPr="00890D2C" w:rsidRDefault="002B7828" w:rsidP="00D229A6">
      <w:pPr>
        <w:rPr>
          <w:rFonts w:cs="Calibri"/>
        </w:rPr>
      </w:pPr>
      <w:ins w:id="22" w:author="Brykczynski, Marek" w:date="2018-04-18T11:48:00Z">
        <w:r>
          <w:rPr>
            <w:rFonts w:cs="Calibri"/>
          </w:rPr>
          <w:t xml:space="preserve">The subject function can be activated or deactivated through a coding bit. </w:t>
        </w:r>
      </w:ins>
      <w:r w:rsidR="00890D2C" w:rsidRPr="00890D2C">
        <w:rPr>
          <w:rFonts w:cs="Calibri"/>
        </w:rPr>
        <w:t>This function is responsible for determinin</w:t>
      </w:r>
      <w:r w:rsidR="00890D2C">
        <w:rPr>
          <w:rFonts w:cs="Calibri"/>
        </w:rPr>
        <w:t xml:space="preserve">g the amount of additional </w:t>
      </w:r>
      <w:r w:rsidR="00890D2C" w:rsidRPr="00890D2C">
        <w:rPr>
          <w:rFonts w:cs="Calibri"/>
        </w:rPr>
        <w:t>motor torque damping during parking, gettin</w:t>
      </w:r>
      <w:r w:rsidR="00890D2C">
        <w:rPr>
          <w:rFonts w:cs="Calibri"/>
        </w:rPr>
        <w:t xml:space="preserve">g to the point the </w:t>
      </w:r>
      <w:del w:id="23" w:author="Brykczynski, Marek" w:date="2018-04-18T11:46:00Z">
        <w:r w:rsidR="00890D2C" w:rsidDel="002B7828">
          <w:rPr>
            <w:rFonts w:cs="Calibri"/>
          </w:rPr>
          <w:delText>powerpac</w:delText>
        </w:r>
        <w:r w:rsidR="00890D2C" w:rsidRPr="00890D2C" w:rsidDel="002B7828">
          <w:rPr>
            <w:rFonts w:cs="Calibri"/>
          </w:rPr>
          <w:delText>k</w:delText>
        </w:r>
      </w:del>
      <w:ins w:id="24" w:author="Brykczynski, Marek" w:date="2018-04-18T11:46:00Z">
        <w:r>
          <w:rPr>
            <w:rFonts w:cs="Calibri"/>
          </w:rPr>
          <w:t>power pa</w:t>
        </w:r>
        <w:r w:rsidRPr="00890D2C">
          <w:rPr>
            <w:rFonts w:cs="Calibri"/>
          </w:rPr>
          <w:t>ck</w:t>
        </w:r>
      </w:ins>
      <w:r w:rsidR="00890D2C" w:rsidRPr="00890D2C">
        <w:rPr>
          <w:rFonts w:cs="Calibri"/>
        </w:rPr>
        <w:t xml:space="preserve"> can</w:t>
      </w:r>
      <w:del w:id="25" w:author="Brykczynski, Marek" w:date="2018-04-18T11:46:00Z">
        <w:r w:rsidR="00890D2C" w:rsidRPr="00890D2C" w:rsidDel="002B7828">
          <w:rPr>
            <w:rFonts w:cs="Calibri"/>
          </w:rPr>
          <w:delText xml:space="preserve"> </w:delText>
        </w:r>
      </w:del>
      <w:r w:rsidR="00890D2C" w:rsidRPr="00890D2C">
        <w:rPr>
          <w:rFonts w:cs="Calibri"/>
        </w:rPr>
        <w:t xml:space="preserve">not provide the full assist anymore. </w:t>
      </w:r>
      <w:r w:rsidR="00890D2C">
        <w:rPr>
          <w:rFonts w:cs="Calibri"/>
        </w:rPr>
        <w:t xml:space="preserve">The function will avoid any </w:t>
      </w:r>
      <w:r w:rsidR="00890D2C" w:rsidRPr="00890D2C">
        <w:rPr>
          <w:rFonts w:cs="Calibri"/>
        </w:rPr>
        <w:t>hard change of assist comparable to the EO</w:t>
      </w:r>
      <w:r w:rsidR="00890D2C">
        <w:rPr>
          <w:rFonts w:cs="Calibri"/>
        </w:rPr>
        <w:t xml:space="preserve">T damping. The function is </w:t>
      </w:r>
      <w:ins w:id="26" w:author="Brykczynski, Marek" w:date="2018-04-18T11:47:00Z">
        <w:r w:rsidRPr="00890D2C">
          <w:rPr>
            <w:rFonts w:cs="Calibri"/>
          </w:rPr>
          <w:t>primarily</w:t>
        </w:r>
        <w:r w:rsidRPr="00890D2C">
          <w:rPr>
            <w:rFonts w:cs="Calibri"/>
          </w:rPr>
          <w:t xml:space="preserve"> </w:t>
        </w:r>
      </w:ins>
      <w:r w:rsidR="00890D2C" w:rsidRPr="00890D2C">
        <w:rPr>
          <w:rFonts w:cs="Calibri"/>
        </w:rPr>
        <w:t xml:space="preserve">derived </w:t>
      </w:r>
      <w:del w:id="27" w:author="Brykczynski, Marek" w:date="2018-04-18T11:47:00Z">
        <w:r w:rsidR="00890D2C" w:rsidRPr="00890D2C" w:rsidDel="002B7828">
          <w:rPr>
            <w:rFonts w:cs="Calibri"/>
          </w:rPr>
          <w:delText xml:space="preserve">primarily </w:delText>
        </w:r>
      </w:del>
      <w:r w:rsidR="00890D2C" w:rsidRPr="00890D2C">
        <w:rPr>
          <w:rFonts w:cs="Calibri"/>
        </w:rPr>
        <w:t xml:space="preserve">from </w:t>
      </w:r>
      <w:ins w:id="28" w:author="Brykczynski, Marek" w:date="2018-04-18T11:53:00Z">
        <w:r w:rsidR="009E5FDA">
          <w:rPr>
            <w:rFonts w:cs="Calibri"/>
          </w:rPr>
          <w:t>the</w:t>
        </w:r>
      </w:ins>
      <w:ins w:id="29" w:author="Brykczynski, Marek" w:date="2018-04-18T11:47:00Z">
        <w:r>
          <w:rPr>
            <w:rFonts w:cs="Calibri"/>
          </w:rPr>
          <w:t xml:space="preserve"> </w:t>
        </w:r>
      </w:ins>
      <w:proofErr w:type="spellStart"/>
      <w:r w:rsidR="00890D2C" w:rsidRPr="00890D2C">
        <w:rPr>
          <w:rFonts w:cs="Calibri"/>
        </w:rPr>
        <w:t>handwheel</w:t>
      </w:r>
      <w:proofErr w:type="spellEnd"/>
      <w:r w:rsidR="00890D2C" w:rsidRPr="00890D2C">
        <w:rPr>
          <w:rFonts w:cs="Calibri"/>
        </w:rPr>
        <w:t xml:space="preserve"> velocity, </w:t>
      </w:r>
      <w:ins w:id="30" w:author="Brykczynski, Marek" w:date="2018-04-18T11:53:00Z">
        <w:r w:rsidR="009E5FDA">
          <w:rPr>
            <w:rFonts w:cs="Calibri"/>
          </w:rPr>
          <w:t>the</w:t>
        </w:r>
      </w:ins>
      <w:ins w:id="31" w:author="Brykczynski, Marek" w:date="2018-04-18T11:47:00Z">
        <w:r>
          <w:rPr>
            <w:rFonts w:cs="Calibri"/>
          </w:rPr>
          <w:t xml:space="preserve"> </w:t>
        </w:r>
      </w:ins>
      <w:r w:rsidR="00890D2C">
        <w:rPr>
          <w:rFonts w:cs="Calibri"/>
        </w:rPr>
        <w:t xml:space="preserve">pinion angle and </w:t>
      </w:r>
      <w:ins w:id="32" w:author="Brykczynski, Marek" w:date="2018-04-18T11:47:00Z">
        <w:r>
          <w:rPr>
            <w:rFonts w:cs="Calibri"/>
          </w:rPr>
          <w:t xml:space="preserve">it is </w:t>
        </w:r>
      </w:ins>
      <w:r w:rsidR="00890D2C">
        <w:rPr>
          <w:rFonts w:cs="Calibri"/>
        </w:rPr>
        <w:t xml:space="preserve">scaled by </w:t>
      </w:r>
      <w:r w:rsidR="00890D2C" w:rsidRPr="00890D2C">
        <w:rPr>
          <w:rFonts w:cs="Calibri"/>
        </w:rPr>
        <w:t>the vehicle velocity.</w:t>
      </w:r>
      <w:bookmarkStart w:id="33" w:name="_GoBack"/>
      <w:bookmarkEnd w:id="33"/>
    </w:p>
    <w:p w:rsidR="00D229A6" w:rsidRPr="00AA38E8" w:rsidRDefault="00D229A6" w:rsidP="00D229A6">
      <w:pPr>
        <w:pStyle w:val="Heading1"/>
        <w:ind w:left="562" w:hanging="562"/>
        <w:rPr>
          <w:rFonts w:ascii="Calibri" w:hAnsi="Calibri" w:cs="Calibri"/>
        </w:rPr>
      </w:pPr>
      <w:bookmarkStart w:id="34" w:name="_Toc406065229"/>
      <w:bookmarkStart w:id="35" w:name="_Toc503179391"/>
      <w:r w:rsidRPr="00AA38E8">
        <w:rPr>
          <w:rFonts w:ascii="Calibri" w:hAnsi="Calibri" w:cs="Calibri"/>
        </w:rPr>
        <w:lastRenderedPageBreak/>
        <w:t>Design details of software module</w:t>
      </w:r>
      <w:bookmarkEnd w:id="34"/>
      <w:bookmarkEnd w:id="35"/>
    </w:p>
    <w:p w:rsidR="00D229A6" w:rsidRPr="00AA38E8" w:rsidRDefault="00D229A6" w:rsidP="00D229A6">
      <w:pPr>
        <w:pStyle w:val="Heading2"/>
      </w:pPr>
      <w:bookmarkStart w:id="36" w:name="_Toc406065230"/>
      <w:bookmarkStart w:id="37" w:name="_Toc503179392"/>
      <w:r w:rsidRPr="00D229A6">
        <w:t>Graphical</w:t>
      </w:r>
      <w:r>
        <w:t xml:space="preserve"> representation of </w:t>
      </w:r>
      <w:bookmarkEnd w:id="36"/>
      <w:r w:rsidR="00AE55D3">
        <w:fldChar w:fldCharType="begin"/>
      </w:r>
      <w:r w:rsidR="00AE55D3">
        <w:instrText xml:space="preserve"> DOCPROPERTY  "Document Version"  \* MERGEFORMAT </w:instrText>
      </w:r>
      <w:r w:rsidR="00AE55D3">
        <w:fldChar w:fldCharType="separate"/>
      </w:r>
      <w:proofErr w:type="spellStart"/>
      <w:r w:rsidR="00970FF2">
        <w:t>BmwPwrPrkgDampg</w:t>
      </w:r>
      <w:bookmarkEnd w:id="37"/>
      <w:proofErr w:type="spellEnd"/>
      <w:r w:rsidR="00AE55D3">
        <w:fldChar w:fldCharType="end"/>
      </w:r>
    </w:p>
    <w:p w:rsidR="00D229A6" w:rsidRPr="00333371" w:rsidRDefault="002B7828" w:rsidP="00333371">
      <w:pPr>
        <w:jc w:val="center"/>
        <w:rPr>
          <w:rFonts w:cs="Calibri"/>
        </w:rPr>
      </w:pPr>
      <w:ins w:id="38" w:author="Brykczynski, Marek" w:date="2018-04-18T11:51:00Z">
        <w:r>
          <w:rPr>
            <w:noProof/>
            <w:lang w:bidi="ar-SA"/>
          </w:rPr>
          <w:drawing>
            <wp:inline distT="0" distB="0" distL="0" distR="0" wp14:anchorId="1D80D270" wp14:editId="69CEEA7C">
              <wp:extent cx="5943600" cy="4722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722495"/>
                      </a:xfrm>
                      <a:prstGeom prst="rect">
                        <a:avLst/>
                      </a:prstGeom>
                    </pic:spPr>
                  </pic:pic>
                </a:graphicData>
              </a:graphic>
            </wp:inline>
          </w:drawing>
        </w:r>
        <w:r>
          <w:rPr>
            <w:noProof/>
            <w:lang w:bidi="ar-SA"/>
          </w:rPr>
          <w:t xml:space="preserve"> </w:t>
        </w:r>
      </w:ins>
      <w:r w:rsidR="00333371">
        <w:rPr>
          <w:noProof/>
          <w:lang w:bidi="ar-SA"/>
        </w:rPr>
        <w:drawing>
          <wp:inline distT="0" distB="0" distL="0" distR="0" wp14:anchorId="0F7B3FBB" wp14:editId="06489FA3">
            <wp:extent cx="3196424" cy="30553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95517" cy="3054518"/>
                    </a:xfrm>
                    <a:prstGeom prst="rect">
                      <a:avLst/>
                    </a:prstGeom>
                  </pic:spPr>
                </pic:pic>
              </a:graphicData>
            </a:graphic>
          </wp:inline>
        </w:drawing>
      </w:r>
    </w:p>
    <w:p w:rsidR="00D229A6" w:rsidRPr="002D6391" w:rsidRDefault="00D229A6" w:rsidP="00D229A6">
      <w:pPr>
        <w:pStyle w:val="Heading2"/>
      </w:pPr>
      <w:bookmarkStart w:id="39" w:name="_Toc406065231"/>
      <w:bookmarkStart w:id="40" w:name="_Toc503179393"/>
      <w:r w:rsidRPr="002D6391">
        <w:lastRenderedPageBreak/>
        <w:t>Data Flow Diagram</w:t>
      </w:r>
      <w:bookmarkEnd w:id="39"/>
      <w:bookmarkEnd w:id="40"/>
    </w:p>
    <w:p w:rsidR="00D229A6" w:rsidRPr="00333371" w:rsidRDefault="00333371" w:rsidP="00D229A6">
      <w:pPr>
        <w:rPr>
          <w:lang w:bidi="ar-SA"/>
        </w:rPr>
      </w:pPr>
      <w:r>
        <w:rPr>
          <w:lang w:bidi="ar-SA"/>
        </w:rPr>
        <w:t>Refer FDD</w:t>
      </w:r>
    </w:p>
    <w:p w:rsidR="00D229A6" w:rsidRPr="002D6391" w:rsidRDefault="00AC4CD8" w:rsidP="00F527E9">
      <w:pPr>
        <w:pStyle w:val="Heading3"/>
      </w:pPr>
      <w:bookmarkStart w:id="41" w:name="_Toc375924736"/>
      <w:bookmarkStart w:id="42" w:name="_Toc406065232"/>
      <w:bookmarkStart w:id="43" w:name="_Toc503179394"/>
      <w:r w:rsidRPr="00305C34">
        <w:t xml:space="preserve">Component </w:t>
      </w:r>
      <w:r w:rsidR="00D229A6" w:rsidRPr="002B094F">
        <w:t>level</w:t>
      </w:r>
      <w:r w:rsidR="00D229A6" w:rsidRPr="002D6391">
        <w:t xml:space="preserve"> DFD</w:t>
      </w:r>
      <w:bookmarkEnd w:id="41"/>
      <w:bookmarkEnd w:id="42"/>
      <w:bookmarkEnd w:id="43"/>
    </w:p>
    <w:p w:rsidR="00D229A6" w:rsidRPr="002B094F" w:rsidRDefault="00333371" w:rsidP="00D229A6">
      <w:pPr>
        <w:rPr>
          <w:lang w:bidi="ar-SA"/>
        </w:rPr>
      </w:pPr>
      <w:r>
        <w:rPr>
          <w:lang w:bidi="ar-SA"/>
        </w:rPr>
        <w:t>Refer FDD</w:t>
      </w:r>
    </w:p>
    <w:p w:rsidR="00D229A6" w:rsidRPr="00A32585" w:rsidRDefault="00AC4CD8" w:rsidP="00F527E9">
      <w:pPr>
        <w:pStyle w:val="Heading3"/>
      </w:pPr>
      <w:bookmarkStart w:id="44" w:name="_Toc375924737"/>
      <w:bookmarkStart w:id="45" w:name="_Toc406065233"/>
      <w:bookmarkStart w:id="46" w:name="_Toc503179395"/>
      <w:r>
        <w:t>Function</w:t>
      </w:r>
      <w:r w:rsidRPr="00231F0B">
        <w:t xml:space="preserve"> </w:t>
      </w:r>
      <w:r w:rsidR="00D229A6" w:rsidRPr="00A32585">
        <w:t>level DFD</w:t>
      </w:r>
      <w:bookmarkEnd w:id="44"/>
      <w:bookmarkEnd w:id="45"/>
      <w:bookmarkEnd w:id="46"/>
    </w:p>
    <w:p w:rsidR="00333371" w:rsidRPr="002B094F" w:rsidRDefault="00333371" w:rsidP="00333371">
      <w:pPr>
        <w:rPr>
          <w:lang w:bidi="ar-SA"/>
        </w:rPr>
      </w:pPr>
      <w:r>
        <w:rPr>
          <w:lang w:bidi="ar-SA"/>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47" w:name="_Toc338170479"/>
      <w:bookmarkStart w:id="48" w:name="_Toc375678228"/>
      <w:bookmarkStart w:id="49" w:name="_Toc418080062"/>
      <w:bookmarkStart w:id="50" w:name="_Toc421709912"/>
      <w:bookmarkStart w:id="51" w:name="_Toc503179396"/>
      <w:r w:rsidRPr="00AC4CD8">
        <w:rPr>
          <w:rFonts w:ascii="Calibri" w:hAnsi="Calibri" w:cs="Calibri"/>
        </w:rPr>
        <w:lastRenderedPageBreak/>
        <w:t>Constant Data Dictionary</w:t>
      </w:r>
      <w:bookmarkEnd w:id="47"/>
      <w:bookmarkEnd w:id="48"/>
      <w:bookmarkEnd w:id="49"/>
      <w:bookmarkEnd w:id="50"/>
      <w:bookmarkEnd w:id="51"/>
    </w:p>
    <w:p w:rsidR="00AC4CD8" w:rsidRPr="00DA5500" w:rsidRDefault="00AC4CD8" w:rsidP="00AC4CD8">
      <w:pPr>
        <w:pStyle w:val="Heading2"/>
      </w:pPr>
      <w:bookmarkStart w:id="52" w:name="_Toc421011506"/>
      <w:bookmarkStart w:id="53" w:name="_Toc421786527"/>
      <w:bookmarkStart w:id="54" w:name="_Toc503179397"/>
      <w:bookmarkStart w:id="55" w:name="_Toc418080064"/>
      <w:r w:rsidRPr="00DA5500">
        <w:t>Program (fixed) Constants</w:t>
      </w:r>
      <w:bookmarkEnd w:id="52"/>
      <w:bookmarkEnd w:id="53"/>
      <w:bookmarkEnd w:id="54"/>
    </w:p>
    <w:p w:rsidR="00AC4CD8" w:rsidRPr="00DA5500" w:rsidRDefault="00AC4CD8" w:rsidP="00F527E9">
      <w:pPr>
        <w:pStyle w:val="Heading3"/>
      </w:pPr>
      <w:bookmarkStart w:id="56" w:name="_Toc503179398"/>
      <w:bookmarkEnd w:id="55"/>
      <w:r w:rsidRPr="00DA5500">
        <w:t>Embedded Constants</w:t>
      </w:r>
      <w:bookmarkEnd w:id="56"/>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2C4DDD" w:rsidP="00F4318C">
            <w:pPr>
              <w:spacing w:before="60"/>
              <w:jc w:val="center"/>
              <w:rPr>
                <w:rFonts w:cs="Calibri"/>
                <w:sz w:val="16"/>
                <w:szCs w:val="16"/>
              </w:rPr>
            </w:pPr>
            <w:r w:rsidRPr="002C4DDD">
              <w:rPr>
                <w:rFonts w:cs="Calibri"/>
                <w:sz w:val="16"/>
                <w:szCs w:val="16"/>
              </w:rPr>
              <w:t>ZERO_MOTNWTMTR_F32</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2C4DDD" w:rsidP="00F4318C">
            <w:pPr>
              <w:spacing w:before="60"/>
              <w:jc w:val="center"/>
              <w:rPr>
                <w:rFonts w:cs="Calibri"/>
                <w:sz w:val="16"/>
                <w:szCs w:val="16"/>
              </w:rPr>
            </w:pPr>
            <w:r>
              <w:rPr>
                <w:rFonts w:cs="Calibri"/>
                <w:sz w:val="16"/>
                <w:szCs w:val="16"/>
              </w:rPr>
              <w:t>Single</w:t>
            </w: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2C4DDD" w:rsidP="00F4318C">
            <w:pPr>
              <w:spacing w:before="60"/>
              <w:jc w:val="center"/>
              <w:rPr>
                <w:rFonts w:cs="Calibri"/>
                <w:sz w:val="16"/>
                <w:szCs w:val="16"/>
              </w:rPr>
            </w:pPr>
            <w:proofErr w:type="spellStart"/>
            <w:r w:rsidRPr="002C4DDD">
              <w:rPr>
                <w:rFonts w:cs="Calibri"/>
                <w:sz w:val="16"/>
                <w:szCs w:val="16"/>
              </w:rPr>
              <w:t>MotNwtMtr</w:t>
            </w:r>
            <w:proofErr w:type="spellEnd"/>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2C4DDD" w:rsidP="00F4318C">
            <w:pPr>
              <w:spacing w:before="60"/>
              <w:jc w:val="center"/>
              <w:rPr>
                <w:rFonts w:cs="Calibri"/>
                <w:sz w:val="16"/>
                <w:szCs w:val="16"/>
              </w:rPr>
            </w:pPr>
            <w:r>
              <w:rPr>
                <w:rFonts w:cs="Calibri"/>
                <w:sz w:val="16"/>
                <w:szCs w:val="16"/>
              </w:rPr>
              <w:t>0</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57" w:name="_Ref87065593"/>
      <w:bookmarkStart w:id="58" w:name="_Toc338170483"/>
      <w:bookmarkStart w:id="59" w:name="_Toc375678229"/>
      <w:bookmarkStart w:id="60" w:name="_Toc418080067"/>
      <w:bookmarkStart w:id="61" w:name="_Toc421786702"/>
      <w:bookmarkStart w:id="62" w:name="_Toc50317939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7"/>
      <w:bookmarkEnd w:id="58"/>
      <w:bookmarkEnd w:id="59"/>
      <w:bookmarkEnd w:id="60"/>
      <w:bookmarkEnd w:id="61"/>
      <w:bookmarkEnd w:id="62"/>
    </w:p>
    <w:p w:rsidR="002B094F" w:rsidRPr="00987B4A" w:rsidRDefault="002B094F" w:rsidP="00007584">
      <w:pPr>
        <w:pStyle w:val="Heading2"/>
      </w:pPr>
      <w:bookmarkStart w:id="63" w:name="_Toc338170484"/>
      <w:bookmarkStart w:id="64" w:name="_Toc418080068"/>
      <w:bookmarkStart w:id="65" w:name="_Toc421709916"/>
      <w:bookmarkStart w:id="66" w:name="_Toc503179400"/>
      <w:r w:rsidRPr="00007584">
        <w:t>Sub</w:t>
      </w:r>
      <w:r w:rsidRPr="00987B4A">
        <w:t>-Module Functions</w:t>
      </w:r>
      <w:bookmarkEnd w:id="63"/>
      <w:bookmarkEnd w:id="64"/>
      <w:bookmarkEnd w:id="65"/>
      <w:bookmarkEnd w:id="66"/>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2C4DDD">
      <w:pPr>
        <w:pStyle w:val="Heading3"/>
      </w:pPr>
      <w:bookmarkStart w:id="67" w:name="_Toc421011514"/>
      <w:bookmarkStart w:id="68" w:name="_Toc503179401"/>
      <w:proofErr w:type="spellStart"/>
      <w:r w:rsidRPr="00AA38E8">
        <w:t>Init</w:t>
      </w:r>
      <w:proofErr w:type="spellEnd"/>
      <w:r w:rsidRPr="00AA38E8">
        <w:t xml:space="preserve">: </w:t>
      </w:r>
      <w:r w:rsidR="003A6F84">
        <w:fldChar w:fldCharType="begin"/>
      </w:r>
      <w:r w:rsidR="003A6F84">
        <w:instrText xml:space="preserve"> DOCPROPERTY  "Doc</w:instrText>
      </w:r>
      <w:r w:rsidR="003A6F84">
        <w:instrText xml:space="preserve">ument Version"  \* MERGEFORMAT </w:instrText>
      </w:r>
      <w:r w:rsidR="003A6F84">
        <w:fldChar w:fldCharType="separate"/>
      </w:r>
      <w:r w:rsidR="00970FF2">
        <w:t>BmwPwrPrkgDampg</w:t>
      </w:r>
      <w:r w:rsidR="003A6F84">
        <w:fldChar w:fldCharType="end"/>
      </w:r>
      <w:bookmarkEnd w:id="67"/>
      <w:r w:rsidR="002C4DDD" w:rsidRPr="002C4DDD">
        <w:t>Init1</w:t>
      </w:r>
      <w:bookmarkEnd w:id="68"/>
    </w:p>
    <w:p w:rsidR="00007584" w:rsidRPr="00AA38E8" w:rsidRDefault="00007584" w:rsidP="00F527E9">
      <w:pPr>
        <w:pStyle w:val="Heading4"/>
      </w:pPr>
      <w:bookmarkStart w:id="69" w:name="_Toc421011515"/>
      <w:r w:rsidRPr="00AA38E8">
        <w:t>Design Rationale</w:t>
      </w:r>
      <w:bookmarkEnd w:id="69"/>
    </w:p>
    <w:p w:rsidR="00007584" w:rsidRPr="00A26934" w:rsidRDefault="002C4DDD" w:rsidP="00F527E9">
      <w:r>
        <w:t>Refer FDD</w:t>
      </w:r>
    </w:p>
    <w:p w:rsidR="00007584" w:rsidRPr="00AA38E8" w:rsidRDefault="00007584" w:rsidP="00F527E9">
      <w:pPr>
        <w:pStyle w:val="Heading4"/>
      </w:pPr>
      <w:bookmarkStart w:id="70" w:name="_Toc421011516"/>
      <w:r w:rsidRPr="00AA38E8">
        <w:t>Module Outputs</w:t>
      </w:r>
      <w:bookmarkEnd w:id="70"/>
    </w:p>
    <w:p w:rsidR="00007584" w:rsidRPr="00A26934" w:rsidRDefault="002C4DDD" w:rsidP="00F527E9">
      <w:r>
        <w:t>Refer FDD</w:t>
      </w:r>
    </w:p>
    <w:p w:rsidR="002B094F" w:rsidRPr="00007584" w:rsidRDefault="002B094F" w:rsidP="00F527E9">
      <w:pPr>
        <w:pStyle w:val="Heading3"/>
        <w:numPr>
          <w:ilvl w:val="0"/>
          <w:numId w:val="0"/>
        </w:numPr>
        <w:ind w:left="567"/>
      </w:pPr>
    </w:p>
    <w:p w:rsidR="00DB3C1D" w:rsidRPr="00AA38E8" w:rsidRDefault="00DB3C1D" w:rsidP="002C4DDD">
      <w:pPr>
        <w:pStyle w:val="Heading3"/>
      </w:pPr>
      <w:bookmarkStart w:id="71" w:name="_Toc421011518"/>
      <w:bookmarkStart w:id="72" w:name="_Toc503179402"/>
      <w:r w:rsidRPr="00AA38E8">
        <w:t xml:space="preserve">Per: </w:t>
      </w:r>
      <w:r w:rsidR="003A6F84">
        <w:fldChar w:fldCharType="begin"/>
      </w:r>
      <w:r w:rsidR="003A6F84">
        <w:instrText xml:space="preserve"> DOCPROPERTY  "Document Version"  \* MERGEFORMAT </w:instrText>
      </w:r>
      <w:r w:rsidR="003A6F84">
        <w:fldChar w:fldCharType="separate"/>
      </w:r>
      <w:r w:rsidR="00970FF2">
        <w:t>BmwPwrPrkgDampg</w:t>
      </w:r>
      <w:r w:rsidR="003A6F84">
        <w:fldChar w:fldCharType="end"/>
      </w:r>
      <w:bookmarkEnd w:id="71"/>
      <w:r w:rsidR="002C4DDD" w:rsidRPr="002C4DDD">
        <w:t>Per1</w:t>
      </w:r>
      <w:bookmarkEnd w:id="72"/>
    </w:p>
    <w:p w:rsidR="00DB3C1D" w:rsidRPr="00AA38E8" w:rsidRDefault="00DB3C1D" w:rsidP="00F527E9">
      <w:pPr>
        <w:pStyle w:val="Heading4"/>
      </w:pPr>
      <w:bookmarkStart w:id="73" w:name="_Toc421011519"/>
      <w:r w:rsidRPr="00AA38E8">
        <w:t>Design Rationale</w:t>
      </w:r>
      <w:bookmarkEnd w:id="73"/>
    </w:p>
    <w:p w:rsidR="00DB3C1D" w:rsidRPr="0033680E" w:rsidRDefault="002C4DDD" w:rsidP="00F527E9">
      <w:r>
        <w:t>Refer FDD</w:t>
      </w:r>
    </w:p>
    <w:p w:rsidR="00DB3C1D" w:rsidRPr="00AA38E8" w:rsidRDefault="00DB3C1D" w:rsidP="00F527E9">
      <w:pPr>
        <w:pStyle w:val="Heading4"/>
      </w:pPr>
      <w:bookmarkStart w:id="74" w:name="_Toc421011520"/>
      <w:r w:rsidRPr="00AA38E8">
        <w:t>Store Module Inputs to Local copies</w:t>
      </w:r>
      <w:bookmarkEnd w:id="74"/>
    </w:p>
    <w:p w:rsidR="00DB3C1D" w:rsidRPr="0033680E" w:rsidRDefault="002C4DDD" w:rsidP="00F527E9">
      <w:r>
        <w:t>Refer FDD</w:t>
      </w:r>
    </w:p>
    <w:p w:rsidR="00DB3C1D" w:rsidRPr="00AA38E8" w:rsidRDefault="00DB3C1D" w:rsidP="00F527E9">
      <w:pPr>
        <w:pStyle w:val="Heading4"/>
      </w:pPr>
      <w:bookmarkStart w:id="75" w:name="_Toc421011521"/>
      <w:r w:rsidRPr="00AA38E8">
        <w:t>(Processing of function)………</w:t>
      </w:r>
      <w:bookmarkEnd w:id="75"/>
    </w:p>
    <w:p w:rsidR="00DB3C1D" w:rsidRPr="0033680E" w:rsidRDefault="002C4DDD" w:rsidP="00F527E9">
      <w:r>
        <w:t>Refer FDD</w:t>
      </w:r>
    </w:p>
    <w:p w:rsidR="00DB3C1D" w:rsidRPr="00AA38E8" w:rsidRDefault="00DB3C1D" w:rsidP="00F527E9">
      <w:pPr>
        <w:pStyle w:val="Heading4"/>
      </w:pPr>
      <w:bookmarkStart w:id="76" w:name="_Toc421011522"/>
      <w:r w:rsidRPr="00AA38E8">
        <w:t>Store Local copy of outputs into Module Outputs</w:t>
      </w:r>
      <w:bookmarkEnd w:id="76"/>
    </w:p>
    <w:p w:rsidR="00DB3C1D" w:rsidRPr="0033680E" w:rsidRDefault="002C4DDD" w:rsidP="00F527E9">
      <w:r>
        <w:t>Refer FDD</w:t>
      </w:r>
    </w:p>
    <w:p w:rsidR="008C6874" w:rsidRDefault="008C6874" w:rsidP="002B094F">
      <w:pPr>
        <w:pStyle w:val="BodyText"/>
        <w:rPr>
          <w:rFonts w:ascii="Calibri" w:hAnsi="Calibri" w:cs="Calibri"/>
          <w:sz w:val="20"/>
        </w:rPr>
      </w:pPr>
    </w:p>
    <w:p w:rsidR="002B094F" w:rsidRDefault="008C6874" w:rsidP="008C6874">
      <w:pPr>
        <w:pStyle w:val="Heading2"/>
      </w:pPr>
      <w:bookmarkStart w:id="77" w:name="_Toc503179403"/>
      <w:r>
        <w:t xml:space="preserve">Server </w:t>
      </w:r>
      <w:proofErr w:type="spellStart"/>
      <w:r>
        <w:t>R</w:t>
      </w:r>
      <w:r w:rsidRPr="008C6874">
        <w:t>unables</w:t>
      </w:r>
      <w:bookmarkEnd w:id="77"/>
      <w:proofErr w:type="spellEnd"/>
      <w:r w:rsidR="002B094F" w:rsidRPr="008C6874">
        <w:t xml:space="preserve"> </w:t>
      </w:r>
    </w:p>
    <w:p w:rsidR="002C4DDD" w:rsidRPr="002C4DDD" w:rsidRDefault="002C4DDD" w:rsidP="002C4DDD">
      <w:pPr>
        <w:rPr>
          <w:lang w:bidi="ar-SA"/>
        </w:rPr>
      </w:pPr>
      <w:r>
        <w:rPr>
          <w:lang w:bidi="ar-SA"/>
        </w:rPr>
        <w:t>None</w:t>
      </w:r>
    </w:p>
    <w:p w:rsidR="008C6874" w:rsidRPr="00AA38E8" w:rsidRDefault="008C6874" w:rsidP="008C6874">
      <w:pPr>
        <w:pStyle w:val="Heading2"/>
      </w:pPr>
      <w:bookmarkStart w:id="78" w:name="_Toc382301471"/>
      <w:bookmarkStart w:id="79" w:name="_Toc383698997"/>
      <w:bookmarkStart w:id="80" w:name="_Ref382299966"/>
      <w:bookmarkStart w:id="81" w:name="_Toc421011529"/>
      <w:bookmarkStart w:id="82" w:name="_Toc503179404"/>
      <w:bookmarkEnd w:id="78"/>
      <w:bookmarkEnd w:id="79"/>
      <w:r w:rsidRPr="00AA38E8">
        <w:t>Interrupt Functions</w:t>
      </w:r>
      <w:bookmarkEnd w:id="80"/>
      <w:bookmarkEnd w:id="81"/>
      <w:bookmarkEnd w:id="82"/>
    </w:p>
    <w:p w:rsidR="002B094F" w:rsidRPr="008C6874" w:rsidRDefault="002C4DDD" w:rsidP="000E646E">
      <w:r>
        <w:t>None</w:t>
      </w:r>
    </w:p>
    <w:p w:rsidR="002B094F" w:rsidRDefault="002B094F" w:rsidP="008C6874">
      <w:pPr>
        <w:pStyle w:val="Heading2"/>
      </w:pPr>
      <w:bookmarkStart w:id="83" w:name="_Toc338170485"/>
      <w:bookmarkStart w:id="84" w:name="_Toc418080074"/>
      <w:bookmarkStart w:id="85" w:name="_Toc421709919"/>
      <w:bookmarkStart w:id="86" w:name="_Toc503179405"/>
      <w:r w:rsidRPr="008C6874">
        <w:t>Module Internal (Local) Functions</w:t>
      </w:r>
      <w:bookmarkEnd w:id="83"/>
      <w:bookmarkEnd w:id="84"/>
      <w:bookmarkEnd w:id="85"/>
      <w:bookmarkEnd w:id="86"/>
    </w:p>
    <w:p w:rsidR="002C4DDD" w:rsidRPr="002C4DDD" w:rsidRDefault="002C4DDD" w:rsidP="002C4DDD">
      <w:pPr>
        <w:rPr>
          <w:lang w:bidi="ar-SA"/>
        </w:rPr>
      </w:pPr>
      <w:r>
        <w:rPr>
          <w:lang w:bidi="ar-SA"/>
        </w:rPr>
        <w:t>None</w:t>
      </w:r>
    </w:p>
    <w:p w:rsidR="008C6874" w:rsidRPr="00AA38E8" w:rsidRDefault="008C6874" w:rsidP="002C4DDD">
      <w:pPr>
        <w:pStyle w:val="Heading2"/>
      </w:pPr>
      <w:bookmarkStart w:id="87" w:name="_Toc421011542"/>
      <w:bookmarkStart w:id="88" w:name="_Toc503179406"/>
      <w:r w:rsidRPr="002C4DDD">
        <w:t>GLOBAL</w:t>
      </w:r>
      <w:r w:rsidRPr="00AA38E8">
        <w:t xml:space="preserve"> Function/Macro Definitions</w:t>
      </w:r>
      <w:bookmarkEnd w:id="87"/>
      <w:bookmarkEnd w:id="88"/>
    </w:p>
    <w:p w:rsidR="002B094F" w:rsidRDefault="002C4DDD" w:rsidP="002B094F">
      <w:pPr>
        <w:rPr>
          <w:lang w:bidi="ar-SA"/>
        </w:rPr>
      </w:pPr>
      <w:r>
        <w:rPr>
          <w:lang w:bidi="ar-SA"/>
        </w:rPr>
        <w:t>None</w:t>
      </w: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9" w:name="_Toc418080076"/>
      <w:bookmarkStart w:id="90" w:name="_Toc421709921"/>
      <w:bookmarkStart w:id="91" w:name="_Toc503179407"/>
      <w:r w:rsidRPr="002E3F2E">
        <w:rPr>
          <w:rFonts w:ascii="Calibri" w:hAnsi="Calibri"/>
        </w:rPr>
        <w:lastRenderedPageBreak/>
        <w:t>Known</w:t>
      </w:r>
      <w:r w:rsidRPr="00AA38E8">
        <w:rPr>
          <w:rFonts w:ascii="Calibri" w:hAnsi="Calibri" w:cs="Calibri"/>
        </w:rPr>
        <w:t xml:space="preserve"> Limitations with Design</w:t>
      </w:r>
      <w:bookmarkEnd w:id="89"/>
      <w:bookmarkEnd w:id="90"/>
      <w:bookmarkEnd w:id="91"/>
    </w:p>
    <w:p w:rsidR="00531B8C" w:rsidRDefault="00DD4912"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2" w:name="_Toc382297449"/>
      <w:bookmarkStart w:id="93" w:name="_Toc418080077"/>
      <w:bookmarkStart w:id="94" w:name="_Toc421709922"/>
      <w:bookmarkStart w:id="95" w:name="_Toc503179408"/>
      <w:r w:rsidRPr="00E75CFE">
        <w:rPr>
          <w:rFonts w:ascii="Calibri" w:hAnsi="Calibri" w:cs="Calibri"/>
        </w:rPr>
        <w:lastRenderedPageBreak/>
        <w:t>UNIT TEST CONSIDERATION</w:t>
      </w:r>
      <w:bookmarkEnd w:id="92"/>
      <w:bookmarkEnd w:id="93"/>
      <w:bookmarkEnd w:id="94"/>
      <w:bookmarkEnd w:id="95"/>
    </w:p>
    <w:p w:rsidR="00531B8C" w:rsidRPr="00531B8C" w:rsidRDefault="00DD4912" w:rsidP="00531B8C">
      <w:pPr>
        <w:rPr>
          <w:lang w:bidi="ar-SA"/>
        </w:rPr>
      </w:pPr>
      <w:r>
        <w:rPr>
          <w:rFonts w:cs="Calibri"/>
        </w:rPr>
        <w:t>None</w:t>
      </w:r>
    </w:p>
    <w:p w:rsidR="00786BDF" w:rsidRPr="00A158C7" w:rsidRDefault="00786BDF" w:rsidP="00383598">
      <w:pPr>
        <w:pStyle w:val="Heading1A"/>
      </w:pPr>
      <w:bookmarkStart w:id="96" w:name="_Toc503179409"/>
      <w:r w:rsidRPr="00A158C7">
        <w:lastRenderedPageBreak/>
        <w:t>Abbreviations and Acronyms</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97" w:name="_Toc503179410"/>
      <w:r w:rsidRPr="00A158C7">
        <w:lastRenderedPageBreak/>
        <w:t>Glossary</w:t>
      </w:r>
      <w:bookmarkEnd w:id="97"/>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98" w:name="_Toc503179411"/>
      <w:r w:rsidRPr="00A158C7">
        <w:lastRenderedPageBreak/>
        <w:t>References</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9" w:name="_Ref313612389"/>
            <w:r>
              <w:t xml:space="preserve">AUTOSAR Specification of Memory Mapping </w:t>
            </w:r>
            <w:r w:rsidR="00103D59">
              <w:t>(</w:t>
            </w:r>
            <w:proofErr w:type="spellStart"/>
            <w:r w:rsidR="00103D59">
              <w:t>Link:</w:t>
            </w:r>
            <w:hyperlink r:id="rId15" w:history="1">
              <w:r w:rsidR="00103D59" w:rsidRPr="00F35C33">
                <w:rPr>
                  <w:rStyle w:val="Hyperlink"/>
                </w:rPr>
                <w:t>AUTOSAR_SWS_MemoryMapping.pdf</w:t>
              </w:r>
              <w:proofErr w:type="spellEnd"/>
            </w:hyperlink>
            <w:r w:rsidR="00103D59">
              <w:t>)</w:t>
            </w:r>
            <w:bookmarkEnd w:id="99"/>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AC4CD8" w:rsidP="00B758D2">
            <w:pPr>
              <w:rPr>
                <w:lang w:bidi="ar-SA"/>
              </w:rPr>
            </w:pPr>
            <w:r>
              <w:rPr>
                <w:lang w:bidi="ar-SA"/>
              </w:rPr>
              <w:t>1.0</w:t>
            </w:r>
            <w:r w:rsidR="00AA7C28">
              <w:rPr>
                <w:lang w:bidi="ar-SA"/>
              </w:rPr>
              <w:t>2</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100" w:name="_Ref335300243"/>
            <w:r>
              <w:t xml:space="preserve">EA4 </w:t>
            </w:r>
            <w:r w:rsidR="00531B8C" w:rsidRPr="00FC427F">
              <w:t>Software Naming Conventions</w:t>
            </w:r>
            <w:bookmarkEnd w:id="100"/>
          </w:p>
        </w:tc>
        <w:tc>
          <w:tcPr>
            <w:tcW w:w="2091" w:type="dxa"/>
            <w:shd w:val="clear" w:color="auto" w:fill="auto"/>
          </w:tcPr>
          <w:p w:rsidR="00531B8C" w:rsidRDefault="00F6125B" w:rsidP="00A9247C">
            <w:pPr>
              <w:rPr>
                <w:lang w:bidi="ar-SA"/>
              </w:rPr>
            </w:pPr>
            <w:r>
              <w:rPr>
                <w:lang w:bidi="ar-SA"/>
              </w:rPr>
              <w:t>1</w:t>
            </w:r>
            <w:r w:rsidR="00531B8C">
              <w:rPr>
                <w:lang w:bidi="ar-SA"/>
              </w:rPr>
              <w:t>.</w:t>
            </w:r>
            <w:r>
              <w:rPr>
                <w:lang w:bidi="ar-SA"/>
              </w:rPr>
              <w:t>0</w:t>
            </w:r>
            <w:r w:rsidR="00A9247C">
              <w:rPr>
                <w:lang w:bidi="ar-SA"/>
              </w:rPr>
              <w:t>2</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101" w:name="0AL0_1a67a9"/>
            <w:r w:rsidRPr="0025340D">
              <w:t>Software Design and Coding Standards</w:t>
            </w:r>
            <w:bookmarkEnd w:id="101"/>
          </w:p>
        </w:tc>
        <w:tc>
          <w:tcPr>
            <w:tcW w:w="2091" w:type="dxa"/>
            <w:shd w:val="clear" w:color="auto" w:fill="auto"/>
          </w:tcPr>
          <w:p w:rsidR="00531B8C" w:rsidRDefault="00531B8C" w:rsidP="00B758D2">
            <w:pPr>
              <w:rPr>
                <w:lang w:bidi="ar-SA"/>
              </w:rPr>
            </w:pPr>
            <w:r>
              <w:rPr>
                <w:lang w:bidi="ar-SA"/>
              </w:rPr>
              <w:t>2.</w:t>
            </w:r>
            <w:r w:rsidR="00AA7C28">
              <w:rPr>
                <w:lang w:bidi="ar-SA"/>
              </w:rPr>
              <w:t>0</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A9247C" w:rsidP="00B758D2">
            <w:pPr>
              <w:keepNext/>
            </w:pPr>
            <w:r w:rsidRPr="00A9247C">
              <w:t>CF082A_BmwPwrPrkgDampg_Design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F84" w:rsidRDefault="003A6F84">
      <w:r>
        <w:separator/>
      </w:r>
    </w:p>
  </w:endnote>
  <w:endnote w:type="continuationSeparator" w:id="0">
    <w:p w:rsidR="003A6F84" w:rsidRDefault="003A6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970FF2">
            <w:rPr>
              <w:sz w:val="16"/>
              <w:szCs w:val="16"/>
            </w:rPr>
            <w:t>BmwPwrPrkgDampg</w:t>
          </w:r>
          <w:proofErr w:type="spellEnd"/>
          <w:r>
            <w:rPr>
              <w:sz w:val="16"/>
              <w:szCs w:val="16"/>
            </w:rPr>
            <w:fldChar w:fldCharType="end"/>
          </w:r>
          <w:r w:rsidR="00DC211D">
            <w:rPr>
              <w:sz w:val="16"/>
              <w:szCs w:val="16"/>
            </w:rPr>
            <w:t xml:space="preserve"> MDD</w:t>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970FF2">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del w:id="102" w:author="Brykczynski, Marek" w:date="2018-04-18T11:54:00Z">
            <w:r w:rsidR="00970FF2" w:rsidDel="009E5FDA">
              <w:rPr>
                <w:sz w:val="16"/>
                <w:szCs w:val="16"/>
              </w:rPr>
              <w:delText>January</w:delText>
            </w:r>
          </w:del>
          <w:ins w:id="103" w:author="Brykczynski, Marek" w:date="2018-04-18T11:54:00Z">
            <w:r w:rsidR="009E5FDA">
              <w:rPr>
                <w:sz w:val="16"/>
                <w:szCs w:val="16"/>
              </w:rPr>
              <w:t>April</w:t>
            </w:r>
          </w:ins>
          <w:r w:rsidR="00970FF2">
            <w:rPr>
              <w:sz w:val="16"/>
              <w:szCs w:val="16"/>
            </w:rPr>
            <w:t xml:space="preserve"> </w:t>
          </w:r>
          <w:ins w:id="104" w:author="Brykczynski, Marek" w:date="2018-04-18T11:54:00Z">
            <w:r w:rsidR="009E5FDA">
              <w:rPr>
                <w:sz w:val="16"/>
                <w:szCs w:val="16"/>
              </w:rPr>
              <w:t>18</w:t>
            </w:r>
          </w:ins>
          <w:del w:id="105" w:author="Brykczynski, Marek" w:date="2018-04-18T11:54:00Z">
            <w:r w:rsidR="00970FF2" w:rsidDel="009E5FDA">
              <w:rPr>
                <w:sz w:val="16"/>
                <w:szCs w:val="16"/>
              </w:rPr>
              <w:delText>08</w:delText>
            </w:r>
          </w:del>
          <w:r w:rsidR="00970FF2">
            <w:rPr>
              <w:sz w:val="16"/>
              <w:szCs w:val="16"/>
            </w:rPr>
            <w:t>, 201</w:t>
          </w:r>
          <w:del w:id="106" w:author="Brykczynski, Marek" w:date="2018-04-18T11:54:00Z">
            <w:r w:rsidR="00970FF2" w:rsidDel="009E5FDA">
              <w:rPr>
                <w:sz w:val="16"/>
                <w:szCs w:val="16"/>
              </w:rPr>
              <w:delText>7</w:delText>
            </w:r>
          </w:del>
          <w:ins w:id="107" w:author="Brykczynski, Marek" w:date="2018-04-18T11:54:00Z">
            <w:r w:rsidR="009E5FDA">
              <w:rPr>
                <w:sz w:val="16"/>
                <w:szCs w:val="16"/>
              </w:rPr>
              <w:t>8</w:t>
            </w:r>
          </w:ins>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E5FDA">
            <w:rPr>
              <w:b/>
              <w:noProof/>
              <w:sz w:val="16"/>
              <w:szCs w:val="16"/>
            </w:rPr>
            <w:t>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E5FDA">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F84" w:rsidRDefault="003A6F84">
      <w:r>
        <w:separator/>
      </w:r>
    </w:p>
  </w:footnote>
  <w:footnote w:type="continuationSeparator" w:id="0">
    <w:p w:rsidR="003A6F84" w:rsidRDefault="003A6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4B4ADC4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4877"/>
    <w:rsid w:val="001E785A"/>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73A0B"/>
    <w:rsid w:val="00276E6F"/>
    <w:rsid w:val="0028528B"/>
    <w:rsid w:val="002905EB"/>
    <w:rsid w:val="002A3DCD"/>
    <w:rsid w:val="002A4407"/>
    <w:rsid w:val="002A46ED"/>
    <w:rsid w:val="002A6127"/>
    <w:rsid w:val="002B094F"/>
    <w:rsid w:val="002B1587"/>
    <w:rsid w:val="002B2B02"/>
    <w:rsid w:val="002B6E4E"/>
    <w:rsid w:val="002B7828"/>
    <w:rsid w:val="002B7D4B"/>
    <w:rsid w:val="002C4DDD"/>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33371"/>
    <w:rsid w:val="0034184E"/>
    <w:rsid w:val="00341ED6"/>
    <w:rsid w:val="00347652"/>
    <w:rsid w:val="00361921"/>
    <w:rsid w:val="00362B86"/>
    <w:rsid w:val="00362CE5"/>
    <w:rsid w:val="00364BF7"/>
    <w:rsid w:val="00364F00"/>
    <w:rsid w:val="00383598"/>
    <w:rsid w:val="003849A4"/>
    <w:rsid w:val="00385119"/>
    <w:rsid w:val="00386D08"/>
    <w:rsid w:val="00387BF4"/>
    <w:rsid w:val="00393DBF"/>
    <w:rsid w:val="003A5B2A"/>
    <w:rsid w:val="003A6F84"/>
    <w:rsid w:val="003B197F"/>
    <w:rsid w:val="003B4A55"/>
    <w:rsid w:val="003C20A5"/>
    <w:rsid w:val="003D456D"/>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C7134"/>
    <w:rsid w:val="006D634C"/>
    <w:rsid w:val="006E1C97"/>
    <w:rsid w:val="006F2855"/>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0D2C"/>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0FF2"/>
    <w:rsid w:val="0097381A"/>
    <w:rsid w:val="009839AF"/>
    <w:rsid w:val="009877AA"/>
    <w:rsid w:val="00992EB9"/>
    <w:rsid w:val="009B0C02"/>
    <w:rsid w:val="009B754B"/>
    <w:rsid w:val="009C5629"/>
    <w:rsid w:val="009C5E90"/>
    <w:rsid w:val="009C71A3"/>
    <w:rsid w:val="009C7F7D"/>
    <w:rsid w:val="009D1773"/>
    <w:rsid w:val="009D493A"/>
    <w:rsid w:val="009E371E"/>
    <w:rsid w:val="009E5FDA"/>
    <w:rsid w:val="009E6A87"/>
    <w:rsid w:val="009F3119"/>
    <w:rsid w:val="00A049EB"/>
    <w:rsid w:val="00A05B7E"/>
    <w:rsid w:val="00A158C7"/>
    <w:rsid w:val="00A25B61"/>
    <w:rsid w:val="00A365F0"/>
    <w:rsid w:val="00A37E34"/>
    <w:rsid w:val="00A62AE7"/>
    <w:rsid w:val="00A639FF"/>
    <w:rsid w:val="00A6463B"/>
    <w:rsid w:val="00A656E4"/>
    <w:rsid w:val="00A71A73"/>
    <w:rsid w:val="00A72ADF"/>
    <w:rsid w:val="00A75159"/>
    <w:rsid w:val="00A75452"/>
    <w:rsid w:val="00A85DD5"/>
    <w:rsid w:val="00A90F28"/>
    <w:rsid w:val="00A9247C"/>
    <w:rsid w:val="00A92EE5"/>
    <w:rsid w:val="00AA2199"/>
    <w:rsid w:val="00AA3A38"/>
    <w:rsid w:val="00AA61A8"/>
    <w:rsid w:val="00AA7C2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B7FD4"/>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6022"/>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13A0"/>
    <w:rsid w:val="00D8298E"/>
    <w:rsid w:val="00DA5C5C"/>
    <w:rsid w:val="00DB0311"/>
    <w:rsid w:val="00DB1985"/>
    <w:rsid w:val="00DB213C"/>
    <w:rsid w:val="00DB3C1D"/>
    <w:rsid w:val="00DC0959"/>
    <w:rsid w:val="00DC211D"/>
    <w:rsid w:val="00DC598C"/>
    <w:rsid w:val="00DD3B65"/>
    <w:rsid w:val="00DD4912"/>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2C4DDD"/>
    <w:pPr>
      <w:keepNext/>
      <w:pageBreakBefore w:val="0"/>
      <w:numPr>
        <w:ilvl w:val="1"/>
      </w:numPr>
      <w:spacing w:before="240" w:after="60"/>
      <w:outlineLvl w:val="1"/>
    </w:pPr>
    <w:rPr>
      <w:rFonts w:ascii="Calibri" w:hAnsi="Calibri" w:cs="Calibri"/>
      <w:sz w:val="28"/>
    </w:rPr>
  </w:style>
  <w:style w:type="paragraph" w:styleId="Heading3">
    <w:name w:val="heading 3"/>
    <w:basedOn w:val="Heading2"/>
    <w:next w:val="Normal"/>
    <w:autoRedefine/>
    <w:qFormat/>
    <w:rsid w:val="00F527E9"/>
    <w:pPr>
      <w:numPr>
        <w:ilvl w:val="2"/>
      </w:numPr>
      <w:tabs>
        <w:tab w:val="left" w:pos="864"/>
      </w:tabs>
      <w:ind w:left="56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2C4DDD"/>
    <w:pPr>
      <w:keepNext/>
      <w:pageBreakBefore w:val="0"/>
      <w:numPr>
        <w:ilvl w:val="1"/>
      </w:numPr>
      <w:spacing w:before="240" w:after="60"/>
      <w:outlineLvl w:val="1"/>
    </w:pPr>
    <w:rPr>
      <w:rFonts w:ascii="Calibri" w:hAnsi="Calibri" w:cs="Calibri"/>
      <w:sz w:val="28"/>
    </w:rPr>
  </w:style>
  <w:style w:type="paragraph" w:styleId="Heading3">
    <w:name w:val="heading 3"/>
    <w:basedOn w:val="Heading2"/>
    <w:next w:val="Normal"/>
    <w:autoRedefine/>
    <w:qFormat/>
    <w:rsid w:val="00F527E9"/>
    <w:pPr>
      <w:numPr>
        <w:ilvl w:val="2"/>
      </w:numPr>
      <w:tabs>
        <w:tab w:val="left" w:pos="864"/>
      </w:tabs>
      <w:ind w:left="56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autosar.org/fileadmin/files/standards/classic/4-0/software-architecture/implementation-integration/standard/AUTOSAR_SWS_MemoryMapping.pdf"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504006"/>
    <w:rsid w:val="00670C1C"/>
    <w:rsid w:val="006E7693"/>
    <w:rsid w:val="00727ECB"/>
    <w:rsid w:val="008422F6"/>
    <w:rsid w:val="0096377A"/>
    <w:rsid w:val="00976E9E"/>
    <w:rsid w:val="00AA222B"/>
    <w:rsid w:val="00F5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6B33C836-5B82-4F9C-9170-C109D1EAC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41</TotalTime>
  <Pages>14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6617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Brykczynski, Marek</cp:lastModifiedBy>
  <cp:revision>38</cp:revision>
  <cp:lastPrinted>2014-12-17T17:01:00Z</cp:lastPrinted>
  <dcterms:created xsi:type="dcterms:W3CDTF">2017-05-19T07:49:00Z</dcterms:created>
  <dcterms:modified xsi:type="dcterms:W3CDTF">2018-04-18T09:54:00Z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BmwPwrPrkgDampg</vt:lpwstr>
  </property>
  <property fmtid="{D5CDD505-2E9C-101B-9397-08002B2CF9AE}" pid="3" name="Template Version">
    <vt:lpwstr>EA4 01.00.01</vt:lpwstr>
  </property>
  <property fmtid="{D5CDD505-2E9C-101B-9397-08002B2CF9AE}" pid="4" name="Release Date">
    <vt:lpwstr>January 08, 2017</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