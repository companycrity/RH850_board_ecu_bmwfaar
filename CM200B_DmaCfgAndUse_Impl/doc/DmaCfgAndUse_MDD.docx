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Arial"/>
          <w:b/>
          <w:sz w:val="48"/>
          <w:szCs w:val="48"/>
        </w:rPr>
        <w:alias w:val="Title"/>
        <w:tag w:val=""/>
        <w:id w:val="-74908585"/>
        <w:placeholder>
          <w:docPart w:val="1520B9177D8F4EA6B34D49DDF622CCAD"/>
        </w:placeholder>
        <w:dataBinding w:prefixMappings="xmlns:ns0='http://purl.org/dc/elements/1.1/' xmlns:ns1='http://schemas.openxmlformats.org/package/2006/metadata/core-properties' " w:xpath="/ns1:coreProperties[1]/ns0:title[1]" w:storeItemID="{6C3C8BC8-F283-45AE-878A-BAB7291924A1}"/>
        <w:text/>
      </w:sdtPr>
      <w:sdtEndPr/>
      <w:sdtContent>
        <w:p w14:paraId="03ACF675" w14:textId="77777777" w:rsidR="00947A9A" w:rsidRPr="0042444F" w:rsidRDefault="00D229A6" w:rsidP="00665E4E">
          <w:pPr>
            <w:tabs>
              <w:tab w:val="left" w:pos="4320"/>
              <w:tab w:val="left" w:pos="8640"/>
            </w:tabs>
            <w:spacing w:before="1440" w:after="600"/>
            <w:jc w:val="center"/>
            <w:rPr>
              <w:rFonts w:asciiTheme="minorHAnsi" w:hAnsiTheme="minorHAnsi" w:cs="Arial"/>
              <w:b/>
              <w:sz w:val="48"/>
              <w:szCs w:val="48"/>
            </w:rPr>
          </w:pPr>
          <w:r w:rsidRPr="0042444F">
            <w:rPr>
              <w:rFonts w:asciiTheme="minorHAnsi" w:hAnsiTheme="minorHAnsi" w:cs="Arial"/>
              <w:b/>
              <w:sz w:val="48"/>
              <w:szCs w:val="48"/>
            </w:rPr>
            <w:t>Module Design Document</w:t>
          </w:r>
        </w:p>
      </w:sdtContent>
    </w:sdt>
    <w:p w14:paraId="1D778B25" w14:textId="77777777" w:rsidR="00D229A6" w:rsidRPr="0042444F" w:rsidRDefault="00D229A6" w:rsidP="00D229A6">
      <w:pPr>
        <w:tabs>
          <w:tab w:val="left" w:pos="4320"/>
          <w:tab w:val="left" w:pos="8640"/>
        </w:tabs>
        <w:spacing w:after="0"/>
        <w:jc w:val="center"/>
        <w:rPr>
          <w:rFonts w:asciiTheme="minorHAnsi" w:hAnsiTheme="minorHAnsi" w:cs="Arial"/>
          <w:b/>
          <w:sz w:val="48"/>
          <w:szCs w:val="48"/>
        </w:rPr>
      </w:pPr>
      <w:r w:rsidRPr="0042444F">
        <w:rPr>
          <w:rFonts w:asciiTheme="minorHAnsi" w:hAnsiTheme="minorHAnsi" w:cs="Arial"/>
          <w:b/>
          <w:sz w:val="48"/>
          <w:szCs w:val="48"/>
        </w:rPr>
        <w:t>For</w:t>
      </w:r>
    </w:p>
    <w:p w14:paraId="0E21DD77" w14:textId="53018DC0" w:rsidR="00D229A6" w:rsidRPr="0042444F" w:rsidRDefault="007C4A1B" w:rsidP="007E0373">
      <w:pPr>
        <w:tabs>
          <w:tab w:val="left" w:pos="4320"/>
          <w:tab w:val="left" w:pos="8640"/>
        </w:tabs>
        <w:spacing w:before="120" w:after="360"/>
        <w:jc w:val="center"/>
        <w:rPr>
          <w:rFonts w:asciiTheme="minorHAnsi" w:hAnsiTheme="minorHAnsi" w:cs="Arial"/>
          <w:b/>
          <w:sz w:val="36"/>
        </w:rPr>
      </w:pPr>
      <w:r w:rsidRPr="0042444F">
        <w:rPr>
          <w:rFonts w:asciiTheme="minorHAnsi" w:hAnsiTheme="minorHAnsi" w:cs="Arial"/>
          <w:b/>
          <w:sz w:val="48"/>
          <w:szCs w:val="48"/>
        </w:rPr>
        <w:fldChar w:fldCharType="begin"/>
      </w:r>
      <w:r w:rsidRPr="0042444F">
        <w:rPr>
          <w:rFonts w:asciiTheme="minorHAnsi" w:hAnsiTheme="minorHAnsi" w:cs="Arial"/>
          <w:b/>
          <w:sz w:val="48"/>
          <w:szCs w:val="48"/>
        </w:rPr>
        <w:instrText xml:space="preserve"> DOCPROPERTY  "Document Version"  \* MERGEFORMAT </w:instrText>
      </w:r>
      <w:r w:rsidRPr="0042444F">
        <w:rPr>
          <w:rFonts w:asciiTheme="minorHAnsi" w:hAnsiTheme="minorHAnsi" w:cs="Arial"/>
          <w:b/>
          <w:sz w:val="48"/>
          <w:szCs w:val="48"/>
        </w:rPr>
        <w:fldChar w:fldCharType="separate"/>
      </w:r>
      <w:proofErr w:type="spellStart"/>
      <w:r w:rsidR="0033022A" w:rsidRPr="0042444F">
        <w:rPr>
          <w:rFonts w:asciiTheme="minorHAnsi" w:hAnsiTheme="minorHAnsi" w:cs="Arial"/>
          <w:b/>
          <w:sz w:val="48"/>
          <w:szCs w:val="48"/>
        </w:rPr>
        <w:t>DmaCfgAndUse</w:t>
      </w:r>
      <w:proofErr w:type="spellEnd"/>
      <w:r w:rsidRPr="0042444F">
        <w:rPr>
          <w:rFonts w:asciiTheme="minorHAnsi" w:hAnsiTheme="minorHAnsi" w:cs="Arial"/>
          <w:b/>
          <w:sz w:val="48"/>
          <w:szCs w:val="48"/>
        </w:rPr>
        <w:fldChar w:fldCharType="end"/>
      </w:r>
    </w:p>
    <w:p w14:paraId="4439DB99" w14:textId="42F349D9" w:rsidR="005E61CD" w:rsidRPr="0042444F" w:rsidRDefault="000A5C37" w:rsidP="007E0373">
      <w:pPr>
        <w:tabs>
          <w:tab w:val="left" w:pos="4320"/>
          <w:tab w:val="left" w:pos="8640"/>
        </w:tabs>
        <w:spacing w:before="120" w:after="360"/>
        <w:jc w:val="center"/>
        <w:rPr>
          <w:rFonts w:asciiTheme="minorHAnsi" w:hAnsiTheme="minorHAnsi" w:cs="Arial"/>
          <w:b/>
          <w:sz w:val="24"/>
        </w:rPr>
      </w:pPr>
      <w:r w:rsidRPr="0042444F">
        <w:rPr>
          <w:rFonts w:asciiTheme="minorHAnsi" w:hAnsiTheme="minorHAnsi" w:cs="Arial"/>
          <w:b/>
          <w:sz w:val="24"/>
        </w:rPr>
        <w:t xml:space="preserve">Version: </w:t>
      </w:r>
      <w:del w:id="0" w:author="Bri Spencer" w:date="2018-02-19T12:44:00Z">
        <w:r w:rsidR="0033022A" w:rsidRPr="0042444F" w:rsidDel="00547B5D">
          <w:rPr>
            <w:rFonts w:asciiTheme="minorHAnsi" w:hAnsiTheme="minorHAnsi" w:cs="Arial"/>
            <w:b/>
            <w:sz w:val="24"/>
          </w:rPr>
          <w:delText>3</w:delText>
        </w:r>
      </w:del>
      <w:ins w:id="1" w:author="Bri Spencer" w:date="2018-02-19T12:44:00Z">
        <w:r w:rsidR="00547B5D">
          <w:rPr>
            <w:rFonts w:asciiTheme="minorHAnsi" w:hAnsiTheme="minorHAnsi" w:cs="Arial"/>
            <w:b/>
            <w:sz w:val="24"/>
          </w:rPr>
          <w:t>4</w:t>
        </w:r>
      </w:ins>
      <w:r w:rsidR="0033022A" w:rsidRPr="0042444F">
        <w:rPr>
          <w:rFonts w:asciiTheme="minorHAnsi" w:hAnsiTheme="minorHAnsi" w:cs="Arial"/>
          <w:b/>
          <w:sz w:val="24"/>
        </w:rPr>
        <w:t>.0</w:t>
      </w:r>
    </w:p>
    <w:p w14:paraId="7AAA4D5A" w14:textId="26BF3507" w:rsidR="005E61CD" w:rsidRPr="0042444F" w:rsidRDefault="000A5C37" w:rsidP="007E0373">
      <w:pPr>
        <w:tabs>
          <w:tab w:val="left" w:pos="4320"/>
          <w:tab w:val="left" w:pos="8640"/>
        </w:tabs>
        <w:spacing w:before="120" w:after="360"/>
        <w:jc w:val="center"/>
        <w:rPr>
          <w:rFonts w:asciiTheme="minorHAnsi" w:hAnsiTheme="minorHAnsi" w:cs="Arial"/>
          <w:b/>
          <w:sz w:val="24"/>
        </w:rPr>
      </w:pPr>
      <w:r w:rsidRPr="0042444F">
        <w:rPr>
          <w:rFonts w:asciiTheme="minorHAnsi" w:hAnsiTheme="minorHAnsi" w:cs="Arial"/>
          <w:b/>
          <w:sz w:val="24"/>
        </w:rPr>
        <w:t xml:space="preserve">Release Date: </w:t>
      </w:r>
      <w:r w:rsidR="005E61CD" w:rsidRPr="0042444F">
        <w:rPr>
          <w:rFonts w:asciiTheme="minorHAnsi" w:hAnsiTheme="minorHAnsi" w:cs="Arial"/>
          <w:b/>
          <w:sz w:val="24"/>
        </w:rPr>
        <w:fldChar w:fldCharType="begin"/>
      </w:r>
      <w:r w:rsidR="005E61CD" w:rsidRPr="0042444F">
        <w:rPr>
          <w:rFonts w:asciiTheme="minorHAnsi" w:hAnsiTheme="minorHAnsi" w:cs="Arial"/>
          <w:b/>
          <w:sz w:val="24"/>
        </w:rPr>
        <w:instrText xml:space="preserve"> DOCPROPERTY  "Release Date"  \* MERGEFORMAT </w:instrText>
      </w:r>
      <w:r w:rsidR="005E61CD" w:rsidRPr="0042444F">
        <w:rPr>
          <w:rFonts w:asciiTheme="minorHAnsi" w:hAnsiTheme="minorHAnsi" w:cs="Arial"/>
          <w:b/>
          <w:sz w:val="24"/>
        </w:rPr>
        <w:fldChar w:fldCharType="separate"/>
      </w:r>
      <w:ins w:id="2" w:author="Bri Spencer" w:date="2018-02-19T12:43:00Z">
        <w:r w:rsidR="000527E4">
          <w:rPr>
            <w:rFonts w:asciiTheme="minorHAnsi" w:hAnsiTheme="minorHAnsi" w:cs="Arial"/>
            <w:b/>
            <w:sz w:val="24"/>
          </w:rPr>
          <w:t>19-Feb-2018</w:t>
        </w:r>
      </w:ins>
      <w:del w:id="3" w:author="Bri Spencer" w:date="2018-02-19T12:43:00Z">
        <w:r w:rsidR="0033022A" w:rsidRPr="0042444F" w:rsidDel="000527E4">
          <w:rPr>
            <w:rFonts w:asciiTheme="minorHAnsi" w:hAnsiTheme="minorHAnsi" w:cs="Arial"/>
            <w:b/>
            <w:sz w:val="24"/>
          </w:rPr>
          <w:delText>04-Dec-2017</w:delText>
        </w:r>
      </w:del>
      <w:r w:rsidR="005E61CD" w:rsidRPr="0042444F">
        <w:rPr>
          <w:rFonts w:asciiTheme="minorHAnsi" w:hAnsiTheme="minorHAnsi" w:cs="Arial"/>
          <w:b/>
          <w:sz w:val="24"/>
        </w:rPr>
        <w:fldChar w:fldCharType="end"/>
      </w:r>
    </w:p>
    <w:p w14:paraId="72666E8D" w14:textId="77777777" w:rsidR="00580609" w:rsidRPr="0042444F" w:rsidRDefault="00580609" w:rsidP="007E0373">
      <w:pPr>
        <w:tabs>
          <w:tab w:val="left" w:pos="4320"/>
          <w:tab w:val="left" w:pos="8640"/>
        </w:tabs>
        <w:spacing w:before="120" w:after="360"/>
        <w:jc w:val="center"/>
        <w:rPr>
          <w:rFonts w:asciiTheme="minorHAnsi" w:hAnsiTheme="minorHAnsi" w:cs="Arial"/>
          <w:b/>
          <w:sz w:val="24"/>
        </w:rPr>
      </w:pPr>
    </w:p>
    <w:p w14:paraId="5EAC16F9" w14:textId="77777777" w:rsidR="00B81C1B" w:rsidRPr="0042444F" w:rsidRDefault="00B81C1B" w:rsidP="007E0373">
      <w:pPr>
        <w:tabs>
          <w:tab w:val="left" w:pos="4320"/>
          <w:tab w:val="left" w:pos="8640"/>
        </w:tabs>
        <w:spacing w:before="960"/>
        <w:jc w:val="center"/>
        <w:rPr>
          <w:rFonts w:asciiTheme="minorHAnsi" w:hAnsiTheme="minorHAnsi" w:cs="Arial"/>
          <w:b/>
          <w:sz w:val="24"/>
        </w:rPr>
      </w:pPr>
      <w:r w:rsidRPr="0042444F">
        <w:rPr>
          <w:rFonts w:asciiTheme="minorHAnsi" w:hAnsiTheme="minorHAnsi" w:cs="Arial"/>
          <w:b/>
          <w:sz w:val="24"/>
        </w:rPr>
        <w:t>Prepared For:</w:t>
      </w:r>
    </w:p>
    <w:p w14:paraId="0AFA4320" w14:textId="77777777" w:rsidR="00AA61A8" w:rsidRPr="0042444F" w:rsidRDefault="00F43F8E" w:rsidP="00DE23CE">
      <w:pPr>
        <w:tabs>
          <w:tab w:val="left" w:pos="4320"/>
          <w:tab w:val="left" w:pos="8640"/>
        </w:tabs>
        <w:jc w:val="center"/>
        <w:rPr>
          <w:rFonts w:asciiTheme="minorHAnsi" w:hAnsiTheme="minorHAnsi" w:cs="Arial"/>
          <w:b/>
          <w:sz w:val="24"/>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"Prepared for Group"  \* MERGEFORMAT </w:instrText>
      </w:r>
      <w:r w:rsidRPr="0042444F">
        <w:rPr>
          <w:rFonts w:asciiTheme="minorHAnsi" w:hAnsiTheme="minorHAnsi" w:cs="Arial"/>
          <w:b/>
          <w:sz w:val="24"/>
        </w:rPr>
        <w:fldChar w:fldCharType="separate"/>
      </w:r>
      <w:r w:rsidR="001E2E64" w:rsidRPr="0042444F">
        <w:rPr>
          <w:rFonts w:asciiTheme="minorHAnsi" w:hAnsiTheme="minorHAnsi" w:cs="Arial"/>
          <w:b/>
          <w:sz w:val="24"/>
        </w:rPr>
        <w:t>Software Engineering</w:t>
      </w:r>
      <w:r w:rsidRPr="0042444F">
        <w:rPr>
          <w:rFonts w:asciiTheme="minorHAnsi" w:hAnsiTheme="minorHAnsi" w:cs="Arial"/>
          <w:b/>
          <w:sz w:val="24"/>
        </w:rPr>
        <w:fldChar w:fldCharType="end"/>
      </w:r>
      <w:r w:rsidR="00220F0E" w:rsidRPr="0042444F">
        <w:rPr>
          <w:rFonts w:asciiTheme="minorHAnsi" w:hAnsiTheme="minorHAnsi" w:cs="Arial"/>
          <w:b/>
          <w:sz w:val="24"/>
        </w:rPr>
        <w:t>,</w:t>
      </w:r>
    </w:p>
    <w:p w14:paraId="3DEDCEFC" w14:textId="77777777" w:rsidR="00DE23CE" w:rsidRPr="0042444F" w:rsidRDefault="007E0373" w:rsidP="00DE23CE">
      <w:pPr>
        <w:tabs>
          <w:tab w:val="left" w:pos="4320"/>
          <w:tab w:val="left" w:pos="8640"/>
        </w:tabs>
        <w:jc w:val="center"/>
        <w:rPr>
          <w:rFonts w:asciiTheme="minorHAnsi" w:hAnsiTheme="minorHAnsi" w:cs="Arial"/>
          <w:b/>
          <w:sz w:val="24"/>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Company  \* MERGEFORMAT </w:instrText>
      </w:r>
      <w:r w:rsidRPr="0042444F">
        <w:rPr>
          <w:rFonts w:asciiTheme="minorHAnsi" w:hAnsiTheme="minorHAnsi" w:cs="Arial"/>
          <w:b/>
          <w:sz w:val="24"/>
        </w:rPr>
        <w:fldChar w:fldCharType="separate"/>
      </w:r>
      <w:r w:rsidR="001E2E64" w:rsidRPr="0042444F">
        <w:rPr>
          <w:rFonts w:asciiTheme="minorHAnsi" w:hAnsiTheme="minorHAnsi" w:cs="Arial"/>
          <w:b/>
          <w:sz w:val="24"/>
        </w:rPr>
        <w:t>Nexteer Automotive</w:t>
      </w:r>
      <w:r w:rsidRPr="0042444F">
        <w:rPr>
          <w:rFonts w:asciiTheme="minorHAnsi" w:hAnsiTheme="minorHAnsi" w:cs="Arial"/>
          <w:b/>
          <w:sz w:val="24"/>
        </w:rPr>
        <w:fldChar w:fldCharType="end"/>
      </w:r>
      <w:r w:rsidRPr="0042444F">
        <w:rPr>
          <w:rFonts w:asciiTheme="minorHAnsi" w:hAnsiTheme="minorHAnsi" w:cs="Arial"/>
          <w:b/>
          <w:sz w:val="24"/>
        </w:rPr>
        <w:t>,</w:t>
      </w:r>
    </w:p>
    <w:p w14:paraId="672A6167" w14:textId="77777777" w:rsidR="007E0373" w:rsidRPr="0042444F" w:rsidRDefault="007E0373">
      <w:pPr>
        <w:tabs>
          <w:tab w:val="left" w:pos="4320"/>
          <w:tab w:val="left" w:pos="8640"/>
        </w:tabs>
        <w:jc w:val="center"/>
        <w:rPr>
          <w:rFonts w:asciiTheme="minorHAnsi" w:hAnsiTheme="minorHAnsi" w:cs="Arial"/>
          <w:b/>
          <w:sz w:val="24"/>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Location  \* MERGEFORMAT </w:instrText>
      </w:r>
      <w:r w:rsidRPr="0042444F">
        <w:rPr>
          <w:rFonts w:asciiTheme="minorHAnsi" w:hAnsiTheme="minorHAnsi" w:cs="Arial"/>
          <w:b/>
          <w:sz w:val="24"/>
        </w:rPr>
        <w:fldChar w:fldCharType="separate"/>
      </w:r>
      <w:r w:rsidR="001E2E64" w:rsidRPr="0042444F">
        <w:rPr>
          <w:rFonts w:asciiTheme="minorHAnsi" w:hAnsiTheme="minorHAnsi" w:cs="Arial"/>
          <w:b/>
          <w:sz w:val="24"/>
        </w:rPr>
        <w:t>Saginaw, MI, USA</w:t>
      </w:r>
      <w:r w:rsidRPr="0042444F">
        <w:rPr>
          <w:rFonts w:asciiTheme="minorHAnsi" w:hAnsiTheme="minorHAnsi" w:cs="Arial"/>
          <w:b/>
          <w:sz w:val="24"/>
        </w:rPr>
        <w:fldChar w:fldCharType="end"/>
      </w:r>
    </w:p>
    <w:p w14:paraId="5FE78DAC" w14:textId="77777777" w:rsidR="00580609" w:rsidRPr="0042444F" w:rsidRDefault="00580609">
      <w:pPr>
        <w:tabs>
          <w:tab w:val="left" w:pos="4320"/>
          <w:tab w:val="left" w:pos="8640"/>
        </w:tabs>
        <w:jc w:val="center"/>
        <w:rPr>
          <w:rFonts w:asciiTheme="minorHAnsi" w:hAnsiTheme="minorHAnsi" w:cs="Arial"/>
          <w:b/>
          <w:sz w:val="24"/>
        </w:rPr>
      </w:pPr>
    </w:p>
    <w:p w14:paraId="5132F6D8" w14:textId="77777777" w:rsidR="00580609" w:rsidRPr="0042444F" w:rsidRDefault="00580609">
      <w:pPr>
        <w:tabs>
          <w:tab w:val="left" w:pos="4320"/>
          <w:tab w:val="left" w:pos="8640"/>
        </w:tabs>
        <w:jc w:val="center"/>
        <w:rPr>
          <w:rFonts w:asciiTheme="minorHAnsi" w:hAnsiTheme="minorHAnsi" w:cs="Arial"/>
          <w:b/>
          <w:sz w:val="24"/>
        </w:rPr>
      </w:pPr>
    </w:p>
    <w:p w14:paraId="2B34A3DF" w14:textId="77777777" w:rsidR="00B81C1B" w:rsidRPr="0042444F" w:rsidRDefault="00B81C1B" w:rsidP="007E0373">
      <w:pPr>
        <w:tabs>
          <w:tab w:val="left" w:pos="4320"/>
          <w:tab w:val="left" w:pos="8640"/>
        </w:tabs>
        <w:spacing w:before="960"/>
        <w:jc w:val="center"/>
        <w:rPr>
          <w:rFonts w:asciiTheme="minorHAnsi" w:hAnsiTheme="minorHAnsi" w:cs="Arial"/>
          <w:b/>
          <w:sz w:val="24"/>
        </w:rPr>
      </w:pPr>
      <w:r w:rsidRPr="0042444F">
        <w:rPr>
          <w:rFonts w:asciiTheme="minorHAnsi" w:hAnsiTheme="minorHAnsi" w:cs="Arial"/>
          <w:b/>
          <w:sz w:val="24"/>
        </w:rPr>
        <w:t xml:space="preserve">Prepared By: </w:t>
      </w:r>
    </w:p>
    <w:p w14:paraId="1D7F6EF7" w14:textId="4A579864" w:rsidR="00891F29" w:rsidRPr="0042444F" w:rsidRDefault="0054769F" w:rsidP="00891F29">
      <w:pPr>
        <w:tabs>
          <w:tab w:val="left" w:pos="4320"/>
          <w:tab w:val="left" w:pos="8640"/>
        </w:tabs>
        <w:jc w:val="center"/>
        <w:rPr>
          <w:rFonts w:asciiTheme="minorHAnsi" w:hAnsiTheme="minorHAnsi" w:cs="Arial"/>
          <w:b/>
          <w:sz w:val="24"/>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"Prepared by Group"  \* MERGEFORMAT </w:instrText>
      </w:r>
      <w:r w:rsidRPr="0042444F">
        <w:rPr>
          <w:rFonts w:asciiTheme="minorHAnsi" w:hAnsiTheme="minorHAnsi" w:cs="Arial"/>
          <w:b/>
          <w:sz w:val="24"/>
        </w:rPr>
        <w:fldChar w:fldCharType="separate"/>
      </w:r>
      <w:r w:rsidR="0056492D" w:rsidRPr="0042444F">
        <w:rPr>
          <w:rFonts w:asciiTheme="minorHAnsi" w:hAnsiTheme="minorHAnsi" w:cs="Arial"/>
          <w:b/>
          <w:sz w:val="24"/>
        </w:rPr>
        <w:t>SEPG</w:t>
      </w:r>
      <w:r w:rsidRPr="0042444F">
        <w:rPr>
          <w:rFonts w:asciiTheme="minorHAnsi" w:hAnsiTheme="minorHAnsi" w:cs="Arial"/>
          <w:b/>
          <w:sz w:val="24"/>
        </w:rPr>
        <w:fldChar w:fldCharType="end"/>
      </w:r>
      <w:r w:rsidR="00891F29" w:rsidRPr="0042444F">
        <w:rPr>
          <w:rFonts w:asciiTheme="minorHAnsi" w:hAnsiTheme="minorHAnsi" w:cs="Arial"/>
          <w:b/>
          <w:sz w:val="24"/>
        </w:rPr>
        <w:t>,</w:t>
      </w:r>
    </w:p>
    <w:p w14:paraId="3CD0C21D" w14:textId="77777777" w:rsidR="0091328D" w:rsidRPr="0042444F" w:rsidRDefault="007E0373" w:rsidP="0091328D">
      <w:pPr>
        <w:tabs>
          <w:tab w:val="left" w:pos="4320"/>
          <w:tab w:val="left" w:pos="8640"/>
        </w:tabs>
        <w:jc w:val="center"/>
        <w:rPr>
          <w:rFonts w:asciiTheme="minorHAnsi" w:hAnsiTheme="minorHAnsi" w:cs="Arial"/>
          <w:b/>
          <w:sz w:val="24"/>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Company  \* MERGEFORMAT </w:instrText>
      </w:r>
      <w:r w:rsidRPr="0042444F">
        <w:rPr>
          <w:rFonts w:asciiTheme="minorHAnsi" w:hAnsiTheme="minorHAnsi" w:cs="Arial"/>
          <w:b/>
          <w:sz w:val="24"/>
        </w:rPr>
        <w:fldChar w:fldCharType="separate"/>
      </w:r>
      <w:r w:rsidR="001E2E64" w:rsidRPr="0042444F">
        <w:rPr>
          <w:rFonts w:asciiTheme="minorHAnsi" w:hAnsiTheme="minorHAnsi" w:cs="Arial"/>
          <w:b/>
          <w:sz w:val="24"/>
        </w:rPr>
        <w:t>Nexteer Automotive</w:t>
      </w:r>
      <w:r w:rsidRPr="0042444F">
        <w:rPr>
          <w:rFonts w:asciiTheme="minorHAnsi" w:hAnsiTheme="minorHAnsi" w:cs="Arial"/>
          <w:b/>
          <w:sz w:val="24"/>
        </w:rPr>
        <w:fldChar w:fldCharType="end"/>
      </w:r>
      <w:r w:rsidR="00A365F0" w:rsidRPr="0042444F">
        <w:rPr>
          <w:rFonts w:asciiTheme="minorHAnsi" w:hAnsiTheme="minorHAnsi" w:cs="Arial"/>
          <w:b/>
          <w:sz w:val="24"/>
        </w:rPr>
        <w:t>,</w:t>
      </w:r>
    </w:p>
    <w:p w14:paraId="2FB397D8" w14:textId="77777777" w:rsidR="000A5C37" w:rsidRPr="0042444F" w:rsidRDefault="007E0373" w:rsidP="000A5C37">
      <w:pPr>
        <w:tabs>
          <w:tab w:val="left" w:pos="4320"/>
          <w:tab w:val="left" w:pos="8640"/>
        </w:tabs>
        <w:jc w:val="center"/>
        <w:rPr>
          <w:rFonts w:asciiTheme="minorHAnsi" w:hAnsiTheme="minorHAnsi" w:cs="Arial"/>
          <w:b/>
          <w:sz w:val="28"/>
          <w:szCs w:val="28"/>
        </w:rPr>
      </w:pPr>
      <w:r w:rsidRPr="0042444F">
        <w:rPr>
          <w:rFonts w:asciiTheme="minorHAnsi" w:hAnsiTheme="minorHAnsi" w:cs="Arial"/>
          <w:b/>
          <w:sz w:val="24"/>
        </w:rPr>
        <w:fldChar w:fldCharType="begin"/>
      </w:r>
      <w:r w:rsidRPr="0042444F">
        <w:rPr>
          <w:rFonts w:asciiTheme="minorHAnsi" w:hAnsiTheme="minorHAnsi" w:cs="Arial"/>
          <w:b/>
          <w:sz w:val="24"/>
        </w:rPr>
        <w:instrText xml:space="preserve"> DOCPROPERTY  Location  \* MERGEFORMAT </w:instrText>
      </w:r>
      <w:r w:rsidRPr="0042444F">
        <w:rPr>
          <w:rFonts w:asciiTheme="minorHAnsi" w:hAnsiTheme="minorHAnsi" w:cs="Arial"/>
          <w:b/>
          <w:sz w:val="24"/>
        </w:rPr>
        <w:fldChar w:fldCharType="separate"/>
      </w:r>
      <w:r w:rsidR="001E2E64" w:rsidRPr="0042444F">
        <w:rPr>
          <w:rFonts w:asciiTheme="minorHAnsi" w:hAnsiTheme="minorHAnsi" w:cs="Arial"/>
          <w:b/>
          <w:sz w:val="24"/>
        </w:rPr>
        <w:t>Saginaw, MI, USA</w:t>
      </w:r>
      <w:r w:rsidRPr="0042444F">
        <w:rPr>
          <w:rFonts w:asciiTheme="minorHAnsi" w:hAnsiTheme="minorHAnsi" w:cs="Arial"/>
          <w:b/>
          <w:sz w:val="24"/>
        </w:rPr>
        <w:fldChar w:fldCharType="end"/>
      </w:r>
      <w:r w:rsidR="00B81C1B" w:rsidRPr="0042444F">
        <w:rPr>
          <w:rFonts w:asciiTheme="minorHAnsi" w:hAnsiTheme="minorHAnsi" w:cs="Arial"/>
          <w:b/>
          <w:sz w:val="23"/>
        </w:rPr>
        <w:br w:type="page"/>
      </w:r>
      <w:bookmarkStart w:id="4" w:name="_Toc348792978"/>
      <w:bookmarkStart w:id="5" w:name="_Toc348793074"/>
      <w:bookmarkStart w:id="6" w:name="_Toc348793965"/>
      <w:bookmarkStart w:id="7" w:name="_Toc349459173"/>
      <w:bookmarkStart w:id="8" w:name="_Toc349621609"/>
    </w:p>
    <w:p w14:paraId="17D513FC" w14:textId="77777777" w:rsidR="000A5C37" w:rsidRPr="0042444F" w:rsidRDefault="000A5C37" w:rsidP="000A5C37">
      <w:pPr>
        <w:spacing w:after="0"/>
        <w:rPr>
          <w:rFonts w:asciiTheme="minorHAnsi" w:hAnsiTheme="minorHAnsi" w:cs="Arial"/>
        </w:rPr>
      </w:pPr>
    </w:p>
    <w:p w14:paraId="646C6E35" w14:textId="77777777" w:rsidR="000A5C37" w:rsidRPr="0042444F" w:rsidRDefault="000A5C37" w:rsidP="000A5C37">
      <w:pPr>
        <w:tabs>
          <w:tab w:val="left" w:pos="4320"/>
          <w:tab w:val="left" w:pos="8640"/>
        </w:tabs>
        <w:jc w:val="center"/>
        <w:rPr>
          <w:rFonts w:asciiTheme="minorHAnsi" w:hAnsiTheme="minorHAnsi" w:cs="Arial"/>
          <w:b/>
          <w:sz w:val="28"/>
          <w:szCs w:val="28"/>
          <w:u w:val="single"/>
        </w:rPr>
      </w:pPr>
      <w:r w:rsidRPr="0042444F">
        <w:rPr>
          <w:rFonts w:asciiTheme="minorHAnsi" w:hAnsiTheme="minorHAnsi" w:cs="Arial"/>
          <w:b/>
          <w:sz w:val="28"/>
          <w:szCs w:val="28"/>
          <w:u w:val="single"/>
        </w:rPr>
        <w:t>Document Change History</w:t>
      </w:r>
    </w:p>
    <w:p w14:paraId="2ECCC1EB" w14:textId="77777777" w:rsidR="000A5C37" w:rsidRPr="0042444F" w:rsidRDefault="000A5C37" w:rsidP="000A5C37">
      <w:pPr>
        <w:spacing w:after="0"/>
        <w:rPr>
          <w:rFonts w:asciiTheme="minorHAnsi" w:hAnsiTheme="minorHAnsi" w:cs="Arial"/>
          <w:b/>
          <w:sz w:val="28"/>
          <w:szCs w:val="28"/>
          <w:u w:val="single"/>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130"/>
        <w:gridCol w:w="2250"/>
        <w:gridCol w:w="1620"/>
      </w:tblGrid>
      <w:tr w:rsidR="0033022A" w:rsidRPr="0042444F" w14:paraId="359E597B" w14:textId="77777777" w:rsidTr="00B5779E">
        <w:trPr>
          <w:trHeight w:val="260"/>
        </w:trPr>
        <w:tc>
          <w:tcPr>
            <w:tcW w:w="900" w:type="dxa"/>
          </w:tcPr>
          <w:p w14:paraId="189C4EE9" w14:textId="77777777" w:rsidR="0033022A" w:rsidRPr="0042444F" w:rsidRDefault="0033022A" w:rsidP="00A95804">
            <w:pPr>
              <w:spacing w:after="0"/>
              <w:rPr>
                <w:rFonts w:asciiTheme="minorHAnsi" w:hAnsiTheme="minorHAnsi" w:cs="Arial"/>
                <w:b/>
              </w:rPr>
            </w:pPr>
            <w:r w:rsidRPr="0042444F">
              <w:rPr>
                <w:rFonts w:asciiTheme="minorHAnsi" w:hAnsiTheme="minorHAnsi" w:cs="Arial"/>
                <w:b/>
              </w:rPr>
              <w:t>Version</w:t>
            </w:r>
          </w:p>
        </w:tc>
        <w:tc>
          <w:tcPr>
            <w:tcW w:w="5130" w:type="dxa"/>
          </w:tcPr>
          <w:p w14:paraId="3F8C0654" w14:textId="77777777" w:rsidR="0033022A" w:rsidRPr="0042444F" w:rsidRDefault="0033022A" w:rsidP="00B5779E">
            <w:pPr>
              <w:spacing w:after="0"/>
              <w:rPr>
                <w:rFonts w:asciiTheme="minorHAnsi" w:hAnsiTheme="minorHAnsi" w:cs="Arial"/>
                <w:b/>
              </w:rPr>
            </w:pPr>
            <w:r w:rsidRPr="0042444F">
              <w:rPr>
                <w:rFonts w:asciiTheme="minorHAnsi" w:hAnsiTheme="minorHAnsi" w:cs="Arial"/>
                <w:b/>
              </w:rPr>
              <w:t>Description</w:t>
            </w:r>
          </w:p>
        </w:tc>
        <w:tc>
          <w:tcPr>
            <w:tcW w:w="2250" w:type="dxa"/>
          </w:tcPr>
          <w:p w14:paraId="79DB9B81" w14:textId="77777777" w:rsidR="0033022A" w:rsidRPr="0042444F" w:rsidRDefault="0033022A" w:rsidP="00B5779E">
            <w:pPr>
              <w:spacing w:after="0"/>
              <w:rPr>
                <w:rFonts w:asciiTheme="minorHAnsi" w:hAnsiTheme="minorHAnsi" w:cs="Arial"/>
                <w:b/>
              </w:rPr>
            </w:pPr>
            <w:r w:rsidRPr="0042444F">
              <w:rPr>
                <w:rFonts w:asciiTheme="minorHAnsi" w:hAnsiTheme="minorHAnsi" w:cs="Arial"/>
                <w:b/>
              </w:rPr>
              <w:t>Author</w:t>
            </w:r>
          </w:p>
        </w:tc>
        <w:tc>
          <w:tcPr>
            <w:tcW w:w="1620" w:type="dxa"/>
          </w:tcPr>
          <w:p w14:paraId="78E99FA4" w14:textId="77777777" w:rsidR="0033022A" w:rsidRPr="0042444F" w:rsidRDefault="0033022A" w:rsidP="00B5779E">
            <w:pPr>
              <w:spacing w:after="0"/>
              <w:rPr>
                <w:rFonts w:asciiTheme="minorHAnsi" w:hAnsiTheme="minorHAnsi" w:cs="Arial"/>
                <w:b/>
              </w:rPr>
            </w:pPr>
            <w:r w:rsidRPr="0042444F">
              <w:rPr>
                <w:rFonts w:asciiTheme="minorHAnsi" w:hAnsiTheme="minorHAnsi" w:cs="Arial"/>
                <w:b/>
              </w:rPr>
              <w:t>Date</w:t>
            </w:r>
          </w:p>
        </w:tc>
      </w:tr>
      <w:tr w:rsidR="0033022A" w:rsidRPr="0042444F" w14:paraId="41A24C08" w14:textId="77777777" w:rsidTr="00B5779E">
        <w:trPr>
          <w:trHeight w:val="350"/>
        </w:trPr>
        <w:tc>
          <w:tcPr>
            <w:tcW w:w="900" w:type="dxa"/>
          </w:tcPr>
          <w:p w14:paraId="16DB83C0" w14:textId="14D8F44B" w:rsidR="0033022A" w:rsidRPr="0042444F" w:rsidRDefault="0033022A" w:rsidP="00A95804">
            <w:pPr>
              <w:spacing w:after="0"/>
              <w:rPr>
                <w:rFonts w:asciiTheme="minorHAnsi" w:hAnsiTheme="minorHAnsi" w:cs="Arial"/>
              </w:rPr>
            </w:pPr>
            <w:r w:rsidRPr="0042444F">
              <w:rPr>
                <w:rFonts w:asciiTheme="minorHAnsi" w:hAnsiTheme="minorHAnsi" w:cs="Arial"/>
              </w:rPr>
              <w:t>1.0</w:t>
            </w:r>
          </w:p>
        </w:tc>
        <w:tc>
          <w:tcPr>
            <w:tcW w:w="5130" w:type="dxa"/>
          </w:tcPr>
          <w:p w14:paraId="7E5A1BD6" w14:textId="644960A2" w:rsidR="0033022A" w:rsidRPr="0042444F" w:rsidRDefault="0033022A" w:rsidP="00B5779E">
            <w:pPr>
              <w:pStyle w:val="ListParagraph"/>
              <w:spacing w:after="0"/>
              <w:ind w:left="0"/>
              <w:rPr>
                <w:rFonts w:asciiTheme="minorHAnsi" w:hAnsiTheme="minorHAnsi" w:cs="Arial"/>
              </w:rPr>
            </w:pPr>
            <w:r w:rsidRPr="0042444F">
              <w:t>Initial Version</w:t>
            </w:r>
          </w:p>
        </w:tc>
        <w:tc>
          <w:tcPr>
            <w:tcW w:w="2250" w:type="dxa"/>
          </w:tcPr>
          <w:p w14:paraId="61EADEB2" w14:textId="6E0D1A04" w:rsidR="0033022A" w:rsidRPr="0042444F" w:rsidRDefault="0033022A" w:rsidP="00B5779E">
            <w:pPr>
              <w:spacing w:after="0"/>
              <w:rPr>
                <w:rFonts w:asciiTheme="minorHAnsi" w:hAnsiTheme="minorHAnsi" w:cs="Arial"/>
              </w:rPr>
            </w:pPr>
            <w:r w:rsidRPr="0042444F">
              <w:t>Avinash James</w:t>
            </w:r>
          </w:p>
        </w:tc>
        <w:tc>
          <w:tcPr>
            <w:tcW w:w="1620" w:type="dxa"/>
          </w:tcPr>
          <w:p w14:paraId="0A6E398B" w14:textId="5B71C360" w:rsidR="0033022A" w:rsidRPr="0042444F" w:rsidRDefault="0033022A" w:rsidP="00B5779E">
            <w:pPr>
              <w:spacing w:after="0"/>
              <w:rPr>
                <w:rFonts w:asciiTheme="minorHAnsi" w:hAnsiTheme="minorHAnsi" w:cs="Arial"/>
              </w:rPr>
            </w:pPr>
            <w:r w:rsidRPr="0042444F">
              <w:t>27-May-2016</w:t>
            </w:r>
          </w:p>
        </w:tc>
      </w:tr>
      <w:tr w:rsidR="0033022A" w:rsidRPr="0042444F" w14:paraId="39C48C49" w14:textId="77777777" w:rsidTr="00B5779E">
        <w:trPr>
          <w:trHeight w:val="350"/>
        </w:trPr>
        <w:tc>
          <w:tcPr>
            <w:tcW w:w="900" w:type="dxa"/>
          </w:tcPr>
          <w:p w14:paraId="4B0DE708" w14:textId="610CD15A" w:rsidR="0033022A" w:rsidRPr="0042444F" w:rsidRDefault="0033022A" w:rsidP="00A95804">
            <w:pPr>
              <w:spacing w:after="0"/>
              <w:rPr>
                <w:rFonts w:asciiTheme="minorHAnsi" w:hAnsiTheme="minorHAnsi" w:cs="Arial"/>
              </w:rPr>
            </w:pPr>
            <w:r w:rsidRPr="0042444F">
              <w:rPr>
                <w:rFonts w:asciiTheme="minorHAnsi" w:hAnsiTheme="minorHAnsi" w:cs="Arial"/>
              </w:rPr>
              <w:t>2.0</w:t>
            </w:r>
          </w:p>
        </w:tc>
        <w:tc>
          <w:tcPr>
            <w:tcW w:w="5130" w:type="dxa"/>
          </w:tcPr>
          <w:p w14:paraId="6F650A40" w14:textId="07ABEC44" w:rsidR="0033022A" w:rsidRPr="0042444F" w:rsidRDefault="0033022A" w:rsidP="00B5779E">
            <w:pPr>
              <w:pStyle w:val="ListParagraph"/>
              <w:spacing w:after="0"/>
              <w:ind w:left="0"/>
              <w:rPr>
                <w:rFonts w:asciiTheme="minorHAnsi" w:hAnsiTheme="minorHAnsi" w:cs="Arial"/>
              </w:rPr>
            </w:pPr>
            <w:r w:rsidRPr="0042444F">
              <w:t xml:space="preserve">Updated for corrected timing </w:t>
            </w:r>
          </w:p>
        </w:tc>
        <w:tc>
          <w:tcPr>
            <w:tcW w:w="2250" w:type="dxa"/>
          </w:tcPr>
          <w:p w14:paraId="12472C1E" w14:textId="699393E3" w:rsidR="0033022A" w:rsidRPr="0042444F" w:rsidRDefault="0033022A" w:rsidP="00B5779E">
            <w:pPr>
              <w:spacing w:after="0"/>
              <w:rPr>
                <w:rFonts w:asciiTheme="minorHAnsi" w:hAnsiTheme="minorHAnsi" w:cs="Arial"/>
              </w:rPr>
            </w:pPr>
            <w:r w:rsidRPr="0042444F">
              <w:t>Avinash James</w:t>
            </w:r>
          </w:p>
        </w:tc>
        <w:tc>
          <w:tcPr>
            <w:tcW w:w="1620" w:type="dxa"/>
          </w:tcPr>
          <w:p w14:paraId="4F743FE8" w14:textId="36612C5E" w:rsidR="0033022A" w:rsidRPr="0042444F" w:rsidRDefault="0033022A" w:rsidP="00B5779E">
            <w:pPr>
              <w:spacing w:after="0"/>
              <w:rPr>
                <w:rFonts w:asciiTheme="minorHAnsi" w:hAnsiTheme="minorHAnsi" w:cs="Arial"/>
              </w:rPr>
            </w:pPr>
            <w:r w:rsidRPr="0042444F">
              <w:t>08-Jun-2016</w:t>
            </w:r>
          </w:p>
        </w:tc>
      </w:tr>
      <w:tr w:rsidR="0033022A" w:rsidRPr="0042444F" w14:paraId="4D8C25E8" w14:textId="77777777" w:rsidTr="00B5779E">
        <w:trPr>
          <w:trHeight w:val="350"/>
        </w:trPr>
        <w:tc>
          <w:tcPr>
            <w:tcW w:w="900" w:type="dxa"/>
          </w:tcPr>
          <w:p w14:paraId="575B1594" w14:textId="259470E8" w:rsidR="0033022A" w:rsidRPr="0042444F" w:rsidRDefault="0033022A" w:rsidP="00A95804">
            <w:pPr>
              <w:spacing w:after="0"/>
              <w:rPr>
                <w:rFonts w:asciiTheme="minorHAnsi" w:hAnsiTheme="minorHAnsi" w:cs="Arial"/>
              </w:rPr>
            </w:pPr>
            <w:r w:rsidRPr="0042444F">
              <w:rPr>
                <w:rFonts w:asciiTheme="minorHAnsi" w:hAnsiTheme="minorHAnsi" w:cs="Arial"/>
              </w:rPr>
              <w:t>3.0</w:t>
            </w:r>
          </w:p>
        </w:tc>
        <w:tc>
          <w:tcPr>
            <w:tcW w:w="5130" w:type="dxa"/>
          </w:tcPr>
          <w:p w14:paraId="5C57A562" w14:textId="5D9D6B97" w:rsidR="0033022A" w:rsidRPr="0042444F" w:rsidRDefault="0033022A" w:rsidP="00B5779E">
            <w:pPr>
              <w:pStyle w:val="ListParagraph"/>
              <w:spacing w:after="0"/>
              <w:ind w:left="0"/>
              <w:rPr>
                <w:rFonts w:asciiTheme="minorHAnsi" w:hAnsiTheme="minorHAnsi" w:cs="Arial"/>
              </w:rPr>
            </w:pPr>
            <w:r w:rsidRPr="0042444F">
              <w:t>Updated as per Design 3.0.0</w:t>
            </w:r>
          </w:p>
        </w:tc>
        <w:tc>
          <w:tcPr>
            <w:tcW w:w="2250" w:type="dxa"/>
          </w:tcPr>
          <w:p w14:paraId="2970798B" w14:textId="7B3570EB" w:rsidR="0033022A" w:rsidRPr="0042444F" w:rsidRDefault="0033022A" w:rsidP="00B5779E">
            <w:pPr>
              <w:spacing w:after="0"/>
              <w:rPr>
                <w:rFonts w:asciiTheme="minorHAnsi" w:hAnsiTheme="minorHAnsi" w:cs="Arial"/>
              </w:rPr>
            </w:pPr>
            <w:proofErr w:type="spellStart"/>
            <w:r w:rsidRPr="0042444F">
              <w:t>Krzyszotf</w:t>
            </w:r>
            <w:proofErr w:type="spellEnd"/>
            <w:r w:rsidRPr="0042444F">
              <w:t xml:space="preserve"> Byrski</w:t>
            </w:r>
          </w:p>
        </w:tc>
        <w:tc>
          <w:tcPr>
            <w:tcW w:w="1620" w:type="dxa"/>
          </w:tcPr>
          <w:p w14:paraId="5AF39446" w14:textId="48EFDA9B" w:rsidR="0033022A" w:rsidRPr="0042444F" w:rsidRDefault="0033022A" w:rsidP="00B5779E">
            <w:pPr>
              <w:spacing w:after="0"/>
              <w:rPr>
                <w:rFonts w:asciiTheme="minorHAnsi" w:hAnsiTheme="minorHAnsi" w:cs="Arial"/>
              </w:rPr>
            </w:pPr>
            <w:r w:rsidRPr="0042444F">
              <w:t>05-Dec-2017</w:t>
            </w:r>
          </w:p>
        </w:tc>
      </w:tr>
      <w:tr w:rsidR="000527E4" w:rsidRPr="0042444F" w14:paraId="56CBC4E1" w14:textId="77777777" w:rsidTr="00B5779E">
        <w:trPr>
          <w:trHeight w:val="350"/>
          <w:ins w:id="9" w:author="Bri Spencer" w:date="2018-02-19T12:43:00Z"/>
        </w:trPr>
        <w:tc>
          <w:tcPr>
            <w:tcW w:w="900" w:type="dxa"/>
          </w:tcPr>
          <w:p w14:paraId="44247104" w14:textId="0CA77CBA" w:rsidR="000527E4" w:rsidRPr="0042444F" w:rsidRDefault="000527E4" w:rsidP="000527E4">
            <w:pPr>
              <w:spacing w:after="0"/>
              <w:rPr>
                <w:ins w:id="10" w:author="Bri Spencer" w:date="2018-02-19T12:43:00Z"/>
                <w:rFonts w:asciiTheme="minorHAnsi" w:hAnsiTheme="minorHAnsi" w:cs="Arial"/>
              </w:rPr>
            </w:pPr>
            <w:ins w:id="11" w:author="Bri Spencer" w:date="2018-02-19T12:43:00Z">
              <w:r>
                <w:rPr>
                  <w:rFonts w:asciiTheme="minorHAnsi" w:hAnsiTheme="minorHAnsi" w:cs="Arial"/>
                </w:rPr>
                <w:t>4.0</w:t>
              </w:r>
            </w:ins>
          </w:p>
        </w:tc>
        <w:tc>
          <w:tcPr>
            <w:tcW w:w="5130" w:type="dxa"/>
          </w:tcPr>
          <w:p w14:paraId="45108623" w14:textId="1068A9B0" w:rsidR="000527E4" w:rsidRPr="0042444F" w:rsidRDefault="000527E4" w:rsidP="000527E4">
            <w:pPr>
              <w:pStyle w:val="ListParagraph"/>
              <w:spacing w:after="0"/>
              <w:ind w:left="0"/>
              <w:rPr>
                <w:ins w:id="12" w:author="Bri Spencer" w:date="2018-02-19T12:43:00Z"/>
              </w:rPr>
            </w:pPr>
            <w:ins w:id="13" w:author="Bri Spencer" w:date="2018-02-19T12:43:00Z">
              <w:r>
                <w:t>Updated design limitations and document template</w:t>
              </w:r>
            </w:ins>
          </w:p>
        </w:tc>
        <w:tc>
          <w:tcPr>
            <w:tcW w:w="2250" w:type="dxa"/>
          </w:tcPr>
          <w:p w14:paraId="25F6C4D5" w14:textId="1A428EAB" w:rsidR="000527E4" w:rsidRPr="0042444F" w:rsidRDefault="000527E4" w:rsidP="000527E4">
            <w:pPr>
              <w:spacing w:after="0"/>
              <w:rPr>
                <w:ins w:id="14" w:author="Bri Spencer" w:date="2018-02-19T12:43:00Z"/>
              </w:rPr>
            </w:pPr>
            <w:ins w:id="15" w:author="Bri Spencer" w:date="2018-02-19T12:43:00Z">
              <w:r>
                <w:t>Brionna Spencer</w:t>
              </w:r>
            </w:ins>
          </w:p>
        </w:tc>
        <w:tc>
          <w:tcPr>
            <w:tcW w:w="1620" w:type="dxa"/>
          </w:tcPr>
          <w:p w14:paraId="06E9EA3C" w14:textId="066805C6" w:rsidR="000527E4" w:rsidRPr="0042444F" w:rsidRDefault="000527E4" w:rsidP="000527E4">
            <w:pPr>
              <w:spacing w:after="0"/>
              <w:rPr>
                <w:ins w:id="16" w:author="Bri Spencer" w:date="2018-02-19T12:43:00Z"/>
              </w:rPr>
            </w:pPr>
            <w:ins w:id="17" w:author="Bri Spencer" w:date="2018-02-19T12:43:00Z">
              <w:r>
                <w:t>19-Feb-2018</w:t>
              </w:r>
            </w:ins>
          </w:p>
        </w:tc>
      </w:tr>
    </w:tbl>
    <w:p w14:paraId="6CECAB99" w14:textId="556987A5" w:rsidR="00EE3BBC" w:rsidRPr="0042444F" w:rsidRDefault="00EE3BBC">
      <w:pPr>
        <w:spacing w:after="0"/>
        <w:rPr>
          <w:rFonts w:asciiTheme="minorHAnsi" w:hAnsiTheme="minorHAnsi" w:cs="Arial"/>
          <w:b/>
          <w:sz w:val="28"/>
          <w:szCs w:val="28"/>
        </w:rPr>
      </w:pPr>
      <w:r w:rsidRPr="0042444F">
        <w:rPr>
          <w:rFonts w:asciiTheme="minorHAnsi" w:hAnsiTheme="minorHAnsi" w:cs="Arial"/>
          <w:b/>
          <w:sz w:val="28"/>
          <w:szCs w:val="28"/>
        </w:rPr>
        <w:br w:type="page"/>
      </w:r>
    </w:p>
    <w:p w14:paraId="4E7FF6FB" w14:textId="77777777" w:rsidR="0060359A" w:rsidRPr="0042444F" w:rsidRDefault="0060359A">
      <w:pPr>
        <w:spacing w:after="0"/>
        <w:rPr>
          <w:rFonts w:asciiTheme="minorHAnsi" w:hAnsiTheme="minorHAnsi" w:cs="Arial"/>
          <w:b/>
          <w:sz w:val="28"/>
          <w:szCs w:val="28"/>
          <w:u w:val="single"/>
        </w:rPr>
      </w:pPr>
    </w:p>
    <w:p w14:paraId="1273FE91" w14:textId="77777777" w:rsidR="00A67C8E" w:rsidRDefault="00891F29" w:rsidP="00E16D14">
      <w:pPr>
        <w:jc w:val="center"/>
        <w:rPr>
          <w:noProof/>
        </w:rPr>
      </w:pPr>
      <w:r w:rsidRPr="0042444F">
        <w:rPr>
          <w:rFonts w:asciiTheme="minorHAnsi" w:hAnsiTheme="minorHAnsi" w:cs="Arial"/>
          <w:b/>
          <w:sz w:val="32"/>
          <w:szCs w:val="32"/>
          <w:u w:val="single"/>
        </w:rPr>
        <w:t>Table of Contents</w:t>
      </w:r>
      <w:r w:rsidR="00E16D14" w:rsidRPr="0042444F">
        <w:rPr>
          <w:rFonts w:asciiTheme="minorHAnsi" w:hAnsiTheme="minorHAnsi" w:cs="Arial"/>
          <w:caps/>
          <w:sz w:val="32"/>
          <w:szCs w:val="32"/>
        </w:rPr>
        <w:fldChar w:fldCharType="begin"/>
      </w:r>
      <w:r w:rsidR="00E16D14" w:rsidRPr="0042444F">
        <w:rPr>
          <w:rFonts w:asciiTheme="minorHAnsi" w:hAnsiTheme="minorHAnsi" w:cs="Arial"/>
          <w:caps/>
          <w:sz w:val="32"/>
          <w:szCs w:val="32"/>
        </w:rPr>
        <w:instrText xml:space="preserve"> TOC \o "2-3" \h \z \t "Heading 1,1,Heading 7,1" </w:instrText>
      </w:r>
      <w:r w:rsidR="00E16D14" w:rsidRPr="0042444F">
        <w:rPr>
          <w:rFonts w:asciiTheme="minorHAnsi" w:hAnsiTheme="minorHAnsi" w:cs="Arial"/>
          <w:caps/>
          <w:sz w:val="32"/>
          <w:szCs w:val="32"/>
        </w:rPr>
        <w:fldChar w:fldCharType="separate"/>
      </w:r>
    </w:p>
    <w:p w14:paraId="06F9B8CD" w14:textId="1F85D927" w:rsidR="00A67C8E" w:rsidRDefault="008034D0">
      <w:pPr>
        <w:pStyle w:val="TOC1"/>
        <w:rPr>
          <w:rFonts w:eastAsiaTheme="minorEastAsia"/>
          <w:b w:val="0"/>
          <w:color w:val="auto"/>
          <w:kern w:val="0"/>
          <w:sz w:val="22"/>
          <w:szCs w:val="22"/>
          <w:lang w:val="en-US"/>
        </w:rPr>
      </w:pPr>
      <w:hyperlink w:anchor="_Toc506219488" w:history="1">
        <w:r w:rsidR="00A67C8E" w:rsidRPr="00747BD2">
          <w:rPr>
            <w:rStyle w:val="Hyperlink"/>
            <w:rFonts w:cs="Arial"/>
          </w:rPr>
          <w:t>1</w:t>
        </w:r>
        <w:r w:rsidR="00A67C8E">
          <w:rPr>
            <w:rFonts w:eastAsiaTheme="minorEastAsia"/>
            <w:b w:val="0"/>
            <w:color w:val="auto"/>
            <w:kern w:val="0"/>
            <w:sz w:val="22"/>
            <w:szCs w:val="22"/>
            <w:lang w:val="en-US"/>
          </w:rPr>
          <w:tab/>
        </w:r>
        <w:r w:rsidR="00A67C8E" w:rsidRPr="00747BD2">
          <w:rPr>
            <w:rStyle w:val="Hyperlink"/>
            <w:rFonts w:cs="Arial"/>
          </w:rPr>
          <w:t>DmaCfgAndUse &amp; High-Level Description</w:t>
        </w:r>
        <w:r w:rsidR="00A67C8E">
          <w:rPr>
            <w:webHidden/>
          </w:rPr>
          <w:tab/>
        </w:r>
        <w:r w:rsidR="00A67C8E">
          <w:rPr>
            <w:webHidden/>
          </w:rPr>
          <w:fldChar w:fldCharType="begin"/>
        </w:r>
        <w:r w:rsidR="00A67C8E">
          <w:rPr>
            <w:webHidden/>
          </w:rPr>
          <w:instrText xml:space="preserve"> PAGEREF _Toc506219488 \h </w:instrText>
        </w:r>
        <w:r w:rsidR="00A67C8E">
          <w:rPr>
            <w:webHidden/>
          </w:rPr>
        </w:r>
        <w:r w:rsidR="00A67C8E">
          <w:rPr>
            <w:webHidden/>
          </w:rPr>
          <w:fldChar w:fldCharType="separate"/>
        </w:r>
        <w:r w:rsidR="00A67C8E">
          <w:rPr>
            <w:webHidden/>
          </w:rPr>
          <w:t>5</w:t>
        </w:r>
        <w:r w:rsidR="00A67C8E">
          <w:rPr>
            <w:webHidden/>
          </w:rPr>
          <w:fldChar w:fldCharType="end"/>
        </w:r>
      </w:hyperlink>
    </w:p>
    <w:p w14:paraId="353345D3" w14:textId="20457EB6" w:rsidR="00A67C8E" w:rsidRDefault="008034D0">
      <w:pPr>
        <w:pStyle w:val="TOC1"/>
        <w:rPr>
          <w:rFonts w:eastAsiaTheme="minorEastAsia"/>
          <w:b w:val="0"/>
          <w:color w:val="auto"/>
          <w:kern w:val="0"/>
          <w:sz w:val="22"/>
          <w:szCs w:val="22"/>
          <w:lang w:val="en-US"/>
        </w:rPr>
      </w:pPr>
      <w:hyperlink w:anchor="_Toc506219489" w:history="1">
        <w:r w:rsidR="00A67C8E" w:rsidRPr="00747BD2">
          <w:rPr>
            <w:rStyle w:val="Hyperlink"/>
            <w:rFonts w:cs="Arial"/>
          </w:rPr>
          <w:t>2</w:t>
        </w:r>
        <w:r w:rsidR="00A67C8E">
          <w:rPr>
            <w:rFonts w:eastAsiaTheme="minorEastAsia"/>
            <w:b w:val="0"/>
            <w:color w:val="auto"/>
            <w:kern w:val="0"/>
            <w:sz w:val="22"/>
            <w:szCs w:val="22"/>
            <w:lang w:val="en-US"/>
          </w:rPr>
          <w:tab/>
        </w:r>
        <w:r w:rsidR="00A67C8E" w:rsidRPr="00747BD2">
          <w:rPr>
            <w:rStyle w:val="Hyperlink"/>
            <w:rFonts w:cs="Arial"/>
          </w:rPr>
          <w:t>Design details of software module</w:t>
        </w:r>
        <w:r w:rsidR="00A67C8E">
          <w:rPr>
            <w:webHidden/>
          </w:rPr>
          <w:tab/>
        </w:r>
        <w:r w:rsidR="00A67C8E">
          <w:rPr>
            <w:webHidden/>
          </w:rPr>
          <w:fldChar w:fldCharType="begin"/>
        </w:r>
        <w:r w:rsidR="00A67C8E">
          <w:rPr>
            <w:webHidden/>
          </w:rPr>
          <w:instrText xml:space="preserve"> PAGEREF _Toc506219489 \h </w:instrText>
        </w:r>
        <w:r w:rsidR="00A67C8E">
          <w:rPr>
            <w:webHidden/>
          </w:rPr>
        </w:r>
        <w:r w:rsidR="00A67C8E">
          <w:rPr>
            <w:webHidden/>
          </w:rPr>
          <w:fldChar w:fldCharType="separate"/>
        </w:r>
        <w:r w:rsidR="00A67C8E">
          <w:rPr>
            <w:webHidden/>
          </w:rPr>
          <w:t>6</w:t>
        </w:r>
        <w:r w:rsidR="00A67C8E">
          <w:rPr>
            <w:webHidden/>
          </w:rPr>
          <w:fldChar w:fldCharType="end"/>
        </w:r>
      </w:hyperlink>
    </w:p>
    <w:p w14:paraId="0B0A6FB8" w14:textId="22F0CDD9" w:rsidR="00A67C8E" w:rsidRDefault="008034D0">
      <w:pPr>
        <w:pStyle w:val="TOC2"/>
        <w:rPr>
          <w:rFonts w:asciiTheme="minorHAnsi" w:eastAsiaTheme="minorEastAsia" w:hAnsiTheme="minorHAnsi"/>
          <w:color w:val="auto"/>
          <w:kern w:val="0"/>
          <w:szCs w:val="22"/>
        </w:rPr>
      </w:pPr>
      <w:hyperlink w:anchor="_Toc506219490" w:history="1">
        <w:r w:rsidR="00A67C8E" w:rsidRPr="00747BD2">
          <w:rPr>
            <w:rStyle w:val="Hyperlink"/>
            <w:rFonts w:cs="Arial"/>
          </w:rPr>
          <w:t>2.1</w:t>
        </w:r>
        <w:r w:rsidR="00A67C8E">
          <w:rPr>
            <w:rFonts w:asciiTheme="minorHAnsi" w:eastAsiaTheme="minorEastAsia" w:hAnsiTheme="minorHAnsi"/>
            <w:color w:val="auto"/>
            <w:kern w:val="0"/>
            <w:szCs w:val="22"/>
          </w:rPr>
          <w:tab/>
        </w:r>
        <w:r w:rsidR="00A67C8E" w:rsidRPr="00747BD2">
          <w:rPr>
            <w:rStyle w:val="Hyperlink"/>
            <w:rFonts w:cs="Arial"/>
          </w:rPr>
          <w:t>Graphical representation of DmaCfgAndUse</w:t>
        </w:r>
        <w:r w:rsidR="00A67C8E">
          <w:rPr>
            <w:webHidden/>
          </w:rPr>
          <w:tab/>
        </w:r>
        <w:r w:rsidR="00A67C8E">
          <w:rPr>
            <w:webHidden/>
          </w:rPr>
          <w:fldChar w:fldCharType="begin"/>
        </w:r>
        <w:r w:rsidR="00A67C8E">
          <w:rPr>
            <w:webHidden/>
          </w:rPr>
          <w:instrText xml:space="preserve"> PAGEREF _Toc506219490 \h </w:instrText>
        </w:r>
        <w:r w:rsidR="00A67C8E">
          <w:rPr>
            <w:webHidden/>
          </w:rPr>
        </w:r>
        <w:r w:rsidR="00A67C8E">
          <w:rPr>
            <w:webHidden/>
          </w:rPr>
          <w:fldChar w:fldCharType="separate"/>
        </w:r>
        <w:r w:rsidR="00A67C8E">
          <w:rPr>
            <w:webHidden/>
          </w:rPr>
          <w:t>6</w:t>
        </w:r>
        <w:r w:rsidR="00A67C8E">
          <w:rPr>
            <w:webHidden/>
          </w:rPr>
          <w:fldChar w:fldCharType="end"/>
        </w:r>
      </w:hyperlink>
    </w:p>
    <w:p w14:paraId="2A6CA4EF" w14:textId="4209030F" w:rsidR="00A67C8E" w:rsidRDefault="008034D0">
      <w:pPr>
        <w:pStyle w:val="TOC2"/>
        <w:rPr>
          <w:rFonts w:asciiTheme="minorHAnsi" w:eastAsiaTheme="minorEastAsia" w:hAnsiTheme="minorHAnsi"/>
          <w:color w:val="auto"/>
          <w:kern w:val="0"/>
          <w:szCs w:val="22"/>
        </w:rPr>
      </w:pPr>
      <w:hyperlink w:anchor="_Toc506219491" w:history="1">
        <w:r w:rsidR="00A67C8E" w:rsidRPr="00747BD2">
          <w:rPr>
            <w:rStyle w:val="Hyperlink"/>
            <w:rFonts w:cs="Arial"/>
          </w:rPr>
          <w:t>2.2</w:t>
        </w:r>
        <w:r w:rsidR="00A67C8E">
          <w:rPr>
            <w:rFonts w:asciiTheme="minorHAnsi" w:eastAsiaTheme="minorEastAsia" w:hAnsiTheme="minorHAnsi"/>
            <w:color w:val="auto"/>
            <w:kern w:val="0"/>
            <w:szCs w:val="22"/>
          </w:rPr>
          <w:tab/>
        </w:r>
        <w:r w:rsidR="00A67C8E" w:rsidRPr="00747BD2">
          <w:rPr>
            <w:rStyle w:val="Hyperlink"/>
            <w:rFonts w:cs="Arial"/>
          </w:rPr>
          <w:t>Data Flow Diagram</w:t>
        </w:r>
        <w:r w:rsidR="00A67C8E">
          <w:rPr>
            <w:webHidden/>
          </w:rPr>
          <w:tab/>
        </w:r>
        <w:r w:rsidR="00A67C8E">
          <w:rPr>
            <w:webHidden/>
          </w:rPr>
          <w:fldChar w:fldCharType="begin"/>
        </w:r>
        <w:r w:rsidR="00A67C8E">
          <w:rPr>
            <w:webHidden/>
          </w:rPr>
          <w:instrText xml:space="preserve"> PAGEREF _Toc506219491 \h </w:instrText>
        </w:r>
        <w:r w:rsidR="00A67C8E">
          <w:rPr>
            <w:webHidden/>
          </w:rPr>
        </w:r>
        <w:r w:rsidR="00A67C8E">
          <w:rPr>
            <w:webHidden/>
          </w:rPr>
          <w:fldChar w:fldCharType="separate"/>
        </w:r>
        <w:r w:rsidR="00A67C8E">
          <w:rPr>
            <w:webHidden/>
          </w:rPr>
          <w:t>6</w:t>
        </w:r>
        <w:r w:rsidR="00A67C8E">
          <w:rPr>
            <w:webHidden/>
          </w:rPr>
          <w:fldChar w:fldCharType="end"/>
        </w:r>
      </w:hyperlink>
    </w:p>
    <w:p w14:paraId="25003C6B" w14:textId="1381076C" w:rsidR="00A67C8E" w:rsidRDefault="008034D0">
      <w:pPr>
        <w:pStyle w:val="TOC3"/>
        <w:tabs>
          <w:tab w:val="left" w:pos="1200"/>
        </w:tabs>
        <w:rPr>
          <w:rFonts w:asciiTheme="minorHAnsi" w:eastAsiaTheme="minorEastAsia" w:hAnsiTheme="minorHAnsi"/>
          <w:color w:val="auto"/>
          <w:kern w:val="0"/>
          <w:sz w:val="22"/>
          <w:szCs w:val="22"/>
        </w:rPr>
      </w:pPr>
      <w:hyperlink w:anchor="_Toc506219492" w:history="1">
        <w:r w:rsidR="00A67C8E" w:rsidRPr="00747BD2">
          <w:rPr>
            <w:rStyle w:val="Hyperlink"/>
            <w:rFonts w:cs="Arial"/>
          </w:rPr>
          <w:t>2.2.1</w:t>
        </w:r>
        <w:r w:rsidR="00A67C8E">
          <w:rPr>
            <w:rFonts w:asciiTheme="minorHAnsi" w:eastAsiaTheme="minorEastAsia" w:hAnsiTheme="minorHAnsi"/>
            <w:color w:val="auto"/>
            <w:kern w:val="0"/>
            <w:sz w:val="22"/>
            <w:szCs w:val="22"/>
          </w:rPr>
          <w:tab/>
        </w:r>
        <w:r w:rsidR="00A67C8E" w:rsidRPr="00747BD2">
          <w:rPr>
            <w:rStyle w:val="Hyperlink"/>
            <w:rFonts w:cs="Arial"/>
          </w:rPr>
          <w:t>Component level DFD</w:t>
        </w:r>
        <w:r w:rsidR="00A67C8E">
          <w:rPr>
            <w:webHidden/>
          </w:rPr>
          <w:tab/>
        </w:r>
        <w:r w:rsidR="00A67C8E">
          <w:rPr>
            <w:webHidden/>
          </w:rPr>
          <w:fldChar w:fldCharType="begin"/>
        </w:r>
        <w:r w:rsidR="00A67C8E">
          <w:rPr>
            <w:webHidden/>
          </w:rPr>
          <w:instrText xml:space="preserve"> PAGEREF _Toc506219492 \h </w:instrText>
        </w:r>
        <w:r w:rsidR="00A67C8E">
          <w:rPr>
            <w:webHidden/>
          </w:rPr>
        </w:r>
        <w:r w:rsidR="00A67C8E">
          <w:rPr>
            <w:webHidden/>
          </w:rPr>
          <w:fldChar w:fldCharType="separate"/>
        </w:r>
        <w:r w:rsidR="00A67C8E">
          <w:rPr>
            <w:webHidden/>
          </w:rPr>
          <w:t>6</w:t>
        </w:r>
        <w:r w:rsidR="00A67C8E">
          <w:rPr>
            <w:webHidden/>
          </w:rPr>
          <w:fldChar w:fldCharType="end"/>
        </w:r>
      </w:hyperlink>
    </w:p>
    <w:p w14:paraId="151A9550" w14:textId="1EC7EE68" w:rsidR="00A67C8E" w:rsidRDefault="008034D0">
      <w:pPr>
        <w:pStyle w:val="TOC3"/>
        <w:tabs>
          <w:tab w:val="left" w:pos="1200"/>
        </w:tabs>
        <w:rPr>
          <w:rFonts w:asciiTheme="minorHAnsi" w:eastAsiaTheme="minorEastAsia" w:hAnsiTheme="minorHAnsi"/>
          <w:color w:val="auto"/>
          <w:kern w:val="0"/>
          <w:sz w:val="22"/>
          <w:szCs w:val="22"/>
        </w:rPr>
      </w:pPr>
      <w:hyperlink w:anchor="_Toc506219493" w:history="1">
        <w:r w:rsidR="00A67C8E" w:rsidRPr="00747BD2">
          <w:rPr>
            <w:rStyle w:val="Hyperlink"/>
            <w:rFonts w:cs="Arial"/>
          </w:rPr>
          <w:t>2.2.2</w:t>
        </w:r>
        <w:r w:rsidR="00A67C8E">
          <w:rPr>
            <w:rFonts w:asciiTheme="minorHAnsi" w:eastAsiaTheme="minorEastAsia" w:hAnsiTheme="minorHAnsi"/>
            <w:color w:val="auto"/>
            <w:kern w:val="0"/>
            <w:sz w:val="22"/>
            <w:szCs w:val="22"/>
          </w:rPr>
          <w:tab/>
        </w:r>
        <w:r w:rsidR="00A67C8E" w:rsidRPr="00747BD2">
          <w:rPr>
            <w:rStyle w:val="Hyperlink"/>
            <w:rFonts w:cs="Arial"/>
          </w:rPr>
          <w:t>Function level DFD</w:t>
        </w:r>
        <w:r w:rsidR="00A67C8E">
          <w:rPr>
            <w:webHidden/>
          </w:rPr>
          <w:tab/>
        </w:r>
        <w:r w:rsidR="00A67C8E">
          <w:rPr>
            <w:webHidden/>
          </w:rPr>
          <w:fldChar w:fldCharType="begin"/>
        </w:r>
        <w:r w:rsidR="00A67C8E">
          <w:rPr>
            <w:webHidden/>
          </w:rPr>
          <w:instrText xml:space="preserve"> PAGEREF _Toc506219493 \h </w:instrText>
        </w:r>
        <w:r w:rsidR="00A67C8E">
          <w:rPr>
            <w:webHidden/>
          </w:rPr>
        </w:r>
        <w:r w:rsidR="00A67C8E">
          <w:rPr>
            <w:webHidden/>
          </w:rPr>
          <w:fldChar w:fldCharType="separate"/>
        </w:r>
        <w:r w:rsidR="00A67C8E">
          <w:rPr>
            <w:webHidden/>
          </w:rPr>
          <w:t>6</w:t>
        </w:r>
        <w:r w:rsidR="00A67C8E">
          <w:rPr>
            <w:webHidden/>
          </w:rPr>
          <w:fldChar w:fldCharType="end"/>
        </w:r>
      </w:hyperlink>
    </w:p>
    <w:p w14:paraId="37DED9A2" w14:textId="22B6C527" w:rsidR="00A67C8E" w:rsidRDefault="008034D0">
      <w:pPr>
        <w:pStyle w:val="TOC1"/>
        <w:rPr>
          <w:rFonts w:eastAsiaTheme="minorEastAsia"/>
          <w:b w:val="0"/>
          <w:color w:val="auto"/>
          <w:kern w:val="0"/>
          <w:sz w:val="22"/>
          <w:szCs w:val="22"/>
          <w:lang w:val="en-US"/>
        </w:rPr>
      </w:pPr>
      <w:hyperlink w:anchor="_Toc506219494" w:history="1">
        <w:r w:rsidR="00A67C8E" w:rsidRPr="00747BD2">
          <w:rPr>
            <w:rStyle w:val="Hyperlink"/>
            <w:rFonts w:cs="Arial"/>
          </w:rPr>
          <w:t>3</w:t>
        </w:r>
        <w:r w:rsidR="00A67C8E">
          <w:rPr>
            <w:rFonts w:eastAsiaTheme="minorEastAsia"/>
            <w:b w:val="0"/>
            <w:color w:val="auto"/>
            <w:kern w:val="0"/>
            <w:sz w:val="22"/>
            <w:szCs w:val="22"/>
            <w:lang w:val="en-US"/>
          </w:rPr>
          <w:tab/>
        </w:r>
        <w:r w:rsidR="00A67C8E" w:rsidRPr="00747BD2">
          <w:rPr>
            <w:rStyle w:val="Hyperlink"/>
            <w:rFonts w:cs="Arial"/>
          </w:rPr>
          <w:t>Constant Data Dictionary</w:t>
        </w:r>
        <w:r w:rsidR="00A67C8E">
          <w:rPr>
            <w:webHidden/>
          </w:rPr>
          <w:tab/>
        </w:r>
        <w:r w:rsidR="00A67C8E">
          <w:rPr>
            <w:webHidden/>
          </w:rPr>
          <w:fldChar w:fldCharType="begin"/>
        </w:r>
        <w:r w:rsidR="00A67C8E">
          <w:rPr>
            <w:webHidden/>
          </w:rPr>
          <w:instrText xml:space="preserve"> PAGEREF _Toc506219494 \h </w:instrText>
        </w:r>
        <w:r w:rsidR="00A67C8E">
          <w:rPr>
            <w:webHidden/>
          </w:rPr>
        </w:r>
        <w:r w:rsidR="00A67C8E">
          <w:rPr>
            <w:webHidden/>
          </w:rPr>
          <w:fldChar w:fldCharType="separate"/>
        </w:r>
        <w:r w:rsidR="00A67C8E">
          <w:rPr>
            <w:webHidden/>
          </w:rPr>
          <w:t>7</w:t>
        </w:r>
        <w:r w:rsidR="00A67C8E">
          <w:rPr>
            <w:webHidden/>
          </w:rPr>
          <w:fldChar w:fldCharType="end"/>
        </w:r>
      </w:hyperlink>
    </w:p>
    <w:p w14:paraId="7B4FDED6" w14:textId="0633CB9E" w:rsidR="00A67C8E" w:rsidRDefault="008034D0">
      <w:pPr>
        <w:pStyle w:val="TOC2"/>
        <w:rPr>
          <w:rFonts w:asciiTheme="minorHAnsi" w:eastAsiaTheme="minorEastAsia" w:hAnsiTheme="minorHAnsi"/>
          <w:color w:val="auto"/>
          <w:kern w:val="0"/>
          <w:szCs w:val="22"/>
        </w:rPr>
      </w:pPr>
      <w:hyperlink w:anchor="_Toc506219495" w:history="1">
        <w:r w:rsidR="00A67C8E" w:rsidRPr="00747BD2">
          <w:rPr>
            <w:rStyle w:val="Hyperlink"/>
            <w:rFonts w:cs="Arial"/>
          </w:rPr>
          <w:t>3.1</w:t>
        </w:r>
        <w:r w:rsidR="00A67C8E">
          <w:rPr>
            <w:rFonts w:asciiTheme="minorHAnsi" w:eastAsiaTheme="minorEastAsia" w:hAnsiTheme="minorHAnsi"/>
            <w:color w:val="auto"/>
            <w:kern w:val="0"/>
            <w:szCs w:val="22"/>
          </w:rPr>
          <w:tab/>
        </w:r>
        <w:r w:rsidR="00A67C8E" w:rsidRPr="00747BD2">
          <w:rPr>
            <w:rStyle w:val="Hyperlink"/>
            <w:rFonts w:cs="Arial"/>
          </w:rPr>
          <w:t>Program (fixed) Constants</w:t>
        </w:r>
        <w:r w:rsidR="00A67C8E">
          <w:rPr>
            <w:webHidden/>
          </w:rPr>
          <w:tab/>
        </w:r>
        <w:r w:rsidR="00A67C8E">
          <w:rPr>
            <w:webHidden/>
          </w:rPr>
          <w:fldChar w:fldCharType="begin"/>
        </w:r>
        <w:r w:rsidR="00A67C8E">
          <w:rPr>
            <w:webHidden/>
          </w:rPr>
          <w:instrText xml:space="preserve"> PAGEREF _Toc506219495 \h </w:instrText>
        </w:r>
        <w:r w:rsidR="00A67C8E">
          <w:rPr>
            <w:webHidden/>
          </w:rPr>
        </w:r>
        <w:r w:rsidR="00A67C8E">
          <w:rPr>
            <w:webHidden/>
          </w:rPr>
          <w:fldChar w:fldCharType="separate"/>
        </w:r>
        <w:r w:rsidR="00A67C8E">
          <w:rPr>
            <w:webHidden/>
          </w:rPr>
          <w:t>7</w:t>
        </w:r>
        <w:r w:rsidR="00A67C8E">
          <w:rPr>
            <w:webHidden/>
          </w:rPr>
          <w:fldChar w:fldCharType="end"/>
        </w:r>
      </w:hyperlink>
    </w:p>
    <w:p w14:paraId="4224A06B" w14:textId="2F2EEBD9" w:rsidR="00A67C8E" w:rsidRDefault="008034D0">
      <w:pPr>
        <w:pStyle w:val="TOC3"/>
        <w:tabs>
          <w:tab w:val="left" w:pos="1200"/>
        </w:tabs>
        <w:rPr>
          <w:rFonts w:asciiTheme="minorHAnsi" w:eastAsiaTheme="minorEastAsia" w:hAnsiTheme="minorHAnsi"/>
          <w:color w:val="auto"/>
          <w:kern w:val="0"/>
          <w:sz w:val="22"/>
          <w:szCs w:val="22"/>
        </w:rPr>
      </w:pPr>
      <w:hyperlink w:anchor="_Toc506219496" w:history="1">
        <w:r w:rsidR="00A67C8E" w:rsidRPr="00747BD2">
          <w:rPr>
            <w:rStyle w:val="Hyperlink"/>
            <w:rFonts w:cs="Arial"/>
          </w:rPr>
          <w:t>3.1.1</w:t>
        </w:r>
        <w:r w:rsidR="00A67C8E">
          <w:rPr>
            <w:rFonts w:asciiTheme="minorHAnsi" w:eastAsiaTheme="minorEastAsia" w:hAnsiTheme="minorHAnsi"/>
            <w:color w:val="auto"/>
            <w:kern w:val="0"/>
            <w:sz w:val="22"/>
            <w:szCs w:val="22"/>
          </w:rPr>
          <w:tab/>
        </w:r>
        <w:r w:rsidR="00A67C8E" w:rsidRPr="00747BD2">
          <w:rPr>
            <w:rStyle w:val="Hyperlink"/>
            <w:rFonts w:cs="Arial"/>
          </w:rPr>
          <w:t>Embedded Constants</w:t>
        </w:r>
        <w:r w:rsidR="00A67C8E">
          <w:rPr>
            <w:webHidden/>
          </w:rPr>
          <w:tab/>
        </w:r>
        <w:r w:rsidR="00A67C8E">
          <w:rPr>
            <w:webHidden/>
          </w:rPr>
          <w:fldChar w:fldCharType="begin"/>
        </w:r>
        <w:r w:rsidR="00A67C8E">
          <w:rPr>
            <w:webHidden/>
          </w:rPr>
          <w:instrText xml:space="preserve"> PAGEREF _Toc506219496 \h </w:instrText>
        </w:r>
        <w:r w:rsidR="00A67C8E">
          <w:rPr>
            <w:webHidden/>
          </w:rPr>
        </w:r>
        <w:r w:rsidR="00A67C8E">
          <w:rPr>
            <w:webHidden/>
          </w:rPr>
          <w:fldChar w:fldCharType="separate"/>
        </w:r>
        <w:r w:rsidR="00A67C8E">
          <w:rPr>
            <w:webHidden/>
          </w:rPr>
          <w:t>7</w:t>
        </w:r>
        <w:r w:rsidR="00A67C8E">
          <w:rPr>
            <w:webHidden/>
          </w:rPr>
          <w:fldChar w:fldCharType="end"/>
        </w:r>
      </w:hyperlink>
    </w:p>
    <w:p w14:paraId="122AF946" w14:textId="23E2DD02" w:rsidR="00A67C8E" w:rsidRDefault="008034D0">
      <w:pPr>
        <w:pStyle w:val="TOC1"/>
        <w:rPr>
          <w:rFonts w:eastAsiaTheme="minorEastAsia"/>
          <w:b w:val="0"/>
          <w:color w:val="auto"/>
          <w:kern w:val="0"/>
          <w:sz w:val="22"/>
          <w:szCs w:val="22"/>
          <w:lang w:val="en-US"/>
        </w:rPr>
      </w:pPr>
      <w:hyperlink w:anchor="_Toc506219497" w:history="1">
        <w:r w:rsidR="00A67C8E" w:rsidRPr="00747BD2">
          <w:rPr>
            <w:rStyle w:val="Hyperlink"/>
            <w:rFonts w:cs="Arial"/>
          </w:rPr>
          <w:t>4</w:t>
        </w:r>
        <w:r w:rsidR="00A67C8E">
          <w:rPr>
            <w:rFonts w:eastAsiaTheme="minorEastAsia"/>
            <w:b w:val="0"/>
            <w:color w:val="auto"/>
            <w:kern w:val="0"/>
            <w:sz w:val="22"/>
            <w:szCs w:val="22"/>
            <w:lang w:val="en-US"/>
          </w:rPr>
          <w:tab/>
        </w:r>
        <w:r w:rsidR="00A67C8E" w:rsidRPr="00747BD2">
          <w:rPr>
            <w:rStyle w:val="Hyperlink"/>
            <w:rFonts w:cs="Arial"/>
          </w:rPr>
          <w:t>Software Component Implementation</w:t>
        </w:r>
        <w:r w:rsidR="00A67C8E">
          <w:rPr>
            <w:webHidden/>
          </w:rPr>
          <w:tab/>
        </w:r>
        <w:r w:rsidR="00A67C8E">
          <w:rPr>
            <w:webHidden/>
          </w:rPr>
          <w:fldChar w:fldCharType="begin"/>
        </w:r>
        <w:r w:rsidR="00A67C8E">
          <w:rPr>
            <w:webHidden/>
          </w:rPr>
          <w:instrText xml:space="preserve"> PAGEREF _Toc506219497 \h </w:instrText>
        </w:r>
        <w:r w:rsidR="00A67C8E">
          <w:rPr>
            <w:webHidden/>
          </w:rPr>
        </w:r>
        <w:r w:rsidR="00A67C8E">
          <w:rPr>
            <w:webHidden/>
          </w:rPr>
          <w:fldChar w:fldCharType="separate"/>
        </w:r>
        <w:r w:rsidR="00A67C8E">
          <w:rPr>
            <w:webHidden/>
          </w:rPr>
          <w:t>8</w:t>
        </w:r>
        <w:r w:rsidR="00A67C8E">
          <w:rPr>
            <w:webHidden/>
          </w:rPr>
          <w:fldChar w:fldCharType="end"/>
        </w:r>
      </w:hyperlink>
    </w:p>
    <w:p w14:paraId="15A9A216" w14:textId="229E0A5E" w:rsidR="00A67C8E" w:rsidRDefault="008034D0">
      <w:pPr>
        <w:pStyle w:val="TOC2"/>
        <w:rPr>
          <w:rFonts w:asciiTheme="minorHAnsi" w:eastAsiaTheme="minorEastAsia" w:hAnsiTheme="minorHAnsi"/>
          <w:color w:val="auto"/>
          <w:kern w:val="0"/>
          <w:szCs w:val="22"/>
        </w:rPr>
      </w:pPr>
      <w:hyperlink w:anchor="_Toc506219498" w:history="1">
        <w:r w:rsidR="00A67C8E" w:rsidRPr="00747BD2">
          <w:rPr>
            <w:rStyle w:val="Hyperlink"/>
            <w:rFonts w:cs="Arial"/>
          </w:rPr>
          <w:t>4.1</w:t>
        </w:r>
        <w:r w:rsidR="00A67C8E">
          <w:rPr>
            <w:rFonts w:asciiTheme="minorHAnsi" w:eastAsiaTheme="minorEastAsia" w:hAnsiTheme="minorHAnsi"/>
            <w:color w:val="auto"/>
            <w:kern w:val="0"/>
            <w:szCs w:val="22"/>
          </w:rPr>
          <w:tab/>
        </w:r>
        <w:r w:rsidR="00A67C8E" w:rsidRPr="00747BD2">
          <w:rPr>
            <w:rStyle w:val="Hyperlink"/>
            <w:rFonts w:cs="Arial"/>
          </w:rPr>
          <w:t>Sub-Module Functions</w:t>
        </w:r>
        <w:r w:rsidR="00A67C8E">
          <w:rPr>
            <w:webHidden/>
          </w:rPr>
          <w:tab/>
        </w:r>
        <w:r w:rsidR="00A67C8E">
          <w:rPr>
            <w:webHidden/>
          </w:rPr>
          <w:fldChar w:fldCharType="begin"/>
        </w:r>
        <w:r w:rsidR="00A67C8E">
          <w:rPr>
            <w:webHidden/>
          </w:rPr>
          <w:instrText xml:space="preserve"> PAGEREF _Toc506219498 \h </w:instrText>
        </w:r>
        <w:r w:rsidR="00A67C8E">
          <w:rPr>
            <w:webHidden/>
          </w:rPr>
        </w:r>
        <w:r w:rsidR="00A67C8E">
          <w:rPr>
            <w:webHidden/>
          </w:rPr>
          <w:fldChar w:fldCharType="separate"/>
        </w:r>
        <w:r w:rsidR="00A67C8E">
          <w:rPr>
            <w:webHidden/>
          </w:rPr>
          <w:t>8</w:t>
        </w:r>
        <w:r w:rsidR="00A67C8E">
          <w:rPr>
            <w:webHidden/>
          </w:rPr>
          <w:fldChar w:fldCharType="end"/>
        </w:r>
      </w:hyperlink>
    </w:p>
    <w:p w14:paraId="27BBED8D" w14:textId="77CCBDEA" w:rsidR="00A67C8E" w:rsidRDefault="008034D0">
      <w:pPr>
        <w:pStyle w:val="TOC2"/>
        <w:rPr>
          <w:rFonts w:asciiTheme="minorHAnsi" w:eastAsiaTheme="minorEastAsia" w:hAnsiTheme="minorHAnsi"/>
          <w:color w:val="auto"/>
          <w:kern w:val="0"/>
          <w:szCs w:val="22"/>
        </w:rPr>
      </w:pPr>
      <w:hyperlink w:anchor="_Toc506219499" w:history="1">
        <w:r w:rsidR="00A67C8E" w:rsidRPr="00747BD2">
          <w:rPr>
            <w:rStyle w:val="Hyperlink"/>
            <w:rFonts w:cs="Arial"/>
          </w:rPr>
          <w:t>4.1.1</w:t>
        </w:r>
        <w:r w:rsidR="00A67C8E">
          <w:rPr>
            <w:rFonts w:asciiTheme="minorHAnsi" w:eastAsiaTheme="minorEastAsia" w:hAnsiTheme="minorHAnsi"/>
            <w:color w:val="auto"/>
            <w:kern w:val="0"/>
            <w:szCs w:val="22"/>
          </w:rPr>
          <w:tab/>
        </w:r>
        <w:r w:rsidR="00A67C8E" w:rsidRPr="00747BD2">
          <w:rPr>
            <w:rStyle w:val="Hyperlink"/>
            <w:rFonts w:cs="Arial"/>
          </w:rPr>
          <w:t>Init: DmaCfgAndUseInit1</w:t>
        </w:r>
        <w:r w:rsidR="00A67C8E">
          <w:rPr>
            <w:webHidden/>
          </w:rPr>
          <w:tab/>
        </w:r>
        <w:r w:rsidR="00A67C8E">
          <w:rPr>
            <w:webHidden/>
          </w:rPr>
          <w:fldChar w:fldCharType="begin"/>
        </w:r>
        <w:r w:rsidR="00A67C8E">
          <w:rPr>
            <w:webHidden/>
          </w:rPr>
          <w:instrText xml:space="preserve"> PAGEREF _Toc506219499 \h </w:instrText>
        </w:r>
        <w:r w:rsidR="00A67C8E">
          <w:rPr>
            <w:webHidden/>
          </w:rPr>
        </w:r>
        <w:r w:rsidR="00A67C8E">
          <w:rPr>
            <w:webHidden/>
          </w:rPr>
          <w:fldChar w:fldCharType="separate"/>
        </w:r>
        <w:r w:rsidR="00A67C8E">
          <w:rPr>
            <w:webHidden/>
          </w:rPr>
          <w:t>8</w:t>
        </w:r>
        <w:r w:rsidR="00A67C8E">
          <w:rPr>
            <w:webHidden/>
          </w:rPr>
          <w:fldChar w:fldCharType="end"/>
        </w:r>
      </w:hyperlink>
    </w:p>
    <w:p w14:paraId="6F94FF9B" w14:textId="53475344" w:rsidR="00A67C8E" w:rsidRDefault="008034D0">
      <w:pPr>
        <w:pStyle w:val="TOC2"/>
        <w:rPr>
          <w:rFonts w:asciiTheme="minorHAnsi" w:eastAsiaTheme="minorEastAsia" w:hAnsiTheme="minorHAnsi"/>
          <w:color w:val="auto"/>
          <w:kern w:val="0"/>
          <w:szCs w:val="22"/>
        </w:rPr>
      </w:pPr>
      <w:hyperlink w:anchor="_Toc506219500" w:history="1">
        <w:r w:rsidR="00A67C8E" w:rsidRPr="00747BD2">
          <w:rPr>
            <w:rStyle w:val="Hyperlink"/>
            <w:rFonts w:cs="Arial"/>
          </w:rPr>
          <w:t>4.1.1.1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_Toc506219500 \h </w:instrText>
        </w:r>
        <w:r w:rsidR="00A67C8E">
          <w:rPr>
            <w:webHidden/>
          </w:rPr>
        </w:r>
        <w:r w:rsidR="00A67C8E">
          <w:rPr>
            <w:webHidden/>
          </w:rPr>
          <w:fldChar w:fldCharType="separate"/>
        </w:r>
        <w:r w:rsidR="00A67C8E">
          <w:rPr>
            <w:webHidden/>
          </w:rPr>
          <w:t>8</w:t>
        </w:r>
        <w:r w:rsidR="00A67C8E">
          <w:rPr>
            <w:webHidden/>
          </w:rPr>
          <w:fldChar w:fldCharType="end"/>
        </w:r>
      </w:hyperlink>
    </w:p>
    <w:p w14:paraId="421EBECA" w14:textId="20F2E3AC" w:rsidR="00A67C8E" w:rsidRDefault="008034D0">
      <w:pPr>
        <w:pStyle w:val="TOC2"/>
        <w:rPr>
          <w:rFonts w:asciiTheme="minorHAnsi" w:eastAsiaTheme="minorEastAsia" w:hAnsiTheme="minorHAnsi"/>
          <w:color w:val="auto"/>
          <w:kern w:val="0"/>
          <w:szCs w:val="22"/>
        </w:rPr>
      </w:pPr>
      <w:hyperlink w:anchor="_Toc506219501" w:history="1">
        <w:r w:rsidR="00A67C8E" w:rsidRPr="00747BD2">
          <w:rPr>
            <w:rStyle w:val="Hyperlink"/>
            <w:rFonts w:cs="Arial"/>
          </w:rPr>
          <w:t>4.1.1.2</w:t>
        </w:r>
        <w:r w:rsidR="00A67C8E">
          <w:rPr>
            <w:rFonts w:asciiTheme="minorHAnsi" w:eastAsiaTheme="minorEastAsia" w:hAnsiTheme="minorHAnsi"/>
            <w:color w:val="auto"/>
            <w:kern w:val="0"/>
            <w:szCs w:val="22"/>
          </w:rPr>
          <w:tab/>
        </w:r>
        <w:r w:rsidR="00A67C8E" w:rsidRPr="00747BD2">
          <w:rPr>
            <w:rStyle w:val="Hyperlink"/>
            <w:rFonts w:cs="Arial"/>
          </w:rPr>
          <w:t>Module Outputs</w:t>
        </w:r>
        <w:r w:rsidR="00A67C8E">
          <w:rPr>
            <w:webHidden/>
          </w:rPr>
          <w:tab/>
        </w:r>
        <w:r w:rsidR="00A67C8E">
          <w:rPr>
            <w:webHidden/>
          </w:rPr>
          <w:fldChar w:fldCharType="begin"/>
        </w:r>
        <w:r w:rsidR="00A67C8E">
          <w:rPr>
            <w:webHidden/>
          </w:rPr>
          <w:instrText xml:space="preserve"> PAGEREF _Toc506219501 \h </w:instrText>
        </w:r>
        <w:r w:rsidR="00A67C8E">
          <w:rPr>
            <w:webHidden/>
          </w:rPr>
        </w:r>
        <w:r w:rsidR="00A67C8E">
          <w:rPr>
            <w:webHidden/>
          </w:rPr>
          <w:fldChar w:fldCharType="separate"/>
        </w:r>
        <w:r w:rsidR="00A67C8E">
          <w:rPr>
            <w:webHidden/>
          </w:rPr>
          <w:t>8</w:t>
        </w:r>
        <w:r w:rsidR="00A67C8E">
          <w:rPr>
            <w:webHidden/>
          </w:rPr>
          <w:fldChar w:fldCharType="end"/>
        </w:r>
      </w:hyperlink>
    </w:p>
    <w:p w14:paraId="308A315D" w14:textId="5939BE36" w:rsidR="00A67C8E" w:rsidRDefault="008034D0">
      <w:pPr>
        <w:pStyle w:val="TOC2"/>
        <w:rPr>
          <w:rFonts w:asciiTheme="minorHAnsi" w:eastAsiaTheme="minorEastAsia" w:hAnsiTheme="minorHAnsi"/>
          <w:color w:val="auto"/>
          <w:kern w:val="0"/>
          <w:szCs w:val="22"/>
        </w:rPr>
      </w:pPr>
      <w:hyperlink w:anchor="_Toc506219502" w:history="1">
        <w:r w:rsidR="00A67C8E" w:rsidRPr="00747BD2">
          <w:rPr>
            <w:rStyle w:val="Hyperlink"/>
            <w:rFonts w:cs="Arial"/>
          </w:rPr>
          <w:t>4.1.2</w:t>
        </w:r>
        <w:r w:rsidR="00A67C8E">
          <w:rPr>
            <w:rFonts w:asciiTheme="minorHAnsi" w:eastAsiaTheme="minorEastAsia" w:hAnsiTheme="minorHAnsi"/>
            <w:color w:val="auto"/>
            <w:kern w:val="0"/>
            <w:szCs w:val="22"/>
          </w:rPr>
          <w:tab/>
        </w:r>
        <w:r w:rsidR="00A67C8E" w:rsidRPr="00747BD2">
          <w:rPr>
            <w:rStyle w:val="Hyperlink"/>
            <w:rFonts w:cs="Arial"/>
          </w:rPr>
          <w:t>Per: DmaCfgAndUsePer1</w:t>
        </w:r>
        <w:r w:rsidR="00A67C8E">
          <w:rPr>
            <w:webHidden/>
          </w:rPr>
          <w:tab/>
        </w:r>
        <w:r w:rsidR="00A67C8E">
          <w:rPr>
            <w:webHidden/>
          </w:rPr>
          <w:fldChar w:fldCharType="begin"/>
        </w:r>
        <w:r w:rsidR="00A67C8E">
          <w:rPr>
            <w:webHidden/>
          </w:rPr>
          <w:instrText xml:space="preserve"> PAGEREF _Toc506219502 \h </w:instrText>
        </w:r>
        <w:r w:rsidR="00A67C8E">
          <w:rPr>
            <w:webHidden/>
          </w:rPr>
        </w:r>
        <w:r w:rsidR="00A67C8E">
          <w:rPr>
            <w:webHidden/>
          </w:rPr>
          <w:fldChar w:fldCharType="separate"/>
        </w:r>
        <w:r w:rsidR="00A67C8E">
          <w:rPr>
            <w:webHidden/>
          </w:rPr>
          <w:t>8</w:t>
        </w:r>
        <w:r w:rsidR="00A67C8E">
          <w:rPr>
            <w:webHidden/>
          </w:rPr>
          <w:fldChar w:fldCharType="end"/>
        </w:r>
      </w:hyperlink>
    </w:p>
    <w:p w14:paraId="4094786E" w14:textId="01FDC542" w:rsidR="00A67C8E" w:rsidRDefault="008034D0">
      <w:pPr>
        <w:pStyle w:val="TOC2"/>
        <w:rPr>
          <w:rFonts w:asciiTheme="minorHAnsi" w:eastAsiaTheme="minorEastAsia" w:hAnsiTheme="minorHAnsi"/>
          <w:color w:val="auto"/>
          <w:kern w:val="0"/>
          <w:szCs w:val="22"/>
        </w:rPr>
      </w:pPr>
      <w:hyperlink w:anchor="_Toc506219503" w:history="1">
        <w:r w:rsidR="00A67C8E" w:rsidRPr="00747BD2">
          <w:rPr>
            <w:rStyle w:val="Hyperlink"/>
            <w:rFonts w:cs="Arial"/>
          </w:rPr>
          <w:t>4.1.2.1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_Toc506219503 \h </w:instrText>
        </w:r>
        <w:r w:rsidR="00A67C8E">
          <w:rPr>
            <w:webHidden/>
          </w:rPr>
        </w:r>
        <w:r w:rsidR="00A67C8E">
          <w:rPr>
            <w:webHidden/>
          </w:rPr>
          <w:fldChar w:fldCharType="separate"/>
        </w:r>
        <w:r w:rsidR="00A67C8E">
          <w:rPr>
            <w:webHidden/>
          </w:rPr>
          <w:t>8</w:t>
        </w:r>
        <w:r w:rsidR="00A67C8E">
          <w:rPr>
            <w:webHidden/>
          </w:rPr>
          <w:fldChar w:fldCharType="end"/>
        </w:r>
      </w:hyperlink>
    </w:p>
    <w:p w14:paraId="1ADCDDEB" w14:textId="405E2768" w:rsidR="00A67C8E" w:rsidRDefault="008034D0">
      <w:pPr>
        <w:pStyle w:val="TOC2"/>
        <w:rPr>
          <w:rFonts w:asciiTheme="minorHAnsi" w:eastAsiaTheme="minorEastAsia" w:hAnsiTheme="minorHAnsi"/>
          <w:color w:val="auto"/>
          <w:kern w:val="0"/>
          <w:szCs w:val="22"/>
        </w:rPr>
      </w:pPr>
      <w:hyperlink w:anchor="_Toc506219504" w:history="1">
        <w:r w:rsidR="00A67C8E" w:rsidRPr="00747BD2">
          <w:rPr>
            <w:rStyle w:val="Hyperlink"/>
            <w:rFonts w:cs="Arial"/>
          </w:rPr>
          <w:t>4.1.2.2</w:t>
        </w:r>
        <w:r w:rsidR="00A67C8E">
          <w:rPr>
            <w:rFonts w:asciiTheme="minorHAnsi" w:eastAsiaTheme="minorEastAsia" w:hAnsiTheme="minorHAnsi"/>
            <w:color w:val="auto"/>
            <w:kern w:val="0"/>
            <w:szCs w:val="22"/>
          </w:rPr>
          <w:tab/>
        </w:r>
        <w:r w:rsidR="00A67C8E" w:rsidRPr="00747BD2">
          <w:rPr>
            <w:rStyle w:val="Hyperlink"/>
            <w:rFonts w:cs="Arial"/>
          </w:rPr>
          <w:t>Store Module Inputs to Local copies</w:t>
        </w:r>
        <w:r w:rsidR="00A67C8E">
          <w:rPr>
            <w:webHidden/>
          </w:rPr>
          <w:tab/>
        </w:r>
        <w:r w:rsidR="00A67C8E">
          <w:rPr>
            <w:webHidden/>
          </w:rPr>
          <w:fldChar w:fldCharType="begin"/>
        </w:r>
        <w:r w:rsidR="00A67C8E">
          <w:rPr>
            <w:webHidden/>
          </w:rPr>
          <w:instrText xml:space="preserve"> PAGEREF _Toc506219504 \h </w:instrText>
        </w:r>
        <w:r w:rsidR="00A67C8E">
          <w:rPr>
            <w:webHidden/>
          </w:rPr>
        </w:r>
        <w:r w:rsidR="00A67C8E">
          <w:rPr>
            <w:webHidden/>
          </w:rPr>
          <w:fldChar w:fldCharType="separate"/>
        </w:r>
        <w:r w:rsidR="00A67C8E">
          <w:rPr>
            <w:webHidden/>
          </w:rPr>
          <w:t>8</w:t>
        </w:r>
        <w:r w:rsidR="00A67C8E">
          <w:rPr>
            <w:webHidden/>
          </w:rPr>
          <w:fldChar w:fldCharType="end"/>
        </w:r>
      </w:hyperlink>
    </w:p>
    <w:p w14:paraId="263A3E90" w14:textId="2E7505C7" w:rsidR="00A67C8E" w:rsidRDefault="008034D0">
      <w:pPr>
        <w:pStyle w:val="TOC2"/>
        <w:rPr>
          <w:rFonts w:asciiTheme="minorHAnsi" w:eastAsiaTheme="minorEastAsia" w:hAnsiTheme="minorHAnsi"/>
          <w:color w:val="auto"/>
          <w:kern w:val="0"/>
          <w:szCs w:val="22"/>
        </w:rPr>
      </w:pPr>
      <w:hyperlink w:anchor="_Toc506219505" w:history="1">
        <w:r w:rsidR="00A67C8E" w:rsidRPr="00747BD2">
          <w:rPr>
            <w:rStyle w:val="Hyperlink"/>
            <w:rFonts w:cs="Arial"/>
          </w:rPr>
          <w:t>4.1.2.3</w:t>
        </w:r>
        <w:r w:rsidR="00A67C8E">
          <w:rPr>
            <w:rFonts w:asciiTheme="minorHAnsi" w:eastAsiaTheme="minorEastAsia" w:hAnsiTheme="minorHAnsi"/>
            <w:color w:val="auto"/>
            <w:kern w:val="0"/>
            <w:szCs w:val="22"/>
          </w:rPr>
          <w:tab/>
        </w:r>
        <w:r w:rsidR="00A67C8E" w:rsidRPr="00747BD2">
          <w:rPr>
            <w:rStyle w:val="Hyperlink"/>
            <w:rFonts w:cs="Arial"/>
          </w:rPr>
          <w:t>(Processing of function) …</w:t>
        </w:r>
        <w:r w:rsidR="00A67C8E">
          <w:rPr>
            <w:webHidden/>
          </w:rPr>
          <w:tab/>
        </w:r>
        <w:r w:rsidR="00A67C8E">
          <w:rPr>
            <w:webHidden/>
          </w:rPr>
          <w:fldChar w:fldCharType="begin"/>
        </w:r>
        <w:r w:rsidR="00A67C8E">
          <w:rPr>
            <w:webHidden/>
          </w:rPr>
          <w:instrText xml:space="preserve"> PAGEREF _Toc506219505 \h </w:instrText>
        </w:r>
        <w:r w:rsidR="00A67C8E">
          <w:rPr>
            <w:webHidden/>
          </w:rPr>
        </w:r>
        <w:r w:rsidR="00A67C8E">
          <w:rPr>
            <w:webHidden/>
          </w:rPr>
          <w:fldChar w:fldCharType="separate"/>
        </w:r>
        <w:r w:rsidR="00A67C8E">
          <w:rPr>
            <w:webHidden/>
          </w:rPr>
          <w:t>8</w:t>
        </w:r>
        <w:r w:rsidR="00A67C8E">
          <w:rPr>
            <w:webHidden/>
          </w:rPr>
          <w:fldChar w:fldCharType="end"/>
        </w:r>
      </w:hyperlink>
    </w:p>
    <w:p w14:paraId="237EEB03" w14:textId="4AAF5496" w:rsidR="00A67C8E" w:rsidRDefault="008034D0">
      <w:pPr>
        <w:pStyle w:val="TOC2"/>
        <w:rPr>
          <w:rFonts w:asciiTheme="minorHAnsi" w:eastAsiaTheme="minorEastAsia" w:hAnsiTheme="minorHAnsi"/>
          <w:color w:val="auto"/>
          <w:kern w:val="0"/>
          <w:szCs w:val="22"/>
        </w:rPr>
      </w:pPr>
      <w:hyperlink w:anchor="_Toc506219506" w:history="1">
        <w:r w:rsidR="00A67C8E" w:rsidRPr="00747BD2">
          <w:rPr>
            <w:rStyle w:val="Hyperlink"/>
            <w:rFonts w:cs="Arial"/>
          </w:rPr>
          <w:t>4.1.2.4</w:t>
        </w:r>
        <w:r w:rsidR="00A67C8E">
          <w:rPr>
            <w:rFonts w:asciiTheme="minorHAnsi" w:eastAsiaTheme="minorEastAsia" w:hAnsiTheme="minorHAnsi"/>
            <w:color w:val="auto"/>
            <w:kern w:val="0"/>
            <w:szCs w:val="22"/>
          </w:rPr>
          <w:tab/>
        </w:r>
        <w:r w:rsidR="00A67C8E" w:rsidRPr="00747BD2">
          <w:rPr>
            <w:rStyle w:val="Hyperlink"/>
            <w:rFonts w:cs="Arial"/>
          </w:rPr>
          <w:t>Store Local copy of outputs into Module Outputs</w:t>
        </w:r>
        <w:r w:rsidR="00A67C8E">
          <w:rPr>
            <w:webHidden/>
          </w:rPr>
          <w:tab/>
        </w:r>
        <w:r w:rsidR="00A67C8E">
          <w:rPr>
            <w:webHidden/>
          </w:rPr>
          <w:fldChar w:fldCharType="begin"/>
        </w:r>
        <w:r w:rsidR="00A67C8E">
          <w:rPr>
            <w:webHidden/>
          </w:rPr>
          <w:instrText xml:space="preserve"> PAGEREF _Toc506219506 \h </w:instrText>
        </w:r>
        <w:r w:rsidR="00A67C8E">
          <w:rPr>
            <w:webHidden/>
          </w:rPr>
        </w:r>
        <w:r w:rsidR="00A67C8E">
          <w:rPr>
            <w:webHidden/>
          </w:rPr>
          <w:fldChar w:fldCharType="separate"/>
        </w:r>
        <w:r w:rsidR="00A67C8E">
          <w:rPr>
            <w:webHidden/>
          </w:rPr>
          <w:t>8</w:t>
        </w:r>
        <w:r w:rsidR="00A67C8E">
          <w:rPr>
            <w:webHidden/>
          </w:rPr>
          <w:fldChar w:fldCharType="end"/>
        </w:r>
      </w:hyperlink>
    </w:p>
    <w:p w14:paraId="570A9D9E" w14:textId="17191AA5" w:rsidR="00A67C8E" w:rsidRDefault="008034D0">
      <w:pPr>
        <w:pStyle w:val="TOC2"/>
        <w:rPr>
          <w:rFonts w:asciiTheme="minorHAnsi" w:eastAsiaTheme="minorEastAsia" w:hAnsiTheme="minorHAnsi"/>
          <w:color w:val="auto"/>
          <w:kern w:val="0"/>
          <w:szCs w:val="22"/>
        </w:rPr>
      </w:pPr>
      <w:hyperlink w:anchor="_Toc506219507" w:history="1">
        <w:r w:rsidR="00A67C8E" w:rsidRPr="00747BD2">
          <w:rPr>
            <w:rStyle w:val="Hyperlink"/>
            <w:rFonts w:cs="Arial"/>
          </w:rPr>
          <w:t>4.2</w:t>
        </w:r>
        <w:r w:rsidR="00A67C8E">
          <w:rPr>
            <w:rFonts w:asciiTheme="minorHAnsi" w:eastAsiaTheme="minorEastAsia" w:hAnsiTheme="minorHAnsi"/>
            <w:color w:val="auto"/>
            <w:kern w:val="0"/>
            <w:szCs w:val="22"/>
          </w:rPr>
          <w:tab/>
        </w:r>
        <w:r w:rsidR="00A67C8E" w:rsidRPr="00747BD2">
          <w:rPr>
            <w:rStyle w:val="Hyperlink"/>
            <w:rFonts w:cs="Arial"/>
          </w:rPr>
          <w:t>Server Runnables</w:t>
        </w:r>
        <w:r w:rsidR="00A67C8E">
          <w:rPr>
            <w:webHidden/>
          </w:rPr>
          <w:tab/>
        </w:r>
        <w:r w:rsidR="00A67C8E">
          <w:rPr>
            <w:webHidden/>
          </w:rPr>
          <w:fldChar w:fldCharType="begin"/>
        </w:r>
        <w:r w:rsidR="00A67C8E">
          <w:rPr>
            <w:webHidden/>
          </w:rPr>
          <w:instrText xml:space="preserve"> PAGEREF _Toc506219507 \h </w:instrText>
        </w:r>
        <w:r w:rsidR="00A67C8E">
          <w:rPr>
            <w:webHidden/>
          </w:rPr>
        </w:r>
        <w:r w:rsidR="00A67C8E">
          <w:rPr>
            <w:webHidden/>
          </w:rPr>
          <w:fldChar w:fldCharType="separate"/>
        </w:r>
        <w:r w:rsidR="00A67C8E">
          <w:rPr>
            <w:webHidden/>
          </w:rPr>
          <w:t>8</w:t>
        </w:r>
        <w:r w:rsidR="00A67C8E">
          <w:rPr>
            <w:webHidden/>
          </w:rPr>
          <w:fldChar w:fldCharType="end"/>
        </w:r>
      </w:hyperlink>
    </w:p>
    <w:p w14:paraId="4D4D93D5" w14:textId="2A49A128" w:rsidR="00A67C8E" w:rsidRDefault="008034D0">
      <w:pPr>
        <w:pStyle w:val="TOC2"/>
        <w:rPr>
          <w:rFonts w:asciiTheme="minorHAnsi" w:eastAsiaTheme="minorEastAsia" w:hAnsiTheme="minorHAnsi"/>
          <w:color w:val="auto"/>
          <w:kern w:val="0"/>
          <w:szCs w:val="22"/>
        </w:rPr>
      </w:pPr>
      <w:hyperlink w:anchor="_Toc506219508" w:history="1">
        <w:r w:rsidR="00A67C8E" w:rsidRPr="00747BD2">
          <w:rPr>
            <w:rStyle w:val="Hyperlink"/>
            <w:rFonts w:cs="Arial"/>
          </w:rPr>
          <w:t>4.2.1</w:t>
        </w:r>
        <w:r w:rsidR="00A67C8E">
          <w:rPr>
            <w:rFonts w:asciiTheme="minorHAnsi" w:eastAsiaTheme="minorEastAsia" w:hAnsiTheme="minorHAnsi"/>
            <w:color w:val="auto"/>
            <w:kern w:val="0"/>
            <w:szCs w:val="22"/>
          </w:rPr>
          <w:tab/>
        </w:r>
        <w:r w:rsidR="00A67C8E" w:rsidRPr="00747BD2">
          <w:rPr>
            <w:rStyle w:val="Hyperlink"/>
            <w:rFonts w:cs="Arial"/>
          </w:rPr>
          <w:t>DmaEna2MilliSecToMotCtrlTrf</w:t>
        </w:r>
        <w:r w:rsidR="00A67C8E">
          <w:rPr>
            <w:webHidden/>
          </w:rPr>
          <w:tab/>
        </w:r>
        <w:r w:rsidR="00A67C8E">
          <w:rPr>
            <w:webHidden/>
          </w:rPr>
          <w:fldChar w:fldCharType="begin"/>
        </w:r>
        <w:r w:rsidR="00A67C8E">
          <w:rPr>
            <w:webHidden/>
          </w:rPr>
          <w:instrText xml:space="preserve"> PAGEREF _Toc506219508 \h </w:instrText>
        </w:r>
        <w:r w:rsidR="00A67C8E">
          <w:rPr>
            <w:webHidden/>
          </w:rPr>
        </w:r>
        <w:r w:rsidR="00A67C8E">
          <w:rPr>
            <w:webHidden/>
          </w:rPr>
          <w:fldChar w:fldCharType="separate"/>
        </w:r>
        <w:r w:rsidR="00A67C8E">
          <w:rPr>
            <w:webHidden/>
          </w:rPr>
          <w:t>8</w:t>
        </w:r>
        <w:r w:rsidR="00A67C8E">
          <w:rPr>
            <w:webHidden/>
          </w:rPr>
          <w:fldChar w:fldCharType="end"/>
        </w:r>
      </w:hyperlink>
    </w:p>
    <w:p w14:paraId="342D3FA0" w14:textId="7A531461" w:rsidR="00A67C8E" w:rsidRDefault="008034D0">
      <w:pPr>
        <w:pStyle w:val="TOC2"/>
        <w:rPr>
          <w:rFonts w:asciiTheme="minorHAnsi" w:eastAsiaTheme="minorEastAsia" w:hAnsiTheme="minorHAnsi"/>
          <w:color w:val="auto"/>
          <w:kern w:val="0"/>
          <w:szCs w:val="22"/>
        </w:rPr>
      </w:pPr>
      <w:hyperlink w:anchor="_Toc506219509" w:history="1">
        <w:r w:rsidR="00A67C8E" w:rsidRPr="00747BD2">
          <w:rPr>
            <w:rStyle w:val="Hyperlink"/>
            <w:rFonts w:cs="Arial"/>
          </w:rPr>
          <w:t>4.2.1.1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_Toc506219509 \h </w:instrText>
        </w:r>
        <w:r w:rsidR="00A67C8E">
          <w:rPr>
            <w:webHidden/>
          </w:rPr>
        </w:r>
        <w:r w:rsidR="00A67C8E">
          <w:rPr>
            <w:webHidden/>
          </w:rPr>
          <w:fldChar w:fldCharType="separate"/>
        </w:r>
        <w:r w:rsidR="00A67C8E">
          <w:rPr>
            <w:webHidden/>
          </w:rPr>
          <w:t>8</w:t>
        </w:r>
        <w:r w:rsidR="00A67C8E">
          <w:rPr>
            <w:webHidden/>
          </w:rPr>
          <w:fldChar w:fldCharType="end"/>
        </w:r>
      </w:hyperlink>
    </w:p>
    <w:p w14:paraId="46EEB085" w14:textId="0388C1F5" w:rsidR="00A67C8E" w:rsidRDefault="008034D0">
      <w:pPr>
        <w:pStyle w:val="TOC2"/>
        <w:rPr>
          <w:rFonts w:asciiTheme="minorHAnsi" w:eastAsiaTheme="minorEastAsia" w:hAnsiTheme="minorHAnsi"/>
          <w:color w:val="auto"/>
          <w:kern w:val="0"/>
          <w:szCs w:val="22"/>
        </w:rPr>
      </w:pPr>
      <w:hyperlink w:anchor="_Toc506219510" w:history="1">
        <w:r w:rsidR="00A67C8E" w:rsidRPr="00747BD2">
          <w:rPr>
            <w:rStyle w:val="Hyperlink"/>
            <w:rFonts w:cs="Arial"/>
          </w:rPr>
          <w:t>4.2.1.2</w:t>
        </w:r>
        <w:r w:rsidR="00A67C8E">
          <w:rPr>
            <w:rFonts w:asciiTheme="minorHAnsi" w:eastAsiaTheme="minorEastAsia" w:hAnsiTheme="minorHAnsi"/>
            <w:color w:val="auto"/>
            <w:kern w:val="0"/>
            <w:szCs w:val="22"/>
          </w:rPr>
          <w:tab/>
        </w:r>
        <w:r w:rsidR="00A67C8E" w:rsidRPr="00747BD2">
          <w:rPr>
            <w:rStyle w:val="Hyperlink"/>
            <w:rFonts w:cs="Arial"/>
          </w:rPr>
          <w:t>(Processing of function) …</w:t>
        </w:r>
        <w:r w:rsidR="00A67C8E">
          <w:rPr>
            <w:webHidden/>
          </w:rPr>
          <w:tab/>
        </w:r>
        <w:r w:rsidR="00A67C8E">
          <w:rPr>
            <w:webHidden/>
          </w:rPr>
          <w:fldChar w:fldCharType="begin"/>
        </w:r>
        <w:r w:rsidR="00A67C8E">
          <w:rPr>
            <w:webHidden/>
          </w:rPr>
          <w:instrText xml:space="preserve"> PAGEREF _Toc506219510 \h </w:instrText>
        </w:r>
        <w:r w:rsidR="00A67C8E">
          <w:rPr>
            <w:webHidden/>
          </w:rPr>
        </w:r>
        <w:r w:rsidR="00A67C8E">
          <w:rPr>
            <w:webHidden/>
          </w:rPr>
          <w:fldChar w:fldCharType="separate"/>
        </w:r>
        <w:r w:rsidR="00A67C8E">
          <w:rPr>
            <w:webHidden/>
          </w:rPr>
          <w:t>8</w:t>
        </w:r>
        <w:r w:rsidR="00A67C8E">
          <w:rPr>
            <w:webHidden/>
          </w:rPr>
          <w:fldChar w:fldCharType="end"/>
        </w:r>
      </w:hyperlink>
    </w:p>
    <w:p w14:paraId="4DF6BE86" w14:textId="46AE8FFE" w:rsidR="00A67C8E" w:rsidRDefault="008034D0">
      <w:pPr>
        <w:pStyle w:val="TOC2"/>
        <w:rPr>
          <w:rFonts w:asciiTheme="minorHAnsi" w:eastAsiaTheme="minorEastAsia" w:hAnsiTheme="minorHAnsi"/>
          <w:color w:val="auto"/>
          <w:kern w:val="0"/>
          <w:szCs w:val="22"/>
        </w:rPr>
      </w:pPr>
      <w:hyperlink w:anchor="_Toc506219511" w:history="1">
        <w:r w:rsidR="00A67C8E" w:rsidRPr="00747BD2">
          <w:rPr>
            <w:rStyle w:val="Hyperlink"/>
            <w:rFonts w:cs="Arial"/>
          </w:rPr>
          <w:t>4.2.2</w:t>
        </w:r>
        <w:r w:rsidR="00A67C8E">
          <w:rPr>
            <w:rFonts w:asciiTheme="minorHAnsi" w:eastAsiaTheme="minorEastAsia" w:hAnsiTheme="minorHAnsi"/>
            <w:color w:val="auto"/>
            <w:kern w:val="0"/>
            <w:szCs w:val="22"/>
          </w:rPr>
          <w:tab/>
        </w:r>
        <w:r w:rsidR="00A67C8E" w:rsidRPr="00747BD2">
          <w:rPr>
            <w:rStyle w:val="Hyperlink"/>
            <w:rFonts w:cs="Arial"/>
          </w:rPr>
          <w:t>DmaWaitForMotCtrlTo2MilliSecTrf</w:t>
        </w:r>
        <w:r w:rsidR="00A67C8E">
          <w:rPr>
            <w:webHidden/>
          </w:rPr>
          <w:tab/>
        </w:r>
        <w:r w:rsidR="00A67C8E">
          <w:rPr>
            <w:webHidden/>
          </w:rPr>
          <w:fldChar w:fldCharType="begin"/>
        </w:r>
        <w:r w:rsidR="00A67C8E">
          <w:rPr>
            <w:webHidden/>
          </w:rPr>
          <w:instrText xml:space="preserve"> PAGEREF _Toc506219511 \h </w:instrText>
        </w:r>
        <w:r w:rsidR="00A67C8E">
          <w:rPr>
            <w:webHidden/>
          </w:rPr>
        </w:r>
        <w:r w:rsidR="00A67C8E">
          <w:rPr>
            <w:webHidden/>
          </w:rPr>
          <w:fldChar w:fldCharType="separate"/>
        </w:r>
        <w:r w:rsidR="00A67C8E">
          <w:rPr>
            <w:webHidden/>
          </w:rPr>
          <w:t>8</w:t>
        </w:r>
        <w:r w:rsidR="00A67C8E">
          <w:rPr>
            <w:webHidden/>
          </w:rPr>
          <w:fldChar w:fldCharType="end"/>
        </w:r>
      </w:hyperlink>
    </w:p>
    <w:p w14:paraId="0DF7FD37" w14:textId="28870936" w:rsidR="00A67C8E" w:rsidRDefault="008034D0">
      <w:pPr>
        <w:pStyle w:val="TOC2"/>
        <w:rPr>
          <w:rFonts w:asciiTheme="minorHAnsi" w:eastAsiaTheme="minorEastAsia" w:hAnsiTheme="minorHAnsi"/>
          <w:color w:val="auto"/>
          <w:kern w:val="0"/>
          <w:szCs w:val="22"/>
        </w:rPr>
      </w:pPr>
      <w:hyperlink w:anchor="_Toc506219512" w:history="1">
        <w:r w:rsidR="00A67C8E" w:rsidRPr="00747BD2">
          <w:rPr>
            <w:rStyle w:val="Hyperlink"/>
            <w:rFonts w:cs="Arial"/>
          </w:rPr>
          <w:t>4.2.2.1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_Toc506219512 \h </w:instrText>
        </w:r>
        <w:r w:rsidR="00A67C8E">
          <w:rPr>
            <w:webHidden/>
          </w:rPr>
        </w:r>
        <w:r w:rsidR="00A67C8E">
          <w:rPr>
            <w:webHidden/>
          </w:rPr>
          <w:fldChar w:fldCharType="separate"/>
        </w:r>
        <w:r w:rsidR="00A67C8E">
          <w:rPr>
            <w:webHidden/>
          </w:rPr>
          <w:t>8</w:t>
        </w:r>
        <w:r w:rsidR="00A67C8E">
          <w:rPr>
            <w:webHidden/>
          </w:rPr>
          <w:fldChar w:fldCharType="end"/>
        </w:r>
      </w:hyperlink>
    </w:p>
    <w:p w14:paraId="7DB9D4FC" w14:textId="20F89443" w:rsidR="00A67C8E" w:rsidRDefault="008034D0">
      <w:pPr>
        <w:pStyle w:val="TOC2"/>
        <w:rPr>
          <w:rFonts w:asciiTheme="minorHAnsi" w:eastAsiaTheme="minorEastAsia" w:hAnsiTheme="minorHAnsi"/>
          <w:color w:val="auto"/>
          <w:kern w:val="0"/>
          <w:szCs w:val="22"/>
        </w:rPr>
      </w:pPr>
      <w:hyperlink w:anchor="_Toc506219513" w:history="1">
        <w:r w:rsidR="00A67C8E" w:rsidRPr="00747BD2">
          <w:rPr>
            <w:rStyle w:val="Hyperlink"/>
            <w:rFonts w:cs="Arial"/>
          </w:rPr>
          <w:t>4.2.2.2</w:t>
        </w:r>
        <w:r w:rsidR="00A67C8E">
          <w:rPr>
            <w:rFonts w:asciiTheme="minorHAnsi" w:eastAsiaTheme="minorEastAsia" w:hAnsiTheme="minorHAnsi"/>
            <w:color w:val="auto"/>
            <w:kern w:val="0"/>
            <w:szCs w:val="22"/>
          </w:rPr>
          <w:tab/>
        </w:r>
        <w:r w:rsidR="00A67C8E" w:rsidRPr="00747BD2">
          <w:rPr>
            <w:rStyle w:val="Hyperlink"/>
            <w:rFonts w:cs="Arial"/>
          </w:rPr>
          <w:t>(Processing of function) …</w:t>
        </w:r>
        <w:r w:rsidR="00A67C8E">
          <w:rPr>
            <w:webHidden/>
          </w:rPr>
          <w:tab/>
        </w:r>
        <w:r w:rsidR="00A67C8E">
          <w:rPr>
            <w:webHidden/>
          </w:rPr>
          <w:fldChar w:fldCharType="begin"/>
        </w:r>
        <w:r w:rsidR="00A67C8E">
          <w:rPr>
            <w:webHidden/>
          </w:rPr>
          <w:instrText xml:space="preserve"> PAGEREF _Toc506219513 \h </w:instrText>
        </w:r>
        <w:r w:rsidR="00A67C8E">
          <w:rPr>
            <w:webHidden/>
          </w:rPr>
        </w:r>
        <w:r w:rsidR="00A67C8E">
          <w:rPr>
            <w:webHidden/>
          </w:rPr>
          <w:fldChar w:fldCharType="separate"/>
        </w:r>
        <w:r w:rsidR="00A67C8E">
          <w:rPr>
            <w:webHidden/>
          </w:rPr>
          <w:t>9</w:t>
        </w:r>
        <w:r w:rsidR="00A67C8E">
          <w:rPr>
            <w:webHidden/>
          </w:rPr>
          <w:fldChar w:fldCharType="end"/>
        </w:r>
      </w:hyperlink>
    </w:p>
    <w:p w14:paraId="5D2CB59D" w14:textId="0AF35301" w:rsidR="00A67C8E" w:rsidRDefault="008034D0">
      <w:pPr>
        <w:pStyle w:val="TOC2"/>
        <w:rPr>
          <w:rFonts w:asciiTheme="minorHAnsi" w:eastAsiaTheme="minorEastAsia" w:hAnsiTheme="minorHAnsi"/>
          <w:color w:val="auto"/>
          <w:kern w:val="0"/>
          <w:szCs w:val="22"/>
        </w:rPr>
      </w:pPr>
      <w:hyperlink w:anchor="_Toc506219514" w:history="1">
        <w:r w:rsidR="00A67C8E" w:rsidRPr="00747BD2">
          <w:rPr>
            <w:rStyle w:val="Hyperlink"/>
            <w:rFonts w:cs="Arial"/>
          </w:rPr>
          <w:t>4.2.3</w:t>
        </w:r>
        <w:r w:rsidR="00A67C8E">
          <w:rPr>
            <w:rFonts w:asciiTheme="minorHAnsi" w:eastAsiaTheme="minorEastAsia" w:hAnsiTheme="minorHAnsi"/>
            <w:color w:val="auto"/>
            <w:kern w:val="0"/>
            <w:szCs w:val="22"/>
          </w:rPr>
          <w:tab/>
        </w:r>
        <w:r w:rsidR="00A67C8E" w:rsidRPr="00747BD2">
          <w:rPr>
            <w:rStyle w:val="Hyperlink"/>
            <w:rFonts w:cs="Arial"/>
          </w:rPr>
          <w:t>MotAg0SnsrCfgDmaStrt</w:t>
        </w:r>
        <w:r w:rsidR="00A67C8E">
          <w:rPr>
            <w:webHidden/>
          </w:rPr>
          <w:tab/>
        </w:r>
        <w:r w:rsidR="00A67C8E">
          <w:rPr>
            <w:webHidden/>
          </w:rPr>
          <w:fldChar w:fldCharType="begin"/>
        </w:r>
        <w:r w:rsidR="00A67C8E">
          <w:rPr>
            <w:webHidden/>
          </w:rPr>
          <w:instrText xml:space="preserve"> PAGEREF _Toc506219514 \h </w:instrText>
        </w:r>
        <w:r w:rsidR="00A67C8E">
          <w:rPr>
            <w:webHidden/>
          </w:rPr>
        </w:r>
        <w:r w:rsidR="00A67C8E">
          <w:rPr>
            <w:webHidden/>
          </w:rPr>
          <w:fldChar w:fldCharType="separate"/>
        </w:r>
        <w:r w:rsidR="00A67C8E">
          <w:rPr>
            <w:webHidden/>
          </w:rPr>
          <w:t>9</w:t>
        </w:r>
        <w:r w:rsidR="00A67C8E">
          <w:rPr>
            <w:webHidden/>
          </w:rPr>
          <w:fldChar w:fldCharType="end"/>
        </w:r>
      </w:hyperlink>
    </w:p>
    <w:p w14:paraId="174041CC" w14:textId="79B20C5E" w:rsidR="00A67C8E" w:rsidRDefault="008034D0">
      <w:pPr>
        <w:pStyle w:val="TOC2"/>
        <w:rPr>
          <w:rFonts w:asciiTheme="minorHAnsi" w:eastAsiaTheme="minorEastAsia" w:hAnsiTheme="minorHAnsi"/>
          <w:color w:val="auto"/>
          <w:kern w:val="0"/>
          <w:szCs w:val="22"/>
        </w:rPr>
      </w:pPr>
      <w:hyperlink w:anchor="_Toc506219515" w:history="1">
        <w:r w:rsidR="00A67C8E" w:rsidRPr="00747BD2">
          <w:rPr>
            <w:rStyle w:val="Hyperlink"/>
            <w:rFonts w:cs="Arial"/>
          </w:rPr>
          <w:t>4.2.3.1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_Toc506219515 \h </w:instrText>
        </w:r>
        <w:r w:rsidR="00A67C8E">
          <w:rPr>
            <w:webHidden/>
          </w:rPr>
        </w:r>
        <w:r w:rsidR="00A67C8E">
          <w:rPr>
            <w:webHidden/>
          </w:rPr>
          <w:fldChar w:fldCharType="separate"/>
        </w:r>
        <w:r w:rsidR="00A67C8E">
          <w:rPr>
            <w:webHidden/>
          </w:rPr>
          <w:t>9</w:t>
        </w:r>
        <w:r w:rsidR="00A67C8E">
          <w:rPr>
            <w:webHidden/>
          </w:rPr>
          <w:fldChar w:fldCharType="end"/>
        </w:r>
      </w:hyperlink>
    </w:p>
    <w:p w14:paraId="1728E8F5" w14:textId="76BCA25C" w:rsidR="00A67C8E" w:rsidRDefault="008034D0">
      <w:pPr>
        <w:pStyle w:val="TOC2"/>
        <w:rPr>
          <w:rFonts w:asciiTheme="minorHAnsi" w:eastAsiaTheme="minorEastAsia" w:hAnsiTheme="minorHAnsi"/>
          <w:color w:val="auto"/>
          <w:kern w:val="0"/>
          <w:szCs w:val="22"/>
        </w:rPr>
      </w:pPr>
      <w:hyperlink w:anchor="_Toc506219516" w:history="1">
        <w:r w:rsidR="00A67C8E" w:rsidRPr="00747BD2">
          <w:rPr>
            <w:rStyle w:val="Hyperlink"/>
            <w:rFonts w:cs="Arial"/>
          </w:rPr>
          <w:t>4.2.3.2</w:t>
        </w:r>
        <w:r w:rsidR="00A67C8E">
          <w:rPr>
            <w:rFonts w:asciiTheme="minorHAnsi" w:eastAsiaTheme="minorEastAsia" w:hAnsiTheme="minorHAnsi"/>
            <w:color w:val="auto"/>
            <w:kern w:val="0"/>
            <w:szCs w:val="22"/>
          </w:rPr>
          <w:tab/>
        </w:r>
        <w:r w:rsidR="00A67C8E" w:rsidRPr="00747BD2">
          <w:rPr>
            <w:rStyle w:val="Hyperlink"/>
            <w:rFonts w:cs="Arial"/>
          </w:rPr>
          <w:t>(Processing of function) …</w:t>
        </w:r>
        <w:r w:rsidR="00A67C8E">
          <w:rPr>
            <w:webHidden/>
          </w:rPr>
          <w:tab/>
        </w:r>
        <w:r w:rsidR="00A67C8E">
          <w:rPr>
            <w:webHidden/>
          </w:rPr>
          <w:fldChar w:fldCharType="begin"/>
        </w:r>
        <w:r w:rsidR="00A67C8E">
          <w:rPr>
            <w:webHidden/>
          </w:rPr>
          <w:instrText xml:space="preserve"> PAGEREF _Toc506219516 \h </w:instrText>
        </w:r>
        <w:r w:rsidR="00A67C8E">
          <w:rPr>
            <w:webHidden/>
          </w:rPr>
        </w:r>
        <w:r w:rsidR="00A67C8E">
          <w:rPr>
            <w:webHidden/>
          </w:rPr>
          <w:fldChar w:fldCharType="separate"/>
        </w:r>
        <w:r w:rsidR="00A67C8E">
          <w:rPr>
            <w:webHidden/>
          </w:rPr>
          <w:t>9</w:t>
        </w:r>
        <w:r w:rsidR="00A67C8E">
          <w:rPr>
            <w:webHidden/>
          </w:rPr>
          <w:fldChar w:fldCharType="end"/>
        </w:r>
      </w:hyperlink>
    </w:p>
    <w:p w14:paraId="177DBB2D" w14:textId="24AAFEB6" w:rsidR="00A67C8E" w:rsidRDefault="008034D0">
      <w:pPr>
        <w:pStyle w:val="TOC2"/>
        <w:rPr>
          <w:rFonts w:asciiTheme="minorHAnsi" w:eastAsiaTheme="minorEastAsia" w:hAnsiTheme="minorHAnsi"/>
          <w:color w:val="auto"/>
          <w:kern w:val="0"/>
          <w:szCs w:val="22"/>
        </w:rPr>
      </w:pPr>
      <w:hyperlink w:anchor="_Toc506219517" w:history="1">
        <w:r w:rsidR="00A67C8E" w:rsidRPr="00747BD2">
          <w:rPr>
            <w:rStyle w:val="Hyperlink"/>
            <w:rFonts w:cs="Arial"/>
          </w:rPr>
          <w:t>4.3</w:t>
        </w:r>
        <w:r w:rsidR="00A67C8E">
          <w:rPr>
            <w:rFonts w:asciiTheme="minorHAnsi" w:eastAsiaTheme="minorEastAsia" w:hAnsiTheme="minorHAnsi"/>
            <w:color w:val="auto"/>
            <w:kern w:val="0"/>
            <w:szCs w:val="22"/>
          </w:rPr>
          <w:tab/>
        </w:r>
        <w:r w:rsidR="00A67C8E" w:rsidRPr="00747BD2">
          <w:rPr>
            <w:rStyle w:val="Hyperlink"/>
            <w:rFonts w:cs="Arial"/>
          </w:rPr>
          <w:t>Interrupt Functions</w:t>
        </w:r>
        <w:r w:rsidR="00A67C8E">
          <w:rPr>
            <w:webHidden/>
          </w:rPr>
          <w:tab/>
        </w:r>
        <w:r w:rsidR="00A67C8E">
          <w:rPr>
            <w:webHidden/>
          </w:rPr>
          <w:fldChar w:fldCharType="begin"/>
        </w:r>
        <w:r w:rsidR="00A67C8E">
          <w:rPr>
            <w:webHidden/>
          </w:rPr>
          <w:instrText xml:space="preserve"> PAGEREF _Toc506219517 \h </w:instrText>
        </w:r>
        <w:r w:rsidR="00A67C8E">
          <w:rPr>
            <w:webHidden/>
          </w:rPr>
        </w:r>
        <w:r w:rsidR="00A67C8E">
          <w:rPr>
            <w:webHidden/>
          </w:rPr>
          <w:fldChar w:fldCharType="separate"/>
        </w:r>
        <w:r w:rsidR="00A67C8E">
          <w:rPr>
            <w:webHidden/>
          </w:rPr>
          <w:t>9</w:t>
        </w:r>
        <w:r w:rsidR="00A67C8E">
          <w:rPr>
            <w:webHidden/>
          </w:rPr>
          <w:fldChar w:fldCharType="end"/>
        </w:r>
      </w:hyperlink>
    </w:p>
    <w:p w14:paraId="4D825B5A" w14:textId="6A12A01F" w:rsidR="00A67C8E" w:rsidRDefault="008034D0">
      <w:pPr>
        <w:pStyle w:val="TOC2"/>
        <w:rPr>
          <w:rFonts w:asciiTheme="minorHAnsi" w:eastAsiaTheme="minorEastAsia" w:hAnsiTheme="minorHAnsi"/>
          <w:color w:val="auto"/>
          <w:kern w:val="0"/>
          <w:szCs w:val="22"/>
        </w:rPr>
      </w:pPr>
      <w:hyperlink w:anchor="_Toc506219518" w:history="1">
        <w:r w:rsidR="00A67C8E" w:rsidRPr="00747BD2">
          <w:rPr>
            <w:rStyle w:val="Hyperlink"/>
            <w:rFonts w:cs="Arial"/>
          </w:rPr>
          <w:t>4.4</w:t>
        </w:r>
        <w:r w:rsidR="00A67C8E">
          <w:rPr>
            <w:rFonts w:asciiTheme="minorHAnsi" w:eastAsiaTheme="minorEastAsia" w:hAnsiTheme="minorHAnsi"/>
            <w:color w:val="auto"/>
            <w:kern w:val="0"/>
            <w:szCs w:val="22"/>
          </w:rPr>
          <w:tab/>
        </w:r>
        <w:r w:rsidR="00A67C8E" w:rsidRPr="00747BD2">
          <w:rPr>
            <w:rStyle w:val="Hyperlink"/>
            <w:rFonts w:cs="Arial"/>
          </w:rPr>
          <w:t>Module Internal (Local) Functions</w:t>
        </w:r>
        <w:r w:rsidR="00A67C8E">
          <w:rPr>
            <w:webHidden/>
          </w:rPr>
          <w:tab/>
        </w:r>
        <w:r w:rsidR="00A67C8E">
          <w:rPr>
            <w:webHidden/>
          </w:rPr>
          <w:fldChar w:fldCharType="begin"/>
        </w:r>
        <w:r w:rsidR="00A67C8E">
          <w:rPr>
            <w:webHidden/>
          </w:rPr>
          <w:instrText xml:space="preserve"> PAGEREF _Toc506219518 \h </w:instrText>
        </w:r>
        <w:r w:rsidR="00A67C8E">
          <w:rPr>
            <w:webHidden/>
          </w:rPr>
        </w:r>
        <w:r w:rsidR="00A67C8E">
          <w:rPr>
            <w:webHidden/>
          </w:rPr>
          <w:fldChar w:fldCharType="separate"/>
        </w:r>
        <w:r w:rsidR="00A67C8E">
          <w:rPr>
            <w:webHidden/>
          </w:rPr>
          <w:t>9</w:t>
        </w:r>
        <w:r w:rsidR="00A67C8E">
          <w:rPr>
            <w:webHidden/>
          </w:rPr>
          <w:fldChar w:fldCharType="end"/>
        </w:r>
      </w:hyperlink>
    </w:p>
    <w:p w14:paraId="1CF779C4" w14:textId="707DBB9F" w:rsidR="00A67C8E" w:rsidRDefault="008034D0">
      <w:pPr>
        <w:pStyle w:val="TOC2"/>
        <w:rPr>
          <w:rFonts w:asciiTheme="minorHAnsi" w:eastAsiaTheme="minorEastAsia" w:hAnsiTheme="minorHAnsi"/>
          <w:color w:val="auto"/>
          <w:kern w:val="0"/>
          <w:szCs w:val="22"/>
        </w:rPr>
      </w:pPr>
      <w:hyperlink w:anchor="_Toc506219519" w:history="1">
        <w:r w:rsidR="00A67C8E" w:rsidRPr="00747BD2">
          <w:rPr>
            <w:rStyle w:val="Hyperlink"/>
            <w:rFonts w:cs="Arial"/>
          </w:rPr>
          <w:t>4.5</w:t>
        </w:r>
        <w:r w:rsidR="00A67C8E">
          <w:rPr>
            <w:rFonts w:asciiTheme="minorHAnsi" w:eastAsiaTheme="minorEastAsia" w:hAnsiTheme="minorHAnsi"/>
            <w:color w:val="auto"/>
            <w:kern w:val="0"/>
            <w:szCs w:val="22"/>
          </w:rPr>
          <w:tab/>
        </w:r>
        <w:r w:rsidR="00A67C8E" w:rsidRPr="00747BD2">
          <w:rPr>
            <w:rStyle w:val="Hyperlink"/>
            <w:rFonts w:cs="Arial"/>
          </w:rPr>
          <w:t>GLOBAL Function/Macro Definitions</w:t>
        </w:r>
        <w:r w:rsidR="00A67C8E">
          <w:rPr>
            <w:webHidden/>
          </w:rPr>
          <w:tab/>
        </w:r>
        <w:r w:rsidR="00A67C8E">
          <w:rPr>
            <w:webHidden/>
          </w:rPr>
          <w:fldChar w:fldCharType="begin"/>
        </w:r>
        <w:r w:rsidR="00A67C8E">
          <w:rPr>
            <w:webHidden/>
          </w:rPr>
          <w:instrText xml:space="preserve"> PAGEREF _Toc506219519 \h </w:instrText>
        </w:r>
        <w:r w:rsidR="00A67C8E">
          <w:rPr>
            <w:webHidden/>
          </w:rPr>
        </w:r>
        <w:r w:rsidR="00A67C8E">
          <w:rPr>
            <w:webHidden/>
          </w:rPr>
          <w:fldChar w:fldCharType="separate"/>
        </w:r>
        <w:r w:rsidR="00A67C8E">
          <w:rPr>
            <w:webHidden/>
          </w:rPr>
          <w:t>9</w:t>
        </w:r>
        <w:r w:rsidR="00A67C8E">
          <w:rPr>
            <w:webHidden/>
          </w:rPr>
          <w:fldChar w:fldCharType="end"/>
        </w:r>
      </w:hyperlink>
    </w:p>
    <w:p w14:paraId="5D072786" w14:textId="7FF93FBE" w:rsidR="00A67C8E" w:rsidRDefault="008034D0">
      <w:pPr>
        <w:pStyle w:val="TOC2"/>
        <w:rPr>
          <w:rFonts w:asciiTheme="minorHAnsi" w:eastAsiaTheme="minorEastAsia" w:hAnsiTheme="minorHAnsi"/>
          <w:color w:val="auto"/>
          <w:kern w:val="0"/>
          <w:szCs w:val="22"/>
        </w:rPr>
      </w:pPr>
      <w:hyperlink w:anchor="_Toc506219520" w:history="1">
        <w:r w:rsidR="00A67C8E" w:rsidRPr="00747BD2">
          <w:rPr>
            <w:rStyle w:val="Hyperlink"/>
            <w:rFonts w:cs="Arial"/>
          </w:rPr>
          <w:t>4.5.1</w:t>
        </w:r>
        <w:r w:rsidR="00A67C8E">
          <w:rPr>
            <w:rFonts w:asciiTheme="minorHAnsi" w:eastAsiaTheme="minorEastAsia" w:hAnsiTheme="minorHAnsi"/>
            <w:color w:val="auto"/>
            <w:kern w:val="0"/>
            <w:szCs w:val="22"/>
          </w:rPr>
          <w:tab/>
        </w:r>
        <w:r w:rsidR="00A67C8E" w:rsidRPr="00747BD2">
          <w:rPr>
            <w:rStyle w:val="Hyperlink"/>
            <w:rFonts w:cs="Arial"/>
          </w:rPr>
          <w:t>GLOBAL Function #1</w:t>
        </w:r>
        <w:r w:rsidR="00A67C8E">
          <w:rPr>
            <w:webHidden/>
          </w:rPr>
          <w:tab/>
        </w:r>
        <w:r w:rsidR="00A67C8E">
          <w:rPr>
            <w:webHidden/>
          </w:rPr>
          <w:fldChar w:fldCharType="begin"/>
        </w:r>
        <w:r w:rsidR="00A67C8E">
          <w:rPr>
            <w:webHidden/>
          </w:rPr>
          <w:instrText xml:space="preserve"> PAGEREF _Toc506219520 \h </w:instrText>
        </w:r>
        <w:r w:rsidR="00A67C8E">
          <w:rPr>
            <w:webHidden/>
          </w:rPr>
        </w:r>
        <w:r w:rsidR="00A67C8E">
          <w:rPr>
            <w:webHidden/>
          </w:rPr>
          <w:fldChar w:fldCharType="separate"/>
        </w:r>
        <w:r w:rsidR="00A67C8E">
          <w:rPr>
            <w:webHidden/>
          </w:rPr>
          <w:t>9</w:t>
        </w:r>
        <w:r w:rsidR="00A67C8E">
          <w:rPr>
            <w:webHidden/>
          </w:rPr>
          <w:fldChar w:fldCharType="end"/>
        </w:r>
      </w:hyperlink>
    </w:p>
    <w:p w14:paraId="768418EB" w14:textId="0513D626" w:rsidR="00A67C8E" w:rsidRDefault="008034D0">
      <w:pPr>
        <w:pStyle w:val="TOC2"/>
        <w:rPr>
          <w:rFonts w:asciiTheme="minorHAnsi" w:eastAsiaTheme="minorEastAsia" w:hAnsiTheme="minorHAnsi"/>
          <w:color w:val="auto"/>
          <w:kern w:val="0"/>
          <w:szCs w:val="22"/>
        </w:rPr>
      </w:pPr>
      <w:hyperlink w:anchor="_Toc506219521" w:history="1">
        <w:r w:rsidR="00A67C8E" w:rsidRPr="00747BD2">
          <w:rPr>
            <w:rStyle w:val="Hyperlink"/>
            <w:rFonts w:cs="Arial"/>
          </w:rPr>
          <w:t>4.5.1.1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_Toc506219521 \h </w:instrText>
        </w:r>
        <w:r w:rsidR="00A67C8E">
          <w:rPr>
            <w:webHidden/>
          </w:rPr>
        </w:r>
        <w:r w:rsidR="00A67C8E">
          <w:rPr>
            <w:webHidden/>
          </w:rPr>
          <w:fldChar w:fldCharType="separate"/>
        </w:r>
        <w:r w:rsidR="00A67C8E">
          <w:rPr>
            <w:webHidden/>
          </w:rPr>
          <w:t>9</w:t>
        </w:r>
        <w:r w:rsidR="00A67C8E">
          <w:rPr>
            <w:webHidden/>
          </w:rPr>
          <w:fldChar w:fldCharType="end"/>
        </w:r>
      </w:hyperlink>
    </w:p>
    <w:p w14:paraId="44BCD606" w14:textId="6C6314C9" w:rsidR="00A67C8E" w:rsidRDefault="008034D0">
      <w:pPr>
        <w:pStyle w:val="TOC2"/>
        <w:rPr>
          <w:rFonts w:asciiTheme="minorHAnsi" w:eastAsiaTheme="minorEastAsia" w:hAnsiTheme="minorHAnsi"/>
          <w:color w:val="auto"/>
          <w:kern w:val="0"/>
          <w:szCs w:val="22"/>
        </w:rPr>
      </w:pPr>
      <w:hyperlink w:anchor="_Toc506219522" w:history="1">
        <w:r w:rsidR="00A67C8E" w:rsidRPr="00747BD2">
          <w:rPr>
            <w:rStyle w:val="Hyperlink"/>
            <w:rFonts w:cs="Arial"/>
          </w:rPr>
          <w:t>4.5.1.2</w:t>
        </w:r>
        <w:r w:rsidR="00A67C8E">
          <w:rPr>
            <w:rFonts w:asciiTheme="minorHAnsi" w:eastAsiaTheme="minorEastAsia" w:hAnsiTheme="minorHAnsi"/>
            <w:color w:val="auto"/>
            <w:kern w:val="0"/>
            <w:szCs w:val="22"/>
          </w:rPr>
          <w:tab/>
        </w:r>
        <w:r w:rsidR="00A67C8E" w:rsidRPr="00747BD2">
          <w:rPr>
            <w:rStyle w:val="Hyperlink"/>
            <w:rFonts w:cs="Arial"/>
          </w:rPr>
          <w:t>Processing</w:t>
        </w:r>
        <w:r w:rsidR="00A67C8E">
          <w:rPr>
            <w:webHidden/>
          </w:rPr>
          <w:tab/>
        </w:r>
        <w:r w:rsidR="00A67C8E">
          <w:rPr>
            <w:webHidden/>
          </w:rPr>
          <w:fldChar w:fldCharType="begin"/>
        </w:r>
        <w:r w:rsidR="00A67C8E">
          <w:rPr>
            <w:webHidden/>
          </w:rPr>
          <w:instrText xml:space="preserve"> PAGEREF _Toc506219522 \h </w:instrText>
        </w:r>
        <w:r w:rsidR="00A67C8E">
          <w:rPr>
            <w:webHidden/>
          </w:rPr>
        </w:r>
        <w:r w:rsidR="00A67C8E">
          <w:rPr>
            <w:webHidden/>
          </w:rPr>
          <w:fldChar w:fldCharType="separate"/>
        </w:r>
        <w:r w:rsidR="00A67C8E">
          <w:rPr>
            <w:webHidden/>
          </w:rPr>
          <w:t>9</w:t>
        </w:r>
        <w:r w:rsidR="00A67C8E">
          <w:rPr>
            <w:webHidden/>
          </w:rPr>
          <w:fldChar w:fldCharType="end"/>
        </w:r>
      </w:hyperlink>
    </w:p>
    <w:p w14:paraId="1B6B7854" w14:textId="0E93F37D" w:rsidR="00A67C8E" w:rsidRDefault="008034D0">
      <w:pPr>
        <w:pStyle w:val="TOC2"/>
        <w:rPr>
          <w:rFonts w:asciiTheme="minorHAnsi" w:eastAsiaTheme="minorEastAsia" w:hAnsiTheme="minorHAnsi"/>
          <w:color w:val="auto"/>
          <w:kern w:val="0"/>
          <w:szCs w:val="22"/>
        </w:rPr>
      </w:pPr>
      <w:hyperlink w:anchor="_Toc506219523" w:history="1">
        <w:r w:rsidR="00A67C8E" w:rsidRPr="00747BD2">
          <w:rPr>
            <w:rStyle w:val="Hyperlink"/>
            <w:rFonts w:cs="Arial"/>
          </w:rPr>
          <w:t>4.5.2</w:t>
        </w:r>
        <w:r w:rsidR="00A67C8E">
          <w:rPr>
            <w:rFonts w:asciiTheme="minorHAnsi" w:eastAsiaTheme="minorEastAsia" w:hAnsiTheme="minorHAnsi"/>
            <w:color w:val="auto"/>
            <w:kern w:val="0"/>
            <w:szCs w:val="22"/>
          </w:rPr>
          <w:tab/>
        </w:r>
        <w:r w:rsidR="00A67C8E" w:rsidRPr="00747BD2">
          <w:rPr>
            <w:rStyle w:val="Hyperlink"/>
            <w:rFonts w:cs="Arial"/>
          </w:rPr>
          <w:t>GLOBAL Function #2</w:t>
        </w:r>
        <w:r w:rsidR="00A67C8E">
          <w:rPr>
            <w:webHidden/>
          </w:rPr>
          <w:tab/>
        </w:r>
        <w:r w:rsidR="00A67C8E">
          <w:rPr>
            <w:webHidden/>
          </w:rPr>
          <w:fldChar w:fldCharType="begin"/>
        </w:r>
        <w:r w:rsidR="00A67C8E">
          <w:rPr>
            <w:webHidden/>
          </w:rPr>
          <w:instrText xml:space="preserve"> PAGEREF _Toc506219523 \h </w:instrText>
        </w:r>
        <w:r w:rsidR="00A67C8E">
          <w:rPr>
            <w:webHidden/>
          </w:rPr>
        </w:r>
        <w:r w:rsidR="00A67C8E">
          <w:rPr>
            <w:webHidden/>
          </w:rPr>
          <w:fldChar w:fldCharType="separate"/>
        </w:r>
        <w:r w:rsidR="00A67C8E">
          <w:rPr>
            <w:webHidden/>
          </w:rPr>
          <w:t>9</w:t>
        </w:r>
        <w:r w:rsidR="00A67C8E">
          <w:rPr>
            <w:webHidden/>
          </w:rPr>
          <w:fldChar w:fldCharType="end"/>
        </w:r>
      </w:hyperlink>
    </w:p>
    <w:p w14:paraId="04F3E152" w14:textId="122F8BDD" w:rsidR="00A67C8E" w:rsidRDefault="008034D0">
      <w:pPr>
        <w:pStyle w:val="TOC2"/>
        <w:rPr>
          <w:rFonts w:asciiTheme="minorHAnsi" w:eastAsiaTheme="minorEastAsia" w:hAnsiTheme="minorHAnsi"/>
          <w:color w:val="auto"/>
          <w:kern w:val="0"/>
          <w:szCs w:val="22"/>
        </w:rPr>
      </w:pPr>
      <w:hyperlink w:anchor="_Toc506219524" w:history="1">
        <w:r w:rsidR="00A67C8E" w:rsidRPr="00747BD2">
          <w:rPr>
            <w:rStyle w:val="Hyperlink"/>
            <w:rFonts w:cs="Arial"/>
          </w:rPr>
          <w:t>4.5.2.1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_Toc506219524 \h </w:instrText>
        </w:r>
        <w:r w:rsidR="00A67C8E">
          <w:rPr>
            <w:webHidden/>
          </w:rPr>
        </w:r>
        <w:r w:rsidR="00A67C8E">
          <w:rPr>
            <w:webHidden/>
          </w:rPr>
          <w:fldChar w:fldCharType="separate"/>
        </w:r>
        <w:r w:rsidR="00A67C8E">
          <w:rPr>
            <w:webHidden/>
          </w:rPr>
          <w:t>9</w:t>
        </w:r>
        <w:r w:rsidR="00A67C8E">
          <w:rPr>
            <w:webHidden/>
          </w:rPr>
          <w:fldChar w:fldCharType="end"/>
        </w:r>
      </w:hyperlink>
    </w:p>
    <w:p w14:paraId="1B17C01D" w14:textId="39096F15" w:rsidR="00A67C8E" w:rsidRDefault="008034D0">
      <w:pPr>
        <w:pStyle w:val="TOC2"/>
        <w:rPr>
          <w:rFonts w:asciiTheme="minorHAnsi" w:eastAsiaTheme="minorEastAsia" w:hAnsiTheme="minorHAnsi"/>
          <w:color w:val="auto"/>
          <w:kern w:val="0"/>
          <w:szCs w:val="22"/>
        </w:rPr>
      </w:pPr>
      <w:hyperlink w:anchor="_Toc506219525" w:history="1">
        <w:r w:rsidR="00A67C8E" w:rsidRPr="00747BD2">
          <w:rPr>
            <w:rStyle w:val="Hyperlink"/>
            <w:rFonts w:cs="Arial"/>
          </w:rPr>
          <w:t>4.5.2.2</w:t>
        </w:r>
        <w:r w:rsidR="00A67C8E">
          <w:rPr>
            <w:rFonts w:asciiTheme="minorHAnsi" w:eastAsiaTheme="minorEastAsia" w:hAnsiTheme="minorHAnsi"/>
            <w:color w:val="auto"/>
            <w:kern w:val="0"/>
            <w:szCs w:val="22"/>
          </w:rPr>
          <w:tab/>
        </w:r>
        <w:r w:rsidR="00A67C8E" w:rsidRPr="00747BD2">
          <w:rPr>
            <w:rStyle w:val="Hyperlink"/>
            <w:rFonts w:cs="Arial"/>
          </w:rPr>
          <w:t>Processing</w:t>
        </w:r>
        <w:r w:rsidR="00A67C8E">
          <w:rPr>
            <w:webHidden/>
          </w:rPr>
          <w:tab/>
        </w:r>
        <w:r w:rsidR="00A67C8E">
          <w:rPr>
            <w:webHidden/>
          </w:rPr>
          <w:fldChar w:fldCharType="begin"/>
        </w:r>
        <w:r w:rsidR="00A67C8E">
          <w:rPr>
            <w:webHidden/>
          </w:rPr>
          <w:instrText xml:space="preserve"> PAGEREF _Toc506219525 \h </w:instrText>
        </w:r>
        <w:r w:rsidR="00A67C8E">
          <w:rPr>
            <w:webHidden/>
          </w:rPr>
        </w:r>
        <w:r w:rsidR="00A67C8E">
          <w:rPr>
            <w:webHidden/>
          </w:rPr>
          <w:fldChar w:fldCharType="separate"/>
        </w:r>
        <w:r w:rsidR="00A67C8E">
          <w:rPr>
            <w:webHidden/>
          </w:rPr>
          <w:t>10</w:t>
        </w:r>
        <w:r w:rsidR="00A67C8E">
          <w:rPr>
            <w:webHidden/>
          </w:rPr>
          <w:fldChar w:fldCharType="end"/>
        </w:r>
      </w:hyperlink>
    </w:p>
    <w:p w14:paraId="7931CA49" w14:textId="456E8973" w:rsidR="00A67C8E" w:rsidRDefault="008034D0">
      <w:pPr>
        <w:pStyle w:val="TOC2"/>
        <w:rPr>
          <w:rFonts w:asciiTheme="minorHAnsi" w:eastAsiaTheme="minorEastAsia" w:hAnsiTheme="minorHAnsi"/>
          <w:color w:val="auto"/>
          <w:kern w:val="0"/>
          <w:szCs w:val="22"/>
        </w:rPr>
      </w:pPr>
      <w:hyperlink w:anchor="_Toc506219526" w:history="1">
        <w:r w:rsidR="00A67C8E" w:rsidRPr="00747BD2">
          <w:rPr>
            <w:rStyle w:val="Hyperlink"/>
            <w:rFonts w:cs="Arial"/>
          </w:rPr>
          <w:t>4.5.3</w:t>
        </w:r>
        <w:r w:rsidR="00A67C8E">
          <w:rPr>
            <w:rFonts w:asciiTheme="minorHAnsi" w:eastAsiaTheme="minorEastAsia" w:hAnsiTheme="minorHAnsi"/>
            <w:color w:val="auto"/>
            <w:kern w:val="0"/>
            <w:szCs w:val="22"/>
          </w:rPr>
          <w:tab/>
        </w:r>
        <w:r w:rsidR="00A67C8E" w:rsidRPr="00747BD2">
          <w:rPr>
            <w:rStyle w:val="Hyperlink"/>
            <w:rFonts w:cs="Arial"/>
          </w:rPr>
          <w:t>GLOBAL Function #3</w:t>
        </w:r>
        <w:r w:rsidR="00A67C8E">
          <w:rPr>
            <w:webHidden/>
          </w:rPr>
          <w:tab/>
        </w:r>
        <w:r w:rsidR="00A67C8E">
          <w:rPr>
            <w:webHidden/>
          </w:rPr>
          <w:fldChar w:fldCharType="begin"/>
        </w:r>
        <w:r w:rsidR="00A67C8E">
          <w:rPr>
            <w:webHidden/>
          </w:rPr>
          <w:instrText xml:space="preserve"> PAGEREF _Toc506219526 \h </w:instrText>
        </w:r>
        <w:r w:rsidR="00A67C8E">
          <w:rPr>
            <w:webHidden/>
          </w:rPr>
        </w:r>
        <w:r w:rsidR="00A67C8E">
          <w:rPr>
            <w:webHidden/>
          </w:rPr>
          <w:fldChar w:fldCharType="separate"/>
        </w:r>
        <w:r w:rsidR="00A67C8E">
          <w:rPr>
            <w:webHidden/>
          </w:rPr>
          <w:t>10</w:t>
        </w:r>
        <w:r w:rsidR="00A67C8E">
          <w:rPr>
            <w:webHidden/>
          </w:rPr>
          <w:fldChar w:fldCharType="end"/>
        </w:r>
      </w:hyperlink>
    </w:p>
    <w:p w14:paraId="062A43BD" w14:textId="5EF9265A" w:rsidR="00A67C8E" w:rsidRDefault="008034D0">
      <w:pPr>
        <w:pStyle w:val="TOC2"/>
        <w:rPr>
          <w:rFonts w:asciiTheme="minorHAnsi" w:eastAsiaTheme="minorEastAsia" w:hAnsiTheme="minorHAnsi"/>
          <w:color w:val="auto"/>
          <w:kern w:val="0"/>
          <w:szCs w:val="22"/>
        </w:rPr>
      </w:pPr>
      <w:hyperlink w:anchor="_Toc506219527" w:history="1">
        <w:r w:rsidR="00A67C8E" w:rsidRPr="00747BD2">
          <w:rPr>
            <w:rStyle w:val="Hyperlink"/>
            <w:rFonts w:cs="Arial"/>
          </w:rPr>
          <w:t>4.5.3.1</w:t>
        </w:r>
        <w:r w:rsidR="00A67C8E">
          <w:rPr>
            <w:rFonts w:asciiTheme="minorHAnsi" w:eastAsiaTheme="minorEastAsia" w:hAnsiTheme="minorHAnsi"/>
            <w:color w:val="auto"/>
            <w:kern w:val="0"/>
            <w:szCs w:val="22"/>
          </w:rPr>
          <w:tab/>
        </w:r>
        <w:r w:rsidR="00A67C8E" w:rsidRPr="00747BD2">
          <w:rPr>
            <w:rStyle w:val="Hyperlink"/>
            <w:rFonts w:cs="Arial"/>
          </w:rPr>
          <w:t>Design Rationale</w:t>
        </w:r>
        <w:r w:rsidR="00A67C8E">
          <w:rPr>
            <w:webHidden/>
          </w:rPr>
          <w:tab/>
        </w:r>
        <w:r w:rsidR="00A67C8E">
          <w:rPr>
            <w:webHidden/>
          </w:rPr>
          <w:fldChar w:fldCharType="begin"/>
        </w:r>
        <w:r w:rsidR="00A67C8E">
          <w:rPr>
            <w:webHidden/>
          </w:rPr>
          <w:instrText xml:space="preserve"> PAGEREF _Toc506219527 \h </w:instrText>
        </w:r>
        <w:r w:rsidR="00A67C8E">
          <w:rPr>
            <w:webHidden/>
          </w:rPr>
        </w:r>
        <w:r w:rsidR="00A67C8E">
          <w:rPr>
            <w:webHidden/>
          </w:rPr>
          <w:fldChar w:fldCharType="separate"/>
        </w:r>
        <w:r w:rsidR="00A67C8E">
          <w:rPr>
            <w:webHidden/>
          </w:rPr>
          <w:t>10</w:t>
        </w:r>
        <w:r w:rsidR="00A67C8E">
          <w:rPr>
            <w:webHidden/>
          </w:rPr>
          <w:fldChar w:fldCharType="end"/>
        </w:r>
      </w:hyperlink>
    </w:p>
    <w:p w14:paraId="1E756ED2" w14:textId="7FD6418B" w:rsidR="00A67C8E" w:rsidRDefault="008034D0">
      <w:pPr>
        <w:pStyle w:val="TOC2"/>
        <w:rPr>
          <w:rFonts w:asciiTheme="minorHAnsi" w:eastAsiaTheme="minorEastAsia" w:hAnsiTheme="minorHAnsi"/>
          <w:color w:val="auto"/>
          <w:kern w:val="0"/>
          <w:szCs w:val="22"/>
        </w:rPr>
      </w:pPr>
      <w:hyperlink w:anchor="_Toc506219528" w:history="1">
        <w:r w:rsidR="00A67C8E" w:rsidRPr="00747BD2">
          <w:rPr>
            <w:rStyle w:val="Hyperlink"/>
            <w:rFonts w:cs="Arial"/>
          </w:rPr>
          <w:t>4.5.3.2</w:t>
        </w:r>
        <w:r w:rsidR="00A67C8E">
          <w:rPr>
            <w:rFonts w:asciiTheme="minorHAnsi" w:eastAsiaTheme="minorEastAsia" w:hAnsiTheme="minorHAnsi"/>
            <w:color w:val="auto"/>
            <w:kern w:val="0"/>
            <w:szCs w:val="22"/>
          </w:rPr>
          <w:tab/>
        </w:r>
        <w:r w:rsidR="00A67C8E" w:rsidRPr="00747BD2">
          <w:rPr>
            <w:rStyle w:val="Hyperlink"/>
            <w:rFonts w:cs="Arial"/>
          </w:rPr>
          <w:t>Processing</w:t>
        </w:r>
        <w:r w:rsidR="00A67C8E">
          <w:rPr>
            <w:webHidden/>
          </w:rPr>
          <w:tab/>
        </w:r>
        <w:r w:rsidR="00A67C8E">
          <w:rPr>
            <w:webHidden/>
          </w:rPr>
          <w:fldChar w:fldCharType="begin"/>
        </w:r>
        <w:r w:rsidR="00A67C8E">
          <w:rPr>
            <w:webHidden/>
          </w:rPr>
          <w:instrText xml:space="preserve"> PAGEREF _Toc506219528 \h </w:instrText>
        </w:r>
        <w:r w:rsidR="00A67C8E">
          <w:rPr>
            <w:webHidden/>
          </w:rPr>
        </w:r>
        <w:r w:rsidR="00A67C8E">
          <w:rPr>
            <w:webHidden/>
          </w:rPr>
          <w:fldChar w:fldCharType="separate"/>
        </w:r>
        <w:r w:rsidR="00A67C8E">
          <w:rPr>
            <w:webHidden/>
          </w:rPr>
          <w:t>10</w:t>
        </w:r>
        <w:r w:rsidR="00A67C8E">
          <w:rPr>
            <w:webHidden/>
          </w:rPr>
          <w:fldChar w:fldCharType="end"/>
        </w:r>
      </w:hyperlink>
    </w:p>
    <w:p w14:paraId="1A293ADE" w14:textId="36DA23FA" w:rsidR="00A67C8E" w:rsidRDefault="008034D0">
      <w:pPr>
        <w:pStyle w:val="TOC1"/>
        <w:rPr>
          <w:rFonts w:eastAsiaTheme="minorEastAsia"/>
          <w:b w:val="0"/>
          <w:color w:val="auto"/>
          <w:kern w:val="0"/>
          <w:sz w:val="22"/>
          <w:szCs w:val="22"/>
          <w:lang w:val="en-US"/>
        </w:rPr>
      </w:pPr>
      <w:hyperlink w:anchor="_Toc506219529" w:history="1">
        <w:r w:rsidR="00A67C8E" w:rsidRPr="00747BD2">
          <w:rPr>
            <w:rStyle w:val="Hyperlink"/>
            <w:rFonts w:cs="Arial"/>
          </w:rPr>
          <w:t>5</w:t>
        </w:r>
        <w:r w:rsidR="00A67C8E">
          <w:rPr>
            <w:rFonts w:eastAsiaTheme="minorEastAsia"/>
            <w:b w:val="0"/>
            <w:color w:val="auto"/>
            <w:kern w:val="0"/>
            <w:sz w:val="22"/>
            <w:szCs w:val="22"/>
            <w:lang w:val="en-US"/>
          </w:rPr>
          <w:tab/>
        </w:r>
        <w:r w:rsidR="00A67C8E" w:rsidRPr="00747BD2">
          <w:rPr>
            <w:rStyle w:val="Hyperlink"/>
            <w:rFonts w:cs="Arial"/>
          </w:rPr>
          <w:t>Known Limitations with Design</w:t>
        </w:r>
        <w:r w:rsidR="00A67C8E">
          <w:rPr>
            <w:webHidden/>
          </w:rPr>
          <w:tab/>
        </w:r>
        <w:r w:rsidR="00A67C8E">
          <w:rPr>
            <w:webHidden/>
          </w:rPr>
          <w:fldChar w:fldCharType="begin"/>
        </w:r>
        <w:r w:rsidR="00A67C8E">
          <w:rPr>
            <w:webHidden/>
          </w:rPr>
          <w:instrText xml:space="preserve"> PAGEREF _Toc506219529 \h </w:instrText>
        </w:r>
        <w:r w:rsidR="00A67C8E">
          <w:rPr>
            <w:webHidden/>
          </w:rPr>
        </w:r>
        <w:r w:rsidR="00A67C8E">
          <w:rPr>
            <w:webHidden/>
          </w:rPr>
          <w:fldChar w:fldCharType="separate"/>
        </w:r>
        <w:r w:rsidR="00A67C8E">
          <w:rPr>
            <w:webHidden/>
          </w:rPr>
          <w:t>11</w:t>
        </w:r>
        <w:r w:rsidR="00A67C8E">
          <w:rPr>
            <w:webHidden/>
          </w:rPr>
          <w:fldChar w:fldCharType="end"/>
        </w:r>
      </w:hyperlink>
    </w:p>
    <w:p w14:paraId="3AC4228D" w14:textId="365528B9" w:rsidR="00A67C8E" w:rsidRDefault="008034D0">
      <w:pPr>
        <w:pStyle w:val="TOC1"/>
        <w:rPr>
          <w:rFonts w:eastAsiaTheme="minorEastAsia"/>
          <w:b w:val="0"/>
          <w:color w:val="auto"/>
          <w:kern w:val="0"/>
          <w:sz w:val="22"/>
          <w:szCs w:val="22"/>
          <w:lang w:val="en-US"/>
        </w:rPr>
      </w:pPr>
      <w:hyperlink w:anchor="_Toc506219530" w:history="1">
        <w:r w:rsidR="00A67C8E" w:rsidRPr="00747BD2">
          <w:rPr>
            <w:rStyle w:val="Hyperlink"/>
            <w:rFonts w:cs="Arial"/>
          </w:rPr>
          <w:t>6</w:t>
        </w:r>
        <w:r w:rsidR="00A67C8E">
          <w:rPr>
            <w:rFonts w:eastAsiaTheme="minorEastAsia"/>
            <w:b w:val="0"/>
            <w:color w:val="auto"/>
            <w:kern w:val="0"/>
            <w:sz w:val="22"/>
            <w:szCs w:val="22"/>
            <w:lang w:val="en-US"/>
          </w:rPr>
          <w:tab/>
        </w:r>
        <w:r w:rsidR="00A67C8E" w:rsidRPr="00747BD2">
          <w:rPr>
            <w:rStyle w:val="Hyperlink"/>
            <w:rFonts w:cs="Arial"/>
          </w:rPr>
          <w:t>UNIT TEST CONSIDERATIONS</w:t>
        </w:r>
        <w:r w:rsidR="00A67C8E">
          <w:rPr>
            <w:webHidden/>
          </w:rPr>
          <w:tab/>
        </w:r>
        <w:r w:rsidR="00A67C8E">
          <w:rPr>
            <w:webHidden/>
          </w:rPr>
          <w:fldChar w:fldCharType="begin"/>
        </w:r>
        <w:r w:rsidR="00A67C8E">
          <w:rPr>
            <w:webHidden/>
          </w:rPr>
          <w:instrText xml:space="preserve"> PAGEREF _Toc506219530 \h </w:instrText>
        </w:r>
        <w:r w:rsidR="00A67C8E">
          <w:rPr>
            <w:webHidden/>
          </w:rPr>
        </w:r>
        <w:r w:rsidR="00A67C8E">
          <w:rPr>
            <w:webHidden/>
          </w:rPr>
          <w:fldChar w:fldCharType="separate"/>
        </w:r>
        <w:r w:rsidR="00A67C8E">
          <w:rPr>
            <w:webHidden/>
          </w:rPr>
          <w:t>12</w:t>
        </w:r>
        <w:r w:rsidR="00A67C8E">
          <w:rPr>
            <w:webHidden/>
          </w:rPr>
          <w:fldChar w:fldCharType="end"/>
        </w:r>
      </w:hyperlink>
    </w:p>
    <w:p w14:paraId="116E5524" w14:textId="4E915859" w:rsidR="00A67C8E" w:rsidRDefault="008034D0">
      <w:pPr>
        <w:pStyle w:val="TOC1"/>
        <w:tabs>
          <w:tab w:val="left" w:pos="1400"/>
        </w:tabs>
        <w:rPr>
          <w:rFonts w:eastAsiaTheme="minorEastAsia"/>
          <w:b w:val="0"/>
          <w:color w:val="auto"/>
          <w:kern w:val="0"/>
          <w:sz w:val="22"/>
          <w:szCs w:val="22"/>
          <w:lang w:val="en-US"/>
        </w:rPr>
      </w:pPr>
      <w:hyperlink w:anchor="_Toc506219531" w:history="1">
        <w:r w:rsidR="00A67C8E" w:rsidRPr="00747BD2">
          <w:rPr>
            <w:rStyle w:val="Hyperlink"/>
            <w:rFonts w:cs="Arial"/>
          </w:rPr>
          <w:t>Appendix A</w:t>
        </w:r>
        <w:r w:rsidR="00A67C8E">
          <w:rPr>
            <w:rFonts w:eastAsiaTheme="minorEastAsia"/>
            <w:b w:val="0"/>
            <w:color w:val="auto"/>
            <w:kern w:val="0"/>
            <w:sz w:val="22"/>
            <w:szCs w:val="22"/>
            <w:lang w:val="en-US"/>
          </w:rPr>
          <w:tab/>
        </w:r>
        <w:r w:rsidR="00A67C8E" w:rsidRPr="00747BD2">
          <w:rPr>
            <w:rStyle w:val="Hyperlink"/>
            <w:rFonts w:cs="Arial"/>
          </w:rPr>
          <w:t>Abbreviations and Acronyms</w:t>
        </w:r>
        <w:r w:rsidR="00A67C8E">
          <w:rPr>
            <w:webHidden/>
          </w:rPr>
          <w:tab/>
        </w:r>
        <w:r w:rsidR="00A67C8E">
          <w:rPr>
            <w:webHidden/>
          </w:rPr>
          <w:fldChar w:fldCharType="begin"/>
        </w:r>
        <w:r w:rsidR="00A67C8E">
          <w:rPr>
            <w:webHidden/>
          </w:rPr>
          <w:instrText xml:space="preserve"> PAGEREF _Toc506219531 \h </w:instrText>
        </w:r>
        <w:r w:rsidR="00A67C8E">
          <w:rPr>
            <w:webHidden/>
          </w:rPr>
        </w:r>
        <w:r w:rsidR="00A67C8E">
          <w:rPr>
            <w:webHidden/>
          </w:rPr>
          <w:fldChar w:fldCharType="separate"/>
        </w:r>
        <w:r w:rsidR="00A67C8E">
          <w:rPr>
            <w:webHidden/>
          </w:rPr>
          <w:t>13</w:t>
        </w:r>
        <w:r w:rsidR="00A67C8E">
          <w:rPr>
            <w:webHidden/>
          </w:rPr>
          <w:fldChar w:fldCharType="end"/>
        </w:r>
      </w:hyperlink>
    </w:p>
    <w:p w14:paraId="50C4F85B" w14:textId="3FE4E74B" w:rsidR="00A67C8E" w:rsidRDefault="008034D0">
      <w:pPr>
        <w:pStyle w:val="TOC1"/>
        <w:tabs>
          <w:tab w:val="left" w:pos="1400"/>
        </w:tabs>
        <w:rPr>
          <w:rFonts w:eastAsiaTheme="minorEastAsia"/>
          <w:b w:val="0"/>
          <w:color w:val="auto"/>
          <w:kern w:val="0"/>
          <w:sz w:val="22"/>
          <w:szCs w:val="22"/>
          <w:lang w:val="en-US"/>
        </w:rPr>
      </w:pPr>
      <w:hyperlink w:anchor="_Toc506219532" w:history="1">
        <w:r w:rsidR="00A67C8E" w:rsidRPr="00747BD2">
          <w:rPr>
            <w:rStyle w:val="Hyperlink"/>
            <w:rFonts w:cs="Arial"/>
          </w:rPr>
          <w:t>Appendix B</w:t>
        </w:r>
        <w:r w:rsidR="00A67C8E">
          <w:rPr>
            <w:rFonts w:eastAsiaTheme="minorEastAsia"/>
            <w:b w:val="0"/>
            <w:color w:val="auto"/>
            <w:kern w:val="0"/>
            <w:sz w:val="22"/>
            <w:szCs w:val="22"/>
            <w:lang w:val="en-US"/>
          </w:rPr>
          <w:tab/>
        </w:r>
        <w:r w:rsidR="00A67C8E" w:rsidRPr="00747BD2">
          <w:rPr>
            <w:rStyle w:val="Hyperlink"/>
            <w:rFonts w:cs="Arial"/>
          </w:rPr>
          <w:t>Glossary</w:t>
        </w:r>
        <w:r w:rsidR="00A67C8E">
          <w:rPr>
            <w:webHidden/>
          </w:rPr>
          <w:tab/>
        </w:r>
        <w:r w:rsidR="00A67C8E">
          <w:rPr>
            <w:webHidden/>
          </w:rPr>
          <w:fldChar w:fldCharType="begin"/>
        </w:r>
        <w:r w:rsidR="00A67C8E">
          <w:rPr>
            <w:webHidden/>
          </w:rPr>
          <w:instrText xml:space="preserve"> PAGEREF _Toc506219532 \h </w:instrText>
        </w:r>
        <w:r w:rsidR="00A67C8E">
          <w:rPr>
            <w:webHidden/>
          </w:rPr>
        </w:r>
        <w:r w:rsidR="00A67C8E">
          <w:rPr>
            <w:webHidden/>
          </w:rPr>
          <w:fldChar w:fldCharType="separate"/>
        </w:r>
        <w:r w:rsidR="00A67C8E">
          <w:rPr>
            <w:webHidden/>
          </w:rPr>
          <w:t>14</w:t>
        </w:r>
        <w:r w:rsidR="00A67C8E">
          <w:rPr>
            <w:webHidden/>
          </w:rPr>
          <w:fldChar w:fldCharType="end"/>
        </w:r>
      </w:hyperlink>
    </w:p>
    <w:p w14:paraId="2F789054" w14:textId="66EFF9F7" w:rsidR="00A67C8E" w:rsidRDefault="008034D0">
      <w:pPr>
        <w:pStyle w:val="TOC1"/>
        <w:tabs>
          <w:tab w:val="left" w:pos="1400"/>
        </w:tabs>
        <w:rPr>
          <w:rFonts w:eastAsiaTheme="minorEastAsia"/>
          <w:b w:val="0"/>
          <w:color w:val="auto"/>
          <w:kern w:val="0"/>
          <w:sz w:val="22"/>
          <w:szCs w:val="22"/>
          <w:lang w:val="en-US"/>
        </w:rPr>
      </w:pPr>
      <w:hyperlink w:anchor="_Toc506219533" w:history="1">
        <w:r w:rsidR="00A67C8E" w:rsidRPr="00747BD2">
          <w:rPr>
            <w:rStyle w:val="Hyperlink"/>
            <w:rFonts w:cs="Arial"/>
          </w:rPr>
          <w:t>Appendix C</w:t>
        </w:r>
        <w:r w:rsidR="00A67C8E">
          <w:rPr>
            <w:rFonts w:eastAsiaTheme="minorEastAsia"/>
            <w:b w:val="0"/>
            <w:color w:val="auto"/>
            <w:kern w:val="0"/>
            <w:sz w:val="22"/>
            <w:szCs w:val="22"/>
            <w:lang w:val="en-US"/>
          </w:rPr>
          <w:tab/>
        </w:r>
        <w:r w:rsidR="00A67C8E" w:rsidRPr="00747BD2">
          <w:rPr>
            <w:rStyle w:val="Hyperlink"/>
            <w:rFonts w:cs="Arial"/>
          </w:rPr>
          <w:t>References</w:t>
        </w:r>
        <w:r w:rsidR="00A67C8E">
          <w:rPr>
            <w:webHidden/>
          </w:rPr>
          <w:tab/>
        </w:r>
        <w:r w:rsidR="00A67C8E">
          <w:rPr>
            <w:webHidden/>
          </w:rPr>
          <w:fldChar w:fldCharType="begin"/>
        </w:r>
        <w:r w:rsidR="00A67C8E">
          <w:rPr>
            <w:webHidden/>
          </w:rPr>
          <w:instrText xml:space="preserve"> PAGEREF _Toc506219533 \h </w:instrText>
        </w:r>
        <w:r w:rsidR="00A67C8E">
          <w:rPr>
            <w:webHidden/>
          </w:rPr>
        </w:r>
        <w:r w:rsidR="00A67C8E">
          <w:rPr>
            <w:webHidden/>
          </w:rPr>
          <w:fldChar w:fldCharType="separate"/>
        </w:r>
        <w:r w:rsidR="00A67C8E">
          <w:rPr>
            <w:webHidden/>
          </w:rPr>
          <w:t>15</w:t>
        </w:r>
        <w:r w:rsidR="00A67C8E">
          <w:rPr>
            <w:webHidden/>
          </w:rPr>
          <w:fldChar w:fldCharType="end"/>
        </w:r>
      </w:hyperlink>
    </w:p>
    <w:p w14:paraId="2D53212E" w14:textId="77777777" w:rsidR="00707BA6" w:rsidRPr="0042444F" w:rsidRDefault="00E16D14" w:rsidP="00E16D14">
      <w:pPr>
        <w:jc w:val="center"/>
        <w:rPr>
          <w:rFonts w:asciiTheme="minorHAnsi" w:hAnsiTheme="minorHAnsi" w:cs="Arial"/>
        </w:rPr>
      </w:pPr>
      <w:r w:rsidRPr="0042444F">
        <w:rPr>
          <w:rFonts w:asciiTheme="minorHAnsi" w:hAnsiTheme="minorHAnsi" w:cs="Arial"/>
          <w:caps/>
        </w:rPr>
        <w:fldChar w:fldCharType="end"/>
      </w:r>
    </w:p>
    <w:p w14:paraId="692CAEBC" w14:textId="77777777" w:rsidR="00F95E33" w:rsidRPr="0042444F" w:rsidRDefault="00F95E33" w:rsidP="00E16D14">
      <w:pPr>
        <w:rPr>
          <w:rFonts w:asciiTheme="minorHAnsi" w:hAnsiTheme="minorHAnsi" w:cs="Arial"/>
        </w:rPr>
      </w:pPr>
    </w:p>
    <w:bookmarkStart w:id="18" w:name="_Toc406065228"/>
    <w:bookmarkEnd w:id="4"/>
    <w:bookmarkEnd w:id="5"/>
    <w:bookmarkEnd w:id="6"/>
    <w:bookmarkEnd w:id="7"/>
    <w:bookmarkEnd w:id="8"/>
    <w:p w14:paraId="72385802" w14:textId="50689D98" w:rsidR="00312179" w:rsidRPr="0042444F" w:rsidRDefault="002B094F" w:rsidP="00F43F8E">
      <w:pPr>
        <w:pStyle w:val="Heading1"/>
        <w:rPr>
          <w:rFonts w:asciiTheme="minorHAnsi" w:hAnsiTheme="minorHAnsi" w:cs="Arial"/>
        </w:rPr>
      </w:pPr>
      <w:r w:rsidRPr="0042444F">
        <w:rPr>
          <w:rFonts w:asciiTheme="minorHAnsi" w:hAnsiTheme="minorHAnsi" w:cs="Arial"/>
        </w:rPr>
        <w:lastRenderedPageBreak/>
        <w:fldChar w:fldCharType="begin"/>
      </w:r>
      <w:r w:rsidRPr="0042444F">
        <w:rPr>
          <w:rFonts w:asciiTheme="minorHAnsi" w:hAnsiTheme="minorHAnsi" w:cs="Arial"/>
        </w:rPr>
        <w:instrText xml:space="preserve"> DOCPROPERTY  "Document Version"  \* MERGEFORMAT </w:instrText>
      </w:r>
      <w:r w:rsidRPr="0042444F">
        <w:rPr>
          <w:rFonts w:asciiTheme="minorHAnsi" w:hAnsiTheme="minorHAnsi" w:cs="Arial"/>
        </w:rPr>
        <w:fldChar w:fldCharType="separate"/>
      </w:r>
      <w:bookmarkStart w:id="19" w:name="_Toc506219488"/>
      <w:proofErr w:type="spellStart"/>
      <w:r w:rsidR="0033022A" w:rsidRPr="0042444F">
        <w:rPr>
          <w:rFonts w:asciiTheme="minorHAnsi" w:hAnsiTheme="minorHAnsi" w:cs="Arial"/>
        </w:rPr>
        <w:t>DmaCfgAndUse</w:t>
      </w:r>
      <w:proofErr w:type="spellEnd"/>
      <w:r w:rsidRPr="0042444F">
        <w:rPr>
          <w:rFonts w:asciiTheme="minorHAnsi" w:hAnsiTheme="minorHAnsi" w:cs="Arial"/>
        </w:rPr>
        <w:fldChar w:fldCharType="end"/>
      </w:r>
      <w:r w:rsidRPr="0042444F">
        <w:rPr>
          <w:rFonts w:asciiTheme="minorHAnsi" w:hAnsiTheme="minorHAnsi" w:cs="Arial"/>
        </w:rPr>
        <w:t xml:space="preserve"> </w:t>
      </w:r>
      <w:r w:rsidR="00D229A6" w:rsidRPr="0042444F">
        <w:rPr>
          <w:rFonts w:asciiTheme="minorHAnsi" w:hAnsiTheme="minorHAnsi" w:cs="Arial"/>
        </w:rPr>
        <w:t>&amp; High-Level Description</w:t>
      </w:r>
      <w:bookmarkEnd w:id="18"/>
      <w:bookmarkEnd w:id="19"/>
    </w:p>
    <w:p w14:paraId="76952C46" w14:textId="7B87FBE7" w:rsidR="00D229A6" w:rsidRPr="0042444F" w:rsidRDefault="0033022A" w:rsidP="00D229A6">
      <w:pPr>
        <w:rPr>
          <w:rFonts w:asciiTheme="minorHAnsi" w:hAnsiTheme="minorHAnsi" w:cs="Arial"/>
        </w:rPr>
      </w:pPr>
      <w:r w:rsidRPr="0042444F">
        <w:rPr>
          <w:rFonts w:asciiTheme="minorHAnsi" w:hAnsiTheme="minorHAnsi" w:cs="Arial"/>
        </w:rPr>
        <w:t>DMA Configuration and Usage (</w:t>
      </w:r>
      <w:proofErr w:type="spellStart"/>
      <w:r w:rsidRPr="0042444F">
        <w:rPr>
          <w:rFonts w:asciiTheme="minorHAnsi" w:hAnsiTheme="minorHAnsi" w:cs="Arial"/>
        </w:rPr>
        <w:t>DmaCfgAndUse</w:t>
      </w:r>
      <w:proofErr w:type="spellEnd"/>
      <w:r w:rsidRPr="0042444F">
        <w:rPr>
          <w:rFonts w:asciiTheme="minorHAnsi" w:hAnsiTheme="minorHAnsi" w:cs="Arial"/>
        </w:rPr>
        <w:t>) sets up the initial DMA configuration and defines the periodic and server runnable functionality needed for DMA transfers of SPI, ADC, and Motor Control loop/RTE interface data.</w:t>
      </w:r>
    </w:p>
    <w:p w14:paraId="53D07AD4" w14:textId="77777777" w:rsidR="00D229A6" w:rsidRPr="0042444F" w:rsidRDefault="00D229A6" w:rsidP="00D229A6">
      <w:pPr>
        <w:rPr>
          <w:rFonts w:asciiTheme="minorHAnsi" w:hAnsiTheme="minorHAnsi" w:cs="Arial"/>
          <w:i/>
        </w:rPr>
      </w:pPr>
    </w:p>
    <w:p w14:paraId="00050B89" w14:textId="77777777" w:rsidR="00D229A6" w:rsidRPr="0042444F" w:rsidRDefault="00D229A6" w:rsidP="00D229A6">
      <w:pPr>
        <w:rPr>
          <w:rFonts w:asciiTheme="minorHAnsi" w:hAnsiTheme="minorHAnsi" w:cs="Arial"/>
          <w:i/>
        </w:rPr>
      </w:pPr>
    </w:p>
    <w:p w14:paraId="5C982530" w14:textId="77777777" w:rsidR="00D229A6" w:rsidRPr="0042444F" w:rsidRDefault="00D229A6" w:rsidP="00D229A6">
      <w:pPr>
        <w:pStyle w:val="Heading1"/>
        <w:ind w:left="562" w:hanging="562"/>
        <w:rPr>
          <w:rFonts w:asciiTheme="minorHAnsi" w:hAnsiTheme="minorHAnsi" w:cs="Arial"/>
        </w:rPr>
      </w:pPr>
      <w:bookmarkStart w:id="20" w:name="_Toc406065229"/>
      <w:bookmarkStart w:id="21" w:name="_Toc506219489"/>
      <w:r w:rsidRPr="0042444F">
        <w:rPr>
          <w:rFonts w:asciiTheme="minorHAnsi" w:hAnsiTheme="minorHAnsi" w:cs="Arial"/>
        </w:rPr>
        <w:lastRenderedPageBreak/>
        <w:t>Design details of software module</w:t>
      </w:r>
      <w:bookmarkEnd w:id="20"/>
      <w:bookmarkEnd w:id="21"/>
    </w:p>
    <w:p w14:paraId="53D798E6" w14:textId="546119D9" w:rsidR="00D229A6" w:rsidRPr="0042444F" w:rsidRDefault="00D229A6" w:rsidP="00D229A6">
      <w:pPr>
        <w:pStyle w:val="Heading2"/>
        <w:rPr>
          <w:rFonts w:asciiTheme="minorHAnsi" w:hAnsiTheme="minorHAnsi" w:cs="Arial"/>
        </w:rPr>
      </w:pPr>
      <w:bookmarkStart w:id="22" w:name="_Toc406065230"/>
      <w:bookmarkStart w:id="23" w:name="_Toc506219490"/>
      <w:r w:rsidRPr="0042444F">
        <w:rPr>
          <w:rFonts w:asciiTheme="minorHAnsi" w:hAnsiTheme="minorHAnsi" w:cs="Arial"/>
        </w:rPr>
        <w:t xml:space="preserve">Graphical representation of </w:t>
      </w:r>
      <w:bookmarkEnd w:id="22"/>
      <w:r w:rsidR="00AE55D3" w:rsidRPr="0042444F">
        <w:rPr>
          <w:rFonts w:asciiTheme="minorHAnsi" w:hAnsiTheme="minorHAnsi" w:cs="Arial"/>
        </w:rPr>
        <w:fldChar w:fldCharType="begin"/>
      </w:r>
      <w:r w:rsidR="00AE55D3" w:rsidRPr="0042444F">
        <w:rPr>
          <w:rFonts w:asciiTheme="minorHAnsi" w:hAnsiTheme="minorHAnsi" w:cs="Arial"/>
        </w:rPr>
        <w:instrText xml:space="preserve"> DOCPROPERTY  "Document Version"  \* MERGEFORMAT </w:instrText>
      </w:r>
      <w:r w:rsidR="00AE55D3" w:rsidRPr="0042444F">
        <w:rPr>
          <w:rFonts w:asciiTheme="minorHAnsi" w:hAnsiTheme="minorHAnsi" w:cs="Arial"/>
        </w:rPr>
        <w:fldChar w:fldCharType="separate"/>
      </w:r>
      <w:proofErr w:type="spellStart"/>
      <w:r w:rsidR="00601BFF" w:rsidRPr="0042444F">
        <w:rPr>
          <w:rFonts w:asciiTheme="minorHAnsi" w:hAnsiTheme="minorHAnsi" w:cs="Arial"/>
        </w:rPr>
        <w:t>DmaCfgAndUse</w:t>
      </w:r>
      <w:bookmarkEnd w:id="23"/>
      <w:proofErr w:type="spellEnd"/>
      <w:r w:rsidR="00AE55D3" w:rsidRPr="0042444F">
        <w:rPr>
          <w:rFonts w:asciiTheme="minorHAnsi" w:hAnsiTheme="minorHAnsi" w:cs="Arial"/>
        </w:rPr>
        <w:fldChar w:fldCharType="end"/>
      </w:r>
    </w:p>
    <w:p w14:paraId="11119DED" w14:textId="5302DCAB" w:rsidR="00D229A6" w:rsidRPr="0042444F" w:rsidRDefault="00601BFF" w:rsidP="00D229A6">
      <w:pPr>
        <w:rPr>
          <w:rFonts w:asciiTheme="minorHAnsi" w:hAnsiTheme="minorHAnsi" w:cs="Arial"/>
          <w:i/>
        </w:rPr>
      </w:pPr>
      <w:r w:rsidRPr="0042444F">
        <w:rPr>
          <w:rFonts w:asciiTheme="minorHAnsi" w:hAnsiTheme="minorHAnsi" w:cs="Arial"/>
          <w:i/>
          <w:noProof/>
        </w:rPr>
        <w:drawing>
          <wp:inline distT="0" distB="0" distL="0" distR="0" wp14:anchorId="169A00D8" wp14:editId="21263D1A">
            <wp:extent cx="3611880" cy="1943100"/>
            <wp:effectExtent l="0" t="0" r="7620" b="0"/>
            <wp:docPr id="1" name="Picture 1" descr="C:\Users\nz3893\Documents\OneDrive - NEXTEER AUTOMOTIVE\1 Current Components\png_Graphic CM2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3893\Documents\OneDrive - NEXTEER AUTOMOTIVE\1 Current Components\png_Graphic CM200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1943100"/>
                    </a:xfrm>
                    <a:prstGeom prst="rect">
                      <a:avLst/>
                    </a:prstGeom>
                    <a:noFill/>
                    <a:ln>
                      <a:noFill/>
                    </a:ln>
                  </pic:spPr>
                </pic:pic>
              </a:graphicData>
            </a:graphic>
          </wp:inline>
        </w:drawing>
      </w:r>
    </w:p>
    <w:p w14:paraId="6BE455ED" w14:textId="77777777" w:rsidR="00D229A6" w:rsidRPr="0042444F" w:rsidRDefault="00D229A6" w:rsidP="00D229A6">
      <w:pPr>
        <w:pStyle w:val="Heading2"/>
        <w:rPr>
          <w:rFonts w:asciiTheme="minorHAnsi" w:hAnsiTheme="minorHAnsi" w:cs="Arial"/>
        </w:rPr>
      </w:pPr>
      <w:bookmarkStart w:id="24" w:name="_Toc406065231"/>
      <w:bookmarkStart w:id="25" w:name="_Toc506219491"/>
      <w:r w:rsidRPr="0042444F">
        <w:rPr>
          <w:rFonts w:asciiTheme="minorHAnsi" w:hAnsiTheme="minorHAnsi" w:cs="Arial"/>
        </w:rPr>
        <w:t>Data Flow Diagram</w:t>
      </w:r>
      <w:bookmarkEnd w:id="24"/>
      <w:bookmarkEnd w:id="25"/>
    </w:p>
    <w:p w14:paraId="31C15438" w14:textId="77777777" w:rsidR="00D229A6" w:rsidRPr="0042444F" w:rsidRDefault="00AC4CD8" w:rsidP="00387BF4">
      <w:pPr>
        <w:pStyle w:val="Heading3"/>
        <w:tabs>
          <w:tab w:val="clear" w:pos="1017"/>
        </w:tabs>
        <w:ind w:left="562" w:hanging="562"/>
        <w:rPr>
          <w:rFonts w:asciiTheme="minorHAnsi" w:hAnsiTheme="minorHAnsi" w:cs="Arial"/>
        </w:rPr>
      </w:pPr>
      <w:bookmarkStart w:id="26" w:name="_Toc375924736"/>
      <w:bookmarkStart w:id="27" w:name="_Toc406065232"/>
      <w:bookmarkStart w:id="28" w:name="_Toc506219492"/>
      <w:r w:rsidRPr="0042444F">
        <w:rPr>
          <w:rFonts w:asciiTheme="minorHAnsi" w:hAnsiTheme="minorHAnsi" w:cs="Arial"/>
        </w:rPr>
        <w:t xml:space="preserve">Component </w:t>
      </w:r>
      <w:r w:rsidR="00D229A6" w:rsidRPr="0042444F">
        <w:rPr>
          <w:rFonts w:asciiTheme="minorHAnsi" w:hAnsiTheme="minorHAnsi" w:cs="Arial"/>
        </w:rPr>
        <w:t>level DFD</w:t>
      </w:r>
      <w:bookmarkEnd w:id="26"/>
      <w:bookmarkEnd w:id="27"/>
      <w:bookmarkEnd w:id="28"/>
    </w:p>
    <w:p w14:paraId="60C8AA34" w14:textId="77777777" w:rsidR="00D229A6" w:rsidRPr="0042444F" w:rsidRDefault="00B220BD" w:rsidP="00D229A6">
      <w:pPr>
        <w:rPr>
          <w:rFonts w:asciiTheme="minorHAnsi" w:hAnsiTheme="minorHAnsi" w:cs="Arial"/>
          <w:lang w:bidi="ar-SA"/>
        </w:rPr>
      </w:pPr>
      <w:r w:rsidRPr="0042444F">
        <w:rPr>
          <w:rFonts w:asciiTheme="minorHAnsi" w:hAnsiTheme="minorHAnsi" w:cs="Arial"/>
          <w:lang w:bidi="ar-SA"/>
        </w:rPr>
        <w:t>None</w:t>
      </w:r>
    </w:p>
    <w:p w14:paraId="0D368022" w14:textId="77777777" w:rsidR="00D229A6" w:rsidRPr="0042444F" w:rsidRDefault="00AC4CD8" w:rsidP="00D229A6">
      <w:pPr>
        <w:pStyle w:val="Heading3"/>
        <w:ind w:left="562" w:hanging="562"/>
        <w:rPr>
          <w:rFonts w:asciiTheme="minorHAnsi" w:hAnsiTheme="minorHAnsi" w:cs="Arial"/>
        </w:rPr>
      </w:pPr>
      <w:bookmarkStart w:id="29" w:name="_Toc375924737"/>
      <w:bookmarkStart w:id="30" w:name="_Toc406065233"/>
      <w:bookmarkStart w:id="31" w:name="_Toc506219493"/>
      <w:r w:rsidRPr="0042444F">
        <w:rPr>
          <w:rFonts w:asciiTheme="minorHAnsi" w:hAnsiTheme="minorHAnsi" w:cs="Arial"/>
        </w:rPr>
        <w:t xml:space="preserve">Function </w:t>
      </w:r>
      <w:r w:rsidR="00D229A6" w:rsidRPr="0042444F">
        <w:rPr>
          <w:rFonts w:asciiTheme="minorHAnsi" w:hAnsiTheme="minorHAnsi" w:cs="Arial"/>
        </w:rPr>
        <w:t>level DFD</w:t>
      </w:r>
      <w:bookmarkEnd w:id="29"/>
      <w:bookmarkEnd w:id="30"/>
      <w:bookmarkEnd w:id="31"/>
    </w:p>
    <w:p w14:paraId="7EDE59C3" w14:textId="77777777" w:rsidR="002B094F" w:rsidRPr="0042444F" w:rsidRDefault="00B220BD" w:rsidP="002B094F">
      <w:pPr>
        <w:rPr>
          <w:rFonts w:asciiTheme="minorHAnsi" w:hAnsiTheme="minorHAnsi" w:cs="Arial"/>
          <w:lang w:bidi="ar-SA"/>
        </w:rPr>
      </w:pPr>
      <w:r w:rsidRPr="0042444F">
        <w:rPr>
          <w:rFonts w:asciiTheme="minorHAnsi" w:hAnsiTheme="minorHAnsi" w:cs="Arial"/>
          <w:lang w:bidi="ar-SA"/>
        </w:rPr>
        <w:t>None</w:t>
      </w:r>
    </w:p>
    <w:p w14:paraId="33267DA2" w14:textId="77777777" w:rsidR="002B094F" w:rsidRPr="0042444F" w:rsidRDefault="002B094F" w:rsidP="00AC4CD8">
      <w:pPr>
        <w:pStyle w:val="Heading1"/>
        <w:ind w:left="562" w:hanging="562"/>
        <w:rPr>
          <w:rFonts w:asciiTheme="minorHAnsi" w:hAnsiTheme="minorHAnsi" w:cs="Arial"/>
        </w:rPr>
      </w:pPr>
      <w:bookmarkStart w:id="32" w:name="_Toc338170479"/>
      <w:bookmarkStart w:id="33" w:name="_Toc375678228"/>
      <w:bookmarkStart w:id="34" w:name="_Toc418080062"/>
      <w:bookmarkStart w:id="35" w:name="_Toc421709912"/>
      <w:bookmarkStart w:id="36" w:name="_Toc506219494"/>
      <w:r w:rsidRPr="0042444F">
        <w:rPr>
          <w:rFonts w:asciiTheme="minorHAnsi" w:hAnsiTheme="minorHAnsi" w:cs="Arial"/>
        </w:rPr>
        <w:lastRenderedPageBreak/>
        <w:t>Constant Data Dictionary</w:t>
      </w:r>
      <w:bookmarkEnd w:id="32"/>
      <w:bookmarkEnd w:id="33"/>
      <w:bookmarkEnd w:id="34"/>
      <w:bookmarkEnd w:id="35"/>
      <w:bookmarkEnd w:id="36"/>
    </w:p>
    <w:p w14:paraId="66AE89FD" w14:textId="77777777" w:rsidR="00AC4CD8" w:rsidRPr="0042444F" w:rsidRDefault="00AC4CD8" w:rsidP="00AC4CD8">
      <w:pPr>
        <w:pStyle w:val="Heading2"/>
        <w:spacing w:after="60"/>
        <w:rPr>
          <w:rFonts w:asciiTheme="minorHAnsi" w:hAnsiTheme="minorHAnsi" w:cs="Arial"/>
        </w:rPr>
      </w:pPr>
      <w:bookmarkStart w:id="37" w:name="_Toc421011506"/>
      <w:bookmarkStart w:id="38" w:name="_Toc421786527"/>
      <w:bookmarkStart w:id="39" w:name="_Toc506219495"/>
      <w:bookmarkStart w:id="40" w:name="_Toc418080064"/>
      <w:r w:rsidRPr="0042444F">
        <w:rPr>
          <w:rFonts w:asciiTheme="minorHAnsi" w:hAnsiTheme="minorHAnsi" w:cs="Arial"/>
        </w:rPr>
        <w:t>Program (fixed) Constants</w:t>
      </w:r>
      <w:bookmarkEnd w:id="37"/>
      <w:bookmarkEnd w:id="38"/>
      <w:bookmarkEnd w:id="39"/>
    </w:p>
    <w:p w14:paraId="50F09C74" w14:textId="77777777" w:rsidR="00AC4CD8" w:rsidRPr="0042444F" w:rsidRDefault="00AC4CD8" w:rsidP="00AC4CD8">
      <w:pPr>
        <w:pStyle w:val="Heading3"/>
        <w:tabs>
          <w:tab w:val="clear" w:pos="1017"/>
          <w:tab w:val="num" w:pos="567"/>
        </w:tabs>
        <w:ind w:left="567"/>
        <w:rPr>
          <w:rFonts w:asciiTheme="minorHAnsi" w:hAnsiTheme="minorHAnsi" w:cs="Arial"/>
        </w:rPr>
      </w:pPr>
      <w:bookmarkStart w:id="41" w:name="_Toc506219496"/>
      <w:bookmarkEnd w:id="40"/>
      <w:r w:rsidRPr="0042444F">
        <w:rPr>
          <w:rFonts w:asciiTheme="minorHAnsi" w:hAnsiTheme="minorHAnsi" w:cs="Arial"/>
        </w:rPr>
        <w:t>Embedded Constants</w:t>
      </w:r>
      <w:bookmarkEnd w:id="41"/>
    </w:p>
    <w:p w14:paraId="39AEFD69" w14:textId="77777777" w:rsidR="00AC4CD8" w:rsidRPr="0042444F" w:rsidRDefault="00AC4CD8" w:rsidP="00AC4CD8">
      <w:pPr>
        <w:pStyle w:val="Heading4"/>
        <w:rPr>
          <w:rFonts w:asciiTheme="minorHAnsi" w:hAnsiTheme="minorHAnsi" w:cs="Arial"/>
        </w:rPr>
      </w:pPr>
      <w:r w:rsidRPr="0042444F">
        <w:rPr>
          <w:rFonts w:asciiTheme="minorHAnsi" w:hAnsiTheme="minorHAnsi" w:cs="Arial"/>
        </w:rPr>
        <w:t>Local Constants</w:t>
      </w:r>
    </w:p>
    <w:tbl>
      <w:tblPr>
        <w:tblW w:w="872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02"/>
        <w:gridCol w:w="1440"/>
        <w:gridCol w:w="1440"/>
        <w:gridCol w:w="1440"/>
      </w:tblGrid>
      <w:tr w:rsidR="00007584" w:rsidRPr="0042444F" w14:paraId="00838B5D"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shd w:val="pct30" w:color="FFFF00" w:fill="FFFFFF"/>
            <w:vAlign w:val="center"/>
          </w:tcPr>
          <w:p w14:paraId="093C74DF" w14:textId="77777777" w:rsidR="00007584" w:rsidRPr="0042444F" w:rsidRDefault="00007584" w:rsidP="006102AB">
            <w:pPr>
              <w:spacing w:before="60"/>
              <w:rPr>
                <w:rFonts w:asciiTheme="minorHAnsi" w:hAnsiTheme="minorHAnsi" w:cs="Arial"/>
                <w:sz w:val="18"/>
                <w:szCs w:val="16"/>
              </w:rPr>
            </w:pPr>
            <w:bookmarkStart w:id="42" w:name="_Hlk505958860"/>
            <w:r w:rsidRPr="0042444F">
              <w:rPr>
                <w:rFonts w:asciiTheme="minorHAnsi" w:hAnsiTheme="minorHAnsi" w:cs="Arial"/>
                <w:sz w:val="18"/>
                <w:szCs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6F5C4CAD" w14:textId="77777777" w:rsidR="00007584" w:rsidRPr="0042444F" w:rsidRDefault="00007584" w:rsidP="006102AB">
            <w:pPr>
              <w:spacing w:before="60"/>
              <w:rPr>
                <w:rFonts w:asciiTheme="minorHAnsi" w:hAnsiTheme="minorHAnsi" w:cs="Arial"/>
                <w:sz w:val="18"/>
                <w:szCs w:val="16"/>
              </w:rPr>
            </w:pPr>
            <w:r w:rsidRPr="0042444F">
              <w:rPr>
                <w:rFonts w:asciiTheme="minorHAnsi" w:hAnsiTheme="minorHAnsi" w:cs="Arial"/>
                <w:sz w:val="18"/>
                <w:szCs w:val="16"/>
              </w:rPr>
              <w:t>Resolution</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42F6757E" w14:textId="77777777" w:rsidR="00007584" w:rsidRPr="0042444F" w:rsidRDefault="00007584" w:rsidP="006102AB">
            <w:pPr>
              <w:spacing w:before="60"/>
              <w:rPr>
                <w:rFonts w:asciiTheme="minorHAnsi" w:hAnsiTheme="minorHAnsi" w:cs="Arial"/>
                <w:sz w:val="18"/>
                <w:szCs w:val="16"/>
              </w:rPr>
            </w:pPr>
            <w:r w:rsidRPr="0042444F">
              <w:rPr>
                <w:rFonts w:asciiTheme="minorHAnsi" w:hAnsiTheme="minorHAnsi" w:cs="Arial"/>
                <w:sz w:val="18"/>
                <w:szCs w:val="16"/>
              </w:rPr>
              <w:t>Units</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04064B4D" w14:textId="77777777" w:rsidR="00007584" w:rsidRPr="0042444F" w:rsidRDefault="00007584" w:rsidP="006102AB">
            <w:pPr>
              <w:spacing w:before="60"/>
              <w:rPr>
                <w:rFonts w:asciiTheme="minorHAnsi" w:hAnsiTheme="minorHAnsi" w:cs="Arial"/>
                <w:sz w:val="18"/>
                <w:szCs w:val="16"/>
              </w:rPr>
            </w:pPr>
            <w:r w:rsidRPr="0042444F">
              <w:rPr>
                <w:rFonts w:asciiTheme="minorHAnsi" w:hAnsiTheme="minorHAnsi" w:cs="Arial"/>
                <w:sz w:val="18"/>
                <w:szCs w:val="16"/>
              </w:rPr>
              <w:t>Value</w:t>
            </w:r>
          </w:p>
        </w:tc>
      </w:tr>
      <w:tr w:rsidR="006102AB" w:rsidRPr="0042444F" w14:paraId="1129411E"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35C162A7" w14:textId="3C4E33A9" w:rsidR="006102AB" w:rsidRPr="0042444F" w:rsidRDefault="006102AB" w:rsidP="006102AB">
            <w:pPr>
              <w:spacing w:before="60"/>
              <w:rPr>
                <w:rFonts w:asciiTheme="minorHAnsi" w:hAnsiTheme="minorHAnsi" w:cs="Arial"/>
                <w:sz w:val="18"/>
                <w:szCs w:val="18"/>
              </w:rPr>
            </w:pPr>
            <w:r w:rsidRPr="0042444F">
              <w:rPr>
                <w:sz w:val="18"/>
                <w:szCs w:val="18"/>
              </w:rPr>
              <w:t>CPU1PEID_CNT_U32</w:t>
            </w:r>
          </w:p>
        </w:tc>
        <w:tc>
          <w:tcPr>
            <w:tcW w:w="1440" w:type="dxa"/>
            <w:tcBorders>
              <w:top w:val="single" w:sz="6" w:space="0" w:color="auto"/>
              <w:left w:val="single" w:sz="6" w:space="0" w:color="auto"/>
              <w:bottom w:val="single" w:sz="6" w:space="0" w:color="auto"/>
              <w:right w:val="single" w:sz="6" w:space="0" w:color="auto"/>
            </w:tcBorders>
            <w:vAlign w:val="center"/>
          </w:tcPr>
          <w:p w14:paraId="56F26F0B" w14:textId="1F20B13D"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2D9AD2B0" w14:textId="443C38A4"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27916DAD" w14:textId="5555D05B" w:rsidR="006102AB" w:rsidRPr="0042444F" w:rsidRDefault="006102AB" w:rsidP="006102AB">
            <w:pPr>
              <w:spacing w:before="60"/>
              <w:rPr>
                <w:rFonts w:asciiTheme="minorHAnsi" w:hAnsiTheme="minorHAnsi" w:cs="Arial"/>
                <w:sz w:val="18"/>
                <w:szCs w:val="18"/>
              </w:rPr>
            </w:pPr>
            <w:r w:rsidRPr="0042444F">
              <w:rPr>
                <w:sz w:val="18"/>
                <w:szCs w:val="18"/>
              </w:rPr>
              <w:t>1</w:t>
            </w:r>
          </w:p>
        </w:tc>
      </w:tr>
      <w:tr w:rsidR="006102AB" w:rsidRPr="0042444F" w14:paraId="67DD72E0"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76B3E95F" w14:textId="582718A9" w:rsidR="006102AB" w:rsidRPr="0042444F" w:rsidRDefault="006102AB" w:rsidP="006102AB">
            <w:pPr>
              <w:spacing w:before="60"/>
              <w:rPr>
                <w:rFonts w:asciiTheme="minorHAnsi" w:hAnsiTheme="minorHAnsi" w:cs="Arial"/>
                <w:sz w:val="18"/>
                <w:szCs w:val="18"/>
              </w:rPr>
            </w:pPr>
            <w:r w:rsidRPr="0042444F">
              <w:rPr>
                <w:sz w:val="18"/>
                <w:szCs w:val="18"/>
              </w:rPr>
              <w:t>PRPHLTOLCLRAMSPID_CNT_U32</w:t>
            </w:r>
          </w:p>
        </w:tc>
        <w:tc>
          <w:tcPr>
            <w:tcW w:w="1440" w:type="dxa"/>
            <w:tcBorders>
              <w:top w:val="single" w:sz="6" w:space="0" w:color="auto"/>
              <w:left w:val="single" w:sz="6" w:space="0" w:color="auto"/>
              <w:bottom w:val="single" w:sz="6" w:space="0" w:color="auto"/>
              <w:right w:val="single" w:sz="6" w:space="0" w:color="auto"/>
            </w:tcBorders>
            <w:vAlign w:val="center"/>
          </w:tcPr>
          <w:p w14:paraId="6F0CDAAB" w14:textId="6EE9F0EB"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5B2DC762" w14:textId="1FCC6C4C"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0646DEC9" w14:textId="00635C15" w:rsidR="006102AB" w:rsidRPr="0042444F" w:rsidRDefault="006102AB" w:rsidP="006102AB">
            <w:pPr>
              <w:spacing w:before="60"/>
              <w:rPr>
                <w:rFonts w:asciiTheme="minorHAnsi" w:hAnsiTheme="minorHAnsi" w:cs="Arial"/>
                <w:sz w:val="18"/>
                <w:szCs w:val="18"/>
              </w:rPr>
            </w:pPr>
            <w:r w:rsidRPr="0042444F">
              <w:rPr>
                <w:sz w:val="18"/>
                <w:szCs w:val="18"/>
              </w:rPr>
              <w:t>3</w:t>
            </w:r>
          </w:p>
        </w:tc>
      </w:tr>
      <w:tr w:rsidR="006102AB" w:rsidRPr="0042444F" w14:paraId="19410C78"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358CDB82" w14:textId="7ED03524" w:rsidR="006102AB" w:rsidRPr="0042444F" w:rsidRDefault="006102AB" w:rsidP="006102AB">
            <w:pPr>
              <w:spacing w:before="60"/>
              <w:rPr>
                <w:rFonts w:asciiTheme="minorHAnsi" w:hAnsiTheme="minorHAnsi" w:cs="Arial"/>
                <w:sz w:val="18"/>
                <w:szCs w:val="18"/>
              </w:rPr>
            </w:pPr>
            <w:r w:rsidRPr="0042444F">
              <w:rPr>
                <w:sz w:val="18"/>
                <w:szCs w:val="18"/>
              </w:rPr>
              <w:t>LCLRAMTOPRPHLSPID_CNT_U32</w:t>
            </w:r>
          </w:p>
        </w:tc>
        <w:tc>
          <w:tcPr>
            <w:tcW w:w="1440" w:type="dxa"/>
            <w:tcBorders>
              <w:top w:val="single" w:sz="6" w:space="0" w:color="auto"/>
              <w:left w:val="single" w:sz="6" w:space="0" w:color="auto"/>
              <w:bottom w:val="single" w:sz="6" w:space="0" w:color="auto"/>
              <w:right w:val="single" w:sz="6" w:space="0" w:color="auto"/>
            </w:tcBorders>
            <w:vAlign w:val="center"/>
          </w:tcPr>
          <w:p w14:paraId="77CDE5C9" w14:textId="1493AA08"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30F54EE0" w14:textId="7FEEB1D2"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4DDFAEC8" w14:textId="0328B8FB" w:rsidR="006102AB" w:rsidRPr="0042444F" w:rsidRDefault="006102AB" w:rsidP="006102AB">
            <w:pPr>
              <w:spacing w:before="60"/>
              <w:rPr>
                <w:rFonts w:asciiTheme="minorHAnsi" w:hAnsiTheme="minorHAnsi" w:cs="Arial"/>
                <w:sz w:val="18"/>
                <w:szCs w:val="18"/>
              </w:rPr>
            </w:pPr>
            <w:r w:rsidRPr="0042444F">
              <w:rPr>
                <w:sz w:val="18"/>
                <w:szCs w:val="18"/>
              </w:rPr>
              <w:t>2</w:t>
            </w:r>
          </w:p>
        </w:tc>
      </w:tr>
      <w:tr w:rsidR="006102AB" w:rsidRPr="0042444F" w14:paraId="0C7F066A"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736490C2" w14:textId="4C4D3A0B" w:rsidR="006102AB" w:rsidRPr="0042444F" w:rsidRDefault="006102AB" w:rsidP="006102AB">
            <w:pPr>
              <w:spacing w:before="60"/>
              <w:rPr>
                <w:rFonts w:asciiTheme="minorHAnsi" w:hAnsiTheme="minorHAnsi" w:cs="Arial"/>
                <w:sz w:val="18"/>
                <w:szCs w:val="18"/>
              </w:rPr>
            </w:pPr>
            <w:r w:rsidRPr="0042444F">
              <w:rPr>
                <w:sz w:val="18"/>
                <w:szCs w:val="18"/>
              </w:rPr>
              <w:t>LCLRAMTOLCLRAMSPID_CNT_U32</w:t>
            </w:r>
          </w:p>
        </w:tc>
        <w:tc>
          <w:tcPr>
            <w:tcW w:w="1440" w:type="dxa"/>
            <w:tcBorders>
              <w:top w:val="single" w:sz="6" w:space="0" w:color="auto"/>
              <w:left w:val="single" w:sz="6" w:space="0" w:color="auto"/>
              <w:bottom w:val="single" w:sz="6" w:space="0" w:color="auto"/>
              <w:right w:val="single" w:sz="6" w:space="0" w:color="auto"/>
            </w:tcBorders>
            <w:vAlign w:val="center"/>
          </w:tcPr>
          <w:p w14:paraId="74124C59" w14:textId="49B88F11"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7D07E57E" w14:textId="48554C34"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32FC1A05" w14:textId="0B59363E" w:rsidR="006102AB" w:rsidRPr="0042444F" w:rsidRDefault="006102AB" w:rsidP="006102AB">
            <w:pPr>
              <w:spacing w:before="60"/>
              <w:rPr>
                <w:rFonts w:asciiTheme="minorHAnsi" w:hAnsiTheme="minorHAnsi" w:cs="Arial"/>
                <w:sz w:val="18"/>
                <w:szCs w:val="18"/>
              </w:rPr>
            </w:pPr>
            <w:r w:rsidRPr="0042444F">
              <w:rPr>
                <w:sz w:val="18"/>
                <w:szCs w:val="18"/>
              </w:rPr>
              <w:t>0</w:t>
            </w:r>
          </w:p>
        </w:tc>
      </w:tr>
      <w:tr w:rsidR="006102AB" w:rsidRPr="0042444F" w14:paraId="05EABB42"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0025C6C3" w14:textId="7882A9B5" w:rsidR="006102AB" w:rsidRPr="0042444F" w:rsidRDefault="006102AB" w:rsidP="006102AB">
            <w:pPr>
              <w:spacing w:before="60"/>
              <w:rPr>
                <w:rFonts w:asciiTheme="minorHAnsi" w:hAnsiTheme="minorHAnsi" w:cs="Arial"/>
                <w:sz w:val="18"/>
                <w:szCs w:val="18"/>
              </w:rPr>
            </w:pPr>
            <w:r w:rsidRPr="0042444F">
              <w:rPr>
                <w:sz w:val="18"/>
                <w:szCs w:val="18"/>
              </w:rPr>
              <w:t>USRMODENA_CNT_U32</w:t>
            </w:r>
          </w:p>
        </w:tc>
        <w:tc>
          <w:tcPr>
            <w:tcW w:w="1440" w:type="dxa"/>
            <w:tcBorders>
              <w:top w:val="single" w:sz="6" w:space="0" w:color="auto"/>
              <w:left w:val="single" w:sz="6" w:space="0" w:color="auto"/>
              <w:bottom w:val="single" w:sz="6" w:space="0" w:color="auto"/>
              <w:right w:val="single" w:sz="6" w:space="0" w:color="auto"/>
            </w:tcBorders>
            <w:vAlign w:val="center"/>
          </w:tcPr>
          <w:p w14:paraId="4446C76F" w14:textId="47B58601"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6A5DC7B0" w14:textId="19E2BAF1"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2AC2956A" w14:textId="2A2A7C94" w:rsidR="006102AB" w:rsidRPr="0042444F" w:rsidRDefault="006102AB" w:rsidP="006102AB">
            <w:pPr>
              <w:spacing w:before="60"/>
              <w:rPr>
                <w:rFonts w:asciiTheme="minorHAnsi" w:hAnsiTheme="minorHAnsi" w:cs="Arial"/>
                <w:sz w:val="18"/>
                <w:szCs w:val="18"/>
              </w:rPr>
            </w:pPr>
            <w:r w:rsidRPr="0042444F">
              <w:rPr>
                <w:sz w:val="18"/>
                <w:szCs w:val="18"/>
              </w:rPr>
              <w:t>1</w:t>
            </w:r>
          </w:p>
        </w:tc>
      </w:tr>
      <w:tr w:rsidR="006102AB" w:rsidRPr="0042444F" w14:paraId="301551F8" w14:textId="77777777" w:rsidTr="00FF06B7">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191E8BDA" w14:textId="3AFA091E" w:rsidR="006102AB" w:rsidRPr="0042444F" w:rsidRDefault="006102AB" w:rsidP="006102AB">
            <w:pPr>
              <w:spacing w:before="60"/>
              <w:rPr>
                <w:rFonts w:asciiTheme="minorHAnsi" w:hAnsiTheme="minorHAnsi" w:cs="Arial"/>
                <w:sz w:val="18"/>
                <w:szCs w:val="18"/>
              </w:rPr>
            </w:pPr>
            <w:r w:rsidRPr="0042444F">
              <w:rPr>
                <w:sz w:val="18"/>
                <w:szCs w:val="18"/>
              </w:rPr>
              <w:t>USRMODDI_CNT_U32</w:t>
            </w:r>
          </w:p>
        </w:tc>
        <w:tc>
          <w:tcPr>
            <w:tcW w:w="1440" w:type="dxa"/>
            <w:tcBorders>
              <w:top w:val="single" w:sz="6" w:space="0" w:color="auto"/>
              <w:left w:val="single" w:sz="6" w:space="0" w:color="auto"/>
              <w:bottom w:val="single" w:sz="6" w:space="0" w:color="auto"/>
              <w:right w:val="single" w:sz="6" w:space="0" w:color="auto"/>
            </w:tcBorders>
            <w:vAlign w:val="center"/>
          </w:tcPr>
          <w:p w14:paraId="43E7D880" w14:textId="253C8517"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30698A15" w14:textId="1DCA77E2"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5BE30A77" w14:textId="7B65D93D" w:rsidR="006102AB" w:rsidRPr="0042444F" w:rsidRDefault="006102AB" w:rsidP="006102AB">
            <w:pPr>
              <w:spacing w:before="60"/>
              <w:rPr>
                <w:rFonts w:asciiTheme="minorHAnsi" w:hAnsiTheme="minorHAnsi" w:cs="Arial"/>
                <w:sz w:val="18"/>
                <w:szCs w:val="18"/>
              </w:rPr>
            </w:pPr>
            <w:r w:rsidRPr="0042444F">
              <w:rPr>
                <w:sz w:val="18"/>
                <w:szCs w:val="18"/>
              </w:rPr>
              <w:t>1</w:t>
            </w:r>
          </w:p>
        </w:tc>
      </w:tr>
      <w:tr w:rsidR="006102AB" w:rsidRPr="0042444F" w14:paraId="4C99254A"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2125D953" w14:textId="0D4BE596" w:rsidR="006102AB" w:rsidRPr="0042444F" w:rsidRDefault="006102AB" w:rsidP="006102AB">
            <w:pPr>
              <w:spacing w:before="60"/>
              <w:rPr>
                <w:rFonts w:asciiTheme="minorHAnsi" w:hAnsiTheme="minorHAnsi" w:cs="Arial"/>
                <w:sz w:val="18"/>
                <w:szCs w:val="18"/>
              </w:rPr>
            </w:pPr>
            <w:r w:rsidRPr="0042444F">
              <w:rPr>
                <w:sz w:val="18"/>
                <w:szCs w:val="18"/>
              </w:rPr>
              <w:t>DMACFGANDUSE_MAXWAIT_MICROSEC_U32</w:t>
            </w:r>
          </w:p>
        </w:tc>
        <w:tc>
          <w:tcPr>
            <w:tcW w:w="1440" w:type="dxa"/>
            <w:tcBorders>
              <w:top w:val="single" w:sz="6" w:space="0" w:color="auto"/>
              <w:left w:val="single" w:sz="6" w:space="0" w:color="auto"/>
              <w:bottom w:val="single" w:sz="6" w:space="0" w:color="auto"/>
              <w:right w:val="single" w:sz="6" w:space="0" w:color="auto"/>
            </w:tcBorders>
            <w:vAlign w:val="center"/>
          </w:tcPr>
          <w:p w14:paraId="440F0CC9" w14:textId="33B358AD"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106A4760" w14:textId="025DACA2" w:rsidR="006102AB" w:rsidRPr="0042444F" w:rsidRDefault="006102AB" w:rsidP="006102AB">
            <w:pPr>
              <w:spacing w:before="60"/>
              <w:rPr>
                <w:rFonts w:asciiTheme="minorHAnsi" w:hAnsiTheme="minorHAnsi" w:cs="Arial"/>
                <w:sz w:val="18"/>
                <w:szCs w:val="18"/>
              </w:rPr>
            </w:pPr>
            <w:r w:rsidRPr="0042444F">
              <w:rPr>
                <w:sz w:val="18"/>
                <w:szCs w:val="18"/>
              </w:rPr>
              <w:t>MicroSec</w:t>
            </w:r>
          </w:p>
        </w:tc>
        <w:tc>
          <w:tcPr>
            <w:tcW w:w="1440" w:type="dxa"/>
            <w:tcBorders>
              <w:top w:val="single" w:sz="6" w:space="0" w:color="auto"/>
              <w:left w:val="single" w:sz="6" w:space="0" w:color="auto"/>
              <w:bottom w:val="single" w:sz="6" w:space="0" w:color="auto"/>
              <w:right w:val="single" w:sz="6" w:space="0" w:color="auto"/>
            </w:tcBorders>
            <w:vAlign w:val="center"/>
          </w:tcPr>
          <w:p w14:paraId="5840E4DF" w14:textId="5EB476C6" w:rsidR="006102AB" w:rsidRPr="0042444F" w:rsidRDefault="006102AB" w:rsidP="006102AB">
            <w:pPr>
              <w:spacing w:before="60"/>
              <w:rPr>
                <w:rFonts w:asciiTheme="minorHAnsi" w:hAnsiTheme="minorHAnsi" w:cs="Arial"/>
                <w:sz w:val="18"/>
                <w:szCs w:val="18"/>
              </w:rPr>
            </w:pPr>
            <w:r w:rsidRPr="0042444F">
              <w:rPr>
                <w:sz w:val="18"/>
                <w:szCs w:val="18"/>
              </w:rPr>
              <w:t>400</w:t>
            </w:r>
          </w:p>
        </w:tc>
      </w:tr>
      <w:tr w:rsidR="006102AB" w:rsidRPr="0042444F" w14:paraId="65D3714B" w14:textId="77777777" w:rsidTr="00353485">
        <w:trPr>
          <w:trHeight w:val="400"/>
        </w:trPr>
        <w:tc>
          <w:tcPr>
            <w:tcW w:w="4402" w:type="dxa"/>
            <w:tcBorders>
              <w:top w:val="single" w:sz="6" w:space="0" w:color="auto"/>
              <w:left w:val="single" w:sz="6" w:space="0" w:color="auto"/>
              <w:bottom w:val="single" w:sz="6" w:space="0" w:color="auto"/>
              <w:right w:val="single" w:sz="6" w:space="0" w:color="auto"/>
            </w:tcBorders>
            <w:vAlign w:val="center"/>
          </w:tcPr>
          <w:p w14:paraId="2A385F67" w14:textId="4C3D856A" w:rsidR="006102AB" w:rsidRPr="0042444F" w:rsidRDefault="006102AB" w:rsidP="006102AB">
            <w:pPr>
              <w:spacing w:before="60"/>
              <w:rPr>
                <w:rFonts w:asciiTheme="minorHAnsi" w:hAnsiTheme="minorHAnsi" w:cs="Arial"/>
                <w:sz w:val="18"/>
                <w:szCs w:val="18"/>
              </w:rPr>
            </w:pPr>
            <w:r w:rsidRPr="0042444F">
              <w:rPr>
                <w:sz w:val="18"/>
                <w:szCs w:val="18"/>
              </w:rPr>
              <w:t>INIZERO_CNT_U32</w:t>
            </w:r>
          </w:p>
        </w:tc>
        <w:tc>
          <w:tcPr>
            <w:tcW w:w="1440" w:type="dxa"/>
            <w:tcBorders>
              <w:top w:val="single" w:sz="6" w:space="0" w:color="auto"/>
              <w:left w:val="single" w:sz="6" w:space="0" w:color="auto"/>
              <w:bottom w:val="single" w:sz="6" w:space="0" w:color="auto"/>
              <w:right w:val="single" w:sz="6" w:space="0" w:color="auto"/>
            </w:tcBorders>
            <w:vAlign w:val="center"/>
          </w:tcPr>
          <w:p w14:paraId="4FB0ABE3" w14:textId="6F340B2C" w:rsidR="006102AB" w:rsidRPr="0042444F" w:rsidRDefault="006102AB" w:rsidP="006102AB">
            <w:pPr>
              <w:spacing w:before="60"/>
              <w:rPr>
                <w:rFonts w:asciiTheme="minorHAnsi" w:hAnsiTheme="minorHAnsi" w:cs="Arial"/>
                <w:sz w:val="18"/>
                <w:szCs w:val="18"/>
              </w:rPr>
            </w:pPr>
            <w:r w:rsidRPr="0042444F">
              <w:rPr>
                <w:sz w:val="18"/>
                <w:szCs w:val="18"/>
              </w:rPr>
              <w:t>1</w:t>
            </w:r>
          </w:p>
        </w:tc>
        <w:tc>
          <w:tcPr>
            <w:tcW w:w="1440" w:type="dxa"/>
            <w:tcBorders>
              <w:top w:val="single" w:sz="6" w:space="0" w:color="auto"/>
              <w:left w:val="single" w:sz="6" w:space="0" w:color="auto"/>
              <w:bottom w:val="single" w:sz="6" w:space="0" w:color="auto"/>
              <w:right w:val="single" w:sz="6" w:space="0" w:color="auto"/>
            </w:tcBorders>
            <w:vAlign w:val="center"/>
          </w:tcPr>
          <w:p w14:paraId="47BF0984" w14:textId="3A9D84C1" w:rsidR="006102AB" w:rsidRPr="0042444F" w:rsidRDefault="006102AB" w:rsidP="006102AB">
            <w:pPr>
              <w:spacing w:before="60"/>
              <w:rPr>
                <w:rFonts w:asciiTheme="minorHAnsi" w:hAnsiTheme="minorHAnsi" w:cs="Arial"/>
                <w:sz w:val="18"/>
                <w:szCs w:val="18"/>
              </w:rPr>
            </w:pPr>
            <w:r w:rsidRPr="0042444F">
              <w:rPr>
                <w:sz w:val="18"/>
                <w:szCs w:val="18"/>
              </w:rPr>
              <w:t>Counts</w:t>
            </w:r>
          </w:p>
        </w:tc>
        <w:tc>
          <w:tcPr>
            <w:tcW w:w="1440" w:type="dxa"/>
            <w:tcBorders>
              <w:top w:val="single" w:sz="6" w:space="0" w:color="auto"/>
              <w:left w:val="single" w:sz="6" w:space="0" w:color="auto"/>
              <w:bottom w:val="single" w:sz="6" w:space="0" w:color="auto"/>
              <w:right w:val="single" w:sz="6" w:space="0" w:color="auto"/>
            </w:tcBorders>
            <w:vAlign w:val="center"/>
          </w:tcPr>
          <w:p w14:paraId="06DCF5EE" w14:textId="47FABE00" w:rsidR="006102AB" w:rsidRPr="0042444F" w:rsidRDefault="006102AB" w:rsidP="006102AB">
            <w:pPr>
              <w:spacing w:before="60"/>
              <w:rPr>
                <w:rFonts w:asciiTheme="minorHAnsi" w:hAnsiTheme="minorHAnsi" w:cs="Arial"/>
                <w:sz w:val="18"/>
                <w:szCs w:val="18"/>
              </w:rPr>
            </w:pPr>
            <w:r w:rsidRPr="0042444F">
              <w:rPr>
                <w:sz w:val="18"/>
                <w:szCs w:val="18"/>
              </w:rPr>
              <w:t>0</w:t>
            </w:r>
          </w:p>
        </w:tc>
      </w:tr>
    </w:tbl>
    <w:p w14:paraId="7F43ED3C" w14:textId="54629C37" w:rsidR="002B094F" w:rsidRPr="0042444F" w:rsidRDefault="002B094F" w:rsidP="002518E0">
      <w:pPr>
        <w:pStyle w:val="BodyText3"/>
        <w:rPr>
          <w:rFonts w:asciiTheme="minorHAnsi" w:hAnsiTheme="minorHAnsi" w:cs="Arial"/>
          <w:sz w:val="20"/>
          <w:szCs w:val="20"/>
        </w:rPr>
      </w:pPr>
    </w:p>
    <w:p w14:paraId="660FC158" w14:textId="5783B8AF" w:rsidR="006102AB" w:rsidRPr="0042444F" w:rsidRDefault="006102AB" w:rsidP="002518E0">
      <w:pPr>
        <w:pStyle w:val="BodyText3"/>
        <w:rPr>
          <w:rFonts w:asciiTheme="minorHAnsi" w:hAnsiTheme="minorHAnsi" w:cs="Arial"/>
          <w:sz w:val="20"/>
          <w:szCs w:val="20"/>
        </w:rPr>
      </w:pPr>
      <w:r w:rsidRPr="0042444F">
        <w:rPr>
          <w:rFonts w:asciiTheme="minorHAnsi" w:hAnsiTheme="minorHAnsi" w:cs="Arial"/>
          <w:sz w:val="20"/>
          <w:szCs w:val="20"/>
        </w:rPr>
        <w:t>Also see FDD DataDict.m file for constant definitions.</w:t>
      </w:r>
    </w:p>
    <w:p w14:paraId="6BF102FE" w14:textId="77777777" w:rsidR="00AC4CD8" w:rsidRPr="0042444F" w:rsidRDefault="00AC4CD8" w:rsidP="00AC4CD8">
      <w:pPr>
        <w:pStyle w:val="Heading1"/>
        <w:ind w:left="562" w:hanging="562"/>
        <w:rPr>
          <w:rFonts w:asciiTheme="minorHAnsi" w:hAnsiTheme="minorHAnsi" w:cs="Arial"/>
        </w:rPr>
      </w:pPr>
      <w:bookmarkStart w:id="43" w:name="_Ref87065593"/>
      <w:bookmarkStart w:id="44" w:name="_Toc338170483"/>
      <w:bookmarkStart w:id="45" w:name="_Toc375678229"/>
      <w:bookmarkStart w:id="46" w:name="_Toc418080067"/>
      <w:bookmarkStart w:id="47" w:name="_Toc421786702"/>
      <w:bookmarkStart w:id="48" w:name="_Toc506219497"/>
      <w:bookmarkEnd w:id="42"/>
      <w:r w:rsidRPr="0042444F">
        <w:rPr>
          <w:rFonts w:asciiTheme="minorHAnsi" w:hAnsiTheme="minorHAnsi" w:cs="Arial"/>
        </w:rPr>
        <w:lastRenderedPageBreak/>
        <w:t>Software Component Implementation</w:t>
      </w:r>
      <w:bookmarkEnd w:id="43"/>
      <w:bookmarkEnd w:id="44"/>
      <w:bookmarkEnd w:id="45"/>
      <w:bookmarkEnd w:id="46"/>
      <w:bookmarkEnd w:id="47"/>
      <w:bookmarkEnd w:id="48"/>
    </w:p>
    <w:p w14:paraId="180CAF34" w14:textId="77777777" w:rsidR="002B094F" w:rsidRPr="0042444F" w:rsidRDefault="002B094F" w:rsidP="00007584">
      <w:pPr>
        <w:pStyle w:val="Heading2"/>
        <w:spacing w:after="60"/>
        <w:rPr>
          <w:rFonts w:asciiTheme="minorHAnsi" w:hAnsiTheme="minorHAnsi" w:cs="Arial"/>
        </w:rPr>
      </w:pPr>
      <w:bookmarkStart w:id="49" w:name="_Toc338170484"/>
      <w:bookmarkStart w:id="50" w:name="_Toc418080068"/>
      <w:bookmarkStart w:id="51" w:name="_Toc421709916"/>
      <w:bookmarkStart w:id="52" w:name="_Toc506219498"/>
      <w:r w:rsidRPr="0042444F">
        <w:rPr>
          <w:rFonts w:asciiTheme="minorHAnsi" w:hAnsiTheme="minorHAnsi" w:cs="Arial"/>
        </w:rPr>
        <w:t>Sub-Module Functions</w:t>
      </w:r>
      <w:bookmarkEnd w:id="49"/>
      <w:bookmarkEnd w:id="50"/>
      <w:bookmarkEnd w:id="51"/>
      <w:bookmarkEnd w:id="52"/>
    </w:p>
    <w:p w14:paraId="39AA2B24" w14:textId="4B390DC4" w:rsidR="00007584" w:rsidRPr="0042444F" w:rsidRDefault="00007584" w:rsidP="00007584">
      <w:pPr>
        <w:pStyle w:val="Heading2"/>
        <w:numPr>
          <w:ilvl w:val="2"/>
          <w:numId w:val="11"/>
        </w:numPr>
        <w:tabs>
          <w:tab w:val="clear" w:pos="1017"/>
          <w:tab w:val="num" w:pos="567"/>
        </w:tabs>
        <w:spacing w:after="60"/>
        <w:ind w:left="567"/>
        <w:rPr>
          <w:rFonts w:asciiTheme="minorHAnsi" w:hAnsiTheme="minorHAnsi" w:cs="Arial"/>
        </w:rPr>
      </w:pPr>
      <w:bookmarkStart w:id="53" w:name="_Toc421011514"/>
      <w:bookmarkStart w:id="54" w:name="_Toc506219499"/>
      <w:r w:rsidRPr="0042444F">
        <w:rPr>
          <w:rFonts w:asciiTheme="minorHAnsi" w:hAnsiTheme="minorHAnsi" w:cs="Arial"/>
        </w:rPr>
        <w:t xml:space="preserve">Init: </w:t>
      </w:r>
      <w:r w:rsidR="006D634C" w:rsidRPr="0042444F">
        <w:rPr>
          <w:rFonts w:asciiTheme="minorHAnsi" w:hAnsiTheme="minorHAnsi" w:cs="Arial"/>
        </w:rPr>
        <w:fldChar w:fldCharType="begin"/>
      </w:r>
      <w:r w:rsidR="006D634C" w:rsidRPr="0042444F">
        <w:rPr>
          <w:rFonts w:asciiTheme="minorHAnsi" w:hAnsiTheme="minorHAnsi" w:cs="Arial"/>
        </w:rPr>
        <w:instrText xml:space="preserve"> DOCPROPERTY  "Document Version"  \* MERGEFORMAT </w:instrText>
      </w:r>
      <w:r w:rsidR="006D634C" w:rsidRPr="0042444F">
        <w:rPr>
          <w:rFonts w:asciiTheme="minorHAnsi" w:hAnsiTheme="minorHAnsi" w:cs="Arial"/>
        </w:rPr>
        <w:fldChar w:fldCharType="separate"/>
      </w:r>
      <w:r w:rsidR="00353485" w:rsidRPr="0042444F">
        <w:rPr>
          <w:rFonts w:asciiTheme="minorHAnsi" w:hAnsiTheme="minorHAnsi" w:cs="Arial"/>
        </w:rPr>
        <w:t>DmaCfgAndUse</w:t>
      </w:r>
      <w:r w:rsidR="006D634C" w:rsidRPr="0042444F">
        <w:rPr>
          <w:rFonts w:asciiTheme="minorHAnsi" w:hAnsiTheme="minorHAnsi" w:cs="Arial"/>
        </w:rPr>
        <w:fldChar w:fldCharType="end"/>
      </w:r>
      <w:r w:rsidRPr="0042444F">
        <w:rPr>
          <w:rFonts w:asciiTheme="minorHAnsi" w:hAnsiTheme="minorHAnsi" w:cs="Arial"/>
        </w:rPr>
        <w:t>Init</w:t>
      </w:r>
      <w:bookmarkEnd w:id="53"/>
      <w:r w:rsidR="00D55AAD" w:rsidRPr="0042444F">
        <w:rPr>
          <w:rFonts w:asciiTheme="minorHAnsi" w:hAnsiTheme="minorHAnsi" w:cs="Arial"/>
        </w:rPr>
        <w:t>1</w:t>
      </w:r>
      <w:bookmarkEnd w:id="54"/>
    </w:p>
    <w:p w14:paraId="5045E855" w14:textId="77777777" w:rsidR="00007584" w:rsidRPr="0042444F" w:rsidRDefault="00D55AAD" w:rsidP="00007584">
      <w:pPr>
        <w:pStyle w:val="Heading2"/>
        <w:numPr>
          <w:ilvl w:val="3"/>
          <w:numId w:val="11"/>
        </w:numPr>
        <w:spacing w:after="60"/>
        <w:rPr>
          <w:rFonts w:asciiTheme="minorHAnsi" w:hAnsiTheme="minorHAnsi" w:cs="Arial"/>
        </w:rPr>
      </w:pPr>
      <w:bookmarkStart w:id="55" w:name="_Toc421011515"/>
      <w:r w:rsidRPr="0042444F">
        <w:rPr>
          <w:rFonts w:asciiTheme="minorHAnsi" w:hAnsiTheme="minorHAnsi" w:cs="Arial"/>
        </w:rPr>
        <w:t xml:space="preserve"> </w:t>
      </w:r>
      <w:bookmarkStart w:id="56" w:name="_Toc506219500"/>
      <w:r w:rsidR="00007584" w:rsidRPr="0042444F">
        <w:rPr>
          <w:rFonts w:asciiTheme="minorHAnsi" w:hAnsiTheme="minorHAnsi" w:cs="Arial"/>
        </w:rPr>
        <w:t>Design Rationale</w:t>
      </w:r>
      <w:bookmarkEnd w:id="55"/>
      <w:bookmarkEnd w:id="56"/>
    </w:p>
    <w:p w14:paraId="24EEE012" w14:textId="5FA27639" w:rsidR="00007584" w:rsidRPr="0042444F" w:rsidRDefault="00353485" w:rsidP="00007584">
      <w:pPr>
        <w:rPr>
          <w:rFonts w:asciiTheme="minorHAnsi" w:hAnsiTheme="minorHAnsi" w:cs="Arial"/>
        </w:rPr>
      </w:pPr>
      <w:r w:rsidRPr="0042444F">
        <w:rPr>
          <w:rFonts w:asciiTheme="minorHAnsi" w:hAnsiTheme="minorHAnsi" w:cs="Arial"/>
        </w:rPr>
        <w:t xml:space="preserve">The </w:t>
      </w:r>
      <w:proofErr w:type="spellStart"/>
      <w:r w:rsidRPr="0042444F">
        <w:rPr>
          <w:rFonts w:asciiTheme="minorHAnsi" w:hAnsiTheme="minorHAnsi" w:cs="Arial"/>
        </w:rPr>
        <w:t>DMACnnCM</w:t>
      </w:r>
      <w:proofErr w:type="spellEnd"/>
      <w:r w:rsidRPr="0042444F">
        <w:rPr>
          <w:rFonts w:asciiTheme="minorHAnsi" w:hAnsiTheme="minorHAnsi" w:cs="Arial"/>
        </w:rPr>
        <w:t xml:space="preserve"> channel master registers can be written only in supervisor mode. After the Channel master register for a given channel has been written, the selected Processor Element can write to that channel’s registers in user mode.</w:t>
      </w:r>
      <w:r w:rsidR="00E00F6C">
        <w:rPr>
          <w:rFonts w:asciiTheme="minorHAnsi" w:hAnsiTheme="minorHAnsi" w:cs="Arial"/>
        </w:rPr>
        <w:t xml:space="preserve"> </w:t>
      </w:r>
      <w:r w:rsidRPr="0042444F">
        <w:rPr>
          <w:rFonts w:asciiTheme="minorHAnsi" w:hAnsiTheme="minorHAnsi" w:cs="Arial"/>
        </w:rPr>
        <w:t xml:space="preserve">However, for simplicity, all DMA register initialization is being done in one trusted function. Therefore, only the Per Instance Memory initialization is done directly in the DmaCfgAndUseInit1 function; all DMA register initialization is done in the </w:t>
      </w:r>
      <w:proofErr w:type="spellStart"/>
      <w:r w:rsidRPr="0042444F">
        <w:rPr>
          <w:rFonts w:asciiTheme="minorHAnsi" w:hAnsiTheme="minorHAnsi" w:cs="Arial"/>
        </w:rPr>
        <w:t>DmaRegInin</w:t>
      </w:r>
      <w:proofErr w:type="spellEnd"/>
      <w:r w:rsidRPr="0042444F">
        <w:rPr>
          <w:rFonts w:asciiTheme="minorHAnsi" w:hAnsiTheme="minorHAnsi" w:cs="Arial"/>
        </w:rPr>
        <w:t xml:space="preserve"> function called by DmaCfgAndUseInit1.  </w:t>
      </w:r>
    </w:p>
    <w:p w14:paraId="7B16C82F" w14:textId="77777777" w:rsidR="00007584" w:rsidRPr="0042444F" w:rsidRDefault="00D55AAD" w:rsidP="00007584">
      <w:pPr>
        <w:pStyle w:val="Heading2"/>
        <w:numPr>
          <w:ilvl w:val="3"/>
          <w:numId w:val="11"/>
        </w:numPr>
        <w:spacing w:after="60"/>
        <w:rPr>
          <w:rFonts w:asciiTheme="minorHAnsi" w:hAnsiTheme="minorHAnsi" w:cs="Arial"/>
        </w:rPr>
      </w:pPr>
      <w:bookmarkStart w:id="57" w:name="_Toc421011516"/>
      <w:r w:rsidRPr="0042444F">
        <w:rPr>
          <w:rFonts w:asciiTheme="minorHAnsi" w:hAnsiTheme="minorHAnsi" w:cs="Arial"/>
        </w:rPr>
        <w:t xml:space="preserve"> </w:t>
      </w:r>
      <w:bookmarkStart w:id="58" w:name="_Toc506219501"/>
      <w:r w:rsidR="00007584" w:rsidRPr="0042444F">
        <w:rPr>
          <w:rFonts w:asciiTheme="minorHAnsi" w:hAnsiTheme="minorHAnsi" w:cs="Arial"/>
        </w:rPr>
        <w:t>Module Outputs</w:t>
      </w:r>
      <w:bookmarkEnd w:id="57"/>
      <w:bookmarkEnd w:id="58"/>
    </w:p>
    <w:p w14:paraId="340AB560" w14:textId="77777777" w:rsidR="00D55AAD" w:rsidRPr="0042444F" w:rsidRDefault="00D55AAD" w:rsidP="00D55AAD">
      <w:pPr>
        <w:rPr>
          <w:rFonts w:asciiTheme="minorHAnsi" w:hAnsiTheme="minorHAnsi" w:cs="Arial"/>
        </w:rPr>
      </w:pPr>
      <w:bookmarkStart w:id="59" w:name="_Toc421011518"/>
      <w:r w:rsidRPr="0042444F">
        <w:rPr>
          <w:rFonts w:asciiTheme="minorHAnsi" w:hAnsiTheme="minorHAnsi" w:cs="Arial"/>
        </w:rPr>
        <w:t>Refer to FDD</w:t>
      </w:r>
    </w:p>
    <w:p w14:paraId="19DCF8EC" w14:textId="33960F64" w:rsidR="00DB3C1D" w:rsidRPr="0042444F" w:rsidRDefault="00DB3C1D" w:rsidP="00DB3C1D">
      <w:pPr>
        <w:pStyle w:val="Heading2"/>
        <w:numPr>
          <w:ilvl w:val="2"/>
          <w:numId w:val="11"/>
        </w:numPr>
        <w:tabs>
          <w:tab w:val="clear" w:pos="1017"/>
          <w:tab w:val="num" w:pos="567"/>
        </w:tabs>
        <w:spacing w:after="60"/>
        <w:ind w:left="567"/>
        <w:rPr>
          <w:rFonts w:asciiTheme="minorHAnsi" w:hAnsiTheme="minorHAnsi" w:cs="Arial"/>
        </w:rPr>
      </w:pPr>
      <w:bookmarkStart w:id="60" w:name="_Toc506219502"/>
      <w:r w:rsidRPr="0042444F">
        <w:rPr>
          <w:rFonts w:asciiTheme="minorHAnsi" w:hAnsiTheme="minorHAnsi" w:cs="Arial"/>
        </w:rPr>
        <w:t xml:space="preserve">Per: </w:t>
      </w:r>
      <w:r w:rsidR="006D634C" w:rsidRPr="0042444F">
        <w:rPr>
          <w:rFonts w:asciiTheme="minorHAnsi" w:hAnsiTheme="minorHAnsi" w:cs="Arial"/>
        </w:rPr>
        <w:fldChar w:fldCharType="begin"/>
      </w:r>
      <w:r w:rsidR="006D634C" w:rsidRPr="0042444F">
        <w:rPr>
          <w:rFonts w:asciiTheme="minorHAnsi" w:hAnsiTheme="minorHAnsi" w:cs="Arial"/>
        </w:rPr>
        <w:instrText xml:space="preserve"> DOCPROPERTY  "Document Version"  \* MERGEFORMAT </w:instrText>
      </w:r>
      <w:r w:rsidR="006D634C" w:rsidRPr="0042444F">
        <w:rPr>
          <w:rFonts w:asciiTheme="minorHAnsi" w:hAnsiTheme="minorHAnsi" w:cs="Arial"/>
        </w:rPr>
        <w:fldChar w:fldCharType="separate"/>
      </w:r>
      <w:r w:rsidR="00353485" w:rsidRPr="0042444F">
        <w:rPr>
          <w:rFonts w:asciiTheme="minorHAnsi" w:hAnsiTheme="minorHAnsi" w:cs="Arial"/>
        </w:rPr>
        <w:t>DmaCfgAndUse</w:t>
      </w:r>
      <w:r w:rsidR="006D634C" w:rsidRPr="0042444F">
        <w:rPr>
          <w:rFonts w:asciiTheme="minorHAnsi" w:hAnsiTheme="minorHAnsi" w:cs="Arial"/>
        </w:rPr>
        <w:fldChar w:fldCharType="end"/>
      </w:r>
      <w:r w:rsidRPr="0042444F">
        <w:rPr>
          <w:rFonts w:asciiTheme="minorHAnsi" w:hAnsiTheme="minorHAnsi" w:cs="Arial"/>
        </w:rPr>
        <w:t>Per</w:t>
      </w:r>
      <w:bookmarkEnd w:id="59"/>
      <w:r w:rsidR="00D55AAD" w:rsidRPr="0042444F">
        <w:rPr>
          <w:rFonts w:asciiTheme="minorHAnsi" w:hAnsiTheme="minorHAnsi" w:cs="Arial"/>
        </w:rPr>
        <w:t>1</w:t>
      </w:r>
      <w:bookmarkEnd w:id="60"/>
    </w:p>
    <w:p w14:paraId="4D462F6E" w14:textId="77777777" w:rsidR="00DB3C1D" w:rsidRPr="0042444F" w:rsidRDefault="00D55AAD" w:rsidP="00DB3C1D">
      <w:pPr>
        <w:pStyle w:val="Heading2"/>
        <w:numPr>
          <w:ilvl w:val="3"/>
          <w:numId w:val="11"/>
        </w:numPr>
        <w:spacing w:after="60"/>
        <w:rPr>
          <w:rFonts w:asciiTheme="minorHAnsi" w:hAnsiTheme="minorHAnsi" w:cs="Arial"/>
        </w:rPr>
      </w:pPr>
      <w:bookmarkStart w:id="61" w:name="_Toc421011519"/>
      <w:r w:rsidRPr="0042444F">
        <w:rPr>
          <w:rFonts w:asciiTheme="minorHAnsi" w:hAnsiTheme="minorHAnsi" w:cs="Arial"/>
        </w:rPr>
        <w:t xml:space="preserve"> </w:t>
      </w:r>
      <w:bookmarkStart w:id="62" w:name="_Toc506219503"/>
      <w:r w:rsidR="00DB3C1D" w:rsidRPr="0042444F">
        <w:rPr>
          <w:rFonts w:asciiTheme="minorHAnsi" w:hAnsiTheme="minorHAnsi" w:cs="Arial"/>
        </w:rPr>
        <w:t>Design Rationale</w:t>
      </w:r>
      <w:bookmarkEnd w:id="61"/>
      <w:bookmarkEnd w:id="62"/>
    </w:p>
    <w:p w14:paraId="1896638F" w14:textId="4D287617" w:rsidR="00D55AAD" w:rsidRPr="0042444F" w:rsidRDefault="00336D78" w:rsidP="00D55AAD">
      <w:pPr>
        <w:rPr>
          <w:rFonts w:asciiTheme="minorHAnsi" w:hAnsiTheme="minorHAnsi" w:cs="Arial"/>
        </w:rPr>
      </w:pPr>
      <w:bookmarkStart w:id="63" w:name="_Toc421011520"/>
      <w:r w:rsidRPr="0042444F">
        <w:rPr>
          <w:rFonts w:asciiTheme="minorHAnsi" w:hAnsiTheme="minorHAnsi" w:cs="Arial"/>
        </w:rPr>
        <w:t>None</w:t>
      </w:r>
    </w:p>
    <w:p w14:paraId="5C761B32" w14:textId="77777777" w:rsidR="00DB3C1D" w:rsidRPr="0042444F" w:rsidRDefault="00D55AAD" w:rsidP="00DB3C1D">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64" w:name="_Toc506219504"/>
      <w:r w:rsidR="00DB3C1D" w:rsidRPr="0042444F">
        <w:rPr>
          <w:rFonts w:asciiTheme="minorHAnsi" w:hAnsiTheme="minorHAnsi" w:cs="Arial"/>
        </w:rPr>
        <w:t>Store Module Inputs to Local copies</w:t>
      </w:r>
      <w:bookmarkEnd w:id="63"/>
      <w:bookmarkEnd w:id="64"/>
    </w:p>
    <w:p w14:paraId="39FE3A7C" w14:textId="4FE4E56B" w:rsidR="00D55AAD" w:rsidRPr="0042444F" w:rsidRDefault="00336D78" w:rsidP="00D55AAD">
      <w:pPr>
        <w:rPr>
          <w:rFonts w:asciiTheme="minorHAnsi" w:hAnsiTheme="minorHAnsi" w:cs="Arial"/>
        </w:rPr>
      </w:pPr>
      <w:bookmarkStart w:id="65" w:name="_Toc421011521"/>
      <w:r w:rsidRPr="0042444F">
        <w:rPr>
          <w:rFonts w:asciiTheme="minorHAnsi" w:hAnsiTheme="minorHAnsi" w:cs="Arial"/>
        </w:rPr>
        <w:t>None</w:t>
      </w:r>
    </w:p>
    <w:p w14:paraId="69168169" w14:textId="77777777" w:rsidR="00DB3C1D" w:rsidRPr="0042444F" w:rsidRDefault="00D55AAD" w:rsidP="00D55AAD">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66" w:name="_Toc506219505"/>
      <w:r w:rsidR="00DB3C1D" w:rsidRPr="0042444F">
        <w:rPr>
          <w:rFonts w:asciiTheme="minorHAnsi" w:hAnsiTheme="minorHAnsi" w:cs="Arial"/>
        </w:rPr>
        <w:t>(Processing of function)</w:t>
      </w:r>
      <w:r w:rsidR="00B221B0" w:rsidRPr="0042444F">
        <w:rPr>
          <w:rFonts w:asciiTheme="minorHAnsi" w:hAnsiTheme="minorHAnsi" w:cs="Arial"/>
        </w:rPr>
        <w:t xml:space="preserve"> </w:t>
      </w:r>
      <w:r w:rsidR="00DB3C1D" w:rsidRPr="0042444F">
        <w:rPr>
          <w:rFonts w:asciiTheme="minorHAnsi" w:hAnsiTheme="minorHAnsi" w:cs="Arial"/>
        </w:rPr>
        <w:t>…</w:t>
      </w:r>
      <w:bookmarkEnd w:id="65"/>
      <w:bookmarkEnd w:id="66"/>
    </w:p>
    <w:p w14:paraId="1F6F753C" w14:textId="77777777" w:rsidR="00D55AAD" w:rsidRPr="0042444F" w:rsidRDefault="00D55AAD" w:rsidP="00D55AAD">
      <w:pPr>
        <w:rPr>
          <w:rFonts w:asciiTheme="minorHAnsi" w:hAnsiTheme="minorHAnsi" w:cs="Arial"/>
        </w:rPr>
      </w:pPr>
      <w:bookmarkStart w:id="67" w:name="_Toc421011522"/>
      <w:r w:rsidRPr="0042444F">
        <w:rPr>
          <w:rFonts w:asciiTheme="minorHAnsi" w:hAnsiTheme="minorHAnsi" w:cs="Arial"/>
        </w:rPr>
        <w:t>Refer to FDD</w:t>
      </w:r>
    </w:p>
    <w:p w14:paraId="11F13B58" w14:textId="77777777" w:rsidR="00DB3C1D" w:rsidRPr="0042444F" w:rsidRDefault="00D55AAD" w:rsidP="00DB3C1D">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68" w:name="_Toc506219506"/>
      <w:r w:rsidR="00DB3C1D" w:rsidRPr="0042444F">
        <w:rPr>
          <w:rFonts w:asciiTheme="minorHAnsi" w:hAnsiTheme="minorHAnsi" w:cs="Arial"/>
        </w:rPr>
        <w:t>Store Local copy of outputs into Module Outputs</w:t>
      </w:r>
      <w:bookmarkEnd w:id="67"/>
      <w:bookmarkEnd w:id="68"/>
    </w:p>
    <w:p w14:paraId="6E7E4973" w14:textId="715C228A" w:rsidR="00D55AAD" w:rsidRPr="0042444F" w:rsidRDefault="00336D78" w:rsidP="00D55AAD">
      <w:pPr>
        <w:rPr>
          <w:rFonts w:asciiTheme="minorHAnsi" w:hAnsiTheme="minorHAnsi" w:cs="Arial"/>
        </w:rPr>
      </w:pPr>
      <w:r w:rsidRPr="0042444F">
        <w:rPr>
          <w:rFonts w:asciiTheme="minorHAnsi" w:hAnsiTheme="minorHAnsi" w:cs="Arial"/>
        </w:rPr>
        <w:t>None</w:t>
      </w:r>
    </w:p>
    <w:p w14:paraId="7DD4C09A" w14:textId="78C93D3D" w:rsidR="002B094F" w:rsidRPr="0042444F" w:rsidRDefault="008C6874" w:rsidP="008C6874">
      <w:pPr>
        <w:pStyle w:val="Heading2"/>
        <w:spacing w:after="60"/>
        <w:rPr>
          <w:rFonts w:asciiTheme="minorHAnsi" w:hAnsiTheme="minorHAnsi" w:cs="Arial"/>
        </w:rPr>
      </w:pPr>
      <w:bookmarkStart w:id="69" w:name="_Toc506219507"/>
      <w:r w:rsidRPr="0042444F">
        <w:rPr>
          <w:rFonts w:asciiTheme="minorHAnsi" w:hAnsiTheme="minorHAnsi" w:cs="Arial"/>
        </w:rPr>
        <w:t>Server Run</w:t>
      </w:r>
      <w:r w:rsidR="00B221B0" w:rsidRPr="0042444F">
        <w:rPr>
          <w:rFonts w:asciiTheme="minorHAnsi" w:hAnsiTheme="minorHAnsi" w:cs="Arial"/>
        </w:rPr>
        <w:t>n</w:t>
      </w:r>
      <w:r w:rsidRPr="0042444F">
        <w:rPr>
          <w:rFonts w:asciiTheme="minorHAnsi" w:hAnsiTheme="minorHAnsi" w:cs="Arial"/>
        </w:rPr>
        <w:t>ables</w:t>
      </w:r>
      <w:bookmarkEnd w:id="69"/>
    </w:p>
    <w:p w14:paraId="65EDCFA6" w14:textId="34C316CD" w:rsidR="008C6874" w:rsidRPr="0042444F" w:rsidRDefault="002C1A8C" w:rsidP="008C6874">
      <w:pPr>
        <w:pStyle w:val="Heading2"/>
        <w:numPr>
          <w:ilvl w:val="2"/>
          <w:numId w:val="11"/>
        </w:numPr>
        <w:tabs>
          <w:tab w:val="clear" w:pos="1017"/>
          <w:tab w:val="num" w:pos="567"/>
        </w:tabs>
        <w:spacing w:after="60"/>
        <w:ind w:left="567"/>
        <w:rPr>
          <w:rFonts w:asciiTheme="minorHAnsi" w:hAnsiTheme="minorHAnsi" w:cs="Arial"/>
        </w:rPr>
      </w:pPr>
      <w:bookmarkStart w:id="70" w:name="_Toc382301471"/>
      <w:bookmarkStart w:id="71" w:name="_Toc383698997"/>
      <w:bookmarkStart w:id="72" w:name="_Toc506219508"/>
      <w:bookmarkEnd w:id="70"/>
      <w:bookmarkEnd w:id="71"/>
      <w:r w:rsidRPr="0042444F">
        <w:rPr>
          <w:rFonts w:asciiTheme="minorHAnsi" w:hAnsiTheme="minorHAnsi" w:cs="Arial"/>
        </w:rPr>
        <w:t>DmaEna2MilliSecToMotCtrlTrf</w:t>
      </w:r>
      <w:bookmarkEnd w:id="72"/>
    </w:p>
    <w:p w14:paraId="6F440F4F" w14:textId="77777777" w:rsidR="008C6874" w:rsidRPr="0042444F" w:rsidRDefault="008C6874" w:rsidP="008C6874">
      <w:pPr>
        <w:pStyle w:val="Heading2"/>
        <w:numPr>
          <w:ilvl w:val="3"/>
          <w:numId w:val="11"/>
        </w:numPr>
        <w:spacing w:after="60"/>
        <w:rPr>
          <w:rFonts w:asciiTheme="minorHAnsi" w:hAnsiTheme="minorHAnsi" w:cs="Arial"/>
        </w:rPr>
      </w:pPr>
      <w:bookmarkStart w:id="73" w:name="_Toc421011525"/>
      <w:bookmarkStart w:id="74" w:name="_Toc506219509"/>
      <w:r w:rsidRPr="0042444F">
        <w:rPr>
          <w:rFonts w:asciiTheme="minorHAnsi" w:hAnsiTheme="minorHAnsi" w:cs="Arial"/>
        </w:rPr>
        <w:t>Design Rationale</w:t>
      </w:r>
      <w:bookmarkEnd w:id="73"/>
      <w:bookmarkEnd w:id="74"/>
    </w:p>
    <w:p w14:paraId="210C3B25" w14:textId="0571F39F" w:rsidR="00D55AAD" w:rsidRPr="0042444F" w:rsidRDefault="002C1A8C" w:rsidP="00D55AAD">
      <w:pPr>
        <w:rPr>
          <w:rFonts w:asciiTheme="minorHAnsi" w:hAnsiTheme="minorHAnsi" w:cs="Arial"/>
        </w:rPr>
      </w:pPr>
      <w:bookmarkStart w:id="75" w:name="_Toc421011526"/>
      <w:r w:rsidRPr="0042444F">
        <w:rPr>
          <w:rFonts w:asciiTheme="minorHAnsi" w:hAnsiTheme="minorHAnsi" w:cs="Arial"/>
        </w:rPr>
        <w:t>None</w:t>
      </w:r>
    </w:p>
    <w:p w14:paraId="6D45AE37" w14:textId="77777777" w:rsidR="008C6874" w:rsidRPr="0042444F" w:rsidRDefault="008C6874" w:rsidP="008C6874">
      <w:pPr>
        <w:pStyle w:val="Heading2"/>
        <w:numPr>
          <w:ilvl w:val="3"/>
          <w:numId w:val="11"/>
        </w:numPr>
        <w:spacing w:after="60"/>
        <w:rPr>
          <w:rFonts w:asciiTheme="minorHAnsi" w:hAnsiTheme="minorHAnsi" w:cs="Arial"/>
        </w:rPr>
      </w:pPr>
      <w:r w:rsidRPr="0042444F" w:rsidDel="00793E2B">
        <w:rPr>
          <w:rFonts w:asciiTheme="minorHAnsi" w:hAnsiTheme="minorHAnsi" w:cs="Arial"/>
        </w:rPr>
        <w:t xml:space="preserve"> </w:t>
      </w:r>
      <w:bookmarkStart w:id="76" w:name="_Toc421011527"/>
      <w:bookmarkStart w:id="77" w:name="_Toc506219510"/>
      <w:bookmarkEnd w:id="75"/>
      <w:r w:rsidRPr="0042444F">
        <w:rPr>
          <w:rFonts w:asciiTheme="minorHAnsi" w:hAnsiTheme="minorHAnsi" w:cs="Arial"/>
        </w:rPr>
        <w:t>(Processing of function)</w:t>
      </w:r>
      <w:r w:rsidR="00B221B0" w:rsidRPr="0042444F">
        <w:rPr>
          <w:rFonts w:asciiTheme="minorHAnsi" w:hAnsiTheme="minorHAnsi" w:cs="Arial"/>
        </w:rPr>
        <w:t xml:space="preserve"> </w:t>
      </w:r>
      <w:r w:rsidRPr="0042444F">
        <w:rPr>
          <w:rFonts w:asciiTheme="minorHAnsi" w:hAnsiTheme="minorHAnsi" w:cs="Arial"/>
        </w:rPr>
        <w:t>…</w:t>
      </w:r>
      <w:bookmarkEnd w:id="76"/>
      <w:bookmarkEnd w:id="77"/>
    </w:p>
    <w:p w14:paraId="25396187" w14:textId="30D86DE9" w:rsidR="00D55AAD" w:rsidRPr="0042444F" w:rsidRDefault="00336D78" w:rsidP="00D55AAD">
      <w:pPr>
        <w:rPr>
          <w:rFonts w:asciiTheme="minorHAnsi" w:hAnsiTheme="minorHAnsi" w:cs="Arial"/>
        </w:rPr>
      </w:pPr>
      <w:bookmarkStart w:id="78" w:name="_Ref382299966"/>
      <w:bookmarkStart w:id="79" w:name="_Toc421011529"/>
      <w:r w:rsidRPr="0042444F">
        <w:rPr>
          <w:rFonts w:asciiTheme="minorHAnsi" w:hAnsiTheme="minorHAnsi" w:cs="Arial"/>
        </w:rPr>
        <w:t>None</w:t>
      </w:r>
    </w:p>
    <w:p w14:paraId="76C69B47" w14:textId="53BB06B3" w:rsidR="002C1A8C" w:rsidRPr="0042444F" w:rsidRDefault="002C1A8C" w:rsidP="002C1A8C">
      <w:pPr>
        <w:pStyle w:val="Heading2"/>
        <w:numPr>
          <w:ilvl w:val="2"/>
          <w:numId w:val="11"/>
        </w:numPr>
        <w:tabs>
          <w:tab w:val="clear" w:pos="1017"/>
          <w:tab w:val="num" w:pos="567"/>
        </w:tabs>
        <w:spacing w:after="60"/>
        <w:ind w:left="567"/>
        <w:rPr>
          <w:rFonts w:asciiTheme="minorHAnsi" w:hAnsiTheme="minorHAnsi" w:cs="Arial"/>
        </w:rPr>
      </w:pPr>
      <w:bookmarkStart w:id="80" w:name="_Toc506219511"/>
      <w:r w:rsidRPr="0042444F">
        <w:rPr>
          <w:rFonts w:asciiTheme="minorHAnsi" w:hAnsiTheme="minorHAnsi" w:cs="Arial"/>
        </w:rPr>
        <w:t>DmaWaitForMotCtrlTo2MilliSecTrf</w:t>
      </w:r>
      <w:bookmarkEnd w:id="80"/>
    </w:p>
    <w:p w14:paraId="3C3FF46B" w14:textId="77777777" w:rsidR="002C1A8C" w:rsidRPr="0042444F" w:rsidRDefault="002C1A8C" w:rsidP="002C1A8C">
      <w:pPr>
        <w:pStyle w:val="Heading2"/>
        <w:numPr>
          <w:ilvl w:val="3"/>
          <w:numId w:val="11"/>
        </w:numPr>
        <w:spacing w:after="60"/>
        <w:rPr>
          <w:rFonts w:asciiTheme="minorHAnsi" w:hAnsiTheme="minorHAnsi" w:cs="Arial"/>
        </w:rPr>
      </w:pPr>
      <w:bookmarkStart w:id="81" w:name="_Toc506219512"/>
      <w:r w:rsidRPr="0042444F">
        <w:rPr>
          <w:rFonts w:asciiTheme="minorHAnsi" w:hAnsiTheme="minorHAnsi" w:cs="Arial"/>
        </w:rPr>
        <w:t>Design Rationale</w:t>
      </w:r>
      <w:bookmarkEnd w:id="81"/>
    </w:p>
    <w:p w14:paraId="7C908FFF" w14:textId="6E2BA565" w:rsidR="002C1A8C" w:rsidRPr="0042444F" w:rsidRDefault="002C1A8C" w:rsidP="002C1A8C">
      <w:pPr>
        <w:rPr>
          <w:rFonts w:asciiTheme="minorHAnsi" w:hAnsiTheme="minorHAnsi" w:cs="Arial"/>
        </w:rPr>
      </w:pPr>
      <w:r w:rsidRPr="0042444F">
        <w:rPr>
          <w:rFonts w:asciiTheme="minorHAnsi" w:hAnsiTheme="minorHAnsi" w:cs="Arial"/>
        </w:rPr>
        <w:t xml:space="preserve">None  </w:t>
      </w:r>
    </w:p>
    <w:p w14:paraId="50F135C0" w14:textId="77777777" w:rsidR="002C1A8C" w:rsidRPr="0042444F" w:rsidRDefault="002C1A8C" w:rsidP="002C1A8C">
      <w:pPr>
        <w:pStyle w:val="Heading2"/>
        <w:numPr>
          <w:ilvl w:val="3"/>
          <w:numId w:val="11"/>
        </w:numPr>
        <w:spacing w:after="60"/>
        <w:rPr>
          <w:rFonts w:asciiTheme="minorHAnsi" w:hAnsiTheme="minorHAnsi" w:cs="Arial"/>
        </w:rPr>
      </w:pPr>
      <w:r w:rsidRPr="0042444F" w:rsidDel="00793E2B">
        <w:rPr>
          <w:rFonts w:asciiTheme="minorHAnsi" w:hAnsiTheme="minorHAnsi" w:cs="Arial"/>
        </w:rPr>
        <w:lastRenderedPageBreak/>
        <w:t xml:space="preserve"> </w:t>
      </w:r>
      <w:bookmarkStart w:id="82" w:name="_Toc506219513"/>
      <w:r w:rsidRPr="0042444F">
        <w:rPr>
          <w:rFonts w:asciiTheme="minorHAnsi" w:hAnsiTheme="minorHAnsi" w:cs="Arial"/>
        </w:rPr>
        <w:t>(Processing of function) …</w:t>
      </w:r>
      <w:bookmarkEnd w:id="82"/>
    </w:p>
    <w:p w14:paraId="79FD56D0" w14:textId="01DEDAC3" w:rsidR="002C1A8C" w:rsidRDefault="002C1A8C" w:rsidP="00D55AAD">
      <w:pPr>
        <w:rPr>
          <w:rFonts w:asciiTheme="minorHAnsi" w:hAnsiTheme="minorHAnsi" w:cs="Arial"/>
        </w:rPr>
      </w:pPr>
      <w:r w:rsidRPr="0042444F">
        <w:rPr>
          <w:rFonts w:asciiTheme="minorHAnsi" w:hAnsiTheme="minorHAnsi" w:cs="Arial"/>
        </w:rPr>
        <w:t>None</w:t>
      </w:r>
    </w:p>
    <w:p w14:paraId="60DF98BD" w14:textId="1E877F89" w:rsidR="006F29E6" w:rsidRPr="0042444F" w:rsidRDefault="006F29E6" w:rsidP="006F29E6">
      <w:pPr>
        <w:pStyle w:val="Heading2"/>
        <w:numPr>
          <w:ilvl w:val="2"/>
          <w:numId w:val="11"/>
        </w:numPr>
        <w:tabs>
          <w:tab w:val="clear" w:pos="1017"/>
          <w:tab w:val="num" w:pos="567"/>
        </w:tabs>
        <w:spacing w:after="60"/>
        <w:ind w:left="567"/>
        <w:rPr>
          <w:rFonts w:asciiTheme="minorHAnsi" w:hAnsiTheme="minorHAnsi" w:cs="Arial"/>
        </w:rPr>
      </w:pPr>
      <w:bookmarkStart w:id="83" w:name="_Toc506219514"/>
      <w:r w:rsidRPr="006F29E6">
        <w:rPr>
          <w:rFonts w:asciiTheme="minorHAnsi" w:hAnsiTheme="minorHAnsi" w:cs="Arial"/>
        </w:rPr>
        <w:t>MotAg0SnsrCfgDmaStrt</w:t>
      </w:r>
      <w:bookmarkEnd w:id="83"/>
    </w:p>
    <w:p w14:paraId="7CF37E1F" w14:textId="77777777" w:rsidR="006F29E6" w:rsidRPr="0042444F" w:rsidRDefault="006F29E6" w:rsidP="006F29E6">
      <w:pPr>
        <w:pStyle w:val="Heading2"/>
        <w:numPr>
          <w:ilvl w:val="3"/>
          <w:numId w:val="11"/>
        </w:numPr>
        <w:spacing w:after="60"/>
        <w:rPr>
          <w:rFonts w:asciiTheme="minorHAnsi" w:hAnsiTheme="minorHAnsi" w:cs="Arial"/>
        </w:rPr>
      </w:pPr>
      <w:bookmarkStart w:id="84" w:name="_Toc506219515"/>
      <w:r w:rsidRPr="0042444F">
        <w:rPr>
          <w:rFonts w:asciiTheme="minorHAnsi" w:hAnsiTheme="minorHAnsi" w:cs="Arial"/>
        </w:rPr>
        <w:t>Design Rationale</w:t>
      </w:r>
      <w:bookmarkEnd w:id="84"/>
    </w:p>
    <w:p w14:paraId="243A67F2" w14:textId="7DA684A9" w:rsidR="006F29E6" w:rsidRPr="0042444F" w:rsidRDefault="006F29E6" w:rsidP="006F29E6">
      <w:pPr>
        <w:rPr>
          <w:rFonts w:asciiTheme="minorHAnsi" w:hAnsiTheme="minorHAnsi" w:cs="Arial"/>
        </w:rPr>
      </w:pPr>
      <w:r w:rsidRPr="0042444F">
        <w:rPr>
          <w:rFonts w:asciiTheme="minorHAnsi" w:hAnsiTheme="minorHAnsi" w:cs="Arial"/>
        </w:rPr>
        <w:t>None</w:t>
      </w:r>
    </w:p>
    <w:p w14:paraId="6FB26BFA" w14:textId="77777777" w:rsidR="006F29E6" w:rsidRPr="0042444F" w:rsidRDefault="006F29E6" w:rsidP="006F29E6">
      <w:pPr>
        <w:pStyle w:val="Heading2"/>
        <w:numPr>
          <w:ilvl w:val="3"/>
          <w:numId w:val="11"/>
        </w:numPr>
        <w:spacing w:after="60"/>
        <w:rPr>
          <w:rFonts w:asciiTheme="minorHAnsi" w:hAnsiTheme="minorHAnsi" w:cs="Arial"/>
        </w:rPr>
      </w:pPr>
      <w:r w:rsidRPr="0042444F" w:rsidDel="00793E2B">
        <w:rPr>
          <w:rFonts w:asciiTheme="minorHAnsi" w:hAnsiTheme="minorHAnsi" w:cs="Arial"/>
        </w:rPr>
        <w:t xml:space="preserve"> </w:t>
      </w:r>
      <w:bookmarkStart w:id="85" w:name="_Toc506219516"/>
      <w:r w:rsidRPr="0042444F">
        <w:rPr>
          <w:rFonts w:asciiTheme="minorHAnsi" w:hAnsiTheme="minorHAnsi" w:cs="Arial"/>
        </w:rPr>
        <w:t>(Processing of function) …</w:t>
      </w:r>
      <w:bookmarkEnd w:id="85"/>
    </w:p>
    <w:p w14:paraId="5D7B1240" w14:textId="43F7F604" w:rsidR="006F29E6" w:rsidRPr="0042444F" w:rsidRDefault="006F29E6" w:rsidP="00D55AAD">
      <w:pPr>
        <w:rPr>
          <w:rFonts w:asciiTheme="minorHAnsi" w:hAnsiTheme="minorHAnsi" w:cs="Arial"/>
        </w:rPr>
      </w:pPr>
      <w:r w:rsidRPr="0042444F">
        <w:rPr>
          <w:rFonts w:asciiTheme="minorHAnsi" w:hAnsiTheme="minorHAnsi" w:cs="Arial"/>
        </w:rPr>
        <w:t>None</w:t>
      </w:r>
    </w:p>
    <w:p w14:paraId="255F411A" w14:textId="15A4E345" w:rsidR="008C6874" w:rsidRPr="0042444F" w:rsidRDefault="008C6874" w:rsidP="008C6874">
      <w:pPr>
        <w:pStyle w:val="Heading2"/>
        <w:spacing w:after="60"/>
        <w:rPr>
          <w:rFonts w:asciiTheme="minorHAnsi" w:hAnsiTheme="minorHAnsi" w:cs="Arial"/>
        </w:rPr>
      </w:pPr>
      <w:bookmarkStart w:id="86" w:name="_Toc506219517"/>
      <w:r w:rsidRPr="0042444F">
        <w:rPr>
          <w:rFonts w:asciiTheme="minorHAnsi" w:hAnsiTheme="minorHAnsi" w:cs="Arial"/>
        </w:rPr>
        <w:t>Interrupt Functions</w:t>
      </w:r>
      <w:bookmarkEnd w:id="78"/>
      <w:bookmarkEnd w:id="79"/>
      <w:bookmarkEnd w:id="86"/>
    </w:p>
    <w:p w14:paraId="71AF84C3" w14:textId="1D7363B0" w:rsidR="00336D78" w:rsidRPr="0042444F" w:rsidRDefault="00336D78" w:rsidP="00336D78">
      <w:pPr>
        <w:rPr>
          <w:lang w:bidi="ar-SA"/>
        </w:rPr>
      </w:pPr>
      <w:r w:rsidRPr="0042444F">
        <w:rPr>
          <w:lang w:bidi="ar-SA"/>
        </w:rPr>
        <w:t>None</w:t>
      </w:r>
    </w:p>
    <w:p w14:paraId="4A4F542B" w14:textId="52D52DBE" w:rsidR="002B094F" w:rsidRPr="0042444F" w:rsidRDefault="002B094F" w:rsidP="008C6874">
      <w:pPr>
        <w:pStyle w:val="Heading2"/>
        <w:spacing w:after="60"/>
        <w:rPr>
          <w:rFonts w:asciiTheme="minorHAnsi" w:hAnsiTheme="minorHAnsi" w:cs="Arial"/>
        </w:rPr>
      </w:pPr>
      <w:bookmarkStart w:id="87" w:name="_Toc338170485"/>
      <w:bookmarkStart w:id="88" w:name="_Toc418080074"/>
      <w:bookmarkStart w:id="89" w:name="_Toc421709919"/>
      <w:bookmarkStart w:id="90" w:name="_Toc506219518"/>
      <w:r w:rsidRPr="0042444F">
        <w:rPr>
          <w:rFonts w:asciiTheme="minorHAnsi" w:hAnsiTheme="minorHAnsi" w:cs="Arial"/>
        </w:rPr>
        <w:t>Module Internal (Local) Functions</w:t>
      </w:r>
      <w:bookmarkEnd w:id="87"/>
      <w:bookmarkEnd w:id="88"/>
      <w:bookmarkEnd w:id="89"/>
      <w:bookmarkEnd w:id="90"/>
    </w:p>
    <w:p w14:paraId="5748AE42" w14:textId="2EF5114B" w:rsidR="00D6096F" w:rsidRPr="0042444F" w:rsidRDefault="00D6096F" w:rsidP="00D6096F">
      <w:pPr>
        <w:rPr>
          <w:lang w:bidi="ar-SA"/>
        </w:rPr>
      </w:pPr>
      <w:r w:rsidRPr="0042444F">
        <w:rPr>
          <w:lang w:bidi="ar-SA"/>
        </w:rPr>
        <w:t>None</w:t>
      </w:r>
    </w:p>
    <w:p w14:paraId="5A389C6C" w14:textId="77777777" w:rsidR="008C6874" w:rsidRPr="0042444F" w:rsidRDefault="008C6874" w:rsidP="008C6874">
      <w:pPr>
        <w:pStyle w:val="Heading2"/>
        <w:spacing w:after="60"/>
        <w:rPr>
          <w:rFonts w:asciiTheme="minorHAnsi" w:hAnsiTheme="minorHAnsi" w:cs="Arial"/>
        </w:rPr>
      </w:pPr>
      <w:bookmarkStart w:id="91" w:name="_Toc421011542"/>
      <w:bookmarkStart w:id="92" w:name="_Toc506219519"/>
      <w:r w:rsidRPr="0042444F">
        <w:rPr>
          <w:rFonts w:asciiTheme="minorHAnsi" w:hAnsiTheme="minorHAnsi" w:cs="Arial"/>
        </w:rPr>
        <w:t>GLOBAL Function/Macro Definitions</w:t>
      </w:r>
      <w:bookmarkEnd w:id="91"/>
      <w:bookmarkEnd w:id="92"/>
    </w:p>
    <w:p w14:paraId="48D5C5DB" w14:textId="72174659" w:rsidR="008C6874" w:rsidRPr="0042444F" w:rsidRDefault="008C6874" w:rsidP="008C6874">
      <w:pPr>
        <w:pStyle w:val="Heading2"/>
        <w:numPr>
          <w:ilvl w:val="2"/>
          <w:numId w:val="11"/>
        </w:numPr>
        <w:tabs>
          <w:tab w:val="clear" w:pos="1017"/>
          <w:tab w:val="num" w:pos="567"/>
        </w:tabs>
        <w:spacing w:after="60"/>
        <w:ind w:left="567"/>
        <w:rPr>
          <w:rFonts w:asciiTheme="minorHAnsi" w:hAnsiTheme="minorHAnsi" w:cs="Arial"/>
        </w:rPr>
      </w:pPr>
      <w:bookmarkStart w:id="93" w:name="_Toc421011543"/>
      <w:bookmarkStart w:id="94" w:name="_Toc506219520"/>
      <w:r w:rsidRPr="0042444F">
        <w:rPr>
          <w:rFonts w:asciiTheme="minorHAnsi" w:hAnsiTheme="minorHAnsi" w:cs="Arial"/>
        </w:rPr>
        <w:t>GLOBAL Function #1</w:t>
      </w:r>
      <w:bookmarkEnd w:id="93"/>
      <w:bookmarkEnd w:id="9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96DAF" w:rsidRPr="0042444F" w14:paraId="79C5C0BC" w14:textId="77777777" w:rsidTr="001657C2">
        <w:tc>
          <w:tcPr>
            <w:tcW w:w="1779" w:type="dxa"/>
          </w:tcPr>
          <w:p w14:paraId="6B7CE38F" w14:textId="77777777" w:rsidR="00596DAF" w:rsidRPr="0042444F" w:rsidRDefault="00596DAF" w:rsidP="001657C2">
            <w:pPr>
              <w:spacing w:before="60"/>
              <w:rPr>
                <w:rFonts w:asciiTheme="minorHAnsi" w:hAnsiTheme="minorHAnsi" w:cs="Arial"/>
                <w:b/>
                <w:bCs/>
                <w:sz w:val="18"/>
              </w:rPr>
            </w:pPr>
            <w:r w:rsidRPr="0042444F">
              <w:rPr>
                <w:rFonts w:asciiTheme="minorHAnsi" w:hAnsiTheme="minorHAnsi" w:cs="Arial"/>
                <w:b/>
                <w:bCs/>
                <w:sz w:val="18"/>
              </w:rPr>
              <w:t>Function Name</w:t>
            </w:r>
          </w:p>
        </w:tc>
        <w:tc>
          <w:tcPr>
            <w:tcW w:w="4179" w:type="dxa"/>
          </w:tcPr>
          <w:p w14:paraId="3132C921" w14:textId="6EBB6968" w:rsidR="00596DAF" w:rsidRPr="0042444F" w:rsidRDefault="005B4C8B" w:rsidP="001657C2">
            <w:pPr>
              <w:spacing w:before="60"/>
              <w:rPr>
                <w:rFonts w:asciiTheme="minorHAnsi" w:hAnsiTheme="minorHAnsi" w:cs="Arial"/>
                <w:sz w:val="18"/>
              </w:rPr>
            </w:pPr>
            <w:proofErr w:type="spellStart"/>
            <w:r w:rsidRPr="0042444F">
              <w:rPr>
                <w:rFonts w:asciiTheme="minorHAnsi" w:hAnsiTheme="minorHAnsi" w:cs="Arial"/>
                <w:sz w:val="18"/>
              </w:rPr>
              <w:t>DmaRegInin</w:t>
            </w:r>
            <w:proofErr w:type="spellEnd"/>
          </w:p>
        </w:tc>
        <w:tc>
          <w:tcPr>
            <w:tcW w:w="990" w:type="dxa"/>
            <w:shd w:val="pct30" w:color="FFFF00" w:fill="auto"/>
          </w:tcPr>
          <w:p w14:paraId="045ACB49" w14:textId="77777777" w:rsidR="00596DAF" w:rsidRPr="0042444F" w:rsidRDefault="00596DAF" w:rsidP="001657C2">
            <w:pPr>
              <w:spacing w:before="60"/>
              <w:jc w:val="center"/>
              <w:rPr>
                <w:rFonts w:asciiTheme="minorHAnsi" w:hAnsiTheme="minorHAnsi" w:cs="Arial"/>
                <w:sz w:val="18"/>
              </w:rPr>
            </w:pPr>
            <w:r w:rsidRPr="0042444F">
              <w:rPr>
                <w:rFonts w:asciiTheme="minorHAnsi" w:hAnsiTheme="minorHAnsi" w:cs="Arial"/>
                <w:sz w:val="18"/>
              </w:rPr>
              <w:t>Type</w:t>
            </w:r>
          </w:p>
        </w:tc>
        <w:tc>
          <w:tcPr>
            <w:tcW w:w="990" w:type="dxa"/>
            <w:shd w:val="pct30" w:color="FFFF00" w:fill="auto"/>
          </w:tcPr>
          <w:p w14:paraId="2A357042" w14:textId="77777777" w:rsidR="00596DAF" w:rsidRPr="0042444F" w:rsidRDefault="00596DAF" w:rsidP="001657C2">
            <w:pPr>
              <w:spacing w:before="60"/>
              <w:jc w:val="center"/>
              <w:rPr>
                <w:rFonts w:asciiTheme="minorHAnsi" w:hAnsiTheme="minorHAnsi" w:cs="Arial"/>
                <w:sz w:val="18"/>
              </w:rPr>
            </w:pPr>
            <w:r w:rsidRPr="0042444F">
              <w:rPr>
                <w:rFonts w:asciiTheme="minorHAnsi" w:hAnsiTheme="minorHAnsi" w:cs="Arial"/>
                <w:sz w:val="18"/>
              </w:rPr>
              <w:t>Min</w:t>
            </w:r>
          </w:p>
        </w:tc>
        <w:tc>
          <w:tcPr>
            <w:tcW w:w="990" w:type="dxa"/>
            <w:shd w:val="pct30" w:color="FFFF00" w:fill="auto"/>
          </w:tcPr>
          <w:p w14:paraId="5F206B6B" w14:textId="77777777" w:rsidR="00596DAF" w:rsidRPr="0042444F" w:rsidRDefault="00596DAF" w:rsidP="001657C2">
            <w:pPr>
              <w:spacing w:before="60"/>
              <w:jc w:val="center"/>
              <w:rPr>
                <w:rFonts w:asciiTheme="minorHAnsi" w:hAnsiTheme="minorHAnsi" w:cs="Arial"/>
                <w:sz w:val="18"/>
              </w:rPr>
            </w:pPr>
            <w:r w:rsidRPr="0042444F">
              <w:rPr>
                <w:rFonts w:asciiTheme="minorHAnsi" w:hAnsiTheme="minorHAnsi" w:cs="Arial"/>
                <w:sz w:val="18"/>
              </w:rPr>
              <w:t>Max</w:t>
            </w:r>
          </w:p>
        </w:tc>
      </w:tr>
      <w:tr w:rsidR="00596DAF" w:rsidRPr="0042444F" w14:paraId="2FA7E862" w14:textId="77777777" w:rsidTr="001657C2">
        <w:tc>
          <w:tcPr>
            <w:tcW w:w="1779" w:type="dxa"/>
          </w:tcPr>
          <w:p w14:paraId="327FD679" w14:textId="77777777" w:rsidR="00596DAF" w:rsidRPr="0042444F" w:rsidRDefault="00596DAF" w:rsidP="001657C2">
            <w:pPr>
              <w:spacing w:before="60"/>
              <w:rPr>
                <w:rFonts w:asciiTheme="minorHAnsi" w:hAnsiTheme="minorHAnsi" w:cs="Arial"/>
                <w:b/>
                <w:bCs/>
                <w:sz w:val="18"/>
              </w:rPr>
            </w:pPr>
            <w:r w:rsidRPr="0042444F">
              <w:rPr>
                <w:rFonts w:asciiTheme="minorHAnsi" w:hAnsiTheme="minorHAnsi" w:cs="Arial"/>
                <w:b/>
                <w:bCs/>
                <w:sz w:val="18"/>
              </w:rPr>
              <w:t xml:space="preserve">Arguments Passed </w:t>
            </w:r>
          </w:p>
        </w:tc>
        <w:tc>
          <w:tcPr>
            <w:tcW w:w="4179" w:type="dxa"/>
          </w:tcPr>
          <w:p w14:paraId="6D53A244" w14:textId="690A536B" w:rsidR="00596DAF" w:rsidRPr="0042444F" w:rsidRDefault="005B4C8B" w:rsidP="001657C2">
            <w:pPr>
              <w:spacing w:before="60"/>
              <w:rPr>
                <w:rFonts w:asciiTheme="minorHAnsi" w:hAnsiTheme="minorHAnsi" w:cs="Arial"/>
                <w:sz w:val="18"/>
              </w:rPr>
            </w:pPr>
            <w:r w:rsidRPr="0042444F">
              <w:rPr>
                <w:rFonts w:asciiTheme="minorHAnsi" w:hAnsiTheme="minorHAnsi" w:cs="Arial"/>
                <w:sz w:val="18"/>
              </w:rPr>
              <w:t>None</w:t>
            </w:r>
          </w:p>
        </w:tc>
        <w:tc>
          <w:tcPr>
            <w:tcW w:w="990" w:type="dxa"/>
          </w:tcPr>
          <w:p w14:paraId="3C850164" w14:textId="77777777" w:rsidR="00596DAF" w:rsidRPr="0042444F" w:rsidRDefault="00596DAF" w:rsidP="001657C2">
            <w:pPr>
              <w:spacing w:before="60"/>
              <w:rPr>
                <w:rFonts w:asciiTheme="minorHAnsi" w:hAnsiTheme="minorHAnsi" w:cs="Arial"/>
                <w:sz w:val="18"/>
              </w:rPr>
            </w:pPr>
          </w:p>
        </w:tc>
        <w:tc>
          <w:tcPr>
            <w:tcW w:w="990" w:type="dxa"/>
          </w:tcPr>
          <w:p w14:paraId="55932860" w14:textId="77777777" w:rsidR="00596DAF" w:rsidRPr="0042444F" w:rsidRDefault="00596DAF" w:rsidP="001657C2">
            <w:pPr>
              <w:spacing w:before="60"/>
              <w:rPr>
                <w:rFonts w:asciiTheme="minorHAnsi" w:hAnsiTheme="minorHAnsi" w:cs="Arial"/>
                <w:sz w:val="18"/>
              </w:rPr>
            </w:pPr>
          </w:p>
        </w:tc>
        <w:tc>
          <w:tcPr>
            <w:tcW w:w="990" w:type="dxa"/>
          </w:tcPr>
          <w:p w14:paraId="0980DCEB" w14:textId="77777777" w:rsidR="00596DAF" w:rsidRPr="0042444F" w:rsidRDefault="00596DAF" w:rsidP="001657C2">
            <w:pPr>
              <w:spacing w:before="60"/>
              <w:rPr>
                <w:rFonts w:asciiTheme="minorHAnsi" w:hAnsiTheme="minorHAnsi" w:cs="Arial"/>
                <w:sz w:val="18"/>
              </w:rPr>
            </w:pPr>
          </w:p>
        </w:tc>
      </w:tr>
      <w:tr w:rsidR="00596DAF" w:rsidRPr="0042444F" w14:paraId="701E291B" w14:textId="77777777" w:rsidTr="001657C2">
        <w:tc>
          <w:tcPr>
            <w:tcW w:w="1779" w:type="dxa"/>
          </w:tcPr>
          <w:p w14:paraId="5E6E749E" w14:textId="77777777" w:rsidR="00596DAF" w:rsidRPr="0042444F" w:rsidRDefault="00596DAF" w:rsidP="001657C2">
            <w:pPr>
              <w:spacing w:before="60"/>
              <w:rPr>
                <w:rFonts w:asciiTheme="minorHAnsi" w:hAnsiTheme="minorHAnsi" w:cs="Arial"/>
                <w:b/>
                <w:bCs/>
                <w:sz w:val="18"/>
              </w:rPr>
            </w:pPr>
            <w:r w:rsidRPr="0042444F">
              <w:rPr>
                <w:rFonts w:asciiTheme="minorHAnsi" w:hAnsiTheme="minorHAnsi" w:cs="Arial"/>
                <w:b/>
                <w:bCs/>
                <w:sz w:val="18"/>
              </w:rPr>
              <w:t>Return Value</w:t>
            </w:r>
          </w:p>
        </w:tc>
        <w:tc>
          <w:tcPr>
            <w:tcW w:w="4179" w:type="dxa"/>
          </w:tcPr>
          <w:p w14:paraId="4E7CB654" w14:textId="3CC5ABB4" w:rsidR="00596DAF" w:rsidRPr="0042444F" w:rsidRDefault="00596DAF" w:rsidP="001657C2">
            <w:pPr>
              <w:spacing w:before="60"/>
              <w:rPr>
                <w:rFonts w:asciiTheme="minorHAnsi" w:hAnsiTheme="minorHAnsi" w:cs="Arial"/>
                <w:sz w:val="18"/>
              </w:rPr>
            </w:pPr>
            <w:r w:rsidRPr="0042444F">
              <w:rPr>
                <w:rFonts w:asciiTheme="minorHAnsi" w:hAnsiTheme="minorHAnsi" w:cs="Arial"/>
                <w:sz w:val="18"/>
              </w:rPr>
              <w:t>N/A</w:t>
            </w:r>
          </w:p>
        </w:tc>
        <w:tc>
          <w:tcPr>
            <w:tcW w:w="990" w:type="dxa"/>
          </w:tcPr>
          <w:p w14:paraId="216B81B2" w14:textId="77777777" w:rsidR="00596DAF" w:rsidRPr="0042444F" w:rsidRDefault="00596DAF" w:rsidP="001657C2">
            <w:pPr>
              <w:spacing w:before="60"/>
              <w:rPr>
                <w:rFonts w:asciiTheme="minorHAnsi" w:hAnsiTheme="minorHAnsi" w:cs="Arial"/>
                <w:sz w:val="18"/>
              </w:rPr>
            </w:pPr>
          </w:p>
        </w:tc>
        <w:tc>
          <w:tcPr>
            <w:tcW w:w="990" w:type="dxa"/>
          </w:tcPr>
          <w:p w14:paraId="345B4096" w14:textId="77777777" w:rsidR="00596DAF" w:rsidRPr="0042444F" w:rsidRDefault="00596DAF" w:rsidP="001657C2">
            <w:pPr>
              <w:spacing w:before="60"/>
              <w:rPr>
                <w:rFonts w:asciiTheme="minorHAnsi" w:hAnsiTheme="minorHAnsi" w:cs="Arial"/>
                <w:sz w:val="18"/>
              </w:rPr>
            </w:pPr>
          </w:p>
        </w:tc>
        <w:tc>
          <w:tcPr>
            <w:tcW w:w="990" w:type="dxa"/>
          </w:tcPr>
          <w:p w14:paraId="2BC999CD" w14:textId="77777777" w:rsidR="00596DAF" w:rsidRPr="0042444F" w:rsidRDefault="00596DAF" w:rsidP="001657C2">
            <w:pPr>
              <w:spacing w:before="60"/>
              <w:rPr>
                <w:rFonts w:asciiTheme="minorHAnsi" w:hAnsiTheme="minorHAnsi" w:cs="Arial"/>
                <w:sz w:val="18"/>
              </w:rPr>
            </w:pPr>
          </w:p>
        </w:tc>
      </w:tr>
    </w:tbl>
    <w:p w14:paraId="4FD6DD5E" w14:textId="77777777" w:rsidR="008C6874" w:rsidRPr="0042444F" w:rsidRDefault="00D55AAD" w:rsidP="008C6874">
      <w:pPr>
        <w:pStyle w:val="Heading2"/>
        <w:numPr>
          <w:ilvl w:val="3"/>
          <w:numId w:val="11"/>
        </w:numPr>
        <w:spacing w:after="60"/>
        <w:rPr>
          <w:rFonts w:asciiTheme="minorHAnsi" w:hAnsiTheme="minorHAnsi" w:cs="Arial"/>
        </w:rPr>
      </w:pPr>
      <w:bookmarkStart w:id="95" w:name="_Toc421011544"/>
      <w:r w:rsidRPr="0042444F">
        <w:rPr>
          <w:rFonts w:asciiTheme="minorHAnsi" w:hAnsiTheme="minorHAnsi" w:cs="Arial"/>
        </w:rPr>
        <w:t xml:space="preserve"> </w:t>
      </w:r>
      <w:bookmarkStart w:id="96" w:name="_Toc506219521"/>
      <w:r w:rsidR="008C6874" w:rsidRPr="0042444F">
        <w:rPr>
          <w:rFonts w:asciiTheme="minorHAnsi" w:hAnsiTheme="minorHAnsi" w:cs="Arial"/>
        </w:rPr>
        <w:t>Design Rationale</w:t>
      </w:r>
      <w:bookmarkEnd w:id="96"/>
    </w:p>
    <w:p w14:paraId="00F73565" w14:textId="31671EFB" w:rsidR="00D55AAD" w:rsidRPr="0042444F" w:rsidRDefault="005B4C8B" w:rsidP="00D55AAD">
      <w:pPr>
        <w:rPr>
          <w:rFonts w:asciiTheme="minorHAnsi" w:hAnsiTheme="minorHAnsi" w:cs="Arial"/>
        </w:rPr>
      </w:pPr>
      <w:r w:rsidRPr="0042444F">
        <w:rPr>
          <w:rFonts w:asciiTheme="minorHAnsi" w:hAnsiTheme="minorHAnsi" w:cs="Arial"/>
        </w:rPr>
        <w:t xml:space="preserve">Trusted function that performs all register initialization from the CM200B_DmaCfgAndUse_PeripheralCfg.xlsx spreadsheet in the FDD. The </w:t>
      </w:r>
      <w:proofErr w:type="spellStart"/>
      <w:r w:rsidRPr="0042444F">
        <w:rPr>
          <w:rFonts w:asciiTheme="minorHAnsi" w:hAnsiTheme="minorHAnsi" w:cs="Arial"/>
        </w:rPr>
        <w:t>DMACnnCM</w:t>
      </w:r>
      <w:proofErr w:type="spellEnd"/>
      <w:r w:rsidRPr="0042444F">
        <w:rPr>
          <w:rFonts w:asciiTheme="minorHAnsi" w:hAnsiTheme="minorHAnsi" w:cs="Arial"/>
        </w:rPr>
        <w:t xml:space="preserve"> channel master registers can be written only in supervisor mode. After the Channel master register for a given channel has been written, the selected Processor Element can write to that channel’s registers in user mode. However, for simplicity, all DMA register initialization is being done in one trusted function. For timing optimization, register level initialization is used (rather than bit field modifications of the register fields).  </w:t>
      </w:r>
    </w:p>
    <w:bookmarkEnd w:id="95"/>
    <w:p w14:paraId="26C819CB" w14:textId="77777777" w:rsidR="008C6874" w:rsidRPr="0042444F" w:rsidRDefault="00D55AAD" w:rsidP="008C6874">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97" w:name="_Toc506219522"/>
      <w:r w:rsidRPr="0042444F">
        <w:rPr>
          <w:rFonts w:asciiTheme="minorHAnsi" w:hAnsiTheme="minorHAnsi" w:cs="Arial"/>
        </w:rPr>
        <w:t>P</w:t>
      </w:r>
      <w:r w:rsidR="008C6874" w:rsidRPr="0042444F">
        <w:rPr>
          <w:rFonts w:asciiTheme="minorHAnsi" w:hAnsiTheme="minorHAnsi" w:cs="Arial"/>
        </w:rPr>
        <w:t>rocessing</w:t>
      </w:r>
      <w:bookmarkEnd w:id="97"/>
    </w:p>
    <w:p w14:paraId="3457FFCC" w14:textId="3D3B1E6D" w:rsidR="00D60055" w:rsidRPr="0042444F" w:rsidRDefault="00D60055" w:rsidP="00D60055">
      <w:pPr>
        <w:rPr>
          <w:rFonts w:asciiTheme="minorHAnsi" w:hAnsiTheme="minorHAnsi" w:cs="Arial"/>
        </w:rPr>
      </w:pPr>
      <w:r w:rsidRPr="0042444F">
        <w:rPr>
          <w:rFonts w:asciiTheme="minorHAnsi" w:hAnsiTheme="minorHAnsi" w:cs="Arial"/>
        </w:rPr>
        <w:t>Refer to FDD</w:t>
      </w:r>
    </w:p>
    <w:p w14:paraId="2645CB60" w14:textId="2383BD06" w:rsidR="00670746" w:rsidRPr="0042444F" w:rsidRDefault="00670746" w:rsidP="00670746">
      <w:pPr>
        <w:pStyle w:val="Heading2"/>
        <w:numPr>
          <w:ilvl w:val="2"/>
          <w:numId w:val="11"/>
        </w:numPr>
        <w:tabs>
          <w:tab w:val="clear" w:pos="1017"/>
          <w:tab w:val="num" w:pos="567"/>
        </w:tabs>
        <w:spacing w:after="60"/>
        <w:ind w:left="567"/>
        <w:rPr>
          <w:rFonts w:asciiTheme="minorHAnsi" w:hAnsiTheme="minorHAnsi" w:cs="Arial"/>
        </w:rPr>
      </w:pPr>
      <w:bookmarkStart w:id="98" w:name="_Toc506219523"/>
      <w:r w:rsidRPr="0042444F">
        <w:rPr>
          <w:rFonts w:asciiTheme="minorHAnsi" w:hAnsiTheme="minorHAnsi" w:cs="Arial"/>
        </w:rPr>
        <w:t>GLOBAL Function #2</w:t>
      </w:r>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70746" w:rsidRPr="0042444F" w14:paraId="1BFF524D" w14:textId="77777777" w:rsidTr="001657C2">
        <w:tc>
          <w:tcPr>
            <w:tcW w:w="1779" w:type="dxa"/>
          </w:tcPr>
          <w:p w14:paraId="5E97D8DF" w14:textId="77777777" w:rsidR="00670746" w:rsidRPr="0042444F" w:rsidRDefault="00670746" w:rsidP="001657C2">
            <w:pPr>
              <w:spacing w:before="60"/>
              <w:rPr>
                <w:rFonts w:asciiTheme="minorHAnsi" w:hAnsiTheme="minorHAnsi" w:cs="Arial"/>
                <w:b/>
                <w:bCs/>
                <w:sz w:val="18"/>
              </w:rPr>
            </w:pPr>
            <w:r w:rsidRPr="0042444F">
              <w:rPr>
                <w:rFonts w:asciiTheme="minorHAnsi" w:hAnsiTheme="minorHAnsi" w:cs="Arial"/>
                <w:b/>
                <w:bCs/>
                <w:sz w:val="18"/>
              </w:rPr>
              <w:t>Function Name</w:t>
            </w:r>
          </w:p>
        </w:tc>
        <w:tc>
          <w:tcPr>
            <w:tcW w:w="4179" w:type="dxa"/>
          </w:tcPr>
          <w:p w14:paraId="0267C94B" w14:textId="768974F5" w:rsidR="00670746" w:rsidRPr="0042444F" w:rsidRDefault="009839F4" w:rsidP="001657C2">
            <w:pPr>
              <w:spacing w:before="60"/>
              <w:rPr>
                <w:rFonts w:asciiTheme="minorHAnsi" w:hAnsiTheme="minorHAnsi" w:cs="Arial"/>
                <w:sz w:val="18"/>
              </w:rPr>
            </w:pPr>
            <w:proofErr w:type="spellStart"/>
            <w:r w:rsidRPr="0042444F">
              <w:rPr>
                <w:rFonts w:asciiTheme="minorHAnsi" w:hAnsiTheme="minorHAnsi" w:cs="Arial"/>
                <w:sz w:val="18"/>
              </w:rPr>
              <w:t>InjDmaErr</w:t>
            </w:r>
            <w:proofErr w:type="spellEnd"/>
          </w:p>
        </w:tc>
        <w:tc>
          <w:tcPr>
            <w:tcW w:w="990" w:type="dxa"/>
            <w:shd w:val="pct30" w:color="FFFF00" w:fill="auto"/>
          </w:tcPr>
          <w:p w14:paraId="62A1F366" w14:textId="77777777" w:rsidR="00670746" w:rsidRPr="0042444F" w:rsidRDefault="00670746" w:rsidP="001657C2">
            <w:pPr>
              <w:spacing w:before="60"/>
              <w:jc w:val="center"/>
              <w:rPr>
                <w:rFonts w:asciiTheme="minorHAnsi" w:hAnsiTheme="minorHAnsi" w:cs="Arial"/>
                <w:sz w:val="18"/>
              </w:rPr>
            </w:pPr>
            <w:r w:rsidRPr="0042444F">
              <w:rPr>
                <w:rFonts w:asciiTheme="minorHAnsi" w:hAnsiTheme="minorHAnsi" w:cs="Arial"/>
                <w:sz w:val="18"/>
              </w:rPr>
              <w:t>Type</w:t>
            </w:r>
          </w:p>
        </w:tc>
        <w:tc>
          <w:tcPr>
            <w:tcW w:w="990" w:type="dxa"/>
            <w:shd w:val="pct30" w:color="FFFF00" w:fill="auto"/>
          </w:tcPr>
          <w:p w14:paraId="7A036FE3" w14:textId="77777777" w:rsidR="00670746" w:rsidRPr="0042444F" w:rsidRDefault="00670746" w:rsidP="001657C2">
            <w:pPr>
              <w:spacing w:before="60"/>
              <w:jc w:val="center"/>
              <w:rPr>
                <w:rFonts w:asciiTheme="minorHAnsi" w:hAnsiTheme="minorHAnsi" w:cs="Arial"/>
                <w:sz w:val="18"/>
              </w:rPr>
            </w:pPr>
            <w:r w:rsidRPr="0042444F">
              <w:rPr>
                <w:rFonts w:asciiTheme="minorHAnsi" w:hAnsiTheme="minorHAnsi" w:cs="Arial"/>
                <w:sz w:val="18"/>
              </w:rPr>
              <w:t>Min</w:t>
            </w:r>
          </w:p>
        </w:tc>
        <w:tc>
          <w:tcPr>
            <w:tcW w:w="990" w:type="dxa"/>
            <w:shd w:val="pct30" w:color="FFFF00" w:fill="auto"/>
          </w:tcPr>
          <w:p w14:paraId="70E85484" w14:textId="77777777" w:rsidR="00670746" w:rsidRPr="0042444F" w:rsidRDefault="00670746" w:rsidP="001657C2">
            <w:pPr>
              <w:spacing w:before="60"/>
              <w:jc w:val="center"/>
              <w:rPr>
                <w:rFonts w:asciiTheme="minorHAnsi" w:hAnsiTheme="minorHAnsi" w:cs="Arial"/>
                <w:sz w:val="18"/>
              </w:rPr>
            </w:pPr>
            <w:r w:rsidRPr="0042444F">
              <w:rPr>
                <w:rFonts w:asciiTheme="minorHAnsi" w:hAnsiTheme="minorHAnsi" w:cs="Arial"/>
                <w:sz w:val="18"/>
              </w:rPr>
              <w:t>Max</w:t>
            </w:r>
          </w:p>
        </w:tc>
      </w:tr>
      <w:tr w:rsidR="00670746" w:rsidRPr="0042444F" w14:paraId="7B7B8776" w14:textId="77777777" w:rsidTr="001657C2">
        <w:tc>
          <w:tcPr>
            <w:tcW w:w="1779" w:type="dxa"/>
          </w:tcPr>
          <w:p w14:paraId="2D0521AD" w14:textId="77777777" w:rsidR="00670746" w:rsidRPr="0042444F" w:rsidRDefault="00670746" w:rsidP="001657C2">
            <w:pPr>
              <w:spacing w:before="60"/>
              <w:rPr>
                <w:rFonts w:asciiTheme="minorHAnsi" w:hAnsiTheme="minorHAnsi" w:cs="Arial"/>
                <w:b/>
                <w:bCs/>
                <w:sz w:val="18"/>
              </w:rPr>
            </w:pPr>
            <w:r w:rsidRPr="0042444F">
              <w:rPr>
                <w:rFonts w:asciiTheme="minorHAnsi" w:hAnsiTheme="minorHAnsi" w:cs="Arial"/>
                <w:b/>
                <w:bCs/>
                <w:sz w:val="18"/>
              </w:rPr>
              <w:t xml:space="preserve">Arguments Passed </w:t>
            </w:r>
          </w:p>
        </w:tc>
        <w:tc>
          <w:tcPr>
            <w:tcW w:w="4179" w:type="dxa"/>
          </w:tcPr>
          <w:p w14:paraId="38E9AB30" w14:textId="77777777" w:rsidR="00670746" w:rsidRPr="0042444F" w:rsidRDefault="00670746" w:rsidP="001657C2">
            <w:pPr>
              <w:spacing w:before="60"/>
              <w:rPr>
                <w:rFonts w:asciiTheme="minorHAnsi" w:hAnsiTheme="minorHAnsi" w:cs="Arial"/>
                <w:sz w:val="18"/>
              </w:rPr>
            </w:pPr>
            <w:r w:rsidRPr="0042444F">
              <w:rPr>
                <w:rFonts w:asciiTheme="minorHAnsi" w:hAnsiTheme="minorHAnsi" w:cs="Arial"/>
                <w:sz w:val="18"/>
              </w:rPr>
              <w:t>None</w:t>
            </w:r>
          </w:p>
        </w:tc>
        <w:tc>
          <w:tcPr>
            <w:tcW w:w="990" w:type="dxa"/>
          </w:tcPr>
          <w:p w14:paraId="775912E5" w14:textId="77777777" w:rsidR="00670746" w:rsidRPr="0042444F" w:rsidRDefault="00670746" w:rsidP="001657C2">
            <w:pPr>
              <w:spacing w:before="60"/>
              <w:rPr>
                <w:rFonts w:asciiTheme="minorHAnsi" w:hAnsiTheme="minorHAnsi" w:cs="Arial"/>
                <w:sz w:val="18"/>
              </w:rPr>
            </w:pPr>
          </w:p>
        </w:tc>
        <w:tc>
          <w:tcPr>
            <w:tcW w:w="990" w:type="dxa"/>
          </w:tcPr>
          <w:p w14:paraId="2F36DFD1" w14:textId="77777777" w:rsidR="00670746" w:rsidRPr="0042444F" w:rsidRDefault="00670746" w:rsidP="001657C2">
            <w:pPr>
              <w:spacing w:before="60"/>
              <w:rPr>
                <w:rFonts w:asciiTheme="minorHAnsi" w:hAnsiTheme="minorHAnsi" w:cs="Arial"/>
                <w:sz w:val="18"/>
              </w:rPr>
            </w:pPr>
          </w:p>
        </w:tc>
        <w:tc>
          <w:tcPr>
            <w:tcW w:w="990" w:type="dxa"/>
          </w:tcPr>
          <w:p w14:paraId="67351BE1" w14:textId="77777777" w:rsidR="00670746" w:rsidRPr="0042444F" w:rsidRDefault="00670746" w:rsidP="001657C2">
            <w:pPr>
              <w:spacing w:before="60"/>
              <w:rPr>
                <w:rFonts w:asciiTheme="minorHAnsi" w:hAnsiTheme="minorHAnsi" w:cs="Arial"/>
                <w:sz w:val="18"/>
              </w:rPr>
            </w:pPr>
          </w:p>
        </w:tc>
      </w:tr>
      <w:tr w:rsidR="00670746" w:rsidRPr="0042444F" w14:paraId="23EE1E3C" w14:textId="77777777" w:rsidTr="001657C2">
        <w:tc>
          <w:tcPr>
            <w:tcW w:w="1779" w:type="dxa"/>
          </w:tcPr>
          <w:p w14:paraId="4D08BC51" w14:textId="77777777" w:rsidR="00670746" w:rsidRPr="0042444F" w:rsidRDefault="00670746" w:rsidP="001657C2">
            <w:pPr>
              <w:spacing w:before="60"/>
              <w:rPr>
                <w:rFonts w:asciiTheme="minorHAnsi" w:hAnsiTheme="minorHAnsi" w:cs="Arial"/>
                <w:b/>
                <w:bCs/>
                <w:sz w:val="18"/>
              </w:rPr>
            </w:pPr>
            <w:r w:rsidRPr="0042444F">
              <w:rPr>
                <w:rFonts w:asciiTheme="minorHAnsi" w:hAnsiTheme="minorHAnsi" w:cs="Arial"/>
                <w:b/>
                <w:bCs/>
                <w:sz w:val="18"/>
              </w:rPr>
              <w:t>Return Value</w:t>
            </w:r>
          </w:p>
        </w:tc>
        <w:tc>
          <w:tcPr>
            <w:tcW w:w="4179" w:type="dxa"/>
          </w:tcPr>
          <w:p w14:paraId="632D5267" w14:textId="77777777" w:rsidR="00670746" w:rsidRPr="0042444F" w:rsidRDefault="00670746" w:rsidP="001657C2">
            <w:pPr>
              <w:spacing w:before="60"/>
              <w:rPr>
                <w:rFonts w:asciiTheme="minorHAnsi" w:hAnsiTheme="minorHAnsi" w:cs="Arial"/>
                <w:sz w:val="18"/>
              </w:rPr>
            </w:pPr>
            <w:r w:rsidRPr="0042444F">
              <w:rPr>
                <w:rFonts w:asciiTheme="minorHAnsi" w:hAnsiTheme="minorHAnsi" w:cs="Arial"/>
                <w:sz w:val="18"/>
              </w:rPr>
              <w:t>N/A</w:t>
            </w:r>
          </w:p>
        </w:tc>
        <w:tc>
          <w:tcPr>
            <w:tcW w:w="990" w:type="dxa"/>
          </w:tcPr>
          <w:p w14:paraId="5CBF3799" w14:textId="77777777" w:rsidR="00670746" w:rsidRPr="0042444F" w:rsidRDefault="00670746" w:rsidP="001657C2">
            <w:pPr>
              <w:spacing w:before="60"/>
              <w:rPr>
                <w:rFonts w:asciiTheme="minorHAnsi" w:hAnsiTheme="minorHAnsi" w:cs="Arial"/>
                <w:sz w:val="18"/>
              </w:rPr>
            </w:pPr>
          </w:p>
        </w:tc>
        <w:tc>
          <w:tcPr>
            <w:tcW w:w="990" w:type="dxa"/>
          </w:tcPr>
          <w:p w14:paraId="2EC4BDED" w14:textId="77777777" w:rsidR="00670746" w:rsidRPr="0042444F" w:rsidRDefault="00670746" w:rsidP="001657C2">
            <w:pPr>
              <w:spacing w:before="60"/>
              <w:rPr>
                <w:rFonts w:asciiTheme="minorHAnsi" w:hAnsiTheme="minorHAnsi" w:cs="Arial"/>
                <w:sz w:val="18"/>
              </w:rPr>
            </w:pPr>
          </w:p>
        </w:tc>
        <w:tc>
          <w:tcPr>
            <w:tcW w:w="990" w:type="dxa"/>
          </w:tcPr>
          <w:p w14:paraId="4CB702AA" w14:textId="77777777" w:rsidR="00670746" w:rsidRPr="0042444F" w:rsidRDefault="00670746" w:rsidP="001657C2">
            <w:pPr>
              <w:spacing w:before="60"/>
              <w:rPr>
                <w:rFonts w:asciiTheme="minorHAnsi" w:hAnsiTheme="minorHAnsi" w:cs="Arial"/>
                <w:sz w:val="18"/>
              </w:rPr>
            </w:pPr>
          </w:p>
        </w:tc>
      </w:tr>
    </w:tbl>
    <w:p w14:paraId="010A9B8C" w14:textId="77777777" w:rsidR="00670746" w:rsidRPr="0042444F" w:rsidRDefault="00670746" w:rsidP="00670746">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99" w:name="_Toc506219524"/>
      <w:r w:rsidRPr="0042444F">
        <w:rPr>
          <w:rFonts w:asciiTheme="minorHAnsi" w:hAnsiTheme="minorHAnsi" w:cs="Arial"/>
        </w:rPr>
        <w:t>Design Rationale</w:t>
      </w:r>
      <w:bookmarkEnd w:id="99"/>
    </w:p>
    <w:p w14:paraId="0EFE02BC" w14:textId="16FDDBEA" w:rsidR="00670746" w:rsidRPr="0042444F" w:rsidRDefault="008D568D" w:rsidP="00670746">
      <w:pPr>
        <w:rPr>
          <w:rFonts w:asciiTheme="minorHAnsi" w:hAnsiTheme="minorHAnsi" w:cs="Arial"/>
        </w:rPr>
      </w:pPr>
      <w:r w:rsidRPr="0042444F">
        <w:rPr>
          <w:rFonts w:asciiTheme="minorHAnsi" w:hAnsiTheme="minorHAnsi" w:cs="Arial"/>
        </w:rPr>
        <w:t>Refer t</w:t>
      </w:r>
      <w:r w:rsidR="005F5756" w:rsidRPr="0042444F">
        <w:rPr>
          <w:rFonts w:asciiTheme="minorHAnsi" w:hAnsiTheme="minorHAnsi" w:cs="Arial"/>
        </w:rPr>
        <w:t>o FDD</w:t>
      </w:r>
    </w:p>
    <w:p w14:paraId="41BB949B" w14:textId="77777777" w:rsidR="00670746" w:rsidRPr="0042444F" w:rsidRDefault="00670746" w:rsidP="00670746">
      <w:pPr>
        <w:pStyle w:val="Heading2"/>
        <w:numPr>
          <w:ilvl w:val="3"/>
          <w:numId w:val="11"/>
        </w:numPr>
        <w:spacing w:after="60"/>
        <w:rPr>
          <w:rFonts w:asciiTheme="minorHAnsi" w:hAnsiTheme="minorHAnsi" w:cs="Arial"/>
        </w:rPr>
      </w:pPr>
      <w:r w:rsidRPr="0042444F">
        <w:rPr>
          <w:rFonts w:asciiTheme="minorHAnsi" w:hAnsiTheme="minorHAnsi" w:cs="Arial"/>
        </w:rPr>
        <w:lastRenderedPageBreak/>
        <w:t xml:space="preserve"> </w:t>
      </w:r>
      <w:bookmarkStart w:id="100" w:name="_Toc506219525"/>
      <w:r w:rsidRPr="0042444F">
        <w:rPr>
          <w:rFonts w:asciiTheme="minorHAnsi" w:hAnsiTheme="minorHAnsi" w:cs="Arial"/>
        </w:rPr>
        <w:t>Processing</w:t>
      </w:r>
      <w:bookmarkEnd w:id="100"/>
    </w:p>
    <w:p w14:paraId="70D43CA0" w14:textId="392DD0FA" w:rsidR="00670746" w:rsidRPr="0042444F" w:rsidRDefault="005F5756" w:rsidP="00670746">
      <w:pPr>
        <w:rPr>
          <w:rFonts w:asciiTheme="minorHAnsi" w:hAnsiTheme="minorHAnsi" w:cs="Arial"/>
        </w:rPr>
      </w:pPr>
      <w:r w:rsidRPr="0042444F">
        <w:rPr>
          <w:rFonts w:asciiTheme="minorHAnsi" w:hAnsiTheme="minorHAnsi" w:cs="Arial"/>
        </w:rPr>
        <w:t xml:space="preserve">Refer to FDD </w:t>
      </w:r>
    </w:p>
    <w:p w14:paraId="135D590E" w14:textId="6A0898B2" w:rsidR="00DA369C" w:rsidRPr="0042444F" w:rsidRDefault="00DA369C" w:rsidP="00DA369C">
      <w:pPr>
        <w:pStyle w:val="Heading2"/>
        <w:numPr>
          <w:ilvl w:val="2"/>
          <w:numId w:val="11"/>
        </w:numPr>
        <w:tabs>
          <w:tab w:val="clear" w:pos="1017"/>
          <w:tab w:val="num" w:pos="567"/>
        </w:tabs>
        <w:spacing w:after="60"/>
        <w:ind w:left="567"/>
        <w:rPr>
          <w:rFonts w:asciiTheme="minorHAnsi" w:hAnsiTheme="minorHAnsi" w:cs="Arial"/>
        </w:rPr>
      </w:pPr>
      <w:bookmarkStart w:id="101" w:name="_Toc506219526"/>
      <w:r w:rsidRPr="0042444F">
        <w:rPr>
          <w:rFonts w:asciiTheme="minorHAnsi" w:hAnsiTheme="minorHAnsi" w:cs="Arial"/>
        </w:rPr>
        <w:t>GLOBAL Function #3</w:t>
      </w:r>
      <w:bookmarkEnd w:id="10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A369C" w:rsidRPr="0042444F" w14:paraId="27495A6E" w14:textId="77777777" w:rsidTr="001657C2">
        <w:tc>
          <w:tcPr>
            <w:tcW w:w="1779" w:type="dxa"/>
          </w:tcPr>
          <w:p w14:paraId="7F2E21A2" w14:textId="77777777" w:rsidR="00DA369C" w:rsidRPr="0042444F" w:rsidRDefault="00DA369C" w:rsidP="001657C2">
            <w:pPr>
              <w:spacing w:before="60"/>
              <w:rPr>
                <w:rFonts w:asciiTheme="minorHAnsi" w:hAnsiTheme="minorHAnsi" w:cs="Arial"/>
                <w:b/>
                <w:bCs/>
                <w:sz w:val="18"/>
              </w:rPr>
            </w:pPr>
            <w:r w:rsidRPr="0042444F">
              <w:rPr>
                <w:rFonts w:asciiTheme="minorHAnsi" w:hAnsiTheme="minorHAnsi" w:cs="Arial"/>
                <w:b/>
                <w:bCs/>
                <w:sz w:val="18"/>
              </w:rPr>
              <w:t>Function Name</w:t>
            </w:r>
          </w:p>
        </w:tc>
        <w:tc>
          <w:tcPr>
            <w:tcW w:w="4179" w:type="dxa"/>
          </w:tcPr>
          <w:p w14:paraId="27CD42DB" w14:textId="07F0D70F" w:rsidR="00DA369C" w:rsidRPr="0042444F" w:rsidRDefault="009839F4" w:rsidP="001657C2">
            <w:pPr>
              <w:spacing w:before="60"/>
              <w:rPr>
                <w:rFonts w:asciiTheme="minorHAnsi" w:hAnsiTheme="minorHAnsi" w:cs="Arial"/>
                <w:sz w:val="18"/>
              </w:rPr>
            </w:pPr>
            <w:proofErr w:type="spellStart"/>
            <w:r w:rsidRPr="0042444F">
              <w:rPr>
                <w:rFonts w:asciiTheme="minorHAnsi" w:hAnsiTheme="minorHAnsi" w:cs="Arial"/>
                <w:sz w:val="18"/>
              </w:rPr>
              <w:t>InjMcuDiagcErr</w:t>
            </w:r>
            <w:proofErr w:type="spellEnd"/>
          </w:p>
        </w:tc>
        <w:tc>
          <w:tcPr>
            <w:tcW w:w="990" w:type="dxa"/>
            <w:shd w:val="pct30" w:color="FFFF00" w:fill="auto"/>
          </w:tcPr>
          <w:p w14:paraId="088AA0E8" w14:textId="77777777" w:rsidR="00DA369C" w:rsidRPr="0042444F" w:rsidRDefault="00DA369C" w:rsidP="001657C2">
            <w:pPr>
              <w:spacing w:before="60"/>
              <w:jc w:val="center"/>
              <w:rPr>
                <w:rFonts w:asciiTheme="minorHAnsi" w:hAnsiTheme="minorHAnsi" w:cs="Arial"/>
                <w:sz w:val="18"/>
              </w:rPr>
            </w:pPr>
            <w:r w:rsidRPr="0042444F">
              <w:rPr>
                <w:rFonts w:asciiTheme="minorHAnsi" w:hAnsiTheme="minorHAnsi" w:cs="Arial"/>
                <w:sz w:val="18"/>
              </w:rPr>
              <w:t>Type</w:t>
            </w:r>
          </w:p>
        </w:tc>
        <w:tc>
          <w:tcPr>
            <w:tcW w:w="990" w:type="dxa"/>
            <w:shd w:val="pct30" w:color="FFFF00" w:fill="auto"/>
          </w:tcPr>
          <w:p w14:paraId="494B937C" w14:textId="77777777" w:rsidR="00DA369C" w:rsidRPr="0042444F" w:rsidRDefault="00DA369C" w:rsidP="001657C2">
            <w:pPr>
              <w:spacing w:before="60"/>
              <w:jc w:val="center"/>
              <w:rPr>
                <w:rFonts w:asciiTheme="minorHAnsi" w:hAnsiTheme="minorHAnsi" w:cs="Arial"/>
                <w:sz w:val="18"/>
              </w:rPr>
            </w:pPr>
            <w:r w:rsidRPr="0042444F">
              <w:rPr>
                <w:rFonts w:asciiTheme="minorHAnsi" w:hAnsiTheme="minorHAnsi" w:cs="Arial"/>
                <w:sz w:val="18"/>
              </w:rPr>
              <w:t>Min</w:t>
            </w:r>
          </w:p>
        </w:tc>
        <w:tc>
          <w:tcPr>
            <w:tcW w:w="990" w:type="dxa"/>
            <w:shd w:val="pct30" w:color="FFFF00" w:fill="auto"/>
          </w:tcPr>
          <w:p w14:paraId="7365E684" w14:textId="77777777" w:rsidR="00DA369C" w:rsidRPr="0042444F" w:rsidRDefault="00DA369C" w:rsidP="001657C2">
            <w:pPr>
              <w:spacing w:before="60"/>
              <w:jc w:val="center"/>
              <w:rPr>
                <w:rFonts w:asciiTheme="minorHAnsi" w:hAnsiTheme="minorHAnsi" w:cs="Arial"/>
                <w:sz w:val="18"/>
              </w:rPr>
            </w:pPr>
            <w:r w:rsidRPr="0042444F">
              <w:rPr>
                <w:rFonts w:asciiTheme="minorHAnsi" w:hAnsiTheme="minorHAnsi" w:cs="Arial"/>
                <w:sz w:val="18"/>
              </w:rPr>
              <w:t>Max</w:t>
            </w:r>
          </w:p>
        </w:tc>
      </w:tr>
      <w:tr w:rsidR="00DA369C" w:rsidRPr="0042444F" w14:paraId="10AA24DA" w14:textId="77777777" w:rsidTr="001657C2">
        <w:tc>
          <w:tcPr>
            <w:tcW w:w="1779" w:type="dxa"/>
          </w:tcPr>
          <w:p w14:paraId="441EE6D5" w14:textId="77777777" w:rsidR="00DA369C" w:rsidRPr="0042444F" w:rsidRDefault="00DA369C" w:rsidP="001657C2">
            <w:pPr>
              <w:spacing w:before="60"/>
              <w:rPr>
                <w:rFonts w:asciiTheme="minorHAnsi" w:hAnsiTheme="minorHAnsi" w:cs="Arial"/>
                <w:b/>
                <w:bCs/>
                <w:sz w:val="18"/>
              </w:rPr>
            </w:pPr>
            <w:r w:rsidRPr="0042444F">
              <w:rPr>
                <w:rFonts w:asciiTheme="minorHAnsi" w:hAnsiTheme="minorHAnsi" w:cs="Arial"/>
                <w:b/>
                <w:bCs/>
                <w:sz w:val="18"/>
              </w:rPr>
              <w:t xml:space="preserve">Arguments Passed </w:t>
            </w:r>
          </w:p>
        </w:tc>
        <w:tc>
          <w:tcPr>
            <w:tcW w:w="4179" w:type="dxa"/>
          </w:tcPr>
          <w:p w14:paraId="708A4E0C" w14:textId="77777777" w:rsidR="00DA369C" w:rsidRPr="0042444F" w:rsidRDefault="00DA369C" w:rsidP="001657C2">
            <w:pPr>
              <w:spacing w:before="60"/>
              <w:rPr>
                <w:rFonts w:asciiTheme="minorHAnsi" w:hAnsiTheme="minorHAnsi" w:cs="Arial"/>
                <w:sz w:val="18"/>
              </w:rPr>
            </w:pPr>
            <w:r w:rsidRPr="0042444F">
              <w:rPr>
                <w:rFonts w:asciiTheme="minorHAnsi" w:hAnsiTheme="minorHAnsi" w:cs="Arial"/>
                <w:sz w:val="18"/>
              </w:rPr>
              <w:t>None</w:t>
            </w:r>
          </w:p>
        </w:tc>
        <w:tc>
          <w:tcPr>
            <w:tcW w:w="990" w:type="dxa"/>
          </w:tcPr>
          <w:p w14:paraId="04E105F1" w14:textId="77777777" w:rsidR="00DA369C" w:rsidRPr="0042444F" w:rsidRDefault="00DA369C" w:rsidP="001657C2">
            <w:pPr>
              <w:spacing w:before="60"/>
              <w:rPr>
                <w:rFonts w:asciiTheme="minorHAnsi" w:hAnsiTheme="minorHAnsi" w:cs="Arial"/>
                <w:sz w:val="18"/>
              </w:rPr>
            </w:pPr>
          </w:p>
        </w:tc>
        <w:tc>
          <w:tcPr>
            <w:tcW w:w="990" w:type="dxa"/>
          </w:tcPr>
          <w:p w14:paraId="47ADB176" w14:textId="77777777" w:rsidR="00DA369C" w:rsidRPr="0042444F" w:rsidRDefault="00DA369C" w:rsidP="001657C2">
            <w:pPr>
              <w:spacing w:before="60"/>
              <w:rPr>
                <w:rFonts w:asciiTheme="minorHAnsi" w:hAnsiTheme="minorHAnsi" w:cs="Arial"/>
                <w:sz w:val="18"/>
              </w:rPr>
            </w:pPr>
          </w:p>
        </w:tc>
        <w:tc>
          <w:tcPr>
            <w:tcW w:w="990" w:type="dxa"/>
          </w:tcPr>
          <w:p w14:paraId="6D7DDD92" w14:textId="77777777" w:rsidR="00DA369C" w:rsidRPr="0042444F" w:rsidRDefault="00DA369C" w:rsidP="001657C2">
            <w:pPr>
              <w:spacing w:before="60"/>
              <w:rPr>
                <w:rFonts w:asciiTheme="minorHAnsi" w:hAnsiTheme="minorHAnsi" w:cs="Arial"/>
                <w:sz w:val="18"/>
              </w:rPr>
            </w:pPr>
          </w:p>
        </w:tc>
      </w:tr>
      <w:tr w:rsidR="00DA369C" w:rsidRPr="0042444F" w14:paraId="1389C017" w14:textId="77777777" w:rsidTr="001657C2">
        <w:tc>
          <w:tcPr>
            <w:tcW w:w="1779" w:type="dxa"/>
          </w:tcPr>
          <w:p w14:paraId="6A546794" w14:textId="77777777" w:rsidR="00DA369C" w:rsidRPr="0042444F" w:rsidRDefault="00DA369C" w:rsidP="001657C2">
            <w:pPr>
              <w:spacing w:before="60"/>
              <w:rPr>
                <w:rFonts w:asciiTheme="minorHAnsi" w:hAnsiTheme="minorHAnsi" w:cs="Arial"/>
                <w:b/>
                <w:bCs/>
                <w:sz w:val="18"/>
              </w:rPr>
            </w:pPr>
            <w:r w:rsidRPr="0042444F">
              <w:rPr>
                <w:rFonts w:asciiTheme="minorHAnsi" w:hAnsiTheme="minorHAnsi" w:cs="Arial"/>
                <w:b/>
                <w:bCs/>
                <w:sz w:val="18"/>
              </w:rPr>
              <w:t>Return Value</w:t>
            </w:r>
          </w:p>
        </w:tc>
        <w:tc>
          <w:tcPr>
            <w:tcW w:w="4179" w:type="dxa"/>
          </w:tcPr>
          <w:p w14:paraId="4316954C" w14:textId="77777777" w:rsidR="00DA369C" w:rsidRPr="0042444F" w:rsidRDefault="00DA369C" w:rsidP="001657C2">
            <w:pPr>
              <w:spacing w:before="60"/>
              <w:rPr>
                <w:rFonts w:asciiTheme="minorHAnsi" w:hAnsiTheme="minorHAnsi" w:cs="Arial"/>
                <w:sz w:val="18"/>
              </w:rPr>
            </w:pPr>
            <w:r w:rsidRPr="0042444F">
              <w:rPr>
                <w:rFonts w:asciiTheme="minorHAnsi" w:hAnsiTheme="minorHAnsi" w:cs="Arial"/>
                <w:sz w:val="18"/>
              </w:rPr>
              <w:t>N/A</w:t>
            </w:r>
          </w:p>
        </w:tc>
        <w:tc>
          <w:tcPr>
            <w:tcW w:w="990" w:type="dxa"/>
          </w:tcPr>
          <w:p w14:paraId="546A5A1A" w14:textId="77777777" w:rsidR="00DA369C" w:rsidRPr="0042444F" w:rsidRDefault="00DA369C" w:rsidP="001657C2">
            <w:pPr>
              <w:spacing w:before="60"/>
              <w:rPr>
                <w:rFonts w:asciiTheme="minorHAnsi" w:hAnsiTheme="minorHAnsi" w:cs="Arial"/>
                <w:sz w:val="18"/>
              </w:rPr>
            </w:pPr>
          </w:p>
        </w:tc>
        <w:tc>
          <w:tcPr>
            <w:tcW w:w="990" w:type="dxa"/>
          </w:tcPr>
          <w:p w14:paraId="0F0F7AF4" w14:textId="77777777" w:rsidR="00DA369C" w:rsidRPr="0042444F" w:rsidRDefault="00DA369C" w:rsidP="001657C2">
            <w:pPr>
              <w:spacing w:before="60"/>
              <w:rPr>
                <w:rFonts w:asciiTheme="minorHAnsi" w:hAnsiTheme="minorHAnsi" w:cs="Arial"/>
                <w:sz w:val="18"/>
              </w:rPr>
            </w:pPr>
          </w:p>
        </w:tc>
        <w:tc>
          <w:tcPr>
            <w:tcW w:w="990" w:type="dxa"/>
          </w:tcPr>
          <w:p w14:paraId="5FEC9E82" w14:textId="77777777" w:rsidR="00DA369C" w:rsidRPr="0042444F" w:rsidRDefault="00DA369C" w:rsidP="001657C2">
            <w:pPr>
              <w:spacing w:before="60"/>
              <w:rPr>
                <w:rFonts w:asciiTheme="minorHAnsi" w:hAnsiTheme="minorHAnsi" w:cs="Arial"/>
                <w:sz w:val="18"/>
              </w:rPr>
            </w:pPr>
          </w:p>
        </w:tc>
      </w:tr>
    </w:tbl>
    <w:p w14:paraId="269AE42F" w14:textId="77777777" w:rsidR="00DA369C" w:rsidRPr="0042444F" w:rsidRDefault="00DA369C" w:rsidP="00DA369C">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102" w:name="_Toc506219527"/>
      <w:r w:rsidRPr="0042444F">
        <w:rPr>
          <w:rFonts w:asciiTheme="minorHAnsi" w:hAnsiTheme="minorHAnsi" w:cs="Arial"/>
        </w:rPr>
        <w:t>Design Rationale</w:t>
      </w:r>
      <w:bookmarkEnd w:id="102"/>
    </w:p>
    <w:p w14:paraId="1F30B0E6" w14:textId="7BB6E800" w:rsidR="00DA369C" w:rsidRPr="0042444F" w:rsidRDefault="00DA369C" w:rsidP="00DA369C">
      <w:pPr>
        <w:rPr>
          <w:rFonts w:asciiTheme="minorHAnsi" w:hAnsiTheme="minorHAnsi" w:cs="Arial"/>
        </w:rPr>
      </w:pPr>
      <w:r w:rsidRPr="0042444F">
        <w:rPr>
          <w:rFonts w:asciiTheme="minorHAnsi" w:hAnsiTheme="minorHAnsi" w:cs="Arial"/>
        </w:rPr>
        <w:t>Refer to FDD</w:t>
      </w:r>
    </w:p>
    <w:p w14:paraId="29FF2885" w14:textId="77777777" w:rsidR="00DA369C" w:rsidRPr="0042444F" w:rsidRDefault="00DA369C" w:rsidP="00DA369C">
      <w:pPr>
        <w:pStyle w:val="Heading2"/>
        <w:numPr>
          <w:ilvl w:val="3"/>
          <w:numId w:val="11"/>
        </w:numPr>
        <w:spacing w:after="60"/>
        <w:rPr>
          <w:rFonts w:asciiTheme="minorHAnsi" w:hAnsiTheme="minorHAnsi" w:cs="Arial"/>
        </w:rPr>
      </w:pPr>
      <w:r w:rsidRPr="0042444F">
        <w:rPr>
          <w:rFonts w:asciiTheme="minorHAnsi" w:hAnsiTheme="minorHAnsi" w:cs="Arial"/>
        </w:rPr>
        <w:t xml:space="preserve"> </w:t>
      </w:r>
      <w:bookmarkStart w:id="103" w:name="_Toc506219528"/>
      <w:r w:rsidRPr="0042444F">
        <w:rPr>
          <w:rFonts w:asciiTheme="minorHAnsi" w:hAnsiTheme="minorHAnsi" w:cs="Arial"/>
        </w:rPr>
        <w:t>Processing</w:t>
      </w:r>
      <w:bookmarkEnd w:id="103"/>
    </w:p>
    <w:p w14:paraId="6E876740" w14:textId="2BB65E1A" w:rsidR="00DA369C" w:rsidRPr="0042444F" w:rsidRDefault="005F5756" w:rsidP="00DA369C">
      <w:pPr>
        <w:rPr>
          <w:rFonts w:asciiTheme="minorHAnsi" w:hAnsiTheme="minorHAnsi" w:cs="Arial"/>
        </w:rPr>
      </w:pPr>
      <w:r w:rsidRPr="0042444F">
        <w:rPr>
          <w:rFonts w:asciiTheme="minorHAnsi" w:hAnsiTheme="minorHAnsi" w:cs="Arial"/>
        </w:rPr>
        <w:t xml:space="preserve">Refer to FDD </w:t>
      </w:r>
    </w:p>
    <w:p w14:paraId="576C1996" w14:textId="77777777" w:rsidR="00531B8C" w:rsidRPr="0042444F" w:rsidRDefault="00531B8C" w:rsidP="00531B8C">
      <w:pPr>
        <w:pStyle w:val="Heading1"/>
        <w:ind w:left="562" w:hanging="562"/>
        <w:rPr>
          <w:rFonts w:asciiTheme="minorHAnsi" w:hAnsiTheme="minorHAnsi" w:cs="Arial"/>
        </w:rPr>
      </w:pPr>
      <w:bookmarkStart w:id="104" w:name="_Toc418080076"/>
      <w:bookmarkStart w:id="105" w:name="_Toc421709921"/>
      <w:bookmarkStart w:id="106" w:name="_Toc506219529"/>
      <w:r w:rsidRPr="0042444F">
        <w:rPr>
          <w:rFonts w:asciiTheme="minorHAnsi" w:hAnsiTheme="minorHAnsi" w:cs="Arial"/>
        </w:rPr>
        <w:lastRenderedPageBreak/>
        <w:t>Known Limitations with Design</w:t>
      </w:r>
      <w:bookmarkEnd w:id="104"/>
      <w:bookmarkEnd w:id="105"/>
      <w:bookmarkEnd w:id="106"/>
    </w:p>
    <w:p w14:paraId="4FB5C84C" w14:textId="11270D0D" w:rsidR="00531B8C" w:rsidRPr="0042444F" w:rsidRDefault="00C93A82" w:rsidP="00531B8C">
      <w:pPr>
        <w:rPr>
          <w:rFonts w:asciiTheme="minorHAnsi" w:hAnsiTheme="minorHAnsi" w:cs="Arial"/>
        </w:rPr>
      </w:pPr>
      <w:del w:id="107" w:author="Bri Spencer" w:date="2018-02-19T12:44:00Z">
        <w:r w:rsidRPr="0042444F" w:rsidDel="00547B5D">
          <w:rPr>
            <w:rFonts w:asciiTheme="minorHAnsi" w:hAnsiTheme="minorHAnsi" w:cs="Arial"/>
          </w:rPr>
          <w:delText>There is a deviation from the coding standards for use of display variables which are used only for storing values needed for test purpose. However, we have used display variable to compare with a measured parameter and assign value to the di</w:delText>
        </w:r>
        <w:r w:rsidR="0042444F" w:rsidDel="00547B5D">
          <w:rPr>
            <w:rFonts w:asciiTheme="minorHAnsi" w:hAnsiTheme="minorHAnsi" w:cs="Arial"/>
          </w:rPr>
          <w:delText>s</w:delText>
        </w:r>
        <w:r w:rsidRPr="0042444F" w:rsidDel="00547B5D">
          <w:rPr>
            <w:rFonts w:asciiTheme="minorHAnsi" w:hAnsiTheme="minorHAnsi" w:cs="Arial"/>
          </w:rPr>
          <w:delText>play variable based on the comparison. This deviation is okay as creating an additional per instance memory for this purpose is redundant and hence have deviated from the coding standards</w:delText>
        </w:r>
        <w:r w:rsidR="0042444F" w:rsidDel="00547B5D">
          <w:rPr>
            <w:rFonts w:asciiTheme="minorHAnsi" w:hAnsiTheme="minorHAnsi" w:cs="Arial"/>
          </w:rPr>
          <w:delText>.</w:delText>
        </w:r>
      </w:del>
      <w:ins w:id="108" w:author="Bri Spencer" w:date="2018-02-19T12:44:00Z">
        <w:r w:rsidR="00547B5D">
          <w:rPr>
            <w:rFonts w:asciiTheme="minorHAnsi" w:hAnsiTheme="minorHAnsi" w:cs="Arial"/>
          </w:rPr>
          <w:t>None</w:t>
        </w:r>
      </w:ins>
      <w:bookmarkStart w:id="109" w:name="_GoBack"/>
      <w:bookmarkEnd w:id="109"/>
    </w:p>
    <w:p w14:paraId="0BD1FE1A" w14:textId="6A19807C" w:rsidR="00531B8C" w:rsidRPr="0042444F" w:rsidRDefault="00531B8C" w:rsidP="00531B8C">
      <w:pPr>
        <w:pStyle w:val="Heading1"/>
        <w:ind w:left="562" w:hanging="562"/>
        <w:rPr>
          <w:rFonts w:asciiTheme="minorHAnsi" w:hAnsiTheme="minorHAnsi" w:cs="Arial"/>
        </w:rPr>
      </w:pPr>
      <w:bookmarkStart w:id="110" w:name="_Toc382297449"/>
      <w:bookmarkStart w:id="111" w:name="_Toc418080077"/>
      <w:bookmarkStart w:id="112" w:name="_Toc421709922"/>
      <w:bookmarkStart w:id="113" w:name="_Toc506219530"/>
      <w:r w:rsidRPr="0042444F">
        <w:rPr>
          <w:rFonts w:asciiTheme="minorHAnsi" w:hAnsiTheme="minorHAnsi" w:cs="Arial"/>
        </w:rPr>
        <w:lastRenderedPageBreak/>
        <w:t>UNIT TEST CONSIDERATION</w:t>
      </w:r>
      <w:bookmarkEnd w:id="110"/>
      <w:bookmarkEnd w:id="111"/>
      <w:bookmarkEnd w:id="112"/>
      <w:r w:rsidR="0042444F">
        <w:rPr>
          <w:rFonts w:asciiTheme="minorHAnsi" w:hAnsiTheme="minorHAnsi" w:cs="Arial"/>
        </w:rPr>
        <w:t>S</w:t>
      </w:r>
      <w:bookmarkEnd w:id="113"/>
    </w:p>
    <w:p w14:paraId="3C52B132" w14:textId="4CB3F062" w:rsidR="006C40DA" w:rsidRPr="0042444F" w:rsidRDefault="006C40DA" w:rsidP="006C40DA">
      <w:pPr>
        <w:rPr>
          <w:rFonts w:asciiTheme="minorHAnsi" w:hAnsiTheme="minorHAnsi" w:cs="Arial"/>
        </w:rPr>
      </w:pPr>
      <w:r w:rsidRPr="0042444F">
        <w:rPr>
          <w:rFonts w:asciiTheme="minorHAnsi" w:hAnsiTheme="minorHAnsi" w:cs="Arial"/>
        </w:rPr>
        <w:t>None</w:t>
      </w:r>
    </w:p>
    <w:p w14:paraId="4B64A18E" w14:textId="77777777" w:rsidR="006C40DA" w:rsidRPr="0042444F" w:rsidRDefault="006C40DA" w:rsidP="00531B8C">
      <w:pPr>
        <w:rPr>
          <w:rFonts w:asciiTheme="minorHAnsi" w:hAnsiTheme="minorHAnsi" w:cs="Arial"/>
          <w:lang w:bidi="ar-SA"/>
        </w:rPr>
      </w:pPr>
    </w:p>
    <w:p w14:paraId="6E96AEFB" w14:textId="77777777" w:rsidR="00786BDF" w:rsidRPr="0042444F" w:rsidRDefault="00786BDF" w:rsidP="000B37D5">
      <w:pPr>
        <w:pStyle w:val="Heading7"/>
        <w:rPr>
          <w:rFonts w:asciiTheme="minorHAnsi" w:hAnsiTheme="minorHAnsi" w:cs="Arial"/>
        </w:rPr>
      </w:pPr>
      <w:bookmarkStart w:id="114" w:name="_Toc506219531"/>
      <w:r w:rsidRPr="0042444F">
        <w:rPr>
          <w:rFonts w:asciiTheme="minorHAnsi" w:hAnsiTheme="minorHAnsi" w:cs="Arial"/>
        </w:rPr>
        <w:lastRenderedPageBreak/>
        <w:t>Abbreviations and Acronyms</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42444F" w14:paraId="339E986A" w14:textId="77777777" w:rsidTr="00D60445">
        <w:trPr>
          <w:tblHeader/>
        </w:trPr>
        <w:tc>
          <w:tcPr>
            <w:tcW w:w="3018" w:type="dxa"/>
            <w:shd w:val="clear" w:color="auto" w:fill="E7E6E6" w:themeFill="background2"/>
          </w:tcPr>
          <w:p w14:paraId="25C3D0B1" w14:textId="77777777" w:rsidR="00786BDF" w:rsidRPr="0042444F" w:rsidRDefault="00786BDF" w:rsidP="00540486">
            <w:pPr>
              <w:spacing w:before="60" w:after="60"/>
              <w:rPr>
                <w:rFonts w:asciiTheme="minorHAnsi" w:hAnsiTheme="minorHAnsi" w:cs="Arial"/>
                <w:b/>
                <w:szCs w:val="20"/>
              </w:rPr>
            </w:pPr>
            <w:r w:rsidRPr="0042444F">
              <w:rPr>
                <w:rFonts w:asciiTheme="minorHAnsi" w:hAnsiTheme="minorHAnsi" w:cs="Arial"/>
                <w:b/>
                <w:szCs w:val="20"/>
              </w:rPr>
              <w:t>Abbreviation</w:t>
            </w:r>
            <w:r w:rsidR="00F43F8E" w:rsidRPr="0042444F">
              <w:rPr>
                <w:rFonts w:asciiTheme="minorHAnsi" w:hAnsiTheme="minorHAnsi" w:cs="Arial"/>
                <w:b/>
                <w:szCs w:val="20"/>
              </w:rPr>
              <w:t xml:space="preserve"> or Acronym</w:t>
            </w:r>
          </w:p>
        </w:tc>
        <w:tc>
          <w:tcPr>
            <w:tcW w:w="6270" w:type="dxa"/>
            <w:shd w:val="clear" w:color="auto" w:fill="E7E6E6" w:themeFill="background2"/>
          </w:tcPr>
          <w:p w14:paraId="6429D35E" w14:textId="77777777" w:rsidR="00786BDF" w:rsidRPr="0042444F" w:rsidRDefault="00786BDF" w:rsidP="00540486">
            <w:pPr>
              <w:spacing w:before="60" w:after="60"/>
              <w:rPr>
                <w:rFonts w:asciiTheme="minorHAnsi" w:hAnsiTheme="minorHAnsi" w:cs="Arial"/>
                <w:b/>
                <w:szCs w:val="20"/>
              </w:rPr>
            </w:pPr>
            <w:r w:rsidRPr="0042444F">
              <w:rPr>
                <w:rFonts w:asciiTheme="minorHAnsi" w:hAnsiTheme="minorHAnsi" w:cs="Arial"/>
                <w:b/>
                <w:szCs w:val="20"/>
              </w:rPr>
              <w:t>Description</w:t>
            </w:r>
          </w:p>
        </w:tc>
      </w:tr>
      <w:tr w:rsidR="006C40DA" w:rsidRPr="0042444F" w14:paraId="4B6CCA65" w14:textId="77777777" w:rsidTr="00786BDF">
        <w:tc>
          <w:tcPr>
            <w:tcW w:w="3018" w:type="dxa"/>
            <w:shd w:val="clear" w:color="auto" w:fill="auto"/>
          </w:tcPr>
          <w:p w14:paraId="6649D71F" w14:textId="77777777" w:rsidR="006C40DA" w:rsidRPr="0042444F" w:rsidRDefault="006C40DA" w:rsidP="006C40DA">
            <w:pPr>
              <w:spacing w:before="60" w:after="60"/>
              <w:rPr>
                <w:rFonts w:asciiTheme="minorHAnsi" w:hAnsiTheme="minorHAnsi" w:cs="Arial"/>
                <w:szCs w:val="20"/>
              </w:rPr>
            </w:pPr>
            <w:r w:rsidRPr="0042444F">
              <w:rPr>
                <w:rFonts w:asciiTheme="minorHAnsi" w:hAnsiTheme="minorHAnsi" w:cs="Arial"/>
                <w:szCs w:val="20"/>
              </w:rPr>
              <w:t>MDD</w:t>
            </w:r>
          </w:p>
        </w:tc>
        <w:tc>
          <w:tcPr>
            <w:tcW w:w="6270" w:type="dxa"/>
            <w:shd w:val="clear" w:color="auto" w:fill="auto"/>
          </w:tcPr>
          <w:p w14:paraId="39CEBE71" w14:textId="77777777" w:rsidR="006C40DA" w:rsidRPr="0042444F" w:rsidRDefault="006C40DA" w:rsidP="006C40DA">
            <w:pPr>
              <w:spacing w:before="60" w:after="60"/>
              <w:rPr>
                <w:rFonts w:asciiTheme="minorHAnsi" w:hAnsiTheme="minorHAnsi" w:cs="Arial"/>
                <w:szCs w:val="20"/>
              </w:rPr>
            </w:pPr>
            <w:r w:rsidRPr="0042444F">
              <w:rPr>
                <w:rFonts w:asciiTheme="minorHAnsi" w:hAnsiTheme="minorHAnsi" w:cs="Arial"/>
                <w:szCs w:val="20"/>
              </w:rPr>
              <w:t>Module Design Document</w:t>
            </w:r>
          </w:p>
        </w:tc>
      </w:tr>
      <w:tr w:rsidR="006C40DA" w:rsidRPr="0042444F" w14:paraId="40F899E3" w14:textId="77777777" w:rsidTr="00786BDF">
        <w:tc>
          <w:tcPr>
            <w:tcW w:w="3018" w:type="dxa"/>
            <w:shd w:val="clear" w:color="auto" w:fill="auto"/>
          </w:tcPr>
          <w:p w14:paraId="279D5A43" w14:textId="77777777" w:rsidR="006C40DA" w:rsidRPr="0042444F" w:rsidRDefault="006C40DA" w:rsidP="006C40DA">
            <w:pPr>
              <w:spacing w:before="60" w:after="60"/>
              <w:rPr>
                <w:rFonts w:asciiTheme="minorHAnsi" w:hAnsiTheme="minorHAnsi" w:cs="Arial"/>
                <w:szCs w:val="20"/>
              </w:rPr>
            </w:pPr>
            <w:r w:rsidRPr="0042444F">
              <w:rPr>
                <w:rFonts w:asciiTheme="minorHAnsi" w:hAnsiTheme="minorHAnsi" w:cs="Arial"/>
                <w:szCs w:val="20"/>
              </w:rPr>
              <w:t>DFD</w:t>
            </w:r>
          </w:p>
        </w:tc>
        <w:tc>
          <w:tcPr>
            <w:tcW w:w="6270" w:type="dxa"/>
            <w:shd w:val="clear" w:color="auto" w:fill="auto"/>
          </w:tcPr>
          <w:p w14:paraId="5A9C8073" w14:textId="77777777" w:rsidR="006C40DA" w:rsidRPr="0042444F" w:rsidRDefault="006C40DA" w:rsidP="006C40DA">
            <w:pPr>
              <w:spacing w:before="60" w:after="60"/>
              <w:rPr>
                <w:rFonts w:asciiTheme="minorHAnsi" w:hAnsiTheme="minorHAnsi" w:cs="Arial"/>
                <w:szCs w:val="20"/>
              </w:rPr>
            </w:pPr>
            <w:r w:rsidRPr="0042444F">
              <w:rPr>
                <w:rFonts w:asciiTheme="minorHAnsi" w:hAnsiTheme="minorHAnsi" w:cs="Arial"/>
                <w:szCs w:val="20"/>
              </w:rPr>
              <w:t>Data Flow Diagram</w:t>
            </w:r>
          </w:p>
        </w:tc>
      </w:tr>
    </w:tbl>
    <w:p w14:paraId="1C3478B4" w14:textId="77777777" w:rsidR="0053510E" w:rsidRPr="0042444F" w:rsidRDefault="005A77EF" w:rsidP="000B37D5">
      <w:pPr>
        <w:pStyle w:val="Heading7"/>
        <w:rPr>
          <w:rFonts w:asciiTheme="minorHAnsi" w:hAnsiTheme="minorHAnsi" w:cs="Arial"/>
        </w:rPr>
      </w:pPr>
      <w:bookmarkStart w:id="115" w:name="_Toc506219532"/>
      <w:r w:rsidRPr="0042444F">
        <w:rPr>
          <w:rFonts w:asciiTheme="minorHAnsi" w:hAnsiTheme="minorHAnsi" w:cs="Arial"/>
        </w:rPr>
        <w:lastRenderedPageBreak/>
        <w:t>Glossary</w:t>
      </w:r>
      <w:bookmarkEnd w:id="115"/>
    </w:p>
    <w:p w14:paraId="24073FB3" w14:textId="77777777" w:rsidR="009B0C02" w:rsidRPr="0042444F" w:rsidRDefault="009B0C02" w:rsidP="00A158C7">
      <w:pPr>
        <w:jc w:val="both"/>
        <w:rPr>
          <w:rFonts w:asciiTheme="minorHAnsi" w:hAnsiTheme="minorHAnsi" w:cs="Arial"/>
          <w:lang w:bidi="ar-SA"/>
        </w:rPr>
      </w:pPr>
      <w:r w:rsidRPr="0042444F">
        <w:rPr>
          <w:rFonts w:asciiTheme="minorHAnsi" w:hAnsiTheme="minorHAnsi" w:cs="Arial"/>
          <w:b/>
          <w:lang w:bidi="ar-SA"/>
        </w:rPr>
        <w:t>Note</w:t>
      </w:r>
      <w:r w:rsidRPr="0042444F">
        <w:rPr>
          <w:rFonts w:asciiTheme="minorHAnsi" w:hAnsiTheme="minorHAnsi" w:cs="Arial"/>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4523733E"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ISO 9000</w:t>
      </w:r>
    </w:p>
    <w:p w14:paraId="7C08FAB8"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ISO/IEC 12207</w:t>
      </w:r>
    </w:p>
    <w:p w14:paraId="7F8765F1"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ISO/IEC 15504</w:t>
      </w:r>
    </w:p>
    <w:p w14:paraId="085ECD8F"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Automotive SPICE® Process Reference Model (PRM)</w:t>
      </w:r>
    </w:p>
    <w:p w14:paraId="380095EE"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Automotive SPICE® Process Assessment Model (PAM)</w:t>
      </w:r>
    </w:p>
    <w:p w14:paraId="0984A108"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ISO/IEC 15288</w:t>
      </w:r>
    </w:p>
    <w:p w14:paraId="40227404" w14:textId="77777777" w:rsidR="00431255" w:rsidRPr="0042444F" w:rsidRDefault="00431255"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ISO 26262</w:t>
      </w:r>
    </w:p>
    <w:p w14:paraId="04C99B91" w14:textId="77777777" w:rsidR="009B0C02"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IEEE Standards</w:t>
      </w:r>
    </w:p>
    <w:p w14:paraId="4561C28C" w14:textId="77777777" w:rsidR="001E4877" w:rsidRPr="0042444F" w:rsidRDefault="001E4877" w:rsidP="007E1C02">
      <w:pPr>
        <w:pStyle w:val="ListParagraph"/>
        <w:numPr>
          <w:ilvl w:val="0"/>
          <w:numId w:val="12"/>
        </w:numPr>
        <w:rPr>
          <w:rFonts w:asciiTheme="minorHAnsi" w:hAnsiTheme="minorHAnsi" w:cs="Arial"/>
          <w:lang w:bidi="ar-SA"/>
        </w:rPr>
      </w:pPr>
      <w:r w:rsidRPr="0042444F">
        <w:rPr>
          <w:rFonts w:asciiTheme="minorHAnsi" w:hAnsiTheme="minorHAnsi" w:cs="Arial"/>
          <w:lang w:bidi="ar-SA"/>
        </w:rPr>
        <w:t>SWEBOK</w:t>
      </w:r>
    </w:p>
    <w:p w14:paraId="52714987" w14:textId="77777777" w:rsidR="001E4877" w:rsidRPr="0042444F" w:rsidRDefault="001E4877" w:rsidP="007E1C02">
      <w:pPr>
        <w:pStyle w:val="ListParagraph"/>
        <w:numPr>
          <w:ilvl w:val="0"/>
          <w:numId w:val="12"/>
        </w:numPr>
        <w:spacing w:after="240"/>
        <w:rPr>
          <w:rFonts w:asciiTheme="minorHAnsi" w:hAnsiTheme="minorHAnsi" w:cs="Arial"/>
          <w:lang w:bidi="ar-SA"/>
        </w:rPr>
      </w:pPr>
      <w:r w:rsidRPr="0042444F">
        <w:rPr>
          <w:rFonts w:asciiTheme="minorHAnsi" w:hAnsiTheme="minorHAnsi" w:cs="Arial"/>
          <w:lang w:bidi="ar-SA"/>
        </w:rPr>
        <w:t>PMBOK</w:t>
      </w:r>
    </w:p>
    <w:p w14:paraId="5B4CAB16" w14:textId="496952E7" w:rsidR="00D06DC7" w:rsidRPr="0042444F" w:rsidRDefault="00786BDF" w:rsidP="00AA2199">
      <w:pPr>
        <w:pStyle w:val="ListParagraph"/>
        <w:numPr>
          <w:ilvl w:val="0"/>
          <w:numId w:val="12"/>
        </w:numPr>
        <w:spacing w:after="240"/>
        <w:rPr>
          <w:rFonts w:asciiTheme="minorHAnsi" w:hAnsiTheme="minorHAnsi" w:cs="Arial"/>
          <w:lang w:bidi="ar-SA"/>
        </w:rPr>
      </w:pPr>
      <w:r w:rsidRPr="0042444F">
        <w:rPr>
          <w:rFonts w:asciiTheme="minorHAnsi" w:hAnsiTheme="minorHAnsi" w:cs="Arial"/>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D06DC7" w:rsidRPr="0042444F" w14:paraId="18D876E6" w14:textId="77777777" w:rsidTr="00596DAF">
        <w:trPr>
          <w:tblHeader/>
        </w:trPr>
        <w:tc>
          <w:tcPr>
            <w:tcW w:w="2358" w:type="dxa"/>
            <w:shd w:val="clear" w:color="auto" w:fill="E7E6E6" w:themeFill="background2"/>
            <w:vAlign w:val="center"/>
          </w:tcPr>
          <w:p w14:paraId="274C4309" w14:textId="77777777" w:rsidR="00D06DC7" w:rsidRPr="0042444F" w:rsidRDefault="00D06DC7" w:rsidP="00596DAF">
            <w:pPr>
              <w:spacing w:before="60" w:after="60"/>
              <w:rPr>
                <w:rFonts w:asciiTheme="minorHAnsi" w:hAnsiTheme="minorHAnsi" w:cs="Arial"/>
                <w:b/>
                <w:szCs w:val="20"/>
              </w:rPr>
            </w:pPr>
            <w:r w:rsidRPr="0042444F">
              <w:rPr>
                <w:rFonts w:asciiTheme="minorHAnsi" w:hAnsiTheme="minorHAnsi" w:cs="Arial"/>
                <w:b/>
                <w:szCs w:val="20"/>
              </w:rPr>
              <w:t>Term</w:t>
            </w:r>
          </w:p>
        </w:tc>
        <w:tc>
          <w:tcPr>
            <w:tcW w:w="4950" w:type="dxa"/>
            <w:shd w:val="clear" w:color="auto" w:fill="E7E6E6" w:themeFill="background2"/>
            <w:vAlign w:val="center"/>
          </w:tcPr>
          <w:p w14:paraId="33B47428" w14:textId="77777777" w:rsidR="00D06DC7" w:rsidRPr="0042444F" w:rsidRDefault="00D06DC7" w:rsidP="00596DAF">
            <w:pPr>
              <w:spacing w:before="60" w:after="60"/>
              <w:rPr>
                <w:rFonts w:asciiTheme="minorHAnsi" w:hAnsiTheme="minorHAnsi" w:cs="Arial"/>
                <w:b/>
                <w:szCs w:val="20"/>
              </w:rPr>
            </w:pPr>
            <w:r w:rsidRPr="0042444F">
              <w:rPr>
                <w:rFonts w:asciiTheme="minorHAnsi" w:hAnsiTheme="minorHAnsi" w:cs="Arial"/>
                <w:b/>
                <w:szCs w:val="20"/>
              </w:rPr>
              <w:t>Definition</w:t>
            </w:r>
          </w:p>
        </w:tc>
        <w:tc>
          <w:tcPr>
            <w:tcW w:w="1993" w:type="dxa"/>
            <w:shd w:val="clear" w:color="auto" w:fill="E7E6E6" w:themeFill="background2"/>
            <w:vAlign w:val="center"/>
          </w:tcPr>
          <w:p w14:paraId="2CD8EBBD" w14:textId="77777777" w:rsidR="00D06DC7" w:rsidRPr="0042444F" w:rsidRDefault="00D06DC7" w:rsidP="00596DAF">
            <w:pPr>
              <w:spacing w:before="60" w:after="60"/>
              <w:rPr>
                <w:rFonts w:asciiTheme="minorHAnsi" w:hAnsiTheme="minorHAnsi" w:cs="Arial"/>
                <w:b/>
                <w:szCs w:val="20"/>
              </w:rPr>
            </w:pPr>
            <w:r w:rsidRPr="0042444F">
              <w:rPr>
                <w:rFonts w:asciiTheme="minorHAnsi" w:hAnsiTheme="minorHAnsi" w:cs="Arial"/>
                <w:b/>
                <w:szCs w:val="20"/>
              </w:rPr>
              <w:t>Source</w:t>
            </w:r>
          </w:p>
        </w:tc>
      </w:tr>
      <w:tr w:rsidR="00D06DC7" w:rsidRPr="0042444F" w14:paraId="1A7757BA" w14:textId="77777777" w:rsidTr="00596DAF">
        <w:tc>
          <w:tcPr>
            <w:tcW w:w="2358" w:type="dxa"/>
            <w:vAlign w:val="center"/>
          </w:tcPr>
          <w:p w14:paraId="435602BD" w14:textId="77777777" w:rsidR="00D06DC7" w:rsidRPr="0042444F" w:rsidRDefault="00D06DC7" w:rsidP="00596DAF">
            <w:pPr>
              <w:rPr>
                <w:rFonts w:asciiTheme="minorHAnsi" w:hAnsiTheme="minorHAnsi" w:cs="Arial"/>
              </w:rPr>
            </w:pPr>
            <w:r w:rsidRPr="0042444F">
              <w:rPr>
                <w:rFonts w:asciiTheme="minorHAnsi" w:hAnsiTheme="minorHAnsi" w:cs="Arial"/>
              </w:rPr>
              <w:t>MDD</w:t>
            </w:r>
          </w:p>
        </w:tc>
        <w:tc>
          <w:tcPr>
            <w:tcW w:w="4950" w:type="dxa"/>
            <w:vAlign w:val="center"/>
          </w:tcPr>
          <w:p w14:paraId="55B3D471" w14:textId="77777777" w:rsidR="00D06DC7" w:rsidRPr="0042444F" w:rsidRDefault="00D06DC7" w:rsidP="00596DAF">
            <w:pPr>
              <w:rPr>
                <w:rFonts w:asciiTheme="minorHAnsi" w:hAnsiTheme="minorHAnsi" w:cs="Arial"/>
              </w:rPr>
            </w:pPr>
            <w:r w:rsidRPr="0042444F">
              <w:rPr>
                <w:rFonts w:asciiTheme="minorHAnsi" w:hAnsiTheme="minorHAnsi" w:cs="Arial"/>
              </w:rPr>
              <w:t>Module Design Document</w:t>
            </w:r>
          </w:p>
        </w:tc>
        <w:tc>
          <w:tcPr>
            <w:tcW w:w="1993" w:type="dxa"/>
            <w:vAlign w:val="center"/>
          </w:tcPr>
          <w:p w14:paraId="6EE9CD56" w14:textId="77777777" w:rsidR="00D06DC7" w:rsidRPr="0042444F" w:rsidRDefault="00D06DC7" w:rsidP="00596DAF">
            <w:pPr>
              <w:pStyle w:val="BodyText"/>
              <w:spacing w:before="60" w:after="60"/>
              <w:rPr>
                <w:rFonts w:asciiTheme="minorHAnsi" w:hAnsiTheme="minorHAnsi" w:cs="Arial"/>
                <w:sz w:val="20"/>
                <w:szCs w:val="20"/>
              </w:rPr>
            </w:pPr>
          </w:p>
        </w:tc>
      </w:tr>
      <w:tr w:rsidR="00D06DC7" w:rsidRPr="0042444F" w14:paraId="17A96544" w14:textId="77777777" w:rsidTr="00596DAF">
        <w:tc>
          <w:tcPr>
            <w:tcW w:w="2358" w:type="dxa"/>
            <w:vAlign w:val="center"/>
          </w:tcPr>
          <w:p w14:paraId="6F6D3B3B" w14:textId="77777777" w:rsidR="00D06DC7" w:rsidRPr="0042444F" w:rsidRDefault="00D06DC7" w:rsidP="00596DAF">
            <w:pPr>
              <w:rPr>
                <w:rFonts w:asciiTheme="minorHAnsi" w:hAnsiTheme="minorHAnsi" w:cs="Arial"/>
              </w:rPr>
            </w:pPr>
            <w:r w:rsidRPr="0042444F">
              <w:rPr>
                <w:rFonts w:asciiTheme="minorHAnsi" w:hAnsiTheme="minorHAnsi" w:cs="Arial"/>
              </w:rPr>
              <w:t>DFD</w:t>
            </w:r>
          </w:p>
        </w:tc>
        <w:tc>
          <w:tcPr>
            <w:tcW w:w="4950" w:type="dxa"/>
            <w:vAlign w:val="center"/>
          </w:tcPr>
          <w:p w14:paraId="4C863D45" w14:textId="77777777" w:rsidR="00D06DC7" w:rsidRPr="0042444F" w:rsidRDefault="00D06DC7" w:rsidP="00596DAF">
            <w:pPr>
              <w:rPr>
                <w:rFonts w:asciiTheme="minorHAnsi" w:hAnsiTheme="minorHAnsi" w:cs="Arial"/>
              </w:rPr>
            </w:pPr>
            <w:r w:rsidRPr="0042444F">
              <w:rPr>
                <w:rFonts w:asciiTheme="minorHAnsi" w:hAnsiTheme="minorHAnsi" w:cs="Arial"/>
              </w:rPr>
              <w:t>Data Flow Diagram</w:t>
            </w:r>
          </w:p>
        </w:tc>
        <w:tc>
          <w:tcPr>
            <w:tcW w:w="1993" w:type="dxa"/>
            <w:vAlign w:val="center"/>
          </w:tcPr>
          <w:p w14:paraId="54E95D34" w14:textId="77777777" w:rsidR="00D06DC7" w:rsidRPr="0042444F" w:rsidRDefault="00D06DC7" w:rsidP="00596DAF">
            <w:pPr>
              <w:pStyle w:val="BodyText"/>
              <w:spacing w:before="60" w:after="60"/>
              <w:rPr>
                <w:rFonts w:asciiTheme="minorHAnsi" w:hAnsiTheme="minorHAnsi" w:cs="Arial"/>
                <w:sz w:val="20"/>
                <w:szCs w:val="20"/>
              </w:rPr>
            </w:pPr>
          </w:p>
        </w:tc>
      </w:tr>
    </w:tbl>
    <w:p w14:paraId="3577F3F6" w14:textId="1B280043" w:rsidR="00AA2199" w:rsidRPr="0042444F" w:rsidRDefault="00D06DC7" w:rsidP="00AA2199">
      <w:pPr>
        <w:rPr>
          <w:rFonts w:asciiTheme="minorHAnsi" w:hAnsiTheme="minorHAnsi" w:cs="Arial"/>
          <w:sz w:val="24"/>
          <w:szCs w:val="20"/>
          <w:lang w:bidi="ar-SA"/>
        </w:rPr>
      </w:pPr>
      <w:r w:rsidRPr="0042444F">
        <w:rPr>
          <w:rFonts w:asciiTheme="minorHAnsi" w:hAnsiTheme="minorHAnsi" w:cs="Arial"/>
        </w:rPr>
        <w:br w:type="page"/>
      </w:r>
    </w:p>
    <w:p w14:paraId="55D6FF1B" w14:textId="77777777" w:rsidR="00A158C7" w:rsidRPr="0042444F" w:rsidRDefault="00A158C7" w:rsidP="00A158C7">
      <w:pPr>
        <w:pStyle w:val="Heading7"/>
        <w:rPr>
          <w:rFonts w:asciiTheme="minorHAnsi" w:hAnsiTheme="minorHAnsi" w:cs="Arial"/>
        </w:rPr>
      </w:pPr>
      <w:bookmarkStart w:id="116" w:name="_Toc506219533"/>
      <w:r w:rsidRPr="0042444F">
        <w:rPr>
          <w:rFonts w:asciiTheme="minorHAnsi" w:hAnsiTheme="minorHAnsi" w:cs="Arial"/>
        </w:rPr>
        <w:lastRenderedPageBreak/>
        <w:t>References</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42444F" w14:paraId="5DCB4365" w14:textId="77777777" w:rsidTr="00D60445">
        <w:trPr>
          <w:tblHeader/>
        </w:trPr>
        <w:tc>
          <w:tcPr>
            <w:tcW w:w="738" w:type="dxa"/>
            <w:shd w:val="clear" w:color="auto" w:fill="E7E6E6" w:themeFill="background2"/>
            <w:vAlign w:val="center"/>
          </w:tcPr>
          <w:p w14:paraId="34058760" w14:textId="77777777" w:rsidR="00A158C7" w:rsidRPr="0042444F" w:rsidRDefault="0004234C" w:rsidP="00D229A6">
            <w:pPr>
              <w:spacing w:before="60" w:after="60"/>
              <w:jc w:val="center"/>
              <w:rPr>
                <w:rFonts w:asciiTheme="minorHAnsi" w:hAnsiTheme="minorHAnsi" w:cs="Arial"/>
                <w:b/>
                <w:lang w:bidi="ar-SA"/>
              </w:rPr>
            </w:pPr>
            <w:r w:rsidRPr="0042444F">
              <w:rPr>
                <w:rFonts w:asciiTheme="minorHAnsi" w:hAnsiTheme="minorHAnsi" w:cs="Arial"/>
                <w:b/>
                <w:lang w:bidi="ar-SA"/>
              </w:rPr>
              <w:t>Ref. #</w:t>
            </w:r>
          </w:p>
        </w:tc>
        <w:tc>
          <w:tcPr>
            <w:tcW w:w="6458" w:type="dxa"/>
            <w:shd w:val="clear" w:color="auto" w:fill="E7E6E6" w:themeFill="background2"/>
            <w:vAlign w:val="center"/>
          </w:tcPr>
          <w:p w14:paraId="53273C2D" w14:textId="77777777" w:rsidR="00A158C7" w:rsidRPr="0042444F" w:rsidRDefault="00A158C7" w:rsidP="00D229A6">
            <w:pPr>
              <w:spacing w:before="60" w:after="60"/>
              <w:rPr>
                <w:rFonts w:asciiTheme="minorHAnsi" w:hAnsiTheme="minorHAnsi" w:cs="Arial"/>
                <w:b/>
                <w:lang w:bidi="ar-SA"/>
              </w:rPr>
            </w:pPr>
            <w:r w:rsidRPr="0042444F">
              <w:rPr>
                <w:rFonts w:asciiTheme="minorHAnsi" w:hAnsiTheme="minorHAnsi" w:cs="Arial"/>
                <w:b/>
                <w:lang w:bidi="ar-SA"/>
              </w:rPr>
              <w:t>Title</w:t>
            </w:r>
          </w:p>
        </w:tc>
        <w:tc>
          <w:tcPr>
            <w:tcW w:w="2091" w:type="dxa"/>
            <w:shd w:val="clear" w:color="auto" w:fill="E7E6E6" w:themeFill="background2"/>
            <w:vAlign w:val="center"/>
          </w:tcPr>
          <w:p w14:paraId="233C5D12" w14:textId="77777777" w:rsidR="00A158C7" w:rsidRPr="0042444F" w:rsidRDefault="00A158C7" w:rsidP="00D229A6">
            <w:pPr>
              <w:spacing w:before="60" w:after="60"/>
              <w:rPr>
                <w:rFonts w:asciiTheme="minorHAnsi" w:hAnsiTheme="minorHAnsi" w:cs="Arial"/>
                <w:b/>
                <w:lang w:bidi="ar-SA"/>
              </w:rPr>
            </w:pPr>
            <w:r w:rsidRPr="0042444F">
              <w:rPr>
                <w:rFonts w:asciiTheme="minorHAnsi" w:hAnsiTheme="minorHAnsi" w:cs="Arial"/>
                <w:b/>
                <w:lang w:bidi="ar-SA"/>
              </w:rPr>
              <w:t>Version</w:t>
            </w:r>
          </w:p>
        </w:tc>
      </w:tr>
      <w:tr w:rsidR="00531B8C" w:rsidRPr="0042444F" w14:paraId="40852155" w14:textId="77777777" w:rsidTr="00A70517">
        <w:tc>
          <w:tcPr>
            <w:tcW w:w="738" w:type="dxa"/>
            <w:shd w:val="clear" w:color="auto" w:fill="auto"/>
            <w:vAlign w:val="center"/>
          </w:tcPr>
          <w:p w14:paraId="59E55AF2" w14:textId="77777777" w:rsidR="00531B8C" w:rsidRPr="0042444F" w:rsidRDefault="00531B8C" w:rsidP="00A70517">
            <w:pPr>
              <w:jc w:val="center"/>
              <w:rPr>
                <w:rFonts w:asciiTheme="minorHAnsi" w:hAnsiTheme="minorHAnsi" w:cs="Arial"/>
                <w:szCs w:val="20"/>
                <w:lang w:bidi="ar-SA"/>
              </w:rPr>
            </w:pPr>
            <w:r w:rsidRPr="0042444F">
              <w:rPr>
                <w:rFonts w:asciiTheme="minorHAnsi" w:hAnsiTheme="minorHAnsi" w:cs="Arial"/>
                <w:szCs w:val="20"/>
                <w:lang w:bidi="ar-SA"/>
              </w:rPr>
              <w:t>1</w:t>
            </w:r>
          </w:p>
        </w:tc>
        <w:tc>
          <w:tcPr>
            <w:tcW w:w="6458" w:type="dxa"/>
            <w:shd w:val="clear" w:color="auto" w:fill="auto"/>
            <w:vAlign w:val="center"/>
          </w:tcPr>
          <w:p w14:paraId="4EDEED46" w14:textId="77777777" w:rsidR="00531B8C" w:rsidRPr="0042444F" w:rsidRDefault="00531B8C" w:rsidP="00015E26">
            <w:pPr>
              <w:keepNext/>
              <w:rPr>
                <w:rFonts w:asciiTheme="minorHAnsi" w:hAnsiTheme="minorHAnsi" w:cs="Arial"/>
                <w:szCs w:val="20"/>
              </w:rPr>
            </w:pPr>
            <w:bookmarkStart w:id="117" w:name="_Ref313612389"/>
            <w:r w:rsidRPr="0042444F">
              <w:rPr>
                <w:rFonts w:asciiTheme="minorHAnsi" w:hAnsiTheme="minorHAnsi" w:cs="Arial"/>
                <w:szCs w:val="20"/>
              </w:rPr>
              <w:t>AUTOSAR Specification of Memory Mapping</w:t>
            </w:r>
            <w:bookmarkEnd w:id="117"/>
          </w:p>
        </w:tc>
        <w:tc>
          <w:tcPr>
            <w:tcW w:w="2091" w:type="dxa"/>
            <w:shd w:val="clear" w:color="auto" w:fill="auto"/>
            <w:vAlign w:val="center"/>
          </w:tcPr>
          <w:p w14:paraId="59417DD4" w14:textId="77777777" w:rsidR="00531B8C" w:rsidRPr="0042444F" w:rsidRDefault="00531B8C" w:rsidP="00015E26">
            <w:pPr>
              <w:rPr>
                <w:rFonts w:asciiTheme="minorHAnsi" w:hAnsiTheme="minorHAnsi" w:cs="Arial"/>
                <w:szCs w:val="20"/>
                <w:lang w:bidi="ar-SA"/>
              </w:rPr>
            </w:pPr>
            <w:r w:rsidRPr="0042444F">
              <w:rPr>
                <w:rFonts w:asciiTheme="minorHAnsi" w:hAnsiTheme="minorHAnsi" w:cs="Arial"/>
                <w:szCs w:val="20"/>
              </w:rPr>
              <w:t>v1.3.0 R4.0 Rev 2</w:t>
            </w:r>
          </w:p>
        </w:tc>
      </w:tr>
      <w:tr w:rsidR="00531B8C" w:rsidRPr="0042444F" w14:paraId="1196DEF4" w14:textId="77777777" w:rsidTr="00A70517">
        <w:tc>
          <w:tcPr>
            <w:tcW w:w="738" w:type="dxa"/>
            <w:shd w:val="clear" w:color="auto" w:fill="auto"/>
            <w:vAlign w:val="center"/>
          </w:tcPr>
          <w:p w14:paraId="4E5C8242" w14:textId="77777777" w:rsidR="00531B8C" w:rsidRPr="0042444F" w:rsidRDefault="00531B8C" w:rsidP="00A70517">
            <w:pPr>
              <w:jc w:val="center"/>
              <w:rPr>
                <w:rFonts w:asciiTheme="minorHAnsi" w:hAnsiTheme="minorHAnsi" w:cs="Arial"/>
                <w:szCs w:val="20"/>
                <w:lang w:bidi="ar-SA"/>
              </w:rPr>
            </w:pPr>
            <w:r w:rsidRPr="0042444F">
              <w:rPr>
                <w:rFonts w:asciiTheme="minorHAnsi" w:hAnsiTheme="minorHAnsi" w:cs="Arial"/>
                <w:szCs w:val="20"/>
                <w:lang w:bidi="ar-SA"/>
              </w:rPr>
              <w:t>2</w:t>
            </w:r>
          </w:p>
        </w:tc>
        <w:tc>
          <w:tcPr>
            <w:tcW w:w="6458" w:type="dxa"/>
            <w:shd w:val="clear" w:color="auto" w:fill="auto"/>
            <w:vAlign w:val="center"/>
          </w:tcPr>
          <w:p w14:paraId="4DFE09A6" w14:textId="77777777" w:rsidR="00531B8C" w:rsidRPr="0042444F" w:rsidRDefault="00531B8C" w:rsidP="00015E26">
            <w:pPr>
              <w:rPr>
                <w:rFonts w:asciiTheme="minorHAnsi" w:hAnsiTheme="minorHAnsi" w:cs="Arial"/>
                <w:szCs w:val="20"/>
                <w:lang w:bidi="ar-SA"/>
              </w:rPr>
            </w:pPr>
            <w:r w:rsidRPr="0042444F">
              <w:rPr>
                <w:rFonts w:asciiTheme="minorHAnsi" w:hAnsiTheme="minorHAnsi" w:cs="Arial"/>
                <w:szCs w:val="20"/>
              </w:rPr>
              <w:t>MDD Guideline</w:t>
            </w:r>
          </w:p>
        </w:tc>
        <w:tc>
          <w:tcPr>
            <w:tcW w:w="2091" w:type="dxa"/>
            <w:shd w:val="clear" w:color="auto" w:fill="auto"/>
            <w:vAlign w:val="center"/>
          </w:tcPr>
          <w:p w14:paraId="25C4FFD2" w14:textId="77777777" w:rsidR="00531B8C" w:rsidRPr="0042444F" w:rsidRDefault="00AC4CD8" w:rsidP="00015E26">
            <w:pPr>
              <w:rPr>
                <w:rFonts w:asciiTheme="minorHAnsi" w:hAnsiTheme="minorHAnsi" w:cs="Arial"/>
                <w:szCs w:val="20"/>
                <w:lang w:bidi="ar-SA"/>
              </w:rPr>
            </w:pPr>
            <w:r w:rsidRPr="0042444F">
              <w:rPr>
                <w:rFonts w:asciiTheme="minorHAnsi" w:hAnsiTheme="minorHAnsi" w:cs="Arial"/>
                <w:szCs w:val="20"/>
                <w:lang w:bidi="ar-SA"/>
              </w:rPr>
              <w:t>EA4 01.0</w:t>
            </w:r>
            <w:r w:rsidR="00DC2892" w:rsidRPr="0042444F">
              <w:rPr>
                <w:rFonts w:asciiTheme="minorHAnsi" w:hAnsiTheme="minorHAnsi" w:cs="Arial"/>
                <w:szCs w:val="20"/>
                <w:lang w:bidi="ar-SA"/>
              </w:rPr>
              <w:t>2.00</w:t>
            </w:r>
          </w:p>
        </w:tc>
      </w:tr>
      <w:tr w:rsidR="00531B8C" w:rsidRPr="0042444F" w14:paraId="5BD9B06A" w14:textId="77777777" w:rsidTr="00A70517">
        <w:tc>
          <w:tcPr>
            <w:tcW w:w="738" w:type="dxa"/>
            <w:shd w:val="clear" w:color="auto" w:fill="auto"/>
            <w:vAlign w:val="center"/>
          </w:tcPr>
          <w:p w14:paraId="63F3EAF0" w14:textId="77777777" w:rsidR="00531B8C" w:rsidRPr="0042444F" w:rsidRDefault="00531B8C" w:rsidP="00A70517">
            <w:pPr>
              <w:jc w:val="center"/>
              <w:rPr>
                <w:rFonts w:asciiTheme="minorHAnsi" w:hAnsiTheme="minorHAnsi" w:cs="Arial"/>
                <w:szCs w:val="20"/>
              </w:rPr>
            </w:pPr>
            <w:r w:rsidRPr="0042444F">
              <w:rPr>
                <w:rFonts w:asciiTheme="minorHAnsi" w:hAnsiTheme="minorHAnsi" w:cs="Arial"/>
                <w:szCs w:val="20"/>
              </w:rPr>
              <w:t>3</w:t>
            </w:r>
          </w:p>
        </w:tc>
        <w:tc>
          <w:tcPr>
            <w:tcW w:w="6458" w:type="dxa"/>
            <w:shd w:val="clear" w:color="auto" w:fill="auto"/>
            <w:vAlign w:val="center"/>
          </w:tcPr>
          <w:p w14:paraId="1F88F126" w14:textId="77777777" w:rsidR="00531B8C" w:rsidRPr="0042444F" w:rsidRDefault="00A70517" w:rsidP="00015E26">
            <w:pPr>
              <w:keepNext/>
              <w:rPr>
                <w:rFonts w:asciiTheme="minorHAnsi" w:hAnsiTheme="minorHAnsi" w:cs="Arial"/>
                <w:szCs w:val="20"/>
              </w:rPr>
            </w:pPr>
            <w:r w:rsidRPr="0042444F">
              <w:rPr>
                <w:rFonts w:asciiTheme="minorHAnsi" w:hAnsiTheme="minorHAnsi" w:cs="Arial"/>
                <w:szCs w:val="20"/>
              </w:rPr>
              <w:t xml:space="preserve">EA4 </w:t>
            </w:r>
            <w:hyperlink r:id="rId14" w:history="1">
              <w:bookmarkStart w:id="118" w:name="_Ref335300243"/>
              <w:r w:rsidR="00531B8C" w:rsidRPr="0042444F">
                <w:rPr>
                  <w:rFonts w:asciiTheme="minorHAnsi" w:hAnsiTheme="minorHAnsi" w:cs="Arial"/>
                  <w:szCs w:val="20"/>
                </w:rPr>
                <w:t>Software Naming Conventions</w:t>
              </w:r>
              <w:bookmarkEnd w:id="118"/>
            </w:hyperlink>
          </w:p>
        </w:tc>
        <w:tc>
          <w:tcPr>
            <w:tcW w:w="2091" w:type="dxa"/>
            <w:shd w:val="clear" w:color="auto" w:fill="auto"/>
            <w:vAlign w:val="center"/>
          </w:tcPr>
          <w:p w14:paraId="63981139" w14:textId="77777777" w:rsidR="00531B8C" w:rsidRPr="0042444F" w:rsidRDefault="00015E26" w:rsidP="00015E26">
            <w:pPr>
              <w:rPr>
                <w:rFonts w:asciiTheme="minorHAnsi" w:hAnsiTheme="minorHAnsi" w:cs="Arial"/>
                <w:szCs w:val="20"/>
                <w:lang w:bidi="ar-SA"/>
              </w:rPr>
            </w:pPr>
            <w:r w:rsidRPr="0042444F">
              <w:rPr>
                <w:rFonts w:asciiTheme="minorHAnsi" w:hAnsiTheme="minorHAnsi" w:cs="Arial"/>
                <w:szCs w:val="20"/>
                <w:lang w:bidi="ar-SA"/>
              </w:rPr>
              <w:t>01.0</w:t>
            </w:r>
            <w:r w:rsidR="000D20EC" w:rsidRPr="0042444F">
              <w:rPr>
                <w:rFonts w:asciiTheme="minorHAnsi" w:hAnsiTheme="minorHAnsi" w:cs="Arial"/>
                <w:szCs w:val="20"/>
                <w:lang w:bidi="ar-SA"/>
              </w:rPr>
              <w:t>2</w:t>
            </w:r>
            <w:r w:rsidRPr="0042444F">
              <w:rPr>
                <w:rFonts w:asciiTheme="minorHAnsi" w:hAnsiTheme="minorHAnsi" w:cs="Arial"/>
                <w:szCs w:val="20"/>
                <w:lang w:bidi="ar-SA"/>
              </w:rPr>
              <w:t>.00</w:t>
            </w:r>
          </w:p>
        </w:tc>
      </w:tr>
      <w:tr w:rsidR="00531B8C" w:rsidRPr="0042444F" w14:paraId="68DE1205" w14:textId="77777777" w:rsidTr="00A70517">
        <w:tc>
          <w:tcPr>
            <w:tcW w:w="738" w:type="dxa"/>
            <w:shd w:val="clear" w:color="auto" w:fill="auto"/>
            <w:vAlign w:val="center"/>
          </w:tcPr>
          <w:p w14:paraId="4951C440" w14:textId="77777777" w:rsidR="00531B8C" w:rsidRPr="0042444F" w:rsidRDefault="00531B8C" w:rsidP="00A70517">
            <w:pPr>
              <w:jc w:val="center"/>
              <w:rPr>
                <w:rFonts w:asciiTheme="minorHAnsi" w:hAnsiTheme="minorHAnsi" w:cs="Arial"/>
                <w:szCs w:val="20"/>
              </w:rPr>
            </w:pPr>
            <w:r w:rsidRPr="0042444F">
              <w:rPr>
                <w:rFonts w:asciiTheme="minorHAnsi" w:hAnsiTheme="minorHAnsi" w:cs="Arial"/>
                <w:szCs w:val="20"/>
              </w:rPr>
              <w:t>4</w:t>
            </w:r>
          </w:p>
        </w:tc>
        <w:tc>
          <w:tcPr>
            <w:tcW w:w="6458" w:type="dxa"/>
            <w:shd w:val="clear" w:color="auto" w:fill="auto"/>
            <w:vAlign w:val="center"/>
          </w:tcPr>
          <w:p w14:paraId="60E29ABF" w14:textId="77777777" w:rsidR="00531B8C" w:rsidRPr="0042444F" w:rsidRDefault="00A70517" w:rsidP="00015E26">
            <w:pPr>
              <w:keepNext/>
              <w:rPr>
                <w:rFonts w:asciiTheme="minorHAnsi" w:hAnsiTheme="minorHAnsi" w:cs="Arial"/>
                <w:szCs w:val="20"/>
              </w:rPr>
            </w:pPr>
            <w:r w:rsidRPr="0042444F">
              <w:rPr>
                <w:rFonts w:asciiTheme="minorHAnsi" w:hAnsiTheme="minorHAnsi" w:cs="Arial"/>
                <w:szCs w:val="20"/>
              </w:rPr>
              <w:t>Software Design and Coding Standards</w:t>
            </w:r>
          </w:p>
        </w:tc>
        <w:tc>
          <w:tcPr>
            <w:tcW w:w="2091" w:type="dxa"/>
            <w:shd w:val="clear" w:color="auto" w:fill="auto"/>
            <w:vAlign w:val="center"/>
          </w:tcPr>
          <w:p w14:paraId="705786DF" w14:textId="345F9BA7" w:rsidR="00531B8C" w:rsidRPr="0042444F" w:rsidRDefault="00531B8C" w:rsidP="00015E26">
            <w:pPr>
              <w:rPr>
                <w:rFonts w:asciiTheme="minorHAnsi" w:hAnsiTheme="minorHAnsi" w:cs="Arial"/>
                <w:szCs w:val="20"/>
                <w:lang w:bidi="ar-SA"/>
              </w:rPr>
            </w:pPr>
            <w:r w:rsidRPr="0042444F">
              <w:rPr>
                <w:rFonts w:asciiTheme="minorHAnsi" w:hAnsiTheme="minorHAnsi" w:cs="Arial"/>
                <w:szCs w:val="20"/>
                <w:lang w:bidi="ar-SA"/>
              </w:rPr>
              <w:t>2.</w:t>
            </w:r>
            <w:r w:rsidR="00377DA9" w:rsidRPr="0042444F">
              <w:rPr>
                <w:rFonts w:asciiTheme="minorHAnsi" w:hAnsiTheme="minorHAnsi" w:cs="Arial"/>
                <w:szCs w:val="20"/>
                <w:lang w:bidi="ar-SA"/>
              </w:rPr>
              <w:t>0</w:t>
            </w:r>
            <w:r w:rsidR="00015E26" w:rsidRPr="0042444F">
              <w:rPr>
                <w:rFonts w:asciiTheme="minorHAnsi" w:hAnsiTheme="minorHAnsi" w:cs="Arial"/>
                <w:szCs w:val="20"/>
                <w:lang w:bidi="ar-SA"/>
              </w:rPr>
              <w:t>1</w:t>
            </w:r>
          </w:p>
        </w:tc>
      </w:tr>
      <w:tr w:rsidR="00015E26" w:rsidRPr="00377DA9" w14:paraId="0B279262" w14:textId="77777777" w:rsidTr="00A70517">
        <w:tc>
          <w:tcPr>
            <w:tcW w:w="738" w:type="dxa"/>
            <w:shd w:val="clear" w:color="auto" w:fill="auto"/>
            <w:vAlign w:val="center"/>
          </w:tcPr>
          <w:p w14:paraId="2A663125" w14:textId="77777777" w:rsidR="00015E26" w:rsidRPr="0042444F" w:rsidRDefault="00015E26" w:rsidP="00A70517">
            <w:pPr>
              <w:jc w:val="center"/>
              <w:rPr>
                <w:rFonts w:asciiTheme="minorHAnsi" w:hAnsiTheme="minorHAnsi" w:cs="Arial"/>
                <w:szCs w:val="20"/>
              </w:rPr>
            </w:pPr>
            <w:r w:rsidRPr="0042444F">
              <w:rPr>
                <w:rFonts w:asciiTheme="minorHAnsi" w:hAnsiTheme="minorHAnsi" w:cs="Arial"/>
                <w:szCs w:val="20"/>
              </w:rPr>
              <w:t>5</w:t>
            </w:r>
          </w:p>
        </w:tc>
        <w:tc>
          <w:tcPr>
            <w:tcW w:w="6458" w:type="dxa"/>
            <w:shd w:val="clear" w:color="auto" w:fill="auto"/>
            <w:vAlign w:val="center"/>
          </w:tcPr>
          <w:p w14:paraId="2D781E6D" w14:textId="7A4A50EC" w:rsidR="00015E26" w:rsidRPr="0042444F" w:rsidRDefault="00015E26" w:rsidP="00015E26">
            <w:pPr>
              <w:keepNext/>
              <w:rPr>
                <w:rFonts w:asciiTheme="minorHAnsi" w:hAnsiTheme="minorHAnsi" w:cs="Arial"/>
                <w:szCs w:val="20"/>
              </w:rPr>
            </w:pPr>
            <w:r w:rsidRPr="0042444F">
              <w:rPr>
                <w:rFonts w:asciiTheme="minorHAnsi" w:hAnsiTheme="minorHAnsi" w:cs="Arial"/>
                <w:szCs w:val="20"/>
              </w:rPr>
              <w:t xml:space="preserve">FDD: </w:t>
            </w:r>
            <w:r w:rsidR="0042444F" w:rsidRPr="0042444F">
              <w:rPr>
                <w:rFonts w:asciiTheme="minorHAnsi" w:hAnsiTheme="minorHAnsi" w:cs="Arial"/>
                <w:szCs w:val="20"/>
              </w:rPr>
              <w:t>CM200B_DmaCfgAndUse_Design</w:t>
            </w:r>
          </w:p>
        </w:tc>
        <w:tc>
          <w:tcPr>
            <w:tcW w:w="2091" w:type="dxa"/>
            <w:shd w:val="clear" w:color="auto" w:fill="auto"/>
            <w:vAlign w:val="center"/>
          </w:tcPr>
          <w:p w14:paraId="74340819" w14:textId="77777777" w:rsidR="00015E26" w:rsidRPr="00377DA9" w:rsidRDefault="00015E26" w:rsidP="00015E26">
            <w:pPr>
              <w:rPr>
                <w:rFonts w:asciiTheme="minorHAnsi" w:hAnsiTheme="minorHAnsi" w:cs="Arial"/>
                <w:szCs w:val="20"/>
                <w:lang w:bidi="ar-SA"/>
              </w:rPr>
            </w:pPr>
            <w:r w:rsidRPr="0042444F">
              <w:rPr>
                <w:rFonts w:asciiTheme="minorHAnsi" w:hAnsiTheme="minorHAnsi" w:cs="Arial"/>
                <w:szCs w:val="20"/>
                <w:lang w:bidi="ar-SA"/>
              </w:rPr>
              <w:t>See Synergy subproject version</w:t>
            </w:r>
          </w:p>
        </w:tc>
      </w:tr>
    </w:tbl>
    <w:p w14:paraId="08277147" w14:textId="77777777" w:rsidR="000A5C37" w:rsidRPr="00377DA9" w:rsidRDefault="000A5C37">
      <w:pPr>
        <w:spacing w:after="0"/>
        <w:rPr>
          <w:rFonts w:asciiTheme="minorHAnsi" w:hAnsiTheme="minorHAnsi" w:cs="Arial"/>
          <w:kern w:val="28"/>
          <w:sz w:val="24"/>
          <w:szCs w:val="20"/>
          <w:lang w:bidi="ar-SA"/>
        </w:rPr>
      </w:pPr>
    </w:p>
    <w:sectPr w:rsidR="000A5C37" w:rsidRPr="00377DA9"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DD49" w14:textId="77777777" w:rsidR="008034D0" w:rsidRDefault="008034D0">
      <w:r>
        <w:separator/>
      </w:r>
    </w:p>
  </w:endnote>
  <w:endnote w:type="continuationSeparator" w:id="0">
    <w:p w14:paraId="730D6C5D" w14:textId="77777777" w:rsidR="008034D0" w:rsidRDefault="0080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F06B7" w:rsidRPr="00B10816" w14:paraId="1A72F337" w14:textId="77777777" w:rsidTr="00866672">
      <w:tc>
        <w:tcPr>
          <w:tcW w:w="1667" w:type="pct"/>
          <w:vAlign w:val="center"/>
        </w:tcPr>
        <w:p w14:paraId="6FE56C4F" w14:textId="17B22B32" w:rsidR="00FF06B7" w:rsidRPr="00B10816" w:rsidRDefault="00FF06B7" w:rsidP="00B10816">
          <w:pPr>
            <w:pStyle w:val="Footer"/>
            <w:spacing w:after="0"/>
            <w:rPr>
              <w:sz w:val="16"/>
              <w:szCs w:val="16"/>
            </w:rPr>
          </w:pPr>
          <w:r>
            <w:rPr>
              <w:sz w:val="16"/>
              <w:szCs w:val="16"/>
            </w:rPr>
            <w:t>Version</w:t>
          </w:r>
          <w:r w:rsidRPr="00B10816">
            <w:rPr>
              <w:sz w:val="16"/>
              <w:szCs w:val="16"/>
            </w:rPr>
            <w:t xml:space="preserve">: </w:t>
          </w:r>
          <w:del w:id="119" w:author="Bri Spencer" w:date="2018-02-19T12:44:00Z">
            <w:r w:rsidRPr="0033022A" w:rsidDel="00547B5D">
              <w:rPr>
                <w:sz w:val="16"/>
                <w:szCs w:val="16"/>
              </w:rPr>
              <w:delText>3</w:delText>
            </w:r>
          </w:del>
          <w:ins w:id="120" w:author="Bri Spencer" w:date="2018-02-19T12:44:00Z">
            <w:r w:rsidR="00547B5D">
              <w:rPr>
                <w:sz w:val="16"/>
                <w:szCs w:val="16"/>
              </w:rPr>
              <w:t>4</w:t>
            </w:r>
          </w:ins>
          <w:r w:rsidRPr="0033022A">
            <w:rPr>
              <w:sz w:val="16"/>
              <w:szCs w:val="16"/>
            </w:rPr>
            <w:t>.0</w:t>
          </w:r>
        </w:p>
        <w:p w14:paraId="4F790052" w14:textId="60B42FFE" w:rsidR="00FF06B7" w:rsidRPr="00B10816" w:rsidRDefault="00FF06B7" w:rsidP="00AC4CD8">
          <w:pPr>
            <w:pStyle w:val="Footer"/>
            <w:spacing w:after="0"/>
            <w:rPr>
              <w:sz w:val="16"/>
              <w:szCs w:val="16"/>
            </w:rPr>
          </w:pPr>
          <w:r>
            <w:rPr>
              <w:sz w:val="16"/>
              <w:szCs w:val="16"/>
            </w:rPr>
            <w:t>Status:</w:t>
          </w:r>
          <w:r w:rsidRPr="00B10816">
            <w:rPr>
              <w:sz w:val="16"/>
              <w:szCs w:val="16"/>
            </w:rPr>
            <w:t xml:space="preserve"> </w:t>
          </w:r>
          <w:r w:rsidRPr="00377DA9">
            <w:rPr>
              <w:sz w:val="16"/>
              <w:szCs w:val="16"/>
            </w:rPr>
            <w:t>Released</w:t>
          </w:r>
        </w:p>
      </w:tc>
      <w:tc>
        <w:tcPr>
          <w:tcW w:w="1667" w:type="pct"/>
          <w:vAlign w:val="center"/>
        </w:tcPr>
        <w:p w14:paraId="700E19BC" w14:textId="158AE12C" w:rsidR="00FF06B7" w:rsidRDefault="00FF06B7" w:rsidP="00B10816">
          <w:pPr>
            <w:pStyle w:val="Footer"/>
            <w:spacing w:after="0"/>
            <w:jc w:val="center"/>
            <w:rPr>
              <w:sz w:val="16"/>
              <w:szCs w:val="16"/>
            </w:rPr>
          </w:pPr>
          <w:r w:rsidRPr="0033022A">
            <w:rPr>
              <w:sz w:val="16"/>
              <w:szCs w:val="16"/>
            </w:rPr>
            <w:fldChar w:fldCharType="begin"/>
          </w:r>
          <w:r w:rsidRPr="0033022A">
            <w:rPr>
              <w:sz w:val="16"/>
              <w:szCs w:val="16"/>
            </w:rPr>
            <w:instrText xml:space="preserve"> DOCPROPERTY  "Release Date"  \* MERGEFORMAT </w:instrText>
          </w:r>
          <w:r w:rsidRPr="0033022A">
            <w:rPr>
              <w:sz w:val="16"/>
              <w:szCs w:val="16"/>
            </w:rPr>
            <w:fldChar w:fldCharType="separate"/>
          </w:r>
          <w:ins w:id="121" w:author="Bri Spencer" w:date="2018-02-19T12:43:00Z">
            <w:r w:rsidR="000527E4">
              <w:rPr>
                <w:sz w:val="16"/>
                <w:szCs w:val="16"/>
              </w:rPr>
              <w:t>19-Feb-2018</w:t>
            </w:r>
          </w:ins>
          <w:del w:id="122" w:author="Bri Spencer" w:date="2018-02-19T12:43:00Z">
            <w:r w:rsidRPr="0033022A" w:rsidDel="000527E4">
              <w:rPr>
                <w:sz w:val="16"/>
                <w:szCs w:val="16"/>
              </w:rPr>
              <w:delText>04-Dec-2017</w:delText>
            </w:r>
          </w:del>
          <w:r w:rsidRPr="0033022A">
            <w:rPr>
              <w:sz w:val="16"/>
              <w:szCs w:val="16"/>
            </w:rPr>
            <w:fldChar w:fldCharType="end"/>
          </w:r>
        </w:p>
        <w:p w14:paraId="67FE3A3B" w14:textId="77777777" w:rsidR="00FF06B7" w:rsidRPr="00B10816" w:rsidRDefault="00FF06B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1F0CC9DE" w14:textId="77777777" w:rsidR="00FF06B7" w:rsidRPr="00B10816" w:rsidRDefault="00FF06B7" w:rsidP="00B10816">
              <w:pPr>
                <w:pStyle w:val="Footer"/>
                <w:spacing w:after="0"/>
                <w:jc w:val="right"/>
                <w:rPr>
                  <w:sz w:val="16"/>
                  <w:szCs w:val="16"/>
                </w:rPr>
              </w:pPr>
              <w:r>
                <w:rPr>
                  <w:sz w:val="16"/>
                  <w:szCs w:val="16"/>
                </w:rPr>
                <w:t>Module Design Document</w:t>
              </w:r>
            </w:p>
          </w:sdtContent>
        </w:sdt>
        <w:p w14:paraId="48A91AB8" w14:textId="47D7514F" w:rsidR="00FF06B7" w:rsidRPr="00B10816" w:rsidRDefault="00FF06B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47B5D">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47B5D">
            <w:rPr>
              <w:b/>
              <w:noProof/>
              <w:sz w:val="16"/>
              <w:szCs w:val="16"/>
            </w:rPr>
            <w:t>15</w:t>
          </w:r>
          <w:r w:rsidRPr="00B10816">
            <w:rPr>
              <w:b/>
              <w:sz w:val="16"/>
              <w:szCs w:val="16"/>
            </w:rPr>
            <w:fldChar w:fldCharType="end"/>
          </w:r>
        </w:p>
      </w:tc>
    </w:tr>
  </w:tbl>
  <w:p w14:paraId="46E94DD0" w14:textId="77777777" w:rsidR="00FF06B7" w:rsidRPr="00B10816" w:rsidRDefault="00FF06B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8A30" w14:textId="77777777" w:rsidR="008034D0" w:rsidRDefault="008034D0">
      <w:r>
        <w:separator/>
      </w:r>
    </w:p>
  </w:footnote>
  <w:footnote w:type="continuationSeparator" w:id="0">
    <w:p w14:paraId="1DA149D0" w14:textId="77777777" w:rsidR="008034D0" w:rsidRDefault="00803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F06B7" w:rsidRPr="008969C4" w14:paraId="6030A4AD" w14:textId="77777777" w:rsidTr="00866672">
      <w:trPr>
        <w:trHeight w:val="438"/>
      </w:trPr>
      <w:tc>
        <w:tcPr>
          <w:tcW w:w="1443" w:type="pct"/>
        </w:tcPr>
        <w:p w14:paraId="0F84294F" w14:textId="77777777" w:rsidR="00FF06B7" w:rsidRPr="008969C4" w:rsidRDefault="00FF06B7" w:rsidP="00B10816">
          <w:pPr>
            <w:pStyle w:val="Header"/>
            <w:spacing w:after="0"/>
          </w:pPr>
          <w:r w:rsidRPr="008969C4">
            <w:rPr>
              <w:noProof/>
              <w:lang w:bidi="ar-SA"/>
            </w:rPr>
            <w:drawing>
              <wp:inline distT="0" distB="0" distL="0" distR="0" wp14:anchorId="1D3B07D3" wp14:editId="7CA7FD1E">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5C3182CE" w14:textId="77777777" w:rsidR="00FF06B7" w:rsidRPr="00891F29" w:rsidRDefault="00FF06B7" w:rsidP="00B10816">
          <w:pPr>
            <w:pStyle w:val="Header"/>
            <w:spacing w:after="0"/>
            <w:jc w:val="right"/>
            <w:rPr>
              <w:sz w:val="16"/>
              <w:szCs w:val="20"/>
            </w:rPr>
          </w:pPr>
          <w:r w:rsidRPr="00891F29">
            <w:rPr>
              <w:sz w:val="16"/>
              <w:szCs w:val="20"/>
            </w:rPr>
            <w:t>Nexteer Automotive Confidential Proprietary Information</w:t>
          </w:r>
        </w:p>
        <w:p w14:paraId="72740122" w14:textId="77777777" w:rsidR="00FF06B7" w:rsidRDefault="00FF06B7" w:rsidP="00B10816">
          <w:pPr>
            <w:pStyle w:val="Header"/>
            <w:spacing w:after="0"/>
            <w:jc w:val="right"/>
            <w:rPr>
              <w:sz w:val="16"/>
              <w:szCs w:val="20"/>
            </w:rPr>
          </w:pPr>
          <w:r w:rsidRPr="00891F29">
            <w:rPr>
              <w:sz w:val="16"/>
              <w:szCs w:val="20"/>
            </w:rPr>
            <w:t>Do Not Copy/Distribute Without Prior Permission</w:t>
          </w:r>
        </w:p>
        <w:p w14:paraId="675C6F8F" w14:textId="77777777" w:rsidR="00FF06B7" w:rsidRPr="008969C4" w:rsidRDefault="00FF06B7" w:rsidP="00B10816">
          <w:pPr>
            <w:pStyle w:val="Header"/>
            <w:spacing w:after="0"/>
            <w:jc w:val="right"/>
            <w:rPr>
              <w:szCs w:val="20"/>
            </w:rPr>
          </w:pPr>
          <w:r w:rsidRPr="000B0DB8">
            <w:rPr>
              <w:sz w:val="16"/>
              <w:szCs w:val="20"/>
            </w:rPr>
            <w:t>This Document Is Uncontrolled When Printed – Verify Version Before Use</w:t>
          </w:r>
        </w:p>
      </w:tc>
    </w:tr>
  </w:tbl>
  <w:p w14:paraId="452A77FC" w14:textId="77777777" w:rsidR="00FF06B7" w:rsidRDefault="00FF06B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 Spencer">
    <w15:presenceInfo w15:providerId="AD" w15:userId="S-1-5-21-1993528211-2586143117-3253031534-49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4"/>
    <w:rsid w:val="000040A2"/>
    <w:rsid w:val="00007584"/>
    <w:rsid w:val="00010BFD"/>
    <w:rsid w:val="00015232"/>
    <w:rsid w:val="00015E26"/>
    <w:rsid w:val="000201AB"/>
    <w:rsid w:val="00030567"/>
    <w:rsid w:val="00030607"/>
    <w:rsid w:val="000318E7"/>
    <w:rsid w:val="0003325C"/>
    <w:rsid w:val="0004234C"/>
    <w:rsid w:val="000515DF"/>
    <w:rsid w:val="000527E4"/>
    <w:rsid w:val="000558D3"/>
    <w:rsid w:val="000573ED"/>
    <w:rsid w:val="00057E0F"/>
    <w:rsid w:val="00063A7A"/>
    <w:rsid w:val="0006733C"/>
    <w:rsid w:val="000718C3"/>
    <w:rsid w:val="00076DD2"/>
    <w:rsid w:val="00096B85"/>
    <w:rsid w:val="000A5C37"/>
    <w:rsid w:val="000A5FB2"/>
    <w:rsid w:val="000B01C4"/>
    <w:rsid w:val="000B0DB8"/>
    <w:rsid w:val="000B37D5"/>
    <w:rsid w:val="000B5C1E"/>
    <w:rsid w:val="000B6648"/>
    <w:rsid w:val="000D20EC"/>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657C2"/>
    <w:rsid w:val="001705E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662E"/>
    <w:rsid w:val="001C6D37"/>
    <w:rsid w:val="001D2F1D"/>
    <w:rsid w:val="001D6053"/>
    <w:rsid w:val="001E2E64"/>
    <w:rsid w:val="001E4877"/>
    <w:rsid w:val="001F0A02"/>
    <w:rsid w:val="001F7A45"/>
    <w:rsid w:val="00203950"/>
    <w:rsid w:val="00206564"/>
    <w:rsid w:val="00210877"/>
    <w:rsid w:val="00213F47"/>
    <w:rsid w:val="00216E0A"/>
    <w:rsid w:val="00217199"/>
    <w:rsid w:val="00220F0E"/>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5569"/>
    <w:rsid w:val="002B6E4E"/>
    <w:rsid w:val="002B7D4B"/>
    <w:rsid w:val="002C1A8C"/>
    <w:rsid w:val="002D2079"/>
    <w:rsid w:val="002D4CF3"/>
    <w:rsid w:val="002D7C01"/>
    <w:rsid w:val="002E04C4"/>
    <w:rsid w:val="002E08B6"/>
    <w:rsid w:val="002E0FEE"/>
    <w:rsid w:val="002E3467"/>
    <w:rsid w:val="002E4849"/>
    <w:rsid w:val="002E7E59"/>
    <w:rsid w:val="00307A0F"/>
    <w:rsid w:val="00312179"/>
    <w:rsid w:val="003129E3"/>
    <w:rsid w:val="00314939"/>
    <w:rsid w:val="003267EF"/>
    <w:rsid w:val="00326A13"/>
    <w:rsid w:val="00327A5B"/>
    <w:rsid w:val="0033022A"/>
    <w:rsid w:val="00330ED1"/>
    <w:rsid w:val="003313B5"/>
    <w:rsid w:val="00336D78"/>
    <w:rsid w:val="0034184E"/>
    <w:rsid w:val="00341ED6"/>
    <w:rsid w:val="00347652"/>
    <w:rsid w:val="00353485"/>
    <w:rsid w:val="00361921"/>
    <w:rsid w:val="00362B86"/>
    <w:rsid w:val="00362CE5"/>
    <w:rsid w:val="00364BF7"/>
    <w:rsid w:val="00364F00"/>
    <w:rsid w:val="00377DA9"/>
    <w:rsid w:val="003849A4"/>
    <w:rsid w:val="00385119"/>
    <w:rsid w:val="00387BF4"/>
    <w:rsid w:val="00393DBF"/>
    <w:rsid w:val="003A5B2A"/>
    <w:rsid w:val="003B4A55"/>
    <w:rsid w:val="003D456D"/>
    <w:rsid w:val="003F0038"/>
    <w:rsid w:val="003F18D9"/>
    <w:rsid w:val="003F3205"/>
    <w:rsid w:val="003F4D3B"/>
    <w:rsid w:val="00405E64"/>
    <w:rsid w:val="00410E30"/>
    <w:rsid w:val="004147D1"/>
    <w:rsid w:val="0042444F"/>
    <w:rsid w:val="00424812"/>
    <w:rsid w:val="00431255"/>
    <w:rsid w:val="00436F3E"/>
    <w:rsid w:val="004377FE"/>
    <w:rsid w:val="00437AC3"/>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83F"/>
    <w:rsid w:val="004A0EA5"/>
    <w:rsid w:val="004A3AD6"/>
    <w:rsid w:val="004A72A1"/>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47B5D"/>
    <w:rsid w:val="00551E95"/>
    <w:rsid w:val="00553CD9"/>
    <w:rsid w:val="0056492D"/>
    <w:rsid w:val="00580609"/>
    <w:rsid w:val="00580C6B"/>
    <w:rsid w:val="00585674"/>
    <w:rsid w:val="0058629C"/>
    <w:rsid w:val="00591CEF"/>
    <w:rsid w:val="00592519"/>
    <w:rsid w:val="005955D1"/>
    <w:rsid w:val="00596DAF"/>
    <w:rsid w:val="005A1C6A"/>
    <w:rsid w:val="005A3EDE"/>
    <w:rsid w:val="005A77EF"/>
    <w:rsid w:val="005B3586"/>
    <w:rsid w:val="005B4C8B"/>
    <w:rsid w:val="005B6300"/>
    <w:rsid w:val="005B6345"/>
    <w:rsid w:val="005C3AC2"/>
    <w:rsid w:val="005C6795"/>
    <w:rsid w:val="005C7490"/>
    <w:rsid w:val="005D297B"/>
    <w:rsid w:val="005D4F2C"/>
    <w:rsid w:val="005E1F2C"/>
    <w:rsid w:val="005E4680"/>
    <w:rsid w:val="005E57D6"/>
    <w:rsid w:val="005E61CD"/>
    <w:rsid w:val="005F2D10"/>
    <w:rsid w:val="005F3880"/>
    <w:rsid w:val="005F5756"/>
    <w:rsid w:val="00600104"/>
    <w:rsid w:val="00600C6A"/>
    <w:rsid w:val="00601BFF"/>
    <w:rsid w:val="00601D3E"/>
    <w:rsid w:val="0060359A"/>
    <w:rsid w:val="006041A1"/>
    <w:rsid w:val="006102AB"/>
    <w:rsid w:val="006114E3"/>
    <w:rsid w:val="00614D08"/>
    <w:rsid w:val="006171B3"/>
    <w:rsid w:val="006224AE"/>
    <w:rsid w:val="00624C3B"/>
    <w:rsid w:val="00633FE1"/>
    <w:rsid w:val="00635297"/>
    <w:rsid w:val="006374FA"/>
    <w:rsid w:val="00646455"/>
    <w:rsid w:val="00660449"/>
    <w:rsid w:val="00665E4E"/>
    <w:rsid w:val="00667AE7"/>
    <w:rsid w:val="00670746"/>
    <w:rsid w:val="00673A6E"/>
    <w:rsid w:val="0067654E"/>
    <w:rsid w:val="006811FF"/>
    <w:rsid w:val="00681E5A"/>
    <w:rsid w:val="006845E9"/>
    <w:rsid w:val="00686ED4"/>
    <w:rsid w:val="0069657C"/>
    <w:rsid w:val="006A61EA"/>
    <w:rsid w:val="006A7C28"/>
    <w:rsid w:val="006B5229"/>
    <w:rsid w:val="006B5F56"/>
    <w:rsid w:val="006C12CB"/>
    <w:rsid w:val="006C2D7D"/>
    <w:rsid w:val="006C40DA"/>
    <w:rsid w:val="006D634C"/>
    <w:rsid w:val="006E1C97"/>
    <w:rsid w:val="006F2855"/>
    <w:rsid w:val="006F29E6"/>
    <w:rsid w:val="006F3CF4"/>
    <w:rsid w:val="00702C1E"/>
    <w:rsid w:val="00707BA6"/>
    <w:rsid w:val="00715441"/>
    <w:rsid w:val="007219DD"/>
    <w:rsid w:val="00722EA8"/>
    <w:rsid w:val="00725671"/>
    <w:rsid w:val="00727610"/>
    <w:rsid w:val="00737A19"/>
    <w:rsid w:val="00751961"/>
    <w:rsid w:val="00756700"/>
    <w:rsid w:val="0075721A"/>
    <w:rsid w:val="00765195"/>
    <w:rsid w:val="00767585"/>
    <w:rsid w:val="00770295"/>
    <w:rsid w:val="00773CA8"/>
    <w:rsid w:val="007834AD"/>
    <w:rsid w:val="00784FF5"/>
    <w:rsid w:val="00786BDF"/>
    <w:rsid w:val="00787C3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34D0"/>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568D"/>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0F4E"/>
    <w:rsid w:val="009318C4"/>
    <w:rsid w:val="009358E8"/>
    <w:rsid w:val="00942D04"/>
    <w:rsid w:val="00945677"/>
    <w:rsid w:val="00947A9A"/>
    <w:rsid w:val="00947EA9"/>
    <w:rsid w:val="00957855"/>
    <w:rsid w:val="00964105"/>
    <w:rsid w:val="009643A3"/>
    <w:rsid w:val="00970DBB"/>
    <w:rsid w:val="0097381A"/>
    <w:rsid w:val="009839AF"/>
    <w:rsid w:val="009839F4"/>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67C8E"/>
    <w:rsid w:val="00A70517"/>
    <w:rsid w:val="00A71A73"/>
    <w:rsid w:val="00A72ADF"/>
    <w:rsid w:val="00A75159"/>
    <w:rsid w:val="00A75452"/>
    <w:rsid w:val="00A85DD5"/>
    <w:rsid w:val="00A90F28"/>
    <w:rsid w:val="00A92EE5"/>
    <w:rsid w:val="00A95804"/>
    <w:rsid w:val="00A95A09"/>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20BD"/>
    <w:rsid w:val="00B221B0"/>
    <w:rsid w:val="00B25D10"/>
    <w:rsid w:val="00B35242"/>
    <w:rsid w:val="00B35F84"/>
    <w:rsid w:val="00B52330"/>
    <w:rsid w:val="00B557BA"/>
    <w:rsid w:val="00B5628C"/>
    <w:rsid w:val="00B5779E"/>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07F"/>
    <w:rsid w:val="00C2356B"/>
    <w:rsid w:val="00C373E0"/>
    <w:rsid w:val="00C375E8"/>
    <w:rsid w:val="00C53F02"/>
    <w:rsid w:val="00C54CBD"/>
    <w:rsid w:val="00C62193"/>
    <w:rsid w:val="00C642B0"/>
    <w:rsid w:val="00C64761"/>
    <w:rsid w:val="00C70668"/>
    <w:rsid w:val="00C71EF8"/>
    <w:rsid w:val="00C728E9"/>
    <w:rsid w:val="00C735D5"/>
    <w:rsid w:val="00C7430F"/>
    <w:rsid w:val="00C74FE6"/>
    <w:rsid w:val="00C77D0E"/>
    <w:rsid w:val="00C8041D"/>
    <w:rsid w:val="00C845F5"/>
    <w:rsid w:val="00C93030"/>
    <w:rsid w:val="00C93A82"/>
    <w:rsid w:val="00CA5A53"/>
    <w:rsid w:val="00CA5BBE"/>
    <w:rsid w:val="00CB03C3"/>
    <w:rsid w:val="00CB0B31"/>
    <w:rsid w:val="00CB724F"/>
    <w:rsid w:val="00CC44B7"/>
    <w:rsid w:val="00CC6EFC"/>
    <w:rsid w:val="00CE1AE1"/>
    <w:rsid w:val="00CE783E"/>
    <w:rsid w:val="00CF089D"/>
    <w:rsid w:val="00CF0E43"/>
    <w:rsid w:val="00CF107F"/>
    <w:rsid w:val="00CF2A9A"/>
    <w:rsid w:val="00CF5BE3"/>
    <w:rsid w:val="00D00A39"/>
    <w:rsid w:val="00D06DC7"/>
    <w:rsid w:val="00D16229"/>
    <w:rsid w:val="00D229A6"/>
    <w:rsid w:val="00D23CB7"/>
    <w:rsid w:val="00D26802"/>
    <w:rsid w:val="00D30924"/>
    <w:rsid w:val="00D4065B"/>
    <w:rsid w:val="00D42EF2"/>
    <w:rsid w:val="00D443E7"/>
    <w:rsid w:val="00D51275"/>
    <w:rsid w:val="00D55AAD"/>
    <w:rsid w:val="00D57071"/>
    <w:rsid w:val="00D57F9F"/>
    <w:rsid w:val="00D60055"/>
    <w:rsid w:val="00D60445"/>
    <w:rsid w:val="00D6096F"/>
    <w:rsid w:val="00D70B1D"/>
    <w:rsid w:val="00D757BC"/>
    <w:rsid w:val="00D762B8"/>
    <w:rsid w:val="00D775AC"/>
    <w:rsid w:val="00D77952"/>
    <w:rsid w:val="00D8298E"/>
    <w:rsid w:val="00D82F41"/>
    <w:rsid w:val="00D933BF"/>
    <w:rsid w:val="00DA369C"/>
    <w:rsid w:val="00DA5C5C"/>
    <w:rsid w:val="00DB0311"/>
    <w:rsid w:val="00DB1985"/>
    <w:rsid w:val="00DB213C"/>
    <w:rsid w:val="00DB3C1D"/>
    <w:rsid w:val="00DC0959"/>
    <w:rsid w:val="00DC2892"/>
    <w:rsid w:val="00DC598C"/>
    <w:rsid w:val="00DD3B65"/>
    <w:rsid w:val="00DE23CE"/>
    <w:rsid w:val="00DE2FDE"/>
    <w:rsid w:val="00DE78A5"/>
    <w:rsid w:val="00DF4415"/>
    <w:rsid w:val="00E00F6C"/>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C6948"/>
    <w:rsid w:val="00ED3D2B"/>
    <w:rsid w:val="00EE263E"/>
    <w:rsid w:val="00EE26AB"/>
    <w:rsid w:val="00EE3BBC"/>
    <w:rsid w:val="00EF190F"/>
    <w:rsid w:val="00F1257A"/>
    <w:rsid w:val="00F33BD1"/>
    <w:rsid w:val="00F36729"/>
    <w:rsid w:val="00F36CC2"/>
    <w:rsid w:val="00F37BF1"/>
    <w:rsid w:val="00F417BB"/>
    <w:rsid w:val="00F4318C"/>
    <w:rsid w:val="00F43F8E"/>
    <w:rsid w:val="00F51C8D"/>
    <w:rsid w:val="00F54122"/>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0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4282C"/>
  <w15:docId w15:val="{D66F337B-348B-41ED-ACD7-915FCB4D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29E6"/>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670746"/>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20B9177D8F4EA6B34D49DDF622CCAD"/>
        <w:category>
          <w:name w:val="General"/>
          <w:gallery w:val="placeholder"/>
        </w:category>
        <w:types>
          <w:type w:val="bbPlcHdr"/>
        </w:types>
        <w:behaviors>
          <w:behavior w:val="content"/>
        </w:behaviors>
        <w:guid w:val="{2958C86E-5E40-45E5-A317-1B83B08D86E9}"/>
      </w:docPartPr>
      <w:docPartBody>
        <w:p w:rsidR="009C7832" w:rsidRDefault="009C7832">
          <w:pPr>
            <w:pStyle w:val="1520B9177D8F4EA6B34D49DDF622CC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2"/>
    <w:rsid w:val="00024564"/>
    <w:rsid w:val="004C5A54"/>
    <w:rsid w:val="00841733"/>
    <w:rsid w:val="009911C0"/>
    <w:rsid w:val="009C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20B9177D8F4EA6B34D49DDF622CCAD">
    <w:name w:val="1520B9177D8F4EA6B34D49DDF622C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7A5A21894DC46807A7C99F7E0F7C9" ma:contentTypeVersion="3" ma:contentTypeDescription="Create a new document." ma:contentTypeScope="" ma:versionID="b60bc46522f8b86b9916cc94dcfde89a">
  <xsd:schema xmlns:xsd="http://www.w3.org/2001/XMLSchema" xmlns:xs="http://www.w3.org/2001/XMLSchema" xmlns:p="http://schemas.microsoft.com/office/2006/metadata/properties" xmlns:ns2="9dfb6c42-d8dd-4ad2-a71a-c1f997339b44" xmlns:ns3="c9c0f3e0-da94-4cec-aad1-c017e7c04c57" targetNamespace="http://schemas.microsoft.com/office/2006/metadata/properties" ma:root="true" ma:fieldsID="d8520378ef487b38f78fcfcd8d31a15c" ns2:_="" ns3:_="">
    <xsd:import namespace="9dfb6c42-d8dd-4ad2-a71a-c1f997339b44"/>
    <xsd:import namespace="c9c0f3e0-da94-4cec-aad1-c017e7c04c57"/>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b6c42-d8dd-4ad2-a71a-c1f997339b4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9c0f3e0-da94-4cec-aad1-c017e7c04c57" elementFormDefault="qualified">
    <xsd:import namespace="http://schemas.microsoft.com/office/2006/documentManagement/types"/>
    <xsd:import namespace="http://schemas.microsoft.com/office/infopath/2007/PartnerControls"/>
    <xsd:element name="category" ma:index="11" ma:displayName="category" ma:default="Process" ma:format="Dropdown" ma:internalName="category">
      <xsd:simpleType>
        <xsd:restriction base="dms:Choice">
          <xsd:enumeration value="Process"/>
          <xsd:enumeration value="Templates"/>
          <xsd:enumeration value="Guidelines"/>
          <xsd:enumeration value="Checklist"/>
          <xsd:enumeration value="Toools"/>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c9c0f3e0-da94-4cec-aad1-c017e7c04c57">Process</category>
    <_dlc_DocId xmlns="9dfb6c42-d8dd-4ad2-a71a-c1f997339b44">4FSMJ3P65F55-550837352-156</_dlc_DocId>
    <_dlc_DocIdUrl xmlns="9dfb6c42-d8dd-4ad2-a71a-c1f997339b44">
      <Url>https://nexteerautomotive.sharepoint.com/engineering/ASPICE/_layouts/15/DocIdRedir.aspx?ID=4FSMJ3P65F55-550837352-156</Url>
      <Description>4FSMJ3P65F55-550837352-156</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9946-AF2A-4FC4-8BEC-CBD41D66A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b6c42-d8dd-4ad2-a71a-c1f997339b44"/>
    <ds:schemaRef ds:uri="c9c0f3e0-da94-4cec-aad1-c017e7c04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 ds:uri="c9c0f3e0-da94-4cec-aad1-c017e7c04c57"/>
    <ds:schemaRef ds:uri="9dfb6c42-d8dd-4ad2-a71a-c1f997339b44"/>
  </ds:schemaRefs>
</ds:datastoreItem>
</file>

<file path=customXml/itemProps5.xml><?xml version="1.0" encoding="utf-8"?>
<ds:datastoreItem xmlns:ds="http://schemas.openxmlformats.org/officeDocument/2006/customXml" ds:itemID="{02993F48-CBB8-4CB8-8372-28FE0408C2DF}">
  <ds:schemaRefs>
    <ds:schemaRef ds:uri="http://schemas.microsoft.com/sharepoint/events"/>
  </ds:schemaRefs>
</ds:datastoreItem>
</file>

<file path=customXml/itemProps6.xml><?xml version="1.0" encoding="utf-8"?>
<ds:datastoreItem xmlns:ds="http://schemas.openxmlformats.org/officeDocument/2006/customXml" ds:itemID="{E21F4DEB-0043-4E69-81FA-38F21E6D7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10260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Spencer, Brionna</dc:creator>
  <cp:lastModifiedBy>Bri Spencer</cp:lastModifiedBy>
  <cp:revision>15</cp:revision>
  <cp:lastPrinted>2014-12-17T17:01:00Z</cp:lastPrinted>
  <dcterms:created xsi:type="dcterms:W3CDTF">2018-02-12T19:18:00Z</dcterms:created>
  <dcterms:modified xsi:type="dcterms:W3CDTF">2018-02-19T17:44:00Z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DmaCfgAndUse</vt:lpwstr>
  </property>
  <property fmtid="{D5CDD505-2E9C-101B-9397-08002B2CF9AE}" pid="3" name="Template Version">
    <vt:lpwstr>EA4 01.00.00</vt:lpwstr>
  </property>
  <property fmtid="{D5CDD505-2E9C-101B-9397-08002B2CF9AE}" pid="4" name="Release Date">
    <vt:lpwstr>19-Feb-2018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y fmtid="{D5CDD505-2E9C-101B-9397-08002B2CF9AE}" pid="8" name="ContentTypeId">
    <vt:lpwstr>0x0101008997A5A21894DC46807A7C99F7E0F7C9</vt:lpwstr>
  </property>
  <property fmtid="{D5CDD505-2E9C-101B-9397-08002B2CF9AE}" pid="9" name="_dlc_DocIdItemGuid">
    <vt:lpwstr>cf596e04-5aa0-4f6f-a820-af31810fa237</vt:lpwstr>
  </property>
</Properties>
</file>