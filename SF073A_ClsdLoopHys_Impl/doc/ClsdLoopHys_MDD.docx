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B59DBEF513E146D186F6713D68E740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AA39C7">
        <w:rPr>
          <w:rFonts w:cs="Calibri"/>
          <w:b/>
          <w:sz w:val="48"/>
          <w:szCs w:val="48"/>
        </w:rPr>
        <w:t>ClsdLoopHys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del w:id="0" w:author="Brykczynski, Marek" w:date="2018-07-18T11:55:00Z">
        <w:r w:rsidR="00AA39C7" w:rsidDel="00B1760D">
          <w:rPr>
            <w:b/>
            <w:sz w:val="36"/>
          </w:rPr>
          <w:delText>Ma</w:delText>
        </w:r>
      </w:del>
      <w:ins w:id="1" w:author="Brykczynski, Marek" w:date="2018-07-18T11:55:00Z">
        <w:r w:rsidR="00B1760D">
          <w:rPr>
            <w:b/>
            <w:sz w:val="36"/>
          </w:rPr>
          <w:t>Jul</w:t>
        </w:r>
      </w:ins>
      <w:r w:rsidR="00AA39C7">
        <w:rPr>
          <w:b/>
          <w:sz w:val="36"/>
        </w:rPr>
        <w:t>y</w:t>
      </w:r>
      <w:r w:rsidR="003526B2">
        <w:rPr>
          <w:b/>
          <w:sz w:val="36"/>
        </w:rPr>
        <w:t xml:space="preserve"> </w:t>
      </w:r>
      <w:del w:id="2" w:author="Brykczynski, Marek" w:date="2018-07-18T11:55:00Z">
        <w:r w:rsidR="00AA39C7" w:rsidDel="00B1760D">
          <w:rPr>
            <w:b/>
            <w:sz w:val="36"/>
          </w:rPr>
          <w:delText>10</w:delText>
        </w:r>
      </w:del>
      <w:ins w:id="3" w:author="Brykczynski, Marek" w:date="2018-07-18T11:55:00Z">
        <w:r w:rsidR="00B1760D">
          <w:rPr>
            <w:b/>
            <w:sz w:val="36"/>
          </w:rPr>
          <w:t>1</w:t>
        </w:r>
        <w:r w:rsidR="00B1760D">
          <w:rPr>
            <w:b/>
            <w:sz w:val="36"/>
          </w:rPr>
          <w:t>7</w:t>
        </w:r>
      </w:ins>
      <w:r w:rsidR="003526B2">
        <w:rPr>
          <w:b/>
          <w:sz w:val="36"/>
        </w:rPr>
        <w:t>, 201</w:t>
      </w:r>
      <w:r w:rsidR="00DC25E1">
        <w:rPr>
          <w:b/>
          <w:sz w:val="36"/>
        </w:rPr>
        <w:t>8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526B2">
        <w:rPr>
          <w:b/>
          <w:sz w:val="24"/>
        </w:rPr>
        <w:t>Nexteer</w:t>
      </w:r>
      <w:proofErr w:type="spellEnd"/>
      <w:r w:rsidR="003526B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4E0D43" w:rsidP="004E0D43">
      <w:pPr>
        <w:tabs>
          <w:tab w:val="left" w:pos="4145"/>
          <w:tab w:val="left" w:pos="4320"/>
          <w:tab w:val="center" w:pos="4968"/>
          <w:tab w:val="left" w:pos="8640"/>
        </w:tabs>
        <w:spacing w:before="9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B81C1B"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526B2">
        <w:rPr>
          <w:b/>
          <w:sz w:val="24"/>
        </w:rPr>
        <w:t>Nexteer</w:t>
      </w:r>
      <w:proofErr w:type="spellEnd"/>
      <w:r w:rsidR="003526B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3B87">
        <w:rPr>
          <w:b/>
          <w:sz w:val="24"/>
        </w:rPr>
        <w:t>Tychy,</w:t>
      </w:r>
      <w:r w:rsidR="003526B2">
        <w:rPr>
          <w:b/>
          <w:sz w:val="24"/>
        </w:rPr>
        <w:t xml:space="preserve"> </w:t>
      </w:r>
      <w:r w:rsidR="00E53B87">
        <w:rPr>
          <w:b/>
          <w:sz w:val="24"/>
        </w:rPr>
        <w:t>Poland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2552"/>
        <w:gridCol w:w="1417"/>
        <w:gridCol w:w="1539"/>
      </w:tblGrid>
      <w:tr w:rsidR="004029F0" w:rsidRPr="00AA38E8" w:rsidTr="00210A18">
        <w:tc>
          <w:tcPr>
            <w:tcW w:w="2287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257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698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758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29F0" w:rsidRPr="00AA38E8" w:rsidTr="00210A18">
        <w:tc>
          <w:tcPr>
            <w:tcW w:w="2287" w:type="pct"/>
          </w:tcPr>
          <w:p w:rsidR="004029F0" w:rsidRPr="00AA38E8" w:rsidRDefault="004029F0" w:rsidP="00EA0A5A">
            <w:pPr>
              <w:rPr>
                <w:rFonts w:cs="Calibri"/>
              </w:rPr>
            </w:pPr>
            <w:r>
              <w:rPr>
                <w:rFonts w:cs="Calibri"/>
              </w:rPr>
              <w:t xml:space="preserve">Initial </w:t>
            </w:r>
            <w:r w:rsidR="00EA0A5A">
              <w:rPr>
                <w:rFonts w:cs="Calibri"/>
              </w:rPr>
              <w:t>v</w:t>
            </w:r>
            <w:r>
              <w:rPr>
                <w:rFonts w:cs="Calibri"/>
              </w:rPr>
              <w:t>ersion</w:t>
            </w:r>
          </w:p>
        </w:tc>
        <w:tc>
          <w:tcPr>
            <w:tcW w:w="1257" w:type="pct"/>
          </w:tcPr>
          <w:p w:rsidR="004029F0" w:rsidRPr="00AA38E8" w:rsidRDefault="00DC25E1" w:rsidP="004029F0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Marek </w:t>
            </w:r>
            <w:proofErr w:type="spellStart"/>
            <w:r>
              <w:rPr>
                <w:rFonts w:cs="Calibri"/>
              </w:rPr>
              <w:t>Brykczyński</w:t>
            </w:r>
            <w:proofErr w:type="spellEnd"/>
          </w:p>
        </w:tc>
        <w:tc>
          <w:tcPr>
            <w:tcW w:w="698" w:type="pct"/>
          </w:tcPr>
          <w:p w:rsidR="004029F0" w:rsidRPr="00AA38E8" w:rsidRDefault="004029F0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758" w:type="pct"/>
          </w:tcPr>
          <w:p w:rsidR="004029F0" w:rsidRPr="00AA38E8" w:rsidRDefault="00AA39C7" w:rsidP="00AA39C7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4029F0">
              <w:rPr>
                <w:rFonts w:cs="Calibri"/>
              </w:rPr>
              <w:t>-</w:t>
            </w:r>
            <w:r>
              <w:rPr>
                <w:rFonts w:cs="Calibri"/>
              </w:rPr>
              <w:t>May</w:t>
            </w:r>
            <w:r w:rsidR="004029F0">
              <w:rPr>
                <w:rFonts w:cs="Calibri"/>
              </w:rPr>
              <w:t>-201</w:t>
            </w:r>
            <w:r w:rsidR="002940D9">
              <w:rPr>
                <w:rFonts w:cs="Calibri"/>
              </w:rPr>
              <w:t>8</w:t>
            </w:r>
          </w:p>
        </w:tc>
      </w:tr>
      <w:tr w:rsidR="00B1760D" w:rsidRPr="00AA38E8" w:rsidTr="00210A18">
        <w:trPr>
          <w:ins w:id="4" w:author="Brykczynski, Marek" w:date="2018-07-18T11:56:00Z"/>
        </w:trPr>
        <w:tc>
          <w:tcPr>
            <w:tcW w:w="2287" w:type="pct"/>
          </w:tcPr>
          <w:p w:rsidR="00B1760D" w:rsidRDefault="00545A1D" w:rsidP="00EA0A5A">
            <w:pPr>
              <w:rPr>
                <w:ins w:id="5" w:author="Brykczynski, Marek" w:date="2018-07-18T11:58:00Z"/>
                <w:rFonts w:cs="Calibri"/>
              </w:rPr>
            </w:pPr>
            <w:ins w:id="6" w:author="Brykczynski, Marek" w:date="2018-07-18T11:57:00Z">
              <w:r>
                <w:rPr>
                  <w:rFonts w:cs="Calibri"/>
                </w:rPr>
                <w:t xml:space="preserve">Added: </w:t>
              </w:r>
            </w:ins>
            <w:ins w:id="7" w:author="Brykczynski, Marek" w:date="2018-07-18T11:56:00Z">
              <w:r w:rsidR="00B1760D">
                <w:rPr>
                  <w:rFonts w:cs="Calibri"/>
                </w:rPr>
                <w:t>New input port and local function</w:t>
              </w:r>
            </w:ins>
          </w:p>
          <w:p w:rsidR="00545A1D" w:rsidRDefault="00545A1D" w:rsidP="00545A1D">
            <w:pPr>
              <w:rPr>
                <w:ins w:id="8" w:author="Brykczynski, Marek" w:date="2018-07-18T11:56:00Z"/>
                <w:rFonts w:cs="Calibri"/>
              </w:rPr>
            </w:pPr>
            <w:ins w:id="9" w:author="Brykczynski, Marek" w:date="2018-07-18T11:58:00Z">
              <w:r>
                <w:rPr>
                  <w:rFonts w:cs="Calibri"/>
                </w:rPr>
                <w:t>Modified: the function</w:t>
              </w:r>
            </w:ins>
            <w:ins w:id="10" w:author="Brykczynski, Marek" w:date="2018-07-18T11:59:00Z">
              <w:r>
                <w:rPr>
                  <w:rFonts w:cs="Calibri"/>
                </w:rPr>
                <w:t xml:space="preserve"> </w:t>
              </w:r>
              <w:r w:rsidRPr="00545A1D">
                <w:rPr>
                  <w:rFonts w:cs="Calibri"/>
                </w:rPr>
                <w:t>Interpolate</w:t>
              </w:r>
            </w:ins>
          </w:p>
        </w:tc>
        <w:tc>
          <w:tcPr>
            <w:tcW w:w="1257" w:type="pct"/>
          </w:tcPr>
          <w:p w:rsidR="00B1760D" w:rsidRDefault="00B1760D" w:rsidP="004029F0">
            <w:pPr>
              <w:rPr>
                <w:ins w:id="11" w:author="Brykczynski, Marek" w:date="2018-07-18T11:56:00Z"/>
                <w:rFonts w:cs="Calibri"/>
              </w:rPr>
            </w:pPr>
            <w:ins w:id="12" w:author="Brykczynski, Marek" w:date="2018-07-18T11:56:00Z">
              <w:r>
                <w:rPr>
                  <w:rFonts w:cs="Calibri"/>
                </w:rPr>
                <w:t xml:space="preserve">Marek </w:t>
              </w:r>
              <w:proofErr w:type="spellStart"/>
              <w:r>
                <w:rPr>
                  <w:rFonts w:cs="Calibri"/>
                </w:rPr>
                <w:t>Brykczyński</w:t>
              </w:r>
              <w:proofErr w:type="spellEnd"/>
            </w:ins>
          </w:p>
        </w:tc>
        <w:tc>
          <w:tcPr>
            <w:tcW w:w="698" w:type="pct"/>
          </w:tcPr>
          <w:p w:rsidR="00B1760D" w:rsidRDefault="00B1760D" w:rsidP="00D229A6">
            <w:pPr>
              <w:rPr>
                <w:ins w:id="13" w:author="Brykczynski, Marek" w:date="2018-07-18T11:56:00Z"/>
                <w:rFonts w:cs="Calibri"/>
              </w:rPr>
            </w:pPr>
            <w:ins w:id="14" w:author="Brykczynski, Marek" w:date="2018-07-18T11:56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758" w:type="pct"/>
          </w:tcPr>
          <w:p w:rsidR="00B1760D" w:rsidRDefault="00B1760D" w:rsidP="00B1760D">
            <w:pPr>
              <w:rPr>
                <w:ins w:id="15" w:author="Brykczynski, Marek" w:date="2018-07-18T11:56:00Z"/>
                <w:rFonts w:cs="Calibri"/>
              </w:rPr>
            </w:pPr>
            <w:ins w:id="16" w:author="Brykczynski, Marek" w:date="2018-07-18T11:56:00Z">
              <w:r>
                <w:rPr>
                  <w:rFonts w:cs="Calibri"/>
                </w:rPr>
                <w:t>17</w:t>
              </w:r>
              <w:r>
                <w:rPr>
                  <w:rFonts w:cs="Calibri"/>
                </w:rPr>
                <w:t>-</w:t>
              </w:r>
              <w:r>
                <w:rPr>
                  <w:rFonts w:cs="Calibri"/>
                </w:rPr>
                <w:t>Jul</w:t>
              </w:r>
              <w:r>
                <w:rPr>
                  <w:rFonts w:cs="Calibri"/>
                </w:rPr>
                <w:t>y-2018</w:t>
              </w:r>
            </w:ins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43BF5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7501B9">
        <w:rPr>
          <w:caps/>
          <w:sz w:val="32"/>
          <w:szCs w:val="32"/>
        </w:rPr>
        <w:instrText xml:space="preserve"> TOC \o "1-3" \h \z </w:instrText>
      </w:r>
      <w:r w:rsidR="00E16D14">
        <w:rPr>
          <w:caps/>
          <w:sz w:val="32"/>
          <w:szCs w:val="32"/>
        </w:rPr>
        <w:fldChar w:fldCharType="separate"/>
      </w:r>
    </w:p>
    <w:p w:rsidR="00E43BF5" w:rsidRDefault="00220A0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15" w:history="1">
        <w:r w:rsidR="00E43BF5" w:rsidRPr="00F85171">
          <w:rPr>
            <w:rStyle w:val="Hyperlink"/>
          </w:rPr>
          <w:t>1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</w:rPr>
          <w:t>Introduction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_Toc513644715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4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16" w:history="1">
        <w:r w:rsidR="00E43BF5" w:rsidRPr="00F85171">
          <w:rPr>
            <w:rStyle w:val="Hyperlink"/>
          </w:rPr>
          <w:t>1.1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</w:rPr>
          <w:t>Purpose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_Toc513644716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4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17" w:history="1">
        <w:r w:rsidR="00E43BF5" w:rsidRPr="00F85171">
          <w:rPr>
            <w:rStyle w:val="Hyperlink"/>
          </w:rPr>
          <w:t>1.2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</w:rPr>
          <w:t>Scope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_Toc513644717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4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18" w:history="1">
        <w:r w:rsidR="00E43BF5" w:rsidRPr="00F85171">
          <w:rPr>
            <w:rStyle w:val="Hyperlink"/>
            <w:rFonts w:ascii="Calibri" w:hAnsi="Calibri" w:cs="Calibri"/>
          </w:rPr>
          <w:t>2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  <w:rFonts w:ascii="Calibri" w:hAnsi="Calibri" w:cs="Calibri"/>
          </w:rPr>
          <w:t>ClsdLoopHys &amp; High-Level Description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_Toc513644718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5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19" w:history="1">
        <w:r w:rsidR="00E43BF5" w:rsidRPr="00F85171">
          <w:rPr>
            <w:rStyle w:val="Hyperlink"/>
            <w:rFonts w:ascii="Calibri" w:hAnsi="Calibri" w:cs="Calibri"/>
          </w:rPr>
          <w:t>3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  <w:rFonts w:ascii="Calibri" w:hAnsi="Calibri" w:cs="Calibri"/>
          </w:rPr>
          <w:t>Design details of software module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_Toc513644719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6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20" w:history="1">
        <w:r w:rsidR="00E43BF5" w:rsidRPr="00F85171">
          <w:rPr>
            <w:rStyle w:val="Hyperlink"/>
            <w:rFonts w:cs="Calibri"/>
          </w:rPr>
          <w:t>3.1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  <w:rFonts w:cs="Calibri"/>
          </w:rPr>
          <w:t>Graphical representation of ClsdLoopHys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_Toc513644720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6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21" w:history="1">
        <w:r w:rsidR="00E43BF5" w:rsidRPr="00F85171">
          <w:rPr>
            <w:rStyle w:val="Hyperlink"/>
            <w:rFonts w:cs="Calibri"/>
          </w:rPr>
          <w:t>3.2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  <w:rFonts w:cs="Calibri"/>
          </w:rPr>
          <w:t>Data Flow Diagram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_Toc513644721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6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3644722" w:history="1">
        <w:r w:rsidR="00E43BF5" w:rsidRPr="00F85171">
          <w:rPr>
            <w:rStyle w:val="Hyperlink"/>
            <w:rFonts w:cs="Calibri"/>
          </w:rPr>
          <w:t>3.2.1</w:t>
        </w:r>
        <w:r w:rsidR="00E43BF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43BF5" w:rsidRPr="00F85171">
          <w:rPr>
            <w:rStyle w:val="Hyperlink"/>
          </w:rPr>
          <w:t xml:space="preserve">Component </w:t>
        </w:r>
        <w:r w:rsidR="00E43BF5" w:rsidRPr="00F85171">
          <w:rPr>
            <w:rStyle w:val="Hyperlink"/>
            <w:rFonts w:cs="Calibri"/>
          </w:rPr>
          <w:t>level DFD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_Toc513644722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6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3644723" w:history="1">
        <w:r w:rsidR="00E43BF5" w:rsidRPr="00F85171">
          <w:rPr>
            <w:rStyle w:val="Hyperlink"/>
          </w:rPr>
          <w:t>3.2.2</w:t>
        </w:r>
        <w:r w:rsidR="00E43BF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43BF5" w:rsidRPr="00F85171">
          <w:rPr>
            <w:rStyle w:val="Hyperlink"/>
          </w:rPr>
          <w:t>Function level DFD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_Toc513644723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6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24" w:history="1">
        <w:r w:rsidR="00E43BF5" w:rsidRPr="00F85171">
          <w:rPr>
            <w:rStyle w:val="Hyperlink"/>
            <w:rFonts w:ascii="Calibri" w:hAnsi="Calibri" w:cs="Calibri"/>
          </w:rPr>
          <w:t>4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  <w:rFonts w:ascii="Calibri" w:hAnsi="Calibri" w:cs="Calibri"/>
          </w:rPr>
          <w:t>Constant Data Dictionary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_Toc513644724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7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25" w:history="1">
        <w:r w:rsidR="00E43BF5" w:rsidRPr="00F85171">
          <w:rPr>
            <w:rStyle w:val="Hyperlink"/>
          </w:rPr>
          <w:t>4.1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</w:rPr>
          <w:t>Program (fixed) Constants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_Toc513644725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7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3644726" w:history="1">
        <w:r w:rsidR="00E43BF5" w:rsidRPr="00F85171">
          <w:rPr>
            <w:rStyle w:val="Hyperlink"/>
          </w:rPr>
          <w:t>4.1.1</w:t>
        </w:r>
        <w:r w:rsidR="00E43BF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43BF5" w:rsidRPr="00F85171">
          <w:rPr>
            <w:rStyle w:val="Hyperlink"/>
          </w:rPr>
          <w:t>Embedded Constants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_Toc513644726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7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27" w:history="1">
        <w:r w:rsidR="00E43BF5" w:rsidRPr="00F85171">
          <w:rPr>
            <w:rStyle w:val="Hyperlink"/>
            <w:rFonts w:ascii="Calibri" w:hAnsi="Calibri" w:cs="Calibri"/>
          </w:rPr>
          <w:t>5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  <w:rFonts w:ascii="Calibri" w:hAnsi="Calibri" w:cs="Calibri"/>
          </w:rPr>
          <w:t>Software Component Implementation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_Toc513644727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8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28" w:history="1">
        <w:r w:rsidR="00E43BF5" w:rsidRPr="00F85171">
          <w:rPr>
            <w:rStyle w:val="Hyperlink"/>
          </w:rPr>
          <w:t>5.1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</w:rPr>
          <w:t>Sub-Module Functions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_Toc513644728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8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3644729" w:history="1">
        <w:r w:rsidR="00E43BF5" w:rsidRPr="00F85171">
          <w:rPr>
            <w:rStyle w:val="Hyperlink"/>
          </w:rPr>
          <w:t>5.1.1</w:t>
        </w:r>
        <w:r w:rsidR="00E43BF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43BF5" w:rsidRPr="00F85171">
          <w:rPr>
            <w:rStyle w:val="Hyperlink"/>
          </w:rPr>
          <w:t>Init: ClsdLoopHysInit1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_Toc513644729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8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3644730" w:history="1">
        <w:r w:rsidR="00E43BF5" w:rsidRPr="00F85171">
          <w:rPr>
            <w:rStyle w:val="Hyperlink"/>
          </w:rPr>
          <w:t>5.1.2</w:t>
        </w:r>
        <w:r w:rsidR="00E43BF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43BF5" w:rsidRPr="00F85171">
          <w:rPr>
            <w:rStyle w:val="Hyperlink"/>
          </w:rPr>
          <w:t>Per: ClsdLoopHysPer1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_Toc513644730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8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31" w:history="1">
        <w:r w:rsidR="00E43BF5" w:rsidRPr="00F85171">
          <w:rPr>
            <w:rStyle w:val="Hyperlink"/>
          </w:rPr>
          <w:t>5.2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</w:rPr>
          <w:t>Server Runables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_Toc513644731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8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32" w:history="1">
        <w:r w:rsidR="00E43BF5" w:rsidRPr="00F85171">
          <w:rPr>
            <w:rStyle w:val="Hyperlink"/>
            <w:rFonts w:cs="Calibri"/>
          </w:rPr>
          <w:t>5.3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  <w:rFonts w:cs="Calibri"/>
          </w:rPr>
          <w:t>Interrupt Functions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_Toc513644732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8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33" w:history="1">
        <w:r w:rsidR="00E43BF5" w:rsidRPr="00F85171">
          <w:rPr>
            <w:rStyle w:val="Hyperlink"/>
            <w:rFonts w:cs="Calibri"/>
          </w:rPr>
          <w:t>5.4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  <w:rFonts w:cs="Calibri"/>
          </w:rPr>
          <w:t>Module Internal (Local) Functions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_Toc513644733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9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3644734" w:history="1">
        <w:r w:rsidR="00E43BF5" w:rsidRPr="00F85171">
          <w:rPr>
            <w:rStyle w:val="Hyperlink"/>
          </w:rPr>
          <w:t>5.4.1</w:t>
        </w:r>
        <w:r w:rsidR="00E43BF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43BF5" w:rsidRPr="00F85171">
          <w:rPr>
            <w:rStyle w:val="Hyperlink"/>
          </w:rPr>
          <w:t>Interpolate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_Toc513644734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9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3644735" w:history="1">
        <w:r w:rsidR="00E43BF5" w:rsidRPr="00F85171">
          <w:rPr>
            <w:rStyle w:val="Hyperlink"/>
          </w:rPr>
          <w:t>5.4.2</w:t>
        </w:r>
        <w:r w:rsidR="00E43BF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43BF5" w:rsidRPr="00F85171">
          <w:rPr>
            <w:rStyle w:val="Hyperlink"/>
          </w:rPr>
          <w:t>IntgtrLimCalcn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_Toc513644735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9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3644736" w:history="1">
        <w:r w:rsidR="00E43BF5" w:rsidRPr="00F85171">
          <w:rPr>
            <w:rStyle w:val="Hyperlink"/>
          </w:rPr>
          <w:t>5.4.3</w:t>
        </w:r>
        <w:r w:rsidR="00E43BF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43BF5" w:rsidRPr="00F85171">
          <w:rPr>
            <w:rStyle w:val="Hyperlink"/>
          </w:rPr>
          <w:t>CompCalcn1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_Toc513644736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9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3644737" w:history="1">
        <w:r w:rsidR="00E43BF5" w:rsidRPr="00F85171">
          <w:rPr>
            <w:rStyle w:val="Hyperlink"/>
          </w:rPr>
          <w:t>5.4.4</w:t>
        </w:r>
        <w:r w:rsidR="00E43BF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43BF5" w:rsidRPr="00F85171">
          <w:rPr>
            <w:rStyle w:val="Hyperlink"/>
          </w:rPr>
          <w:t>CompCalcn1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_Toc513644737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9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3644738" w:history="1">
        <w:r w:rsidR="00E43BF5" w:rsidRPr="00F85171">
          <w:rPr>
            <w:rStyle w:val="Hyperlink"/>
            <w:rFonts w:cs="Calibri"/>
          </w:rPr>
          <w:t>5.5</w:t>
        </w:r>
        <w:r w:rsidR="00E43BF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43BF5" w:rsidRPr="00F85171">
          <w:rPr>
            <w:rStyle w:val="Hyperlink"/>
            <w:rFonts w:cs="Calibri"/>
          </w:rPr>
          <w:t>GLOBAL Function/Macro Definitions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_Toc513644738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10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39" w:history="1">
        <w:r w:rsidR="00E43BF5" w:rsidRPr="00F85171">
          <w:rPr>
            <w:rStyle w:val="Hyperlink"/>
            <w:rFonts w:ascii="Calibri" w:hAnsi="Calibri" w:cs="Calibri"/>
          </w:rPr>
          <w:t>6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  <w:rFonts w:ascii="Calibri" w:hAnsi="Calibri"/>
          </w:rPr>
          <w:t>Known</w:t>
        </w:r>
        <w:r w:rsidR="00E43BF5" w:rsidRPr="00F85171">
          <w:rPr>
            <w:rStyle w:val="Hyperlink"/>
            <w:rFonts w:ascii="Calibri" w:hAnsi="Calibri" w:cs="Calibri"/>
          </w:rPr>
          <w:t xml:space="preserve"> Limitations with Design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_Toc513644739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11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40" w:history="1">
        <w:r w:rsidR="00E43BF5" w:rsidRPr="00F85171">
          <w:rPr>
            <w:rStyle w:val="Hyperlink"/>
            <w:rFonts w:ascii="Calibri" w:hAnsi="Calibri" w:cs="Calibri"/>
          </w:rPr>
          <w:t>7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  <w:rFonts w:ascii="Calibri" w:hAnsi="Calibri" w:cs="Calibri"/>
          </w:rPr>
          <w:t>UNIT TEST CONSIDERATION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_Toc513644740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12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41" w:history="1">
        <w:r w:rsidR="00E43BF5" w:rsidRPr="00F85171">
          <w:rPr>
            <w:rStyle w:val="Hyperlink"/>
          </w:rPr>
          <w:t>Appendix A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</w:rPr>
          <w:t>Abbreviations and Acronyms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_Toc513644741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13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42" w:history="1">
        <w:r w:rsidR="00E43BF5" w:rsidRPr="00F85171">
          <w:rPr>
            <w:rStyle w:val="Hyperlink"/>
          </w:rPr>
          <w:t>Appendix B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</w:rPr>
          <w:t>Glossary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_Toc513644742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14</w:t>
        </w:r>
        <w:r w:rsidR="00E43BF5">
          <w:rPr>
            <w:webHidden/>
          </w:rPr>
          <w:fldChar w:fldCharType="end"/>
        </w:r>
      </w:hyperlink>
    </w:p>
    <w:p w:rsidR="00E43BF5" w:rsidRDefault="00220A0F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3644743" w:history="1">
        <w:r w:rsidR="00E43BF5" w:rsidRPr="00F85171">
          <w:rPr>
            <w:rStyle w:val="Hyperlink"/>
          </w:rPr>
          <w:t>Appendix C</w:t>
        </w:r>
        <w:r w:rsidR="00E43BF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43BF5" w:rsidRPr="00F85171">
          <w:rPr>
            <w:rStyle w:val="Hyperlink"/>
          </w:rPr>
          <w:t>References</w:t>
        </w:r>
        <w:r w:rsidR="00E43BF5">
          <w:rPr>
            <w:webHidden/>
          </w:rPr>
          <w:tab/>
        </w:r>
        <w:r w:rsidR="00E43BF5">
          <w:rPr>
            <w:webHidden/>
          </w:rPr>
          <w:fldChar w:fldCharType="begin"/>
        </w:r>
        <w:r w:rsidR="00E43BF5">
          <w:rPr>
            <w:webHidden/>
          </w:rPr>
          <w:instrText xml:space="preserve"> PAGEREF _Toc513644743 \h </w:instrText>
        </w:r>
        <w:r w:rsidR="00E43BF5">
          <w:rPr>
            <w:webHidden/>
          </w:rPr>
        </w:r>
        <w:r w:rsidR="00E43BF5">
          <w:rPr>
            <w:webHidden/>
          </w:rPr>
          <w:fldChar w:fldCharType="separate"/>
        </w:r>
        <w:r w:rsidR="00E43BF5">
          <w:rPr>
            <w:webHidden/>
          </w:rPr>
          <w:t>15</w:t>
        </w:r>
        <w:r w:rsidR="00E43BF5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7" w:name="_Toc513644715"/>
      <w:r w:rsidRPr="00A158C7">
        <w:lastRenderedPageBreak/>
        <w:t>Introduction</w:t>
      </w:r>
      <w:bookmarkEnd w:id="17"/>
    </w:p>
    <w:p w:rsidR="00063A7A" w:rsidRPr="00A158C7" w:rsidRDefault="00FE5DF5" w:rsidP="000B37D5">
      <w:pPr>
        <w:pStyle w:val="Heading2"/>
      </w:pPr>
      <w:bookmarkStart w:id="18" w:name="_Toc513644716"/>
      <w:r w:rsidRPr="00A158C7">
        <w:t>Purpose</w:t>
      </w:r>
      <w:bookmarkEnd w:id="18"/>
    </w:p>
    <w:p w:rsidR="00DC0959" w:rsidRPr="00A158C7" w:rsidRDefault="000D7FCA" w:rsidP="00DC0959">
      <w:pPr>
        <w:rPr>
          <w:lang w:bidi="ar-SA"/>
        </w:rPr>
      </w:pPr>
      <w:proofErr w:type="gramStart"/>
      <w:ins w:id="19" w:author="Brykczynski, Marek" w:date="2018-07-18T11:56:00Z">
        <w:r>
          <w:rPr>
            <w:lang w:bidi="ar-SA"/>
          </w:rPr>
          <w:t xml:space="preserve">The </w:t>
        </w:r>
      </w:ins>
      <w:r w:rsidR="005652AF">
        <w:rPr>
          <w:lang w:bidi="ar-SA"/>
        </w:rPr>
        <w:t xml:space="preserve">Module Design Document for </w:t>
      </w:r>
      <w:r w:rsidR="00AA39C7">
        <w:rPr>
          <w:lang w:bidi="ar-SA"/>
        </w:rPr>
        <w:t>SF073A</w:t>
      </w:r>
      <w:r w:rsidR="005652AF" w:rsidRPr="005652AF">
        <w:rPr>
          <w:lang w:bidi="ar-SA"/>
        </w:rPr>
        <w:t>_</w:t>
      </w:r>
      <w:r w:rsidR="00AA39C7">
        <w:rPr>
          <w:lang w:bidi="ar-SA"/>
        </w:rPr>
        <w:t>ClsdLoopHys</w:t>
      </w:r>
      <w:r w:rsidR="005652AF" w:rsidRPr="005652AF">
        <w:rPr>
          <w:lang w:bidi="ar-SA"/>
        </w:rPr>
        <w:t>_Impl</w:t>
      </w:r>
      <w:r w:rsidR="007408DF">
        <w:rPr>
          <w:lang w:bidi="ar-SA"/>
        </w:rPr>
        <w:t>.</w:t>
      </w:r>
      <w:proofErr w:type="gramEnd"/>
    </w:p>
    <w:p w:rsidR="00AE0435" w:rsidRPr="00A158C7" w:rsidRDefault="00FE5DF5" w:rsidP="000B37D5">
      <w:pPr>
        <w:pStyle w:val="Heading2"/>
      </w:pPr>
      <w:bookmarkStart w:id="20" w:name="_Toc513644717"/>
      <w:r w:rsidRPr="00A158C7">
        <w:t>Scope</w:t>
      </w:r>
      <w:bookmarkEnd w:id="20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bookmarkStart w:id="21" w:name="_Toc406065228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22" w:name="_Toc513644718"/>
      <w:proofErr w:type="spellStart"/>
      <w:r w:rsidR="00AA39C7">
        <w:rPr>
          <w:rFonts w:ascii="Calibri" w:hAnsi="Calibri" w:cs="Calibri"/>
        </w:rPr>
        <w:t>ClsdLoopHys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21"/>
      <w:bookmarkEnd w:id="22"/>
    </w:p>
    <w:p w:rsidR="00D229A6" w:rsidRPr="009073C5" w:rsidRDefault="004D705B" w:rsidP="009073C5">
      <w:pPr>
        <w:rPr>
          <w:rFonts w:cs="Calibri"/>
        </w:rPr>
      </w:pPr>
      <w:r w:rsidRPr="004D705B">
        <w:rPr>
          <w:rFonts w:cs="Calibri"/>
        </w:rPr>
        <w:t xml:space="preserve">The </w:t>
      </w:r>
      <w:r w:rsidR="00AA39C7">
        <w:rPr>
          <w:rFonts w:cs="Calibri"/>
        </w:rPr>
        <w:t xml:space="preserve">Closed Loop Hysteresis </w:t>
      </w:r>
      <w:r w:rsidR="00AA39C7" w:rsidRPr="00AA39C7">
        <w:rPr>
          <w:rFonts w:cs="Calibri"/>
        </w:rPr>
        <w:t xml:space="preserve">function shall provide </w:t>
      </w:r>
      <w:r w:rsidR="00AA39C7">
        <w:rPr>
          <w:rFonts w:cs="Calibri"/>
        </w:rPr>
        <w:t xml:space="preserve">a </w:t>
      </w:r>
      <w:r w:rsidR="00AA39C7" w:rsidRPr="00AA39C7">
        <w:rPr>
          <w:rFonts w:cs="Calibri"/>
        </w:rPr>
        <w:t xml:space="preserve">controllable hysteresis shaped Reference </w:t>
      </w:r>
      <w:proofErr w:type="spellStart"/>
      <w:r w:rsidR="00AA39C7" w:rsidRPr="00AA39C7">
        <w:rPr>
          <w:rFonts w:cs="Calibri"/>
        </w:rPr>
        <w:t>Handwheel</w:t>
      </w:r>
      <w:proofErr w:type="spellEnd"/>
      <w:r w:rsidR="00AA39C7" w:rsidRPr="00AA39C7">
        <w:rPr>
          <w:rFonts w:cs="Calibri"/>
        </w:rPr>
        <w:t xml:space="preserve"> Torque component based on a current Rack Load.</w:t>
      </w: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3" w:name="_Toc406065229"/>
      <w:bookmarkStart w:id="24" w:name="_Toc513644719"/>
      <w:r w:rsidRPr="00AA38E8">
        <w:rPr>
          <w:rFonts w:ascii="Calibri" w:hAnsi="Calibri" w:cs="Calibri"/>
        </w:rPr>
        <w:lastRenderedPageBreak/>
        <w:t>Design details of software module</w:t>
      </w:r>
      <w:bookmarkEnd w:id="23"/>
      <w:bookmarkEnd w:id="24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25" w:name="_Toc406065230"/>
      <w:bookmarkStart w:id="26" w:name="_Toc513644720"/>
      <w:r w:rsidRPr="00152242">
        <w:rPr>
          <w:rFonts w:ascii="Calibri" w:hAnsi="Calibri" w:cs="Calibri"/>
        </w:rPr>
        <w:lastRenderedPageBreak/>
        <w:t>Graphical</w:t>
      </w:r>
      <w:r>
        <w:rPr>
          <w:rFonts w:ascii="Calibri" w:hAnsi="Calibri" w:cs="Calibri"/>
        </w:rPr>
        <w:t xml:space="preserve"> representation of </w:t>
      </w:r>
      <w:bookmarkEnd w:id="25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AA39C7">
        <w:rPr>
          <w:rFonts w:ascii="Calibri" w:hAnsi="Calibri" w:cs="Calibri"/>
        </w:rPr>
        <w:t>ClsdLoopHys</w:t>
      </w:r>
      <w:bookmarkEnd w:id="26"/>
      <w:proofErr w:type="spellEnd"/>
      <w:r w:rsidR="00AE55D3">
        <w:rPr>
          <w:rFonts w:ascii="Calibri" w:hAnsi="Calibri" w:cs="Calibri"/>
        </w:rPr>
        <w:fldChar w:fldCharType="end"/>
      </w:r>
    </w:p>
    <w:p w:rsidR="00D229A6" w:rsidRPr="007408DF" w:rsidRDefault="004E07E4" w:rsidP="007408DF">
      <w:pPr>
        <w:jc w:val="center"/>
        <w:rPr>
          <w:rFonts w:cs="Calibri"/>
        </w:rPr>
      </w:pPr>
      <w:del w:id="27" w:author="Brykczynski, Marek" w:date="2018-07-18T11:57:00Z">
        <w:r w:rsidDel="000D7FCA">
          <w:rPr>
            <w:noProof/>
            <w:lang w:bidi="ar-SA"/>
          </w:rPr>
          <w:lastRenderedPageBreak/>
          <w:drawing>
            <wp:inline distT="0" distB="0" distL="0" distR="0" wp14:anchorId="585175F0" wp14:editId="48265FBD">
              <wp:extent cx="5219700" cy="490537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19700" cy="4905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8" w:author="Brykczynski, Marek" w:date="2018-07-18T11:57:00Z">
        <w:r w:rsidR="000D7FCA">
          <w:rPr>
            <w:noProof/>
            <w:lang w:bidi="ar-SA"/>
          </w:rPr>
          <w:lastRenderedPageBreak/>
          <w:drawing>
            <wp:inline distT="0" distB="0" distL="0" distR="0" wp14:anchorId="7A54A2D8" wp14:editId="196155BD">
              <wp:extent cx="4886325" cy="5124450"/>
              <wp:effectExtent l="0" t="0" r="9525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86325" cy="5124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9" w:name="_Toc406065231"/>
      <w:bookmarkStart w:id="30" w:name="_Toc513644721"/>
      <w:r w:rsidRPr="002D6391">
        <w:rPr>
          <w:rFonts w:ascii="Calibri" w:hAnsi="Calibri" w:cs="Calibri"/>
        </w:rPr>
        <w:t>Data Flow Diagram</w:t>
      </w:r>
      <w:bookmarkEnd w:id="29"/>
      <w:bookmarkEnd w:id="30"/>
    </w:p>
    <w:p w:rsidR="00D229A6" w:rsidRPr="002B094F" w:rsidRDefault="007408DF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F527E9">
      <w:pPr>
        <w:pStyle w:val="Heading3"/>
        <w:rPr>
          <w:rFonts w:cs="Calibri"/>
        </w:rPr>
      </w:pPr>
      <w:bookmarkStart w:id="31" w:name="_Toc375924736"/>
      <w:bookmarkStart w:id="32" w:name="_Toc406065232"/>
      <w:bookmarkStart w:id="33" w:name="_Toc513644722"/>
      <w:r w:rsidRPr="00305C34">
        <w:t xml:space="preserve">Component </w:t>
      </w:r>
      <w:r w:rsidR="00D229A6" w:rsidRPr="002B094F">
        <w:rPr>
          <w:rFonts w:cs="Calibri"/>
        </w:rPr>
        <w:t>level</w:t>
      </w:r>
      <w:r w:rsidR="00D229A6" w:rsidRPr="002D6391">
        <w:rPr>
          <w:rFonts w:cs="Calibri"/>
        </w:rPr>
        <w:t xml:space="preserve"> DFD</w:t>
      </w:r>
      <w:bookmarkEnd w:id="31"/>
      <w:bookmarkEnd w:id="32"/>
      <w:bookmarkEnd w:id="33"/>
    </w:p>
    <w:p w:rsidR="00D229A6" w:rsidRPr="007408DF" w:rsidRDefault="007408DF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A32585" w:rsidRDefault="00AC4CD8" w:rsidP="00F527E9">
      <w:pPr>
        <w:pStyle w:val="Heading3"/>
      </w:pPr>
      <w:bookmarkStart w:id="34" w:name="_Toc375924737"/>
      <w:bookmarkStart w:id="35" w:name="_Toc406065233"/>
      <w:bookmarkStart w:id="36" w:name="_Toc513644723"/>
      <w:r>
        <w:t>Function</w:t>
      </w:r>
      <w:r w:rsidRPr="00231F0B">
        <w:t xml:space="preserve"> </w:t>
      </w:r>
      <w:r w:rsidR="00D229A6" w:rsidRPr="00A32585">
        <w:t>level DFD</w:t>
      </w:r>
      <w:bookmarkEnd w:id="34"/>
      <w:bookmarkEnd w:id="35"/>
      <w:bookmarkEnd w:id="36"/>
    </w:p>
    <w:p w:rsidR="002B094F" w:rsidRDefault="007408DF" w:rsidP="002B094F">
      <w:pPr>
        <w:rPr>
          <w:lang w:bidi="ar-SA"/>
        </w:rPr>
      </w:pPr>
      <w:r>
        <w:rPr>
          <w:lang w:bidi="ar-SA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7" w:name="_Toc338170479"/>
      <w:bookmarkStart w:id="38" w:name="_Toc375678228"/>
      <w:bookmarkStart w:id="39" w:name="_Toc418080062"/>
      <w:bookmarkStart w:id="40" w:name="_Toc421709912"/>
      <w:bookmarkStart w:id="41" w:name="_Toc513644724"/>
      <w:r w:rsidRPr="00AC4CD8">
        <w:rPr>
          <w:rFonts w:ascii="Calibri" w:hAnsi="Calibri" w:cs="Calibri"/>
        </w:rPr>
        <w:lastRenderedPageBreak/>
        <w:t>Constant Data Dictionary</w:t>
      </w:r>
      <w:bookmarkEnd w:id="37"/>
      <w:bookmarkEnd w:id="38"/>
      <w:bookmarkEnd w:id="39"/>
      <w:bookmarkEnd w:id="40"/>
      <w:bookmarkEnd w:id="41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2" w:name="_Toc421011506"/>
      <w:bookmarkStart w:id="43" w:name="_Toc421786527"/>
      <w:bookmarkStart w:id="44" w:name="_Toc513644725"/>
      <w:bookmarkStart w:id="45" w:name="_Toc418080064"/>
      <w:r w:rsidRPr="00DA5500">
        <w:rPr>
          <w:rFonts w:ascii="Calibri" w:hAnsi="Calibri"/>
        </w:rPr>
        <w:t>Program (fixed) Constants</w:t>
      </w:r>
      <w:bookmarkEnd w:id="42"/>
      <w:bookmarkEnd w:id="43"/>
      <w:bookmarkEnd w:id="44"/>
    </w:p>
    <w:p w:rsidR="00AC4CD8" w:rsidRPr="00DA5500" w:rsidRDefault="00AC4CD8" w:rsidP="00F527E9">
      <w:pPr>
        <w:pStyle w:val="Heading3"/>
      </w:pPr>
      <w:bookmarkStart w:id="46" w:name="_Toc513644726"/>
      <w:bookmarkEnd w:id="45"/>
      <w:r w:rsidRPr="00DA5500">
        <w:t>Embedded Constants</w:t>
      </w:r>
      <w:bookmarkEnd w:id="46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5000" w:type="pct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807"/>
        <w:gridCol w:w="2116"/>
        <w:gridCol w:w="1515"/>
        <w:gridCol w:w="1714"/>
      </w:tblGrid>
      <w:tr w:rsidR="00007584" w:rsidRPr="00AA38E8" w:rsidTr="00540080">
        <w:tc>
          <w:tcPr>
            <w:tcW w:w="2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540080">
        <w:tc>
          <w:tcPr>
            <w:tcW w:w="2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A840A4" w:rsidP="00A840A4">
            <w:pPr>
              <w:tabs>
                <w:tab w:val="left" w:pos="2041"/>
                <w:tab w:val="center" w:pos="2295"/>
              </w:tabs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  <w:r>
              <w:rPr>
                <w:rFonts w:cs="Calibri"/>
                <w:sz w:val="16"/>
                <w:szCs w:val="16"/>
              </w:rPr>
              <w:tab/>
            </w:r>
            <w:r w:rsidR="00AB4F4C">
              <w:rPr>
                <w:rFonts w:cs="Calibri"/>
                <w:sz w:val="16"/>
                <w:szCs w:val="16"/>
              </w:rPr>
              <w:t>-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7408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AB4F4C" w:rsidRDefault="00AB4F4C" w:rsidP="002518E0">
      <w:pPr>
        <w:pStyle w:val="BodyText3"/>
        <w:rPr>
          <w:rFonts w:cs="Calibri"/>
          <w:sz w:val="20"/>
          <w:szCs w:val="20"/>
        </w:rPr>
      </w:pPr>
    </w:p>
    <w:p w:rsidR="002B094F" w:rsidRPr="0048012A" w:rsidRDefault="00AB4F4C" w:rsidP="002518E0">
      <w:pPr>
        <w:pStyle w:val="BodyText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Refer FDD for local constants.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7" w:name="_Ref87065593"/>
      <w:bookmarkStart w:id="48" w:name="_Toc338170483"/>
      <w:bookmarkStart w:id="49" w:name="_Toc375678229"/>
      <w:bookmarkStart w:id="50" w:name="_Toc418080067"/>
      <w:bookmarkStart w:id="51" w:name="_Toc421786702"/>
      <w:bookmarkStart w:id="52" w:name="_Toc513644727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7"/>
      <w:bookmarkEnd w:id="48"/>
      <w:bookmarkEnd w:id="49"/>
      <w:bookmarkEnd w:id="50"/>
      <w:bookmarkEnd w:id="51"/>
      <w:bookmarkEnd w:id="52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3" w:name="_Toc338170484"/>
      <w:bookmarkStart w:id="54" w:name="_Toc418080068"/>
      <w:bookmarkStart w:id="55" w:name="_Toc421709916"/>
      <w:bookmarkStart w:id="56" w:name="_Toc513644728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3"/>
      <w:bookmarkEnd w:id="54"/>
      <w:bookmarkEnd w:id="55"/>
      <w:bookmarkEnd w:id="56"/>
    </w:p>
    <w:p w:rsidR="002B094F" w:rsidRPr="0048012A" w:rsidRDefault="00BD2498" w:rsidP="000E646E">
      <w:r w:rsidRPr="0048012A">
        <w:t>The sub-module functions are grouped based on similar functionality that needs to be executed in a given “State” of the system (refer States and Modes).  For a given module, the MDD will identify the type and number of sub-modules required.  The sub-module types are described below.</w:t>
      </w:r>
    </w:p>
    <w:p w:rsidR="00007584" w:rsidRPr="00AA38E8" w:rsidRDefault="00007584" w:rsidP="00C53EE8">
      <w:pPr>
        <w:pStyle w:val="Heading3"/>
      </w:pPr>
      <w:bookmarkStart w:id="57" w:name="_Toc421011514"/>
      <w:bookmarkStart w:id="58" w:name="_Toc513644729"/>
      <w:proofErr w:type="spellStart"/>
      <w:r w:rsidRPr="00AA38E8">
        <w:t>Init</w:t>
      </w:r>
      <w:proofErr w:type="spellEnd"/>
      <w:r w:rsidRPr="00AA38E8">
        <w:t xml:space="preserve">: </w:t>
      </w:r>
      <w:fldSimple w:instr=" DOCPROPERTY  &quot;Document Version&quot;  \* MERGEFORMAT ">
        <w:r w:rsidR="00AA39C7">
          <w:t>ClsdLoopHys</w:t>
        </w:r>
      </w:fldSimple>
      <w:bookmarkEnd w:id="57"/>
      <w:r w:rsidR="00C53EE8" w:rsidRPr="00C53EE8">
        <w:t>Init1</w:t>
      </w:r>
      <w:bookmarkEnd w:id="58"/>
    </w:p>
    <w:p w:rsidR="00007584" w:rsidRPr="00AA38E8" w:rsidRDefault="00007584" w:rsidP="00F527E9">
      <w:pPr>
        <w:pStyle w:val="Heading4"/>
      </w:pPr>
      <w:bookmarkStart w:id="59" w:name="_Toc421011515"/>
      <w:r w:rsidRPr="00AA38E8">
        <w:t>Design Rationale</w:t>
      </w:r>
      <w:bookmarkEnd w:id="59"/>
    </w:p>
    <w:p w:rsidR="00007584" w:rsidRPr="00A26934" w:rsidRDefault="00C53EE8" w:rsidP="00F527E9">
      <w:r>
        <w:t>Refer FDD</w:t>
      </w:r>
    </w:p>
    <w:p w:rsidR="00007584" w:rsidRPr="00AA38E8" w:rsidRDefault="00007584" w:rsidP="00F527E9">
      <w:pPr>
        <w:pStyle w:val="Heading4"/>
      </w:pPr>
      <w:bookmarkStart w:id="60" w:name="_Toc421011516"/>
      <w:r w:rsidRPr="00AA38E8">
        <w:t>Module Outputs</w:t>
      </w:r>
      <w:bookmarkEnd w:id="60"/>
    </w:p>
    <w:p w:rsidR="002B094F" w:rsidRPr="00007584" w:rsidRDefault="00C53EE8" w:rsidP="00F47D1C">
      <w:r>
        <w:t>Refer FDD</w:t>
      </w:r>
    </w:p>
    <w:p w:rsidR="00DB3C1D" w:rsidRPr="00AA38E8" w:rsidRDefault="00DB3C1D" w:rsidP="00C53EE8">
      <w:pPr>
        <w:pStyle w:val="Heading3"/>
      </w:pPr>
      <w:bookmarkStart w:id="61" w:name="_Toc421011518"/>
      <w:bookmarkStart w:id="62" w:name="_Toc513644730"/>
      <w:r w:rsidRPr="00AA38E8">
        <w:t xml:space="preserve">Per: </w:t>
      </w:r>
      <w:fldSimple w:instr=" DOCPROPERTY  &quot;Document Version&quot;  \* MERGEFORMAT ">
        <w:r w:rsidR="00AA39C7">
          <w:t>ClsdLoopHys</w:t>
        </w:r>
      </w:fldSimple>
      <w:r w:rsidR="00C53EE8" w:rsidRPr="00C53EE8">
        <w:t>Per1</w:t>
      </w:r>
      <w:bookmarkEnd w:id="61"/>
      <w:bookmarkEnd w:id="62"/>
    </w:p>
    <w:p w:rsidR="00DB3C1D" w:rsidRPr="00AA38E8" w:rsidRDefault="00DB3C1D" w:rsidP="00F527E9">
      <w:pPr>
        <w:pStyle w:val="Heading4"/>
      </w:pPr>
      <w:bookmarkStart w:id="63" w:name="_Toc421011519"/>
      <w:r w:rsidRPr="00AA38E8">
        <w:t>Design Rationale</w:t>
      </w:r>
      <w:bookmarkEnd w:id="63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64" w:name="_Toc421011520"/>
      <w:r w:rsidRPr="00AA38E8">
        <w:t>Store Module Inputs to Local copies</w:t>
      </w:r>
      <w:bookmarkEnd w:id="64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65" w:name="_Toc421011521"/>
      <w:r w:rsidRPr="00AA38E8">
        <w:t>(Processing of function)………</w:t>
      </w:r>
      <w:bookmarkEnd w:id="65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66" w:name="_Toc421011522"/>
      <w:r w:rsidRPr="00AA38E8">
        <w:t>Store Local copy of outputs into Module Outputs</w:t>
      </w:r>
      <w:bookmarkEnd w:id="66"/>
    </w:p>
    <w:p w:rsidR="00E13336" w:rsidRPr="002A76C4" w:rsidRDefault="00C53EE8" w:rsidP="002A76C4">
      <w:r>
        <w:t>Refer FDD</w:t>
      </w: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67" w:name="_Toc513644731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67"/>
      <w:proofErr w:type="spellEnd"/>
      <w:r w:rsidR="002B094F" w:rsidRPr="008C6874">
        <w:rPr>
          <w:rFonts w:ascii="Calibri" w:hAnsi="Calibri"/>
        </w:rPr>
        <w:t xml:space="preserve"> </w:t>
      </w:r>
    </w:p>
    <w:p w:rsidR="00377217" w:rsidRPr="002A76C4" w:rsidRDefault="00E12568" w:rsidP="00377217">
      <w:bookmarkStart w:id="68" w:name="_Toc382301471"/>
      <w:bookmarkStart w:id="69" w:name="_Toc383698997"/>
      <w:bookmarkStart w:id="70" w:name="_Ref382299966"/>
      <w:bookmarkStart w:id="71" w:name="_Toc421011529"/>
      <w:bookmarkEnd w:id="68"/>
      <w:bookmarkEnd w:id="69"/>
      <w: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2" w:name="_Toc513644732"/>
      <w:r w:rsidRPr="00AA38E8">
        <w:rPr>
          <w:rFonts w:ascii="Calibri" w:hAnsi="Calibri" w:cs="Calibri"/>
        </w:rPr>
        <w:t>Interrupt Functions</w:t>
      </w:r>
      <w:bookmarkEnd w:id="70"/>
      <w:bookmarkEnd w:id="71"/>
      <w:bookmarkEnd w:id="72"/>
    </w:p>
    <w:p w:rsidR="00F47D1C" w:rsidRDefault="00C53EE8" w:rsidP="000E646E">
      <w:r>
        <w:t>None</w:t>
      </w:r>
    </w:p>
    <w:p w:rsidR="00E43BF5" w:rsidRDefault="00E43BF5" w:rsidP="000E646E"/>
    <w:p w:rsidR="00E43BF5" w:rsidRDefault="00E43BF5" w:rsidP="000E646E"/>
    <w:p w:rsidR="00E43BF5" w:rsidRDefault="00E43BF5" w:rsidP="000E646E"/>
    <w:p w:rsidR="00E43BF5" w:rsidRDefault="00E43BF5" w:rsidP="000E646E"/>
    <w:p w:rsidR="00E43BF5" w:rsidRDefault="00E43BF5" w:rsidP="000E646E"/>
    <w:p w:rsidR="00E43BF5" w:rsidRPr="008C6874" w:rsidRDefault="00E43BF5" w:rsidP="000E646E"/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73" w:name="_Toc338170485"/>
      <w:bookmarkStart w:id="74" w:name="_Toc418080074"/>
      <w:bookmarkStart w:id="75" w:name="_Toc421709919"/>
      <w:bookmarkStart w:id="76" w:name="_Toc513644733"/>
      <w:r w:rsidRPr="008C6874">
        <w:rPr>
          <w:rFonts w:ascii="Calibri" w:hAnsi="Calibri" w:cs="Calibri"/>
        </w:rPr>
        <w:lastRenderedPageBreak/>
        <w:t>Module Internal (Local) Functions</w:t>
      </w:r>
      <w:bookmarkEnd w:id="73"/>
      <w:bookmarkEnd w:id="74"/>
      <w:bookmarkEnd w:id="75"/>
      <w:bookmarkEnd w:id="76"/>
    </w:p>
    <w:p w:rsidR="00D570C3" w:rsidRPr="00AA38E8" w:rsidRDefault="00F7607B" w:rsidP="00F7607B">
      <w:pPr>
        <w:pStyle w:val="Heading3"/>
      </w:pPr>
      <w:bookmarkStart w:id="77" w:name="_Toc513644734"/>
      <w:bookmarkStart w:id="78" w:name="_Toc421011542"/>
      <w:r w:rsidRPr="00F7607B">
        <w:t>Interpolate</w:t>
      </w:r>
      <w:bookmarkEnd w:id="7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D570C3" w:rsidRPr="00AA38E8" w:rsidRDefault="00F7607B" w:rsidP="00682125">
            <w:pPr>
              <w:spacing w:before="60"/>
              <w:rPr>
                <w:rFonts w:cs="Calibri"/>
                <w:sz w:val="16"/>
              </w:rPr>
            </w:pPr>
            <w:r w:rsidRPr="00F7607B">
              <w:rPr>
                <w:rFonts w:cs="Calibri"/>
                <w:sz w:val="16"/>
              </w:rPr>
              <w:t>Interpolate</w:t>
            </w:r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061533" w:rsidRDefault="00F1009A" w:rsidP="00682125">
            <w:pPr>
              <w:spacing w:before="60"/>
              <w:rPr>
                <w:rFonts w:cs="Calibri"/>
                <w:sz w:val="16"/>
              </w:rPr>
            </w:pPr>
            <w:r w:rsidRPr="00F1009A">
              <w:rPr>
                <w:rFonts w:cs="Calibri"/>
                <w:sz w:val="16"/>
              </w:rPr>
              <w:t>Y_Tbl_1D</w:t>
            </w:r>
            <w:r w:rsidR="00061533">
              <w:rPr>
                <w:rFonts w:cs="Calibri"/>
                <w:sz w:val="16"/>
              </w:rPr>
              <w:t>:</w:t>
            </w:r>
          </w:p>
          <w:p w:rsidR="00061533" w:rsidRDefault="00061533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- </w:t>
            </w:r>
            <w:proofErr w:type="spellStart"/>
            <w:r w:rsidRPr="00061533">
              <w:rPr>
                <w:rFonts w:cs="Calibri"/>
                <w:sz w:val="16"/>
              </w:rPr>
              <w:t>ClsdLoopHysDelta</w:t>
            </w:r>
            <w:proofErr w:type="spellEnd"/>
          </w:p>
          <w:p w:rsidR="00061533" w:rsidRDefault="00061533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- </w:t>
            </w:r>
            <w:proofErr w:type="spellStart"/>
            <w:r w:rsidRPr="00061533">
              <w:rPr>
                <w:rFonts w:cs="Calibri"/>
                <w:sz w:val="16"/>
              </w:rPr>
              <w:t>ClsdLoopHysGain</w:t>
            </w:r>
            <w:proofErr w:type="spellEnd"/>
          </w:p>
          <w:p w:rsidR="00061533" w:rsidRPr="00AA38E8" w:rsidRDefault="00061533" w:rsidP="0006153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- </w:t>
            </w:r>
            <w:proofErr w:type="spellStart"/>
            <w:r w:rsidRPr="00061533">
              <w:rPr>
                <w:rFonts w:cs="Calibri"/>
                <w:sz w:val="16"/>
              </w:rPr>
              <w:t>ClsdLoopHys</w:t>
            </w:r>
            <w:r>
              <w:rPr>
                <w:rFonts w:cs="Calibri"/>
                <w:sz w:val="16"/>
              </w:rPr>
              <w:t>Rho</w:t>
            </w:r>
            <w:proofErr w:type="spellEnd"/>
            <w:r w:rsidRPr="00D77688">
              <w:rPr>
                <w:rFonts w:cs="Calibri"/>
                <w:b/>
                <w:sz w:val="16"/>
              </w:rPr>
              <w:t>*</w:t>
            </w:r>
          </w:p>
        </w:tc>
        <w:tc>
          <w:tcPr>
            <w:tcW w:w="1135" w:type="dxa"/>
          </w:tcPr>
          <w:p w:rsidR="00D570C3" w:rsidRPr="00AA38E8" w:rsidRDefault="00F1009A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Pointer to </w:t>
            </w:r>
            <w:proofErr w:type="spellStart"/>
            <w:r>
              <w:rPr>
                <w:rFonts w:cs="Calibri"/>
                <w:sz w:val="16"/>
              </w:rPr>
              <w:t>const</w:t>
            </w:r>
            <w:proofErr w:type="spellEnd"/>
            <w:r>
              <w:rPr>
                <w:rFonts w:cs="Calibri"/>
                <w:sz w:val="16"/>
              </w:rPr>
              <w:t xml:space="preserve"> table with uint16</w:t>
            </w:r>
          </w:p>
        </w:tc>
        <w:tc>
          <w:tcPr>
            <w:tcW w:w="1135" w:type="dxa"/>
          </w:tcPr>
          <w:p w:rsidR="00D570C3" w:rsidRPr="00AA38E8" w:rsidRDefault="00061533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D570C3" w:rsidRPr="00AA38E8" w:rsidRDefault="00061533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10240 / 20480</w:t>
            </w:r>
            <w:r w:rsidRPr="00D77688">
              <w:rPr>
                <w:rFonts w:cs="Calibri"/>
                <w:b/>
                <w:sz w:val="16"/>
              </w:rPr>
              <w:t>*</w:t>
            </w:r>
          </w:p>
        </w:tc>
      </w:tr>
      <w:tr w:rsidR="0012264F" w:rsidRPr="00AA38E8" w:rsidTr="00682125">
        <w:tc>
          <w:tcPr>
            <w:tcW w:w="1670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12264F" w:rsidRDefault="00F1009A" w:rsidP="00A76DEC">
            <w:pPr>
              <w:spacing w:before="60"/>
              <w:rPr>
                <w:rFonts w:cs="Calibri"/>
                <w:sz w:val="16"/>
              </w:rPr>
            </w:pPr>
            <w:r w:rsidRPr="00F1009A">
              <w:rPr>
                <w:rFonts w:cs="Calibri"/>
                <w:sz w:val="16"/>
              </w:rPr>
              <w:t>VehSpd_Kph_T_</w:t>
            </w:r>
            <w:del w:id="79" w:author="Brykczynski, Marek" w:date="2018-07-18T12:56:00Z">
              <w:r w:rsidRPr="00F1009A" w:rsidDel="00A76DEC">
                <w:rPr>
                  <w:rFonts w:cs="Calibri"/>
                  <w:sz w:val="16"/>
                </w:rPr>
                <w:delText>f32</w:delText>
              </w:r>
            </w:del>
            <w:ins w:id="80" w:author="Brykczynski, Marek" w:date="2018-07-18T12:56:00Z">
              <w:r w:rsidR="00A76DEC">
                <w:rPr>
                  <w:rFonts w:cs="Calibri"/>
                  <w:sz w:val="16"/>
                </w:rPr>
                <w:t>u9p7</w:t>
              </w:r>
            </w:ins>
          </w:p>
        </w:tc>
        <w:tc>
          <w:tcPr>
            <w:tcW w:w="1135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sz w:val="16"/>
              </w:rPr>
            </w:pPr>
            <w:del w:id="81" w:author="Brykczynski, Marek" w:date="2018-07-18T12:55:00Z">
              <w:r w:rsidDel="00A76DEC">
                <w:rPr>
                  <w:rFonts w:cs="Calibri"/>
                  <w:sz w:val="16"/>
                </w:rPr>
                <w:delText>float32</w:delText>
              </w:r>
            </w:del>
            <w:ins w:id="82" w:author="Brykczynski, Marek" w:date="2018-07-18T12:55:00Z">
              <w:r w:rsidR="00A76DEC">
                <w:rPr>
                  <w:rFonts w:cs="Calibri"/>
                  <w:sz w:val="16"/>
                </w:rPr>
                <w:t>uint16</w:t>
              </w:r>
            </w:ins>
          </w:p>
        </w:tc>
        <w:tc>
          <w:tcPr>
            <w:tcW w:w="1135" w:type="dxa"/>
          </w:tcPr>
          <w:p w:rsidR="0012264F" w:rsidRPr="00AA38E8" w:rsidRDefault="00F1009A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12264F" w:rsidRPr="00AA38E8" w:rsidRDefault="00A76DEC" w:rsidP="00015F5D">
            <w:pPr>
              <w:spacing w:before="60"/>
              <w:rPr>
                <w:rFonts w:cs="Calibri"/>
                <w:sz w:val="16"/>
              </w:rPr>
            </w:pPr>
            <w:ins w:id="83" w:author="Brykczynski, Marek" w:date="2018-07-18T12:56:00Z">
              <w:r>
                <w:rPr>
                  <w:rFonts w:cs="Calibri"/>
                  <w:sz w:val="16"/>
                </w:rPr>
                <w:t>65408</w:t>
              </w:r>
            </w:ins>
            <w:del w:id="84" w:author="Brykczynski, Marek" w:date="2018-07-18T12:56:00Z">
              <w:r w:rsidR="00F1009A" w:rsidRPr="00F1009A" w:rsidDel="00A76DEC">
                <w:rPr>
                  <w:rFonts w:cs="Calibri"/>
                  <w:sz w:val="16"/>
                </w:rPr>
                <w:delText>511</w:delText>
              </w:r>
            </w:del>
          </w:p>
        </w:tc>
      </w:tr>
      <w:tr w:rsidR="004E4AE0" w:rsidRPr="00AA38E8" w:rsidTr="00682125">
        <w:tc>
          <w:tcPr>
            <w:tcW w:w="1670" w:type="dxa"/>
          </w:tcPr>
          <w:p w:rsidR="004E4AE0" w:rsidRPr="00AA38E8" w:rsidRDefault="004E4AE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4E4AE0" w:rsidRPr="008A6B23" w:rsidRDefault="00D77688" w:rsidP="00D776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A result of a conversion of fixed-point  to float32</w:t>
            </w:r>
          </w:p>
        </w:tc>
        <w:tc>
          <w:tcPr>
            <w:tcW w:w="1135" w:type="dxa"/>
          </w:tcPr>
          <w:p w:rsidR="004E4AE0" w:rsidRPr="00AA38E8" w:rsidRDefault="00F1009A" w:rsidP="00D77688">
            <w:pPr>
              <w:spacing w:before="60"/>
              <w:rPr>
                <w:rFonts w:cs="Calibri"/>
                <w:sz w:val="16"/>
              </w:rPr>
            </w:pPr>
            <w:r w:rsidRPr="00F1009A"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4E4AE0" w:rsidRPr="00AA38E8" w:rsidRDefault="00D77688" w:rsidP="00D776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4E4AE0" w:rsidRPr="00AA38E8" w:rsidRDefault="00D77688" w:rsidP="00D776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 / 20</w:t>
            </w:r>
            <w:r w:rsidRPr="00D77688">
              <w:rPr>
                <w:rFonts w:cs="Calibri"/>
                <w:b/>
                <w:sz w:val="16"/>
              </w:rPr>
              <w:t>*</w:t>
            </w:r>
          </w:p>
        </w:tc>
      </w:tr>
    </w:tbl>
    <w:p w:rsidR="00AC1E40" w:rsidRDefault="00AC1E40" w:rsidP="00AC1E40">
      <w:pPr>
        <w:rPr>
          <w:lang w:bidi="ar-SA"/>
        </w:rPr>
      </w:pPr>
      <w:bookmarkStart w:id="85" w:name="_Toc421011541"/>
    </w:p>
    <w:p w:rsidR="00693EFD" w:rsidRPr="00AA38E8" w:rsidRDefault="00D77688" w:rsidP="00D77688">
      <w:pPr>
        <w:pStyle w:val="Heading3"/>
      </w:pPr>
      <w:bookmarkStart w:id="86" w:name="_Toc513644735"/>
      <w:proofErr w:type="spellStart"/>
      <w:r w:rsidRPr="00D77688">
        <w:t>IntgtrLimCalcn</w:t>
      </w:r>
      <w:bookmarkEnd w:id="86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693EFD" w:rsidRPr="00AA38E8" w:rsidRDefault="00D77688" w:rsidP="00693EF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77688">
              <w:rPr>
                <w:rFonts w:cs="Calibri"/>
                <w:sz w:val="16"/>
              </w:rPr>
              <w:t>IntgtrLimCalcn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693EFD" w:rsidRPr="00AA38E8" w:rsidRDefault="00D77688" w:rsidP="00015F5D">
            <w:pPr>
              <w:spacing w:before="60"/>
              <w:rPr>
                <w:rFonts w:cs="Calibri"/>
                <w:sz w:val="16"/>
              </w:rPr>
            </w:pPr>
            <w:r w:rsidRPr="00D77688">
              <w:rPr>
                <w:rFonts w:cs="Calibri"/>
                <w:sz w:val="16"/>
              </w:rPr>
              <w:t>HwVel_HwRadPerSec_T_f32</w:t>
            </w:r>
          </w:p>
        </w:tc>
        <w:tc>
          <w:tcPr>
            <w:tcW w:w="1135" w:type="dxa"/>
          </w:tcPr>
          <w:p w:rsidR="00693EFD" w:rsidRPr="00AA38E8" w:rsidRDefault="00D77688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693EFD" w:rsidRPr="00AA38E8" w:rsidRDefault="00F6097F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-42</w:t>
            </w:r>
          </w:p>
        </w:tc>
        <w:tc>
          <w:tcPr>
            <w:tcW w:w="1135" w:type="dxa"/>
          </w:tcPr>
          <w:p w:rsidR="00693EFD" w:rsidRPr="00AA38E8" w:rsidRDefault="00F6097F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42</w:t>
            </w:r>
          </w:p>
        </w:tc>
      </w:tr>
      <w:tr w:rsidR="00F6097F" w:rsidRPr="00AA38E8" w:rsidTr="00015F5D">
        <w:tc>
          <w:tcPr>
            <w:tcW w:w="1670" w:type="dxa"/>
          </w:tcPr>
          <w:p w:rsidR="00F6097F" w:rsidRPr="00AA38E8" w:rsidRDefault="00F6097F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F6097F" w:rsidRDefault="00F6097F" w:rsidP="00693EFD">
            <w:pPr>
              <w:spacing w:before="60"/>
              <w:rPr>
                <w:rFonts w:cs="Calibri"/>
                <w:sz w:val="16"/>
              </w:rPr>
            </w:pPr>
            <w:r w:rsidRPr="00D77688">
              <w:rPr>
                <w:rFonts w:cs="Calibri"/>
                <w:sz w:val="16"/>
              </w:rPr>
              <w:t>HwAg_HwRad_T_f32</w:t>
            </w:r>
          </w:p>
        </w:tc>
        <w:tc>
          <w:tcPr>
            <w:tcW w:w="1135" w:type="dxa"/>
          </w:tcPr>
          <w:p w:rsidR="00F6097F" w:rsidRPr="00AA38E8" w:rsidRDefault="00F6097F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F6097F" w:rsidRPr="00AA38E8" w:rsidRDefault="00F6097F" w:rsidP="009D4C77">
            <w:pPr>
              <w:spacing w:before="60"/>
              <w:rPr>
                <w:rFonts w:cs="Calibri"/>
                <w:sz w:val="16"/>
              </w:rPr>
            </w:pPr>
            <w:r w:rsidRPr="00F6097F">
              <w:rPr>
                <w:rFonts w:cs="Calibri"/>
                <w:sz w:val="16"/>
              </w:rPr>
              <w:t>-25.13274192</w:t>
            </w:r>
          </w:p>
        </w:tc>
        <w:tc>
          <w:tcPr>
            <w:tcW w:w="1135" w:type="dxa"/>
          </w:tcPr>
          <w:p w:rsidR="00F6097F" w:rsidRPr="00AA38E8" w:rsidRDefault="00F6097F" w:rsidP="009D4C77">
            <w:pPr>
              <w:spacing w:before="60"/>
              <w:rPr>
                <w:rFonts w:cs="Calibri"/>
                <w:sz w:val="16"/>
              </w:rPr>
            </w:pPr>
            <w:r w:rsidRPr="00F6097F">
              <w:rPr>
                <w:rFonts w:cs="Calibri"/>
                <w:sz w:val="16"/>
              </w:rPr>
              <w:t>25.13274192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693EFD" w:rsidRDefault="00D77688" w:rsidP="00015F5D">
            <w:pPr>
              <w:spacing w:before="60"/>
              <w:rPr>
                <w:rFonts w:cs="Calibri"/>
                <w:sz w:val="16"/>
              </w:rPr>
            </w:pPr>
            <w:r w:rsidRPr="00D77688">
              <w:rPr>
                <w:rFonts w:cs="Calibri"/>
                <w:sz w:val="16"/>
              </w:rPr>
              <w:t>UpprIngtrLim_Uls_T_f32</w:t>
            </w:r>
          </w:p>
        </w:tc>
        <w:tc>
          <w:tcPr>
            <w:tcW w:w="1135" w:type="dxa"/>
          </w:tcPr>
          <w:p w:rsidR="00693EFD" w:rsidRPr="00AA38E8" w:rsidRDefault="00D77688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const</w:t>
            </w:r>
            <w:proofErr w:type="spellEnd"/>
            <w:r>
              <w:rPr>
                <w:rFonts w:cs="Calibri"/>
                <w:sz w:val="16"/>
              </w:rPr>
              <w:t xml:space="preserve"> pointer to float32</w:t>
            </w:r>
          </w:p>
        </w:tc>
        <w:tc>
          <w:tcPr>
            <w:tcW w:w="1135" w:type="dxa"/>
          </w:tcPr>
          <w:p w:rsidR="00693EFD" w:rsidRPr="00AA38E8" w:rsidRDefault="002C5357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-5</w:t>
            </w:r>
          </w:p>
        </w:tc>
        <w:tc>
          <w:tcPr>
            <w:tcW w:w="1135" w:type="dxa"/>
          </w:tcPr>
          <w:p w:rsidR="00693EFD" w:rsidRPr="00AA38E8" w:rsidRDefault="002C5357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  <w:tr w:rsidR="002C5357" w:rsidRPr="00AA38E8" w:rsidTr="00015F5D">
        <w:tc>
          <w:tcPr>
            <w:tcW w:w="1670" w:type="dxa"/>
          </w:tcPr>
          <w:p w:rsidR="002C5357" w:rsidRPr="00AA38E8" w:rsidRDefault="002C5357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2C5357" w:rsidRPr="00214A84" w:rsidRDefault="002C5357" w:rsidP="00015F5D">
            <w:pPr>
              <w:spacing w:before="60"/>
              <w:rPr>
                <w:rFonts w:cs="Calibri"/>
                <w:sz w:val="16"/>
              </w:rPr>
            </w:pPr>
            <w:r w:rsidRPr="00D77688">
              <w:rPr>
                <w:rFonts w:cs="Calibri"/>
                <w:sz w:val="16"/>
              </w:rPr>
              <w:t>LwrIngtrLim_Uls_T_f32</w:t>
            </w:r>
          </w:p>
        </w:tc>
        <w:tc>
          <w:tcPr>
            <w:tcW w:w="1135" w:type="dxa"/>
          </w:tcPr>
          <w:p w:rsidR="002C5357" w:rsidRDefault="002C5357" w:rsidP="00D77688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const</w:t>
            </w:r>
            <w:proofErr w:type="spellEnd"/>
            <w:r>
              <w:rPr>
                <w:rFonts w:cs="Calibri"/>
                <w:sz w:val="16"/>
              </w:rPr>
              <w:t xml:space="preserve"> pointer to float32</w:t>
            </w:r>
          </w:p>
        </w:tc>
        <w:tc>
          <w:tcPr>
            <w:tcW w:w="1135" w:type="dxa"/>
          </w:tcPr>
          <w:p w:rsidR="002C5357" w:rsidRPr="00AA38E8" w:rsidRDefault="002C5357" w:rsidP="009D4C7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-5</w:t>
            </w:r>
          </w:p>
        </w:tc>
        <w:tc>
          <w:tcPr>
            <w:tcW w:w="1135" w:type="dxa"/>
          </w:tcPr>
          <w:p w:rsidR="002C5357" w:rsidRPr="00AA38E8" w:rsidRDefault="002C5357" w:rsidP="009D4C7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  <w:tr w:rsidR="001418A5" w:rsidRPr="00AA38E8" w:rsidTr="00015F5D">
        <w:tc>
          <w:tcPr>
            <w:tcW w:w="1670" w:type="dxa"/>
          </w:tcPr>
          <w:p w:rsidR="001418A5" w:rsidRPr="00AA38E8" w:rsidRDefault="001418A5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1418A5" w:rsidRPr="00AA38E8" w:rsidRDefault="00D77688" w:rsidP="00D77688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1418A5" w:rsidRPr="00AA38E8" w:rsidRDefault="00D77688" w:rsidP="00D77688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1418A5" w:rsidRPr="00AA38E8" w:rsidRDefault="00D77688" w:rsidP="00D77688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1418A5" w:rsidRPr="00AA38E8" w:rsidRDefault="00D77688" w:rsidP="00D77688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</w:tr>
    </w:tbl>
    <w:p w:rsidR="00693EFD" w:rsidRDefault="00693EFD" w:rsidP="00AC1E40">
      <w:pPr>
        <w:rPr>
          <w:lang w:bidi="ar-SA"/>
        </w:rPr>
      </w:pPr>
    </w:p>
    <w:p w:rsidR="00266625" w:rsidRPr="00ED2B56" w:rsidRDefault="00266625" w:rsidP="00266625">
      <w:pPr>
        <w:pStyle w:val="Heading3"/>
      </w:pPr>
      <w:bookmarkStart w:id="87" w:name="_Toc513644736"/>
      <w:r w:rsidRPr="00ED2B56">
        <w:t>CompCalcn1</w:t>
      </w:r>
      <w:bookmarkEnd w:id="8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266625" w:rsidRPr="00ED2B56" w:rsidTr="009D4C77">
        <w:tc>
          <w:tcPr>
            <w:tcW w:w="1670" w:type="dxa"/>
          </w:tcPr>
          <w:p w:rsidR="00266625" w:rsidRPr="00ED2B56" w:rsidRDefault="00266625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ED2B56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266625" w:rsidRPr="00ED2B56" w:rsidRDefault="00266625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CompCalcn1</w:t>
            </w:r>
          </w:p>
        </w:tc>
        <w:tc>
          <w:tcPr>
            <w:tcW w:w="1135" w:type="dxa"/>
            <w:shd w:val="pct30" w:color="FFFF00" w:fill="auto"/>
          </w:tcPr>
          <w:p w:rsidR="00266625" w:rsidRPr="00ED2B56" w:rsidRDefault="00266625" w:rsidP="009D4C77">
            <w:pPr>
              <w:spacing w:before="60"/>
              <w:jc w:val="center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266625" w:rsidRPr="00ED2B56" w:rsidRDefault="00266625" w:rsidP="009D4C77">
            <w:pPr>
              <w:spacing w:before="60"/>
              <w:jc w:val="center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266625" w:rsidRPr="00ED2B56" w:rsidRDefault="00266625" w:rsidP="009D4C77">
            <w:pPr>
              <w:spacing w:before="60"/>
              <w:jc w:val="center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Max</w:t>
            </w:r>
          </w:p>
        </w:tc>
      </w:tr>
      <w:tr w:rsidR="00266625" w:rsidRPr="00ED2B56" w:rsidTr="009D4C77">
        <w:tc>
          <w:tcPr>
            <w:tcW w:w="1670" w:type="dxa"/>
          </w:tcPr>
          <w:p w:rsidR="00266625" w:rsidRPr="00ED2B56" w:rsidRDefault="00266625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ED2B56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HwVel_HwRadPerSec_T_f32</w:t>
            </w:r>
          </w:p>
        </w:tc>
        <w:tc>
          <w:tcPr>
            <w:tcW w:w="1135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-42</w:t>
            </w:r>
          </w:p>
        </w:tc>
        <w:tc>
          <w:tcPr>
            <w:tcW w:w="1135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42</w:t>
            </w:r>
          </w:p>
        </w:tc>
      </w:tr>
      <w:tr w:rsidR="00266625" w:rsidRPr="00ED2B56" w:rsidTr="009D4C77">
        <w:tc>
          <w:tcPr>
            <w:tcW w:w="1670" w:type="dxa"/>
          </w:tcPr>
          <w:p w:rsidR="00266625" w:rsidRPr="00ED2B56" w:rsidRDefault="00266625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HysBasFac_Uls_T_f32</w:t>
            </w:r>
          </w:p>
        </w:tc>
        <w:tc>
          <w:tcPr>
            <w:tcW w:w="1135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-</w:t>
            </w:r>
            <w:r w:rsidR="00867BF5" w:rsidRPr="00ED2B56">
              <w:rPr>
                <w:rFonts w:cs="Calibri"/>
                <w:sz w:val="16"/>
              </w:rPr>
              <w:t>10</w:t>
            </w:r>
          </w:p>
        </w:tc>
        <w:tc>
          <w:tcPr>
            <w:tcW w:w="1135" w:type="dxa"/>
          </w:tcPr>
          <w:p w:rsidR="00266625" w:rsidRPr="00ED2B56" w:rsidRDefault="00867BF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10</w:t>
            </w:r>
          </w:p>
        </w:tc>
      </w:tr>
      <w:tr w:rsidR="00266625" w:rsidRPr="00ED2B56" w:rsidTr="009D4C77">
        <w:tc>
          <w:tcPr>
            <w:tcW w:w="1670" w:type="dxa"/>
          </w:tcPr>
          <w:p w:rsidR="00266625" w:rsidRPr="00ED2B56" w:rsidRDefault="00266625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Delta_Uls_T_f32</w:t>
            </w:r>
          </w:p>
        </w:tc>
        <w:tc>
          <w:tcPr>
            <w:tcW w:w="1135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266625" w:rsidRPr="00ED2B56" w:rsidRDefault="00867BF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266625" w:rsidRPr="00ED2B56" w:rsidRDefault="00867BF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10</w:t>
            </w:r>
          </w:p>
        </w:tc>
      </w:tr>
      <w:tr w:rsidR="00266625" w:rsidRPr="00ED2B56" w:rsidTr="009D4C77">
        <w:tc>
          <w:tcPr>
            <w:tcW w:w="1670" w:type="dxa"/>
          </w:tcPr>
          <w:p w:rsidR="00266625" w:rsidRPr="00ED2B56" w:rsidRDefault="00266625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ED2B56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266625" w:rsidRPr="00ED2B56" w:rsidRDefault="00867BF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Result_T_Uls_f32</w:t>
            </w:r>
          </w:p>
        </w:tc>
        <w:tc>
          <w:tcPr>
            <w:tcW w:w="1135" w:type="dxa"/>
          </w:tcPr>
          <w:p w:rsidR="00266625" w:rsidRPr="00ED2B56" w:rsidRDefault="0026662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266625" w:rsidRPr="00ED2B56" w:rsidRDefault="00867BF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-42000</w:t>
            </w:r>
          </w:p>
        </w:tc>
        <w:tc>
          <w:tcPr>
            <w:tcW w:w="1135" w:type="dxa"/>
          </w:tcPr>
          <w:p w:rsidR="00266625" w:rsidRPr="00ED2B56" w:rsidRDefault="00867BF5" w:rsidP="00867BF5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42000</w:t>
            </w:r>
          </w:p>
        </w:tc>
      </w:tr>
    </w:tbl>
    <w:p w:rsidR="00A8077B" w:rsidRDefault="00A8077B" w:rsidP="00AC1E40">
      <w:pPr>
        <w:rPr>
          <w:lang w:bidi="ar-SA"/>
        </w:rPr>
      </w:pPr>
    </w:p>
    <w:p w:rsidR="00ED2B56" w:rsidRPr="00ED2B56" w:rsidRDefault="00ED2B56" w:rsidP="00ED2B56">
      <w:pPr>
        <w:pStyle w:val="Heading3"/>
      </w:pPr>
      <w:bookmarkStart w:id="88" w:name="_Toc513644737"/>
      <w:r w:rsidRPr="00ED2B56">
        <w:t>CompCalcn1</w:t>
      </w:r>
      <w:bookmarkEnd w:id="8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ED2B56" w:rsidRPr="00ED2B56" w:rsidTr="009D4C77">
        <w:tc>
          <w:tcPr>
            <w:tcW w:w="1670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ED2B56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ED2B56" w:rsidRPr="00ED2B56" w:rsidRDefault="00ED2B56" w:rsidP="00ED2B56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CompCalcn</w:t>
            </w:r>
            <w:r>
              <w:rPr>
                <w:rFonts w:cs="Calibri"/>
                <w:sz w:val="16"/>
              </w:rPr>
              <w:t>2</w:t>
            </w:r>
          </w:p>
        </w:tc>
        <w:tc>
          <w:tcPr>
            <w:tcW w:w="1135" w:type="dxa"/>
            <w:shd w:val="pct30" w:color="FFFF00" w:fill="auto"/>
          </w:tcPr>
          <w:p w:rsidR="00ED2B56" w:rsidRPr="00ED2B56" w:rsidRDefault="00ED2B56" w:rsidP="009D4C77">
            <w:pPr>
              <w:spacing w:before="60"/>
              <w:jc w:val="center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ED2B56" w:rsidRPr="00ED2B56" w:rsidRDefault="00ED2B56" w:rsidP="009D4C77">
            <w:pPr>
              <w:spacing w:before="60"/>
              <w:jc w:val="center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ED2B56" w:rsidRPr="00ED2B56" w:rsidRDefault="00ED2B56" w:rsidP="009D4C77">
            <w:pPr>
              <w:spacing w:before="60"/>
              <w:jc w:val="center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Max</w:t>
            </w:r>
          </w:p>
        </w:tc>
      </w:tr>
      <w:tr w:rsidR="00ED2B56" w:rsidRPr="00ED2B56" w:rsidTr="009D4C77">
        <w:tc>
          <w:tcPr>
            <w:tcW w:w="1670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ED2B56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HwVel_HwRadPerSec_T_f32</w:t>
            </w:r>
          </w:p>
        </w:tc>
        <w:tc>
          <w:tcPr>
            <w:tcW w:w="1135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-42</w:t>
            </w:r>
          </w:p>
        </w:tc>
        <w:tc>
          <w:tcPr>
            <w:tcW w:w="1135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42</w:t>
            </w:r>
          </w:p>
        </w:tc>
      </w:tr>
      <w:tr w:rsidR="00ED2B56" w:rsidRPr="00ED2B56" w:rsidTr="009D4C77">
        <w:tc>
          <w:tcPr>
            <w:tcW w:w="1670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HysBasFac_Uls_T_f32</w:t>
            </w:r>
          </w:p>
        </w:tc>
        <w:tc>
          <w:tcPr>
            <w:tcW w:w="1135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-10</w:t>
            </w:r>
          </w:p>
        </w:tc>
        <w:tc>
          <w:tcPr>
            <w:tcW w:w="1135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10</w:t>
            </w:r>
          </w:p>
        </w:tc>
      </w:tr>
      <w:tr w:rsidR="00ED2B56" w:rsidRPr="00ED2B56" w:rsidTr="009D4C77">
        <w:tc>
          <w:tcPr>
            <w:tcW w:w="1670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Delta_Uls_T_f32</w:t>
            </w:r>
          </w:p>
        </w:tc>
        <w:tc>
          <w:tcPr>
            <w:tcW w:w="1135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10</w:t>
            </w:r>
          </w:p>
        </w:tc>
      </w:tr>
      <w:tr w:rsidR="00ED2B56" w:rsidRPr="00ED2B56" w:rsidTr="009D4C77">
        <w:tc>
          <w:tcPr>
            <w:tcW w:w="1670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ED2B56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ED2B56" w:rsidRPr="00ED2B56" w:rsidRDefault="00ED2B56" w:rsidP="009D4C77">
            <w:pPr>
              <w:spacing w:before="60"/>
              <w:rPr>
                <w:rFonts w:cs="Calibri"/>
                <w:sz w:val="16"/>
              </w:rPr>
            </w:pPr>
            <w:r w:rsidRPr="00ED2B56">
              <w:rPr>
                <w:rFonts w:cs="Calibri"/>
                <w:sz w:val="16"/>
              </w:rPr>
              <w:t>Result_T_Uls_f32</w:t>
            </w:r>
          </w:p>
        </w:tc>
        <w:tc>
          <w:tcPr>
            <w:tcW w:w="1135" w:type="dxa"/>
          </w:tcPr>
          <w:p w:rsidR="00ED2B56" w:rsidRPr="00ED2B56" w:rsidRDefault="004E07E4" w:rsidP="009D4C7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</w:t>
            </w:r>
            <w:r w:rsidR="00ED2B56" w:rsidRPr="00ED2B56">
              <w:rPr>
                <w:rFonts w:cs="Calibri"/>
                <w:sz w:val="16"/>
              </w:rPr>
              <w:t>loat32</w:t>
            </w:r>
          </w:p>
        </w:tc>
        <w:tc>
          <w:tcPr>
            <w:tcW w:w="1135" w:type="dxa"/>
          </w:tcPr>
          <w:p w:rsidR="00ED2B56" w:rsidRPr="00ED2B56" w:rsidRDefault="004E07E4" w:rsidP="009D4C7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-4200</w:t>
            </w:r>
          </w:p>
        </w:tc>
        <w:tc>
          <w:tcPr>
            <w:tcW w:w="1135" w:type="dxa"/>
          </w:tcPr>
          <w:p w:rsidR="00ED2B56" w:rsidRPr="00ED2B56" w:rsidRDefault="004E07E4" w:rsidP="009D4C7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37800</w:t>
            </w:r>
          </w:p>
        </w:tc>
      </w:tr>
    </w:tbl>
    <w:p w:rsidR="00362AFD" w:rsidRPr="00ED2B56" w:rsidRDefault="00362AFD" w:rsidP="00362AFD">
      <w:pPr>
        <w:pStyle w:val="Heading3"/>
        <w:rPr>
          <w:ins w:id="89" w:author="Brykczynski, Marek" w:date="2018-07-18T12:57:00Z"/>
        </w:rPr>
      </w:pPr>
      <w:proofErr w:type="spellStart"/>
      <w:ins w:id="90" w:author="Brykczynski, Marek" w:date="2018-07-18T12:58:00Z">
        <w:r w:rsidRPr="00362AFD">
          <w:lastRenderedPageBreak/>
          <w:t>SysFricOffsLimdCalc</w:t>
        </w:r>
      </w:ins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362AFD" w:rsidRPr="00ED2B56" w:rsidTr="00124BC8">
        <w:trPr>
          <w:ins w:id="91" w:author="Brykczynski, Marek" w:date="2018-07-18T12:57:00Z"/>
        </w:trPr>
        <w:tc>
          <w:tcPr>
            <w:tcW w:w="1670" w:type="dxa"/>
          </w:tcPr>
          <w:p w:rsidR="00362AFD" w:rsidRPr="00ED2B56" w:rsidRDefault="00362AFD" w:rsidP="00124BC8">
            <w:pPr>
              <w:spacing w:before="60"/>
              <w:rPr>
                <w:ins w:id="92" w:author="Brykczynski, Marek" w:date="2018-07-18T12:57:00Z"/>
                <w:rFonts w:cs="Calibri"/>
                <w:b/>
                <w:bCs/>
                <w:sz w:val="16"/>
              </w:rPr>
            </w:pPr>
            <w:ins w:id="93" w:author="Brykczynski, Marek" w:date="2018-07-18T12:57:00Z">
              <w:r w:rsidRPr="00ED2B56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3853" w:type="dxa"/>
          </w:tcPr>
          <w:p w:rsidR="00362AFD" w:rsidRPr="00ED2B56" w:rsidRDefault="00362AFD" w:rsidP="00124BC8">
            <w:pPr>
              <w:spacing w:before="60"/>
              <w:rPr>
                <w:ins w:id="94" w:author="Brykczynski, Marek" w:date="2018-07-18T12:57:00Z"/>
                <w:rFonts w:cs="Calibri"/>
                <w:sz w:val="16"/>
              </w:rPr>
            </w:pPr>
            <w:proofErr w:type="spellStart"/>
            <w:ins w:id="95" w:author="Brykczynski, Marek" w:date="2018-07-18T12:58:00Z">
              <w:r w:rsidRPr="00362AFD">
                <w:rPr>
                  <w:rFonts w:cs="Calibri"/>
                  <w:sz w:val="16"/>
                </w:rPr>
                <w:t>SysFricOffsLimdCalc</w:t>
              </w:r>
            </w:ins>
            <w:proofErr w:type="spellEnd"/>
          </w:p>
        </w:tc>
        <w:tc>
          <w:tcPr>
            <w:tcW w:w="1135" w:type="dxa"/>
            <w:shd w:val="pct30" w:color="FFFF00" w:fill="auto"/>
          </w:tcPr>
          <w:p w:rsidR="00362AFD" w:rsidRPr="00ED2B56" w:rsidRDefault="00362AFD" w:rsidP="00124BC8">
            <w:pPr>
              <w:spacing w:before="60"/>
              <w:jc w:val="center"/>
              <w:rPr>
                <w:ins w:id="96" w:author="Brykczynski, Marek" w:date="2018-07-18T12:57:00Z"/>
                <w:rFonts w:cs="Calibri"/>
                <w:sz w:val="16"/>
              </w:rPr>
            </w:pPr>
            <w:ins w:id="97" w:author="Brykczynski, Marek" w:date="2018-07-18T12:57:00Z">
              <w:r w:rsidRPr="00ED2B56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1135" w:type="dxa"/>
            <w:shd w:val="pct30" w:color="FFFF00" w:fill="auto"/>
          </w:tcPr>
          <w:p w:rsidR="00362AFD" w:rsidRPr="00ED2B56" w:rsidRDefault="00362AFD" w:rsidP="00124BC8">
            <w:pPr>
              <w:spacing w:before="60"/>
              <w:jc w:val="center"/>
              <w:rPr>
                <w:ins w:id="98" w:author="Brykczynski, Marek" w:date="2018-07-18T12:57:00Z"/>
                <w:rFonts w:cs="Calibri"/>
                <w:sz w:val="16"/>
              </w:rPr>
            </w:pPr>
            <w:ins w:id="99" w:author="Brykczynski, Marek" w:date="2018-07-18T12:57:00Z">
              <w:r w:rsidRPr="00ED2B56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1135" w:type="dxa"/>
            <w:shd w:val="pct30" w:color="FFFF00" w:fill="auto"/>
          </w:tcPr>
          <w:p w:rsidR="00362AFD" w:rsidRPr="00ED2B56" w:rsidRDefault="00362AFD" w:rsidP="00124BC8">
            <w:pPr>
              <w:spacing w:before="60"/>
              <w:jc w:val="center"/>
              <w:rPr>
                <w:ins w:id="100" w:author="Brykczynski, Marek" w:date="2018-07-18T12:57:00Z"/>
                <w:rFonts w:cs="Calibri"/>
                <w:sz w:val="16"/>
              </w:rPr>
            </w:pPr>
            <w:ins w:id="101" w:author="Brykczynski, Marek" w:date="2018-07-18T12:57:00Z">
              <w:r w:rsidRPr="00ED2B56">
                <w:rPr>
                  <w:rFonts w:cs="Calibri"/>
                  <w:sz w:val="16"/>
                </w:rPr>
                <w:t>Max</w:t>
              </w:r>
            </w:ins>
          </w:p>
        </w:tc>
      </w:tr>
      <w:tr w:rsidR="00362AFD" w:rsidRPr="00ED2B56" w:rsidTr="00124BC8">
        <w:trPr>
          <w:ins w:id="102" w:author="Brykczynski, Marek" w:date="2018-07-18T12:57:00Z"/>
        </w:trPr>
        <w:tc>
          <w:tcPr>
            <w:tcW w:w="1670" w:type="dxa"/>
          </w:tcPr>
          <w:p w:rsidR="00362AFD" w:rsidRPr="00ED2B56" w:rsidRDefault="00362AFD" w:rsidP="00124BC8">
            <w:pPr>
              <w:spacing w:before="60"/>
              <w:rPr>
                <w:ins w:id="103" w:author="Brykczynski, Marek" w:date="2018-07-18T12:57:00Z"/>
                <w:rFonts w:cs="Calibri"/>
                <w:b/>
                <w:bCs/>
                <w:sz w:val="16"/>
              </w:rPr>
            </w:pPr>
            <w:ins w:id="104" w:author="Brykczynski, Marek" w:date="2018-07-18T12:57:00Z">
              <w:r w:rsidRPr="00ED2B56">
                <w:rPr>
                  <w:rFonts w:cs="Calibri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3853" w:type="dxa"/>
          </w:tcPr>
          <w:p w:rsidR="00362AFD" w:rsidRPr="00ED2B56" w:rsidRDefault="00362AFD" w:rsidP="00124BC8">
            <w:pPr>
              <w:spacing w:before="60"/>
              <w:rPr>
                <w:ins w:id="105" w:author="Brykczynski, Marek" w:date="2018-07-18T12:57:00Z"/>
                <w:rFonts w:cs="Calibri"/>
                <w:sz w:val="16"/>
              </w:rPr>
            </w:pPr>
            <w:ins w:id="106" w:author="Brykczynski, Marek" w:date="2018-07-18T12:58:00Z">
              <w:r w:rsidRPr="00362AFD">
                <w:rPr>
                  <w:rFonts w:cs="Calibri"/>
                  <w:sz w:val="16"/>
                </w:rPr>
                <w:t>VehSpd_Kph_T_u9p7</w:t>
              </w:r>
            </w:ins>
          </w:p>
        </w:tc>
        <w:tc>
          <w:tcPr>
            <w:tcW w:w="1135" w:type="dxa"/>
          </w:tcPr>
          <w:p w:rsidR="00362AFD" w:rsidRPr="00ED2B56" w:rsidRDefault="00362AFD" w:rsidP="00124BC8">
            <w:pPr>
              <w:spacing w:before="60"/>
              <w:rPr>
                <w:ins w:id="107" w:author="Brykczynski, Marek" w:date="2018-07-18T12:57:00Z"/>
                <w:rFonts w:cs="Calibri"/>
                <w:sz w:val="16"/>
              </w:rPr>
            </w:pPr>
            <w:ins w:id="108" w:author="Brykczynski, Marek" w:date="2018-07-18T12:59:00Z">
              <w:r>
                <w:rPr>
                  <w:rFonts w:cs="Calibri"/>
                  <w:sz w:val="16"/>
                </w:rPr>
                <w:t>u</w:t>
              </w:r>
            </w:ins>
            <w:ins w:id="109" w:author="Brykczynski, Marek" w:date="2018-07-18T12:58:00Z">
              <w:r>
                <w:rPr>
                  <w:rFonts w:cs="Calibri"/>
                  <w:sz w:val="16"/>
                </w:rPr>
                <w:t>int16</w:t>
              </w:r>
            </w:ins>
          </w:p>
        </w:tc>
        <w:tc>
          <w:tcPr>
            <w:tcW w:w="1135" w:type="dxa"/>
          </w:tcPr>
          <w:p w:rsidR="00362AFD" w:rsidRPr="00ED2B56" w:rsidRDefault="00362AFD" w:rsidP="00124BC8">
            <w:pPr>
              <w:spacing w:before="60"/>
              <w:rPr>
                <w:ins w:id="110" w:author="Brykczynski, Marek" w:date="2018-07-18T12:57:00Z"/>
                <w:rFonts w:cs="Calibri"/>
                <w:sz w:val="16"/>
              </w:rPr>
            </w:pPr>
            <w:ins w:id="111" w:author="Brykczynski, Marek" w:date="2018-07-18T12:59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1135" w:type="dxa"/>
          </w:tcPr>
          <w:p w:rsidR="00362AFD" w:rsidRPr="00ED2B56" w:rsidRDefault="00362AFD" w:rsidP="00124BC8">
            <w:pPr>
              <w:spacing w:before="60"/>
              <w:rPr>
                <w:ins w:id="112" w:author="Brykczynski, Marek" w:date="2018-07-18T12:57:00Z"/>
                <w:rFonts w:cs="Calibri"/>
                <w:sz w:val="16"/>
              </w:rPr>
            </w:pPr>
            <w:ins w:id="113" w:author="Brykczynski, Marek" w:date="2018-07-18T12:59:00Z">
              <w:r>
                <w:rPr>
                  <w:rFonts w:cs="Calibri"/>
                  <w:sz w:val="16"/>
                </w:rPr>
                <w:t>65408</w:t>
              </w:r>
            </w:ins>
          </w:p>
        </w:tc>
      </w:tr>
      <w:tr w:rsidR="00362AFD" w:rsidRPr="00ED2B56" w:rsidTr="00124BC8">
        <w:trPr>
          <w:ins w:id="114" w:author="Brykczynski, Marek" w:date="2018-07-18T12:57:00Z"/>
        </w:trPr>
        <w:tc>
          <w:tcPr>
            <w:tcW w:w="1670" w:type="dxa"/>
          </w:tcPr>
          <w:p w:rsidR="00362AFD" w:rsidRPr="00ED2B56" w:rsidRDefault="00362AFD" w:rsidP="00124BC8">
            <w:pPr>
              <w:spacing w:before="60"/>
              <w:rPr>
                <w:ins w:id="115" w:author="Brykczynski, Marek" w:date="2018-07-18T12:57:00Z"/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362AFD" w:rsidRPr="00ED2B56" w:rsidRDefault="00362AFD" w:rsidP="00124BC8">
            <w:pPr>
              <w:spacing w:before="60"/>
              <w:rPr>
                <w:ins w:id="116" w:author="Brykczynski, Marek" w:date="2018-07-18T12:57:00Z"/>
                <w:rFonts w:cs="Calibri"/>
                <w:sz w:val="16"/>
              </w:rPr>
            </w:pPr>
            <w:ins w:id="117" w:author="Brykczynski, Marek" w:date="2018-07-18T12:59:00Z">
              <w:r w:rsidRPr="00362AFD">
                <w:rPr>
                  <w:rFonts w:cs="Calibri"/>
                  <w:sz w:val="16"/>
                </w:rPr>
                <w:t>SysFricOffs_HwNwtMtr_T_f32</w:t>
              </w:r>
            </w:ins>
          </w:p>
        </w:tc>
        <w:tc>
          <w:tcPr>
            <w:tcW w:w="1135" w:type="dxa"/>
          </w:tcPr>
          <w:p w:rsidR="00362AFD" w:rsidRPr="00ED2B56" w:rsidRDefault="00362AFD" w:rsidP="00124BC8">
            <w:pPr>
              <w:spacing w:before="60"/>
              <w:rPr>
                <w:ins w:id="118" w:author="Brykczynski, Marek" w:date="2018-07-18T12:57:00Z"/>
                <w:rFonts w:cs="Calibri"/>
                <w:sz w:val="16"/>
              </w:rPr>
            </w:pPr>
            <w:ins w:id="119" w:author="Brykczynski, Marek" w:date="2018-07-18T12:57:00Z">
              <w:r w:rsidRPr="00ED2B56"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1135" w:type="dxa"/>
          </w:tcPr>
          <w:p w:rsidR="00362AFD" w:rsidRPr="00ED2B56" w:rsidRDefault="00362AFD" w:rsidP="00124BC8">
            <w:pPr>
              <w:spacing w:before="60"/>
              <w:rPr>
                <w:ins w:id="120" w:author="Brykczynski, Marek" w:date="2018-07-18T12:57:00Z"/>
                <w:rFonts w:cs="Calibri"/>
                <w:sz w:val="16"/>
              </w:rPr>
            </w:pPr>
            <w:ins w:id="121" w:author="Brykczynski, Marek" w:date="2018-07-18T12:57:00Z">
              <w:r w:rsidRPr="00ED2B56">
                <w:rPr>
                  <w:rFonts w:cs="Calibri"/>
                  <w:sz w:val="16"/>
                </w:rPr>
                <w:t>-</w:t>
              </w:r>
            </w:ins>
            <w:ins w:id="122" w:author="Brykczynski, Marek" w:date="2018-07-18T12:59:00Z">
              <w:r>
                <w:rPr>
                  <w:rFonts w:cs="Calibri"/>
                  <w:sz w:val="16"/>
                </w:rPr>
                <w:t>5</w:t>
              </w:r>
            </w:ins>
          </w:p>
        </w:tc>
        <w:tc>
          <w:tcPr>
            <w:tcW w:w="1135" w:type="dxa"/>
          </w:tcPr>
          <w:p w:rsidR="00362AFD" w:rsidRPr="00ED2B56" w:rsidRDefault="00362AFD" w:rsidP="00124BC8">
            <w:pPr>
              <w:spacing w:before="60"/>
              <w:rPr>
                <w:ins w:id="123" w:author="Brykczynski, Marek" w:date="2018-07-18T12:57:00Z"/>
                <w:rFonts w:cs="Calibri"/>
                <w:sz w:val="16"/>
              </w:rPr>
            </w:pPr>
            <w:ins w:id="124" w:author="Brykczynski, Marek" w:date="2018-07-18T12:59:00Z">
              <w:r>
                <w:rPr>
                  <w:rFonts w:cs="Calibri"/>
                  <w:sz w:val="16"/>
                </w:rPr>
                <w:t>5</w:t>
              </w:r>
            </w:ins>
          </w:p>
        </w:tc>
      </w:tr>
      <w:tr w:rsidR="00362AFD" w:rsidRPr="00ED2B56" w:rsidTr="00124BC8">
        <w:trPr>
          <w:ins w:id="125" w:author="Brykczynski, Marek" w:date="2018-07-18T12:57:00Z"/>
        </w:trPr>
        <w:tc>
          <w:tcPr>
            <w:tcW w:w="1670" w:type="dxa"/>
          </w:tcPr>
          <w:p w:rsidR="00362AFD" w:rsidRPr="00ED2B56" w:rsidRDefault="00362AFD" w:rsidP="00124BC8">
            <w:pPr>
              <w:spacing w:before="60"/>
              <w:rPr>
                <w:ins w:id="126" w:author="Brykczynski, Marek" w:date="2018-07-18T12:57:00Z"/>
                <w:rFonts w:cs="Calibri"/>
                <w:b/>
                <w:bCs/>
                <w:sz w:val="16"/>
              </w:rPr>
            </w:pPr>
            <w:ins w:id="127" w:author="Brykczynski, Marek" w:date="2018-07-18T12:57:00Z">
              <w:r w:rsidRPr="00ED2B56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3853" w:type="dxa"/>
          </w:tcPr>
          <w:p w:rsidR="00362AFD" w:rsidRPr="00ED2B56" w:rsidRDefault="00362AFD" w:rsidP="00124BC8">
            <w:pPr>
              <w:spacing w:before="60"/>
              <w:rPr>
                <w:ins w:id="128" w:author="Brykczynski, Marek" w:date="2018-07-18T12:57:00Z"/>
                <w:rFonts w:cs="Calibri"/>
                <w:sz w:val="16"/>
              </w:rPr>
            </w:pPr>
            <w:ins w:id="129" w:author="Brykczynski, Marek" w:date="2018-07-18T13:02:00Z">
              <w:r>
                <w:rPr>
                  <w:rFonts w:cs="Calibri"/>
                  <w:sz w:val="16"/>
                </w:rPr>
                <w:t>return value of conversion from u2p14 to float32</w:t>
              </w:r>
            </w:ins>
          </w:p>
        </w:tc>
        <w:tc>
          <w:tcPr>
            <w:tcW w:w="1135" w:type="dxa"/>
          </w:tcPr>
          <w:p w:rsidR="00362AFD" w:rsidRPr="00ED2B56" w:rsidRDefault="00362AFD" w:rsidP="00124BC8">
            <w:pPr>
              <w:spacing w:before="60"/>
              <w:rPr>
                <w:ins w:id="130" w:author="Brykczynski, Marek" w:date="2018-07-18T12:57:00Z"/>
                <w:rFonts w:cs="Calibri"/>
                <w:sz w:val="16"/>
              </w:rPr>
            </w:pPr>
            <w:ins w:id="131" w:author="Brykczynski, Marek" w:date="2018-07-18T12:57:00Z">
              <w:r>
                <w:rPr>
                  <w:rFonts w:cs="Calibri"/>
                  <w:sz w:val="16"/>
                </w:rPr>
                <w:t>f</w:t>
              </w:r>
              <w:r w:rsidRPr="00ED2B56">
                <w:rPr>
                  <w:rFonts w:cs="Calibri"/>
                  <w:sz w:val="16"/>
                </w:rPr>
                <w:t>loat32</w:t>
              </w:r>
            </w:ins>
          </w:p>
        </w:tc>
        <w:tc>
          <w:tcPr>
            <w:tcW w:w="1135" w:type="dxa"/>
          </w:tcPr>
          <w:p w:rsidR="00362AFD" w:rsidRPr="00ED2B56" w:rsidRDefault="00362AFD" w:rsidP="00362AFD">
            <w:pPr>
              <w:spacing w:before="60"/>
              <w:rPr>
                <w:ins w:id="132" w:author="Brykczynski, Marek" w:date="2018-07-18T12:57:00Z"/>
                <w:rFonts w:cs="Calibri"/>
                <w:sz w:val="16"/>
              </w:rPr>
            </w:pPr>
            <w:ins w:id="133" w:author="Brykczynski, Marek" w:date="2018-07-18T13:01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1135" w:type="dxa"/>
          </w:tcPr>
          <w:p w:rsidR="00362AFD" w:rsidRPr="00ED2B56" w:rsidRDefault="00362AFD" w:rsidP="00124BC8">
            <w:pPr>
              <w:spacing w:before="60"/>
              <w:rPr>
                <w:ins w:id="134" w:author="Brykczynski, Marek" w:date="2018-07-18T12:57:00Z"/>
                <w:rFonts w:cs="Calibri"/>
                <w:sz w:val="16"/>
              </w:rPr>
            </w:pPr>
            <w:ins w:id="135" w:author="Brykczynski, Marek" w:date="2018-07-18T13:01:00Z">
              <w:r>
                <w:rPr>
                  <w:rFonts w:cs="Calibri"/>
                  <w:sz w:val="16"/>
                </w:rPr>
                <w:t>2</w:t>
              </w:r>
            </w:ins>
          </w:p>
        </w:tc>
      </w:tr>
    </w:tbl>
    <w:p w:rsidR="00ED2B56" w:rsidRPr="00AC1E40" w:rsidRDefault="00ED2B56" w:rsidP="00AC1E40">
      <w:pPr>
        <w:rPr>
          <w:lang w:bidi="ar-SA"/>
        </w:rPr>
      </w:pPr>
    </w:p>
    <w:p w:rsidR="00D570C3" w:rsidRDefault="00D570C3" w:rsidP="00D570C3">
      <w:pPr>
        <w:pStyle w:val="Heading4"/>
      </w:pPr>
      <w:r>
        <w:t>Design Rationale</w:t>
      </w:r>
    </w:p>
    <w:p w:rsidR="00D570C3" w:rsidRPr="007D13DE" w:rsidRDefault="00D570C3" w:rsidP="00D570C3">
      <w:pPr>
        <w:rPr>
          <w:lang w:bidi="ar-SA"/>
        </w:rPr>
      </w:pPr>
      <w:r>
        <w:rPr>
          <w:lang w:bidi="ar-SA"/>
        </w:rPr>
        <w:t>Refer FDD</w:t>
      </w:r>
    </w:p>
    <w:p w:rsidR="00D570C3" w:rsidRPr="00AA38E8" w:rsidRDefault="00D570C3" w:rsidP="00D570C3">
      <w:pPr>
        <w:pStyle w:val="Heading4"/>
      </w:pPr>
      <w:r>
        <w:t>Processing</w:t>
      </w:r>
      <w:bookmarkEnd w:id="85"/>
    </w:p>
    <w:p w:rsidR="00D570C3" w:rsidRDefault="00D570C3" w:rsidP="00D570C3">
      <w:pPr>
        <w:rPr>
          <w:rFonts w:cs="Calibri"/>
        </w:rPr>
      </w:pPr>
      <w:r>
        <w:rPr>
          <w:rFonts w:cs="Calibri"/>
        </w:rPr>
        <w:t>Refer FDD</w:t>
      </w:r>
      <w:bookmarkStart w:id="136" w:name="_GoBack"/>
      <w:bookmarkEnd w:id="136"/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37" w:name="_Toc513644738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78"/>
      <w:bookmarkEnd w:id="137"/>
    </w:p>
    <w:p w:rsidR="008C6874" w:rsidRDefault="00C53EE8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38" w:name="_Toc418080076"/>
      <w:bookmarkStart w:id="139" w:name="_Toc421709921"/>
      <w:bookmarkStart w:id="140" w:name="_Toc513644739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38"/>
      <w:bookmarkEnd w:id="139"/>
      <w:bookmarkEnd w:id="140"/>
    </w:p>
    <w:p w:rsidR="00531B8C" w:rsidRDefault="002940D9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41" w:name="_Toc382297449"/>
      <w:bookmarkStart w:id="142" w:name="_Toc418080077"/>
      <w:bookmarkStart w:id="143" w:name="_Toc421709922"/>
      <w:bookmarkStart w:id="144" w:name="_Toc513644740"/>
      <w:r w:rsidRPr="00E75CFE">
        <w:rPr>
          <w:rFonts w:ascii="Calibri" w:hAnsi="Calibri" w:cs="Calibri"/>
        </w:rPr>
        <w:lastRenderedPageBreak/>
        <w:t>UNIT TEST CONSIDERATION</w:t>
      </w:r>
      <w:bookmarkEnd w:id="141"/>
      <w:bookmarkEnd w:id="142"/>
      <w:bookmarkEnd w:id="143"/>
      <w:bookmarkEnd w:id="144"/>
    </w:p>
    <w:p w:rsidR="00531B8C" w:rsidRPr="00531B8C" w:rsidRDefault="002940D9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383598">
      <w:pPr>
        <w:pStyle w:val="Heading1A"/>
      </w:pPr>
      <w:bookmarkStart w:id="145" w:name="_Toc513644741"/>
      <w:r w:rsidRPr="00A158C7">
        <w:lastRenderedPageBreak/>
        <w:t>Abbreviations and Acronyms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103D59" w:rsidP="00540486">
            <w:pPr>
              <w:spacing w:before="60" w:after="60"/>
              <w:rPr>
                <w:szCs w:val="20"/>
              </w:rPr>
            </w:pPr>
            <w:r w:rsidRPr="00103D59">
              <w:rPr>
                <w:szCs w:val="20"/>
              </w:rPr>
              <w:t>FDD</w:t>
            </w:r>
          </w:p>
        </w:tc>
        <w:tc>
          <w:tcPr>
            <w:tcW w:w="6270" w:type="dxa"/>
            <w:shd w:val="clear" w:color="auto" w:fill="auto"/>
          </w:tcPr>
          <w:p w:rsidR="00786BDF" w:rsidRPr="00A158C7" w:rsidRDefault="00103D59" w:rsidP="00540486">
            <w:pPr>
              <w:spacing w:before="60" w:after="60"/>
              <w:rPr>
                <w:szCs w:val="20"/>
              </w:rPr>
            </w:pPr>
            <w:r w:rsidRPr="00103D59">
              <w:rPr>
                <w:szCs w:val="20"/>
              </w:rPr>
              <w:t>Functional Design Document. (See references)</w:t>
            </w:r>
          </w:p>
        </w:tc>
      </w:tr>
    </w:tbl>
    <w:p w:rsidR="0053510E" w:rsidRPr="00A158C7" w:rsidRDefault="005A77EF" w:rsidP="00383598">
      <w:pPr>
        <w:pStyle w:val="Heading1A"/>
      </w:pPr>
      <w:bookmarkStart w:id="146" w:name="_Toc513644742"/>
      <w:r w:rsidRPr="00A158C7">
        <w:lastRenderedPageBreak/>
        <w:t>Glossary</w:t>
      </w:r>
      <w:bookmarkEnd w:id="146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383598">
      <w:pPr>
        <w:pStyle w:val="Heading1A"/>
      </w:pPr>
      <w:bookmarkStart w:id="147" w:name="_Toc513644743"/>
      <w:r w:rsidRPr="00A158C7">
        <w:lastRenderedPageBreak/>
        <w:t>References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48" w:name="_Ref313612389"/>
            <w:r>
              <w:t xml:space="preserve">AUTOSAR Specification of Memory Mapping </w:t>
            </w:r>
            <w:r w:rsidR="00103D59">
              <w:t>(</w:t>
            </w:r>
            <w:proofErr w:type="spellStart"/>
            <w:r w:rsidR="00103D59">
              <w:t>Link:</w:t>
            </w:r>
            <w:hyperlink r:id="rId15" w:history="1">
              <w:r w:rsidR="00103D59"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 w:rsidR="00103D59">
              <w:t>)</w:t>
            </w:r>
            <w:bookmarkEnd w:id="148"/>
          </w:p>
        </w:tc>
        <w:tc>
          <w:tcPr>
            <w:tcW w:w="2091" w:type="dxa"/>
            <w:shd w:val="clear" w:color="auto" w:fill="auto"/>
          </w:tcPr>
          <w:p w:rsidR="00531B8C" w:rsidRDefault="00103D59" w:rsidP="00B758D2">
            <w:pPr>
              <w:rPr>
                <w:lang w:bidi="ar-SA"/>
              </w:rPr>
            </w:pPr>
            <w:r w:rsidRPr="00103D59">
              <w:t>v1.4.0 R4.0 Rev 3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  <w:r w:rsidR="0025340D">
              <w:t>EA4</w:t>
            </w:r>
          </w:p>
        </w:tc>
        <w:tc>
          <w:tcPr>
            <w:tcW w:w="2091" w:type="dxa"/>
            <w:shd w:val="clear" w:color="auto" w:fill="auto"/>
          </w:tcPr>
          <w:p w:rsidR="00531B8C" w:rsidRDefault="00526AC8" w:rsidP="00B758D2">
            <w:pPr>
              <w:rPr>
                <w:lang w:bidi="ar-SA"/>
              </w:rPr>
            </w:pPr>
            <w:r>
              <w:rPr>
                <w:lang w:bidi="ar-SA"/>
              </w:rPr>
              <w:t>1.02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25340D" w:rsidP="00B758D2">
            <w:pPr>
              <w:keepNext/>
            </w:pPr>
            <w:bookmarkStart w:id="149" w:name="_Ref335300243"/>
            <w:r>
              <w:t xml:space="preserve">EA4 </w:t>
            </w:r>
            <w:r w:rsidR="00531B8C" w:rsidRPr="00FC427F">
              <w:t>Software Naming Conventions</w:t>
            </w:r>
            <w:bookmarkEnd w:id="149"/>
          </w:p>
        </w:tc>
        <w:tc>
          <w:tcPr>
            <w:tcW w:w="2091" w:type="dxa"/>
            <w:shd w:val="clear" w:color="auto" w:fill="auto"/>
          </w:tcPr>
          <w:p w:rsidR="00531B8C" w:rsidRDefault="00F6125B" w:rsidP="00B758D2">
            <w:pPr>
              <w:rPr>
                <w:lang w:bidi="ar-SA"/>
              </w:rPr>
            </w:pPr>
            <w:r>
              <w:rPr>
                <w:lang w:bidi="ar-SA"/>
              </w:rPr>
              <w:t>1</w:t>
            </w:r>
            <w:r w:rsidR="00531B8C">
              <w:rPr>
                <w:lang w:bidi="ar-SA"/>
              </w:rPr>
              <w:t>.</w:t>
            </w:r>
            <w:r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50" w:name="0AL0_1a67a9"/>
            <w:r w:rsidRPr="0025340D">
              <w:t>Software Design and Coding Standards</w:t>
            </w:r>
            <w:bookmarkEnd w:id="150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526AC8">
              <w:rPr>
                <w:lang w:bidi="ar-SA"/>
              </w:rPr>
              <w:t>0</w:t>
            </w:r>
            <w:r w:rsidR="00F6125B">
              <w:rPr>
                <w:lang w:bidi="ar-SA"/>
              </w:rPr>
              <w:t>1</w:t>
            </w:r>
          </w:p>
        </w:tc>
      </w:tr>
      <w:tr w:rsidR="000E646E" w:rsidRPr="00A158C7" w:rsidTr="00B758D2">
        <w:tc>
          <w:tcPr>
            <w:tcW w:w="738" w:type="dxa"/>
            <w:shd w:val="clear" w:color="auto" w:fill="auto"/>
          </w:tcPr>
          <w:p w:rsidR="000E646E" w:rsidRDefault="000E646E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0E646E" w:rsidRDefault="00AA39C7" w:rsidP="00B758D2">
            <w:pPr>
              <w:keepNext/>
            </w:pPr>
            <w:r>
              <w:t>SF073A</w:t>
            </w:r>
            <w:r w:rsidR="002940D9" w:rsidRPr="002940D9">
              <w:t>_</w:t>
            </w:r>
            <w:r>
              <w:t>ClsdLoopHys</w:t>
            </w:r>
            <w:r w:rsidR="002940D9" w:rsidRPr="002940D9">
              <w:t>_Design</w:t>
            </w:r>
          </w:p>
        </w:tc>
        <w:tc>
          <w:tcPr>
            <w:tcW w:w="2091" w:type="dxa"/>
            <w:shd w:val="clear" w:color="auto" w:fill="auto"/>
          </w:tcPr>
          <w:p w:rsidR="000E646E" w:rsidRDefault="0025340D" w:rsidP="00B758D2">
            <w:pPr>
              <w:rPr>
                <w:lang w:bidi="ar-SA"/>
              </w:rPr>
            </w:pPr>
            <w:r w:rsidRPr="0025340D"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A0F" w:rsidRDefault="00220A0F">
      <w:r>
        <w:separator/>
      </w:r>
    </w:p>
  </w:endnote>
  <w:endnote w:type="continuationSeparator" w:id="0">
    <w:p w:rsidR="00220A0F" w:rsidRDefault="0022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AA39C7" w:rsidRPr="00AA39C7">
            <w:rPr>
              <w:sz w:val="16"/>
              <w:szCs w:val="16"/>
            </w:rPr>
            <w:t>ClsdLoopHys</w:t>
          </w:r>
          <w:r w:rsidR="00A44142">
            <w:rPr>
              <w:sz w:val="16"/>
              <w:szCs w:val="16"/>
            </w:rPr>
            <w:t>_</w:t>
          </w:r>
          <w:r w:rsidR="00EA0A5A">
            <w:rPr>
              <w:sz w:val="16"/>
              <w:szCs w:val="16"/>
            </w:rPr>
            <w:t>MDD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5652AF">
            <w:rPr>
              <w:sz w:val="16"/>
              <w:szCs w:val="16"/>
            </w:rPr>
            <w:t>EA4 01.00.01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del w:id="151" w:author="Brykczynski, Marek" w:date="2018-07-18T11:56:00Z">
            <w:r w:rsidR="00AA39C7" w:rsidDel="00B1760D">
              <w:rPr>
                <w:sz w:val="16"/>
                <w:szCs w:val="16"/>
              </w:rPr>
              <w:delText>Ma</w:delText>
            </w:r>
          </w:del>
          <w:ins w:id="152" w:author="Brykczynski, Marek" w:date="2018-07-18T11:56:00Z">
            <w:r w:rsidR="00B1760D">
              <w:rPr>
                <w:sz w:val="16"/>
                <w:szCs w:val="16"/>
              </w:rPr>
              <w:t>Jul</w:t>
            </w:r>
          </w:ins>
          <w:r w:rsidR="00AA39C7">
            <w:rPr>
              <w:sz w:val="16"/>
              <w:szCs w:val="16"/>
            </w:rPr>
            <w:t>y 1</w:t>
          </w:r>
          <w:ins w:id="153" w:author="Brykczynski, Marek" w:date="2018-07-18T11:56:00Z">
            <w:r w:rsidR="00B1760D">
              <w:rPr>
                <w:sz w:val="16"/>
                <w:szCs w:val="16"/>
              </w:rPr>
              <w:t>7</w:t>
            </w:r>
          </w:ins>
          <w:del w:id="154" w:author="Brykczynski, Marek" w:date="2018-07-18T11:56:00Z">
            <w:r w:rsidR="00AA39C7" w:rsidDel="00B1760D">
              <w:rPr>
                <w:sz w:val="16"/>
                <w:szCs w:val="16"/>
              </w:rPr>
              <w:delText>0</w:delText>
            </w:r>
          </w:del>
          <w:r w:rsidR="005652AF">
            <w:rPr>
              <w:sz w:val="16"/>
              <w:szCs w:val="16"/>
            </w:rPr>
            <w:t>, 201</w:t>
          </w:r>
          <w:r w:rsidR="00EF20B5">
            <w:rPr>
              <w:sz w:val="16"/>
              <w:szCs w:val="16"/>
            </w:rPr>
            <w:t>8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62AFD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62AFD">
            <w:rPr>
              <w:b/>
              <w:noProof/>
              <w:sz w:val="16"/>
              <w:szCs w:val="16"/>
            </w:rPr>
            <w:t>18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A0F" w:rsidRDefault="00220A0F">
      <w:r>
        <w:separator/>
      </w:r>
    </w:p>
  </w:footnote>
  <w:footnote w:type="continuationSeparator" w:id="0">
    <w:p w:rsidR="00220A0F" w:rsidRDefault="00220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C0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1533"/>
    <w:rsid w:val="00063A7A"/>
    <w:rsid w:val="0006733C"/>
    <w:rsid w:val="000718C3"/>
    <w:rsid w:val="00076DD2"/>
    <w:rsid w:val="00081070"/>
    <w:rsid w:val="00094FE4"/>
    <w:rsid w:val="00096B85"/>
    <w:rsid w:val="000A11FE"/>
    <w:rsid w:val="000A3A3E"/>
    <w:rsid w:val="000A5FB2"/>
    <w:rsid w:val="000B01C4"/>
    <w:rsid w:val="000B0DB8"/>
    <w:rsid w:val="000B37D5"/>
    <w:rsid w:val="000B5C1E"/>
    <w:rsid w:val="000B6648"/>
    <w:rsid w:val="000C05C9"/>
    <w:rsid w:val="000D7FCA"/>
    <w:rsid w:val="000E0B71"/>
    <w:rsid w:val="000E102A"/>
    <w:rsid w:val="000E3512"/>
    <w:rsid w:val="000E548A"/>
    <w:rsid w:val="000E646E"/>
    <w:rsid w:val="00101127"/>
    <w:rsid w:val="00102C25"/>
    <w:rsid w:val="00103D59"/>
    <w:rsid w:val="00105535"/>
    <w:rsid w:val="00105C99"/>
    <w:rsid w:val="001063C7"/>
    <w:rsid w:val="00106653"/>
    <w:rsid w:val="00107593"/>
    <w:rsid w:val="00113021"/>
    <w:rsid w:val="00114319"/>
    <w:rsid w:val="00114979"/>
    <w:rsid w:val="001161D2"/>
    <w:rsid w:val="0012264F"/>
    <w:rsid w:val="001278D4"/>
    <w:rsid w:val="00133350"/>
    <w:rsid w:val="00135743"/>
    <w:rsid w:val="00141595"/>
    <w:rsid w:val="001418A5"/>
    <w:rsid w:val="00142E1F"/>
    <w:rsid w:val="001449F2"/>
    <w:rsid w:val="00144BD1"/>
    <w:rsid w:val="00145E51"/>
    <w:rsid w:val="00152242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0EF"/>
    <w:rsid w:val="001C3CBB"/>
    <w:rsid w:val="001C5D11"/>
    <w:rsid w:val="001D2F1D"/>
    <w:rsid w:val="001D6053"/>
    <w:rsid w:val="001D7776"/>
    <w:rsid w:val="001E4877"/>
    <w:rsid w:val="001F0A02"/>
    <w:rsid w:val="001F7A45"/>
    <w:rsid w:val="00203950"/>
    <w:rsid w:val="00206564"/>
    <w:rsid w:val="0020703E"/>
    <w:rsid w:val="00210877"/>
    <w:rsid w:val="00210A18"/>
    <w:rsid w:val="00213F47"/>
    <w:rsid w:val="00214A84"/>
    <w:rsid w:val="00216E0A"/>
    <w:rsid w:val="00217199"/>
    <w:rsid w:val="00220A0F"/>
    <w:rsid w:val="0022572C"/>
    <w:rsid w:val="00226086"/>
    <w:rsid w:val="002366F0"/>
    <w:rsid w:val="00237876"/>
    <w:rsid w:val="00241551"/>
    <w:rsid w:val="00246432"/>
    <w:rsid w:val="00246474"/>
    <w:rsid w:val="00246930"/>
    <w:rsid w:val="0024763B"/>
    <w:rsid w:val="002518E0"/>
    <w:rsid w:val="00252485"/>
    <w:rsid w:val="0025340D"/>
    <w:rsid w:val="002540D9"/>
    <w:rsid w:val="00256656"/>
    <w:rsid w:val="00256CCC"/>
    <w:rsid w:val="00256D7F"/>
    <w:rsid w:val="00260133"/>
    <w:rsid w:val="002638B6"/>
    <w:rsid w:val="00266625"/>
    <w:rsid w:val="00273A0B"/>
    <w:rsid w:val="00276E6F"/>
    <w:rsid w:val="002879E0"/>
    <w:rsid w:val="002905EB"/>
    <w:rsid w:val="002940D9"/>
    <w:rsid w:val="00294777"/>
    <w:rsid w:val="002A384A"/>
    <w:rsid w:val="002A3DCD"/>
    <w:rsid w:val="002A4407"/>
    <w:rsid w:val="002A46ED"/>
    <w:rsid w:val="002A6127"/>
    <w:rsid w:val="002A64D1"/>
    <w:rsid w:val="002A76C4"/>
    <w:rsid w:val="002B094F"/>
    <w:rsid w:val="002B1587"/>
    <w:rsid w:val="002B2B02"/>
    <w:rsid w:val="002B6E4E"/>
    <w:rsid w:val="002B7D4B"/>
    <w:rsid w:val="002C5357"/>
    <w:rsid w:val="002D2079"/>
    <w:rsid w:val="002D3928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353C"/>
    <w:rsid w:val="003267EF"/>
    <w:rsid w:val="00326A13"/>
    <w:rsid w:val="00327A5B"/>
    <w:rsid w:val="00330ED1"/>
    <w:rsid w:val="003313B5"/>
    <w:rsid w:val="0034184E"/>
    <w:rsid w:val="00341ED6"/>
    <w:rsid w:val="00347652"/>
    <w:rsid w:val="003526B2"/>
    <w:rsid w:val="0035422B"/>
    <w:rsid w:val="00356836"/>
    <w:rsid w:val="00361921"/>
    <w:rsid w:val="00362AFD"/>
    <w:rsid w:val="00362B86"/>
    <w:rsid w:val="00362CE5"/>
    <w:rsid w:val="00364BF7"/>
    <w:rsid w:val="00364F00"/>
    <w:rsid w:val="00377217"/>
    <w:rsid w:val="00383598"/>
    <w:rsid w:val="003849A4"/>
    <w:rsid w:val="00385119"/>
    <w:rsid w:val="00387418"/>
    <w:rsid w:val="00387BF4"/>
    <w:rsid w:val="00393DBF"/>
    <w:rsid w:val="003A5B2A"/>
    <w:rsid w:val="003B197F"/>
    <w:rsid w:val="003B4A55"/>
    <w:rsid w:val="003B697D"/>
    <w:rsid w:val="003D456D"/>
    <w:rsid w:val="003F18D9"/>
    <w:rsid w:val="003F3205"/>
    <w:rsid w:val="004029F0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46"/>
    <w:rsid w:val="00496E7C"/>
    <w:rsid w:val="00497491"/>
    <w:rsid w:val="004A0EA5"/>
    <w:rsid w:val="004A3AD6"/>
    <w:rsid w:val="004C1331"/>
    <w:rsid w:val="004C5651"/>
    <w:rsid w:val="004D0FAD"/>
    <w:rsid w:val="004D5D37"/>
    <w:rsid w:val="004D705B"/>
    <w:rsid w:val="004E07E4"/>
    <w:rsid w:val="004E0D43"/>
    <w:rsid w:val="004E39D0"/>
    <w:rsid w:val="004E4AE0"/>
    <w:rsid w:val="004F3C64"/>
    <w:rsid w:val="0050033C"/>
    <w:rsid w:val="00507960"/>
    <w:rsid w:val="00510DB3"/>
    <w:rsid w:val="00514FCB"/>
    <w:rsid w:val="005200B6"/>
    <w:rsid w:val="00526AC8"/>
    <w:rsid w:val="00527EC6"/>
    <w:rsid w:val="00531B8C"/>
    <w:rsid w:val="0053510E"/>
    <w:rsid w:val="00535CBC"/>
    <w:rsid w:val="005366FA"/>
    <w:rsid w:val="00540080"/>
    <w:rsid w:val="00540486"/>
    <w:rsid w:val="00540749"/>
    <w:rsid w:val="005418E8"/>
    <w:rsid w:val="00541D9D"/>
    <w:rsid w:val="00541E2D"/>
    <w:rsid w:val="00545A1D"/>
    <w:rsid w:val="00546825"/>
    <w:rsid w:val="0054769F"/>
    <w:rsid w:val="00551E95"/>
    <w:rsid w:val="00553CD9"/>
    <w:rsid w:val="005652AF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118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42B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3D7"/>
    <w:rsid w:val="00673A6E"/>
    <w:rsid w:val="0067654E"/>
    <w:rsid w:val="006811FF"/>
    <w:rsid w:val="00681E5A"/>
    <w:rsid w:val="006845E9"/>
    <w:rsid w:val="00686ED4"/>
    <w:rsid w:val="00693EFD"/>
    <w:rsid w:val="0069657C"/>
    <w:rsid w:val="006A61EA"/>
    <w:rsid w:val="006A7C28"/>
    <w:rsid w:val="006B5229"/>
    <w:rsid w:val="006B5F56"/>
    <w:rsid w:val="006C12CB"/>
    <w:rsid w:val="006C2D7D"/>
    <w:rsid w:val="006D43DC"/>
    <w:rsid w:val="006D634C"/>
    <w:rsid w:val="006D659E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408DF"/>
    <w:rsid w:val="007501B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48F1"/>
    <w:rsid w:val="007B71B8"/>
    <w:rsid w:val="007C0067"/>
    <w:rsid w:val="007C3A2E"/>
    <w:rsid w:val="007C4A1B"/>
    <w:rsid w:val="007C4B48"/>
    <w:rsid w:val="007D1768"/>
    <w:rsid w:val="007D326F"/>
    <w:rsid w:val="007E00D7"/>
    <w:rsid w:val="007E0373"/>
    <w:rsid w:val="007E1C02"/>
    <w:rsid w:val="007E4EF4"/>
    <w:rsid w:val="007E625F"/>
    <w:rsid w:val="007E6421"/>
    <w:rsid w:val="007F2AD7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67BF5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A63CE"/>
    <w:rsid w:val="008A6B23"/>
    <w:rsid w:val="008B2A08"/>
    <w:rsid w:val="008C31B1"/>
    <w:rsid w:val="008C4FBE"/>
    <w:rsid w:val="008C6874"/>
    <w:rsid w:val="008D1A6A"/>
    <w:rsid w:val="008D3DCA"/>
    <w:rsid w:val="008D69B7"/>
    <w:rsid w:val="008E0DF3"/>
    <w:rsid w:val="008F03A2"/>
    <w:rsid w:val="008F09CA"/>
    <w:rsid w:val="008F11FD"/>
    <w:rsid w:val="008F1C9A"/>
    <w:rsid w:val="008F38B3"/>
    <w:rsid w:val="008F402B"/>
    <w:rsid w:val="008F4A9B"/>
    <w:rsid w:val="008F7506"/>
    <w:rsid w:val="009017D0"/>
    <w:rsid w:val="009026C0"/>
    <w:rsid w:val="00905396"/>
    <w:rsid w:val="009073C5"/>
    <w:rsid w:val="00912AE0"/>
    <w:rsid w:val="00912B83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2633"/>
    <w:rsid w:val="009B0C02"/>
    <w:rsid w:val="009B32C8"/>
    <w:rsid w:val="009B754B"/>
    <w:rsid w:val="009C5629"/>
    <w:rsid w:val="009C5E90"/>
    <w:rsid w:val="009C71A3"/>
    <w:rsid w:val="009C7819"/>
    <w:rsid w:val="009C7F7D"/>
    <w:rsid w:val="009D1773"/>
    <w:rsid w:val="009D493A"/>
    <w:rsid w:val="009D62FD"/>
    <w:rsid w:val="009E371E"/>
    <w:rsid w:val="009E6A87"/>
    <w:rsid w:val="009F3119"/>
    <w:rsid w:val="009F7D6F"/>
    <w:rsid w:val="00A00CA6"/>
    <w:rsid w:val="00A049EB"/>
    <w:rsid w:val="00A05B7E"/>
    <w:rsid w:val="00A158C7"/>
    <w:rsid w:val="00A25B61"/>
    <w:rsid w:val="00A365F0"/>
    <w:rsid w:val="00A37E34"/>
    <w:rsid w:val="00A44142"/>
    <w:rsid w:val="00A54627"/>
    <w:rsid w:val="00A639FF"/>
    <w:rsid w:val="00A6463B"/>
    <w:rsid w:val="00A656E4"/>
    <w:rsid w:val="00A71A73"/>
    <w:rsid w:val="00A72ADF"/>
    <w:rsid w:val="00A72DF4"/>
    <w:rsid w:val="00A75159"/>
    <w:rsid w:val="00A75452"/>
    <w:rsid w:val="00A76DEC"/>
    <w:rsid w:val="00A8077B"/>
    <w:rsid w:val="00A840A4"/>
    <w:rsid w:val="00A85DD5"/>
    <w:rsid w:val="00A90F28"/>
    <w:rsid w:val="00A92EE5"/>
    <w:rsid w:val="00AA2199"/>
    <w:rsid w:val="00AA39C7"/>
    <w:rsid w:val="00AA3A29"/>
    <w:rsid w:val="00AA3A38"/>
    <w:rsid w:val="00AA61A8"/>
    <w:rsid w:val="00AB1565"/>
    <w:rsid w:val="00AB200C"/>
    <w:rsid w:val="00AB2785"/>
    <w:rsid w:val="00AB4F4C"/>
    <w:rsid w:val="00AC1BE0"/>
    <w:rsid w:val="00AC1E4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4A06"/>
    <w:rsid w:val="00B10816"/>
    <w:rsid w:val="00B11BE8"/>
    <w:rsid w:val="00B13C48"/>
    <w:rsid w:val="00B154E6"/>
    <w:rsid w:val="00B1760D"/>
    <w:rsid w:val="00B21802"/>
    <w:rsid w:val="00B25D10"/>
    <w:rsid w:val="00B33239"/>
    <w:rsid w:val="00B35242"/>
    <w:rsid w:val="00B35F84"/>
    <w:rsid w:val="00B372BB"/>
    <w:rsid w:val="00B37548"/>
    <w:rsid w:val="00B42A38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65B3"/>
    <w:rsid w:val="00B9722C"/>
    <w:rsid w:val="00BA089B"/>
    <w:rsid w:val="00BA0D62"/>
    <w:rsid w:val="00BA3763"/>
    <w:rsid w:val="00BA5041"/>
    <w:rsid w:val="00BA7BCD"/>
    <w:rsid w:val="00BB166E"/>
    <w:rsid w:val="00BB4210"/>
    <w:rsid w:val="00BC10FF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4720E"/>
    <w:rsid w:val="00C53EE8"/>
    <w:rsid w:val="00C53F02"/>
    <w:rsid w:val="00C54CBD"/>
    <w:rsid w:val="00C62193"/>
    <w:rsid w:val="00C642B0"/>
    <w:rsid w:val="00C64761"/>
    <w:rsid w:val="00C64857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0C3"/>
    <w:rsid w:val="00D57F9F"/>
    <w:rsid w:val="00D60445"/>
    <w:rsid w:val="00D62522"/>
    <w:rsid w:val="00D70B1D"/>
    <w:rsid w:val="00D757BC"/>
    <w:rsid w:val="00D762B8"/>
    <w:rsid w:val="00D775AC"/>
    <w:rsid w:val="00D77688"/>
    <w:rsid w:val="00D77952"/>
    <w:rsid w:val="00D8298E"/>
    <w:rsid w:val="00DA5C5C"/>
    <w:rsid w:val="00DB0311"/>
    <w:rsid w:val="00DB1985"/>
    <w:rsid w:val="00DB213C"/>
    <w:rsid w:val="00DB3C1D"/>
    <w:rsid w:val="00DC0959"/>
    <w:rsid w:val="00DC25E1"/>
    <w:rsid w:val="00DC598C"/>
    <w:rsid w:val="00DD3B65"/>
    <w:rsid w:val="00DD54C2"/>
    <w:rsid w:val="00DE23CE"/>
    <w:rsid w:val="00DE2FDE"/>
    <w:rsid w:val="00DF4415"/>
    <w:rsid w:val="00E020FC"/>
    <w:rsid w:val="00E03151"/>
    <w:rsid w:val="00E044C8"/>
    <w:rsid w:val="00E12568"/>
    <w:rsid w:val="00E13336"/>
    <w:rsid w:val="00E16D14"/>
    <w:rsid w:val="00E176AB"/>
    <w:rsid w:val="00E21882"/>
    <w:rsid w:val="00E23E66"/>
    <w:rsid w:val="00E31AE9"/>
    <w:rsid w:val="00E3395D"/>
    <w:rsid w:val="00E35A9F"/>
    <w:rsid w:val="00E3609B"/>
    <w:rsid w:val="00E36420"/>
    <w:rsid w:val="00E43BF5"/>
    <w:rsid w:val="00E46EBF"/>
    <w:rsid w:val="00E51408"/>
    <w:rsid w:val="00E52161"/>
    <w:rsid w:val="00E53B87"/>
    <w:rsid w:val="00E61FD9"/>
    <w:rsid w:val="00E6550B"/>
    <w:rsid w:val="00E9004B"/>
    <w:rsid w:val="00EA0A5A"/>
    <w:rsid w:val="00EA3337"/>
    <w:rsid w:val="00EA77CA"/>
    <w:rsid w:val="00EB1228"/>
    <w:rsid w:val="00ED2B56"/>
    <w:rsid w:val="00ED3D2B"/>
    <w:rsid w:val="00EE263E"/>
    <w:rsid w:val="00EE26AB"/>
    <w:rsid w:val="00EE3BBC"/>
    <w:rsid w:val="00EF190F"/>
    <w:rsid w:val="00EF20B5"/>
    <w:rsid w:val="00F1009A"/>
    <w:rsid w:val="00F1257A"/>
    <w:rsid w:val="00F21A35"/>
    <w:rsid w:val="00F33BD1"/>
    <w:rsid w:val="00F36729"/>
    <w:rsid w:val="00F36CC2"/>
    <w:rsid w:val="00F417BB"/>
    <w:rsid w:val="00F4269D"/>
    <w:rsid w:val="00F4318C"/>
    <w:rsid w:val="00F43F8E"/>
    <w:rsid w:val="00F47D1C"/>
    <w:rsid w:val="00F51C8D"/>
    <w:rsid w:val="00F527E9"/>
    <w:rsid w:val="00F56F9A"/>
    <w:rsid w:val="00F602B0"/>
    <w:rsid w:val="00F6097F"/>
    <w:rsid w:val="00F6125B"/>
    <w:rsid w:val="00F651F5"/>
    <w:rsid w:val="00F727CE"/>
    <w:rsid w:val="00F737FE"/>
    <w:rsid w:val="00F7607B"/>
    <w:rsid w:val="00F803EF"/>
    <w:rsid w:val="00F90FCC"/>
    <w:rsid w:val="00F91518"/>
    <w:rsid w:val="00F95E33"/>
    <w:rsid w:val="00FB0DC6"/>
    <w:rsid w:val="00FB39DC"/>
    <w:rsid w:val="00FC02CC"/>
    <w:rsid w:val="00FC45EA"/>
    <w:rsid w:val="00FC5A02"/>
    <w:rsid w:val="00FD293C"/>
    <w:rsid w:val="00FD31F6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utosar.org/fileadmin/files/standards/classic/4-0/software-architecture/implementation-integration/standard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060A7A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06"/>
    <w:rsid w:val="00060A7A"/>
    <w:rsid w:val="001C3B7D"/>
    <w:rsid w:val="002F7FF4"/>
    <w:rsid w:val="004F410A"/>
    <w:rsid w:val="00504006"/>
    <w:rsid w:val="005D522B"/>
    <w:rsid w:val="005E475C"/>
    <w:rsid w:val="00677886"/>
    <w:rsid w:val="00691AF0"/>
    <w:rsid w:val="006A7385"/>
    <w:rsid w:val="006E7693"/>
    <w:rsid w:val="008422F6"/>
    <w:rsid w:val="00947D2A"/>
    <w:rsid w:val="0096377A"/>
    <w:rsid w:val="00976E9E"/>
    <w:rsid w:val="00B1401E"/>
    <w:rsid w:val="00B26A8B"/>
    <w:rsid w:val="00B66F46"/>
    <w:rsid w:val="00CE625F"/>
    <w:rsid w:val="00D7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AD4297F-DF51-4FD2-81DA-520F3E94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</Template>
  <TotalTime>112</TotalTime>
  <Pages>18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7848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Brykczynski, Marek</cp:lastModifiedBy>
  <cp:revision>20</cp:revision>
  <cp:lastPrinted>2014-12-17T17:01:00Z</cp:lastPrinted>
  <dcterms:created xsi:type="dcterms:W3CDTF">2018-05-09T13:16:00Z</dcterms:created>
  <dcterms:modified xsi:type="dcterms:W3CDTF">2018-07-18T11:02:00Z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BmwTunSetHndlr</vt:lpwstr>
  </property>
  <property fmtid="{D5CDD505-2E9C-101B-9397-08002B2CF9AE}" pid="3" name="Template Version">
    <vt:lpwstr>EA4 01.00.01</vt:lpwstr>
  </property>
  <property fmtid="{D5CDD505-2E9C-101B-9397-08002B2CF9AE}" pid="4" name="Release Date">
    <vt:lpwstr>March 27,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