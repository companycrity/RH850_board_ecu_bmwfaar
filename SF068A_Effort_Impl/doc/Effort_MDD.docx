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50FB7AF9"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5AA9806A"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33B05A2B" w14:textId="7777777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4B62E4">
        <w:rPr>
          <w:rFonts w:cs="Calibri"/>
          <w:b/>
          <w:sz w:val="48"/>
          <w:szCs w:val="48"/>
        </w:rPr>
        <w:t>Effort</w:t>
      </w:r>
      <w:r>
        <w:rPr>
          <w:rFonts w:cs="Calibri"/>
          <w:b/>
          <w:sz w:val="48"/>
          <w:szCs w:val="48"/>
        </w:rPr>
        <w:fldChar w:fldCharType="end"/>
      </w:r>
    </w:p>
    <w:p w14:paraId="0F800089" w14:textId="77777777" w:rsidR="005E61CD" w:rsidRPr="007E0373" w:rsidRDefault="005E61CD" w:rsidP="007E0373">
      <w:pPr>
        <w:tabs>
          <w:tab w:val="left" w:pos="4320"/>
          <w:tab w:val="left" w:pos="8640"/>
        </w:tabs>
        <w:spacing w:before="120" w:after="360"/>
        <w:jc w:val="center"/>
        <w:rPr>
          <w:b/>
          <w:sz w:val="36"/>
        </w:rPr>
      </w:pPr>
    </w:p>
    <w:p w14:paraId="3CA1443D" w14:textId="5678C6E6"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Nimmy Mathews" w:date="2018-05-09T19:50:00Z">
        <w:r w:rsidR="00AF3C75">
          <w:rPr>
            <w:b/>
            <w:sz w:val="36"/>
          </w:rPr>
          <w:t>May 9, 2018</w:t>
        </w:r>
      </w:ins>
      <w:del w:id="1" w:author="Nimmy Mathews" w:date="2018-03-07T13:41:00Z">
        <w:r w:rsidR="004B62E4" w:rsidDel="004C03D5">
          <w:rPr>
            <w:b/>
            <w:sz w:val="36"/>
          </w:rPr>
          <w:delText>January 25, 2018</w:delText>
        </w:r>
      </w:del>
      <w:r w:rsidRPr="007E0373">
        <w:rPr>
          <w:b/>
          <w:sz w:val="36"/>
        </w:rPr>
        <w:fldChar w:fldCharType="end"/>
      </w:r>
    </w:p>
    <w:p w14:paraId="11C3A20B"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192C3739" w14:textId="77777777"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4B62E4">
        <w:rPr>
          <w:b/>
          <w:sz w:val="24"/>
        </w:rPr>
        <w:t>Software Engineering</w:t>
      </w:r>
      <w:r>
        <w:rPr>
          <w:b/>
          <w:sz w:val="24"/>
        </w:rPr>
        <w:fldChar w:fldCharType="end"/>
      </w:r>
    </w:p>
    <w:p w14:paraId="504F3429" w14:textId="77777777"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B62E4">
        <w:rPr>
          <w:b/>
          <w:sz w:val="24"/>
        </w:rPr>
        <w:t>Nexteer Automotive</w:t>
      </w:r>
      <w:r>
        <w:rPr>
          <w:b/>
          <w:sz w:val="24"/>
        </w:rPr>
        <w:fldChar w:fldCharType="end"/>
      </w:r>
      <w:r>
        <w:rPr>
          <w:b/>
          <w:sz w:val="24"/>
        </w:rPr>
        <w:t>,</w:t>
      </w:r>
    </w:p>
    <w:p w14:paraId="0990FA6A" w14:textId="77777777"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4B62E4">
        <w:rPr>
          <w:b/>
          <w:sz w:val="24"/>
        </w:rPr>
        <w:t>Saginaw, MI, USA</w:t>
      </w:r>
      <w:r>
        <w:rPr>
          <w:b/>
          <w:sz w:val="24"/>
        </w:rPr>
        <w:fldChar w:fldCharType="end"/>
      </w:r>
    </w:p>
    <w:p w14:paraId="19E36F1B"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452A13EF" w14:textId="77777777"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B62E4">
        <w:rPr>
          <w:b/>
          <w:sz w:val="24"/>
        </w:rPr>
        <w:t>Software Group</w:t>
      </w:r>
      <w:r>
        <w:rPr>
          <w:b/>
          <w:sz w:val="24"/>
        </w:rPr>
        <w:fldChar w:fldCharType="end"/>
      </w:r>
      <w:r w:rsidR="00891F29" w:rsidRPr="00A158C7">
        <w:rPr>
          <w:b/>
          <w:sz w:val="24"/>
        </w:rPr>
        <w:t>,</w:t>
      </w:r>
    </w:p>
    <w:p w14:paraId="7A4B8958"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B62E4">
        <w:rPr>
          <w:b/>
          <w:sz w:val="24"/>
        </w:rPr>
        <w:t>Nexteer Automotive</w:t>
      </w:r>
      <w:r>
        <w:rPr>
          <w:b/>
          <w:sz w:val="24"/>
        </w:rPr>
        <w:fldChar w:fldCharType="end"/>
      </w:r>
      <w:r w:rsidR="00A365F0" w:rsidRPr="00A158C7">
        <w:rPr>
          <w:b/>
          <w:sz w:val="24"/>
        </w:rPr>
        <w:t>,</w:t>
      </w:r>
    </w:p>
    <w:p w14:paraId="3EE0E6C9"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B62E4">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gridCol w:w="2495"/>
        <w:gridCol w:w="1386"/>
        <w:gridCol w:w="1505"/>
      </w:tblGrid>
      <w:tr w:rsidR="004029F0" w:rsidRPr="00AA38E8" w14:paraId="5181E812" w14:textId="77777777" w:rsidTr="00210A18">
        <w:tc>
          <w:tcPr>
            <w:tcW w:w="2287" w:type="pct"/>
          </w:tcPr>
          <w:p w14:paraId="55028390" w14:textId="77777777" w:rsidR="004029F0" w:rsidRPr="00AA38E8" w:rsidRDefault="004029F0" w:rsidP="00D229A6">
            <w:pPr>
              <w:jc w:val="center"/>
              <w:rPr>
                <w:rFonts w:cs="Calibri"/>
                <w:b/>
              </w:rPr>
            </w:pPr>
            <w:r w:rsidRPr="00AA38E8">
              <w:rPr>
                <w:rFonts w:cs="Calibri"/>
                <w:b/>
              </w:rPr>
              <w:t>Description</w:t>
            </w:r>
          </w:p>
        </w:tc>
        <w:tc>
          <w:tcPr>
            <w:tcW w:w="1257" w:type="pct"/>
          </w:tcPr>
          <w:p w14:paraId="5C7DFD48" w14:textId="77777777" w:rsidR="004029F0" w:rsidRPr="00AA38E8" w:rsidRDefault="004029F0" w:rsidP="00D229A6">
            <w:pPr>
              <w:jc w:val="center"/>
              <w:rPr>
                <w:rFonts w:cs="Calibri"/>
                <w:b/>
              </w:rPr>
            </w:pPr>
            <w:r w:rsidRPr="00AA38E8">
              <w:rPr>
                <w:rFonts w:cs="Calibri"/>
                <w:b/>
              </w:rPr>
              <w:t>Author</w:t>
            </w:r>
          </w:p>
        </w:tc>
        <w:tc>
          <w:tcPr>
            <w:tcW w:w="698" w:type="pct"/>
          </w:tcPr>
          <w:p w14:paraId="686AA86B" w14:textId="77777777" w:rsidR="004029F0" w:rsidRPr="00AA38E8" w:rsidRDefault="004029F0" w:rsidP="00D229A6">
            <w:pPr>
              <w:jc w:val="center"/>
              <w:rPr>
                <w:rFonts w:cs="Calibri"/>
                <w:b/>
              </w:rPr>
            </w:pPr>
            <w:r w:rsidRPr="00AA38E8">
              <w:rPr>
                <w:rFonts w:cs="Calibri"/>
                <w:b/>
              </w:rPr>
              <w:t>Version</w:t>
            </w:r>
          </w:p>
        </w:tc>
        <w:tc>
          <w:tcPr>
            <w:tcW w:w="758" w:type="pct"/>
          </w:tcPr>
          <w:p w14:paraId="5ECBF4F9" w14:textId="77777777" w:rsidR="004029F0" w:rsidRPr="00AA38E8" w:rsidRDefault="004029F0" w:rsidP="00D229A6">
            <w:pPr>
              <w:jc w:val="center"/>
              <w:rPr>
                <w:rFonts w:cs="Calibri"/>
                <w:b/>
              </w:rPr>
            </w:pPr>
            <w:r w:rsidRPr="00AA38E8">
              <w:rPr>
                <w:rFonts w:cs="Calibri"/>
                <w:b/>
              </w:rPr>
              <w:t>Date</w:t>
            </w:r>
          </w:p>
        </w:tc>
      </w:tr>
      <w:tr w:rsidR="004029F0" w:rsidRPr="00AA38E8" w14:paraId="61601312" w14:textId="77777777" w:rsidTr="00210A18">
        <w:tc>
          <w:tcPr>
            <w:tcW w:w="2287" w:type="pct"/>
          </w:tcPr>
          <w:p w14:paraId="7FB0DECA"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3F5FECEF" w14:textId="77777777" w:rsidR="004029F0" w:rsidRPr="00AA38E8" w:rsidRDefault="004029F0" w:rsidP="004029F0">
            <w:pPr>
              <w:rPr>
                <w:rFonts w:cs="Calibri"/>
              </w:rPr>
            </w:pPr>
            <w:r>
              <w:rPr>
                <w:rFonts w:cs="Calibri"/>
              </w:rPr>
              <w:t>Krzysztof Byrski</w:t>
            </w:r>
          </w:p>
        </w:tc>
        <w:tc>
          <w:tcPr>
            <w:tcW w:w="698" w:type="pct"/>
          </w:tcPr>
          <w:p w14:paraId="5E1168E9" w14:textId="77777777" w:rsidR="004029F0" w:rsidRPr="00AA38E8" w:rsidRDefault="004029F0" w:rsidP="00D229A6">
            <w:pPr>
              <w:rPr>
                <w:rFonts w:cs="Calibri"/>
              </w:rPr>
            </w:pPr>
            <w:r>
              <w:rPr>
                <w:rFonts w:cs="Calibri"/>
              </w:rPr>
              <w:t>1</w:t>
            </w:r>
          </w:p>
        </w:tc>
        <w:tc>
          <w:tcPr>
            <w:tcW w:w="758" w:type="pct"/>
          </w:tcPr>
          <w:p w14:paraId="5CF2958C" w14:textId="77777777" w:rsidR="004029F0" w:rsidRPr="00AA38E8" w:rsidRDefault="004B62E4" w:rsidP="004B62E4">
            <w:pPr>
              <w:rPr>
                <w:rFonts w:cs="Calibri"/>
              </w:rPr>
            </w:pPr>
            <w:r>
              <w:rPr>
                <w:rFonts w:cs="Calibri"/>
              </w:rPr>
              <w:t>25</w:t>
            </w:r>
            <w:r w:rsidR="004029F0">
              <w:rPr>
                <w:rFonts w:cs="Calibri"/>
              </w:rPr>
              <w:t>-</w:t>
            </w:r>
            <w:r>
              <w:rPr>
                <w:rFonts w:cs="Calibri"/>
              </w:rPr>
              <w:t>Jan</w:t>
            </w:r>
            <w:r w:rsidR="004029F0">
              <w:rPr>
                <w:rFonts w:cs="Calibri"/>
              </w:rPr>
              <w:t>-201</w:t>
            </w:r>
            <w:r>
              <w:rPr>
                <w:rFonts w:cs="Calibri"/>
              </w:rPr>
              <w:t>8</w:t>
            </w:r>
          </w:p>
        </w:tc>
      </w:tr>
      <w:tr w:rsidR="008949DA" w:rsidRPr="00AA38E8" w14:paraId="683F3EBA" w14:textId="77777777" w:rsidTr="00210A18">
        <w:trPr>
          <w:ins w:id="2" w:author="Nimmy Mathews" w:date="2018-03-07T13:41:00Z"/>
        </w:trPr>
        <w:tc>
          <w:tcPr>
            <w:tcW w:w="2287" w:type="pct"/>
          </w:tcPr>
          <w:p w14:paraId="64455476" w14:textId="4283FE1B" w:rsidR="008949DA" w:rsidRDefault="008949DA" w:rsidP="007E6CB2">
            <w:pPr>
              <w:rPr>
                <w:ins w:id="3" w:author="Nimmy Mathews" w:date="2018-03-07T13:41:00Z"/>
                <w:rFonts w:cs="Calibri"/>
              </w:rPr>
            </w:pPr>
            <w:ins w:id="4" w:author="Nimmy Mathews" w:date="2018-03-07T13:41:00Z">
              <w:r>
                <w:rPr>
                  <w:rFonts w:cs="Calibri"/>
                </w:rPr>
                <w:t xml:space="preserve">Updated to add </w:t>
              </w:r>
            </w:ins>
            <w:ins w:id="5" w:author="Nimmy Mathews" w:date="2018-03-07T13:42:00Z">
              <w:r>
                <w:rPr>
                  <w:rFonts w:cs="Calibri"/>
                </w:rPr>
                <w:t>the additional _</w:t>
              </w:r>
              <w:proofErr w:type="spellStart"/>
              <w:r>
                <w:rPr>
                  <w:rFonts w:cs="Calibri"/>
                </w:rPr>
                <w:t>Init</w:t>
              </w:r>
              <w:proofErr w:type="spellEnd"/>
              <w:r>
                <w:rPr>
                  <w:rFonts w:cs="Calibri"/>
                </w:rPr>
                <w:t xml:space="preserve"> function generated for </w:t>
              </w:r>
              <w:proofErr w:type="spellStart"/>
              <w:r>
                <w:rPr>
                  <w:rFonts w:cs="Calibri"/>
                </w:rPr>
                <w:t>autocode</w:t>
              </w:r>
              <w:proofErr w:type="spellEnd"/>
              <w:r w:rsidR="00A92C39">
                <w:rPr>
                  <w:rFonts w:cs="Calibri"/>
                </w:rPr>
                <w:t xml:space="preserve"> </w:t>
              </w:r>
            </w:ins>
            <w:ins w:id="6" w:author="Nimmy Mathews" w:date="2018-03-07T13:43:00Z">
              <w:r w:rsidR="00080ED8">
                <w:rPr>
                  <w:rFonts w:cs="Calibri"/>
                </w:rPr>
                <w:t xml:space="preserve">in </w:t>
              </w:r>
            </w:ins>
            <w:ins w:id="7" w:author="Nimmy Mathews" w:date="2018-03-07T13:42:00Z">
              <w:r w:rsidR="00A92C39">
                <w:rPr>
                  <w:rFonts w:cs="Calibri"/>
                </w:rPr>
                <w:t>Section 5</w:t>
              </w:r>
            </w:ins>
          </w:p>
        </w:tc>
        <w:tc>
          <w:tcPr>
            <w:tcW w:w="1257" w:type="pct"/>
          </w:tcPr>
          <w:p w14:paraId="52C61CD1" w14:textId="3C37F837" w:rsidR="008949DA" w:rsidRDefault="008949DA" w:rsidP="004029F0">
            <w:pPr>
              <w:rPr>
                <w:ins w:id="8" w:author="Nimmy Mathews" w:date="2018-03-07T13:41:00Z"/>
                <w:rFonts w:cs="Calibri"/>
              </w:rPr>
            </w:pPr>
            <w:ins w:id="9" w:author="Nimmy Mathews" w:date="2018-03-07T13:41:00Z">
              <w:r>
                <w:rPr>
                  <w:rFonts w:cs="Calibri"/>
                </w:rPr>
                <w:t>Nimmy Mathews</w:t>
              </w:r>
            </w:ins>
          </w:p>
        </w:tc>
        <w:tc>
          <w:tcPr>
            <w:tcW w:w="698" w:type="pct"/>
          </w:tcPr>
          <w:p w14:paraId="154C51A0" w14:textId="73EE1ED2" w:rsidR="008949DA" w:rsidRDefault="008949DA" w:rsidP="00D229A6">
            <w:pPr>
              <w:rPr>
                <w:ins w:id="10" w:author="Nimmy Mathews" w:date="2018-03-07T13:41:00Z"/>
                <w:rFonts w:cs="Calibri"/>
              </w:rPr>
            </w:pPr>
            <w:ins w:id="11" w:author="Nimmy Mathews" w:date="2018-03-07T13:41:00Z">
              <w:r>
                <w:rPr>
                  <w:rFonts w:cs="Calibri"/>
                </w:rPr>
                <w:t>2</w:t>
              </w:r>
            </w:ins>
          </w:p>
        </w:tc>
        <w:tc>
          <w:tcPr>
            <w:tcW w:w="758" w:type="pct"/>
          </w:tcPr>
          <w:p w14:paraId="2BE4167B" w14:textId="5910F2D2" w:rsidR="008949DA" w:rsidRDefault="008949DA" w:rsidP="004B62E4">
            <w:pPr>
              <w:rPr>
                <w:ins w:id="12" w:author="Nimmy Mathews" w:date="2018-03-07T13:41:00Z"/>
                <w:rFonts w:cs="Calibri"/>
              </w:rPr>
            </w:pPr>
            <w:ins w:id="13" w:author="Nimmy Mathews" w:date="2018-03-07T13:41:00Z">
              <w:r>
                <w:rPr>
                  <w:rFonts w:cs="Calibri"/>
                </w:rPr>
                <w:t>7-Mar-2018</w:t>
              </w:r>
            </w:ins>
          </w:p>
        </w:tc>
      </w:tr>
      <w:tr w:rsidR="00000671" w:rsidRPr="00AA38E8" w14:paraId="7037E3D0" w14:textId="77777777" w:rsidTr="00210A18">
        <w:trPr>
          <w:ins w:id="14" w:author="Nimmy Mathews" w:date="2018-05-09T19:50:00Z"/>
        </w:trPr>
        <w:tc>
          <w:tcPr>
            <w:tcW w:w="2287" w:type="pct"/>
          </w:tcPr>
          <w:p w14:paraId="085F5AAE" w14:textId="77777777" w:rsidR="00000671" w:rsidRDefault="00000671" w:rsidP="00000671">
            <w:pPr>
              <w:autoSpaceDE w:val="0"/>
              <w:autoSpaceDN w:val="0"/>
              <w:adjustRightInd w:val="0"/>
              <w:spacing w:after="0"/>
              <w:rPr>
                <w:ins w:id="15" w:author="Nimmy Mathews" w:date="2018-05-09T19:51:00Z"/>
                <w:rFonts w:ascii="Courier New" w:hAnsi="Courier New" w:cs="Courier New"/>
                <w:sz w:val="24"/>
                <w:lang w:eastAsia="en-IN" w:bidi="ar-SA"/>
              </w:rPr>
            </w:pPr>
            <w:ins w:id="16" w:author="Nimmy Mathews" w:date="2018-05-09T19:50:00Z">
              <w:r>
                <w:rPr>
                  <w:rFonts w:cs="Calibri"/>
                </w:rPr>
                <w:t xml:space="preserve">Added new input </w:t>
              </w:r>
            </w:ins>
            <w:proofErr w:type="spellStart"/>
            <w:ins w:id="17" w:author="Nimmy Mathews" w:date="2018-05-09T19:51:00Z">
              <w:r w:rsidRPr="00000671">
                <w:rPr>
                  <w:rFonts w:cs="Calibri"/>
                  <w:rPrChange w:id="18" w:author="Nimmy Mathews" w:date="2018-05-09T19:51:00Z">
                    <w:rPr>
                      <w:rFonts w:ascii="Courier New" w:hAnsi="Courier New" w:cs="Courier New"/>
                      <w:color w:val="000000"/>
                      <w:sz w:val="26"/>
                      <w:szCs w:val="26"/>
                      <w:lang w:eastAsia="en-IN" w:bidi="ar-SA"/>
                    </w:rPr>
                  </w:rPrChange>
                </w:rPr>
                <w:t>EffortCmdSca</w:t>
              </w:r>
              <w:proofErr w:type="spellEnd"/>
            </w:ins>
          </w:p>
          <w:p w14:paraId="7E0B27BF" w14:textId="62DEA653" w:rsidR="00000671" w:rsidRDefault="00000671" w:rsidP="007E6CB2">
            <w:pPr>
              <w:rPr>
                <w:ins w:id="19" w:author="Nimmy Mathews" w:date="2018-05-09T19:50:00Z"/>
                <w:rFonts w:cs="Calibri"/>
              </w:rPr>
            </w:pPr>
          </w:p>
        </w:tc>
        <w:tc>
          <w:tcPr>
            <w:tcW w:w="1257" w:type="pct"/>
          </w:tcPr>
          <w:p w14:paraId="0D00C2E0" w14:textId="6E37C9D4" w:rsidR="00000671" w:rsidRDefault="00000671" w:rsidP="004029F0">
            <w:pPr>
              <w:rPr>
                <w:ins w:id="20" w:author="Nimmy Mathews" w:date="2018-05-09T19:50:00Z"/>
                <w:rFonts w:cs="Calibri"/>
              </w:rPr>
            </w:pPr>
            <w:ins w:id="21" w:author="Nimmy Mathews" w:date="2018-05-09T19:51:00Z">
              <w:r>
                <w:rPr>
                  <w:rFonts w:cs="Calibri"/>
                </w:rPr>
                <w:t>Nimmy Mathews</w:t>
              </w:r>
            </w:ins>
          </w:p>
        </w:tc>
        <w:tc>
          <w:tcPr>
            <w:tcW w:w="698" w:type="pct"/>
          </w:tcPr>
          <w:p w14:paraId="7140C1D8" w14:textId="6D46B5C3" w:rsidR="00000671" w:rsidRDefault="00000671" w:rsidP="00D229A6">
            <w:pPr>
              <w:rPr>
                <w:ins w:id="22" w:author="Nimmy Mathews" w:date="2018-05-09T19:50:00Z"/>
                <w:rFonts w:cs="Calibri"/>
              </w:rPr>
            </w:pPr>
            <w:ins w:id="23" w:author="Nimmy Mathews" w:date="2018-05-09T19:51:00Z">
              <w:r>
                <w:rPr>
                  <w:rFonts w:cs="Calibri"/>
                </w:rPr>
                <w:t>3</w:t>
              </w:r>
            </w:ins>
          </w:p>
        </w:tc>
        <w:tc>
          <w:tcPr>
            <w:tcW w:w="758" w:type="pct"/>
          </w:tcPr>
          <w:p w14:paraId="5C597DB1" w14:textId="54983AC8" w:rsidR="00000671" w:rsidRDefault="00000671" w:rsidP="004B62E4">
            <w:pPr>
              <w:rPr>
                <w:ins w:id="24" w:author="Nimmy Mathews" w:date="2018-05-09T19:50:00Z"/>
                <w:rFonts w:cs="Calibri"/>
              </w:rPr>
            </w:pPr>
            <w:ins w:id="25" w:author="Nimmy Mathews" w:date="2018-05-09T19:51:00Z">
              <w:r>
                <w:rPr>
                  <w:rFonts w:cs="Calibri"/>
                </w:rPr>
                <w:t>9-May-2018</w:t>
              </w:r>
            </w:ins>
          </w:p>
        </w:tc>
      </w:tr>
    </w:tbl>
    <w:p w14:paraId="3DC87301" w14:textId="77777777" w:rsidR="00EE3BBC" w:rsidRPr="0060359A" w:rsidRDefault="00EE3BBC">
      <w:pPr>
        <w:spacing w:after="0"/>
        <w:rPr>
          <w:b/>
          <w:sz w:val="28"/>
          <w:szCs w:val="28"/>
        </w:rPr>
      </w:pPr>
      <w:r w:rsidRPr="0060359A">
        <w:rPr>
          <w:b/>
          <w:sz w:val="28"/>
          <w:szCs w:val="28"/>
        </w:rPr>
        <w:br w:type="page"/>
      </w:r>
    </w:p>
    <w:p w14:paraId="4DF0C28E" w14:textId="77777777" w:rsidR="0060359A" w:rsidRDefault="0060359A">
      <w:pPr>
        <w:spacing w:after="0"/>
        <w:rPr>
          <w:b/>
          <w:sz w:val="28"/>
          <w:szCs w:val="28"/>
          <w:u w:val="single"/>
        </w:rPr>
      </w:pPr>
    </w:p>
    <w:p w14:paraId="15DA3A4A" w14:textId="54770A50" w:rsidR="0023054C" w:rsidRDefault="00891F29">
      <w:pPr>
        <w:pStyle w:val="TOC1"/>
        <w:rPr>
          <w:ins w:id="26" w:author="Nimmy Mathews" w:date="2018-03-07T13:48: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ins w:id="27" w:author="Nimmy Mathews" w:date="2018-03-07T13:48:00Z">
        <w:r w:rsidR="0023054C" w:rsidRPr="00D32D79">
          <w:rPr>
            <w:rStyle w:val="Hyperlink"/>
          </w:rPr>
          <w:fldChar w:fldCharType="begin"/>
        </w:r>
        <w:r w:rsidR="0023054C" w:rsidRPr="00D32D79">
          <w:rPr>
            <w:rStyle w:val="Hyperlink"/>
          </w:rPr>
          <w:instrText xml:space="preserve"> </w:instrText>
        </w:r>
        <w:r w:rsidR="0023054C">
          <w:instrText>HYPERLINK \l "_Toc508193836"</w:instrText>
        </w:r>
        <w:r w:rsidR="0023054C" w:rsidRPr="00D32D79">
          <w:rPr>
            <w:rStyle w:val="Hyperlink"/>
          </w:rPr>
          <w:instrText xml:space="preserve"> </w:instrText>
        </w:r>
        <w:r w:rsidR="0023054C" w:rsidRPr="00D32D79">
          <w:rPr>
            <w:rStyle w:val="Hyperlink"/>
          </w:rPr>
          <w:fldChar w:fldCharType="separate"/>
        </w:r>
        <w:r w:rsidR="0023054C" w:rsidRPr="00D32D79">
          <w:rPr>
            <w:rStyle w:val="Hyperlink"/>
          </w:rPr>
          <w:t>1</w:t>
        </w:r>
        <w:r w:rsidR="0023054C">
          <w:rPr>
            <w:rFonts w:eastAsiaTheme="minorEastAsia"/>
            <w:b w:val="0"/>
            <w:color w:val="auto"/>
            <w:kern w:val="0"/>
            <w:sz w:val="22"/>
            <w:szCs w:val="22"/>
            <w:lang w:val="en-US"/>
          </w:rPr>
          <w:tab/>
        </w:r>
        <w:r w:rsidR="0023054C" w:rsidRPr="00D32D79">
          <w:rPr>
            <w:rStyle w:val="Hyperlink"/>
          </w:rPr>
          <w:t>Introduction</w:t>
        </w:r>
        <w:r w:rsidR="0023054C">
          <w:rPr>
            <w:webHidden/>
          </w:rPr>
          <w:tab/>
        </w:r>
        <w:r w:rsidR="0023054C">
          <w:rPr>
            <w:webHidden/>
          </w:rPr>
          <w:fldChar w:fldCharType="begin"/>
        </w:r>
        <w:r w:rsidR="0023054C">
          <w:rPr>
            <w:webHidden/>
          </w:rPr>
          <w:instrText xml:space="preserve"> PAGEREF _Toc508193836 \h </w:instrText>
        </w:r>
      </w:ins>
      <w:r w:rsidR="0023054C">
        <w:rPr>
          <w:webHidden/>
        </w:rPr>
      </w:r>
      <w:r w:rsidR="0023054C">
        <w:rPr>
          <w:webHidden/>
        </w:rPr>
        <w:fldChar w:fldCharType="separate"/>
      </w:r>
      <w:ins w:id="28" w:author="Nimmy Mathews" w:date="2018-03-07T13:48:00Z">
        <w:r w:rsidR="0023054C">
          <w:rPr>
            <w:webHidden/>
          </w:rPr>
          <w:t>4</w:t>
        </w:r>
        <w:r w:rsidR="0023054C">
          <w:rPr>
            <w:webHidden/>
          </w:rPr>
          <w:fldChar w:fldCharType="end"/>
        </w:r>
        <w:r w:rsidR="0023054C" w:rsidRPr="00D32D79">
          <w:rPr>
            <w:rStyle w:val="Hyperlink"/>
          </w:rPr>
          <w:fldChar w:fldCharType="end"/>
        </w:r>
      </w:ins>
    </w:p>
    <w:p w14:paraId="6FFAD9A9" w14:textId="23097B17" w:rsidR="0023054C" w:rsidRDefault="0023054C">
      <w:pPr>
        <w:pStyle w:val="TOC2"/>
        <w:rPr>
          <w:ins w:id="29" w:author="Nimmy Mathews" w:date="2018-03-07T13:48:00Z"/>
          <w:rFonts w:asciiTheme="minorHAnsi" w:eastAsiaTheme="minorEastAsia" w:hAnsiTheme="minorHAnsi"/>
          <w:color w:val="auto"/>
          <w:kern w:val="0"/>
          <w:szCs w:val="22"/>
        </w:rPr>
      </w:pPr>
      <w:ins w:id="30" w:author="Nimmy Mathews" w:date="2018-03-07T13:48:00Z">
        <w:r w:rsidRPr="00D32D79">
          <w:rPr>
            <w:rStyle w:val="Hyperlink"/>
          </w:rPr>
          <w:fldChar w:fldCharType="begin"/>
        </w:r>
        <w:r w:rsidRPr="00D32D79">
          <w:rPr>
            <w:rStyle w:val="Hyperlink"/>
          </w:rPr>
          <w:instrText xml:space="preserve"> </w:instrText>
        </w:r>
        <w:r>
          <w:instrText>HYPERLINK \l "_Toc508193837"</w:instrText>
        </w:r>
        <w:r w:rsidRPr="00D32D79">
          <w:rPr>
            <w:rStyle w:val="Hyperlink"/>
          </w:rPr>
          <w:instrText xml:space="preserve"> </w:instrText>
        </w:r>
        <w:r w:rsidRPr="00D32D79">
          <w:rPr>
            <w:rStyle w:val="Hyperlink"/>
          </w:rPr>
          <w:fldChar w:fldCharType="separate"/>
        </w:r>
        <w:r w:rsidRPr="00D32D79">
          <w:rPr>
            <w:rStyle w:val="Hyperlink"/>
          </w:rPr>
          <w:t>1.1</w:t>
        </w:r>
        <w:r>
          <w:rPr>
            <w:rFonts w:asciiTheme="minorHAnsi" w:eastAsiaTheme="minorEastAsia" w:hAnsiTheme="minorHAnsi"/>
            <w:color w:val="auto"/>
            <w:kern w:val="0"/>
            <w:szCs w:val="22"/>
          </w:rPr>
          <w:tab/>
        </w:r>
        <w:r w:rsidRPr="00D32D79">
          <w:rPr>
            <w:rStyle w:val="Hyperlink"/>
          </w:rPr>
          <w:t>Purpose</w:t>
        </w:r>
        <w:r>
          <w:rPr>
            <w:webHidden/>
          </w:rPr>
          <w:tab/>
        </w:r>
        <w:r>
          <w:rPr>
            <w:webHidden/>
          </w:rPr>
          <w:fldChar w:fldCharType="begin"/>
        </w:r>
        <w:r>
          <w:rPr>
            <w:webHidden/>
          </w:rPr>
          <w:instrText xml:space="preserve"> PAGEREF _Toc508193837 \h </w:instrText>
        </w:r>
      </w:ins>
      <w:r>
        <w:rPr>
          <w:webHidden/>
        </w:rPr>
      </w:r>
      <w:r>
        <w:rPr>
          <w:webHidden/>
        </w:rPr>
        <w:fldChar w:fldCharType="separate"/>
      </w:r>
      <w:ins w:id="31" w:author="Nimmy Mathews" w:date="2018-03-07T13:48:00Z">
        <w:r>
          <w:rPr>
            <w:webHidden/>
          </w:rPr>
          <w:t>4</w:t>
        </w:r>
        <w:r>
          <w:rPr>
            <w:webHidden/>
          </w:rPr>
          <w:fldChar w:fldCharType="end"/>
        </w:r>
        <w:r w:rsidRPr="00D32D79">
          <w:rPr>
            <w:rStyle w:val="Hyperlink"/>
          </w:rPr>
          <w:fldChar w:fldCharType="end"/>
        </w:r>
      </w:ins>
    </w:p>
    <w:p w14:paraId="057D0BC1" w14:textId="0A923EF8" w:rsidR="0023054C" w:rsidRDefault="0023054C">
      <w:pPr>
        <w:pStyle w:val="TOC2"/>
        <w:rPr>
          <w:ins w:id="32" w:author="Nimmy Mathews" w:date="2018-03-07T13:48:00Z"/>
          <w:rFonts w:asciiTheme="minorHAnsi" w:eastAsiaTheme="minorEastAsia" w:hAnsiTheme="minorHAnsi"/>
          <w:color w:val="auto"/>
          <w:kern w:val="0"/>
          <w:szCs w:val="22"/>
        </w:rPr>
      </w:pPr>
      <w:ins w:id="33" w:author="Nimmy Mathews" w:date="2018-03-07T13:48:00Z">
        <w:r w:rsidRPr="00D32D79">
          <w:rPr>
            <w:rStyle w:val="Hyperlink"/>
          </w:rPr>
          <w:fldChar w:fldCharType="begin"/>
        </w:r>
        <w:r w:rsidRPr="00D32D79">
          <w:rPr>
            <w:rStyle w:val="Hyperlink"/>
          </w:rPr>
          <w:instrText xml:space="preserve"> </w:instrText>
        </w:r>
        <w:r>
          <w:instrText>HYPERLINK \l "_Toc508193838"</w:instrText>
        </w:r>
        <w:r w:rsidRPr="00D32D79">
          <w:rPr>
            <w:rStyle w:val="Hyperlink"/>
          </w:rPr>
          <w:instrText xml:space="preserve"> </w:instrText>
        </w:r>
        <w:r w:rsidRPr="00D32D79">
          <w:rPr>
            <w:rStyle w:val="Hyperlink"/>
          </w:rPr>
          <w:fldChar w:fldCharType="separate"/>
        </w:r>
        <w:r w:rsidRPr="00D32D79">
          <w:rPr>
            <w:rStyle w:val="Hyperlink"/>
          </w:rPr>
          <w:t>1.2</w:t>
        </w:r>
        <w:r>
          <w:rPr>
            <w:rFonts w:asciiTheme="minorHAnsi" w:eastAsiaTheme="minorEastAsia" w:hAnsiTheme="minorHAnsi"/>
            <w:color w:val="auto"/>
            <w:kern w:val="0"/>
            <w:szCs w:val="22"/>
          </w:rPr>
          <w:tab/>
        </w:r>
        <w:r w:rsidRPr="00D32D79">
          <w:rPr>
            <w:rStyle w:val="Hyperlink"/>
          </w:rPr>
          <w:t>Scope</w:t>
        </w:r>
        <w:r>
          <w:rPr>
            <w:webHidden/>
          </w:rPr>
          <w:tab/>
        </w:r>
        <w:r>
          <w:rPr>
            <w:webHidden/>
          </w:rPr>
          <w:fldChar w:fldCharType="begin"/>
        </w:r>
        <w:r>
          <w:rPr>
            <w:webHidden/>
          </w:rPr>
          <w:instrText xml:space="preserve"> PAGEREF _Toc508193838 \h </w:instrText>
        </w:r>
      </w:ins>
      <w:r>
        <w:rPr>
          <w:webHidden/>
        </w:rPr>
      </w:r>
      <w:r>
        <w:rPr>
          <w:webHidden/>
        </w:rPr>
        <w:fldChar w:fldCharType="separate"/>
      </w:r>
      <w:ins w:id="34" w:author="Nimmy Mathews" w:date="2018-03-07T13:48:00Z">
        <w:r>
          <w:rPr>
            <w:webHidden/>
          </w:rPr>
          <w:t>4</w:t>
        </w:r>
        <w:r>
          <w:rPr>
            <w:webHidden/>
          </w:rPr>
          <w:fldChar w:fldCharType="end"/>
        </w:r>
        <w:r w:rsidRPr="00D32D79">
          <w:rPr>
            <w:rStyle w:val="Hyperlink"/>
          </w:rPr>
          <w:fldChar w:fldCharType="end"/>
        </w:r>
      </w:ins>
    </w:p>
    <w:p w14:paraId="29389932" w14:textId="55FE1ED4" w:rsidR="0023054C" w:rsidRDefault="0023054C">
      <w:pPr>
        <w:pStyle w:val="TOC1"/>
        <w:rPr>
          <w:ins w:id="35" w:author="Nimmy Mathews" w:date="2018-03-07T13:48:00Z"/>
          <w:rFonts w:eastAsiaTheme="minorEastAsia"/>
          <w:b w:val="0"/>
          <w:color w:val="auto"/>
          <w:kern w:val="0"/>
          <w:sz w:val="22"/>
          <w:szCs w:val="22"/>
          <w:lang w:val="en-US"/>
        </w:rPr>
      </w:pPr>
      <w:ins w:id="36" w:author="Nimmy Mathews" w:date="2018-03-07T13:48:00Z">
        <w:r w:rsidRPr="00D32D79">
          <w:rPr>
            <w:rStyle w:val="Hyperlink"/>
          </w:rPr>
          <w:fldChar w:fldCharType="begin"/>
        </w:r>
        <w:r w:rsidRPr="00D32D79">
          <w:rPr>
            <w:rStyle w:val="Hyperlink"/>
          </w:rPr>
          <w:instrText xml:space="preserve"> </w:instrText>
        </w:r>
        <w:r>
          <w:instrText>HYPERLINK \l "_Toc508193839"</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2</w:t>
        </w:r>
        <w:r>
          <w:rPr>
            <w:rFonts w:eastAsiaTheme="minorEastAsia"/>
            <w:b w:val="0"/>
            <w:color w:val="auto"/>
            <w:kern w:val="0"/>
            <w:sz w:val="22"/>
            <w:szCs w:val="22"/>
            <w:lang w:val="en-US"/>
          </w:rPr>
          <w:tab/>
        </w:r>
        <w:r w:rsidRPr="00D32D79">
          <w:rPr>
            <w:rStyle w:val="Hyperlink"/>
            <w:rFonts w:ascii="Calibri" w:hAnsi="Calibri" w:cs="Calibri"/>
          </w:rPr>
          <w:t>Effort &amp; High-Level Description</w:t>
        </w:r>
        <w:r>
          <w:rPr>
            <w:webHidden/>
          </w:rPr>
          <w:tab/>
        </w:r>
        <w:r>
          <w:rPr>
            <w:webHidden/>
          </w:rPr>
          <w:fldChar w:fldCharType="begin"/>
        </w:r>
        <w:r>
          <w:rPr>
            <w:webHidden/>
          </w:rPr>
          <w:instrText xml:space="preserve"> PAGEREF _Toc508193839 \h </w:instrText>
        </w:r>
      </w:ins>
      <w:r>
        <w:rPr>
          <w:webHidden/>
        </w:rPr>
      </w:r>
      <w:r>
        <w:rPr>
          <w:webHidden/>
        </w:rPr>
        <w:fldChar w:fldCharType="separate"/>
      </w:r>
      <w:ins w:id="37" w:author="Nimmy Mathews" w:date="2018-03-07T13:48:00Z">
        <w:r>
          <w:rPr>
            <w:webHidden/>
          </w:rPr>
          <w:t>5</w:t>
        </w:r>
        <w:r>
          <w:rPr>
            <w:webHidden/>
          </w:rPr>
          <w:fldChar w:fldCharType="end"/>
        </w:r>
        <w:r w:rsidRPr="00D32D79">
          <w:rPr>
            <w:rStyle w:val="Hyperlink"/>
          </w:rPr>
          <w:fldChar w:fldCharType="end"/>
        </w:r>
      </w:ins>
    </w:p>
    <w:p w14:paraId="7B59E1D6" w14:textId="3CD9200E" w:rsidR="0023054C" w:rsidRDefault="0023054C">
      <w:pPr>
        <w:pStyle w:val="TOC1"/>
        <w:rPr>
          <w:ins w:id="38" w:author="Nimmy Mathews" w:date="2018-03-07T13:48:00Z"/>
          <w:rFonts w:eastAsiaTheme="minorEastAsia"/>
          <w:b w:val="0"/>
          <w:color w:val="auto"/>
          <w:kern w:val="0"/>
          <w:sz w:val="22"/>
          <w:szCs w:val="22"/>
          <w:lang w:val="en-US"/>
        </w:rPr>
      </w:pPr>
      <w:ins w:id="39" w:author="Nimmy Mathews" w:date="2018-03-07T13:48:00Z">
        <w:r w:rsidRPr="00D32D79">
          <w:rPr>
            <w:rStyle w:val="Hyperlink"/>
          </w:rPr>
          <w:fldChar w:fldCharType="begin"/>
        </w:r>
        <w:r w:rsidRPr="00D32D79">
          <w:rPr>
            <w:rStyle w:val="Hyperlink"/>
          </w:rPr>
          <w:instrText xml:space="preserve"> </w:instrText>
        </w:r>
        <w:r>
          <w:instrText>HYPERLINK \l "_Toc508193840"</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3</w:t>
        </w:r>
        <w:r>
          <w:rPr>
            <w:rFonts w:eastAsiaTheme="minorEastAsia"/>
            <w:b w:val="0"/>
            <w:color w:val="auto"/>
            <w:kern w:val="0"/>
            <w:sz w:val="22"/>
            <w:szCs w:val="22"/>
            <w:lang w:val="en-US"/>
          </w:rPr>
          <w:tab/>
        </w:r>
        <w:r w:rsidRPr="00D32D79">
          <w:rPr>
            <w:rStyle w:val="Hyperlink"/>
            <w:rFonts w:ascii="Calibri" w:hAnsi="Calibri" w:cs="Calibri"/>
          </w:rPr>
          <w:t>Design details of software module</w:t>
        </w:r>
        <w:r>
          <w:rPr>
            <w:webHidden/>
          </w:rPr>
          <w:tab/>
        </w:r>
        <w:r>
          <w:rPr>
            <w:webHidden/>
          </w:rPr>
          <w:fldChar w:fldCharType="begin"/>
        </w:r>
        <w:r>
          <w:rPr>
            <w:webHidden/>
          </w:rPr>
          <w:instrText xml:space="preserve"> PAGEREF _Toc508193840 \h </w:instrText>
        </w:r>
      </w:ins>
      <w:r>
        <w:rPr>
          <w:webHidden/>
        </w:rPr>
      </w:r>
      <w:r>
        <w:rPr>
          <w:webHidden/>
        </w:rPr>
        <w:fldChar w:fldCharType="separate"/>
      </w:r>
      <w:ins w:id="40" w:author="Nimmy Mathews" w:date="2018-03-07T13:48:00Z">
        <w:r>
          <w:rPr>
            <w:webHidden/>
          </w:rPr>
          <w:t>6</w:t>
        </w:r>
        <w:r>
          <w:rPr>
            <w:webHidden/>
          </w:rPr>
          <w:fldChar w:fldCharType="end"/>
        </w:r>
        <w:r w:rsidRPr="00D32D79">
          <w:rPr>
            <w:rStyle w:val="Hyperlink"/>
          </w:rPr>
          <w:fldChar w:fldCharType="end"/>
        </w:r>
      </w:ins>
    </w:p>
    <w:p w14:paraId="4239C44E" w14:textId="3FCE3FAA" w:rsidR="0023054C" w:rsidRDefault="0023054C">
      <w:pPr>
        <w:pStyle w:val="TOC2"/>
        <w:rPr>
          <w:ins w:id="41" w:author="Nimmy Mathews" w:date="2018-03-07T13:48:00Z"/>
          <w:rFonts w:asciiTheme="minorHAnsi" w:eastAsiaTheme="minorEastAsia" w:hAnsiTheme="minorHAnsi"/>
          <w:color w:val="auto"/>
          <w:kern w:val="0"/>
          <w:szCs w:val="22"/>
        </w:rPr>
      </w:pPr>
      <w:ins w:id="42" w:author="Nimmy Mathews" w:date="2018-03-07T13:48:00Z">
        <w:r w:rsidRPr="00D32D79">
          <w:rPr>
            <w:rStyle w:val="Hyperlink"/>
          </w:rPr>
          <w:fldChar w:fldCharType="begin"/>
        </w:r>
        <w:r w:rsidRPr="00D32D79">
          <w:rPr>
            <w:rStyle w:val="Hyperlink"/>
          </w:rPr>
          <w:instrText xml:space="preserve"> </w:instrText>
        </w:r>
        <w:r>
          <w:instrText>HYPERLINK \l "_Toc508193841"</w:instrText>
        </w:r>
        <w:r w:rsidRPr="00D32D79">
          <w:rPr>
            <w:rStyle w:val="Hyperlink"/>
          </w:rPr>
          <w:instrText xml:space="preserve"> </w:instrText>
        </w:r>
        <w:r w:rsidRPr="00D32D79">
          <w:rPr>
            <w:rStyle w:val="Hyperlink"/>
          </w:rPr>
          <w:fldChar w:fldCharType="separate"/>
        </w:r>
        <w:r w:rsidRPr="00D32D79">
          <w:rPr>
            <w:rStyle w:val="Hyperlink"/>
            <w:rFonts w:cs="Calibri"/>
          </w:rPr>
          <w:t>3.1</w:t>
        </w:r>
        <w:r>
          <w:rPr>
            <w:rFonts w:asciiTheme="minorHAnsi" w:eastAsiaTheme="minorEastAsia" w:hAnsiTheme="minorHAnsi"/>
            <w:color w:val="auto"/>
            <w:kern w:val="0"/>
            <w:szCs w:val="22"/>
          </w:rPr>
          <w:tab/>
        </w:r>
        <w:r w:rsidRPr="00D32D79">
          <w:rPr>
            <w:rStyle w:val="Hyperlink"/>
          </w:rPr>
          <w:t>Graphical</w:t>
        </w:r>
        <w:r w:rsidRPr="00D32D79">
          <w:rPr>
            <w:rStyle w:val="Hyperlink"/>
            <w:rFonts w:cs="Calibri"/>
          </w:rPr>
          <w:t xml:space="preserve"> representation of Effort</w:t>
        </w:r>
        <w:r>
          <w:rPr>
            <w:webHidden/>
          </w:rPr>
          <w:tab/>
        </w:r>
        <w:r>
          <w:rPr>
            <w:webHidden/>
          </w:rPr>
          <w:fldChar w:fldCharType="begin"/>
        </w:r>
        <w:r>
          <w:rPr>
            <w:webHidden/>
          </w:rPr>
          <w:instrText xml:space="preserve"> PAGEREF _Toc508193841 \h </w:instrText>
        </w:r>
      </w:ins>
      <w:r>
        <w:rPr>
          <w:webHidden/>
        </w:rPr>
      </w:r>
      <w:r>
        <w:rPr>
          <w:webHidden/>
        </w:rPr>
        <w:fldChar w:fldCharType="separate"/>
      </w:r>
      <w:ins w:id="43" w:author="Nimmy Mathews" w:date="2018-03-07T13:48:00Z">
        <w:r>
          <w:rPr>
            <w:webHidden/>
          </w:rPr>
          <w:t>6</w:t>
        </w:r>
        <w:r>
          <w:rPr>
            <w:webHidden/>
          </w:rPr>
          <w:fldChar w:fldCharType="end"/>
        </w:r>
        <w:r w:rsidRPr="00D32D79">
          <w:rPr>
            <w:rStyle w:val="Hyperlink"/>
          </w:rPr>
          <w:fldChar w:fldCharType="end"/>
        </w:r>
      </w:ins>
    </w:p>
    <w:p w14:paraId="3D2CBE07" w14:textId="4298CE16" w:rsidR="0023054C" w:rsidRDefault="0023054C">
      <w:pPr>
        <w:pStyle w:val="TOC2"/>
        <w:rPr>
          <w:ins w:id="44" w:author="Nimmy Mathews" w:date="2018-03-07T13:48:00Z"/>
          <w:rFonts w:asciiTheme="minorHAnsi" w:eastAsiaTheme="minorEastAsia" w:hAnsiTheme="minorHAnsi"/>
          <w:color w:val="auto"/>
          <w:kern w:val="0"/>
          <w:szCs w:val="22"/>
        </w:rPr>
      </w:pPr>
      <w:ins w:id="45" w:author="Nimmy Mathews" w:date="2018-03-07T13:48:00Z">
        <w:r w:rsidRPr="00D32D79">
          <w:rPr>
            <w:rStyle w:val="Hyperlink"/>
          </w:rPr>
          <w:fldChar w:fldCharType="begin"/>
        </w:r>
        <w:r w:rsidRPr="00D32D79">
          <w:rPr>
            <w:rStyle w:val="Hyperlink"/>
          </w:rPr>
          <w:instrText xml:space="preserve"> </w:instrText>
        </w:r>
        <w:r>
          <w:instrText>HYPERLINK \l "_Toc508193842"</w:instrText>
        </w:r>
        <w:r w:rsidRPr="00D32D79">
          <w:rPr>
            <w:rStyle w:val="Hyperlink"/>
          </w:rPr>
          <w:instrText xml:space="preserve"> </w:instrText>
        </w:r>
        <w:r w:rsidRPr="00D32D79">
          <w:rPr>
            <w:rStyle w:val="Hyperlink"/>
          </w:rPr>
          <w:fldChar w:fldCharType="separate"/>
        </w:r>
        <w:r w:rsidRPr="00D32D79">
          <w:rPr>
            <w:rStyle w:val="Hyperlink"/>
            <w:rFonts w:cs="Calibri"/>
          </w:rPr>
          <w:t>3.2</w:t>
        </w:r>
        <w:r>
          <w:rPr>
            <w:rFonts w:asciiTheme="minorHAnsi" w:eastAsiaTheme="minorEastAsia" w:hAnsiTheme="minorHAnsi"/>
            <w:color w:val="auto"/>
            <w:kern w:val="0"/>
            <w:szCs w:val="22"/>
          </w:rPr>
          <w:tab/>
        </w:r>
        <w:r w:rsidRPr="00D32D79">
          <w:rPr>
            <w:rStyle w:val="Hyperlink"/>
            <w:rFonts w:cs="Calibri"/>
          </w:rPr>
          <w:t>Data Flow Diagram</w:t>
        </w:r>
        <w:r>
          <w:rPr>
            <w:webHidden/>
          </w:rPr>
          <w:tab/>
        </w:r>
        <w:r>
          <w:rPr>
            <w:webHidden/>
          </w:rPr>
          <w:fldChar w:fldCharType="begin"/>
        </w:r>
        <w:r>
          <w:rPr>
            <w:webHidden/>
          </w:rPr>
          <w:instrText xml:space="preserve"> PAGEREF _Toc508193842 \h </w:instrText>
        </w:r>
      </w:ins>
      <w:r>
        <w:rPr>
          <w:webHidden/>
        </w:rPr>
      </w:r>
      <w:r>
        <w:rPr>
          <w:webHidden/>
        </w:rPr>
        <w:fldChar w:fldCharType="separate"/>
      </w:r>
      <w:ins w:id="46" w:author="Nimmy Mathews" w:date="2018-03-07T13:48:00Z">
        <w:r>
          <w:rPr>
            <w:webHidden/>
          </w:rPr>
          <w:t>6</w:t>
        </w:r>
        <w:r>
          <w:rPr>
            <w:webHidden/>
          </w:rPr>
          <w:fldChar w:fldCharType="end"/>
        </w:r>
        <w:r w:rsidRPr="00D32D79">
          <w:rPr>
            <w:rStyle w:val="Hyperlink"/>
          </w:rPr>
          <w:fldChar w:fldCharType="end"/>
        </w:r>
      </w:ins>
    </w:p>
    <w:p w14:paraId="7882D646" w14:textId="63E5712C" w:rsidR="0023054C" w:rsidRDefault="0023054C">
      <w:pPr>
        <w:pStyle w:val="TOC3"/>
        <w:tabs>
          <w:tab w:val="left" w:pos="1200"/>
        </w:tabs>
        <w:rPr>
          <w:ins w:id="47" w:author="Nimmy Mathews" w:date="2018-03-07T13:48:00Z"/>
          <w:rFonts w:asciiTheme="minorHAnsi" w:eastAsiaTheme="minorEastAsia" w:hAnsiTheme="minorHAnsi"/>
          <w:color w:val="auto"/>
          <w:kern w:val="0"/>
          <w:sz w:val="22"/>
          <w:szCs w:val="22"/>
        </w:rPr>
      </w:pPr>
      <w:ins w:id="48" w:author="Nimmy Mathews" w:date="2018-03-07T13:48:00Z">
        <w:r w:rsidRPr="00D32D79">
          <w:rPr>
            <w:rStyle w:val="Hyperlink"/>
          </w:rPr>
          <w:fldChar w:fldCharType="begin"/>
        </w:r>
        <w:r w:rsidRPr="00D32D79">
          <w:rPr>
            <w:rStyle w:val="Hyperlink"/>
          </w:rPr>
          <w:instrText xml:space="preserve"> </w:instrText>
        </w:r>
        <w:r>
          <w:instrText>HYPERLINK \l "_Toc508193843"</w:instrText>
        </w:r>
        <w:r w:rsidRPr="00D32D79">
          <w:rPr>
            <w:rStyle w:val="Hyperlink"/>
          </w:rPr>
          <w:instrText xml:space="preserve"> </w:instrText>
        </w:r>
        <w:r w:rsidRPr="00D32D79">
          <w:rPr>
            <w:rStyle w:val="Hyperlink"/>
          </w:rPr>
          <w:fldChar w:fldCharType="separate"/>
        </w:r>
        <w:r w:rsidRPr="00D32D79">
          <w:rPr>
            <w:rStyle w:val="Hyperlink"/>
            <w:rFonts w:cs="Calibri"/>
          </w:rPr>
          <w:t>3.2.1</w:t>
        </w:r>
        <w:r>
          <w:rPr>
            <w:rFonts w:asciiTheme="minorHAnsi" w:eastAsiaTheme="minorEastAsia" w:hAnsiTheme="minorHAnsi"/>
            <w:color w:val="auto"/>
            <w:kern w:val="0"/>
            <w:sz w:val="22"/>
            <w:szCs w:val="22"/>
          </w:rPr>
          <w:tab/>
        </w:r>
        <w:r w:rsidRPr="00D32D79">
          <w:rPr>
            <w:rStyle w:val="Hyperlink"/>
          </w:rPr>
          <w:t xml:space="preserve">Component </w:t>
        </w:r>
        <w:r w:rsidRPr="00D32D79">
          <w:rPr>
            <w:rStyle w:val="Hyperlink"/>
            <w:rFonts w:cs="Calibri"/>
          </w:rPr>
          <w:t>level DFD</w:t>
        </w:r>
        <w:r>
          <w:rPr>
            <w:webHidden/>
          </w:rPr>
          <w:tab/>
        </w:r>
        <w:r>
          <w:rPr>
            <w:webHidden/>
          </w:rPr>
          <w:fldChar w:fldCharType="begin"/>
        </w:r>
        <w:r>
          <w:rPr>
            <w:webHidden/>
          </w:rPr>
          <w:instrText xml:space="preserve"> PAGEREF _Toc508193843 \h </w:instrText>
        </w:r>
      </w:ins>
      <w:r>
        <w:rPr>
          <w:webHidden/>
        </w:rPr>
      </w:r>
      <w:r>
        <w:rPr>
          <w:webHidden/>
        </w:rPr>
        <w:fldChar w:fldCharType="separate"/>
      </w:r>
      <w:ins w:id="49" w:author="Nimmy Mathews" w:date="2018-03-07T13:48:00Z">
        <w:r>
          <w:rPr>
            <w:webHidden/>
          </w:rPr>
          <w:t>6</w:t>
        </w:r>
        <w:r>
          <w:rPr>
            <w:webHidden/>
          </w:rPr>
          <w:fldChar w:fldCharType="end"/>
        </w:r>
        <w:r w:rsidRPr="00D32D79">
          <w:rPr>
            <w:rStyle w:val="Hyperlink"/>
          </w:rPr>
          <w:fldChar w:fldCharType="end"/>
        </w:r>
      </w:ins>
    </w:p>
    <w:p w14:paraId="4E63436D" w14:textId="3ED64248" w:rsidR="0023054C" w:rsidRDefault="0023054C">
      <w:pPr>
        <w:pStyle w:val="TOC3"/>
        <w:tabs>
          <w:tab w:val="left" w:pos="1200"/>
        </w:tabs>
        <w:rPr>
          <w:ins w:id="50" w:author="Nimmy Mathews" w:date="2018-03-07T13:48:00Z"/>
          <w:rFonts w:asciiTheme="minorHAnsi" w:eastAsiaTheme="minorEastAsia" w:hAnsiTheme="minorHAnsi"/>
          <w:color w:val="auto"/>
          <w:kern w:val="0"/>
          <w:sz w:val="22"/>
          <w:szCs w:val="22"/>
        </w:rPr>
      </w:pPr>
      <w:ins w:id="51" w:author="Nimmy Mathews" w:date="2018-03-07T13:48:00Z">
        <w:r w:rsidRPr="00D32D79">
          <w:rPr>
            <w:rStyle w:val="Hyperlink"/>
          </w:rPr>
          <w:fldChar w:fldCharType="begin"/>
        </w:r>
        <w:r w:rsidRPr="00D32D79">
          <w:rPr>
            <w:rStyle w:val="Hyperlink"/>
          </w:rPr>
          <w:instrText xml:space="preserve"> </w:instrText>
        </w:r>
        <w:r>
          <w:instrText>HYPERLINK \l "_Toc508193844"</w:instrText>
        </w:r>
        <w:r w:rsidRPr="00D32D79">
          <w:rPr>
            <w:rStyle w:val="Hyperlink"/>
          </w:rPr>
          <w:instrText xml:space="preserve"> </w:instrText>
        </w:r>
        <w:r w:rsidRPr="00D32D79">
          <w:rPr>
            <w:rStyle w:val="Hyperlink"/>
          </w:rPr>
          <w:fldChar w:fldCharType="separate"/>
        </w:r>
        <w:r w:rsidRPr="00D32D79">
          <w:rPr>
            <w:rStyle w:val="Hyperlink"/>
          </w:rPr>
          <w:t>3.2.2</w:t>
        </w:r>
        <w:r>
          <w:rPr>
            <w:rFonts w:asciiTheme="minorHAnsi" w:eastAsiaTheme="minorEastAsia" w:hAnsiTheme="minorHAnsi"/>
            <w:color w:val="auto"/>
            <w:kern w:val="0"/>
            <w:sz w:val="22"/>
            <w:szCs w:val="22"/>
          </w:rPr>
          <w:tab/>
        </w:r>
        <w:r w:rsidRPr="00D32D79">
          <w:rPr>
            <w:rStyle w:val="Hyperlink"/>
          </w:rPr>
          <w:t>Function level DFD</w:t>
        </w:r>
        <w:r>
          <w:rPr>
            <w:webHidden/>
          </w:rPr>
          <w:tab/>
        </w:r>
        <w:r>
          <w:rPr>
            <w:webHidden/>
          </w:rPr>
          <w:fldChar w:fldCharType="begin"/>
        </w:r>
        <w:r>
          <w:rPr>
            <w:webHidden/>
          </w:rPr>
          <w:instrText xml:space="preserve"> PAGEREF _Toc508193844 \h </w:instrText>
        </w:r>
      </w:ins>
      <w:r>
        <w:rPr>
          <w:webHidden/>
        </w:rPr>
      </w:r>
      <w:r>
        <w:rPr>
          <w:webHidden/>
        </w:rPr>
        <w:fldChar w:fldCharType="separate"/>
      </w:r>
      <w:ins w:id="52" w:author="Nimmy Mathews" w:date="2018-03-07T13:48:00Z">
        <w:r>
          <w:rPr>
            <w:webHidden/>
          </w:rPr>
          <w:t>6</w:t>
        </w:r>
        <w:r>
          <w:rPr>
            <w:webHidden/>
          </w:rPr>
          <w:fldChar w:fldCharType="end"/>
        </w:r>
        <w:r w:rsidRPr="00D32D79">
          <w:rPr>
            <w:rStyle w:val="Hyperlink"/>
          </w:rPr>
          <w:fldChar w:fldCharType="end"/>
        </w:r>
      </w:ins>
    </w:p>
    <w:p w14:paraId="511E7A26" w14:textId="20A405C9" w:rsidR="0023054C" w:rsidRDefault="0023054C">
      <w:pPr>
        <w:pStyle w:val="TOC1"/>
        <w:rPr>
          <w:ins w:id="53" w:author="Nimmy Mathews" w:date="2018-03-07T13:48:00Z"/>
          <w:rFonts w:eastAsiaTheme="minorEastAsia"/>
          <w:b w:val="0"/>
          <w:color w:val="auto"/>
          <w:kern w:val="0"/>
          <w:sz w:val="22"/>
          <w:szCs w:val="22"/>
          <w:lang w:val="en-US"/>
        </w:rPr>
      </w:pPr>
      <w:ins w:id="54" w:author="Nimmy Mathews" w:date="2018-03-07T13:48:00Z">
        <w:r w:rsidRPr="00D32D79">
          <w:rPr>
            <w:rStyle w:val="Hyperlink"/>
          </w:rPr>
          <w:fldChar w:fldCharType="begin"/>
        </w:r>
        <w:r w:rsidRPr="00D32D79">
          <w:rPr>
            <w:rStyle w:val="Hyperlink"/>
          </w:rPr>
          <w:instrText xml:space="preserve"> </w:instrText>
        </w:r>
        <w:r>
          <w:instrText>HYPERLINK \l "_Toc508193845"</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4</w:t>
        </w:r>
        <w:r>
          <w:rPr>
            <w:rFonts w:eastAsiaTheme="minorEastAsia"/>
            <w:b w:val="0"/>
            <w:color w:val="auto"/>
            <w:kern w:val="0"/>
            <w:sz w:val="22"/>
            <w:szCs w:val="22"/>
            <w:lang w:val="en-US"/>
          </w:rPr>
          <w:tab/>
        </w:r>
        <w:r w:rsidRPr="00D32D79">
          <w:rPr>
            <w:rStyle w:val="Hyperlink"/>
            <w:rFonts w:ascii="Calibri" w:hAnsi="Calibri" w:cs="Calibri"/>
          </w:rPr>
          <w:t>Constant Data Dictionary</w:t>
        </w:r>
        <w:r>
          <w:rPr>
            <w:webHidden/>
          </w:rPr>
          <w:tab/>
        </w:r>
        <w:r>
          <w:rPr>
            <w:webHidden/>
          </w:rPr>
          <w:fldChar w:fldCharType="begin"/>
        </w:r>
        <w:r>
          <w:rPr>
            <w:webHidden/>
          </w:rPr>
          <w:instrText xml:space="preserve"> PAGEREF _Toc508193845 \h </w:instrText>
        </w:r>
      </w:ins>
      <w:r>
        <w:rPr>
          <w:webHidden/>
        </w:rPr>
      </w:r>
      <w:r>
        <w:rPr>
          <w:webHidden/>
        </w:rPr>
        <w:fldChar w:fldCharType="separate"/>
      </w:r>
      <w:ins w:id="55" w:author="Nimmy Mathews" w:date="2018-03-07T13:48:00Z">
        <w:r>
          <w:rPr>
            <w:webHidden/>
          </w:rPr>
          <w:t>7</w:t>
        </w:r>
        <w:r>
          <w:rPr>
            <w:webHidden/>
          </w:rPr>
          <w:fldChar w:fldCharType="end"/>
        </w:r>
        <w:r w:rsidRPr="00D32D79">
          <w:rPr>
            <w:rStyle w:val="Hyperlink"/>
          </w:rPr>
          <w:fldChar w:fldCharType="end"/>
        </w:r>
      </w:ins>
    </w:p>
    <w:p w14:paraId="1940DD92" w14:textId="15DCE8AA" w:rsidR="0023054C" w:rsidRDefault="0023054C">
      <w:pPr>
        <w:pStyle w:val="TOC2"/>
        <w:rPr>
          <w:ins w:id="56" w:author="Nimmy Mathews" w:date="2018-03-07T13:48:00Z"/>
          <w:rFonts w:asciiTheme="minorHAnsi" w:eastAsiaTheme="minorEastAsia" w:hAnsiTheme="minorHAnsi"/>
          <w:color w:val="auto"/>
          <w:kern w:val="0"/>
          <w:szCs w:val="22"/>
        </w:rPr>
      </w:pPr>
      <w:ins w:id="57" w:author="Nimmy Mathews" w:date="2018-03-07T13:48:00Z">
        <w:r w:rsidRPr="00D32D79">
          <w:rPr>
            <w:rStyle w:val="Hyperlink"/>
          </w:rPr>
          <w:fldChar w:fldCharType="begin"/>
        </w:r>
        <w:r w:rsidRPr="00D32D79">
          <w:rPr>
            <w:rStyle w:val="Hyperlink"/>
          </w:rPr>
          <w:instrText xml:space="preserve"> </w:instrText>
        </w:r>
        <w:r>
          <w:instrText>HYPERLINK \l "_Toc508193846"</w:instrText>
        </w:r>
        <w:r w:rsidRPr="00D32D79">
          <w:rPr>
            <w:rStyle w:val="Hyperlink"/>
          </w:rPr>
          <w:instrText xml:space="preserve"> </w:instrText>
        </w:r>
        <w:r w:rsidRPr="00D32D79">
          <w:rPr>
            <w:rStyle w:val="Hyperlink"/>
          </w:rPr>
          <w:fldChar w:fldCharType="separate"/>
        </w:r>
        <w:r w:rsidRPr="00D32D79">
          <w:rPr>
            <w:rStyle w:val="Hyperlink"/>
          </w:rPr>
          <w:t>4.1</w:t>
        </w:r>
        <w:r>
          <w:rPr>
            <w:rFonts w:asciiTheme="minorHAnsi" w:eastAsiaTheme="minorEastAsia" w:hAnsiTheme="minorHAnsi"/>
            <w:color w:val="auto"/>
            <w:kern w:val="0"/>
            <w:szCs w:val="22"/>
          </w:rPr>
          <w:tab/>
        </w:r>
        <w:r w:rsidRPr="00D32D79">
          <w:rPr>
            <w:rStyle w:val="Hyperlink"/>
          </w:rPr>
          <w:t>Program (fixed) Constants</w:t>
        </w:r>
        <w:r>
          <w:rPr>
            <w:webHidden/>
          </w:rPr>
          <w:tab/>
        </w:r>
        <w:r>
          <w:rPr>
            <w:webHidden/>
          </w:rPr>
          <w:fldChar w:fldCharType="begin"/>
        </w:r>
        <w:r>
          <w:rPr>
            <w:webHidden/>
          </w:rPr>
          <w:instrText xml:space="preserve"> PAGEREF _Toc508193846 \h </w:instrText>
        </w:r>
      </w:ins>
      <w:r>
        <w:rPr>
          <w:webHidden/>
        </w:rPr>
      </w:r>
      <w:r>
        <w:rPr>
          <w:webHidden/>
        </w:rPr>
        <w:fldChar w:fldCharType="separate"/>
      </w:r>
      <w:ins w:id="58" w:author="Nimmy Mathews" w:date="2018-03-07T13:48:00Z">
        <w:r>
          <w:rPr>
            <w:webHidden/>
          </w:rPr>
          <w:t>7</w:t>
        </w:r>
        <w:r>
          <w:rPr>
            <w:webHidden/>
          </w:rPr>
          <w:fldChar w:fldCharType="end"/>
        </w:r>
        <w:r w:rsidRPr="00D32D79">
          <w:rPr>
            <w:rStyle w:val="Hyperlink"/>
          </w:rPr>
          <w:fldChar w:fldCharType="end"/>
        </w:r>
      </w:ins>
    </w:p>
    <w:p w14:paraId="6880F4BE" w14:textId="33A73D27" w:rsidR="0023054C" w:rsidRDefault="0023054C">
      <w:pPr>
        <w:pStyle w:val="TOC3"/>
        <w:tabs>
          <w:tab w:val="left" w:pos="1200"/>
        </w:tabs>
        <w:rPr>
          <w:ins w:id="59" w:author="Nimmy Mathews" w:date="2018-03-07T13:48:00Z"/>
          <w:rFonts w:asciiTheme="minorHAnsi" w:eastAsiaTheme="minorEastAsia" w:hAnsiTheme="minorHAnsi"/>
          <w:color w:val="auto"/>
          <w:kern w:val="0"/>
          <w:sz w:val="22"/>
          <w:szCs w:val="22"/>
        </w:rPr>
      </w:pPr>
      <w:ins w:id="60" w:author="Nimmy Mathews" w:date="2018-03-07T13:48:00Z">
        <w:r w:rsidRPr="00D32D79">
          <w:rPr>
            <w:rStyle w:val="Hyperlink"/>
          </w:rPr>
          <w:fldChar w:fldCharType="begin"/>
        </w:r>
        <w:r w:rsidRPr="00D32D79">
          <w:rPr>
            <w:rStyle w:val="Hyperlink"/>
          </w:rPr>
          <w:instrText xml:space="preserve"> </w:instrText>
        </w:r>
        <w:r>
          <w:instrText>HYPERLINK \l "_Toc508193847"</w:instrText>
        </w:r>
        <w:r w:rsidRPr="00D32D79">
          <w:rPr>
            <w:rStyle w:val="Hyperlink"/>
          </w:rPr>
          <w:instrText xml:space="preserve"> </w:instrText>
        </w:r>
        <w:r w:rsidRPr="00D32D79">
          <w:rPr>
            <w:rStyle w:val="Hyperlink"/>
          </w:rPr>
          <w:fldChar w:fldCharType="separate"/>
        </w:r>
        <w:r w:rsidRPr="00D32D79">
          <w:rPr>
            <w:rStyle w:val="Hyperlink"/>
          </w:rPr>
          <w:t>4.1.1</w:t>
        </w:r>
        <w:r>
          <w:rPr>
            <w:rFonts w:asciiTheme="minorHAnsi" w:eastAsiaTheme="minorEastAsia" w:hAnsiTheme="minorHAnsi"/>
            <w:color w:val="auto"/>
            <w:kern w:val="0"/>
            <w:sz w:val="22"/>
            <w:szCs w:val="22"/>
          </w:rPr>
          <w:tab/>
        </w:r>
        <w:r w:rsidRPr="00D32D79">
          <w:rPr>
            <w:rStyle w:val="Hyperlink"/>
          </w:rPr>
          <w:t>Embedded Constants</w:t>
        </w:r>
        <w:r>
          <w:rPr>
            <w:webHidden/>
          </w:rPr>
          <w:tab/>
        </w:r>
        <w:r>
          <w:rPr>
            <w:webHidden/>
          </w:rPr>
          <w:fldChar w:fldCharType="begin"/>
        </w:r>
        <w:r>
          <w:rPr>
            <w:webHidden/>
          </w:rPr>
          <w:instrText xml:space="preserve"> PAGEREF _Toc508193847 \h </w:instrText>
        </w:r>
      </w:ins>
      <w:r>
        <w:rPr>
          <w:webHidden/>
        </w:rPr>
      </w:r>
      <w:r>
        <w:rPr>
          <w:webHidden/>
        </w:rPr>
        <w:fldChar w:fldCharType="separate"/>
      </w:r>
      <w:ins w:id="61" w:author="Nimmy Mathews" w:date="2018-03-07T13:48:00Z">
        <w:r>
          <w:rPr>
            <w:webHidden/>
          </w:rPr>
          <w:t>7</w:t>
        </w:r>
        <w:r>
          <w:rPr>
            <w:webHidden/>
          </w:rPr>
          <w:fldChar w:fldCharType="end"/>
        </w:r>
        <w:r w:rsidRPr="00D32D79">
          <w:rPr>
            <w:rStyle w:val="Hyperlink"/>
          </w:rPr>
          <w:fldChar w:fldCharType="end"/>
        </w:r>
      </w:ins>
    </w:p>
    <w:p w14:paraId="3639FA89" w14:textId="0E6E5703" w:rsidR="0023054C" w:rsidRDefault="0023054C">
      <w:pPr>
        <w:pStyle w:val="TOC1"/>
        <w:rPr>
          <w:ins w:id="62" w:author="Nimmy Mathews" w:date="2018-03-07T13:48:00Z"/>
          <w:rFonts w:eastAsiaTheme="minorEastAsia"/>
          <w:b w:val="0"/>
          <w:color w:val="auto"/>
          <w:kern w:val="0"/>
          <w:sz w:val="22"/>
          <w:szCs w:val="22"/>
          <w:lang w:val="en-US"/>
        </w:rPr>
      </w:pPr>
      <w:ins w:id="63" w:author="Nimmy Mathews" w:date="2018-03-07T13:48:00Z">
        <w:r w:rsidRPr="00D32D79">
          <w:rPr>
            <w:rStyle w:val="Hyperlink"/>
          </w:rPr>
          <w:fldChar w:fldCharType="begin"/>
        </w:r>
        <w:r w:rsidRPr="00D32D79">
          <w:rPr>
            <w:rStyle w:val="Hyperlink"/>
          </w:rPr>
          <w:instrText xml:space="preserve"> </w:instrText>
        </w:r>
        <w:r>
          <w:instrText>HYPERLINK \l "_Toc508193848"</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5</w:t>
        </w:r>
        <w:r>
          <w:rPr>
            <w:rFonts w:eastAsiaTheme="minorEastAsia"/>
            <w:b w:val="0"/>
            <w:color w:val="auto"/>
            <w:kern w:val="0"/>
            <w:sz w:val="22"/>
            <w:szCs w:val="22"/>
            <w:lang w:val="en-US"/>
          </w:rPr>
          <w:tab/>
        </w:r>
        <w:r w:rsidRPr="00D32D79">
          <w:rPr>
            <w:rStyle w:val="Hyperlink"/>
            <w:rFonts w:ascii="Calibri" w:hAnsi="Calibri" w:cs="Calibri"/>
          </w:rPr>
          <w:t>Software Component Implementation</w:t>
        </w:r>
        <w:r>
          <w:rPr>
            <w:webHidden/>
          </w:rPr>
          <w:tab/>
        </w:r>
        <w:r>
          <w:rPr>
            <w:webHidden/>
          </w:rPr>
          <w:fldChar w:fldCharType="begin"/>
        </w:r>
        <w:r>
          <w:rPr>
            <w:webHidden/>
          </w:rPr>
          <w:instrText xml:space="preserve"> PAGEREF _Toc508193848 \h </w:instrText>
        </w:r>
      </w:ins>
      <w:r>
        <w:rPr>
          <w:webHidden/>
        </w:rPr>
      </w:r>
      <w:r>
        <w:rPr>
          <w:webHidden/>
        </w:rPr>
        <w:fldChar w:fldCharType="separate"/>
      </w:r>
      <w:ins w:id="64" w:author="Nimmy Mathews" w:date="2018-03-07T13:48:00Z">
        <w:r>
          <w:rPr>
            <w:webHidden/>
          </w:rPr>
          <w:t>8</w:t>
        </w:r>
        <w:r>
          <w:rPr>
            <w:webHidden/>
          </w:rPr>
          <w:fldChar w:fldCharType="end"/>
        </w:r>
        <w:r w:rsidRPr="00D32D79">
          <w:rPr>
            <w:rStyle w:val="Hyperlink"/>
          </w:rPr>
          <w:fldChar w:fldCharType="end"/>
        </w:r>
      </w:ins>
    </w:p>
    <w:p w14:paraId="694D279E" w14:textId="7D4B445F" w:rsidR="0023054C" w:rsidRDefault="0023054C">
      <w:pPr>
        <w:pStyle w:val="TOC2"/>
        <w:rPr>
          <w:ins w:id="65" w:author="Nimmy Mathews" w:date="2018-03-07T13:48:00Z"/>
          <w:rFonts w:asciiTheme="minorHAnsi" w:eastAsiaTheme="minorEastAsia" w:hAnsiTheme="minorHAnsi"/>
          <w:color w:val="auto"/>
          <w:kern w:val="0"/>
          <w:szCs w:val="22"/>
        </w:rPr>
      </w:pPr>
      <w:ins w:id="66" w:author="Nimmy Mathews" w:date="2018-03-07T13:48:00Z">
        <w:r w:rsidRPr="00D32D79">
          <w:rPr>
            <w:rStyle w:val="Hyperlink"/>
          </w:rPr>
          <w:fldChar w:fldCharType="begin"/>
        </w:r>
        <w:r w:rsidRPr="00D32D79">
          <w:rPr>
            <w:rStyle w:val="Hyperlink"/>
          </w:rPr>
          <w:instrText xml:space="preserve"> </w:instrText>
        </w:r>
        <w:r>
          <w:instrText>HYPERLINK \l "_Toc508193849"</w:instrText>
        </w:r>
        <w:r w:rsidRPr="00D32D79">
          <w:rPr>
            <w:rStyle w:val="Hyperlink"/>
          </w:rPr>
          <w:instrText xml:space="preserve"> </w:instrText>
        </w:r>
        <w:r w:rsidRPr="00D32D79">
          <w:rPr>
            <w:rStyle w:val="Hyperlink"/>
          </w:rPr>
          <w:fldChar w:fldCharType="separate"/>
        </w:r>
        <w:r w:rsidRPr="00D32D79">
          <w:rPr>
            <w:rStyle w:val="Hyperlink"/>
          </w:rPr>
          <w:t>5.1</w:t>
        </w:r>
        <w:r>
          <w:rPr>
            <w:rFonts w:asciiTheme="minorHAnsi" w:eastAsiaTheme="minorEastAsia" w:hAnsiTheme="minorHAnsi"/>
            <w:color w:val="auto"/>
            <w:kern w:val="0"/>
            <w:szCs w:val="22"/>
          </w:rPr>
          <w:tab/>
        </w:r>
        <w:r w:rsidRPr="00D32D79">
          <w:rPr>
            <w:rStyle w:val="Hyperlink"/>
          </w:rPr>
          <w:t>Sub-Module Functions</w:t>
        </w:r>
        <w:r>
          <w:rPr>
            <w:webHidden/>
          </w:rPr>
          <w:tab/>
        </w:r>
        <w:r>
          <w:rPr>
            <w:webHidden/>
          </w:rPr>
          <w:fldChar w:fldCharType="begin"/>
        </w:r>
        <w:r>
          <w:rPr>
            <w:webHidden/>
          </w:rPr>
          <w:instrText xml:space="preserve"> PAGEREF _Toc508193849 \h </w:instrText>
        </w:r>
      </w:ins>
      <w:r>
        <w:rPr>
          <w:webHidden/>
        </w:rPr>
      </w:r>
      <w:r>
        <w:rPr>
          <w:webHidden/>
        </w:rPr>
        <w:fldChar w:fldCharType="separate"/>
      </w:r>
      <w:ins w:id="67" w:author="Nimmy Mathews" w:date="2018-03-07T13:48:00Z">
        <w:r>
          <w:rPr>
            <w:webHidden/>
          </w:rPr>
          <w:t>8</w:t>
        </w:r>
        <w:r>
          <w:rPr>
            <w:webHidden/>
          </w:rPr>
          <w:fldChar w:fldCharType="end"/>
        </w:r>
        <w:r w:rsidRPr="00D32D79">
          <w:rPr>
            <w:rStyle w:val="Hyperlink"/>
          </w:rPr>
          <w:fldChar w:fldCharType="end"/>
        </w:r>
      </w:ins>
    </w:p>
    <w:p w14:paraId="4FF5CE09" w14:textId="46093B87" w:rsidR="0023054C" w:rsidRDefault="0023054C">
      <w:pPr>
        <w:pStyle w:val="TOC3"/>
        <w:tabs>
          <w:tab w:val="left" w:pos="1200"/>
        </w:tabs>
        <w:rPr>
          <w:ins w:id="68" w:author="Nimmy Mathews" w:date="2018-03-07T13:48:00Z"/>
          <w:rFonts w:asciiTheme="minorHAnsi" w:eastAsiaTheme="minorEastAsia" w:hAnsiTheme="minorHAnsi"/>
          <w:color w:val="auto"/>
          <w:kern w:val="0"/>
          <w:sz w:val="22"/>
          <w:szCs w:val="22"/>
        </w:rPr>
      </w:pPr>
      <w:ins w:id="69" w:author="Nimmy Mathews" w:date="2018-03-07T13:48:00Z">
        <w:r w:rsidRPr="00D32D79">
          <w:rPr>
            <w:rStyle w:val="Hyperlink"/>
          </w:rPr>
          <w:fldChar w:fldCharType="begin"/>
        </w:r>
        <w:r w:rsidRPr="00D32D79">
          <w:rPr>
            <w:rStyle w:val="Hyperlink"/>
          </w:rPr>
          <w:instrText xml:space="preserve"> </w:instrText>
        </w:r>
        <w:r>
          <w:instrText>HYPERLINK \l "_Toc508193850"</w:instrText>
        </w:r>
        <w:r w:rsidRPr="00D32D79">
          <w:rPr>
            <w:rStyle w:val="Hyperlink"/>
          </w:rPr>
          <w:instrText xml:space="preserve"> </w:instrText>
        </w:r>
        <w:r w:rsidRPr="00D32D79">
          <w:rPr>
            <w:rStyle w:val="Hyperlink"/>
          </w:rPr>
          <w:fldChar w:fldCharType="separate"/>
        </w:r>
        <w:r w:rsidRPr="00D32D79">
          <w:rPr>
            <w:rStyle w:val="Hyperlink"/>
          </w:rPr>
          <w:t>5.1.1</w:t>
        </w:r>
        <w:r>
          <w:rPr>
            <w:rFonts w:asciiTheme="minorHAnsi" w:eastAsiaTheme="minorEastAsia" w:hAnsiTheme="minorHAnsi"/>
            <w:color w:val="auto"/>
            <w:kern w:val="0"/>
            <w:sz w:val="22"/>
            <w:szCs w:val="22"/>
          </w:rPr>
          <w:tab/>
        </w:r>
        <w:r w:rsidRPr="00D32D79">
          <w:rPr>
            <w:rStyle w:val="Hyperlink"/>
          </w:rPr>
          <w:t>Init: EffortInit1</w:t>
        </w:r>
        <w:r>
          <w:rPr>
            <w:webHidden/>
          </w:rPr>
          <w:tab/>
        </w:r>
        <w:r>
          <w:rPr>
            <w:webHidden/>
          </w:rPr>
          <w:fldChar w:fldCharType="begin"/>
        </w:r>
        <w:r>
          <w:rPr>
            <w:webHidden/>
          </w:rPr>
          <w:instrText xml:space="preserve"> PAGEREF _Toc508193850 \h </w:instrText>
        </w:r>
      </w:ins>
      <w:r>
        <w:rPr>
          <w:webHidden/>
        </w:rPr>
      </w:r>
      <w:r>
        <w:rPr>
          <w:webHidden/>
        </w:rPr>
        <w:fldChar w:fldCharType="separate"/>
      </w:r>
      <w:ins w:id="70" w:author="Nimmy Mathews" w:date="2018-03-07T13:48:00Z">
        <w:r>
          <w:rPr>
            <w:webHidden/>
          </w:rPr>
          <w:t>8</w:t>
        </w:r>
        <w:r>
          <w:rPr>
            <w:webHidden/>
          </w:rPr>
          <w:fldChar w:fldCharType="end"/>
        </w:r>
        <w:r w:rsidRPr="00D32D79">
          <w:rPr>
            <w:rStyle w:val="Hyperlink"/>
          </w:rPr>
          <w:fldChar w:fldCharType="end"/>
        </w:r>
      </w:ins>
    </w:p>
    <w:p w14:paraId="23EE0FDB" w14:textId="0DE76F03" w:rsidR="0023054C" w:rsidRDefault="0023054C">
      <w:pPr>
        <w:pStyle w:val="TOC3"/>
        <w:tabs>
          <w:tab w:val="left" w:pos="1200"/>
        </w:tabs>
        <w:rPr>
          <w:ins w:id="71" w:author="Nimmy Mathews" w:date="2018-03-07T13:48:00Z"/>
          <w:rFonts w:asciiTheme="minorHAnsi" w:eastAsiaTheme="minorEastAsia" w:hAnsiTheme="minorHAnsi"/>
          <w:color w:val="auto"/>
          <w:kern w:val="0"/>
          <w:sz w:val="22"/>
          <w:szCs w:val="22"/>
        </w:rPr>
      </w:pPr>
      <w:ins w:id="72" w:author="Nimmy Mathews" w:date="2018-03-07T13:48:00Z">
        <w:r w:rsidRPr="00D32D79">
          <w:rPr>
            <w:rStyle w:val="Hyperlink"/>
          </w:rPr>
          <w:fldChar w:fldCharType="begin"/>
        </w:r>
        <w:r w:rsidRPr="00D32D79">
          <w:rPr>
            <w:rStyle w:val="Hyperlink"/>
          </w:rPr>
          <w:instrText xml:space="preserve"> </w:instrText>
        </w:r>
        <w:r>
          <w:instrText>HYPERLINK \l "_Toc508193851"</w:instrText>
        </w:r>
        <w:r w:rsidRPr="00D32D79">
          <w:rPr>
            <w:rStyle w:val="Hyperlink"/>
          </w:rPr>
          <w:instrText xml:space="preserve"> </w:instrText>
        </w:r>
        <w:r w:rsidRPr="00D32D79">
          <w:rPr>
            <w:rStyle w:val="Hyperlink"/>
          </w:rPr>
          <w:fldChar w:fldCharType="separate"/>
        </w:r>
        <w:r w:rsidRPr="00D32D79">
          <w:rPr>
            <w:rStyle w:val="Hyperlink"/>
          </w:rPr>
          <w:t>5.1.2</w:t>
        </w:r>
        <w:r>
          <w:rPr>
            <w:rFonts w:asciiTheme="minorHAnsi" w:eastAsiaTheme="minorEastAsia" w:hAnsiTheme="minorHAnsi"/>
            <w:color w:val="auto"/>
            <w:kern w:val="0"/>
            <w:sz w:val="22"/>
            <w:szCs w:val="22"/>
          </w:rPr>
          <w:tab/>
        </w:r>
        <w:r w:rsidRPr="00D32D79">
          <w:rPr>
            <w:rStyle w:val="Hyperlink"/>
          </w:rPr>
          <w:t>Init: Effort_Init</w:t>
        </w:r>
        <w:r>
          <w:rPr>
            <w:webHidden/>
          </w:rPr>
          <w:tab/>
        </w:r>
        <w:r>
          <w:rPr>
            <w:webHidden/>
          </w:rPr>
          <w:fldChar w:fldCharType="begin"/>
        </w:r>
        <w:r>
          <w:rPr>
            <w:webHidden/>
          </w:rPr>
          <w:instrText xml:space="preserve"> PAGEREF _Toc508193851 \h </w:instrText>
        </w:r>
      </w:ins>
      <w:r>
        <w:rPr>
          <w:webHidden/>
        </w:rPr>
      </w:r>
      <w:r>
        <w:rPr>
          <w:webHidden/>
        </w:rPr>
        <w:fldChar w:fldCharType="separate"/>
      </w:r>
      <w:ins w:id="73" w:author="Nimmy Mathews" w:date="2018-03-07T13:48:00Z">
        <w:r>
          <w:rPr>
            <w:webHidden/>
          </w:rPr>
          <w:t>8</w:t>
        </w:r>
        <w:r>
          <w:rPr>
            <w:webHidden/>
          </w:rPr>
          <w:fldChar w:fldCharType="end"/>
        </w:r>
        <w:r w:rsidRPr="00D32D79">
          <w:rPr>
            <w:rStyle w:val="Hyperlink"/>
          </w:rPr>
          <w:fldChar w:fldCharType="end"/>
        </w:r>
      </w:ins>
    </w:p>
    <w:p w14:paraId="7EE2FD33" w14:textId="715CFBC4" w:rsidR="0023054C" w:rsidRDefault="0023054C">
      <w:pPr>
        <w:pStyle w:val="TOC3"/>
        <w:tabs>
          <w:tab w:val="left" w:pos="1200"/>
        </w:tabs>
        <w:rPr>
          <w:ins w:id="74" w:author="Nimmy Mathews" w:date="2018-03-07T13:48:00Z"/>
          <w:rFonts w:asciiTheme="minorHAnsi" w:eastAsiaTheme="minorEastAsia" w:hAnsiTheme="minorHAnsi"/>
          <w:color w:val="auto"/>
          <w:kern w:val="0"/>
          <w:sz w:val="22"/>
          <w:szCs w:val="22"/>
        </w:rPr>
      </w:pPr>
      <w:ins w:id="75" w:author="Nimmy Mathews" w:date="2018-03-07T13:48:00Z">
        <w:r w:rsidRPr="00D32D79">
          <w:rPr>
            <w:rStyle w:val="Hyperlink"/>
          </w:rPr>
          <w:fldChar w:fldCharType="begin"/>
        </w:r>
        <w:r w:rsidRPr="00D32D79">
          <w:rPr>
            <w:rStyle w:val="Hyperlink"/>
          </w:rPr>
          <w:instrText xml:space="preserve"> </w:instrText>
        </w:r>
        <w:r>
          <w:instrText>HYPERLINK \l "_Toc508193852"</w:instrText>
        </w:r>
        <w:r w:rsidRPr="00D32D79">
          <w:rPr>
            <w:rStyle w:val="Hyperlink"/>
          </w:rPr>
          <w:instrText xml:space="preserve"> </w:instrText>
        </w:r>
        <w:r w:rsidRPr="00D32D79">
          <w:rPr>
            <w:rStyle w:val="Hyperlink"/>
          </w:rPr>
          <w:fldChar w:fldCharType="separate"/>
        </w:r>
        <w:r w:rsidRPr="00D32D79">
          <w:rPr>
            <w:rStyle w:val="Hyperlink"/>
          </w:rPr>
          <w:t>5.1.3</w:t>
        </w:r>
        <w:r>
          <w:rPr>
            <w:rFonts w:asciiTheme="minorHAnsi" w:eastAsiaTheme="minorEastAsia" w:hAnsiTheme="minorHAnsi"/>
            <w:color w:val="auto"/>
            <w:kern w:val="0"/>
            <w:sz w:val="22"/>
            <w:szCs w:val="22"/>
          </w:rPr>
          <w:tab/>
        </w:r>
        <w:r w:rsidRPr="00D32D79">
          <w:rPr>
            <w:rStyle w:val="Hyperlink"/>
          </w:rPr>
          <w:t>Per: EffortPer1</w:t>
        </w:r>
        <w:r>
          <w:rPr>
            <w:webHidden/>
          </w:rPr>
          <w:tab/>
        </w:r>
        <w:r>
          <w:rPr>
            <w:webHidden/>
          </w:rPr>
          <w:fldChar w:fldCharType="begin"/>
        </w:r>
        <w:r>
          <w:rPr>
            <w:webHidden/>
          </w:rPr>
          <w:instrText xml:space="preserve"> PAGEREF _Toc508193852 \h </w:instrText>
        </w:r>
      </w:ins>
      <w:r>
        <w:rPr>
          <w:webHidden/>
        </w:rPr>
      </w:r>
      <w:r>
        <w:rPr>
          <w:webHidden/>
        </w:rPr>
        <w:fldChar w:fldCharType="separate"/>
      </w:r>
      <w:ins w:id="76" w:author="Nimmy Mathews" w:date="2018-03-07T13:48:00Z">
        <w:r>
          <w:rPr>
            <w:webHidden/>
          </w:rPr>
          <w:t>8</w:t>
        </w:r>
        <w:r>
          <w:rPr>
            <w:webHidden/>
          </w:rPr>
          <w:fldChar w:fldCharType="end"/>
        </w:r>
        <w:r w:rsidRPr="00D32D79">
          <w:rPr>
            <w:rStyle w:val="Hyperlink"/>
          </w:rPr>
          <w:fldChar w:fldCharType="end"/>
        </w:r>
      </w:ins>
    </w:p>
    <w:p w14:paraId="65189A04" w14:textId="0E0A6E3C" w:rsidR="0023054C" w:rsidRDefault="0023054C">
      <w:pPr>
        <w:pStyle w:val="TOC2"/>
        <w:rPr>
          <w:ins w:id="77" w:author="Nimmy Mathews" w:date="2018-03-07T13:48:00Z"/>
          <w:rFonts w:asciiTheme="minorHAnsi" w:eastAsiaTheme="minorEastAsia" w:hAnsiTheme="minorHAnsi"/>
          <w:color w:val="auto"/>
          <w:kern w:val="0"/>
          <w:szCs w:val="22"/>
        </w:rPr>
      </w:pPr>
      <w:ins w:id="78" w:author="Nimmy Mathews" w:date="2018-03-07T13:48:00Z">
        <w:r w:rsidRPr="00D32D79">
          <w:rPr>
            <w:rStyle w:val="Hyperlink"/>
          </w:rPr>
          <w:fldChar w:fldCharType="begin"/>
        </w:r>
        <w:r w:rsidRPr="00D32D79">
          <w:rPr>
            <w:rStyle w:val="Hyperlink"/>
          </w:rPr>
          <w:instrText xml:space="preserve"> </w:instrText>
        </w:r>
        <w:r>
          <w:instrText>HYPERLINK \l "_Toc508193853"</w:instrText>
        </w:r>
        <w:r w:rsidRPr="00D32D79">
          <w:rPr>
            <w:rStyle w:val="Hyperlink"/>
          </w:rPr>
          <w:instrText xml:space="preserve"> </w:instrText>
        </w:r>
        <w:r w:rsidRPr="00D32D79">
          <w:rPr>
            <w:rStyle w:val="Hyperlink"/>
          </w:rPr>
          <w:fldChar w:fldCharType="separate"/>
        </w:r>
        <w:r w:rsidRPr="00D32D79">
          <w:rPr>
            <w:rStyle w:val="Hyperlink"/>
          </w:rPr>
          <w:t>5.2</w:t>
        </w:r>
        <w:r>
          <w:rPr>
            <w:rFonts w:asciiTheme="minorHAnsi" w:eastAsiaTheme="minorEastAsia" w:hAnsiTheme="minorHAnsi"/>
            <w:color w:val="auto"/>
            <w:kern w:val="0"/>
            <w:szCs w:val="22"/>
          </w:rPr>
          <w:tab/>
        </w:r>
        <w:r w:rsidRPr="00D32D79">
          <w:rPr>
            <w:rStyle w:val="Hyperlink"/>
          </w:rPr>
          <w:t>Server Runables</w:t>
        </w:r>
        <w:r>
          <w:rPr>
            <w:webHidden/>
          </w:rPr>
          <w:tab/>
        </w:r>
        <w:r>
          <w:rPr>
            <w:webHidden/>
          </w:rPr>
          <w:fldChar w:fldCharType="begin"/>
        </w:r>
        <w:r>
          <w:rPr>
            <w:webHidden/>
          </w:rPr>
          <w:instrText xml:space="preserve"> PAGEREF _Toc508193853 \h </w:instrText>
        </w:r>
      </w:ins>
      <w:r>
        <w:rPr>
          <w:webHidden/>
        </w:rPr>
      </w:r>
      <w:r>
        <w:rPr>
          <w:webHidden/>
        </w:rPr>
        <w:fldChar w:fldCharType="separate"/>
      </w:r>
      <w:ins w:id="79" w:author="Nimmy Mathews" w:date="2018-03-07T13:48:00Z">
        <w:r>
          <w:rPr>
            <w:webHidden/>
          </w:rPr>
          <w:t>9</w:t>
        </w:r>
        <w:r>
          <w:rPr>
            <w:webHidden/>
          </w:rPr>
          <w:fldChar w:fldCharType="end"/>
        </w:r>
        <w:r w:rsidRPr="00D32D79">
          <w:rPr>
            <w:rStyle w:val="Hyperlink"/>
          </w:rPr>
          <w:fldChar w:fldCharType="end"/>
        </w:r>
      </w:ins>
    </w:p>
    <w:p w14:paraId="7BD97B78" w14:textId="01678702" w:rsidR="0023054C" w:rsidRDefault="0023054C">
      <w:pPr>
        <w:pStyle w:val="TOC2"/>
        <w:rPr>
          <w:ins w:id="80" w:author="Nimmy Mathews" w:date="2018-03-07T13:48:00Z"/>
          <w:rFonts w:asciiTheme="minorHAnsi" w:eastAsiaTheme="minorEastAsia" w:hAnsiTheme="minorHAnsi"/>
          <w:color w:val="auto"/>
          <w:kern w:val="0"/>
          <w:szCs w:val="22"/>
        </w:rPr>
      </w:pPr>
      <w:ins w:id="81" w:author="Nimmy Mathews" w:date="2018-03-07T13:48:00Z">
        <w:r w:rsidRPr="00D32D79">
          <w:rPr>
            <w:rStyle w:val="Hyperlink"/>
          </w:rPr>
          <w:fldChar w:fldCharType="begin"/>
        </w:r>
        <w:r w:rsidRPr="00D32D79">
          <w:rPr>
            <w:rStyle w:val="Hyperlink"/>
          </w:rPr>
          <w:instrText xml:space="preserve"> </w:instrText>
        </w:r>
        <w:r>
          <w:instrText>HYPERLINK \l "_Toc508193854"</w:instrText>
        </w:r>
        <w:r w:rsidRPr="00D32D79">
          <w:rPr>
            <w:rStyle w:val="Hyperlink"/>
          </w:rPr>
          <w:instrText xml:space="preserve"> </w:instrText>
        </w:r>
        <w:r w:rsidRPr="00D32D79">
          <w:rPr>
            <w:rStyle w:val="Hyperlink"/>
          </w:rPr>
          <w:fldChar w:fldCharType="separate"/>
        </w:r>
        <w:r w:rsidRPr="00D32D79">
          <w:rPr>
            <w:rStyle w:val="Hyperlink"/>
            <w:rFonts w:cs="Calibri"/>
          </w:rPr>
          <w:t>5.3</w:t>
        </w:r>
        <w:r>
          <w:rPr>
            <w:rFonts w:asciiTheme="minorHAnsi" w:eastAsiaTheme="minorEastAsia" w:hAnsiTheme="minorHAnsi"/>
            <w:color w:val="auto"/>
            <w:kern w:val="0"/>
            <w:szCs w:val="22"/>
          </w:rPr>
          <w:tab/>
        </w:r>
        <w:r w:rsidRPr="00D32D79">
          <w:rPr>
            <w:rStyle w:val="Hyperlink"/>
            <w:rFonts w:cs="Calibri"/>
          </w:rPr>
          <w:t>Interrupt Functions</w:t>
        </w:r>
        <w:r>
          <w:rPr>
            <w:webHidden/>
          </w:rPr>
          <w:tab/>
        </w:r>
        <w:r>
          <w:rPr>
            <w:webHidden/>
          </w:rPr>
          <w:fldChar w:fldCharType="begin"/>
        </w:r>
        <w:r>
          <w:rPr>
            <w:webHidden/>
          </w:rPr>
          <w:instrText xml:space="preserve"> PAGEREF _Toc508193854 \h </w:instrText>
        </w:r>
      </w:ins>
      <w:r>
        <w:rPr>
          <w:webHidden/>
        </w:rPr>
      </w:r>
      <w:r>
        <w:rPr>
          <w:webHidden/>
        </w:rPr>
        <w:fldChar w:fldCharType="separate"/>
      </w:r>
      <w:ins w:id="82" w:author="Nimmy Mathews" w:date="2018-03-07T13:48:00Z">
        <w:r>
          <w:rPr>
            <w:webHidden/>
          </w:rPr>
          <w:t>9</w:t>
        </w:r>
        <w:r>
          <w:rPr>
            <w:webHidden/>
          </w:rPr>
          <w:fldChar w:fldCharType="end"/>
        </w:r>
        <w:r w:rsidRPr="00D32D79">
          <w:rPr>
            <w:rStyle w:val="Hyperlink"/>
          </w:rPr>
          <w:fldChar w:fldCharType="end"/>
        </w:r>
      </w:ins>
    </w:p>
    <w:p w14:paraId="616299A3" w14:textId="0264AE82" w:rsidR="0023054C" w:rsidRDefault="0023054C">
      <w:pPr>
        <w:pStyle w:val="TOC2"/>
        <w:rPr>
          <w:ins w:id="83" w:author="Nimmy Mathews" w:date="2018-03-07T13:48:00Z"/>
          <w:rFonts w:asciiTheme="minorHAnsi" w:eastAsiaTheme="minorEastAsia" w:hAnsiTheme="minorHAnsi"/>
          <w:color w:val="auto"/>
          <w:kern w:val="0"/>
          <w:szCs w:val="22"/>
        </w:rPr>
      </w:pPr>
      <w:ins w:id="84" w:author="Nimmy Mathews" w:date="2018-03-07T13:48:00Z">
        <w:r w:rsidRPr="00D32D79">
          <w:rPr>
            <w:rStyle w:val="Hyperlink"/>
          </w:rPr>
          <w:fldChar w:fldCharType="begin"/>
        </w:r>
        <w:r w:rsidRPr="00D32D79">
          <w:rPr>
            <w:rStyle w:val="Hyperlink"/>
          </w:rPr>
          <w:instrText xml:space="preserve"> </w:instrText>
        </w:r>
        <w:r>
          <w:instrText>HYPERLINK \l "_Toc508193855"</w:instrText>
        </w:r>
        <w:r w:rsidRPr="00D32D79">
          <w:rPr>
            <w:rStyle w:val="Hyperlink"/>
          </w:rPr>
          <w:instrText xml:space="preserve"> </w:instrText>
        </w:r>
        <w:r w:rsidRPr="00D32D79">
          <w:rPr>
            <w:rStyle w:val="Hyperlink"/>
          </w:rPr>
          <w:fldChar w:fldCharType="separate"/>
        </w:r>
        <w:r w:rsidRPr="00D32D79">
          <w:rPr>
            <w:rStyle w:val="Hyperlink"/>
            <w:rFonts w:cs="Calibri"/>
          </w:rPr>
          <w:t>5.4</w:t>
        </w:r>
        <w:r>
          <w:rPr>
            <w:rFonts w:asciiTheme="minorHAnsi" w:eastAsiaTheme="minorEastAsia" w:hAnsiTheme="minorHAnsi"/>
            <w:color w:val="auto"/>
            <w:kern w:val="0"/>
            <w:szCs w:val="22"/>
          </w:rPr>
          <w:tab/>
        </w:r>
        <w:r w:rsidRPr="00D32D79">
          <w:rPr>
            <w:rStyle w:val="Hyperlink"/>
            <w:rFonts w:cs="Calibri"/>
          </w:rPr>
          <w:t>Module Internal (Local) Functions</w:t>
        </w:r>
        <w:r>
          <w:rPr>
            <w:webHidden/>
          </w:rPr>
          <w:tab/>
        </w:r>
        <w:r>
          <w:rPr>
            <w:webHidden/>
          </w:rPr>
          <w:fldChar w:fldCharType="begin"/>
        </w:r>
        <w:r>
          <w:rPr>
            <w:webHidden/>
          </w:rPr>
          <w:instrText xml:space="preserve"> PAGEREF _Toc508193855 \h </w:instrText>
        </w:r>
      </w:ins>
      <w:r>
        <w:rPr>
          <w:webHidden/>
        </w:rPr>
      </w:r>
      <w:r>
        <w:rPr>
          <w:webHidden/>
        </w:rPr>
        <w:fldChar w:fldCharType="separate"/>
      </w:r>
      <w:ins w:id="85" w:author="Nimmy Mathews" w:date="2018-03-07T13:48:00Z">
        <w:r>
          <w:rPr>
            <w:webHidden/>
          </w:rPr>
          <w:t>9</w:t>
        </w:r>
        <w:r>
          <w:rPr>
            <w:webHidden/>
          </w:rPr>
          <w:fldChar w:fldCharType="end"/>
        </w:r>
        <w:r w:rsidRPr="00D32D79">
          <w:rPr>
            <w:rStyle w:val="Hyperlink"/>
          </w:rPr>
          <w:fldChar w:fldCharType="end"/>
        </w:r>
      </w:ins>
    </w:p>
    <w:p w14:paraId="1EACE38D" w14:textId="3979018A" w:rsidR="0023054C" w:rsidRDefault="0023054C">
      <w:pPr>
        <w:pStyle w:val="TOC2"/>
        <w:rPr>
          <w:ins w:id="86" w:author="Nimmy Mathews" w:date="2018-03-07T13:48:00Z"/>
          <w:rFonts w:asciiTheme="minorHAnsi" w:eastAsiaTheme="minorEastAsia" w:hAnsiTheme="minorHAnsi"/>
          <w:color w:val="auto"/>
          <w:kern w:val="0"/>
          <w:szCs w:val="22"/>
        </w:rPr>
      </w:pPr>
      <w:ins w:id="87" w:author="Nimmy Mathews" w:date="2018-03-07T13:48:00Z">
        <w:r w:rsidRPr="00D32D79">
          <w:rPr>
            <w:rStyle w:val="Hyperlink"/>
          </w:rPr>
          <w:fldChar w:fldCharType="begin"/>
        </w:r>
        <w:r w:rsidRPr="00D32D79">
          <w:rPr>
            <w:rStyle w:val="Hyperlink"/>
          </w:rPr>
          <w:instrText xml:space="preserve"> </w:instrText>
        </w:r>
        <w:r>
          <w:instrText>HYPERLINK \l "_Toc508193856"</w:instrText>
        </w:r>
        <w:r w:rsidRPr="00D32D79">
          <w:rPr>
            <w:rStyle w:val="Hyperlink"/>
          </w:rPr>
          <w:instrText xml:space="preserve"> </w:instrText>
        </w:r>
        <w:r w:rsidRPr="00D32D79">
          <w:rPr>
            <w:rStyle w:val="Hyperlink"/>
          </w:rPr>
          <w:fldChar w:fldCharType="separate"/>
        </w:r>
        <w:r w:rsidRPr="00D32D79">
          <w:rPr>
            <w:rStyle w:val="Hyperlink"/>
            <w:rFonts w:cs="Calibri"/>
          </w:rPr>
          <w:t>5.5</w:t>
        </w:r>
        <w:r>
          <w:rPr>
            <w:rFonts w:asciiTheme="minorHAnsi" w:eastAsiaTheme="minorEastAsia" w:hAnsiTheme="minorHAnsi"/>
            <w:color w:val="auto"/>
            <w:kern w:val="0"/>
            <w:szCs w:val="22"/>
          </w:rPr>
          <w:tab/>
        </w:r>
        <w:r w:rsidRPr="00D32D79">
          <w:rPr>
            <w:rStyle w:val="Hyperlink"/>
            <w:rFonts w:cs="Calibri"/>
          </w:rPr>
          <w:t>GLOBAL Function/Macro Definitions</w:t>
        </w:r>
        <w:r>
          <w:rPr>
            <w:webHidden/>
          </w:rPr>
          <w:tab/>
        </w:r>
        <w:r>
          <w:rPr>
            <w:webHidden/>
          </w:rPr>
          <w:fldChar w:fldCharType="begin"/>
        </w:r>
        <w:r>
          <w:rPr>
            <w:webHidden/>
          </w:rPr>
          <w:instrText xml:space="preserve"> PAGEREF _Toc508193856 \h </w:instrText>
        </w:r>
      </w:ins>
      <w:r>
        <w:rPr>
          <w:webHidden/>
        </w:rPr>
      </w:r>
      <w:r>
        <w:rPr>
          <w:webHidden/>
        </w:rPr>
        <w:fldChar w:fldCharType="separate"/>
      </w:r>
      <w:ins w:id="88" w:author="Nimmy Mathews" w:date="2018-03-07T13:48:00Z">
        <w:r>
          <w:rPr>
            <w:webHidden/>
          </w:rPr>
          <w:t>9</w:t>
        </w:r>
        <w:r>
          <w:rPr>
            <w:webHidden/>
          </w:rPr>
          <w:fldChar w:fldCharType="end"/>
        </w:r>
        <w:r w:rsidRPr="00D32D79">
          <w:rPr>
            <w:rStyle w:val="Hyperlink"/>
          </w:rPr>
          <w:fldChar w:fldCharType="end"/>
        </w:r>
      </w:ins>
    </w:p>
    <w:p w14:paraId="69A249D3" w14:textId="7F14A4C8" w:rsidR="0023054C" w:rsidRDefault="0023054C">
      <w:pPr>
        <w:pStyle w:val="TOC1"/>
        <w:rPr>
          <w:ins w:id="89" w:author="Nimmy Mathews" w:date="2018-03-07T13:48:00Z"/>
          <w:rFonts w:eastAsiaTheme="minorEastAsia"/>
          <w:b w:val="0"/>
          <w:color w:val="auto"/>
          <w:kern w:val="0"/>
          <w:sz w:val="22"/>
          <w:szCs w:val="22"/>
          <w:lang w:val="en-US"/>
        </w:rPr>
      </w:pPr>
      <w:ins w:id="90" w:author="Nimmy Mathews" w:date="2018-03-07T13:48:00Z">
        <w:r w:rsidRPr="00D32D79">
          <w:rPr>
            <w:rStyle w:val="Hyperlink"/>
          </w:rPr>
          <w:fldChar w:fldCharType="begin"/>
        </w:r>
        <w:r w:rsidRPr="00D32D79">
          <w:rPr>
            <w:rStyle w:val="Hyperlink"/>
          </w:rPr>
          <w:instrText xml:space="preserve"> </w:instrText>
        </w:r>
        <w:r>
          <w:instrText>HYPERLINK \l "_Toc508193857"</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6</w:t>
        </w:r>
        <w:r>
          <w:rPr>
            <w:rFonts w:eastAsiaTheme="minorEastAsia"/>
            <w:b w:val="0"/>
            <w:color w:val="auto"/>
            <w:kern w:val="0"/>
            <w:sz w:val="22"/>
            <w:szCs w:val="22"/>
            <w:lang w:val="en-US"/>
          </w:rPr>
          <w:tab/>
        </w:r>
        <w:r w:rsidRPr="00D32D79">
          <w:rPr>
            <w:rStyle w:val="Hyperlink"/>
            <w:rFonts w:ascii="Calibri" w:hAnsi="Calibri"/>
          </w:rPr>
          <w:t>Known</w:t>
        </w:r>
        <w:r w:rsidRPr="00D32D79">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_Toc508193857 \h </w:instrText>
        </w:r>
      </w:ins>
      <w:r>
        <w:rPr>
          <w:webHidden/>
        </w:rPr>
      </w:r>
      <w:r>
        <w:rPr>
          <w:webHidden/>
        </w:rPr>
        <w:fldChar w:fldCharType="separate"/>
      </w:r>
      <w:ins w:id="91" w:author="Nimmy Mathews" w:date="2018-03-07T13:48:00Z">
        <w:r>
          <w:rPr>
            <w:webHidden/>
          </w:rPr>
          <w:t>10</w:t>
        </w:r>
        <w:r>
          <w:rPr>
            <w:webHidden/>
          </w:rPr>
          <w:fldChar w:fldCharType="end"/>
        </w:r>
        <w:r w:rsidRPr="00D32D79">
          <w:rPr>
            <w:rStyle w:val="Hyperlink"/>
          </w:rPr>
          <w:fldChar w:fldCharType="end"/>
        </w:r>
      </w:ins>
    </w:p>
    <w:p w14:paraId="11F706EF" w14:textId="6F40E204" w:rsidR="0023054C" w:rsidRDefault="0023054C">
      <w:pPr>
        <w:pStyle w:val="TOC1"/>
        <w:rPr>
          <w:ins w:id="92" w:author="Nimmy Mathews" w:date="2018-03-07T13:48:00Z"/>
          <w:rFonts w:eastAsiaTheme="minorEastAsia"/>
          <w:b w:val="0"/>
          <w:color w:val="auto"/>
          <w:kern w:val="0"/>
          <w:sz w:val="22"/>
          <w:szCs w:val="22"/>
          <w:lang w:val="en-US"/>
        </w:rPr>
      </w:pPr>
      <w:ins w:id="93" w:author="Nimmy Mathews" w:date="2018-03-07T13:48:00Z">
        <w:r w:rsidRPr="00D32D79">
          <w:rPr>
            <w:rStyle w:val="Hyperlink"/>
          </w:rPr>
          <w:fldChar w:fldCharType="begin"/>
        </w:r>
        <w:r w:rsidRPr="00D32D79">
          <w:rPr>
            <w:rStyle w:val="Hyperlink"/>
          </w:rPr>
          <w:instrText xml:space="preserve"> </w:instrText>
        </w:r>
        <w:r>
          <w:instrText>HYPERLINK \l "_Toc508193858"</w:instrText>
        </w:r>
        <w:r w:rsidRPr="00D32D79">
          <w:rPr>
            <w:rStyle w:val="Hyperlink"/>
          </w:rPr>
          <w:instrText xml:space="preserve"> </w:instrText>
        </w:r>
        <w:r w:rsidRPr="00D32D79">
          <w:rPr>
            <w:rStyle w:val="Hyperlink"/>
          </w:rPr>
          <w:fldChar w:fldCharType="separate"/>
        </w:r>
        <w:r w:rsidRPr="00D32D79">
          <w:rPr>
            <w:rStyle w:val="Hyperlink"/>
            <w:rFonts w:ascii="Calibri" w:hAnsi="Calibri" w:cs="Calibri"/>
          </w:rPr>
          <w:t>7</w:t>
        </w:r>
        <w:r>
          <w:rPr>
            <w:rFonts w:eastAsiaTheme="minorEastAsia"/>
            <w:b w:val="0"/>
            <w:color w:val="auto"/>
            <w:kern w:val="0"/>
            <w:sz w:val="22"/>
            <w:szCs w:val="22"/>
            <w:lang w:val="en-US"/>
          </w:rPr>
          <w:tab/>
        </w:r>
        <w:r w:rsidRPr="00D32D79">
          <w:rPr>
            <w:rStyle w:val="Hyperlink"/>
            <w:rFonts w:ascii="Calibri" w:hAnsi="Calibri" w:cs="Calibri"/>
          </w:rPr>
          <w:t>UNIT TEST CONSIDERATION</w:t>
        </w:r>
        <w:r>
          <w:rPr>
            <w:webHidden/>
          </w:rPr>
          <w:tab/>
        </w:r>
        <w:r>
          <w:rPr>
            <w:webHidden/>
          </w:rPr>
          <w:fldChar w:fldCharType="begin"/>
        </w:r>
        <w:r>
          <w:rPr>
            <w:webHidden/>
          </w:rPr>
          <w:instrText xml:space="preserve"> PAGEREF _Toc508193858 \h </w:instrText>
        </w:r>
      </w:ins>
      <w:r>
        <w:rPr>
          <w:webHidden/>
        </w:rPr>
      </w:r>
      <w:r>
        <w:rPr>
          <w:webHidden/>
        </w:rPr>
        <w:fldChar w:fldCharType="separate"/>
      </w:r>
      <w:ins w:id="94" w:author="Nimmy Mathews" w:date="2018-03-07T13:48:00Z">
        <w:r>
          <w:rPr>
            <w:webHidden/>
          </w:rPr>
          <w:t>11</w:t>
        </w:r>
        <w:r>
          <w:rPr>
            <w:webHidden/>
          </w:rPr>
          <w:fldChar w:fldCharType="end"/>
        </w:r>
        <w:r w:rsidRPr="00D32D79">
          <w:rPr>
            <w:rStyle w:val="Hyperlink"/>
          </w:rPr>
          <w:fldChar w:fldCharType="end"/>
        </w:r>
      </w:ins>
    </w:p>
    <w:p w14:paraId="4CD1CC26" w14:textId="6A680637" w:rsidR="0023054C" w:rsidRDefault="0023054C">
      <w:pPr>
        <w:pStyle w:val="TOC1"/>
        <w:tabs>
          <w:tab w:val="left" w:pos="1400"/>
        </w:tabs>
        <w:rPr>
          <w:ins w:id="95" w:author="Nimmy Mathews" w:date="2018-03-07T13:48:00Z"/>
          <w:rFonts w:eastAsiaTheme="minorEastAsia"/>
          <w:b w:val="0"/>
          <w:color w:val="auto"/>
          <w:kern w:val="0"/>
          <w:sz w:val="22"/>
          <w:szCs w:val="22"/>
          <w:lang w:val="en-US"/>
        </w:rPr>
      </w:pPr>
      <w:ins w:id="96" w:author="Nimmy Mathews" w:date="2018-03-07T13:48:00Z">
        <w:r w:rsidRPr="00D32D79">
          <w:rPr>
            <w:rStyle w:val="Hyperlink"/>
          </w:rPr>
          <w:fldChar w:fldCharType="begin"/>
        </w:r>
        <w:r w:rsidRPr="00D32D79">
          <w:rPr>
            <w:rStyle w:val="Hyperlink"/>
          </w:rPr>
          <w:instrText xml:space="preserve"> </w:instrText>
        </w:r>
        <w:r>
          <w:instrText>HYPERLINK \l "_Toc508193859"</w:instrText>
        </w:r>
        <w:r w:rsidRPr="00D32D79">
          <w:rPr>
            <w:rStyle w:val="Hyperlink"/>
          </w:rPr>
          <w:instrText xml:space="preserve"> </w:instrText>
        </w:r>
        <w:r w:rsidRPr="00D32D79">
          <w:rPr>
            <w:rStyle w:val="Hyperlink"/>
          </w:rPr>
          <w:fldChar w:fldCharType="separate"/>
        </w:r>
        <w:r w:rsidRPr="00D32D79">
          <w:rPr>
            <w:rStyle w:val="Hyperlink"/>
          </w:rPr>
          <w:t>Appendix A</w:t>
        </w:r>
        <w:r>
          <w:rPr>
            <w:rFonts w:eastAsiaTheme="minorEastAsia"/>
            <w:b w:val="0"/>
            <w:color w:val="auto"/>
            <w:kern w:val="0"/>
            <w:sz w:val="22"/>
            <w:szCs w:val="22"/>
            <w:lang w:val="en-US"/>
          </w:rPr>
          <w:tab/>
        </w:r>
        <w:r w:rsidRPr="00D32D79">
          <w:rPr>
            <w:rStyle w:val="Hyperlink"/>
          </w:rPr>
          <w:t>Abbreviations and Acronyms</w:t>
        </w:r>
        <w:r>
          <w:rPr>
            <w:webHidden/>
          </w:rPr>
          <w:tab/>
        </w:r>
        <w:r>
          <w:rPr>
            <w:webHidden/>
          </w:rPr>
          <w:fldChar w:fldCharType="begin"/>
        </w:r>
        <w:r>
          <w:rPr>
            <w:webHidden/>
          </w:rPr>
          <w:instrText xml:space="preserve"> PAGEREF _Toc508193859 \h </w:instrText>
        </w:r>
      </w:ins>
      <w:r>
        <w:rPr>
          <w:webHidden/>
        </w:rPr>
      </w:r>
      <w:r>
        <w:rPr>
          <w:webHidden/>
        </w:rPr>
        <w:fldChar w:fldCharType="separate"/>
      </w:r>
      <w:ins w:id="97" w:author="Nimmy Mathews" w:date="2018-03-07T13:48:00Z">
        <w:r>
          <w:rPr>
            <w:webHidden/>
          </w:rPr>
          <w:t>12</w:t>
        </w:r>
        <w:r>
          <w:rPr>
            <w:webHidden/>
          </w:rPr>
          <w:fldChar w:fldCharType="end"/>
        </w:r>
        <w:r w:rsidRPr="00D32D79">
          <w:rPr>
            <w:rStyle w:val="Hyperlink"/>
          </w:rPr>
          <w:fldChar w:fldCharType="end"/>
        </w:r>
      </w:ins>
    </w:p>
    <w:p w14:paraId="2791B907" w14:textId="4A9E285B" w:rsidR="0023054C" w:rsidRDefault="0023054C">
      <w:pPr>
        <w:pStyle w:val="TOC1"/>
        <w:tabs>
          <w:tab w:val="left" w:pos="1400"/>
        </w:tabs>
        <w:rPr>
          <w:ins w:id="98" w:author="Nimmy Mathews" w:date="2018-03-07T13:48:00Z"/>
          <w:rFonts w:eastAsiaTheme="minorEastAsia"/>
          <w:b w:val="0"/>
          <w:color w:val="auto"/>
          <w:kern w:val="0"/>
          <w:sz w:val="22"/>
          <w:szCs w:val="22"/>
          <w:lang w:val="en-US"/>
        </w:rPr>
      </w:pPr>
      <w:ins w:id="99" w:author="Nimmy Mathews" w:date="2018-03-07T13:48:00Z">
        <w:r w:rsidRPr="00D32D79">
          <w:rPr>
            <w:rStyle w:val="Hyperlink"/>
          </w:rPr>
          <w:fldChar w:fldCharType="begin"/>
        </w:r>
        <w:r w:rsidRPr="00D32D79">
          <w:rPr>
            <w:rStyle w:val="Hyperlink"/>
          </w:rPr>
          <w:instrText xml:space="preserve"> </w:instrText>
        </w:r>
        <w:r>
          <w:instrText>HYPERLINK \l "_Toc508193860"</w:instrText>
        </w:r>
        <w:r w:rsidRPr="00D32D79">
          <w:rPr>
            <w:rStyle w:val="Hyperlink"/>
          </w:rPr>
          <w:instrText xml:space="preserve"> </w:instrText>
        </w:r>
        <w:r w:rsidRPr="00D32D79">
          <w:rPr>
            <w:rStyle w:val="Hyperlink"/>
          </w:rPr>
          <w:fldChar w:fldCharType="separate"/>
        </w:r>
        <w:r w:rsidRPr="00D32D79">
          <w:rPr>
            <w:rStyle w:val="Hyperlink"/>
          </w:rPr>
          <w:t>Appendix B</w:t>
        </w:r>
        <w:r>
          <w:rPr>
            <w:rFonts w:eastAsiaTheme="minorEastAsia"/>
            <w:b w:val="0"/>
            <w:color w:val="auto"/>
            <w:kern w:val="0"/>
            <w:sz w:val="22"/>
            <w:szCs w:val="22"/>
            <w:lang w:val="en-US"/>
          </w:rPr>
          <w:tab/>
        </w:r>
        <w:r w:rsidRPr="00D32D79">
          <w:rPr>
            <w:rStyle w:val="Hyperlink"/>
          </w:rPr>
          <w:t>Glossary</w:t>
        </w:r>
        <w:r>
          <w:rPr>
            <w:webHidden/>
          </w:rPr>
          <w:tab/>
        </w:r>
        <w:r>
          <w:rPr>
            <w:webHidden/>
          </w:rPr>
          <w:fldChar w:fldCharType="begin"/>
        </w:r>
        <w:r>
          <w:rPr>
            <w:webHidden/>
          </w:rPr>
          <w:instrText xml:space="preserve"> PAGEREF _Toc508193860 \h </w:instrText>
        </w:r>
      </w:ins>
      <w:r>
        <w:rPr>
          <w:webHidden/>
        </w:rPr>
      </w:r>
      <w:r>
        <w:rPr>
          <w:webHidden/>
        </w:rPr>
        <w:fldChar w:fldCharType="separate"/>
      </w:r>
      <w:ins w:id="100" w:author="Nimmy Mathews" w:date="2018-03-07T13:48:00Z">
        <w:r>
          <w:rPr>
            <w:webHidden/>
          </w:rPr>
          <w:t>13</w:t>
        </w:r>
        <w:r>
          <w:rPr>
            <w:webHidden/>
          </w:rPr>
          <w:fldChar w:fldCharType="end"/>
        </w:r>
        <w:r w:rsidRPr="00D32D79">
          <w:rPr>
            <w:rStyle w:val="Hyperlink"/>
          </w:rPr>
          <w:fldChar w:fldCharType="end"/>
        </w:r>
      </w:ins>
    </w:p>
    <w:p w14:paraId="1C74189D" w14:textId="03D4B8E2" w:rsidR="0023054C" w:rsidRDefault="0023054C">
      <w:pPr>
        <w:pStyle w:val="TOC1"/>
        <w:tabs>
          <w:tab w:val="left" w:pos="1400"/>
        </w:tabs>
        <w:rPr>
          <w:ins w:id="101" w:author="Nimmy Mathews" w:date="2018-03-07T13:48:00Z"/>
          <w:rFonts w:eastAsiaTheme="minorEastAsia"/>
          <w:b w:val="0"/>
          <w:color w:val="auto"/>
          <w:kern w:val="0"/>
          <w:sz w:val="22"/>
          <w:szCs w:val="22"/>
          <w:lang w:val="en-US"/>
        </w:rPr>
      </w:pPr>
      <w:ins w:id="102" w:author="Nimmy Mathews" w:date="2018-03-07T13:48:00Z">
        <w:r w:rsidRPr="00D32D79">
          <w:rPr>
            <w:rStyle w:val="Hyperlink"/>
          </w:rPr>
          <w:fldChar w:fldCharType="begin"/>
        </w:r>
        <w:r w:rsidRPr="00D32D79">
          <w:rPr>
            <w:rStyle w:val="Hyperlink"/>
          </w:rPr>
          <w:instrText xml:space="preserve"> </w:instrText>
        </w:r>
        <w:r>
          <w:instrText>HYPERLINK \l "_Toc508193861"</w:instrText>
        </w:r>
        <w:r w:rsidRPr="00D32D79">
          <w:rPr>
            <w:rStyle w:val="Hyperlink"/>
          </w:rPr>
          <w:instrText xml:space="preserve"> </w:instrText>
        </w:r>
        <w:r w:rsidRPr="00D32D79">
          <w:rPr>
            <w:rStyle w:val="Hyperlink"/>
          </w:rPr>
          <w:fldChar w:fldCharType="separate"/>
        </w:r>
        <w:r w:rsidRPr="00D32D79">
          <w:rPr>
            <w:rStyle w:val="Hyperlink"/>
          </w:rPr>
          <w:t>Appendix C</w:t>
        </w:r>
        <w:r>
          <w:rPr>
            <w:rFonts w:eastAsiaTheme="minorEastAsia"/>
            <w:b w:val="0"/>
            <w:color w:val="auto"/>
            <w:kern w:val="0"/>
            <w:sz w:val="22"/>
            <w:szCs w:val="22"/>
            <w:lang w:val="en-US"/>
          </w:rPr>
          <w:tab/>
        </w:r>
        <w:r w:rsidRPr="00D32D79">
          <w:rPr>
            <w:rStyle w:val="Hyperlink"/>
          </w:rPr>
          <w:t>References</w:t>
        </w:r>
        <w:r>
          <w:rPr>
            <w:webHidden/>
          </w:rPr>
          <w:tab/>
        </w:r>
        <w:r>
          <w:rPr>
            <w:webHidden/>
          </w:rPr>
          <w:fldChar w:fldCharType="begin"/>
        </w:r>
        <w:r>
          <w:rPr>
            <w:webHidden/>
          </w:rPr>
          <w:instrText xml:space="preserve"> PAGEREF _Toc508193861 \h </w:instrText>
        </w:r>
      </w:ins>
      <w:r>
        <w:rPr>
          <w:webHidden/>
        </w:rPr>
      </w:r>
      <w:r>
        <w:rPr>
          <w:webHidden/>
        </w:rPr>
        <w:fldChar w:fldCharType="separate"/>
      </w:r>
      <w:ins w:id="103" w:author="Nimmy Mathews" w:date="2018-03-07T13:48:00Z">
        <w:r>
          <w:rPr>
            <w:webHidden/>
          </w:rPr>
          <w:t>14</w:t>
        </w:r>
        <w:r>
          <w:rPr>
            <w:webHidden/>
          </w:rPr>
          <w:fldChar w:fldCharType="end"/>
        </w:r>
        <w:r w:rsidRPr="00D32D79">
          <w:rPr>
            <w:rStyle w:val="Hyperlink"/>
          </w:rPr>
          <w:fldChar w:fldCharType="end"/>
        </w:r>
      </w:ins>
    </w:p>
    <w:p w14:paraId="11958C86" w14:textId="77777777" w:rsidR="0023054C" w:rsidDel="0023054C" w:rsidRDefault="0023054C" w:rsidP="00E16D14">
      <w:pPr>
        <w:jc w:val="center"/>
        <w:rPr>
          <w:del w:id="104" w:author="Nimmy Mathews" w:date="2018-03-07T13:48:00Z"/>
          <w:noProof/>
        </w:rPr>
      </w:pPr>
    </w:p>
    <w:p w14:paraId="2864AF95" w14:textId="5989ABED" w:rsidR="004B62E4" w:rsidDel="0023054C" w:rsidRDefault="004B62E4" w:rsidP="00E16D14">
      <w:pPr>
        <w:jc w:val="center"/>
        <w:rPr>
          <w:del w:id="105" w:author="Nimmy Mathews" w:date="2018-03-07T13:48:00Z"/>
          <w:noProof/>
        </w:rPr>
      </w:pPr>
    </w:p>
    <w:p w14:paraId="39B0B37B" w14:textId="13F76B40" w:rsidR="004B62E4" w:rsidDel="0023054C" w:rsidRDefault="004B62E4">
      <w:pPr>
        <w:pStyle w:val="TOC1"/>
        <w:rPr>
          <w:del w:id="106" w:author="Nimmy Mathews" w:date="2018-03-07T13:48:00Z"/>
          <w:rFonts w:eastAsiaTheme="minorEastAsia"/>
          <w:b w:val="0"/>
          <w:color w:val="auto"/>
          <w:kern w:val="0"/>
          <w:sz w:val="22"/>
          <w:szCs w:val="22"/>
          <w:lang w:val="en-US"/>
        </w:rPr>
      </w:pPr>
      <w:del w:id="107" w:author="Nimmy Mathews" w:date="2018-03-07T13:48:00Z">
        <w:r w:rsidRPr="0023054C" w:rsidDel="0023054C">
          <w:rPr>
            <w:rPrChange w:id="108" w:author="Nimmy Mathews" w:date="2018-03-07T13:48:00Z">
              <w:rPr>
                <w:rStyle w:val="Hyperlink"/>
              </w:rPr>
            </w:rPrChange>
          </w:rPr>
          <w:delText>1</w:delText>
        </w:r>
        <w:r w:rsidDel="0023054C">
          <w:rPr>
            <w:rFonts w:eastAsiaTheme="minorEastAsia"/>
            <w:b w:val="0"/>
            <w:color w:val="auto"/>
            <w:kern w:val="0"/>
            <w:sz w:val="22"/>
            <w:szCs w:val="22"/>
            <w:lang w:val="en-US"/>
          </w:rPr>
          <w:tab/>
        </w:r>
        <w:r w:rsidRPr="0023054C" w:rsidDel="0023054C">
          <w:rPr>
            <w:rPrChange w:id="109" w:author="Nimmy Mathews" w:date="2018-03-07T13:48:00Z">
              <w:rPr>
                <w:rStyle w:val="Hyperlink"/>
              </w:rPr>
            </w:rPrChange>
          </w:rPr>
          <w:delText>Introduction</w:delText>
        </w:r>
        <w:r w:rsidDel="0023054C">
          <w:rPr>
            <w:webHidden/>
          </w:rPr>
          <w:tab/>
          <w:delText>4</w:delText>
        </w:r>
      </w:del>
    </w:p>
    <w:p w14:paraId="4AE2530B" w14:textId="33B2642E" w:rsidR="004B62E4" w:rsidDel="0023054C" w:rsidRDefault="004B62E4">
      <w:pPr>
        <w:pStyle w:val="TOC2"/>
        <w:rPr>
          <w:del w:id="110" w:author="Nimmy Mathews" w:date="2018-03-07T13:48:00Z"/>
          <w:rFonts w:asciiTheme="minorHAnsi" w:eastAsiaTheme="minorEastAsia" w:hAnsiTheme="minorHAnsi"/>
          <w:color w:val="auto"/>
          <w:kern w:val="0"/>
          <w:szCs w:val="22"/>
        </w:rPr>
      </w:pPr>
      <w:del w:id="111" w:author="Nimmy Mathews" w:date="2018-03-07T13:48:00Z">
        <w:r w:rsidRPr="0023054C" w:rsidDel="0023054C">
          <w:rPr>
            <w:rPrChange w:id="112" w:author="Nimmy Mathews" w:date="2018-03-07T13:48:00Z">
              <w:rPr>
                <w:rStyle w:val="Hyperlink"/>
              </w:rPr>
            </w:rPrChange>
          </w:rPr>
          <w:delText>1.1</w:delText>
        </w:r>
        <w:r w:rsidDel="0023054C">
          <w:rPr>
            <w:rFonts w:asciiTheme="minorHAnsi" w:eastAsiaTheme="minorEastAsia" w:hAnsiTheme="minorHAnsi"/>
            <w:color w:val="auto"/>
            <w:kern w:val="0"/>
            <w:szCs w:val="22"/>
          </w:rPr>
          <w:tab/>
        </w:r>
        <w:r w:rsidRPr="0023054C" w:rsidDel="0023054C">
          <w:rPr>
            <w:rPrChange w:id="113" w:author="Nimmy Mathews" w:date="2018-03-07T13:48:00Z">
              <w:rPr>
                <w:rStyle w:val="Hyperlink"/>
              </w:rPr>
            </w:rPrChange>
          </w:rPr>
          <w:delText>Purpose</w:delText>
        </w:r>
        <w:r w:rsidDel="0023054C">
          <w:rPr>
            <w:webHidden/>
          </w:rPr>
          <w:tab/>
          <w:delText>4</w:delText>
        </w:r>
      </w:del>
    </w:p>
    <w:p w14:paraId="6798B345" w14:textId="0E400ADD" w:rsidR="004B62E4" w:rsidDel="0023054C" w:rsidRDefault="004B62E4">
      <w:pPr>
        <w:pStyle w:val="TOC2"/>
        <w:rPr>
          <w:del w:id="114" w:author="Nimmy Mathews" w:date="2018-03-07T13:48:00Z"/>
          <w:rFonts w:asciiTheme="minorHAnsi" w:eastAsiaTheme="minorEastAsia" w:hAnsiTheme="minorHAnsi"/>
          <w:color w:val="auto"/>
          <w:kern w:val="0"/>
          <w:szCs w:val="22"/>
        </w:rPr>
      </w:pPr>
      <w:del w:id="115" w:author="Nimmy Mathews" w:date="2018-03-07T13:48:00Z">
        <w:r w:rsidRPr="0023054C" w:rsidDel="0023054C">
          <w:rPr>
            <w:rPrChange w:id="116" w:author="Nimmy Mathews" w:date="2018-03-07T13:48:00Z">
              <w:rPr>
                <w:rStyle w:val="Hyperlink"/>
              </w:rPr>
            </w:rPrChange>
          </w:rPr>
          <w:delText>1.2</w:delText>
        </w:r>
        <w:r w:rsidDel="0023054C">
          <w:rPr>
            <w:rFonts w:asciiTheme="minorHAnsi" w:eastAsiaTheme="minorEastAsia" w:hAnsiTheme="minorHAnsi"/>
            <w:color w:val="auto"/>
            <w:kern w:val="0"/>
            <w:szCs w:val="22"/>
          </w:rPr>
          <w:tab/>
        </w:r>
        <w:r w:rsidRPr="0023054C" w:rsidDel="0023054C">
          <w:rPr>
            <w:rPrChange w:id="117" w:author="Nimmy Mathews" w:date="2018-03-07T13:48:00Z">
              <w:rPr>
                <w:rStyle w:val="Hyperlink"/>
              </w:rPr>
            </w:rPrChange>
          </w:rPr>
          <w:delText>Scope</w:delText>
        </w:r>
        <w:r w:rsidDel="0023054C">
          <w:rPr>
            <w:webHidden/>
          </w:rPr>
          <w:tab/>
          <w:delText>4</w:delText>
        </w:r>
      </w:del>
    </w:p>
    <w:p w14:paraId="68225BF2" w14:textId="77273B92" w:rsidR="004B62E4" w:rsidDel="0023054C" w:rsidRDefault="004B62E4">
      <w:pPr>
        <w:pStyle w:val="TOC1"/>
        <w:rPr>
          <w:del w:id="118" w:author="Nimmy Mathews" w:date="2018-03-07T13:48:00Z"/>
          <w:rFonts w:eastAsiaTheme="minorEastAsia"/>
          <w:b w:val="0"/>
          <w:color w:val="auto"/>
          <w:kern w:val="0"/>
          <w:sz w:val="22"/>
          <w:szCs w:val="22"/>
          <w:lang w:val="en-US"/>
        </w:rPr>
      </w:pPr>
      <w:del w:id="119" w:author="Nimmy Mathews" w:date="2018-03-07T13:48:00Z">
        <w:r w:rsidRPr="0023054C" w:rsidDel="0023054C">
          <w:rPr>
            <w:rPrChange w:id="120" w:author="Nimmy Mathews" w:date="2018-03-07T13:48:00Z">
              <w:rPr>
                <w:rStyle w:val="Hyperlink"/>
                <w:rFonts w:cs="Calibri"/>
              </w:rPr>
            </w:rPrChange>
          </w:rPr>
          <w:delText>2</w:delText>
        </w:r>
        <w:r w:rsidDel="0023054C">
          <w:rPr>
            <w:rFonts w:eastAsiaTheme="minorEastAsia"/>
            <w:b w:val="0"/>
            <w:color w:val="auto"/>
            <w:kern w:val="0"/>
            <w:sz w:val="22"/>
            <w:szCs w:val="22"/>
            <w:lang w:val="en-US"/>
          </w:rPr>
          <w:tab/>
        </w:r>
        <w:r w:rsidRPr="0023054C" w:rsidDel="0023054C">
          <w:rPr>
            <w:rPrChange w:id="121" w:author="Nimmy Mathews" w:date="2018-03-07T13:48:00Z">
              <w:rPr>
                <w:rStyle w:val="Hyperlink"/>
                <w:rFonts w:cs="Calibri"/>
              </w:rPr>
            </w:rPrChange>
          </w:rPr>
          <w:delText>Effort &amp; High-Level Description</w:delText>
        </w:r>
        <w:r w:rsidDel="0023054C">
          <w:rPr>
            <w:webHidden/>
          </w:rPr>
          <w:tab/>
          <w:delText>5</w:delText>
        </w:r>
      </w:del>
    </w:p>
    <w:p w14:paraId="092E32C0" w14:textId="769FC140" w:rsidR="004B62E4" w:rsidDel="0023054C" w:rsidRDefault="004B62E4">
      <w:pPr>
        <w:pStyle w:val="TOC1"/>
        <w:rPr>
          <w:del w:id="122" w:author="Nimmy Mathews" w:date="2018-03-07T13:48:00Z"/>
          <w:rFonts w:eastAsiaTheme="minorEastAsia"/>
          <w:b w:val="0"/>
          <w:color w:val="auto"/>
          <w:kern w:val="0"/>
          <w:sz w:val="22"/>
          <w:szCs w:val="22"/>
          <w:lang w:val="en-US"/>
        </w:rPr>
      </w:pPr>
      <w:del w:id="123" w:author="Nimmy Mathews" w:date="2018-03-07T13:48:00Z">
        <w:r w:rsidRPr="0023054C" w:rsidDel="0023054C">
          <w:rPr>
            <w:rPrChange w:id="124" w:author="Nimmy Mathews" w:date="2018-03-07T13:48:00Z">
              <w:rPr>
                <w:rStyle w:val="Hyperlink"/>
                <w:rFonts w:cs="Calibri"/>
              </w:rPr>
            </w:rPrChange>
          </w:rPr>
          <w:delText>3</w:delText>
        </w:r>
        <w:r w:rsidDel="0023054C">
          <w:rPr>
            <w:rFonts w:eastAsiaTheme="minorEastAsia"/>
            <w:b w:val="0"/>
            <w:color w:val="auto"/>
            <w:kern w:val="0"/>
            <w:sz w:val="22"/>
            <w:szCs w:val="22"/>
            <w:lang w:val="en-US"/>
          </w:rPr>
          <w:tab/>
        </w:r>
        <w:r w:rsidRPr="0023054C" w:rsidDel="0023054C">
          <w:rPr>
            <w:rPrChange w:id="125" w:author="Nimmy Mathews" w:date="2018-03-07T13:48:00Z">
              <w:rPr>
                <w:rStyle w:val="Hyperlink"/>
                <w:rFonts w:cs="Calibri"/>
              </w:rPr>
            </w:rPrChange>
          </w:rPr>
          <w:delText>Design details of software module</w:delText>
        </w:r>
        <w:r w:rsidDel="0023054C">
          <w:rPr>
            <w:webHidden/>
          </w:rPr>
          <w:tab/>
          <w:delText>6</w:delText>
        </w:r>
      </w:del>
    </w:p>
    <w:p w14:paraId="4C5DAF70" w14:textId="415F0F63" w:rsidR="004B62E4" w:rsidDel="0023054C" w:rsidRDefault="004B62E4">
      <w:pPr>
        <w:pStyle w:val="TOC2"/>
        <w:rPr>
          <w:del w:id="126" w:author="Nimmy Mathews" w:date="2018-03-07T13:48:00Z"/>
          <w:rFonts w:asciiTheme="minorHAnsi" w:eastAsiaTheme="minorEastAsia" w:hAnsiTheme="minorHAnsi"/>
          <w:color w:val="auto"/>
          <w:kern w:val="0"/>
          <w:szCs w:val="22"/>
        </w:rPr>
      </w:pPr>
      <w:del w:id="127" w:author="Nimmy Mathews" w:date="2018-03-07T13:48:00Z">
        <w:r w:rsidRPr="0023054C" w:rsidDel="0023054C">
          <w:rPr>
            <w:rPrChange w:id="128" w:author="Nimmy Mathews" w:date="2018-03-07T13:48:00Z">
              <w:rPr>
                <w:rStyle w:val="Hyperlink"/>
                <w:rFonts w:cs="Calibri"/>
              </w:rPr>
            </w:rPrChange>
          </w:rPr>
          <w:lastRenderedPageBreak/>
          <w:delText>3.1</w:delText>
        </w:r>
        <w:r w:rsidDel="0023054C">
          <w:rPr>
            <w:rFonts w:asciiTheme="minorHAnsi" w:eastAsiaTheme="minorEastAsia" w:hAnsiTheme="minorHAnsi"/>
            <w:color w:val="auto"/>
            <w:kern w:val="0"/>
            <w:szCs w:val="22"/>
          </w:rPr>
          <w:tab/>
        </w:r>
        <w:r w:rsidRPr="0023054C" w:rsidDel="0023054C">
          <w:rPr>
            <w:rPrChange w:id="129" w:author="Nimmy Mathews" w:date="2018-03-07T13:48:00Z">
              <w:rPr>
                <w:rStyle w:val="Hyperlink"/>
              </w:rPr>
            </w:rPrChange>
          </w:rPr>
          <w:delText>Graphical</w:delText>
        </w:r>
        <w:r w:rsidRPr="0023054C" w:rsidDel="0023054C">
          <w:rPr>
            <w:rPrChange w:id="130" w:author="Nimmy Mathews" w:date="2018-03-07T13:48:00Z">
              <w:rPr>
                <w:rStyle w:val="Hyperlink"/>
                <w:rFonts w:cs="Calibri"/>
              </w:rPr>
            </w:rPrChange>
          </w:rPr>
          <w:delText xml:space="preserve"> representation of Effort</w:delText>
        </w:r>
        <w:r w:rsidDel="0023054C">
          <w:rPr>
            <w:webHidden/>
          </w:rPr>
          <w:tab/>
          <w:delText>6</w:delText>
        </w:r>
      </w:del>
    </w:p>
    <w:p w14:paraId="412044AA" w14:textId="10A05C85" w:rsidR="004B62E4" w:rsidDel="0023054C" w:rsidRDefault="004B62E4">
      <w:pPr>
        <w:pStyle w:val="TOC2"/>
        <w:rPr>
          <w:del w:id="131" w:author="Nimmy Mathews" w:date="2018-03-07T13:48:00Z"/>
          <w:rFonts w:asciiTheme="minorHAnsi" w:eastAsiaTheme="minorEastAsia" w:hAnsiTheme="minorHAnsi"/>
          <w:color w:val="auto"/>
          <w:kern w:val="0"/>
          <w:szCs w:val="22"/>
        </w:rPr>
      </w:pPr>
      <w:del w:id="132" w:author="Nimmy Mathews" w:date="2018-03-07T13:48:00Z">
        <w:r w:rsidRPr="0023054C" w:rsidDel="0023054C">
          <w:rPr>
            <w:rPrChange w:id="133" w:author="Nimmy Mathews" w:date="2018-03-07T13:48:00Z">
              <w:rPr>
                <w:rStyle w:val="Hyperlink"/>
                <w:rFonts w:cs="Calibri"/>
              </w:rPr>
            </w:rPrChange>
          </w:rPr>
          <w:delText>3.2</w:delText>
        </w:r>
        <w:r w:rsidDel="0023054C">
          <w:rPr>
            <w:rFonts w:asciiTheme="minorHAnsi" w:eastAsiaTheme="minorEastAsia" w:hAnsiTheme="minorHAnsi"/>
            <w:color w:val="auto"/>
            <w:kern w:val="0"/>
            <w:szCs w:val="22"/>
          </w:rPr>
          <w:tab/>
        </w:r>
        <w:r w:rsidRPr="0023054C" w:rsidDel="0023054C">
          <w:rPr>
            <w:rPrChange w:id="134" w:author="Nimmy Mathews" w:date="2018-03-07T13:48:00Z">
              <w:rPr>
                <w:rStyle w:val="Hyperlink"/>
                <w:rFonts w:cs="Calibri"/>
              </w:rPr>
            </w:rPrChange>
          </w:rPr>
          <w:delText>Data Flow Diagram</w:delText>
        </w:r>
        <w:r w:rsidDel="0023054C">
          <w:rPr>
            <w:webHidden/>
          </w:rPr>
          <w:tab/>
          <w:delText>6</w:delText>
        </w:r>
      </w:del>
    </w:p>
    <w:p w14:paraId="0DF6F398" w14:textId="4260119F" w:rsidR="004B62E4" w:rsidDel="0023054C" w:rsidRDefault="004B62E4">
      <w:pPr>
        <w:pStyle w:val="TOC3"/>
        <w:tabs>
          <w:tab w:val="left" w:pos="1200"/>
        </w:tabs>
        <w:rPr>
          <w:del w:id="135" w:author="Nimmy Mathews" w:date="2018-03-07T13:48:00Z"/>
          <w:rFonts w:asciiTheme="minorHAnsi" w:eastAsiaTheme="minorEastAsia" w:hAnsiTheme="minorHAnsi"/>
          <w:color w:val="auto"/>
          <w:kern w:val="0"/>
          <w:sz w:val="22"/>
          <w:szCs w:val="22"/>
        </w:rPr>
      </w:pPr>
      <w:del w:id="136" w:author="Nimmy Mathews" w:date="2018-03-07T13:48:00Z">
        <w:r w:rsidRPr="0023054C" w:rsidDel="0023054C">
          <w:rPr>
            <w:rPrChange w:id="137" w:author="Nimmy Mathews" w:date="2018-03-07T13:48:00Z">
              <w:rPr>
                <w:rStyle w:val="Hyperlink"/>
                <w:rFonts w:cs="Calibri"/>
              </w:rPr>
            </w:rPrChange>
          </w:rPr>
          <w:delText>3.2.1</w:delText>
        </w:r>
        <w:r w:rsidDel="0023054C">
          <w:rPr>
            <w:rFonts w:asciiTheme="minorHAnsi" w:eastAsiaTheme="minorEastAsia" w:hAnsiTheme="minorHAnsi"/>
            <w:color w:val="auto"/>
            <w:kern w:val="0"/>
            <w:sz w:val="22"/>
            <w:szCs w:val="22"/>
          </w:rPr>
          <w:tab/>
        </w:r>
        <w:r w:rsidRPr="0023054C" w:rsidDel="0023054C">
          <w:rPr>
            <w:rPrChange w:id="138" w:author="Nimmy Mathews" w:date="2018-03-07T13:48:00Z">
              <w:rPr>
                <w:rStyle w:val="Hyperlink"/>
              </w:rPr>
            </w:rPrChange>
          </w:rPr>
          <w:delText xml:space="preserve">Component </w:delText>
        </w:r>
        <w:r w:rsidRPr="0023054C" w:rsidDel="0023054C">
          <w:rPr>
            <w:rPrChange w:id="139" w:author="Nimmy Mathews" w:date="2018-03-07T13:48:00Z">
              <w:rPr>
                <w:rStyle w:val="Hyperlink"/>
                <w:rFonts w:cs="Calibri"/>
              </w:rPr>
            </w:rPrChange>
          </w:rPr>
          <w:delText>level DFD</w:delText>
        </w:r>
        <w:r w:rsidDel="0023054C">
          <w:rPr>
            <w:webHidden/>
          </w:rPr>
          <w:tab/>
          <w:delText>6</w:delText>
        </w:r>
      </w:del>
    </w:p>
    <w:p w14:paraId="55EBCCC8" w14:textId="5C2C8FDD" w:rsidR="004B62E4" w:rsidDel="0023054C" w:rsidRDefault="004B62E4">
      <w:pPr>
        <w:pStyle w:val="TOC3"/>
        <w:tabs>
          <w:tab w:val="left" w:pos="1200"/>
        </w:tabs>
        <w:rPr>
          <w:del w:id="140" w:author="Nimmy Mathews" w:date="2018-03-07T13:48:00Z"/>
          <w:rFonts w:asciiTheme="minorHAnsi" w:eastAsiaTheme="minorEastAsia" w:hAnsiTheme="minorHAnsi"/>
          <w:color w:val="auto"/>
          <w:kern w:val="0"/>
          <w:sz w:val="22"/>
          <w:szCs w:val="22"/>
        </w:rPr>
      </w:pPr>
      <w:del w:id="141" w:author="Nimmy Mathews" w:date="2018-03-07T13:48:00Z">
        <w:r w:rsidRPr="0023054C" w:rsidDel="0023054C">
          <w:rPr>
            <w:rPrChange w:id="142" w:author="Nimmy Mathews" w:date="2018-03-07T13:48:00Z">
              <w:rPr>
                <w:rStyle w:val="Hyperlink"/>
              </w:rPr>
            </w:rPrChange>
          </w:rPr>
          <w:delText>3.2.2</w:delText>
        </w:r>
        <w:r w:rsidDel="0023054C">
          <w:rPr>
            <w:rFonts w:asciiTheme="minorHAnsi" w:eastAsiaTheme="minorEastAsia" w:hAnsiTheme="minorHAnsi"/>
            <w:color w:val="auto"/>
            <w:kern w:val="0"/>
            <w:sz w:val="22"/>
            <w:szCs w:val="22"/>
          </w:rPr>
          <w:tab/>
        </w:r>
        <w:r w:rsidRPr="0023054C" w:rsidDel="0023054C">
          <w:rPr>
            <w:rPrChange w:id="143" w:author="Nimmy Mathews" w:date="2018-03-07T13:48:00Z">
              <w:rPr>
                <w:rStyle w:val="Hyperlink"/>
              </w:rPr>
            </w:rPrChange>
          </w:rPr>
          <w:delText>Function level DFD</w:delText>
        </w:r>
        <w:r w:rsidDel="0023054C">
          <w:rPr>
            <w:webHidden/>
          </w:rPr>
          <w:tab/>
          <w:delText>6</w:delText>
        </w:r>
      </w:del>
    </w:p>
    <w:p w14:paraId="521C0832" w14:textId="4F026BA2" w:rsidR="004B62E4" w:rsidDel="0023054C" w:rsidRDefault="004B62E4">
      <w:pPr>
        <w:pStyle w:val="TOC1"/>
        <w:rPr>
          <w:del w:id="144" w:author="Nimmy Mathews" w:date="2018-03-07T13:48:00Z"/>
          <w:rFonts w:eastAsiaTheme="minorEastAsia"/>
          <w:b w:val="0"/>
          <w:color w:val="auto"/>
          <w:kern w:val="0"/>
          <w:sz w:val="22"/>
          <w:szCs w:val="22"/>
          <w:lang w:val="en-US"/>
        </w:rPr>
      </w:pPr>
      <w:del w:id="145" w:author="Nimmy Mathews" w:date="2018-03-07T13:48:00Z">
        <w:r w:rsidRPr="0023054C" w:rsidDel="0023054C">
          <w:rPr>
            <w:rPrChange w:id="146" w:author="Nimmy Mathews" w:date="2018-03-07T13:48:00Z">
              <w:rPr>
                <w:rStyle w:val="Hyperlink"/>
                <w:rFonts w:cs="Calibri"/>
              </w:rPr>
            </w:rPrChange>
          </w:rPr>
          <w:delText>4</w:delText>
        </w:r>
        <w:r w:rsidDel="0023054C">
          <w:rPr>
            <w:rFonts w:eastAsiaTheme="minorEastAsia"/>
            <w:b w:val="0"/>
            <w:color w:val="auto"/>
            <w:kern w:val="0"/>
            <w:sz w:val="22"/>
            <w:szCs w:val="22"/>
            <w:lang w:val="en-US"/>
          </w:rPr>
          <w:tab/>
        </w:r>
        <w:r w:rsidRPr="0023054C" w:rsidDel="0023054C">
          <w:rPr>
            <w:rPrChange w:id="147" w:author="Nimmy Mathews" w:date="2018-03-07T13:48:00Z">
              <w:rPr>
                <w:rStyle w:val="Hyperlink"/>
                <w:rFonts w:cs="Calibri"/>
              </w:rPr>
            </w:rPrChange>
          </w:rPr>
          <w:delText>Constant Data Dictionary</w:delText>
        </w:r>
        <w:r w:rsidDel="0023054C">
          <w:rPr>
            <w:webHidden/>
          </w:rPr>
          <w:tab/>
          <w:delText>7</w:delText>
        </w:r>
      </w:del>
    </w:p>
    <w:p w14:paraId="18734374" w14:textId="07140DA1" w:rsidR="004B62E4" w:rsidDel="0023054C" w:rsidRDefault="004B62E4">
      <w:pPr>
        <w:pStyle w:val="TOC2"/>
        <w:rPr>
          <w:del w:id="148" w:author="Nimmy Mathews" w:date="2018-03-07T13:48:00Z"/>
          <w:rFonts w:asciiTheme="minorHAnsi" w:eastAsiaTheme="minorEastAsia" w:hAnsiTheme="minorHAnsi"/>
          <w:color w:val="auto"/>
          <w:kern w:val="0"/>
          <w:szCs w:val="22"/>
        </w:rPr>
      </w:pPr>
      <w:del w:id="149" w:author="Nimmy Mathews" w:date="2018-03-07T13:48:00Z">
        <w:r w:rsidRPr="0023054C" w:rsidDel="0023054C">
          <w:rPr>
            <w:rPrChange w:id="150" w:author="Nimmy Mathews" w:date="2018-03-07T13:48:00Z">
              <w:rPr>
                <w:rStyle w:val="Hyperlink"/>
              </w:rPr>
            </w:rPrChange>
          </w:rPr>
          <w:delText>4.1</w:delText>
        </w:r>
        <w:r w:rsidDel="0023054C">
          <w:rPr>
            <w:rFonts w:asciiTheme="minorHAnsi" w:eastAsiaTheme="minorEastAsia" w:hAnsiTheme="minorHAnsi"/>
            <w:color w:val="auto"/>
            <w:kern w:val="0"/>
            <w:szCs w:val="22"/>
          </w:rPr>
          <w:tab/>
        </w:r>
        <w:r w:rsidRPr="0023054C" w:rsidDel="0023054C">
          <w:rPr>
            <w:rPrChange w:id="151" w:author="Nimmy Mathews" w:date="2018-03-07T13:48:00Z">
              <w:rPr>
                <w:rStyle w:val="Hyperlink"/>
              </w:rPr>
            </w:rPrChange>
          </w:rPr>
          <w:delText>Program (fixed) Constants</w:delText>
        </w:r>
        <w:r w:rsidDel="0023054C">
          <w:rPr>
            <w:webHidden/>
          </w:rPr>
          <w:tab/>
          <w:delText>7</w:delText>
        </w:r>
      </w:del>
    </w:p>
    <w:p w14:paraId="18EF7217" w14:textId="4702EF32" w:rsidR="004B62E4" w:rsidDel="0023054C" w:rsidRDefault="004B62E4">
      <w:pPr>
        <w:pStyle w:val="TOC3"/>
        <w:tabs>
          <w:tab w:val="left" w:pos="1200"/>
        </w:tabs>
        <w:rPr>
          <w:del w:id="152" w:author="Nimmy Mathews" w:date="2018-03-07T13:48:00Z"/>
          <w:rFonts w:asciiTheme="minorHAnsi" w:eastAsiaTheme="minorEastAsia" w:hAnsiTheme="minorHAnsi"/>
          <w:color w:val="auto"/>
          <w:kern w:val="0"/>
          <w:sz w:val="22"/>
          <w:szCs w:val="22"/>
        </w:rPr>
      </w:pPr>
      <w:del w:id="153" w:author="Nimmy Mathews" w:date="2018-03-07T13:48:00Z">
        <w:r w:rsidRPr="0023054C" w:rsidDel="0023054C">
          <w:rPr>
            <w:rPrChange w:id="154" w:author="Nimmy Mathews" w:date="2018-03-07T13:48:00Z">
              <w:rPr>
                <w:rStyle w:val="Hyperlink"/>
              </w:rPr>
            </w:rPrChange>
          </w:rPr>
          <w:delText>4.1.1</w:delText>
        </w:r>
        <w:r w:rsidDel="0023054C">
          <w:rPr>
            <w:rFonts w:asciiTheme="minorHAnsi" w:eastAsiaTheme="minorEastAsia" w:hAnsiTheme="minorHAnsi"/>
            <w:color w:val="auto"/>
            <w:kern w:val="0"/>
            <w:sz w:val="22"/>
            <w:szCs w:val="22"/>
          </w:rPr>
          <w:tab/>
        </w:r>
        <w:r w:rsidRPr="0023054C" w:rsidDel="0023054C">
          <w:rPr>
            <w:rPrChange w:id="155" w:author="Nimmy Mathews" w:date="2018-03-07T13:48:00Z">
              <w:rPr>
                <w:rStyle w:val="Hyperlink"/>
              </w:rPr>
            </w:rPrChange>
          </w:rPr>
          <w:delText>Embedded Constants</w:delText>
        </w:r>
        <w:r w:rsidDel="0023054C">
          <w:rPr>
            <w:webHidden/>
          </w:rPr>
          <w:tab/>
          <w:delText>7</w:delText>
        </w:r>
      </w:del>
    </w:p>
    <w:p w14:paraId="34F891A1" w14:textId="57D90C15" w:rsidR="004B62E4" w:rsidDel="0023054C" w:rsidRDefault="004B62E4">
      <w:pPr>
        <w:pStyle w:val="TOC1"/>
        <w:rPr>
          <w:del w:id="156" w:author="Nimmy Mathews" w:date="2018-03-07T13:48:00Z"/>
          <w:rFonts w:eastAsiaTheme="minorEastAsia"/>
          <w:b w:val="0"/>
          <w:color w:val="auto"/>
          <w:kern w:val="0"/>
          <w:sz w:val="22"/>
          <w:szCs w:val="22"/>
          <w:lang w:val="en-US"/>
        </w:rPr>
      </w:pPr>
      <w:del w:id="157" w:author="Nimmy Mathews" w:date="2018-03-07T13:48:00Z">
        <w:r w:rsidRPr="0023054C" w:rsidDel="0023054C">
          <w:rPr>
            <w:rPrChange w:id="158" w:author="Nimmy Mathews" w:date="2018-03-07T13:48:00Z">
              <w:rPr>
                <w:rStyle w:val="Hyperlink"/>
                <w:rFonts w:cs="Calibri"/>
              </w:rPr>
            </w:rPrChange>
          </w:rPr>
          <w:delText>5</w:delText>
        </w:r>
        <w:r w:rsidDel="0023054C">
          <w:rPr>
            <w:rFonts w:eastAsiaTheme="minorEastAsia"/>
            <w:b w:val="0"/>
            <w:color w:val="auto"/>
            <w:kern w:val="0"/>
            <w:sz w:val="22"/>
            <w:szCs w:val="22"/>
            <w:lang w:val="en-US"/>
          </w:rPr>
          <w:tab/>
        </w:r>
        <w:r w:rsidRPr="0023054C" w:rsidDel="0023054C">
          <w:rPr>
            <w:rPrChange w:id="159" w:author="Nimmy Mathews" w:date="2018-03-07T13:48:00Z">
              <w:rPr>
                <w:rStyle w:val="Hyperlink"/>
                <w:rFonts w:cs="Calibri"/>
              </w:rPr>
            </w:rPrChange>
          </w:rPr>
          <w:delText>Software Component Implementation</w:delText>
        </w:r>
        <w:r w:rsidDel="0023054C">
          <w:rPr>
            <w:webHidden/>
          </w:rPr>
          <w:tab/>
          <w:delText>8</w:delText>
        </w:r>
      </w:del>
    </w:p>
    <w:p w14:paraId="3EF7ACF3" w14:textId="4BC14D94" w:rsidR="004B62E4" w:rsidDel="0023054C" w:rsidRDefault="004B62E4">
      <w:pPr>
        <w:pStyle w:val="TOC2"/>
        <w:rPr>
          <w:del w:id="160" w:author="Nimmy Mathews" w:date="2018-03-07T13:48:00Z"/>
          <w:rFonts w:asciiTheme="minorHAnsi" w:eastAsiaTheme="minorEastAsia" w:hAnsiTheme="minorHAnsi"/>
          <w:color w:val="auto"/>
          <w:kern w:val="0"/>
          <w:szCs w:val="22"/>
        </w:rPr>
      </w:pPr>
      <w:del w:id="161" w:author="Nimmy Mathews" w:date="2018-03-07T13:48:00Z">
        <w:r w:rsidRPr="0023054C" w:rsidDel="0023054C">
          <w:rPr>
            <w:rPrChange w:id="162" w:author="Nimmy Mathews" w:date="2018-03-07T13:48:00Z">
              <w:rPr>
                <w:rStyle w:val="Hyperlink"/>
              </w:rPr>
            </w:rPrChange>
          </w:rPr>
          <w:delText>5.1</w:delText>
        </w:r>
        <w:r w:rsidDel="0023054C">
          <w:rPr>
            <w:rFonts w:asciiTheme="minorHAnsi" w:eastAsiaTheme="minorEastAsia" w:hAnsiTheme="minorHAnsi"/>
            <w:color w:val="auto"/>
            <w:kern w:val="0"/>
            <w:szCs w:val="22"/>
          </w:rPr>
          <w:tab/>
        </w:r>
        <w:r w:rsidRPr="0023054C" w:rsidDel="0023054C">
          <w:rPr>
            <w:rPrChange w:id="163" w:author="Nimmy Mathews" w:date="2018-03-07T13:48:00Z">
              <w:rPr>
                <w:rStyle w:val="Hyperlink"/>
              </w:rPr>
            </w:rPrChange>
          </w:rPr>
          <w:delText>Sub-Module Functions</w:delText>
        </w:r>
        <w:r w:rsidDel="0023054C">
          <w:rPr>
            <w:webHidden/>
          </w:rPr>
          <w:tab/>
          <w:delText>8</w:delText>
        </w:r>
      </w:del>
    </w:p>
    <w:p w14:paraId="3EB2A97D" w14:textId="08E856A9" w:rsidR="004B62E4" w:rsidDel="0023054C" w:rsidRDefault="004B62E4">
      <w:pPr>
        <w:pStyle w:val="TOC3"/>
        <w:tabs>
          <w:tab w:val="left" w:pos="1200"/>
        </w:tabs>
        <w:rPr>
          <w:del w:id="164" w:author="Nimmy Mathews" w:date="2018-03-07T13:48:00Z"/>
          <w:rFonts w:asciiTheme="minorHAnsi" w:eastAsiaTheme="minorEastAsia" w:hAnsiTheme="minorHAnsi"/>
          <w:color w:val="auto"/>
          <w:kern w:val="0"/>
          <w:sz w:val="22"/>
          <w:szCs w:val="22"/>
        </w:rPr>
      </w:pPr>
      <w:del w:id="165" w:author="Nimmy Mathews" w:date="2018-03-07T13:48:00Z">
        <w:r w:rsidRPr="0023054C" w:rsidDel="0023054C">
          <w:rPr>
            <w:rPrChange w:id="166" w:author="Nimmy Mathews" w:date="2018-03-07T13:48:00Z">
              <w:rPr>
                <w:rStyle w:val="Hyperlink"/>
              </w:rPr>
            </w:rPrChange>
          </w:rPr>
          <w:delText>5.1.1</w:delText>
        </w:r>
        <w:r w:rsidDel="0023054C">
          <w:rPr>
            <w:rFonts w:asciiTheme="minorHAnsi" w:eastAsiaTheme="minorEastAsia" w:hAnsiTheme="minorHAnsi"/>
            <w:color w:val="auto"/>
            <w:kern w:val="0"/>
            <w:sz w:val="22"/>
            <w:szCs w:val="22"/>
          </w:rPr>
          <w:tab/>
        </w:r>
        <w:r w:rsidRPr="0023054C" w:rsidDel="0023054C">
          <w:rPr>
            <w:rPrChange w:id="167" w:author="Nimmy Mathews" w:date="2018-03-07T13:48:00Z">
              <w:rPr>
                <w:rStyle w:val="Hyperlink"/>
              </w:rPr>
            </w:rPrChange>
          </w:rPr>
          <w:delText>Init: EffortInit1</w:delText>
        </w:r>
        <w:r w:rsidDel="0023054C">
          <w:rPr>
            <w:webHidden/>
          </w:rPr>
          <w:tab/>
          <w:delText>8</w:delText>
        </w:r>
      </w:del>
    </w:p>
    <w:p w14:paraId="671CF7A0" w14:textId="349ACB00" w:rsidR="004B62E4" w:rsidDel="0023054C" w:rsidRDefault="004B62E4">
      <w:pPr>
        <w:pStyle w:val="TOC3"/>
        <w:tabs>
          <w:tab w:val="left" w:pos="1200"/>
        </w:tabs>
        <w:rPr>
          <w:del w:id="168" w:author="Nimmy Mathews" w:date="2018-03-07T13:48:00Z"/>
          <w:rFonts w:asciiTheme="minorHAnsi" w:eastAsiaTheme="minorEastAsia" w:hAnsiTheme="minorHAnsi"/>
          <w:color w:val="auto"/>
          <w:kern w:val="0"/>
          <w:sz w:val="22"/>
          <w:szCs w:val="22"/>
        </w:rPr>
      </w:pPr>
      <w:del w:id="169" w:author="Nimmy Mathews" w:date="2018-03-07T13:48:00Z">
        <w:r w:rsidRPr="0023054C" w:rsidDel="0023054C">
          <w:rPr>
            <w:rPrChange w:id="170" w:author="Nimmy Mathews" w:date="2018-03-07T13:48:00Z">
              <w:rPr>
                <w:rStyle w:val="Hyperlink"/>
              </w:rPr>
            </w:rPrChange>
          </w:rPr>
          <w:delText>5.1.2</w:delText>
        </w:r>
        <w:r w:rsidDel="0023054C">
          <w:rPr>
            <w:rFonts w:asciiTheme="minorHAnsi" w:eastAsiaTheme="minorEastAsia" w:hAnsiTheme="minorHAnsi"/>
            <w:color w:val="auto"/>
            <w:kern w:val="0"/>
            <w:sz w:val="22"/>
            <w:szCs w:val="22"/>
          </w:rPr>
          <w:tab/>
        </w:r>
        <w:r w:rsidRPr="0023054C" w:rsidDel="0023054C">
          <w:rPr>
            <w:rPrChange w:id="171" w:author="Nimmy Mathews" w:date="2018-03-07T13:48:00Z">
              <w:rPr>
                <w:rStyle w:val="Hyperlink"/>
              </w:rPr>
            </w:rPrChange>
          </w:rPr>
          <w:delText>Per: EffortPer1</w:delText>
        </w:r>
        <w:r w:rsidDel="0023054C">
          <w:rPr>
            <w:webHidden/>
          </w:rPr>
          <w:tab/>
          <w:delText>8</w:delText>
        </w:r>
      </w:del>
    </w:p>
    <w:p w14:paraId="5D549F72" w14:textId="4B580CE9" w:rsidR="004B62E4" w:rsidDel="0023054C" w:rsidRDefault="004B62E4">
      <w:pPr>
        <w:pStyle w:val="TOC2"/>
        <w:rPr>
          <w:del w:id="172" w:author="Nimmy Mathews" w:date="2018-03-07T13:48:00Z"/>
          <w:rFonts w:asciiTheme="minorHAnsi" w:eastAsiaTheme="minorEastAsia" w:hAnsiTheme="minorHAnsi"/>
          <w:color w:val="auto"/>
          <w:kern w:val="0"/>
          <w:szCs w:val="22"/>
        </w:rPr>
      </w:pPr>
      <w:del w:id="173" w:author="Nimmy Mathews" w:date="2018-03-07T13:48:00Z">
        <w:r w:rsidRPr="0023054C" w:rsidDel="0023054C">
          <w:rPr>
            <w:rPrChange w:id="174" w:author="Nimmy Mathews" w:date="2018-03-07T13:48:00Z">
              <w:rPr>
                <w:rStyle w:val="Hyperlink"/>
              </w:rPr>
            </w:rPrChange>
          </w:rPr>
          <w:delText>5.2</w:delText>
        </w:r>
        <w:r w:rsidDel="0023054C">
          <w:rPr>
            <w:rFonts w:asciiTheme="minorHAnsi" w:eastAsiaTheme="minorEastAsia" w:hAnsiTheme="minorHAnsi"/>
            <w:color w:val="auto"/>
            <w:kern w:val="0"/>
            <w:szCs w:val="22"/>
          </w:rPr>
          <w:tab/>
        </w:r>
        <w:r w:rsidRPr="0023054C" w:rsidDel="0023054C">
          <w:rPr>
            <w:rPrChange w:id="175" w:author="Nimmy Mathews" w:date="2018-03-07T13:48:00Z">
              <w:rPr>
                <w:rStyle w:val="Hyperlink"/>
              </w:rPr>
            </w:rPrChange>
          </w:rPr>
          <w:delText>Server Runables</w:delText>
        </w:r>
        <w:r w:rsidDel="0023054C">
          <w:rPr>
            <w:webHidden/>
          </w:rPr>
          <w:tab/>
          <w:delText>8</w:delText>
        </w:r>
      </w:del>
    </w:p>
    <w:p w14:paraId="1275CEF4" w14:textId="64869B52" w:rsidR="004B62E4" w:rsidDel="0023054C" w:rsidRDefault="004B62E4">
      <w:pPr>
        <w:pStyle w:val="TOC2"/>
        <w:rPr>
          <w:del w:id="176" w:author="Nimmy Mathews" w:date="2018-03-07T13:48:00Z"/>
          <w:rFonts w:asciiTheme="minorHAnsi" w:eastAsiaTheme="minorEastAsia" w:hAnsiTheme="minorHAnsi"/>
          <w:color w:val="auto"/>
          <w:kern w:val="0"/>
          <w:szCs w:val="22"/>
        </w:rPr>
      </w:pPr>
      <w:del w:id="177" w:author="Nimmy Mathews" w:date="2018-03-07T13:48:00Z">
        <w:r w:rsidRPr="0023054C" w:rsidDel="0023054C">
          <w:rPr>
            <w:rPrChange w:id="178" w:author="Nimmy Mathews" w:date="2018-03-07T13:48:00Z">
              <w:rPr>
                <w:rStyle w:val="Hyperlink"/>
                <w:rFonts w:cs="Calibri"/>
              </w:rPr>
            </w:rPrChange>
          </w:rPr>
          <w:delText>5.3</w:delText>
        </w:r>
        <w:r w:rsidDel="0023054C">
          <w:rPr>
            <w:rFonts w:asciiTheme="minorHAnsi" w:eastAsiaTheme="minorEastAsia" w:hAnsiTheme="minorHAnsi"/>
            <w:color w:val="auto"/>
            <w:kern w:val="0"/>
            <w:szCs w:val="22"/>
          </w:rPr>
          <w:tab/>
        </w:r>
        <w:r w:rsidRPr="0023054C" w:rsidDel="0023054C">
          <w:rPr>
            <w:rPrChange w:id="179" w:author="Nimmy Mathews" w:date="2018-03-07T13:48:00Z">
              <w:rPr>
                <w:rStyle w:val="Hyperlink"/>
                <w:rFonts w:cs="Calibri"/>
              </w:rPr>
            </w:rPrChange>
          </w:rPr>
          <w:delText>Interrupt Functions</w:delText>
        </w:r>
        <w:r w:rsidDel="0023054C">
          <w:rPr>
            <w:webHidden/>
          </w:rPr>
          <w:tab/>
          <w:delText>8</w:delText>
        </w:r>
      </w:del>
    </w:p>
    <w:p w14:paraId="4C9127C1" w14:textId="38825251" w:rsidR="004B62E4" w:rsidDel="0023054C" w:rsidRDefault="004B62E4">
      <w:pPr>
        <w:pStyle w:val="TOC2"/>
        <w:rPr>
          <w:del w:id="180" w:author="Nimmy Mathews" w:date="2018-03-07T13:48:00Z"/>
          <w:rFonts w:asciiTheme="minorHAnsi" w:eastAsiaTheme="minorEastAsia" w:hAnsiTheme="minorHAnsi"/>
          <w:color w:val="auto"/>
          <w:kern w:val="0"/>
          <w:szCs w:val="22"/>
        </w:rPr>
      </w:pPr>
      <w:del w:id="181" w:author="Nimmy Mathews" w:date="2018-03-07T13:48:00Z">
        <w:r w:rsidRPr="0023054C" w:rsidDel="0023054C">
          <w:rPr>
            <w:rPrChange w:id="182" w:author="Nimmy Mathews" w:date="2018-03-07T13:48:00Z">
              <w:rPr>
                <w:rStyle w:val="Hyperlink"/>
                <w:rFonts w:cs="Calibri"/>
              </w:rPr>
            </w:rPrChange>
          </w:rPr>
          <w:delText>5.4</w:delText>
        </w:r>
        <w:r w:rsidDel="0023054C">
          <w:rPr>
            <w:rFonts w:asciiTheme="minorHAnsi" w:eastAsiaTheme="minorEastAsia" w:hAnsiTheme="minorHAnsi"/>
            <w:color w:val="auto"/>
            <w:kern w:val="0"/>
            <w:szCs w:val="22"/>
          </w:rPr>
          <w:tab/>
        </w:r>
        <w:r w:rsidRPr="0023054C" w:rsidDel="0023054C">
          <w:rPr>
            <w:rPrChange w:id="183" w:author="Nimmy Mathews" w:date="2018-03-07T13:48:00Z">
              <w:rPr>
                <w:rStyle w:val="Hyperlink"/>
                <w:rFonts w:cs="Calibri"/>
              </w:rPr>
            </w:rPrChange>
          </w:rPr>
          <w:delText>Module Internal (Local) Functions</w:delText>
        </w:r>
        <w:r w:rsidDel="0023054C">
          <w:rPr>
            <w:webHidden/>
          </w:rPr>
          <w:tab/>
          <w:delText>8</w:delText>
        </w:r>
      </w:del>
    </w:p>
    <w:p w14:paraId="77AEEB08" w14:textId="0CEF4055" w:rsidR="004B62E4" w:rsidDel="0023054C" w:rsidRDefault="004B62E4">
      <w:pPr>
        <w:pStyle w:val="TOC2"/>
        <w:rPr>
          <w:del w:id="184" w:author="Nimmy Mathews" w:date="2018-03-07T13:48:00Z"/>
          <w:rFonts w:asciiTheme="minorHAnsi" w:eastAsiaTheme="minorEastAsia" w:hAnsiTheme="minorHAnsi"/>
          <w:color w:val="auto"/>
          <w:kern w:val="0"/>
          <w:szCs w:val="22"/>
        </w:rPr>
      </w:pPr>
      <w:del w:id="185" w:author="Nimmy Mathews" w:date="2018-03-07T13:48:00Z">
        <w:r w:rsidRPr="0023054C" w:rsidDel="0023054C">
          <w:rPr>
            <w:rPrChange w:id="186" w:author="Nimmy Mathews" w:date="2018-03-07T13:48:00Z">
              <w:rPr>
                <w:rStyle w:val="Hyperlink"/>
                <w:rFonts w:cs="Calibri"/>
              </w:rPr>
            </w:rPrChange>
          </w:rPr>
          <w:delText>5.5</w:delText>
        </w:r>
        <w:r w:rsidDel="0023054C">
          <w:rPr>
            <w:rFonts w:asciiTheme="minorHAnsi" w:eastAsiaTheme="minorEastAsia" w:hAnsiTheme="minorHAnsi"/>
            <w:color w:val="auto"/>
            <w:kern w:val="0"/>
            <w:szCs w:val="22"/>
          </w:rPr>
          <w:tab/>
        </w:r>
        <w:r w:rsidRPr="0023054C" w:rsidDel="0023054C">
          <w:rPr>
            <w:rPrChange w:id="187" w:author="Nimmy Mathews" w:date="2018-03-07T13:48:00Z">
              <w:rPr>
                <w:rStyle w:val="Hyperlink"/>
                <w:rFonts w:cs="Calibri"/>
              </w:rPr>
            </w:rPrChange>
          </w:rPr>
          <w:delText>GLOBAL Function/Macro Definitions</w:delText>
        </w:r>
        <w:r w:rsidDel="0023054C">
          <w:rPr>
            <w:webHidden/>
          </w:rPr>
          <w:tab/>
          <w:delText>8</w:delText>
        </w:r>
      </w:del>
    </w:p>
    <w:p w14:paraId="0C7B7C88" w14:textId="57AD47BF" w:rsidR="004B62E4" w:rsidDel="0023054C" w:rsidRDefault="004B62E4">
      <w:pPr>
        <w:pStyle w:val="TOC1"/>
        <w:rPr>
          <w:del w:id="188" w:author="Nimmy Mathews" w:date="2018-03-07T13:48:00Z"/>
          <w:rFonts w:eastAsiaTheme="minorEastAsia"/>
          <w:b w:val="0"/>
          <w:color w:val="auto"/>
          <w:kern w:val="0"/>
          <w:sz w:val="22"/>
          <w:szCs w:val="22"/>
          <w:lang w:val="en-US"/>
        </w:rPr>
      </w:pPr>
      <w:del w:id="189" w:author="Nimmy Mathews" w:date="2018-03-07T13:48:00Z">
        <w:r w:rsidRPr="0023054C" w:rsidDel="0023054C">
          <w:rPr>
            <w:rPrChange w:id="190" w:author="Nimmy Mathews" w:date="2018-03-07T13:48:00Z">
              <w:rPr>
                <w:rStyle w:val="Hyperlink"/>
                <w:rFonts w:cs="Calibri"/>
              </w:rPr>
            </w:rPrChange>
          </w:rPr>
          <w:delText>6</w:delText>
        </w:r>
        <w:r w:rsidDel="0023054C">
          <w:rPr>
            <w:rFonts w:eastAsiaTheme="minorEastAsia"/>
            <w:b w:val="0"/>
            <w:color w:val="auto"/>
            <w:kern w:val="0"/>
            <w:sz w:val="22"/>
            <w:szCs w:val="22"/>
            <w:lang w:val="en-US"/>
          </w:rPr>
          <w:tab/>
        </w:r>
        <w:r w:rsidRPr="0023054C" w:rsidDel="0023054C">
          <w:rPr>
            <w:rPrChange w:id="191" w:author="Nimmy Mathews" w:date="2018-03-07T13:48:00Z">
              <w:rPr>
                <w:rStyle w:val="Hyperlink"/>
              </w:rPr>
            </w:rPrChange>
          </w:rPr>
          <w:delText>Known</w:delText>
        </w:r>
        <w:r w:rsidRPr="0023054C" w:rsidDel="0023054C">
          <w:rPr>
            <w:rPrChange w:id="192" w:author="Nimmy Mathews" w:date="2018-03-07T13:48:00Z">
              <w:rPr>
                <w:rStyle w:val="Hyperlink"/>
                <w:rFonts w:cs="Calibri"/>
              </w:rPr>
            </w:rPrChange>
          </w:rPr>
          <w:delText xml:space="preserve"> Limitations with Design</w:delText>
        </w:r>
        <w:r w:rsidDel="0023054C">
          <w:rPr>
            <w:webHidden/>
          </w:rPr>
          <w:tab/>
          <w:delText>9</w:delText>
        </w:r>
      </w:del>
    </w:p>
    <w:p w14:paraId="78653329" w14:textId="2D71995B" w:rsidR="004B62E4" w:rsidDel="0023054C" w:rsidRDefault="004B62E4">
      <w:pPr>
        <w:pStyle w:val="TOC1"/>
        <w:rPr>
          <w:del w:id="193" w:author="Nimmy Mathews" w:date="2018-03-07T13:48:00Z"/>
          <w:rFonts w:eastAsiaTheme="minorEastAsia"/>
          <w:b w:val="0"/>
          <w:color w:val="auto"/>
          <w:kern w:val="0"/>
          <w:sz w:val="22"/>
          <w:szCs w:val="22"/>
          <w:lang w:val="en-US"/>
        </w:rPr>
      </w:pPr>
      <w:del w:id="194" w:author="Nimmy Mathews" w:date="2018-03-07T13:48:00Z">
        <w:r w:rsidRPr="0023054C" w:rsidDel="0023054C">
          <w:rPr>
            <w:rPrChange w:id="195" w:author="Nimmy Mathews" w:date="2018-03-07T13:48:00Z">
              <w:rPr>
                <w:rStyle w:val="Hyperlink"/>
                <w:rFonts w:cs="Calibri"/>
              </w:rPr>
            </w:rPrChange>
          </w:rPr>
          <w:delText>7</w:delText>
        </w:r>
        <w:r w:rsidDel="0023054C">
          <w:rPr>
            <w:rFonts w:eastAsiaTheme="minorEastAsia"/>
            <w:b w:val="0"/>
            <w:color w:val="auto"/>
            <w:kern w:val="0"/>
            <w:sz w:val="22"/>
            <w:szCs w:val="22"/>
            <w:lang w:val="en-US"/>
          </w:rPr>
          <w:tab/>
        </w:r>
        <w:r w:rsidRPr="0023054C" w:rsidDel="0023054C">
          <w:rPr>
            <w:rPrChange w:id="196" w:author="Nimmy Mathews" w:date="2018-03-07T13:48:00Z">
              <w:rPr>
                <w:rStyle w:val="Hyperlink"/>
                <w:rFonts w:cs="Calibri"/>
              </w:rPr>
            </w:rPrChange>
          </w:rPr>
          <w:delText>UNIT TEST CONSIDERATION</w:delText>
        </w:r>
        <w:r w:rsidDel="0023054C">
          <w:rPr>
            <w:webHidden/>
          </w:rPr>
          <w:tab/>
          <w:delText>10</w:delText>
        </w:r>
      </w:del>
    </w:p>
    <w:p w14:paraId="5D68B037" w14:textId="7AA393D9" w:rsidR="004B62E4" w:rsidDel="0023054C" w:rsidRDefault="004B62E4">
      <w:pPr>
        <w:pStyle w:val="TOC1"/>
        <w:tabs>
          <w:tab w:val="left" w:pos="1400"/>
        </w:tabs>
        <w:rPr>
          <w:del w:id="197" w:author="Nimmy Mathews" w:date="2018-03-07T13:48:00Z"/>
          <w:rFonts w:eastAsiaTheme="minorEastAsia"/>
          <w:b w:val="0"/>
          <w:color w:val="auto"/>
          <w:kern w:val="0"/>
          <w:sz w:val="22"/>
          <w:szCs w:val="22"/>
          <w:lang w:val="en-US"/>
        </w:rPr>
      </w:pPr>
      <w:del w:id="198" w:author="Nimmy Mathews" w:date="2018-03-07T13:48:00Z">
        <w:r w:rsidRPr="0023054C" w:rsidDel="0023054C">
          <w:rPr>
            <w:rPrChange w:id="199" w:author="Nimmy Mathews" w:date="2018-03-07T13:48:00Z">
              <w:rPr>
                <w:rStyle w:val="Hyperlink"/>
              </w:rPr>
            </w:rPrChange>
          </w:rPr>
          <w:delText>Appendix A</w:delText>
        </w:r>
        <w:r w:rsidDel="0023054C">
          <w:rPr>
            <w:rFonts w:eastAsiaTheme="minorEastAsia"/>
            <w:b w:val="0"/>
            <w:color w:val="auto"/>
            <w:kern w:val="0"/>
            <w:sz w:val="22"/>
            <w:szCs w:val="22"/>
            <w:lang w:val="en-US"/>
          </w:rPr>
          <w:tab/>
        </w:r>
        <w:r w:rsidRPr="0023054C" w:rsidDel="0023054C">
          <w:rPr>
            <w:rPrChange w:id="200" w:author="Nimmy Mathews" w:date="2018-03-07T13:48:00Z">
              <w:rPr>
                <w:rStyle w:val="Hyperlink"/>
              </w:rPr>
            </w:rPrChange>
          </w:rPr>
          <w:delText>Abbreviations and Acronyms</w:delText>
        </w:r>
        <w:r w:rsidDel="0023054C">
          <w:rPr>
            <w:webHidden/>
          </w:rPr>
          <w:tab/>
          <w:delText>11</w:delText>
        </w:r>
      </w:del>
    </w:p>
    <w:p w14:paraId="143D25CB" w14:textId="5DE7BB8F" w:rsidR="004B62E4" w:rsidDel="0023054C" w:rsidRDefault="004B62E4">
      <w:pPr>
        <w:pStyle w:val="TOC1"/>
        <w:tabs>
          <w:tab w:val="left" w:pos="1400"/>
        </w:tabs>
        <w:rPr>
          <w:del w:id="201" w:author="Nimmy Mathews" w:date="2018-03-07T13:48:00Z"/>
          <w:rFonts w:eastAsiaTheme="minorEastAsia"/>
          <w:b w:val="0"/>
          <w:color w:val="auto"/>
          <w:kern w:val="0"/>
          <w:sz w:val="22"/>
          <w:szCs w:val="22"/>
          <w:lang w:val="en-US"/>
        </w:rPr>
      </w:pPr>
      <w:del w:id="202" w:author="Nimmy Mathews" w:date="2018-03-07T13:48:00Z">
        <w:r w:rsidRPr="0023054C" w:rsidDel="0023054C">
          <w:rPr>
            <w:rPrChange w:id="203" w:author="Nimmy Mathews" w:date="2018-03-07T13:48:00Z">
              <w:rPr>
                <w:rStyle w:val="Hyperlink"/>
              </w:rPr>
            </w:rPrChange>
          </w:rPr>
          <w:delText>Appendix B</w:delText>
        </w:r>
        <w:r w:rsidDel="0023054C">
          <w:rPr>
            <w:rFonts w:eastAsiaTheme="minorEastAsia"/>
            <w:b w:val="0"/>
            <w:color w:val="auto"/>
            <w:kern w:val="0"/>
            <w:sz w:val="22"/>
            <w:szCs w:val="22"/>
            <w:lang w:val="en-US"/>
          </w:rPr>
          <w:tab/>
        </w:r>
        <w:r w:rsidRPr="0023054C" w:rsidDel="0023054C">
          <w:rPr>
            <w:rPrChange w:id="204" w:author="Nimmy Mathews" w:date="2018-03-07T13:48:00Z">
              <w:rPr>
                <w:rStyle w:val="Hyperlink"/>
              </w:rPr>
            </w:rPrChange>
          </w:rPr>
          <w:delText>Glossary</w:delText>
        </w:r>
        <w:r w:rsidDel="0023054C">
          <w:rPr>
            <w:webHidden/>
          </w:rPr>
          <w:tab/>
          <w:delText>12</w:delText>
        </w:r>
      </w:del>
    </w:p>
    <w:p w14:paraId="08DFA13C" w14:textId="1952DB64" w:rsidR="004B62E4" w:rsidDel="0023054C" w:rsidRDefault="004B62E4">
      <w:pPr>
        <w:pStyle w:val="TOC1"/>
        <w:tabs>
          <w:tab w:val="left" w:pos="1400"/>
        </w:tabs>
        <w:rPr>
          <w:del w:id="205" w:author="Nimmy Mathews" w:date="2018-03-07T13:48:00Z"/>
          <w:rFonts w:eastAsiaTheme="minorEastAsia"/>
          <w:b w:val="0"/>
          <w:color w:val="auto"/>
          <w:kern w:val="0"/>
          <w:sz w:val="22"/>
          <w:szCs w:val="22"/>
          <w:lang w:val="en-US"/>
        </w:rPr>
      </w:pPr>
      <w:del w:id="206" w:author="Nimmy Mathews" w:date="2018-03-07T13:48:00Z">
        <w:r w:rsidRPr="0023054C" w:rsidDel="0023054C">
          <w:rPr>
            <w:rPrChange w:id="207" w:author="Nimmy Mathews" w:date="2018-03-07T13:48:00Z">
              <w:rPr>
                <w:rStyle w:val="Hyperlink"/>
              </w:rPr>
            </w:rPrChange>
          </w:rPr>
          <w:delText>Appendix C</w:delText>
        </w:r>
        <w:r w:rsidDel="0023054C">
          <w:rPr>
            <w:rFonts w:eastAsiaTheme="minorEastAsia"/>
            <w:b w:val="0"/>
            <w:color w:val="auto"/>
            <w:kern w:val="0"/>
            <w:sz w:val="22"/>
            <w:szCs w:val="22"/>
            <w:lang w:val="en-US"/>
          </w:rPr>
          <w:tab/>
        </w:r>
        <w:r w:rsidRPr="0023054C" w:rsidDel="0023054C">
          <w:rPr>
            <w:rPrChange w:id="208" w:author="Nimmy Mathews" w:date="2018-03-07T13:48:00Z">
              <w:rPr>
                <w:rStyle w:val="Hyperlink"/>
              </w:rPr>
            </w:rPrChange>
          </w:rPr>
          <w:delText>References</w:delText>
        </w:r>
        <w:r w:rsidDel="0023054C">
          <w:rPr>
            <w:webHidden/>
          </w:rPr>
          <w:tab/>
          <w:delText>13</w:delText>
        </w:r>
      </w:del>
    </w:p>
    <w:p w14:paraId="06392F07" w14:textId="77777777" w:rsidR="00707BA6" w:rsidRPr="00A158C7" w:rsidRDefault="00E16D14" w:rsidP="00E16D14">
      <w:pPr>
        <w:jc w:val="center"/>
      </w:pPr>
      <w:r>
        <w:rPr>
          <w:caps/>
        </w:rPr>
        <w:fldChar w:fldCharType="end"/>
      </w:r>
    </w:p>
    <w:p w14:paraId="5ACDC3CF" w14:textId="77777777" w:rsidR="00B81C1B" w:rsidRPr="00A158C7" w:rsidRDefault="00FE5DF5" w:rsidP="00B0024F">
      <w:pPr>
        <w:pStyle w:val="Heading1"/>
      </w:pPr>
      <w:bookmarkStart w:id="209" w:name="_Toc508193836"/>
      <w:r w:rsidRPr="00A158C7">
        <w:lastRenderedPageBreak/>
        <w:t>Introduction</w:t>
      </w:r>
      <w:bookmarkEnd w:id="209"/>
    </w:p>
    <w:p w14:paraId="22DDB2BE" w14:textId="77777777" w:rsidR="00063A7A" w:rsidRPr="00A158C7" w:rsidRDefault="00FE5DF5" w:rsidP="000B37D5">
      <w:pPr>
        <w:pStyle w:val="Heading2"/>
      </w:pPr>
      <w:bookmarkStart w:id="210" w:name="_Toc508193837"/>
      <w:r w:rsidRPr="00A158C7">
        <w:t>Purpose</w:t>
      </w:r>
      <w:bookmarkEnd w:id="210"/>
    </w:p>
    <w:p w14:paraId="2E1EF4FF" w14:textId="77777777" w:rsidR="00DC0959" w:rsidRPr="00A158C7" w:rsidRDefault="0083504F" w:rsidP="00DC0959">
      <w:pPr>
        <w:rPr>
          <w:lang w:bidi="ar-SA"/>
        </w:rPr>
      </w:pPr>
      <w:r>
        <w:rPr>
          <w:lang w:bidi="ar-SA"/>
        </w:rPr>
        <w:t xml:space="preserve">Module Design Document for </w:t>
      </w:r>
      <w:r w:rsidRPr="0083504F">
        <w:rPr>
          <w:lang w:bidi="ar-SA"/>
        </w:rPr>
        <w:t>SF068A_Effort_Impl</w:t>
      </w:r>
      <w:r>
        <w:rPr>
          <w:lang w:bidi="ar-SA"/>
        </w:rPr>
        <w:t>.</w:t>
      </w:r>
    </w:p>
    <w:p w14:paraId="74A9A989" w14:textId="77777777" w:rsidR="00DC0959" w:rsidRDefault="00FE5DF5" w:rsidP="00DC0959">
      <w:pPr>
        <w:pStyle w:val="Heading2"/>
      </w:pPr>
      <w:bookmarkStart w:id="211" w:name="_Toc508193838"/>
      <w:r w:rsidRPr="00A158C7">
        <w:t>Scope</w:t>
      </w:r>
      <w:bookmarkEnd w:id="211"/>
    </w:p>
    <w:p w14:paraId="2BD9D0E0" w14:textId="77777777" w:rsidR="00DC0959" w:rsidRPr="008C412D" w:rsidRDefault="00DC0959" w:rsidP="00DC0959">
      <w:pPr>
        <w:jc w:val="both"/>
        <w:rPr>
          <w:rFonts w:cs="Calibri"/>
        </w:rPr>
      </w:pPr>
      <w:r w:rsidRPr="008C412D">
        <w:rPr>
          <w:rFonts w:cs="Calibri"/>
        </w:rPr>
        <w:t>The following definitions are used throughout this document:</w:t>
      </w:r>
    </w:p>
    <w:p w14:paraId="5E2EEEA0" w14:textId="77777777"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14:paraId="49855461" w14:textId="77777777"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14:paraId="1B02E86E" w14:textId="77777777"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14:paraId="599B799C" w14:textId="77777777" w:rsidR="00F95E33" w:rsidRPr="00A158C7" w:rsidRDefault="00F95E33" w:rsidP="00E16D14"/>
    <w:bookmarkStart w:id="212" w:name="_Toc406065228"/>
    <w:p w14:paraId="3C95319C"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3" w:name="_Toc508193839"/>
      <w:r w:rsidR="004B62E4">
        <w:rPr>
          <w:rFonts w:ascii="Calibri" w:hAnsi="Calibri" w:cs="Calibri"/>
        </w:rPr>
        <w:t>Effort</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12"/>
      <w:bookmarkEnd w:id="213"/>
    </w:p>
    <w:p w14:paraId="429D02A4" w14:textId="77777777" w:rsidR="00D229A6" w:rsidRPr="0083504F" w:rsidRDefault="0083504F" w:rsidP="0083504F">
      <w:pPr>
        <w:rPr>
          <w:rFonts w:cs="Calibri"/>
        </w:rPr>
      </w:pPr>
      <w:r w:rsidRPr="0083504F">
        <w:rPr>
          <w:rFonts w:cs="Calibri"/>
        </w:rPr>
        <w:t>This function produces a handwheel referenc</w:t>
      </w:r>
      <w:r>
        <w:rPr>
          <w:rFonts w:cs="Calibri"/>
        </w:rPr>
        <w:t>e torque for the closed loo</w:t>
      </w:r>
      <w:r w:rsidRPr="0083504F">
        <w:rPr>
          <w:rFonts w:cs="Calibri"/>
        </w:rPr>
        <w:t>p system. The function should</w:t>
      </w:r>
      <w:r>
        <w:rPr>
          <w:rFonts w:cs="Calibri"/>
        </w:rPr>
        <w:t xml:space="preserve"> </w:t>
      </w:r>
      <w:r w:rsidRPr="0083504F">
        <w:rPr>
          <w:rFonts w:cs="Calibri"/>
        </w:rPr>
        <w:t>generate torqu</w:t>
      </w:r>
      <w:r>
        <w:rPr>
          <w:rFonts w:cs="Calibri"/>
        </w:rPr>
        <w:t xml:space="preserve">e equal to the effort felt </w:t>
      </w:r>
      <w:r w:rsidRPr="0083504F">
        <w:rPr>
          <w:rFonts w:cs="Calibri"/>
        </w:rPr>
        <w:t>the driver on the handwheel. Output effo</w:t>
      </w:r>
      <w:r>
        <w:rPr>
          <w:rFonts w:cs="Calibri"/>
        </w:rPr>
        <w:t>rt reference torque is a fun</w:t>
      </w:r>
      <w:r w:rsidRPr="0083504F">
        <w:rPr>
          <w:rFonts w:cs="Calibri"/>
        </w:rPr>
        <w:t xml:space="preserve">ction </w:t>
      </w:r>
      <w:r w:rsidR="004F6C01">
        <w:rPr>
          <w:rFonts w:cs="Calibri"/>
        </w:rPr>
        <w:t xml:space="preserve">of the Rack Force </w:t>
      </w:r>
      <w:r w:rsidRPr="0083504F">
        <w:rPr>
          <w:rFonts w:cs="Calibri"/>
        </w:rPr>
        <w:t>Estimated and Vehicle Speed.</w:t>
      </w:r>
    </w:p>
    <w:p w14:paraId="1C7B26AC" w14:textId="77777777" w:rsidR="00D229A6" w:rsidRDefault="00D229A6" w:rsidP="00D229A6">
      <w:pPr>
        <w:rPr>
          <w:rFonts w:cs="Calibri"/>
          <w:i/>
        </w:rPr>
      </w:pPr>
    </w:p>
    <w:p w14:paraId="3B8746D6" w14:textId="77777777" w:rsidR="00D229A6" w:rsidRPr="00AA38E8" w:rsidRDefault="00D229A6" w:rsidP="00D229A6">
      <w:pPr>
        <w:pStyle w:val="Heading1"/>
        <w:ind w:left="562" w:hanging="562"/>
        <w:rPr>
          <w:rFonts w:ascii="Calibri" w:hAnsi="Calibri" w:cs="Calibri"/>
        </w:rPr>
      </w:pPr>
      <w:bookmarkStart w:id="214" w:name="_Toc406065229"/>
      <w:bookmarkStart w:id="215" w:name="_Toc508193840"/>
      <w:r w:rsidRPr="00AA38E8">
        <w:rPr>
          <w:rFonts w:ascii="Calibri" w:hAnsi="Calibri" w:cs="Calibri"/>
        </w:rPr>
        <w:lastRenderedPageBreak/>
        <w:t>Design details of software module</w:t>
      </w:r>
      <w:bookmarkEnd w:id="214"/>
      <w:bookmarkEnd w:id="215"/>
    </w:p>
    <w:p w14:paraId="4FB55BFA" w14:textId="77777777" w:rsidR="00D229A6" w:rsidRPr="00AA38E8" w:rsidRDefault="00D229A6" w:rsidP="00D229A6">
      <w:pPr>
        <w:pStyle w:val="Heading2"/>
        <w:rPr>
          <w:rFonts w:ascii="Calibri" w:hAnsi="Calibri" w:cs="Calibri"/>
        </w:rPr>
      </w:pPr>
      <w:bookmarkStart w:id="216" w:name="_Toc406065230"/>
      <w:bookmarkStart w:id="217" w:name="_Toc508193841"/>
      <w:r w:rsidRPr="00D229A6">
        <w:t>Graphical</w:t>
      </w:r>
      <w:r>
        <w:rPr>
          <w:rFonts w:ascii="Calibri" w:hAnsi="Calibri" w:cs="Calibri"/>
        </w:rPr>
        <w:t xml:space="preserve"> representation of </w:t>
      </w:r>
      <w:bookmarkEnd w:id="21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4B62E4">
        <w:rPr>
          <w:rFonts w:ascii="Calibri" w:hAnsi="Calibri" w:cs="Calibri"/>
        </w:rPr>
        <w:t>Effort</w:t>
      </w:r>
      <w:bookmarkEnd w:id="217"/>
      <w:r w:rsidR="00AE55D3">
        <w:rPr>
          <w:rFonts w:ascii="Calibri" w:hAnsi="Calibri" w:cs="Calibri"/>
        </w:rPr>
        <w:fldChar w:fldCharType="end"/>
      </w:r>
    </w:p>
    <w:p w14:paraId="7B9676A9" w14:textId="312FE4A1" w:rsidR="00D229A6" w:rsidRDefault="004B62E4" w:rsidP="004B62E4">
      <w:pPr>
        <w:jc w:val="center"/>
        <w:rPr>
          <w:ins w:id="218" w:author="Nimmy Mathews" w:date="2018-05-09T19:52:00Z"/>
          <w:rFonts w:cs="Calibri"/>
          <w:i/>
        </w:rPr>
      </w:pPr>
      <w:del w:id="219" w:author="Nimmy Mathews" w:date="2018-05-09T19:52:00Z">
        <w:r w:rsidDel="00F775A2">
          <w:rPr>
            <w:noProof/>
            <w:lang w:bidi="ar-SA"/>
          </w:rPr>
          <w:drawing>
            <wp:inline distT="0" distB="0" distL="0" distR="0" wp14:anchorId="0D2C5F2B" wp14:editId="2B77E243">
              <wp:extent cx="3101009" cy="2220900"/>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7539" cy="2225577"/>
                      </a:xfrm>
                      <a:prstGeom prst="rect">
                        <a:avLst/>
                      </a:prstGeom>
                    </pic:spPr>
                  </pic:pic>
                </a:graphicData>
              </a:graphic>
            </wp:inline>
          </w:drawing>
        </w:r>
      </w:del>
    </w:p>
    <w:p w14:paraId="1562C87C" w14:textId="3F9377A0" w:rsidR="00F775A2" w:rsidRPr="00834A12" w:rsidRDefault="00834A12" w:rsidP="004B62E4">
      <w:pPr>
        <w:jc w:val="center"/>
        <w:rPr>
          <w:rFonts w:cs="Calibri"/>
          <w:rPrChange w:id="220" w:author="Nimmy Mathews" w:date="2018-05-10T09:01:00Z">
            <w:rPr>
              <w:rFonts w:cs="Calibri"/>
              <w:i/>
            </w:rPr>
          </w:rPrChange>
        </w:rPr>
      </w:pPr>
      <w:ins w:id="221" w:author="Nimmy Mathews" w:date="2018-05-10T09:02:00Z">
        <w:r w:rsidRPr="00834A12">
          <w:rPr>
            <w:noProof/>
          </w:rPr>
          <w:drawing>
            <wp:inline distT="0" distB="0" distL="0" distR="0" wp14:anchorId="17611770" wp14:editId="164338B6">
              <wp:extent cx="3101340" cy="321564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l="19658" t="14482" r="54872" b="38149"/>
                      <a:stretch/>
                    </pic:blipFill>
                    <pic:spPr bwMode="auto">
                      <a:xfrm>
                        <a:off x="0" y="0"/>
                        <a:ext cx="3101340" cy="3215640"/>
                      </a:xfrm>
                      <a:prstGeom prst="rect">
                        <a:avLst/>
                      </a:prstGeom>
                      <a:ln>
                        <a:noFill/>
                      </a:ln>
                      <a:extLst>
                        <a:ext uri="{53640926-AAD7-44D8-BBD7-CCE9431645EC}">
                          <a14:shadowObscured xmlns:a14="http://schemas.microsoft.com/office/drawing/2010/main"/>
                        </a:ext>
                      </a:extLst>
                    </pic:spPr>
                  </pic:pic>
                </a:graphicData>
              </a:graphic>
            </wp:inline>
          </w:drawing>
        </w:r>
      </w:ins>
      <w:bookmarkStart w:id="222" w:name="_GoBack"/>
      <w:bookmarkEnd w:id="222"/>
    </w:p>
    <w:p w14:paraId="5653205D" w14:textId="77777777" w:rsidR="00D229A6" w:rsidRPr="002D6391" w:rsidRDefault="00D229A6" w:rsidP="00D229A6">
      <w:pPr>
        <w:pStyle w:val="Heading2"/>
        <w:rPr>
          <w:rFonts w:ascii="Calibri" w:hAnsi="Calibri" w:cs="Calibri"/>
        </w:rPr>
      </w:pPr>
      <w:bookmarkStart w:id="223" w:name="_Toc406065231"/>
      <w:bookmarkStart w:id="224" w:name="_Toc508193842"/>
      <w:r w:rsidRPr="002D6391">
        <w:rPr>
          <w:rFonts w:ascii="Calibri" w:hAnsi="Calibri" w:cs="Calibri"/>
        </w:rPr>
        <w:t>Data Flow Diagram</w:t>
      </w:r>
      <w:bookmarkEnd w:id="223"/>
      <w:bookmarkEnd w:id="224"/>
    </w:p>
    <w:p w14:paraId="4E0D6A13" w14:textId="77777777" w:rsidR="00D229A6" w:rsidRPr="004F6C01" w:rsidRDefault="004F6C01" w:rsidP="00D229A6">
      <w:pPr>
        <w:rPr>
          <w:lang w:bidi="ar-SA"/>
        </w:rPr>
      </w:pPr>
      <w:r>
        <w:rPr>
          <w:lang w:bidi="ar-SA"/>
        </w:rPr>
        <w:t>Refer FDD</w:t>
      </w:r>
    </w:p>
    <w:p w14:paraId="73AB3005" w14:textId="77777777" w:rsidR="00D229A6" w:rsidRPr="002D6391" w:rsidRDefault="00AC4CD8" w:rsidP="00F527E9">
      <w:pPr>
        <w:pStyle w:val="Heading3"/>
        <w:rPr>
          <w:rFonts w:cs="Calibri"/>
        </w:rPr>
      </w:pPr>
      <w:bookmarkStart w:id="225" w:name="_Toc375924736"/>
      <w:bookmarkStart w:id="226" w:name="_Toc406065232"/>
      <w:bookmarkStart w:id="227" w:name="_Toc508193843"/>
      <w:r w:rsidRPr="00305C34">
        <w:t xml:space="preserve">Component </w:t>
      </w:r>
      <w:r w:rsidR="00D229A6" w:rsidRPr="002B094F">
        <w:rPr>
          <w:rFonts w:cs="Calibri"/>
        </w:rPr>
        <w:t>level</w:t>
      </w:r>
      <w:r w:rsidR="00D229A6" w:rsidRPr="002D6391">
        <w:rPr>
          <w:rFonts w:cs="Calibri"/>
        </w:rPr>
        <w:t xml:space="preserve"> DFD</w:t>
      </w:r>
      <w:bookmarkEnd w:id="225"/>
      <w:bookmarkEnd w:id="226"/>
      <w:bookmarkEnd w:id="227"/>
    </w:p>
    <w:p w14:paraId="095E16D9" w14:textId="77777777" w:rsidR="00D229A6" w:rsidRPr="002B094F" w:rsidRDefault="004F6C01" w:rsidP="00D229A6">
      <w:pPr>
        <w:rPr>
          <w:lang w:bidi="ar-SA"/>
        </w:rPr>
      </w:pPr>
      <w:r>
        <w:rPr>
          <w:lang w:bidi="ar-SA"/>
        </w:rPr>
        <w:t>Refer FDD</w:t>
      </w:r>
    </w:p>
    <w:p w14:paraId="799F2D03" w14:textId="77777777" w:rsidR="00D229A6" w:rsidRPr="00A32585" w:rsidRDefault="00AC4CD8" w:rsidP="00F527E9">
      <w:pPr>
        <w:pStyle w:val="Heading3"/>
      </w:pPr>
      <w:bookmarkStart w:id="228" w:name="_Toc375924737"/>
      <w:bookmarkStart w:id="229" w:name="_Toc406065233"/>
      <w:bookmarkStart w:id="230" w:name="_Toc508193844"/>
      <w:r>
        <w:t>Function</w:t>
      </w:r>
      <w:r w:rsidRPr="00231F0B">
        <w:t xml:space="preserve"> </w:t>
      </w:r>
      <w:r w:rsidR="00D229A6" w:rsidRPr="00A32585">
        <w:t>level DFD</w:t>
      </w:r>
      <w:bookmarkEnd w:id="228"/>
      <w:bookmarkEnd w:id="229"/>
      <w:bookmarkEnd w:id="230"/>
    </w:p>
    <w:p w14:paraId="6A8ED668" w14:textId="77777777" w:rsidR="002B094F" w:rsidRDefault="004F6C01" w:rsidP="002B094F">
      <w:pPr>
        <w:rPr>
          <w:lang w:bidi="ar-SA"/>
        </w:rPr>
      </w:pPr>
      <w:r>
        <w:rPr>
          <w:lang w:bidi="ar-SA"/>
        </w:rPr>
        <w:t>Refer FDD</w:t>
      </w:r>
    </w:p>
    <w:p w14:paraId="04C4399D" w14:textId="77777777" w:rsidR="002B094F" w:rsidRPr="00AC4CD8" w:rsidRDefault="002B094F" w:rsidP="00AC4CD8">
      <w:pPr>
        <w:pStyle w:val="Heading1"/>
        <w:ind w:left="562" w:hanging="562"/>
        <w:rPr>
          <w:rFonts w:ascii="Calibri" w:hAnsi="Calibri" w:cs="Calibri"/>
        </w:rPr>
      </w:pPr>
      <w:bookmarkStart w:id="231" w:name="_Toc338170479"/>
      <w:bookmarkStart w:id="232" w:name="_Toc375678228"/>
      <w:bookmarkStart w:id="233" w:name="_Toc418080062"/>
      <w:bookmarkStart w:id="234" w:name="_Toc421709912"/>
      <w:bookmarkStart w:id="235" w:name="_Toc508193845"/>
      <w:r w:rsidRPr="00AC4CD8">
        <w:rPr>
          <w:rFonts w:ascii="Calibri" w:hAnsi="Calibri" w:cs="Calibri"/>
        </w:rPr>
        <w:lastRenderedPageBreak/>
        <w:t>Constant Data Dictionary</w:t>
      </w:r>
      <w:bookmarkEnd w:id="231"/>
      <w:bookmarkEnd w:id="232"/>
      <w:bookmarkEnd w:id="233"/>
      <w:bookmarkEnd w:id="234"/>
      <w:bookmarkEnd w:id="235"/>
    </w:p>
    <w:p w14:paraId="76E2E9BD" w14:textId="77777777" w:rsidR="00AC4CD8" w:rsidRPr="00DA5500" w:rsidRDefault="00AC4CD8" w:rsidP="00AC4CD8">
      <w:pPr>
        <w:pStyle w:val="Heading2"/>
        <w:spacing w:after="60"/>
        <w:rPr>
          <w:rFonts w:ascii="Calibri" w:hAnsi="Calibri"/>
        </w:rPr>
      </w:pPr>
      <w:bookmarkStart w:id="236" w:name="_Toc421011506"/>
      <w:bookmarkStart w:id="237" w:name="_Toc421786527"/>
      <w:bookmarkStart w:id="238" w:name="_Toc508193846"/>
      <w:bookmarkStart w:id="239" w:name="_Toc418080064"/>
      <w:r w:rsidRPr="00DA5500">
        <w:rPr>
          <w:rFonts w:ascii="Calibri" w:hAnsi="Calibri"/>
        </w:rPr>
        <w:t>Program (fixed) Constants</w:t>
      </w:r>
      <w:bookmarkEnd w:id="236"/>
      <w:bookmarkEnd w:id="237"/>
      <w:bookmarkEnd w:id="238"/>
    </w:p>
    <w:p w14:paraId="7A2DF037" w14:textId="77777777" w:rsidR="00AC4CD8" w:rsidRPr="00DA5500" w:rsidRDefault="00AC4CD8" w:rsidP="00F527E9">
      <w:pPr>
        <w:pStyle w:val="Heading3"/>
      </w:pPr>
      <w:bookmarkStart w:id="240" w:name="_Toc508193847"/>
      <w:bookmarkEnd w:id="239"/>
      <w:r w:rsidRPr="00DA5500">
        <w:t>Embedded Constants</w:t>
      </w:r>
      <w:bookmarkEnd w:id="240"/>
    </w:p>
    <w:p w14:paraId="4F657839"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699"/>
        <w:gridCol w:w="2067"/>
        <w:gridCol w:w="1480"/>
        <w:gridCol w:w="1674"/>
      </w:tblGrid>
      <w:tr w:rsidR="00007584" w:rsidRPr="00AA38E8" w14:paraId="1DB9CFA6" w14:textId="77777777"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14:paraId="02C2017F"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14:paraId="67C00FFE"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14:paraId="4E327F95"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14:paraId="02554EB9"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14:paraId="5F259B0C" w14:textId="77777777" w:rsidTr="00540080">
        <w:tc>
          <w:tcPr>
            <w:tcW w:w="2368" w:type="pct"/>
            <w:tcBorders>
              <w:top w:val="single" w:sz="6" w:space="0" w:color="auto"/>
              <w:left w:val="single" w:sz="6" w:space="0" w:color="auto"/>
              <w:bottom w:val="single" w:sz="6" w:space="0" w:color="auto"/>
              <w:right w:val="single" w:sz="6" w:space="0" w:color="auto"/>
            </w:tcBorders>
          </w:tcPr>
          <w:p w14:paraId="7C5FCEDF" w14:textId="77777777" w:rsidR="00007584" w:rsidRPr="00AA38E8" w:rsidRDefault="004F6C01" w:rsidP="00F4318C">
            <w:pPr>
              <w:spacing w:before="60"/>
              <w:jc w:val="center"/>
              <w:rPr>
                <w:rFonts w:cs="Calibri"/>
                <w:sz w:val="16"/>
                <w:szCs w:val="16"/>
              </w:rPr>
            </w:pPr>
            <w:r w:rsidRPr="004F6C01">
              <w:rPr>
                <w:rFonts w:cs="Calibri"/>
                <w:sz w:val="16"/>
                <w:szCs w:val="16"/>
              </w:rPr>
              <w:t>HWTQCMDEFFORTHILIM_HWNWTMTR_F32</w:t>
            </w:r>
          </w:p>
        </w:tc>
        <w:tc>
          <w:tcPr>
            <w:tcW w:w="1042" w:type="pct"/>
            <w:tcBorders>
              <w:top w:val="single" w:sz="6" w:space="0" w:color="auto"/>
              <w:left w:val="single" w:sz="6" w:space="0" w:color="auto"/>
              <w:bottom w:val="single" w:sz="6" w:space="0" w:color="auto"/>
              <w:right w:val="single" w:sz="6" w:space="0" w:color="auto"/>
            </w:tcBorders>
          </w:tcPr>
          <w:p w14:paraId="0290415E" w14:textId="77777777" w:rsidR="00007584" w:rsidRPr="00AA38E8" w:rsidRDefault="004F6C01" w:rsidP="00F4318C">
            <w:pPr>
              <w:spacing w:before="60"/>
              <w:jc w:val="center"/>
              <w:rPr>
                <w:rFonts w:cs="Calibri"/>
                <w:sz w:val="16"/>
                <w:szCs w:val="16"/>
              </w:rPr>
            </w:pPr>
            <w:r>
              <w:rPr>
                <w:rFonts w:cs="Calibri"/>
                <w:sz w:val="16"/>
                <w:szCs w:val="16"/>
              </w:rPr>
              <w:t>Single precision</w:t>
            </w:r>
          </w:p>
        </w:tc>
        <w:tc>
          <w:tcPr>
            <w:tcW w:w="746" w:type="pct"/>
            <w:tcBorders>
              <w:top w:val="single" w:sz="6" w:space="0" w:color="auto"/>
              <w:left w:val="single" w:sz="6" w:space="0" w:color="auto"/>
              <w:bottom w:val="single" w:sz="6" w:space="0" w:color="auto"/>
              <w:right w:val="single" w:sz="6" w:space="0" w:color="auto"/>
            </w:tcBorders>
          </w:tcPr>
          <w:p w14:paraId="73286C77" w14:textId="77777777" w:rsidR="00007584" w:rsidRPr="00AA38E8" w:rsidRDefault="004F6C01" w:rsidP="00F4318C">
            <w:pPr>
              <w:spacing w:before="60"/>
              <w:jc w:val="center"/>
              <w:rPr>
                <w:rFonts w:cs="Calibri"/>
                <w:sz w:val="16"/>
                <w:szCs w:val="16"/>
              </w:rPr>
            </w:pPr>
            <w:proofErr w:type="spellStart"/>
            <w:r w:rsidRPr="004F6C01">
              <w:rPr>
                <w:rFonts w:cs="Calibri"/>
                <w:sz w:val="16"/>
                <w:szCs w:val="16"/>
              </w:rPr>
              <w:t>HwNwtMtr</w:t>
            </w:r>
            <w:proofErr w:type="spellEnd"/>
          </w:p>
        </w:tc>
        <w:tc>
          <w:tcPr>
            <w:tcW w:w="844" w:type="pct"/>
            <w:tcBorders>
              <w:top w:val="single" w:sz="6" w:space="0" w:color="auto"/>
              <w:left w:val="single" w:sz="6" w:space="0" w:color="auto"/>
              <w:bottom w:val="single" w:sz="6" w:space="0" w:color="auto"/>
              <w:right w:val="single" w:sz="6" w:space="0" w:color="auto"/>
            </w:tcBorders>
          </w:tcPr>
          <w:p w14:paraId="70D60FB6" w14:textId="77777777" w:rsidR="00007584" w:rsidRPr="00AA38E8" w:rsidRDefault="004F6C01" w:rsidP="00F4318C">
            <w:pPr>
              <w:spacing w:before="60"/>
              <w:jc w:val="center"/>
              <w:rPr>
                <w:rFonts w:cs="Calibri"/>
                <w:sz w:val="16"/>
                <w:szCs w:val="16"/>
              </w:rPr>
            </w:pPr>
            <w:r>
              <w:rPr>
                <w:rFonts w:cs="Calibri"/>
                <w:sz w:val="16"/>
                <w:szCs w:val="16"/>
              </w:rPr>
              <w:t>10</w:t>
            </w:r>
          </w:p>
        </w:tc>
      </w:tr>
      <w:tr w:rsidR="004F6C01" w:rsidRPr="00AA38E8" w14:paraId="345BFF16" w14:textId="77777777" w:rsidTr="00540080">
        <w:tc>
          <w:tcPr>
            <w:tcW w:w="2368" w:type="pct"/>
            <w:tcBorders>
              <w:top w:val="single" w:sz="6" w:space="0" w:color="auto"/>
              <w:left w:val="single" w:sz="6" w:space="0" w:color="auto"/>
              <w:bottom w:val="single" w:sz="6" w:space="0" w:color="auto"/>
              <w:right w:val="single" w:sz="6" w:space="0" w:color="auto"/>
            </w:tcBorders>
          </w:tcPr>
          <w:p w14:paraId="40BA04C9" w14:textId="77777777" w:rsidR="004F6C01" w:rsidRPr="004F6C01" w:rsidRDefault="004F6C01" w:rsidP="00F4318C">
            <w:pPr>
              <w:spacing w:before="60"/>
              <w:jc w:val="center"/>
              <w:rPr>
                <w:rFonts w:cs="Calibri"/>
                <w:sz w:val="16"/>
                <w:szCs w:val="16"/>
              </w:rPr>
            </w:pPr>
            <w:r w:rsidRPr="004F6C01">
              <w:rPr>
                <w:rFonts w:cs="Calibri"/>
                <w:sz w:val="16"/>
                <w:szCs w:val="16"/>
              </w:rPr>
              <w:t>HWTQCMDEFFORTLOLIM_HWNWTMTR_F32</w:t>
            </w:r>
          </w:p>
        </w:tc>
        <w:tc>
          <w:tcPr>
            <w:tcW w:w="1042" w:type="pct"/>
            <w:tcBorders>
              <w:top w:val="single" w:sz="6" w:space="0" w:color="auto"/>
              <w:left w:val="single" w:sz="6" w:space="0" w:color="auto"/>
              <w:bottom w:val="single" w:sz="6" w:space="0" w:color="auto"/>
              <w:right w:val="single" w:sz="6" w:space="0" w:color="auto"/>
            </w:tcBorders>
          </w:tcPr>
          <w:p w14:paraId="3B565C4D" w14:textId="77777777" w:rsidR="004F6C01" w:rsidRDefault="004F6C01" w:rsidP="00F4318C">
            <w:pPr>
              <w:spacing w:before="60"/>
              <w:jc w:val="center"/>
              <w:rPr>
                <w:rFonts w:cs="Calibri"/>
                <w:sz w:val="16"/>
                <w:szCs w:val="16"/>
              </w:rPr>
            </w:pPr>
            <w:r>
              <w:rPr>
                <w:rFonts w:cs="Calibri"/>
                <w:sz w:val="16"/>
                <w:szCs w:val="16"/>
              </w:rPr>
              <w:t>Single precision</w:t>
            </w:r>
          </w:p>
        </w:tc>
        <w:tc>
          <w:tcPr>
            <w:tcW w:w="746" w:type="pct"/>
            <w:tcBorders>
              <w:top w:val="single" w:sz="6" w:space="0" w:color="auto"/>
              <w:left w:val="single" w:sz="6" w:space="0" w:color="auto"/>
              <w:bottom w:val="single" w:sz="6" w:space="0" w:color="auto"/>
              <w:right w:val="single" w:sz="6" w:space="0" w:color="auto"/>
            </w:tcBorders>
          </w:tcPr>
          <w:p w14:paraId="7B1FC22C" w14:textId="77777777" w:rsidR="004F6C01" w:rsidRDefault="004F6C01" w:rsidP="00F4318C">
            <w:pPr>
              <w:spacing w:before="60"/>
              <w:jc w:val="center"/>
              <w:rPr>
                <w:rFonts w:cs="Calibri"/>
                <w:sz w:val="16"/>
                <w:szCs w:val="16"/>
              </w:rPr>
            </w:pPr>
            <w:proofErr w:type="spellStart"/>
            <w:r w:rsidRPr="004F6C01">
              <w:rPr>
                <w:rFonts w:cs="Calibri"/>
                <w:sz w:val="16"/>
                <w:szCs w:val="16"/>
              </w:rPr>
              <w:t>HwNwtMtr</w:t>
            </w:r>
            <w:proofErr w:type="spellEnd"/>
          </w:p>
        </w:tc>
        <w:tc>
          <w:tcPr>
            <w:tcW w:w="844" w:type="pct"/>
            <w:tcBorders>
              <w:top w:val="single" w:sz="6" w:space="0" w:color="auto"/>
              <w:left w:val="single" w:sz="6" w:space="0" w:color="auto"/>
              <w:bottom w:val="single" w:sz="6" w:space="0" w:color="auto"/>
              <w:right w:val="single" w:sz="6" w:space="0" w:color="auto"/>
            </w:tcBorders>
          </w:tcPr>
          <w:p w14:paraId="0C6907C6" w14:textId="77777777" w:rsidR="004F6C01" w:rsidRDefault="004F6C01" w:rsidP="00F4318C">
            <w:pPr>
              <w:spacing w:before="60"/>
              <w:jc w:val="center"/>
              <w:rPr>
                <w:rFonts w:cs="Calibri"/>
                <w:sz w:val="16"/>
                <w:szCs w:val="16"/>
              </w:rPr>
            </w:pPr>
            <w:r>
              <w:rPr>
                <w:rFonts w:cs="Calibri"/>
                <w:sz w:val="16"/>
                <w:szCs w:val="16"/>
              </w:rPr>
              <w:t>-10</w:t>
            </w:r>
          </w:p>
        </w:tc>
      </w:tr>
    </w:tbl>
    <w:p w14:paraId="4855C5C2" w14:textId="77777777" w:rsidR="002B094F" w:rsidRPr="0048012A" w:rsidRDefault="002B094F" w:rsidP="002518E0">
      <w:pPr>
        <w:pStyle w:val="BodyText3"/>
        <w:rPr>
          <w:rFonts w:cs="Calibri"/>
          <w:sz w:val="20"/>
          <w:szCs w:val="20"/>
        </w:rPr>
      </w:pPr>
    </w:p>
    <w:p w14:paraId="1D908A5B" w14:textId="77777777" w:rsidR="00AC4CD8" w:rsidRPr="00DA5500" w:rsidRDefault="00AC4CD8" w:rsidP="00AC4CD8">
      <w:pPr>
        <w:pStyle w:val="Heading1"/>
        <w:ind w:left="562" w:hanging="562"/>
        <w:rPr>
          <w:rFonts w:ascii="Calibri" w:hAnsi="Calibri" w:cs="Calibri"/>
        </w:rPr>
      </w:pPr>
      <w:bookmarkStart w:id="241" w:name="_Ref87065593"/>
      <w:bookmarkStart w:id="242" w:name="_Toc338170483"/>
      <w:bookmarkStart w:id="243" w:name="_Toc375678229"/>
      <w:bookmarkStart w:id="244" w:name="_Toc418080067"/>
      <w:bookmarkStart w:id="245" w:name="_Toc421786702"/>
      <w:bookmarkStart w:id="246" w:name="_Toc50819384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41"/>
      <w:bookmarkEnd w:id="242"/>
      <w:bookmarkEnd w:id="243"/>
      <w:bookmarkEnd w:id="244"/>
      <w:bookmarkEnd w:id="245"/>
      <w:bookmarkEnd w:id="246"/>
    </w:p>
    <w:p w14:paraId="4D188798" w14:textId="77777777" w:rsidR="002B094F" w:rsidRPr="00987B4A" w:rsidRDefault="002B094F" w:rsidP="00007584">
      <w:pPr>
        <w:pStyle w:val="Heading2"/>
        <w:spacing w:after="60"/>
        <w:rPr>
          <w:rFonts w:ascii="Calibri" w:hAnsi="Calibri"/>
        </w:rPr>
      </w:pPr>
      <w:bookmarkStart w:id="247" w:name="_Toc338170484"/>
      <w:bookmarkStart w:id="248" w:name="_Toc418080068"/>
      <w:bookmarkStart w:id="249" w:name="_Toc421709916"/>
      <w:bookmarkStart w:id="250" w:name="_Toc508193849"/>
      <w:r w:rsidRPr="00007584">
        <w:rPr>
          <w:rFonts w:ascii="Calibri" w:hAnsi="Calibri"/>
        </w:rPr>
        <w:t>Sub</w:t>
      </w:r>
      <w:r w:rsidRPr="00987B4A">
        <w:rPr>
          <w:rFonts w:ascii="Calibri" w:hAnsi="Calibri"/>
        </w:rPr>
        <w:t>-Module Functions</w:t>
      </w:r>
      <w:bookmarkEnd w:id="247"/>
      <w:bookmarkEnd w:id="248"/>
      <w:bookmarkEnd w:id="249"/>
      <w:bookmarkEnd w:id="250"/>
    </w:p>
    <w:p w14:paraId="4116B772"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1F887977" w14:textId="77777777" w:rsidR="00007584" w:rsidRPr="00AA38E8" w:rsidRDefault="00007584" w:rsidP="00751171">
      <w:pPr>
        <w:pStyle w:val="Heading3"/>
      </w:pPr>
      <w:bookmarkStart w:id="251" w:name="_Toc421011514"/>
      <w:bookmarkStart w:id="252" w:name="_Toc508193850"/>
      <w:proofErr w:type="spellStart"/>
      <w:r w:rsidRPr="00AA38E8">
        <w:t>Init</w:t>
      </w:r>
      <w:proofErr w:type="spellEnd"/>
      <w:r w:rsidRPr="00AA38E8">
        <w:t xml:space="preserve">: </w:t>
      </w:r>
      <w:r w:rsidR="008B00CA">
        <w:fldChar w:fldCharType="begin"/>
      </w:r>
      <w:r w:rsidR="008B00CA">
        <w:instrText xml:space="preserve"> DOCPROPERTY  "Document Version"  \* MERGEFORMAT </w:instrText>
      </w:r>
      <w:r w:rsidR="008B00CA">
        <w:fldChar w:fldCharType="separate"/>
      </w:r>
      <w:r w:rsidR="004B62E4">
        <w:t>Effort</w:t>
      </w:r>
      <w:r w:rsidR="008B00CA">
        <w:fldChar w:fldCharType="end"/>
      </w:r>
      <w:bookmarkEnd w:id="251"/>
      <w:r w:rsidR="00751171" w:rsidRPr="00751171">
        <w:t>Init1</w:t>
      </w:r>
      <w:bookmarkEnd w:id="252"/>
    </w:p>
    <w:p w14:paraId="51A89708" w14:textId="77777777" w:rsidR="00007584" w:rsidRPr="00AA38E8" w:rsidRDefault="00007584" w:rsidP="00F527E9">
      <w:pPr>
        <w:pStyle w:val="Heading4"/>
      </w:pPr>
      <w:bookmarkStart w:id="253" w:name="_Toc421011515"/>
      <w:r w:rsidRPr="00AA38E8">
        <w:t>Design Rationale</w:t>
      </w:r>
      <w:bookmarkEnd w:id="253"/>
    </w:p>
    <w:p w14:paraId="4BB6EEB7" w14:textId="77777777" w:rsidR="00007584" w:rsidRPr="00A26934" w:rsidRDefault="00751171" w:rsidP="00F527E9">
      <w:r>
        <w:t>Refer FDD</w:t>
      </w:r>
    </w:p>
    <w:p w14:paraId="43F0B008" w14:textId="77777777" w:rsidR="00007584" w:rsidRPr="00AA38E8" w:rsidRDefault="00007584" w:rsidP="00F527E9">
      <w:pPr>
        <w:pStyle w:val="Heading4"/>
      </w:pPr>
      <w:bookmarkStart w:id="254" w:name="_Toc421011516"/>
      <w:r w:rsidRPr="00AA38E8">
        <w:t>Module Outputs</w:t>
      </w:r>
      <w:bookmarkEnd w:id="254"/>
    </w:p>
    <w:p w14:paraId="039DFCAD" w14:textId="77777777" w:rsidR="00751171" w:rsidRPr="00A26934" w:rsidRDefault="00751171" w:rsidP="00751171">
      <w:r>
        <w:t>Refer FDD</w:t>
      </w:r>
    </w:p>
    <w:p w14:paraId="64B5E59E" w14:textId="50A0F9A0" w:rsidR="00BC5178" w:rsidRPr="00AA38E8" w:rsidRDefault="00BC5178" w:rsidP="00BC5178">
      <w:pPr>
        <w:pStyle w:val="Heading3"/>
        <w:rPr>
          <w:ins w:id="255" w:author="Nimmy Mathews" w:date="2018-03-07T13:44:00Z"/>
        </w:rPr>
      </w:pPr>
      <w:bookmarkStart w:id="256" w:name="_Toc508193851"/>
      <w:proofErr w:type="spellStart"/>
      <w:ins w:id="257" w:author="Nimmy Mathews" w:date="2018-03-07T13:44:00Z">
        <w:r w:rsidRPr="00AA38E8">
          <w:t>Init</w:t>
        </w:r>
        <w:proofErr w:type="spellEnd"/>
        <w:r w:rsidRPr="00AA38E8">
          <w:t xml:space="preserve">: </w:t>
        </w:r>
        <w:proofErr w:type="spellStart"/>
        <w:r w:rsidRPr="00BC5178">
          <w:t>Effort_Init</w:t>
        </w:r>
        <w:bookmarkEnd w:id="256"/>
        <w:proofErr w:type="spellEnd"/>
      </w:ins>
    </w:p>
    <w:p w14:paraId="61DF2E0D" w14:textId="4EBC239C" w:rsidR="00BC5178" w:rsidRDefault="00BC5178" w:rsidP="00BC5178">
      <w:pPr>
        <w:pStyle w:val="Heading4"/>
        <w:rPr>
          <w:ins w:id="258" w:author="Nimmy Mathews" w:date="2018-03-07T13:45:00Z"/>
        </w:rPr>
      </w:pPr>
      <w:ins w:id="259" w:author="Nimmy Mathews" w:date="2018-03-07T13:44:00Z">
        <w:r w:rsidRPr="00AA38E8">
          <w:t>Design Rationale</w:t>
        </w:r>
      </w:ins>
    </w:p>
    <w:p w14:paraId="6146CA0A" w14:textId="35CA7D4F" w:rsidR="00BC5178" w:rsidRDefault="00BC5178" w:rsidP="00BC5178">
      <w:pPr>
        <w:rPr>
          <w:ins w:id="260" w:author="Nimmy Mathews" w:date="2018-03-07T13:45:00Z"/>
          <w:lang w:bidi="ar-SA"/>
        </w:rPr>
      </w:pPr>
      <w:ins w:id="261" w:author="Nimmy Mathews" w:date="2018-03-07T13:45:00Z">
        <w:r>
          <w:rPr>
            <w:lang w:bidi="ar-SA"/>
          </w:rPr>
          <w:t xml:space="preserve">_This </w:t>
        </w:r>
        <w:proofErr w:type="spellStart"/>
        <w:r>
          <w:rPr>
            <w:lang w:bidi="ar-SA"/>
          </w:rPr>
          <w:t>init</w:t>
        </w:r>
        <w:proofErr w:type="spellEnd"/>
        <w:r>
          <w:rPr>
            <w:lang w:bidi="ar-SA"/>
          </w:rPr>
          <w:t xml:space="preserve"> function is generated by embedded coder and is not present in the Simulink model.</w:t>
        </w:r>
      </w:ins>
    </w:p>
    <w:p w14:paraId="22AEFDBA" w14:textId="608E299A" w:rsidR="00BC5178" w:rsidRPr="00BC5178" w:rsidRDefault="00BC5178">
      <w:pPr>
        <w:rPr>
          <w:ins w:id="262" w:author="Nimmy Mathews" w:date="2018-03-07T13:44:00Z"/>
        </w:rPr>
        <w:pPrChange w:id="263" w:author="Nimmy Mathews" w:date="2018-03-07T13:45:00Z">
          <w:pPr>
            <w:pStyle w:val="Heading4"/>
          </w:pPr>
        </w:pPrChange>
      </w:pPr>
      <w:ins w:id="264" w:author="Nimmy Mathews" w:date="2018-03-07T13:45:00Z">
        <w:r>
          <w:rPr>
            <w:lang w:bidi="ar-SA"/>
          </w:rPr>
          <w:t xml:space="preserve">   This function is always empty and is not called</w:t>
        </w:r>
      </w:ins>
      <w:ins w:id="265" w:author="Nimmy Mathews" w:date="2018-03-07T13:46:00Z">
        <w:r w:rsidR="00492590">
          <w:rPr>
            <w:lang w:bidi="ar-SA"/>
          </w:rPr>
          <w:t>.</w:t>
        </w:r>
      </w:ins>
    </w:p>
    <w:p w14:paraId="15990AD6" w14:textId="77777777" w:rsidR="00BC5178" w:rsidRPr="00AA38E8" w:rsidRDefault="00BC5178" w:rsidP="00BC5178">
      <w:pPr>
        <w:pStyle w:val="Heading4"/>
        <w:rPr>
          <w:ins w:id="266" w:author="Nimmy Mathews" w:date="2018-03-07T13:44:00Z"/>
        </w:rPr>
      </w:pPr>
      <w:ins w:id="267" w:author="Nimmy Mathews" w:date="2018-03-07T13:44:00Z">
        <w:r w:rsidRPr="00AA38E8">
          <w:t>Module Outputs</w:t>
        </w:r>
      </w:ins>
    </w:p>
    <w:p w14:paraId="2B416100" w14:textId="0C74D993" w:rsidR="00BC5178" w:rsidRPr="00A26934" w:rsidRDefault="00BC5178" w:rsidP="00BC5178">
      <w:pPr>
        <w:rPr>
          <w:ins w:id="268" w:author="Nimmy Mathews" w:date="2018-03-07T13:44:00Z"/>
        </w:rPr>
      </w:pPr>
      <w:ins w:id="269" w:author="Nimmy Mathews" w:date="2018-03-07T13:45:00Z">
        <w:r>
          <w:t>There are no outputs for this function</w:t>
        </w:r>
      </w:ins>
      <w:ins w:id="270" w:author="Nimmy Mathews" w:date="2018-03-07T13:46:00Z">
        <w:r w:rsidR="00492590">
          <w:t>.</w:t>
        </w:r>
      </w:ins>
    </w:p>
    <w:p w14:paraId="5EF31D30" w14:textId="77777777" w:rsidR="002B094F" w:rsidRPr="00007584" w:rsidRDefault="002B094F" w:rsidP="00751171">
      <w:pPr>
        <w:pStyle w:val="Heading3"/>
        <w:numPr>
          <w:ilvl w:val="0"/>
          <w:numId w:val="0"/>
        </w:numPr>
      </w:pPr>
    </w:p>
    <w:p w14:paraId="2FB397F3" w14:textId="77777777" w:rsidR="00DB3C1D" w:rsidRPr="00AA38E8" w:rsidRDefault="00DB3C1D" w:rsidP="00751171">
      <w:pPr>
        <w:pStyle w:val="Heading3"/>
      </w:pPr>
      <w:bookmarkStart w:id="271" w:name="_Toc421011518"/>
      <w:bookmarkStart w:id="272" w:name="_Toc508193852"/>
      <w:r w:rsidRPr="00AA38E8">
        <w:t xml:space="preserve">Per: </w:t>
      </w:r>
      <w:r w:rsidR="008B00CA">
        <w:fldChar w:fldCharType="begin"/>
      </w:r>
      <w:r w:rsidR="008B00CA">
        <w:instrText xml:space="preserve"> DOCPROPERTY  "Document Version"  \* MERGEFORMAT </w:instrText>
      </w:r>
      <w:r w:rsidR="008B00CA">
        <w:fldChar w:fldCharType="separate"/>
      </w:r>
      <w:r w:rsidR="004B62E4">
        <w:t>Effort</w:t>
      </w:r>
      <w:r w:rsidR="008B00CA">
        <w:fldChar w:fldCharType="end"/>
      </w:r>
      <w:r w:rsidR="00751171" w:rsidRPr="00751171">
        <w:t>Per1</w:t>
      </w:r>
      <w:bookmarkEnd w:id="271"/>
      <w:bookmarkEnd w:id="272"/>
    </w:p>
    <w:p w14:paraId="17D91321" w14:textId="77777777" w:rsidR="00DB3C1D" w:rsidRPr="00AA38E8" w:rsidRDefault="00DB3C1D" w:rsidP="00F527E9">
      <w:pPr>
        <w:pStyle w:val="Heading4"/>
      </w:pPr>
      <w:bookmarkStart w:id="273" w:name="_Toc421011519"/>
      <w:r w:rsidRPr="00AA38E8">
        <w:t>Design Rationale</w:t>
      </w:r>
      <w:bookmarkEnd w:id="273"/>
    </w:p>
    <w:p w14:paraId="7DBFA842" w14:textId="77777777" w:rsidR="00DB3C1D" w:rsidRPr="0033680E" w:rsidRDefault="00751171" w:rsidP="00F527E9">
      <w:r>
        <w:t>Refer FDD</w:t>
      </w:r>
    </w:p>
    <w:p w14:paraId="3CA6F2EC" w14:textId="77777777" w:rsidR="00DB3C1D" w:rsidRPr="00AA38E8" w:rsidRDefault="00DB3C1D" w:rsidP="00F527E9">
      <w:pPr>
        <w:pStyle w:val="Heading4"/>
      </w:pPr>
      <w:bookmarkStart w:id="274" w:name="_Toc421011520"/>
      <w:r w:rsidRPr="00AA38E8">
        <w:t>Store Module Inputs to Local copies</w:t>
      </w:r>
      <w:bookmarkEnd w:id="274"/>
    </w:p>
    <w:p w14:paraId="6BC226D1" w14:textId="77777777" w:rsidR="00DB3C1D" w:rsidRPr="0033680E" w:rsidRDefault="00751171" w:rsidP="00F527E9">
      <w:r>
        <w:t>Refer FDD</w:t>
      </w:r>
    </w:p>
    <w:p w14:paraId="12580D06" w14:textId="77777777" w:rsidR="00DB3C1D" w:rsidRPr="00AA38E8" w:rsidRDefault="00DB3C1D" w:rsidP="00F527E9">
      <w:pPr>
        <w:pStyle w:val="Heading4"/>
      </w:pPr>
      <w:bookmarkStart w:id="275" w:name="_Toc421011521"/>
      <w:r w:rsidRPr="00AA38E8">
        <w:t xml:space="preserve">(Processing of </w:t>
      </w:r>
      <w:proofErr w:type="gramStart"/>
      <w:r w:rsidRPr="00AA38E8">
        <w:t>function)…</w:t>
      </w:r>
      <w:proofErr w:type="gramEnd"/>
      <w:r w:rsidRPr="00AA38E8">
        <w:t>……</w:t>
      </w:r>
      <w:bookmarkEnd w:id="275"/>
    </w:p>
    <w:p w14:paraId="56F864A3" w14:textId="77777777" w:rsidR="00DB3C1D" w:rsidRPr="0033680E" w:rsidRDefault="00751171" w:rsidP="00F527E9">
      <w:r>
        <w:t>Refer FDD</w:t>
      </w:r>
    </w:p>
    <w:p w14:paraId="1239A9AB" w14:textId="77777777" w:rsidR="00DB3C1D" w:rsidRPr="00AA38E8" w:rsidRDefault="00DB3C1D" w:rsidP="00F527E9">
      <w:pPr>
        <w:pStyle w:val="Heading4"/>
      </w:pPr>
      <w:bookmarkStart w:id="276" w:name="_Toc421011522"/>
      <w:r w:rsidRPr="00AA38E8">
        <w:t>Store Local copy of outputs into Module Outputs</w:t>
      </w:r>
      <w:bookmarkEnd w:id="276"/>
    </w:p>
    <w:p w14:paraId="492EC08A" w14:textId="77777777" w:rsidR="00DB3C1D" w:rsidRPr="0033680E" w:rsidRDefault="00751171" w:rsidP="00F527E9">
      <w:r>
        <w:t>Refer FDD</w:t>
      </w:r>
    </w:p>
    <w:p w14:paraId="219D498C" w14:textId="099DEC02" w:rsidR="008C6874" w:rsidRDefault="008C6874" w:rsidP="002B094F">
      <w:pPr>
        <w:pStyle w:val="BodyText"/>
        <w:rPr>
          <w:ins w:id="277" w:author="Nimmy Mathews" w:date="2018-03-07T13:46:00Z"/>
          <w:rFonts w:ascii="Calibri" w:hAnsi="Calibri" w:cs="Calibri"/>
          <w:sz w:val="20"/>
        </w:rPr>
      </w:pPr>
    </w:p>
    <w:p w14:paraId="0A73B52A" w14:textId="64C3DADD" w:rsidR="004979DB" w:rsidRDefault="004979DB" w:rsidP="002B094F">
      <w:pPr>
        <w:pStyle w:val="BodyText"/>
        <w:rPr>
          <w:ins w:id="278" w:author="Nimmy Mathews" w:date="2018-03-07T13:46:00Z"/>
          <w:rFonts w:ascii="Calibri" w:hAnsi="Calibri" w:cs="Calibri"/>
          <w:sz w:val="20"/>
        </w:rPr>
      </w:pPr>
    </w:p>
    <w:p w14:paraId="48B03AC2" w14:textId="2EC3C861" w:rsidR="004979DB" w:rsidRDefault="004979DB" w:rsidP="002B094F">
      <w:pPr>
        <w:pStyle w:val="BodyText"/>
        <w:rPr>
          <w:ins w:id="279" w:author="Nimmy Mathews" w:date="2018-03-07T13:46:00Z"/>
          <w:rFonts w:ascii="Calibri" w:hAnsi="Calibri" w:cs="Calibri"/>
          <w:sz w:val="20"/>
        </w:rPr>
      </w:pPr>
    </w:p>
    <w:p w14:paraId="27EB0EE7" w14:textId="77777777" w:rsidR="004979DB" w:rsidRDefault="004979DB" w:rsidP="002B094F">
      <w:pPr>
        <w:pStyle w:val="BodyText"/>
        <w:rPr>
          <w:rFonts w:ascii="Calibri" w:hAnsi="Calibri" w:cs="Calibri"/>
          <w:sz w:val="20"/>
        </w:rPr>
      </w:pPr>
    </w:p>
    <w:p w14:paraId="2A1B4A6A" w14:textId="77777777" w:rsidR="00751171" w:rsidRDefault="008C6874" w:rsidP="008C6874">
      <w:pPr>
        <w:pStyle w:val="Heading2"/>
        <w:spacing w:after="60"/>
        <w:rPr>
          <w:rFonts w:ascii="Calibri" w:hAnsi="Calibri"/>
        </w:rPr>
      </w:pPr>
      <w:bookmarkStart w:id="280" w:name="_Toc508193853"/>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280"/>
      <w:proofErr w:type="spellEnd"/>
    </w:p>
    <w:p w14:paraId="74029414" w14:textId="77777777" w:rsidR="002B094F" w:rsidRPr="008C6874" w:rsidRDefault="00751171" w:rsidP="00751171">
      <w:r>
        <w:t>None</w:t>
      </w:r>
      <w:r w:rsidR="002B094F" w:rsidRPr="008C6874">
        <w:t xml:space="preserve"> </w:t>
      </w:r>
    </w:p>
    <w:p w14:paraId="21F7BFB9" w14:textId="77777777" w:rsidR="008C6874" w:rsidRPr="00AA38E8" w:rsidRDefault="008C6874" w:rsidP="008C6874">
      <w:pPr>
        <w:pStyle w:val="Heading2"/>
        <w:spacing w:after="60"/>
        <w:rPr>
          <w:rFonts w:ascii="Calibri" w:hAnsi="Calibri" w:cs="Calibri"/>
        </w:rPr>
      </w:pPr>
      <w:bookmarkStart w:id="281" w:name="_Toc382301471"/>
      <w:bookmarkStart w:id="282" w:name="_Toc383698997"/>
      <w:bookmarkStart w:id="283" w:name="_Ref382299966"/>
      <w:bookmarkStart w:id="284" w:name="_Toc421011529"/>
      <w:bookmarkStart w:id="285" w:name="_Toc508193854"/>
      <w:bookmarkEnd w:id="281"/>
      <w:bookmarkEnd w:id="282"/>
      <w:r w:rsidRPr="00AA38E8">
        <w:rPr>
          <w:rFonts w:ascii="Calibri" w:hAnsi="Calibri" w:cs="Calibri"/>
        </w:rPr>
        <w:t>Interrupt Functions</w:t>
      </w:r>
      <w:bookmarkEnd w:id="283"/>
      <w:bookmarkEnd w:id="284"/>
      <w:bookmarkEnd w:id="285"/>
    </w:p>
    <w:p w14:paraId="3882EACF" w14:textId="77777777" w:rsidR="002B094F" w:rsidRPr="008C6874" w:rsidRDefault="00751171" w:rsidP="000E646E">
      <w:r>
        <w:t>None</w:t>
      </w:r>
    </w:p>
    <w:p w14:paraId="1176CF6F" w14:textId="77777777" w:rsidR="002B094F" w:rsidRDefault="002B094F" w:rsidP="008C6874">
      <w:pPr>
        <w:pStyle w:val="Heading2"/>
        <w:spacing w:after="60"/>
        <w:rPr>
          <w:rFonts w:ascii="Calibri" w:hAnsi="Calibri" w:cs="Calibri"/>
        </w:rPr>
      </w:pPr>
      <w:bookmarkStart w:id="286" w:name="_Toc338170485"/>
      <w:bookmarkStart w:id="287" w:name="_Toc418080074"/>
      <w:bookmarkStart w:id="288" w:name="_Toc421709919"/>
      <w:bookmarkStart w:id="289" w:name="_Toc508193855"/>
      <w:r w:rsidRPr="008C6874">
        <w:rPr>
          <w:rFonts w:ascii="Calibri" w:hAnsi="Calibri" w:cs="Calibri"/>
        </w:rPr>
        <w:t>Module Internal (Local) Functions</w:t>
      </w:r>
      <w:bookmarkEnd w:id="286"/>
      <w:bookmarkEnd w:id="287"/>
      <w:bookmarkEnd w:id="288"/>
      <w:bookmarkEnd w:id="289"/>
    </w:p>
    <w:p w14:paraId="16008CB3" w14:textId="77777777" w:rsidR="00751171" w:rsidRPr="00751171" w:rsidRDefault="00751171" w:rsidP="00751171">
      <w:pPr>
        <w:rPr>
          <w:lang w:bidi="ar-SA"/>
        </w:rPr>
      </w:pPr>
      <w:r>
        <w:rPr>
          <w:lang w:bidi="ar-SA"/>
        </w:rPr>
        <w:t>None</w:t>
      </w:r>
    </w:p>
    <w:p w14:paraId="2E226B6C" w14:textId="77777777" w:rsidR="008C6874" w:rsidRPr="00AA38E8" w:rsidRDefault="008C6874" w:rsidP="008C6874">
      <w:pPr>
        <w:pStyle w:val="Heading2"/>
        <w:spacing w:after="60"/>
        <w:rPr>
          <w:rFonts w:ascii="Calibri" w:hAnsi="Calibri" w:cs="Calibri"/>
        </w:rPr>
      </w:pPr>
      <w:bookmarkStart w:id="290" w:name="_Toc421011542"/>
      <w:bookmarkStart w:id="291" w:name="_Toc508193856"/>
      <w:r>
        <w:rPr>
          <w:rFonts w:ascii="Calibri" w:hAnsi="Calibri" w:cs="Calibri"/>
        </w:rPr>
        <w:t>GLOBAL</w:t>
      </w:r>
      <w:r w:rsidRPr="00AA38E8">
        <w:rPr>
          <w:rFonts w:ascii="Calibri" w:hAnsi="Calibri" w:cs="Calibri"/>
        </w:rPr>
        <w:t xml:space="preserve"> Function/Macro Definitions</w:t>
      </w:r>
      <w:bookmarkEnd w:id="290"/>
      <w:bookmarkEnd w:id="291"/>
    </w:p>
    <w:p w14:paraId="797FD124" w14:textId="77777777" w:rsidR="002B094F" w:rsidRDefault="00751171" w:rsidP="002B094F">
      <w:pPr>
        <w:rPr>
          <w:lang w:bidi="ar-SA"/>
        </w:rPr>
      </w:pPr>
      <w:r>
        <w:rPr>
          <w:lang w:bidi="ar-SA"/>
        </w:rPr>
        <w:t>None</w:t>
      </w:r>
    </w:p>
    <w:p w14:paraId="37875A26" w14:textId="77777777" w:rsidR="002B094F" w:rsidRDefault="002B094F" w:rsidP="002B094F">
      <w:pPr>
        <w:rPr>
          <w:lang w:bidi="ar-SA"/>
        </w:rPr>
      </w:pPr>
    </w:p>
    <w:p w14:paraId="5E9A383F" w14:textId="77777777" w:rsidR="00C728E9" w:rsidRPr="00C728E9" w:rsidRDefault="00C728E9" w:rsidP="00C728E9">
      <w:pPr>
        <w:rPr>
          <w:lang w:bidi="ar-SA"/>
        </w:rPr>
      </w:pPr>
    </w:p>
    <w:p w14:paraId="5D6CBDEC" w14:textId="77777777" w:rsidR="00531B8C" w:rsidRDefault="00531B8C" w:rsidP="00531B8C">
      <w:pPr>
        <w:pStyle w:val="Heading1"/>
        <w:ind w:left="562" w:hanging="562"/>
        <w:rPr>
          <w:rFonts w:ascii="Calibri" w:hAnsi="Calibri" w:cs="Calibri"/>
        </w:rPr>
      </w:pPr>
      <w:bookmarkStart w:id="292" w:name="_Toc418080076"/>
      <w:bookmarkStart w:id="293" w:name="_Toc421709921"/>
      <w:bookmarkStart w:id="294" w:name="_Toc508193857"/>
      <w:r w:rsidRPr="002E3F2E">
        <w:rPr>
          <w:rFonts w:ascii="Calibri" w:hAnsi="Calibri"/>
        </w:rPr>
        <w:lastRenderedPageBreak/>
        <w:t>Known</w:t>
      </w:r>
      <w:r w:rsidRPr="00AA38E8">
        <w:rPr>
          <w:rFonts w:ascii="Calibri" w:hAnsi="Calibri" w:cs="Calibri"/>
        </w:rPr>
        <w:t xml:space="preserve"> Limitations with Design</w:t>
      </w:r>
      <w:bookmarkEnd w:id="292"/>
      <w:bookmarkEnd w:id="293"/>
      <w:bookmarkEnd w:id="294"/>
    </w:p>
    <w:p w14:paraId="2FBEFC4C" w14:textId="77777777" w:rsidR="00531B8C" w:rsidRDefault="00751171" w:rsidP="00531B8C">
      <w:pPr>
        <w:rPr>
          <w:rFonts w:cs="Calibri"/>
        </w:rPr>
      </w:pPr>
      <w:r>
        <w:rPr>
          <w:rFonts w:cs="Calibri"/>
        </w:rPr>
        <w:t>None</w:t>
      </w:r>
    </w:p>
    <w:p w14:paraId="4CE1C939" w14:textId="77777777" w:rsidR="00531B8C" w:rsidRDefault="00531B8C" w:rsidP="00531B8C">
      <w:pPr>
        <w:rPr>
          <w:rFonts w:cs="Calibri"/>
        </w:rPr>
      </w:pPr>
    </w:p>
    <w:p w14:paraId="0CF172D7" w14:textId="77777777" w:rsidR="00531B8C" w:rsidRPr="00E75CFE" w:rsidRDefault="00531B8C" w:rsidP="00531B8C">
      <w:pPr>
        <w:pStyle w:val="Heading1"/>
        <w:ind w:left="562" w:hanging="562"/>
        <w:rPr>
          <w:rFonts w:ascii="Calibri" w:hAnsi="Calibri" w:cs="Calibri"/>
        </w:rPr>
      </w:pPr>
      <w:bookmarkStart w:id="295" w:name="_Toc382297449"/>
      <w:bookmarkStart w:id="296" w:name="_Toc418080077"/>
      <w:bookmarkStart w:id="297" w:name="_Toc421709922"/>
      <w:bookmarkStart w:id="298" w:name="_Toc508193858"/>
      <w:r w:rsidRPr="00E75CFE">
        <w:rPr>
          <w:rFonts w:ascii="Calibri" w:hAnsi="Calibri" w:cs="Calibri"/>
        </w:rPr>
        <w:lastRenderedPageBreak/>
        <w:t>UNIT TEST CONSIDERATION</w:t>
      </w:r>
      <w:bookmarkEnd w:id="295"/>
      <w:bookmarkEnd w:id="296"/>
      <w:bookmarkEnd w:id="297"/>
      <w:bookmarkEnd w:id="298"/>
    </w:p>
    <w:p w14:paraId="25CF617F" w14:textId="77777777" w:rsidR="00531B8C" w:rsidRPr="00531B8C" w:rsidRDefault="00751171" w:rsidP="00531B8C">
      <w:pPr>
        <w:rPr>
          <w:lang w:bidi="ar-SA"/>
        </w:rPr>
      </w:pPr>
      <w:r>
        <w:rPr>
          <w:rFonts w:cs="Calibri"/>
        </w:rPr>
        <w:t>None</w:t>
      </w:r>
    </w:p>
    <w:p w14:paraId="1FDC123D" w14:textId="77777777" w:rsidR="00786BDF" w:rsidRPr="00A158C7" w:rsidRDefault="00786BDF" w:rsidP="00383598">
      <w:pPr>
        <w:pStyle w:val="Heading1A"/>
      </w:pPr>
      <w:bookmarkStart w:id="299" w:name="_Toc508193859"/>
      <w:r w:rsidRPr="00A158C7">
        <w:lastRenderedPageBreak/>
        <w:t>Abbreviations and Acronyms</w:t>
      </w:r>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7D0DE402" w14:textId="77777777" w:rsidTr="00D60445">
        <w:trPr>
          <w:tblHeader/>
        </w:trPr>
        <w:tc>
          <w:tcPr>
            <w:tcW w:w="3018" w:type="dxa"/>
            <w:shd w:val="clear" w:color="auto" w:fill="E7E6E6" w:themeFill="background2"/>
          </w:tcPr>
          <w:p w14:paraId="58B4847A"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204B1FC1" w14:textId="77777777" w:rsidR="00786BDF" w:rsidRPr="00A158C7" w:rsidRDefault="00786BDF" w:rsidP="00540486">
            <w:pPr>
              <w:spacing w:before="60" w:after="60"/>
              <w:rPr>
                <w:b/>
                <w:szCs w:val="20"/>
              </w:rPr>
            </w:pPr>
            <w:r w:rsidRPr="00A158C7">
              <w:rPr>
                <w:b/>
                <w:szCs w:val="20"/>
              </w:rPr>
              <w:t>Description</w:t>
            </w:r>
          </w:p>
        </w:tc>
      </w:tr>
      <w:tr w:rsidR="00786BDF" w:rsidRPr="00A158C7" w14:paraId="359A7446" w14:textId="77777777" w:rsidTr="00786BDF">
        <w:tc>
          <w:tcPr>
            <w:tcW w:w="3018" w:type="dxa"/>
            <w:shd w:val="clear" w:color="auto" w:fill="auto"/>
          </w:tcPr>
          <w:p w14:paraId="18F12A13"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76E7CC6D" w14:textId="77777777" w:rsidR="00786BDF" w:rsidRPr="00A158C7" w:rsidRDefault="00103D59" w:rsidP="00540486">
            <w:pPr>
              <w:spacing w:before="60" w:after="60"/>
              <w:rPr>
                <w:szCs w:val="20"/>
              </w:rPr>
            </w:pPr>
            <w:r w:rsidRPr="00103D59">
              <w:rPr>
                <w:szCs w:val="20"/>
              </w:rPr>
              <w:t>Functional Design Document. (See references)</w:t>
            </w:r>
          </w:p>
        </w:tc>
      </w:tr>
    </w:tbl>
    <w:p w14:paraId="016B72E2" w14:textId="77777777" w:rsidR="0053510E" w:rsidRPr="00A158C7" w:rsidRDefault="005A77EF" w:rsidP="00383598">
      <w:pPr>
        <w:pStyle w:val="Heading1A"/>
      </w:pPr>
      <w:bookmarkStart w:id="300" w:name="_Toc508193860"/>
      <w:r w:rsidRPr="00A158C7">
        <w:lastRenderedPageBreak/>
        <w:t>Glossary</w:t>
      </w:r>
      <w:bookmarkEnd w:id="300"/>
    </w:p>
    <w:p w14:paraId="1222E63A"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5FE6F34B" w14:textId="77777777" w:rsidR="001E4877" w:rsidRPr="00A158C7" w:rsidRDefault="001E4877" w:rsidP="007E1C02">
      <w:pPr>
        <w:pStyle w:val="ListParagraph"/>
        <w:numPr>
          <w:ilvl w:val="0"/>
          <w:numId w:val="12"/>
        </w:numPr>
        <w:rPr>
          <w:lang w:bidi="ar-SA"/>
        </w:rPr>
      </w:pPr>
      <w:r w:rsidRPr="00A158C7">
        <w:rPr>
          <w:lang w:bidi="ar-SA"/>
        </w:rPr>
        <w:t>ISO 9000</w:t>
      </w:r>
    </w:p>
    <w:p w14:paraId="3A1080BD" w14:textId="77777777" w:rsidR="001E4877" w:rsidRPr="00A158C7" w:rsidRDefault="001E4877" w:rsidP="007E1C02">
      <w:pPr>
        <w:pStyle w:val="ListParagraph"/>
        <w:numPr>
          <w:ilvl w:val="0"/>
          <w:numId w:val="12"/>
        </w:numPr>
        <w:rPr>
          <w:lang w:bidi="ar-SA"/>
        </w:rPr>
      </w:pPr>
      <w:r w:rsidRPr="00A158C7">
        <w:rPr>
          <w:lang w:bidi="ar-SA"/>
        </w:rPr>
        <w:t>ISO/IEC 12207</w:t>
      </w:r>
    </w:p>
    <w:p w14:paraId="2627B7D1" w14:textId="77777777" w:rsidR="001E4877" w:rsidRPr="00A158C7" w:rsidRDefault="001E4877" w:rsidP="007E1C02">
      <w:pPr>
        <w:pStyle w:val="ListParagraph"/>
        <w:numPr>
          <w:ilvl w:val="0"/>
          <w:numId w:val="12"/>
        </w:numPr>
        <w:rPr>
          <w:lang w:bidi="ar-SA"/>
        </w:rPr>
      </w:pPr>
      <w:r w:rsidRPr="00A158C7">
        <w:rPr>
          <w:lang w:bidi="ar-SA"/>
        </w:rPr>
        <w:t>ISO/IEC 15504</w:t>
      </w:r>
    </w:p>
    <w:p w14:paraId="5CC388A4"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45DF2DD"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333AE8B8" w14:textId="77777777" w:rsidR="001E4877" w:rsidRPr="00A158C7" w:rsidRDefault="001E4877" w:rsidP="007E1C02">
      <w:pPr>
        <w:pStyle w:val="ListParagraph"/>
        <w:numPr>
          <w:ilvl w:val="0"/>
          <w:numId w:val="12"/>
        </w:numPr>
        <w:rPr>
          <w:lang w:bidi="ar-SA"/>
        </w:rPr>
      </w:pPr>
      <w:r w:rsidRPr="00A158C7">
        <w:rPr>
          <w:lang w:bidi="ar-SA"/>
        </w:rPr>
        <w:t>ISO/IEC 15288</w:t>
      </w:r>
    </w:p>
    <w:p w14:paraId="75FEABEA" w14:textId="77777777" w:rsidR="00431255" w:rsidRPr="00A158C7" w:rsidRDefault="00431255" w:rsidP="007E1C02">
      <w:pPr>
        <w:pStyle w:val="ListParagraph"/>
        <w:numPr>
          <w:ilvl w:val="0"/>
          <w:numId w:val="12"/>
        </w:numPr>
        <w:rPr>
          <w:lang w:bidi="ar-SA"/>
        </w:rPr>
      </w:pPr>
      <w:r w:rsidRPr="00A158C7">
        <w:rPr>
          <w:lang w:bidi="ar-SA"/>
        </w:rPr>
        <w:t>ISO 26262</w:t>
      </w:r>
    </w:p>
    <w:p w14:paraId="46161E61" w14:textId="77777777" w:rsidR="009B0C02" w:rsidRPr="00A158C7" w:rsidRDefault="001E4877" w:rsidP="007E1C02">
      <w:pPr>
        <w:pStyle w:val="ListParagraph"/>
        <w:numPr>
          <w:ilvl w:val="0"/>
          <w:numId w:val="12"/>
        </w:numPr>
        <w:rPr>
          <w:lang w:bidi="ar-SA"/>
        </w:rPr>
      </w:pPr>
      <w:r w:rsidRPr="00A158C7">
        <w:rPr>
          <w:lang w:bidi="ar-SA"/>
        </w:rPr>
        <w:t>IEEE Standards</w:t>
      </w:r>
    </w:p>
    <w:p w14:paraId="59983824" w14:textId="77777777" w:rsidR="001E4877" w:rsidRPr="00A158C7" w:rsidRDefault="001E4877" w:rsidP="007E1C02">
      <w:pPr>
        <w:pStyle w:val="ListParagraph"/>
        <w:numPr>
          <w:ilvl w:val="0"/>
          <w:numId w:val="12"/>
        </w:numPr>
        <w:rPr>
          <w:lang w:bidi="ar-SA"/>
        </w:rPr>
      </w:pPr>
      <w:r w:rsidRPr="00A158C7">
        <w:rPr>
          <w:lang w:bidi="ar-SA"/>
        </w:rPr>
        <w:t>SWEBOK</w:t>
      </w:r>
    </w:p>
    <w:p w14:paraId="3FAEB32A"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2C1C364A"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6624C84A" w14:textId="77777777" w:rsidTr="00D60445">
        <w:trPr>
          <w:tblHeader/>
        </w:trPr>
        <w:tc>
          <w:tcPr>
            <w:tcW w:w="2358" w:type="dxa"/>
            <w:shd w:val="clear" w:color="auto" w:fill="E7E6E6" w:themeFill="background2"/>
            <w:vAlign w:val="center"/>
          </w:tcPr>
          <w:p w14:paraId="515B7B2A"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3D90E2A2"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7A533BA9" w14:textId="77777777" w:rsidR="005A77EF" w:rsidRPr="00A158C7" w:rsidRDefault="005A77EF" w:rsidP="00540486">
            <w:pPr>
              <w:spacing w:before="60" w:after="60"/>
              <w:rPr>
                <w:b/>
                <w:szCs w:val="20"/>
              </w:rPr>
            </w:pPr>
            <w:r w:rsidRPr="00A158C7">
              <w:rPr>
                <w:b/>
                <w:szCs w:val="20"/>
              </w:rPr>
              <w:t>Source</w:t>
            </w:r>
          </w:p>
        </w:tc>
      </w:tr>
      <w:tr w:rsidR="00531B8C" w:rsidRPr="00A158C7" w14:paraId="414EFCDB" w14:textId="77777777" w:rsidTr="002D4CF3">
        <w:tc>
          <w:tcPr>
            <w:tcW w:w="2358" w:type="dxa"/>
          </w:tcPr>
          <w:p w14:paraId="2C24AF80" w14:textId="77777777" w:rsidR="00531B8C" w:rsidRPr="009643A3" w:rsidRDefault="00531B8C" w:rsidP="00B758D2">
            <w:pPr>
              <w:rPr>
                <w:sz w:val="19"/>
              </w:rPr>
            </w:pPr>
            <w:r>
              <w:rPr>
                <w:sz w:val="19"/>
              </w:rPr>
              <w:t>MDD</w:t>
            </w:r>
          </w:p>
        </w:tc>
        <w:tc>
          <w:tcPr>
            <w:tcW w:w="4950" w:type="dxa"/>
          </w:tcPr>
          <w:p w14:paraId="166D9B91" w14:textId="77777777" w:rsidR="00531B8C" w:rsidRPr="009643A3" w:rsidRDefault="00531B8C" w:rsidP="00B758D2">
            <w:pPr>
              <w:rPr>
                <w:sz w:val="19"/>
              </w:rPr>
            </w:pPr>
            <w:r>
              <w:rPr>
                <w:sz w:val="19"/>
              </w:rPr>
              <w:t>Module Design Document</w:t>
            </w:r>
          </w:p>
        </w:tc>
        <w:tc>
          <w:tcPr>
            <w:tcW w:w="1993" w:type="dxa"/>
          </w:tcPr>
          <w:p w14:paraId="05F5C9E5"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642F2434" w14:textId="77777777" w:rsidTr="002D4CF3">
        <w:tc>
          <w:tcPr>
            <w:tcW w:w="2358" w:type="dxa"/>
          </w:tcPr>
          <w:p w14:paraId="0E472CE9" w14:textId="77777777" w:rsidR="00531B8C" w:rsidRDefault="00531B8C" w:rsidP="00B758D2">
            <w:pPr>
              <w:rPr>
                <w:sz w:val="19"/>
              </w:rPr>
            </w:pPr>
            <w:r>
              <w:rPr>
                <w:sz w:val="19"/>
              </w:rPr>
              <w:t>DFD</w:t>
            </w:r>
          </w:p>
        </w:tc>
        <w:tc>
          <w:tcPr>
            <w:tcW w:w="4950" w:type="dxa"/>
          </w:tcPr>
          <w:p w14:paraId="5B92A7D5" w14:textId="77777777" w:rsidR="00531B8C" w:rsidRDefault="00531B8C" w:rsidP="00B758D2">
            <w:pPr>
              <w:rPr>
                <w:sz w:val="19"/>
              </w:rPr>
            </w:pPr>
            <w:r>
              <w:rPr>
                <w:sz w:val="19"/>
              </w:rPr>
              <w:t>Data Flow Diagram</w:t>
            </w:r>
          </w:p>
        </w:tc>
        <w:tc>
          <w:tcPr>
            <w:tcW w:w="1993" w:type="dxa"/>
          </w:tcPr>
          <w:p w14:paraId="243D7145" w14:textId="77777777" w:rsidR="00531B8C" w:rsidRPr="00A158C7" w:rsidRDefault="00531B8C" w:rsidP="00541E2D">
            <w:pPr>
              <w:pStyle w:val="BodyText"/>
              <w:spacing w:before="60" w:after="60"/>
              <w:rPr>
                <w:rFonts w:ascii="Calibri" w:hAnsi="Calibri" w:cs="Calibri"/>
                <w:sz w:val="20"/>
                <w:szCs w:val="20"/>
              </w:rPr>
            </w:pPr>
          </w:p>
        </w:tc>
      </w:tr>
    </w:tbl>
    <w:p w14:paraId="7F8CCB4F" w14:textId="77777777" w:rsidR="00AA2199" w:rsidRPr="00A158C7" w:rsidRDefault="00AA2199" w:rsidP="00AA2199">
      <w:pPr>
        <w:rPr>
          <w:rFonts w:ascii="Arial" w:hAnsi="Arial"/>
          <w:sz w:val="24"/>
          <w:szCs w:val="20"/>
          <w:lang w:bidi="ar-SA"/>
        </w:rPr>
      </w:pPr>
      <w:r w:rsidRPr="00A158C7">
        <w:br w:type="page"/>
      </w:r>
    </w:p>
    <w:p w14:paraId="57608F88" w14:textId="77777777" w:rsidR="00A158C7" w:rsidRPr="00A158C7" w:rsidRDefault="00A158C7" w:rsidP="00383598">
      <w:pPr>
        <w:pStyle w:val="Heading1A"/>
      </w:pPr>
      <w:bookmarkStart w:id="301" w:name="_Toc508193861"/>
      <w:r w:rsidRPr="00A158C7">
        <w:lastRenderedPageBreak/>
        <w:t>References</w:t>
      </w:r>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7E0FBF66" w14:textId="77777777" w:rsidTr="00D60445">
        <w:trPr>
          <w:tblHeader/>
        </w:trPr>
        <w:tc>
          <w:tcPr>
            <w:tcW w:w="738" w:type="dxa"/>
            <w:shd w:val="clear" w:color="auto" w:fill="E7E6E6" w:themeFill="background2"/>
            <w:vAlign w:val="center"/>
          </w:tcPr>
          <w:p w14:paraId="2E6F3BBC"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7C536147"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25C7D3A9" w14:textId="77777777" w:rsidR="00A158C7" w:rsidRPr="00A158C7" w:rsidRDefault="00A158C7" w:rsidP="00D229A6">
            <w:pPr>
              <w:spacing w:before="60" w:after="60"/>
              <w:rPr>
                <w:b/>
                <w:lang w:bidi="ar-SA"/>
              </w:rPr>
            </w:pPr>
            <w:r w:rsidRPr="00A158C7">
              <w:rPr>
                <w:b/>
                <w:lang w:bidi="ar-SA"/>
              </w:rPr>
              <w:t>Version</w:t>
            </w:r>
          </w:p>
        </w:tc>
      </w:tr>
      <w:tr w:rsidR="00531B8C" w:rsidRPr="00A158C7" w14:paraId="7C7AD719" w14:textId="77777777" w:rsidTr="00B758D2">
        <w:tc>
          <w:tcPr>
            <w:tcW w:w="738" w:type="dxa"/>
            <w:shd w:val="clear" w:color="auto" w:fill="auto"/>
          </w:tcPr>
          <w:p w14:paraId="3D2EB76C" w14:textId="77777777" w:rsidR="00531B8C" w:rsidRDefault="00531B8C" w:rsidP="00B758D2">
            <w:pPr>
              <w:jc w:val="center"/>
              <w:rPr>
                <w:lang w:bidi="ar-SA"/>
              </w:rPr>
            </w:pPr>
            <w:r>
              <w:rPr>
                <w:lang w:bidi="ar-SA"/>
              </w:rPr>
              <w:t>1</w:t>
            </w:r>
          </w:p>
        </w:tc>
        <w:tc>
          <w:tcPr>
            <w:tcW w:w="6458" w:type="dxa"/>
            <w:shd w:val="clear" w:color="auto" w:fill="auto"/>
          </w:tcPr>
          <w:p w14:paraId="443F7E61" w14:textId="77777777" w:rsidR="00531B8C" w:rsidRDefault="00531B8C" w:rsidP="00B758D2">
            <w:pPr>
              <w:keepNext/>
            </w:pPr>
            <w:bookmarkStart w:id="302" w:name="_Ref313612389"/>
            <w:r>
              <w:t xml:space="preserve">AUTOSAR Specification of Memory Mapping </w:t>
            </w:r>
            <w:r w:rsidR="00103D59">
              <w:t>(</w:t>
            </w:r>
            <w:proofErr w:type="spellStart"/>
            <w:r w:rsidR="00103D59">
              <w:t>Link:</w:t>
            </w:r>
            <w:hyperlink r:id="rId14" w:history="1">
              <w:r w:rsidR="00103D59" w:rsidRPr="00F35C33">
                <w:rPr>
                  <w:rStyle w:val="Hyperlink"/>
                </w:rPr>
                <w:t>AUTOSAR_SWS_MemoryMapping.pdf</w:t>
              </w:r>
              <w:proofErr w:type="spellEnd"/>
            </w:hyperlink>
            <w:r w:rsidR="00103D59">
              <w:t>)</w:t>
            </w:r>
            <w:bookmarkEnd w:id="302"/>
          </w:p>
        </w:tc>
        <w:tc>
          <w:tcPr>
            <w:tcW w:w="2091" w:type="dxa"/>
            <w:shd w:val="clear" w:color="auto" w:fill="auto"/>
          </w:tcPr>
          <w:p w14:paraId="52E02867" w14:textId="77777777" w:rsidR="00531B8C" w:rsidRDefault="00103D59" w:rsidP="00B758D2">
            <w:pPr>
              <w:rPr>
                <w:lang w:bidi="ar-SA"/>
              </w:rPr>
            </w:pPr>
            <w:r w:rsidRPr="00103D59">
              <w:t>v1.4.0 R4.0 Rev 3</w:t>
            </w:r>
          </w:p>
        </w:tc>
      </w:tr>
      <w:tr w:rsidR="00D82135" w:rsidRPr="00A158C7" w14:paraId="290C525D" w14:textId="77777777" w:rsidTr="00B758D2">
        <w:tc>
          <w:tcPr>
            <w:tcW w:w="738" w:type="dxa"/>
            <w:shd w:val="clear" w:color="auto" w:fill="auto"/>
          </w:tcPr>
          <w:p w14:paraId="0F9AD890" w14:textId="77777777" w:rsidR="00D82135" w:rsidRDefault="00D82135" w:rsidP="00B758D2">
            <w:pPr>
              <w:jc w:val="center"/>
              <w:rPr>
                <w:lang w:bidi="ar-SA"/>
              </w:rPr>
            </w:pPr>
            <w:r>
              <w:rPr>
                <w:lang w:bidi="ar-SA"/>
              </w:rPr>
              <w:t>2</w:t>
            </w:r>
          </w:p>
        </w:tc>
        <w:tc>
          <w:tcPr>
            <w:tcW w:w="6458" w:type="dxa"/>
            <w:shd w:val="clear" w:color="auto" w:fill="auto"/>
          </w:tcPr>
          <w:p w14:paraId="4272D72B" w14:textId="77777777" w:rsidR="00D82135" w:rsidRDefault="00D82135" w:rsidP="00E87D00">
            <w:pPr>
              <w:rPr>
                <w:lang w:bidi="ar-SA"/>
              </w:rPr>
            </w:pPr>
            <w:r>
              <w:t>MDD Guideline EA4</w:t>
            </w:r>
          </w:p>
        </w:tc>
        <w:tc>
          <w:tcPr>
            <w:tcW w:w="2091" w:type="dxa"/>
            <w:shd w:val="clear" w:color="auto" w:fill="auto"/>
          </w:tcPr>
          <w:p w14:paraId="4AB551B4" w14:textId="77777777" w:rsidR="00D82135" w:rsidRDefault="00D82135" w:rsidP="00E87D00">
            <w:pPr>
              <w:rPr>
                <w:lang w:bidi="ar-SA"/>
              </w:rPr>
            </w:pPr>
            <w:r>
              <w:rPr>
                <w:lang w:bidi="ar-SA"/>
              </w:rPr>
              <w:t>1.02</w:t>
            </w:r>
          </w:p>
        </w:tc>
      </w:tr>
      <w:tr w:rsidR="00D82135" w:rsidRPr="00A158C7" w14:paraId="02181351" w14:textId="77777777" w:rsidTr="00B758D2">
        <w:tc>
          <w:tcPr>
            <w:tcW w:w="738" w:type="dxa"/>
            <w:shd w:val="clear" w:color="auto" w:fill="auto"/>
          </w:tcPr>
          <w:p w14:paraId="58C089CF" w14:textId="77777777" w:rsidR="00D82135" w:rsidRDefault="00D82135" w:rsidP="00B758D2">
            <w:pPr>
              <w:jc w:val="center"/>
            </w:pPr>
            <w:r>
              <w:t>3</w:t>
            </w:r>
          </w:p>
        </w:tc>
        <w:tc>
          <w:tcPr>
            <w:tcW w:w="6458" w:type="dxa"/>
            <w:shd w:val="clear" w:color="auto" w:fill="auto"/>
          </w:tcPr>
          <w:p w14:paraId="6D73A3BC" w14:textId="77777777" w:rsidR="00D82135" w:rsidRDefault="00D82135" w:rsidP="00E87D00">
            <w:pPr>
              <w:keepNext/>
            </w:pPr>
            <w:bookmarkStart w:id="303" w:name="_Ref335300243"/>
            <w:r>
              <w:t xml:space="preserve">EA4 </w:t>
            </w:r>
            <w:r w:rsidRPr="00FC427F">
              <w:t>Software Naming Conventions</w:t>
            </w:r>
            <w:bookmarkEnd w:id="303"/>
          </w:p>
        </w:tc>
        <w:tc>
          <w:tcPr>
            <w:tcW w:w="2091" w:type="dxa"/>
            <w:shd w:val="clear" w:color="auto" w:fill="auto"/>
          </w:tcPr>
          <w:p w14:paraId="085D65D3" w14:textId="14F93A39" w:rsidR="00D82135" w:rsidRDefault="00D82135" w:rsidP="00E87D00">
            <w:pPr>
              <w:rPr>
                <w:lang w:bidi="ar-SA"/>
              </w:rPr>
            </w:pPr>
            <w:r>
              <w:rPr>
                <w:lang w:bidi="ar-SA"/>
              </w:rPr>
              <w:t>1.0</w:t>
            </w:r>
            <w:ins w:id="304" w:author="Nimmy Mathews" w:date="2018-03-07T13:49:00Z">
              <w:r w:rsidR="002E52C8">
                <w:rPr>
                  <w:lang w:bidi="ar-SA"/>
                </w:rPr>
                <w:t>.</w:t>
              </w:r>
              <w:r w:rsidR="00DF0207">
                <w:rPr>
                  <w:lang w:bidi="ar-SA"/>
                </w:rPr>
                <w:t>3 draft</w:t>
              </w:r>
            </w:ins>
            <w:del w:id="305" w:author="Nimmy Mathews" w:date="2018-03-07T13:49:00Z">
              <w:r w:rsidDel="00DF0207">
                <w:rPr>
                  <w:lang w:bidi="ar-SA"/>
                </w:rPr>
                <w:delText>1</w:delText>
              </w:r>
            </w:del>
          </w:p>
        </w:tc>
      </w:tr>
      <w:tr w:rsidR="00D82135" w:rsidRPr="00A158C7" w14:paraId="26F953A4" w14:textId="77777777" w:rsidTr="00B758D2">
        <w:tc>
          <w:tcPr>
            <w:tcW w:w="738" w:type="dxa"/>
            <w:shd w:val="clear" w:color="auto" w:fill="auto"/>
          </w:tcPr>
          <w:p w14:paraId="70A9BEB9" w14:textId="77777777" w:rsidR="00D82135" w:rsidRDefault="00D82135" w:rsidP="00B758D2">
            <w:pPr>
              <w:jc w:val="center"/>
            </w:pPr>
            <w:r>
              <w:t>4</w:t>
            </w:r>
          </w:p>
        </w:tc>
        <w:tc>
          <w:tcPr>
            <w:tcW w:w="6458" w:type="dxa"/>
            <w:shd w:val="clear" w:color="auto" w:fill="auto"/>
          </w:tcPr>
          <w:p w14:paraId="3B06B72C" w14:textId="77777777" w:rsidR="00D82135" w:rsidRDefault="00D82135" w:rsidP="00E87D00">
            <w:pPr>
              <w:keepNext/>
            </w:pPr>
            <w:bookmarkStart w:id="306" w:name="0AL0_1a67a9"/>
            <w:r w:rsidRPr="0025340D">
              <w:t>Software Design and Coding Standards</w:t>
            </w:r>
            <w:bookmarkEnd w:id="306"/>
          </w:p>
        </w:tc>
        <w:tc>
          <w:tcPr>
            <w:tcW w:w="2091" w:type="dxa"/>
            <w:shd w:val="clear" w:color="auto" w:fill="auto"/>
          </w:tcPr>
          <w:p w14:paraId="0BADD60C" w14:textId="3F034B3E" w:rsidR="00D82135" w:rsidRDefault="00D82135" w:rsidP="00E87D00">
            <w:pPr>
              <w:rPr>
                <w:lang w:bidi="ar-SA"/>
              </w:rPr>
            </w:pPr>
            <w:del w:id="307" w:author="Nimmy Mathews" w:date="2018-03-07T13:49:00Z">
              <w:r w:rsidDel="00DF0207">
                <w:rPr>
                  <w:lang w:bidi="ar-SA"/>
                </w:rPr>
                <w:delText>2.01</w:delText>
              </w:r>
            </w:del>
            <w:ins w:id="308" w:author="Nimmy Mathews" w:date="2018-03-07T13:49:00Z">
              <w:r w:rsidR="00DF0207">
                <w:rPr>
                  <w:lang w:bidi="ar-SA"/>
                </w:rPr>
                <w:t>3.0 draft</w:t>
              </w:r>
            </w:ins>
          </w:p>
        </w:tc>
      </w:tr>
      <w:tr w:rsidR="00D82135" w:rsidRPr="00A158C7" w14:paraId="7845B4C9" w14:textId="77777777" w:rsidTr="00B758D2">
        <w:tc>
          <w:tcPr>
            <w:tcW w:w="738" w:type="dxa"/>
            <w:shd w:val="clear" w:color="auto" w:fill="auto"/>
          </w:tcPr>
          <w:p w14:paraId="460A86C8" w14:textId="77777777" w:rsidR="00D82135" w:rsidRDefault="00D82135" w:rsidP="00B758D2">
            <w:pPr>
              <w:jc w:val="center"/>
            </w:pPr>
            <w:r>
              <w:t>5</w:t>
            </w:r>
          </w:p>
        </w:tc>
        <w:tc>
          <w:tcPr>
            <w:tcW w:w="6458" w:type="dxa"/>
            <w:shd w:val="clear" w:color="auto" w:fill="auto"/>
          </w:tcPr>
          <w:p w14:paraId="1CE17615" w14:textId="77777777" w:rsidR="00D82135" w:rsidRDefault="00D82135" w:rsidP="00B758D2">
            <w:pPr>
              <w:keepNext/>
            </w:pPr>
            <w:r w:rsidRPr="00751171">
              <w:t>SF068A_Effort_Design</w:t>
            </w:r>
          </w:p>
        </w:tc>
        <w:tc>
          <w:tcPr>
            <w:tcW w:w="2091" w:type="dxa"/>
            <w:shd w:val="clear" w:color="auto" w:fill="auto"/>
          </w:tcPr>
          <w:p w14:paraId="107BCBCA" w14:textId="77777777" w:rsidR="00D82135" w:rsidRDefault="00D82135" w:rsidP="00B758D2">
            <w:pPr>
              <w:rPr>
                <w:lang w:bidi="ar-SA"/>
              </w:rPr>
            </w:pPr>
            <w:r w:rsidRPr="0025340D">
              <w:rPr>
                <w:lang w:bidi="ar-SA"/>
              </w:rPr>
              <w:t>See Synergy Sub Project Version</w:t>
            </w:r>
          </w:p>
        </w:tc>
      </w:tr>
    </w:tbl>
    <w:p w14:paraId="253569E6" w14:textId="77777777"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C5004" w14:textId="77777777" w:rsidR="008B00CA" w:rsidRDefault="008B00CA">
      <w:r>
        <w:separator/>
      </w:r>
    </w:p>
  </w:endnote>
  <w:endnote w:type="continuationSeparator" w:id="0">
    <w:p w14:paraId="3906D285" w14:textId="77777777" w:rsidR="008B00CA" w:rsidRDefault="008B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14:paraId="53DC292B" w14:textId="77777777" w:rsidTr="00866672">
      <w:tc>
        <w:tcPr>
          <w:tcW w:w="1667" w:type="pct"/>
          <w:vAlign w:val="center"/>
        </w:tcPr>
        <w:p w14:paraId="6A7A3717" w14:textId="77777777"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4B62E4">
            <w:rPr>
              <w:sz w:val="16"/>
              <w:szCs w:val="16"/>
            </w:rPr>
            <w:t>Effort</w:t>
          </w:r>
          <w:r>
            <w:rPr>
              <w:sz w:val="16"/>
              <w:szCs w:val="16"/>
            </w:rPr>
            <w:fldChar w:fldCharType="end"/>
          </w:r>
          <w:r w:rsidR="0083504F">
            <w:rPr>
              <w:sz w:val="16"/>
              <w:szCs w:val="16"/>
            </w:rPr>
            <w:t>_MDD</w:t>
          </w:r>
          <w:proofErr w:type="spellEnd"/>
        </w:p>
        <w:p w14:paraId="6DA04DDC"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4B62E4">
            <w:rPr>
              <w:sz w:val="16"/>
              <w:szCs w:val="16"/>
            </w:rPr>
            <w:t>EA4 01.00.01</w:t>
          </w:r>
          <w:r>
            <w:rPr>
              <w:sz w:val="16"/>
              <w:szCs w:val="16"/>
            </w:rPr>
            <w:fldChar w:fldCharType="end"/>
          </w:r>
        </w:p>
      </w:tc>
      <w:tc>
        <w:tcPr>
          <w:tcW w:w="1667" w:type="pct"/>
          <w:vAlign w:val="center"/>
        </w:tcPr>
        <w:p w14:paraId="39D7EF54" w14:textId="277EC988"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309" w:author="Nimmy Mathews" w:date="2018-05-09T19:51:00Z">
            <w:r w:rsidR="00157E4D">
              <w:rPr>
                <w:sz w:val="16"/>
                <w:szCs w:val="16"/>
              </w:rPr>
              <w:t>May 9, 2018</w:t>
            </w:r>
          </w:ins>
          <w:del w:id="310" w:author="Nimmy Mathews" w:date="2018-03-07T13:47:00Z">
            <w:r w:rsidR="004B62E4" w:rsidDel="00281475">
              <w:rPr>
                <w:sz w:val="16"/>
                <w:szCs w:val="16"/>
              </w:rPr>
              <w:delText>January 25, 2018</w:delText>
            </w:r>
          </w:del>
          <w:r>
            <w:rPr>
              <w:sz w:val="16"/>
              <w:szCs w:val="16"/>
            </w:rPr>
            <w:fldChar w:fldCharType="end"/>
          </w:r>
        </w:p>
        <w:p w14:paraId="2C052D7A"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5DAE717E"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0844D641" w14:textId="7B93FAD8"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E52C8">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E52C8">
            <w:rPr>
              <w:b/>
              <w:noProof/>
              <w:sz w:val="16"/>
              <w:szCs w:val="16"/>
            </w:rPr>
            <w:t>15</w:t>
          </w:r>
          <w:r w:rsidRPr="00B10816">
            <w:rPr>
              <w:b/>
              <w:sz w:val="16"/>
              <w:szCs w:val="16"/>
            </w:rPr>
            <w:fldChar w:fldCharType="end"/>
          </w:r>
        </w:p>
      </w:tc>
    </w:tr>
  </w:tbl>
  <w:p w14:paraId="4024413F"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E8E4C" w14:textId="77777777" w:rsidR="008B00CA" w:rsidRDefault="008B00CA">
      <w:r>
        <w:separator/>
      </w:r>
    </w:p>
  </w:footnote>
  <w:footnote w:type="continuationSeparator" w:id="0">
    <w:p w14:paraId="5C13F5E2" w14:textId="77777777" w:rsidR="008B00CA" w:rsidRDefault="008B0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3B97AC12" w14:textId="77777777" w:rsidTr="00866672">
      <w:trPr>
        <w:trHeight w:val="438"/>
      </w:trPr>
      <w:tc>
        <w:tcPr>
          <w:tcW w:w="1443" w:type="pct"/>
        </w:tcPr>
        <w:p w14:paraId="4A1B9E48" w14:textId="77777777" w:rsidR="00F4318C" w:rsidRPr="008969C4" w:rsidRDefault="00F4318C" w:rsidP="00B10816">
          <w:pPr>
            <w:pStyle w:val="Header"/>
            <w:spacing w:after="0"/>
          </w:pPr>
          <w:r w:rsidRPr="008969C4">
            <w:rPr>
              <w:noProof/>
              <w:lang w:bidi="ar-SA"/>
            </w:rPr>
            <w:drawing>
              <wp:inline distT="0" distB="0" distL="0" distR="0" wp14:anchorId="38C68B53" wp14:editId="33DBCBB1">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20940C65"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6AAC492B"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6E7FE596"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44B0FCB0"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mmy Mathews">
    <w15:presenceInfo w15:providerId="AD" w15:userId="S-1-5-21-1993528211-2586143117-3253031534-44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C0"/>
    <w:rsid w:val="00000671"/>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0ED8"/>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3021"/>
    <w:rsid w:val="00114319"/>
    <w:rsid w:val="00114979"/>
    <w:rsid w:val="001161D2"/>
    <w:rsid w:val="001278D4"/>
    <w:rsid w:val="00133350"/>
    <w:rsid w:val="00135743"/>
    <w:rsid w:val="001449F2"/>
    <w:rsid w:val="00144BD1"/>
    <w:rsid w:val="00145E51"/>
    <w:rsid w:val="00152830"/>
    <w:rsid w:val="00157E4D"/>
    <w:rsid w:val="00180DD1"/>
    <w:rsid w:val="00181748"/>
    <w:rsid w:val="001833C5"/>
    <w:rsid w:val="00186C07"/>
    <w:rsid w:val="00194117"/>
    <w:rsid w:val="00196283"/>
    <w:rsid w:val="001A069D"/>
    <w:rsid w:val="001A6A75"/>
    <w:rsid w:val="001B11CC"/>
    <w:rsid w:val="001B1516"/>
    <w:rsid w:val="001B15E2"/>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054C"/>
    <w:rsid w:val="00232E9E"/>
    <w:rsid w:val="002366F0"/>
    <w:rsid w:val="00237876"/>
    <w:rsid w:val="00237D6A"/>
    <w:rsid w:val="00241551"/>
    <w:rsid w:val="00246432"/>
    <w:rsid w:val="00246474"/>
    <w:rsid w:val="00246930"/>
    <w:rsid w:val="0025029E"/>
    <w:rsid w:val="002518E0"/>
    <w:rsid w:val="00252485"/>
    <w:rsid w:val="0025340D"/>
    <w:rsid w:val="002540D9"/>
    <w:rsid w:val="00256656"/>
    <w:rsid w:val="00256CCC"/>
    <w:rsid w:val="00256D7F"/>
    <w:rsid w:val="00260133"/>
    <w:rsid w:val="00273A0B"/>
    <w:rsid w:val="00276E6F"/>
    <w:rsid w:val="00281475"/>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A0F"/>
    <w:rsid w:val="00312179"/>
    <w:rsid w:val="003129E3"/>
    <w:rsid w:val="00314939"/>
    <w:rsid w:val="003267EF"/>
    <w:rsid w:val="00326A13"/>
    <w:rsid w:val="00327A5B"/>
    <w:rsid w:val="00330ED1"/>
    <w:rsid w:val="003313B5"/>
    <w:rsid w:val="0034184E"/>
    <w:rsid w:val="00341ED6"/>
    <w:rsid w:val="00347652"/>
    <w:rsid w:val="00352952"/>
    <w:rsid w:val="00361921"/>
    <w:rsid w:val="00362B86"/>
    <w:rsid w:val="00362CE5"/>
    <w:rsid w:val="00363D77"/>
    <w:rsid w:val="00364BF7"/>
    <w:rsid w:val="00364F00"/>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391"/>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0FDA"/>
    <w:rsid w:val="00492590"/>
    <w:rsid w:val="00496E46"/>
    <w:rsid w:val="00496E7C"/>
    <w:rsid w:val="00497491"/>
    <w:rsid w:val="004979DB"/>
    <w:rsid w:val="004A0EA5"/>
    <w:rsid w:val="004A3AD6"/>
    <w:rsid w:val="004B62E4"/>
    <w:rsid w:val="004C03D5"/>
    <w:rsid w:val="004C1331"/>
    <w:rsid w:val="004D0FAD"/>
    <w:rsid w:val="004D5D37"/>
    <w:rsid w:val="004E39D0"/>
    <w:rsid w:val="004F3C64"/>
    <w:rsid w:val="004F6C01"/>
    <w:rsid w:val="00507960"/>
    <w:rsid w:val="00510DB3"/>
    <w:rsid w:val="00514FCB"/>
    <w:rsid w:val="005200B6"/>
    <w:rsid w:val="00527EC6"/>
    <w:rsid w:val="00531B8C"/>
    <w:rsid w:val="0053510E"/>
    <w:rsid w:val="005366FA"/>
    <w:rsid w:val="00540080"/>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6E7"/>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975B3"/>
    <w:rsid w:val="006A24A2"/>
    <w:rsid w:val="006A61EA"/>
    <w:rsid w:val="006A7C28"/>
    <w:rsid w:val="006B5229"/>
    <w:rsid w:val="006B5F56"/>
    <w:rsid w:val="006C12CB"/>
    <w:rsid w:val="006C2D7D"/>
    <w:rsid w:val="006D634C"/>
    <w:rsid w:val="006E1C97"/>
    <w:rsid w:val="006F2855"/>
    <w:rsid w:val="006F3CF4"/>
    <w:rsid w:val="00702C1E"/>
    <w:rsid w:val="0070784A"/>
    <w:rsid w:val="00707BA6"/>
    <w:rsid w:val="00715441"/>
    <w:rsid w:val="007219DD"/>
    <w:rsid w:val="00722EA8"/>
    <w:rsid w:val="00725671"/>
    <w:rsid w:val="00727610"/>
    <w:rsid w:val="00737A19"/>
    <w:rsid w:val="007501B9"/>
    <w:rsid w:val="00751171"/>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D3DAC"/>
    <w:rsid w:val="007E00D7"/>
    <w:rsid w:val="007E0373"/>
    <w:rsid w:val="007E1C02"/>
    <w:rsid w:val="007E4EF4"/>
    <w:rsid w:val="007E625F"/>
    <w:rsid w:val="007E6421"/>
    <w:rsid w:val="007E6CB2"/>
    <w:rsid w:val="007F746C"/>
    <w:rsid w:val="008068A5"/>
    <w:rsid w:val="008119C7"/>
    <w:rsid w:val="00820AE5"/>
    <w:rsid w:val="0082456E"/>
    <w:rsid w:val="0082534B"/>
    <w:rsid w:val="00832905"/>
    <w:rsid w:val="00834A12"/>
    <w:rsid w:val="0083504F"/>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9DA"/>
    <w:rsid w:val="00895757"/>
    <w:rsid w:val="008969C4"/>
    <w:rsid w:val="00897591"/>
    <w:rsid w:val="008A0BF7"/>
    <w:rsid w:val="008A1CA9"/>
    <w:rsid w:val="008A3325"/>
    <w:rsid w:val="008A3DEA"/>
    <w:rsid w:val="008B00C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CF6"/>
    <w:rsid w:val="00A37E34"/>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3C75"/>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722C"/>
    <w:rsid w:val="00BA089B"/>
    <w:rsid w:val="00BA0D62"/>
    <w:rsid w:val="00BA3763"/>
    <w:rsid w:val="00BA5041"/>
    <w:rsid w:val="00BA7BCD"/>
    <w:rsid w:val="00BB166E"/>
    <w:rsid w:val="00BB4210"/>
    <w:rsid w:val="00BC45C7"/>
    <w:rsid w:val="00BC5178"/>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1B"/>
    <w:rsid w:val="00C62193"/>
    <w:rsid w:val="00C642B0"/>
    <w:rsid w:val="00C64761"/>
    <w:rsid w:val="00C70668"/>
    <w:rsid w:val="00C71EF8"/>
    <w:rsid w:val="00C728E9"/>
    <w:rsid w:val="00C7430F"/>
    <w:rsid w:val="00C74FE6"/>
    <w:rsid w:val="00C77D0E"/>
    <w:rsid w:val="00C8041D"/>
    <w:rsid w:val="00C845F5"/>
    <w:rsid w:val="00C93030"/>
    <w:rsid w:val="00C94345"/>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4B3E"/>
    <w:rsid w:val="00D57071"/>
    <w:rsid w:val="00D57F9F"/>
    <w:rsid w:val="00D60445"/>
    <w:rsid w:val="00D70B1D"/>
    <w:rsid w:val="00D757BC"/>
    <w:rsid w:val="00D762B8"/>
    <w:rsid w:val="00D775AC"/>
    <w:rsid w:val="00D77952"/>
    <w:rsid w:val="00D82135"/>
    <w:rsid w:val="00D8298E"/>
    <w:rsid w:val="00DA5C5C"/>
    <w:rsid w:val="00DB0311"/>
    <w:rsid w:val="00DB1985"/>
    <w:rsid w:val="00DB213C"/>
    <w:rsid w:val="00DB3C1D"/>
    <w:rsid w:val="00DC0959"/>
    <w:rsid w:val="00DC598C"/>
    <w:rsid w:val="00DD3B65"/>
    <w:rsid w:val="00DE23CE"/>
    <w:rsid w:val="00DE2FDE"/>
    <w:rsid w:val="00DF0207"/>
    <w:rsid w:val="00DF4415"/>
    <w:rsid w:val="00E020FC"/>
    <w:rsid w:val="00E03151"/>
    <w:rsid w:val="00E044C8"/>
    <w:rsid w:val="00E16D14"/>
    <w:rsid w:val="00E176AB"/>
    <w:rsid w:val="00E23E66"/>
    <w:rsid w:val="00E26CE9"/>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775A2"/>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1C65E"/>
  <w15:docId w15:val="{84BA7E2E-7C7B-4FD0-AFC6-6FFD1C37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mp"/><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006"/>
    <w:rsid w:val="00060A7A"/>
    <w:rsid w:val="00146320"/>
    <w:rsid w:val="00175BFF"/>
    <w:rsid w:val="003626D7"/>
    <w:rsid w:val="00504006"/>
    <w:rsid w:val="00531E5E"/>
    <w:rsid w:val="006E05BD"/>
    <w:rsid w:val="006E7693"/>
    <w:rsid w:val="008422F6"/>
    <w:rsid w:val="0096377A"/>
    <w:rsid w:val="00976E9E"/>
    <w:rsid w:val="00C65057"/>
    <w:rsid w:val="00E0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15BB9F43-F218-46AB-93A4-3A07BF67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14</TotalTime>
  <Pages>15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7423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Nimmy Mathews</cp:lastModifiedBy>
  <cp:revision>218</cp:revision>
  <cp:lastPrinted>2014-12-17T17:01:00Z</cp:lastPrinted>
  <dcterms:created xsi:type="dcterms:W3CDTF">2018-03-07T18:34:00Z</dcterms:created>
  <dcterms:modified xsi:type="dcterms:W3CDTF">2018-05-10T13:03:00Z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May 9,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