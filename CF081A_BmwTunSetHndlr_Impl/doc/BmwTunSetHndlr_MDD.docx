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800A6">
        <w:rPr>
          <w:rFonts w:cs="Calibri"/>
          <w:b/>
          <w:sz w:val="48"/>
          <w:szCs w:val="48"/>
        </w:rPr>
        <w:t>BmwTunSetHndlr</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Byrski, Krzysztof" w:date="2018-05-17T15:16:00Z">
        <w:r w:rsidR="001800A6">
          <w:rPr>
            <w:b/>
            <w:sz w:val="36"/>
          </w:rPr>
          <w:t>May 17, 2018</w:t>
        </w:r>
      </w:ins>
      <w:del w:id="1" w:author="Byrski, Krzysztof" w:date="2018-05-17T13:46:00Z">
        <w:r w:rsidR="003526B2" w:rsidDel="00896600">
          <w:rPr>
            <w:b/>
            <w:sz w:val="36"/>
          </w:rPr>
          <w:delText>March 27, 2017</w:delText>
        </w:r>
      </w:del>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800A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00A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800A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1800A6">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00A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800A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4029F0" w:rsidP="004029F0">
            <w:pPr>
              <w:rPr>
                <w:rFonts w:cs="Calibri"/>
              </w:rPr>
            </w:pPr>
            <w:r>
              <w:rPr>
                <w:rFonts w:cs="Calibri"/>
              </w:rPr>
              <w:t>Krzysztof Byrski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2940D9" w:rsidP="002940D9">
            <w:pPr>
              <w:rPr>
                <w:rFonts w:cs="Calibri"/>
              </w:rPr>
            </w:pPr>
            <w:r>
              <w:rPr>
                <w:rFonts w:cs="Calibri"/>
              </w:rPr>
              <w:t>27</w:t>
            </w:r>
            <w:r w:rsidR="004029F0">
              <w:rPr>
                <w:rFonts w:cs="Calibri"/>
              </w:rPr>
              <w:t>-</w:t>
            </w:r>
            <w:r>
              <w:rPr>
                <w:rFonts w:cs="Calibri"/>
              </w:rPr>
              <w:t>Mar</w:t>
            </w:r>
            <w:r w:rsidR="004029F0">
              <w:rPr>
                <w:rFonts w:cs="Calibri"/>
              </w:rPr>
              <w:t>-201</w:t>
            </w:r>
            <w:r>
              <w:rPr>
                <w:rFonts w:cs="Calibri"/>
              </w:rPr>
              <w:t>8</w:t>
            </w:r>
          </w:p>
        </w:tc>
      </w:tr>
      <w:tr w:rsidR="009A2633" w:rsidRPr="00AA38E8" w:rsidTr="00210A18">
        <w:tc>
          <w:tcPr>
            <w:tcW w:w="2287" w:type="pct"/>
          </w:tcPr>
          <w:p w:rsidR="009A2633" w:rsidRDefault="009A2633" w:rsidP="00EA0A5A">
            <w:pPr>
              <w:rPr>
                <w:rFonts w:cs="Calibri"/>
              </w:rPr>
            </w:pPr>
            <w:r>
              <w:rPr>
                <w:rFonts w:cs="Calibri"/>
              </w:rPr>
              <w:t>Updates per design 2.0.0</w:t>
            </w:r>
          </w:p>
        </w:tc>
        <w:tc>
          <w:tcPr>
            <w:tcW w:w="1257" w:type="pct"/>
          </w:tcPr>
          <w:p w:rsidR="009A2633" w:rsidRDefault="009A2633" w:rsidP="004029F0">
            <w:pPr>
              <w:rPr>
                <w:rFonts w:cs="Calibri"/>
              </w:rPr>
            </w:pPr>
            <w:r>
              <w:rPr>
                <w:rFonts w:cs="Calibri"/>
              </w:rPr>
              <w:t xml:space="preserve">Marek </w:t>
            </w:r>
            <w:proofErr w:type="spellStart"/>
            <w:r>
              <w:rPr>
                <w:rFonts w:cs="Calibri"/>
              </w:rPr>
              <w:t>Brykczyński</w:t>
            </w:r>
            <w:proofErr w:type="spellEnd"/>
          </w:p>
        </w:tc>
        <w:tc>
          <w:tcPr>
            <w:tcW w:w="698" w:type="pct"/>
          </w:tcPr>
          <w:p w:rsidR="009A2633" w:rsidRDefault="009A2633" w:rsidP="00D229A6">
            <w:pPr>
              <w:rPr>
                <w:rFonts w:cs="Calibri"/>
              </w:rPr>
            </w:pPr>
            <w:r>
              <w:rPr>
                <w:rFonts w:cs="Calibri"/>
              </w:rPr>
              <w:t>2</w:t>
            </w:r>
          </w:p>
        </w:tc>
        <w:tc>
          <w:tcPr>
            <w:tcW w:w="758" w:type="pct"/>
          </w:tcPr>
          <w:p w:rsidR="009A2633" w:rsidRDefault="00356836" w:rsidP="002940D9">
            <w:pPr>
              <w:rPr>
                <w:rFonts w:cs="Calibri"/>
              </w:rPr>
            </w:pPr>
            <w:r>
              <w:rPr>
                <w:rFonts w:cs="Calibri"/>
              </w:rPr>
              <w:t>10</w:t>
            </w:r>
            <w:r w:rsidR="009A2633">
              <w:rPr>
                <w:rFonts w:cs="Calibri"/>
              </w:rPr>
              <w:t>-Apr-2018</w:t>
            </w:r>
          </w:p>
        </w:tc>
      </w:tr>
      <w:tr w:rsidR="00896600" w:rsidRPr="00AA38E8" w:rsidTr="00210A18">
        <w:trPr>
          <w:ins w:id="2" w:author="Byrski, Krzysztof" w:date="2018-05-17T13:47:00Z"/>
        </w:trPr>
        <w:tc>
          <w:tcPr>
            <w:tcW w:w="2287" w:type="pct"/>
          </w:tcPr>
          <w:p w:rsidR="00896600" w:rsidRDefault="00896600">
            <w:pPr>
              <w:rPr>
                <w:ins w:id="3" w:author="Byrski, Krzysztof" w:date="2018-05-17T13:47:00Z"/>
                <w:rFonts w:cs="Calibri"/>
              </w:rPr>
            </w:pPr>
            <w:ins w:id="4" w:author="Byrski, Krzysztof" w:date="2018-05-17T13:47:00Z">
              <w:r>
                <w:rPr>
                  <w:rFonts w:cs="Calibri"/>
                </w:rPr>
                <w:t>Updates per design 3.0.0</w:t>
              </w:r>
            </w:ins>
          </w:p>
        </w:tc>
        <w:tc>
          <w:tcPr>
            <w:tcW w:w="1257" w:type="pct"/>
          </w:tcPr>
          <w:p w:rsidR="00896600" w:rsidRDefault="00896600" w:rsidP="004029F0">
            <w:pPr>
              <w:rPr>
                <w:ins w:id="5" w:author="Byrski, Krzysztof" w:date="2018-05-17T13:47:00Z"/>
                <w:rFonts w:cs="Calibri"/>
              </w:rPr>
            </w:pPr>
            <w:ins w:id="6" w:author="Byrski, Krzysztof" w:date="2018-05-17T13:47:00Z">
              <w:r>
                <w:rPr>
                  <w:rFonts w:cs="Calibri"/>
                </w:rPr>
                <w:t>Krzysztof Byrski</w:t>
              </w:r>
            </w:ins>
          </w:p>
        </w:tc>
        <w:tc>
          <w:tcPr>
            <w:tcW w:w="698" w:type="pct"/>
          </w:tcPr>
          <w:p w:rsidR="00896600" w:rsidRDefault="00896600" w:rsidP="00D229A6">
            <w:pPr>
              <w:rPr>
                <w:ins w:id="7" w:author="Byrski, Krzysztof" w:date="2018-05-17T13:47:00Z"/>
                <w:rFonts w:cs="Calibri"/>
              </w:rPr>
            </w:pPr>
            <w:ins w:id="8" w:author="Byrski, Krzysztof" w:date="2018-05-17T13:47:00Z">
              <w:r>
                <w:rPr>
                  <w:rFonts w:cs="Calibri"/>
                </w:rPr>
                <w:t>3</w:t>
              </w:r>
            </w:ins>
          </w:p>
        </w:tc>
        <w:tc>
          <w:tcPr>
            <w:tcW w:w="758" w:type="pct"/>
          </w:tcPr>
          <w:p w:rsidR="00896600" w:rsidRDefault="00896600" w:rsidP="002940D9">
            <w:pPr>
              <w:rPr>
                <w:ins w:id="9" w:author="Byrski, Krzysztof" w:date="2018-05-17T13:47:00Z"/>
                <w:rFonts w:cs="Calibri"/>
              </w:rPr>
            </w:pPr>
            <w:ins w:id="10" w:author="Byrski, Krzysztof" w:date="2018-05-17T13:47:00Z">
              <w:r>
                <w:rPr>
                  <w:rFonts w:cs="Calibri"/>
                </w:rPr>
                <w:t>17-May-2018</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896600" w:rsidRPr="00896600" w:rsidRDefault="00891F29">
      <w:pPr>
        <w:jc w:val="center"/>
        <w:rPr>
          <w:ins w:id="11" w:author="Byrski, Krzysztof" w:date="2018-05-17T13:48:00Z"/>
          <w:sz w:val="32"/>
          <w:szCs w:val="32"/>
          <w:u w:val="single"/>
          <w:rPrChange w:id="12" w:author="Byrski, Krzysztof" w:date="2018-05-17T13:49:00Z">
            <w:rPr>
              <w:ins w:id="13" w:author="Byrski, Krzysztof" w:date="2018-05-17T13:48:00Z"/>
            </w:rPr>
          </w:rPrChange>
        </w:rPr>
        <w:pPrChange w:id="14" w:author="Byrski, Krzysztof" w:date="2018-05-17T13:49:00Z">
          <w:pPr>
            <w:pStyle w:val="TOC1"/>
          </w:pPr>
        </w:pPrChange>
      </w:pPr>
      <w:r w:rsidRPr="00896600">
        <w:rPr>
          <w:b/>
          <w:sz w:val="32"/>
          <w:szCs w:val="32"/>
          <w:u w:val="single"/>
          <w:rPrChange w:id="15" w:author="Byrski, Krzysztof" w:date="2018-05-17T13:49:00Z">
            <w:rPr>
              <w:b w:val="0"/>
            </w:rPr>
          </w:rPrChange>
        </w:rPr>
        <w:t>Table of Contents</w:t>
      </w:r>
    </w:p>
    <w:p w:rsidR="001800A6" w:rsidRDefault="00E16D14">
      <w:pPr>
        <w:pStyle w:val="TOC1"/>
        <w:rPr>
          <w:ins w:id="16" w:author="Byrski, Krzysztof" w:date="2018-05-17T15:16:00Z"/>
          <w:rFonts w:eastAsiaTheme="minorEastAsia"/>
          <w:b w:val="0"/>
          <w:color w:val="auto"/>
          <w:kern w:val="0"/>
          <w:sz w:val="22"/>
          <w:szCs w:val="22"/>
          <w:lang w:val="en-US"/>
        </w:rPr>
      </w:pPr>
      <w:r>
        <w:rPr>
          <w:caps/>
          <w:sz w:val="32"/>
          <w:szCs w:val="32"/>
        </w:rPr>
        <w:fldChar w:fldCharType="begin"/>
      </w:r>
      <w:r w:rsidR="007501B9">
        <w:rPr>
          <w:caps/>
          <w:sz w:val="32"/>
          <w:szCs w:val="32"/>
        </w:rPr>
        <w:instrText xml:space="preserve"> TOC \o "1-3" \h \z </w:instrText>
      </w:r>
      <w:r>
        <w:rPr>
          <w:caps/>
          <w:sz w:val="32"/>
          <w:szCs w:val="32"/>
        </w:rPr>
        <w:fldChar w:fldCharType="separate"/>
      </w:r>
      <w:ins w:id="17" w:author="Byrski, Krzysztof" w:date="2018-05-17T15:16:00Z">
        <w:r w:rsidR="001800A6" w:rsidRPr="008C0FA8">
          <w:rPr>
            <w:rStyle w:val="Hyperlink"/>
          </w:rPr>
          <w:fldChar w:fldCharType="begin"/>
        </w:r>
        <w:r w:rsidR="001800A6" w:rsidRPr="008C0FA8">
          <w:rPr>
            <w:rStyle w:val="Hyperlink"/>
          </w:rPr>
          <w:instrText xml:space="preserve"> </w:instrText>
        </w:r>
        <w:r w:rsidR="001800A6">
          <w:instrText>HYPERLINK \l "_Toc514333525"</w:instrText>
        </w:r>
        <w:r w:rsidR="001800A6" w:rsidRPr="008C0FA8">
          <w:rPr>
            <w:rStyle w:val="Hyperlink"/>
          </w:rPr>
          <w:instrText xml:space="preserve"> </w:instrText>
        </w:r>
        <w:r w:rsidR="001800A6" w:rsidRPr="008C0FA8">
          <w:rPr>
            <w:rStyle w:val="Hyperlink"/>
          </w:rPr>
        </w:r>
        <w:r w:rsidR="001800A6" w:rsidRPr="008C0FA8">
          <w:rPr>
            <w:rStyle w:val="Hyperlink"/>
          </w:rPr>
          <w:fldChar w:fldCharType="separate"/>
        </w:r>
        <w:r w:rsidR="001800A6" w:rsidRPr="008C0FA8">
          <w:rPr>
            <w:rStyle w:val="Hyperlink"/>
          </w:rPr>
          <w:t>1</w:t>
        </w:r>
        <w:r w:rsidR="001800A6">
          <w:rPr>
            <w:rFonts w:eastAsiaTheme="minorEastAsia"/>
            <w:b w:val="0"/>
            <w:color w:val="auto"/>
            <w:kern w:val="0"/>
            <w:sz w:val="22"/>
            <w:szCs w:val="22"/>
            <w:lang w:val="en-US"/>
          </w:rPr>
          <w:tab/>
        </w:r>
        <w:r w:rsidR="001800A6" w:rsidRPr="008C0FA8">
          <w:rPr>
            <w:rStyle w:val="Hyperlink"/>
          </w:rPr>
          <w:t>Introduction</w:t>
        </w:r>
        <w:r w:rsidR="001800A6">
          <w:rPr>
            <w:webHidden/>
          </w:rPr>
          <w:tab/>
        </w:r>
        <w:r w:rsidR="001800A6">
          <w:rPr>
            <w:webHidden/>
          </w:rPr>
          <w:fldChar w:fldCharType="begin"/>
        </w:r>
        <w:r w:rsidR="001800A6">
          <w:rPr>
            <w:webHidden/>
          </w:rPr>
          <w:instrText xml:space="preserve"> PAGEREF _Toc514333525 \h </w:instrText>
        </w:r>
        <w:r w:rsidR="001800A6">
          <w:rPr>
            <w:webHidden/>
          </w:rPr>
        </w:r>
      </w:ins>
      <w:r w:rsidR="001800A6">
        <w:rPr>
          <w:webHidden/>
        </w:rPr>
        <w:fldChar w:fldCharType="separate"/>
      </w:r>
      <w:ins w:id="18" w:author="Byrski, Krzysztof" w:date="2018-05-17T15:16:00Z">
        <w:r w:rsidR="001800A6">
          <w:rPr>
            <w:webHidden/>
          </w:rPr>
          <w:t>4</w:t>
        </w:r>
        <w:r w:rsidR="001800A6">
          <w:rPr>
            <w:webHidden/>
          </w:rPr>
          <w:fldChar w:fldCharType="end"/>
        </w:r>
        <w:r w:rsidR="001800A6" w:rsidRPr="008C0FA8">
          <w:rPr>
            <w:rStyle w:val="Hyperlink"/>
          </w:rPr>
          <w:fldChar w:fldCharType="end"/>
        </w:r>
      </w:ins>
    </w:p>
    <w:p w:rsidR="001800A6" w:rsidRDefault="001800A6">
      <w:pPr>
        <w:pStyle w:val="TOC2"/>
        <w:rPr>
          <w:ins w:id="19" w:author="Byrski, Krzysztof" w:date="2018-05-17T15:16:00Z"/>
          <w:rFonts w:asciiTheme="minorHAnsi" w:eastAsiaTheme="minorEastAsia" w:hAnsiTheme="minorHAnsi"/>
          <w:color w:val="auto"/>
          <w:kern w:val="0"/>
          <w:szCs w:val="22"/>
        </w:rPr>
      </w:pPr>
      <w:ins w:id="20" w:author="Byrski, Krzysztof" w:date="2018-05-17T15:16:00Z">
        <w:r w:rsidRPr="008C0FA8">
          <w:rPr>
            <w:rStyle w:val="Hyperlink"/>
          </w:rPr>
          <w:fldChar w:fldCharType="begin"/>
        </w:r>
        <w:r w:rsidRPr="008C0FA8">
          <w:rPr>
            <w:rStyle w:val="Hyperlink"/>
          </w:rPr>
          <w:instrText xml:space="preserve"> </w:instrText>
        </w:r>
        <w:r>
          <w:instrText>HYPERLINK \l "_Toc514333526"</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1.1</w:t>
        </w:r>
        <w:r>
          <w:rPr>
            <w:rFonts w:asciiTheme="minorHAnsi" w:eastAsiaTheme="minorEastAsia" w:hAnsiTheme="minorHAnsi"/>
            <w:color w:val="auto"/>
            <w:kern w:val="0"/>
            <w:szCs w:val="22"/>
          </w:rPr>
          <w:tab/>
        </w:r>
        <w:r w:rsidRPr="008C0FA8">
          <w:rPr>
            <w:rStyle w:val="Hyperlink"/>
          </w:rPr>
          <w:t>Purpose</w:t>
        </w:r>
        <w:r>
          <w:rPr>
            <w:webHidden/>
          </w:rPr>
          <w:tab/>
        </w:r>
        <w:r>
          <w:rPr>
            <w:webHidden/>
          </w:rPr>
          <w:fldChar w:fldCharType="begin"/>
        </w:r>
        <w:r>
          <w:rPr>
            <w:webHidden/>
          </w:rPr>
          <w:instrText xml:space="preserve"> PAGEREF _Toc514333526 \h </w:instrText>
        </w:r>
        <w:r>
          <w:rPr>
            <w:webHidden/>
          </w:rPr>
        </w:r>
      </w:ins>
      <w:r>
        <w:rPr>
          <w:webHidden/>
        </w:rPr>
        <w:fldChar w:fldCharType="separate"/>
      </w:r>
      <w:ins w:id="21" w:author="Byrski, Krzysztof" w:date="2018-05-17T15:16:00Z">
        <w:r>
          <w:rPr>
            <w:webHidden/>
          </w:rPr>
          <w:t>4</w:t>
        </w:r>
        <w:r>
          <w:rPr>
            <w:webHidden/>
          </w:rPr>
          <w:fldChar w:fldCharType="end"/>
        </w:r>
        <w:r w:rsidRPr="008C0FA8">
          <w:rPr>
            <w:rStyle w:val="Hyperlink"/>
          </w:rPr>
          <w:fldChar w:fldCharType="end"/>
        </w:r>
      </w:ins>
    </w:p>
    <w:p w:rsidR="001800A6" w:rsidRDefault="001800A6">
      <w:pPr>
        <w:pStyle w:val="TOC2"/>
        <w:rPr>
          <w:ins w:id="22" w:author="Byrski, Krzysztof" w:date="2018-05-17T15:16:00Z"/>
          <w:rFonts w:asciiTheme="minorHAnsi" w:eastAsiaTheme="minorEastAsia" w:hAnsiTheme="minorHAnsi"/>
          <w:color w:val="auto"/>
          <w:kern w:val="0"/>
          <w:szCs w:val="22"/>
        </w:rPr>
      </w:pPr>
      <w:ins w:id="23" w:author="Byrski, Krzysztof" w:date="2018-05-17T15:16:00Z">
        <w:r w:rsidRPr="008C0FA8">
          <w:rPr>
            <w:rStyle w:val="Hyperlink"/>
          </w:rPr>
          <w:fldChar w:fldCharType="begin"/>
        </w:r>
        <w:r w:rsidRPr="008C0FA8">
          <w:rPr>
            <w:rStyle w:val="Hyperlink"/>
          </w:rPr>
          <w:instrText xml:space="preserve"> </w:instrText>
        </w:r>
        <w:r>
          <w:instrText>HYPERLINK \l "_Toc514333527"</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1.2</w:t>
        </w:r>
        <w:r>
          <w:rPr>
            <w:rFonts w:asciiTheme="minorHAnsi" w:eastAsiaTheme="minorEastAsia" w:hAnsiTheme="minorHAnsi"/>
            <w:color w:val="auto"/>
            <w:kern w:val="0"/>
            <w:szCs w:val="22"/>
          </w:rPr>
          <w:tab/>
        </w:r>
        <w:r w:rsidRPr="008C0FA8">
          <w:rPr>
            <w:rStyle w:val="Hyperlink"/>
          </w:rPr>
          <w:t>Scope</w:t>
        </w:r>
        <w:r>
          <w:rPr>
            <w:webHidden/>
          </w:rPr>
          <w:tab/>
        </w:r>
        <w:r>
          <w:rPr>
            <w:webHidden/>
          </w:rPr>
          <w:fldChar w:fldCharType="begin"/>
        </w:r>
        <w:r>
          <w:rPr>
            <w:webHidden/>
          </w:rPr>
          <w:instrText xml:space="preserve"> PAGEREF _Toc514333527 \h </w:instrText>
        </w:r>
        <w:r>
          <w:rPr>
            <w:webHidden/>
          </w:rPr>
        </w:r>
      </w:ins>
      <w:r>
        <w:rPr>
          <w:webHidden/>
        </w:rPr>
        <w:fldChar w:fldCharType="separate"/>
      </w:r>
      <w:ins w:id="24" w:author="Byrski, Krzysztof" w:date="2018-05-17T15:16:00Z">
        <w:r>
          <w:rPr>
            <w:webHidden/>
          </w:rPr>
          <w:t>4</w:t>
        </w:r>
        <w:r>
          <w:rPr>
            <w:webHidden/>
          </w:rPr>
          <w:fldChar w:fldCharType="end"/>
        </w:r>
        <w:r w:rsidRPr="008C0FA8">
          <w:rPr>
            <w:rStyle w:val="Hyperlink"/>
          </w:rPr>
          <w:fldChar w:fldCharType="end"/>
        </w:r>
      </w:ins>
    </w:p>
    <w:p w:rsidR="001800A6" w:rsidRDefault="001800A6">
      <w:pPr>
        <w:pStyle w:val="TOC1"/>
        <w:rPr>
          <w:ins w:id="25" w:author="Byrski, Krzysztof" w:date="2018-05-17T15:16:00Z"/>
          <w:rFonts w:eastAsiaTheme="minorEastAsia"/>
          <w:b w:val="0"/>
          <w:color w:val="auto"/>
          <w:kern w:val="0"/>
          <w:sz w:val="22"/>
          <w:szCs w:val="22"/>
          <w:lang w:val="en-US"/>
        </w:rPr>
      </w:pPr>
      <w:ins w:id="26" w:author="Byrski, Krzysztof" w:date="2018-05-17T15:16:00Z">
        <w:r w:rsidRPr="008C0FA8">
          <w:rPr>
            <w:rStyle w:val="Hyperlink"/>
          </w:rPr>
          <w:fldChar w:fldCharType="begin"/>
        </w:r>
        <w:r w:rsidRPr="008C0FA8">
          <w:rPr>
            <w:rStyle w:val="Hyperlink"/>
          </w:rPr>
          <w:instrText xml:space="preserve"> </w:instrText>
        </w:r>
        <w:r>
          <w:instrText>HYPERLINK \l "_Toc514333528"</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2</w:t>
        </w:r>
        <w:r>
          <w:rPr>
            <w:rFonts w:eastAsiaTheme="minorEastAsia"/>
            <w:b w:val="0"/>
            <w:color w:val="auto"/>
            <w:kern w:val="0"/>
            <w:sz w:val="22"/>
            <w:szCs w:val="22"/>
            <w:lang w:val="en-US"/>
          </w:rPr>
          <w:tab/>
        </w:r>
        <w:r w:rsidRPr="008C0FA8">
          <w:rPr>
            <w:rStyle w:val="Hyperlink"/>
            <w:rFonts w:ascii="Calibri" w:hAnsi="Calibri" w:cs="Calibri"/>
          </w:rPr>
          <w:t>BmwTunSetHndlr &amp; High-Level Description</w:t>
        </w:r>
        <w:r>
          <w:rPr>
            <w:webHidden/>
          </w:rPr>
          <w:tab/>
        </w:r>
        <w:r>
          <w:rPr>
            <w:webHidden/>
          </w:rPr>
          <w:fldChar w:fldCharType="begin"/>
        </w:r>
        <w:r>
          <w:rPr>
            <w:webHidden/>
          </w:rPr>
          <w:instrText xml:space="preserve"> PAGEREF _Toc514333528 \h </w:instrText>
        </w:r>
        <w:r>
          <w:rPr>
            <w:webHidden/>
          </w:rPr>
        </w:r>
      </w:ins>
      <w:r>
        <w:rPr>
          <w:webHidden/>
        </w:rPr>
        <w:fldChar w:fldCharType="separate"/>
      </w:r>
      <w:ins w:id="27" w:author="Byrski, Krzysztof" w:date="2018-05-17T15:16:00Z">
        <w:r>
          <w:rPr>
            <w:webHidden/>
          </w:rPr>
          <w:t>5</w:t>
        </w:r>
        <w:r>
          <w:rPr>
            <w:webHidden/>
          </w:rPr>
          <w:fldChar w:fldCharType="end"/>
        </w:r>
        <w:r w:rsidRPr="008C0FA8">
          <w:rPr>
            <w:rStyle w:val="Hyperlink"/>
          </w:rPr>
          <w:fldChar w:fldCharType="end"/>
        </w:r>
      </w:ins>
    </w:p>
    <w:p w:rsidR="001800A6" w:rsidRDefault="001800A6">
      <w:pPr>
        <w:pStyle w:val="TOC1"/>
        <w:rPr>
          <w:ins w:id="28" w:author="Byrski, Krzysztof" w:date="2018-05-17T15:16:00Z"/>
          <w:rFonts w:eastAsiaTheme="minorEastAsia"/>
          <w:b w:val="0"/>
          <w:color w:val="auto"/>
          <w:kern w:val="0"/>
          <w:sz w:val="22"/>
          <w:szCs w:val="22"/>
          <w:lang w:val="en-US"/>
        </w:rPr>
      </w:pPr>
      <w:ins w:id="29" w:author="Byrski, Krzysztof" w:date="2018-05-17T15:16:00Z">
        <w:r w:rsidRPr="008C0FA8">
          <w:rPr>
            <w:rStyle w:val="Hyperlink"/>
          </w:rPr>
          <w:fldChar w:fldCharType="begin"/>
        </w:r>
        <w:r w:rsidRPr="008C0FA8">
          <w:rPr>
            <w:rStyle w:val="Hyperlink"/>
          </w:rPr>
          <w:instrText xml:space="preserve"> </w:instrText>
        </w:r>
        <w:r>
          <w:instrText>HYPERLINK \l "_Toc514333529"</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3</w:t>
        </w:r>
        <w:r>
          <w:rPr>
            <w:rFonts w:eastAsiaTheme="minorEastAsia"/>
            <w:b w:val="0"/>
            <w:color w:val="auto"/>
            <w:kern w:val="0"/>
            <w:sz w:val="22"/>
            <w:szCs w:val="22"/>
            <w:lang w:val="en-US"/>
          </w:rPr>
          <w:tab/>
        </w:r>
        <w:r w:rsidRPr="008C0FA8">
          <w:rPr>
            <w:rStyle w:val="Hyperlink"/>
            <w:rFonts w:ascii="Calibri" w:hAnsi="Calibri" w:cs="Calibri"/>
          </w:rPr>
          <w:t>Design details of software module</w:t>
        </w:r>
        <w:r>
          <w:rPr>
            <w:webHidden/>
          </w:rPr>
          <w:tab/>
        </w:r>
        <w:r>
          <w:rPr>
            <w:webHidden/>
          </w:rPr>
          <w:fldChar w:fldCharType="begin"/>
        </w:r>
        <w:r>
          <w:rPr>
            <w:webHidden/>
          </w:rPr>
          <w:instrText xml:space="preserve"> PAGEREF _Toc514333529 \h </w:instrText>
        </w:r>
        <w:r>
          <w:rPr>
            <w:webHidden/>
          </w:rPr>
        </w:r>
      </w:ins>
      <w:r>
        <w:rPr>
          <w:webHidden/>
        </w:rPr>
        <w:fldChar w:fldCharType="separate"/>
      </w:r>
      <w:ins w:id="30" w:author="Byrski, Krzysztof" w:date="2018-05-17T15:16:00Z">
        <w:r>
          <w:rPr>
            <w:webHidden/>
          </w:rPr>
          <w:t>6</w:t>
        </w:r>
        <w:r>
          <w:rPr>
            <w:webHidden/>
          </w:rPr>
          <w:fldChar w:fldCharType="end"/>
        </w:r>
        <w:r w:rsidRPr="008C0FA8">
          <w:rPr>
            <w:rStyle w:val="Hyperlink"/>
          </w:rPr>
          <w:fldChar w:fldCharType="end"/>
        </w:r>
      </w:ins>
    </w:p>
    <w:p w:rsidR="001800A6" w:rsidRDefault="001800A6">
      <w:pPr>
        <w:pStyle w:val="TOC2"/>
        <w:rPr>
          <w:ins w:id="31" w:author="Byrski, Krzysztof" w:date="2018-05-17T15:16:00Z"/>
          <w:rFonts w:asciiTheme="minorHAnsi" w:eastAsiaTheme="minorEastAsia" w:hAnsiTheme="minorHAnsi"/>
          <w:color w:val="auto"/>
          <w:kern w:val="0"/>
          <w:szCs w:val="22"/>
        </w:rPr>
      </w:pPr>
      <w:ins w:id="32" w:author="Byrski, Krzysztof" w:date="2018-05-17T15:16:00Z">
        <w:r w:rsidRPr="008C0FA8">
          <w:rPr>
            <w:rStyle w:val="Hyperlink"/>
          </w:rPr>
          <w:fldChar w:fldCharType="begin"/>
        </w:r>
        <w:r w:rsidRPr="008C0FA8">
          <w:rPr>
            <w:rStyle w:val="Hyperlink"/>
          </w:rPr>
          <w:instrText xml:space="preserve"> </w:instrText>
        </w:r>
        <w:r>
          <w:instrText>HYPERLINK \l "_Toc514333530"</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3.1</w:t>
        </w:r>
        <w:r>
          <w:rPr>
            <w:rFonts w:asciiTheme="minorHAnsi" w:eastAsiaTheme="minorEastAsia" w:hAnsiTheme="minorHAnsi"/>
            <w:color w:val="auto"/>
            <w:kern w:val="0"/>
            <w:szCs w:val="22"/>
          </w:rPr>
          <w:tab/>
        </w:r>
        <w:r w:rsidRPr="008C0FA8">
          <w:rPr>
            <w:rStyle w:val="Hyperlink"/>
            <w:rFonts w:cs="Calibri"/>
          </w:rPr>
          <w:t>Graphical representation of BmwTunSetHndlr</w:t>
        </w:r>
        <w:r>
          <w:rPr>
            <w:webHidden/>
          </w:rPr>
          <w:tab/>
        </w:r>
        <w:r>
          <w:rPr>
            <w:webHidden/>
          </w:rPr>
          <w:fldChar w:fldCharType="begin"/>
        </w:r>
        <w:r>
          <w:rPr>
            <w:webHidden/>
          </w:rPr>
          <w:instrText xml:space="preserve"> PAGEREF _Toc514333530 \h </w:instrText>
        </w:r>
        <w:r>
          <w:rPr>
            <w:webHidden/>
          </w:rPr>
        </w:r>
      </w:ins>
      <w:r>
        <w:rPr>
          <w:webHidden/>
        </w:rPr>
        <w:fldChar w:fldCharType="separate"/>
      </w:r>
      <w:ins w:id="33" w:author="Byrski, Krzysztof" w:date="2018-05-17T15:16:00Z">
        <w:r>
          <w:rPr>
            <w:webHidden/>
          </w:rPr>
          <w:t>6</w:t>
        </w:r>
        <w:r>
          <w:rPr>
            <w:webHidden/>
          </w:rPr>
          <w:fldChar w:fldCharType="end"/>
        </w:r>
        <w:r w:rsidRPr="008C0FA8">
          <w:rPr>
            <w:rStyle w:val="Hyperlink"/>
          </w:rPr>
          <w:fldChar w:fldCharType="end"/>
        </w:r>
      </w:ins>
    </w:p>
    <w:p w:rsidR="001800A6" w:rsidRDefault="001800A6">
      <w:pPr>
        <w:pStyle w:val="TOC2"/>
        <w:rPr>
          <w:ins w:id="34" w:author="Byrski, Krzysztof" w:date="2018-05-17T15:16:00Z"/>
          <w:rFonts w:asciiTheme="minorHAnsi" w:eastAsiaTheme="minorEastAsia" w:hAnsiTheme="minorHAnsi"/>
          <w:color w:val="auto"/>
          <w:kern w:val="0"/>
          <w:szCs w:val="22"/>
        </w:rPr>
      </w:pPr>
      <w:ins w:id="35" w:author="Byrski, Krzysztof" w:date="2018-05-17T15:16:00Z">
        <w:r w:rsidRPr="008C0FA8">
          <w:rPr>
            <w:rStyle w:val="Hyperlink"/>
          </w:rPr>
          <w:fldChar w:fldCharType="begin"/>
        </w:r>
        <w:r w:rsidRPr="008C0FA8">
          <w:rPr>
            <w:rStyle w:val="Hyperlink"/>
          </w:rPr>
          <w:instrText xml:space="preserve"> </w:instrText>
        </w:r>
        <w:r>
          <w:instrText>HYPERLINK \l "_Toc514333531"</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3.2</w:t>
        </w:r>
        <w:r>
          <w:rPr>
            <w:rFonts w:asciiTheme="minorHAnsi" w:eastAsiaTheme="minorEastAsia" w:hAnsiTheme="minorHAnsi"/>
            <w:color w:val="auto"/>
            <w:kern w:val="0"/>
            <w:szCs w:val="22"/>
          </w:rPr>
          <w:tab/>
        </w:r>
        <w:r w:rsidRPr="008C0FA8">
          <w:rPr>
            <w:rStyle w:val="Hyperlink"/>
            <w:rFonts w:cs="Calibri"/>
          </w:rPr>
          <w:t>Data Flow Diagram</w:t>
        </w:r>
        <w:r>
          <w:rPr>
            <w:webHidden/>
          </w:rPr>
          <w:tab/>
        </w:r>
        <w:r>
          <w:rPr>
            <w:webHidden/>
          </w:rPr>
          <w:fldChar w:fldCharType="begin"/>
        </w:r>
        <w:r>
          <w:rPr>
            <w:webHidden/>
          </w:rPr>
          <w:instrText xml:space="preserve"> PAGEREF _Toc514333531 \h </w:instrText>
        </w:r>
        <w:r>
          <w:rPr>
            <w:webHidden/>
          </w:rPr>
        </w:r>
      </w:ins>
      <w:r>
        <w:rPr>
          <w:webHidden/>
        </w:rPr>
        <w:fldChar w:fldCharType="separate"/>
      </w:r>
      <w:ins w:id="36" w:author="Byrski, Krzysztof" w:date="2018-05-17T15:16:00Z">
        <w:r>
          <w:rPr>
            <w:webHidden/>
          </w:rPr>
          <w:t>6</w:t>
        </w:r>
        <w:r>
          <w:rPr>
            <w:webHidden/>
          </w:rPr>
          <w:fldChar w:fldCharType="end"/>
        </w:r>
        <w:r w:rsidRPr="008C0FA8">
          <w:rPr>
            <w:rStyle w:val="Hyperlink"/>
          </w:rPr>
          <w:fldChar w:fldCharType="end"/>
        </w:r>
      </w:ins>
    </w:p>
    <w:p w:rsidR="001800A6" w:rsidRDefault="001800A6">
      <w:pPr>
        <w:pStyle w:val="TOC3"/>
        <w:tabs>
          <w:tab w:val="left" w:pos="1200"/>
        </w:tabs>
        <w:rPr>
          <w:ins w:id="37" w:author="Byrski, Krzysztof" w:date="2018-05-17T15:16:00Z"/>
          <w:rFonts w:asciiTheme="minorHAnsi" w:eastAsiaTheme="minorEastAsia" w:hAnsiTheme="minorHAnsi"/>
          <w:color w:val="auto"/>
          <w:kern w:val="0"/>
          <w:sz w:val="22"/>
          <w:szCs w:val="22"/>
        </w:rPr>
      </w:pPr>
      <w:ins w:id="38" w:author="Byrski, Krzysztof" w:date="2018-05-17T15:16:00Z">
        <w:r w:rsidRPr="008C0FA8">
          <w:rPr>
            <w:rStyle w:val="Hyperlink"/>
          </w:rPr>
          <w:fldChar w:fldCharType="begin"/>
        </w:r>
        <w:r w:rsidRPr="008C0FA8">
          <w:rPr>
            <w:rStyle w:val="Hyperlink"/>
          </w:rPr>
          <w:instrText xml:space="preserve"> </w:instrText>
        </w:r>
        <w:r>
          <w:instrText>HYPERLINK \l "_Toc514333532"</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3.2.1</w:t>
        </w:r>
        <w:r>
          <w:rPr>
            <w:rFonts w:asciiTheme="minorHAnsi" w:eastAsiaTheme="minorEastAsia" w:hAnsiTheme="minorHAnsi"/>
            <w:color w:val="auto"/>
            <w:kern w:val="0"/>
            <w:sz w:val="22"/>
            <w:szCs w:val="22"/>
          </w:rPr>
          <w:tab/>
        </w:r>
        <w:r w:rsidRPr="008C0FA8">
          <w:rPr>
            <w:rStyle w:val="Hyperlink"/>
          </w:rPr>
          <w:t xml:space="preserve">Component </w:t>
        </w:r>
        <w:r w:rsidRPr="008C0FA8">
          <w:rPr>
            <w:rStyle w:val="Hyperlink"/>
            <w:rFonts w:cs="Calibri"/>
          </w:rPr>
          <w:t>level DFD</w:t>
        </w:r>
        <w:r>
          <w:rPr>
            <w:webHidden/>
          </w:rPr>
          <w:tab/>
        </w:r>
        <w:r>
          <w:rPr>
            <w:webHidden/>
          </w:rPr>
          <w:fldChar w:fldCharType="begin"/>
        </w:r>
        <w:r>
          <w:rPr>
            <w:webHidden/>
          </w:rPr>
          <w:instrText xml:space="preserve"> PAGEREF _Toc514333532 \h </w:instrText>
        </w:r>
        <w:r>
          <w:rPr>
            <w:webHidden/>
          </w:rPr>
        </w:r>
      </w:ins>
      <w:r>
        <w:rPr>
          <w:webHidden/>
        </w:rPr>
        <w:fldChar w:fldCharType="separate"/>
      </w:r>
      <w:ins w:id="39" w:author="Byrski, Krzysztof" w:date="2018-05-17T15:16:00Z">
        <w:r>
          <w:rPr>
            <w:webHidden/>
          </w:rPr>
          <w:t>6</w:t>
        </w:r>
        <w:r>
          <w:rPr>
            <w:webHidden/>
          </w:rPr>
          <w:fldChar w:fldCharType="end"/>
        </w:r>
        <w:r w:rsidRPr="008C0FA8">
          <w:rPr>
            <w:rStyle w:val="Hyperlink"/>
          </w:rPr>
          <w:fldChar w:fldCharType="end"/>
        </w:r>
      </w:ins>
    </w:p>
    <w:p w:rsidR="001800A6" w:rsidRDefault="001800A6">
      <w:pPr>
        <w:pStyle w:val="TOC3"/>
        <w:tabs>
          <w:tab w:val="left" w:pos="1200"/>
        </w:tabs>
        <w:rPr>
          <w:ins w:id="40" w:author="Byrski, Krzysztof" w:date="2018-05-17T15:16:00Z"/>
          <w:rFonts w:asciiTheme="minorHAnsi" w:eastAsiaTheme="minorEastAsia" w:hAnsiTheme="minorHAnsi"/>
          <w:color w:val="auto"/>
          <w:kern w:val="0"/>
          <w:sz w:val="22"/>
          <w:szCs w:val="22"/>
        </w:rPr>
      </w:pPr>
      <w:ins w:id="41" w:author="Byrski, Krzysztof" w:date="2018-05-17T15:16:00Z">
        <w:r w:rsidRPr="008C0FA8">
          <w:rPr>
            <w:rStyle w:val="Hyperlink"/>
          </w:rPr>
          <w:fldChar w:fldCharType="begin"/>
        </w:r>
        <w:r w:rsidRPr="008C0FA8">
          <w:rPr>
            <w:rStyle w:val="Hyperlink"/>
          </w:rPr>
          <w:instrText xml:space="preserve"> </w:instrText>
        </w:r>
        <w:r>
          <w:instrText>HYPERLINK \l "_Toc514333533"</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3.2.2</w:t>
        </w:r>
        <w:r>
          <w:rPr>
            <w:rFonts w:asciiTheme="minorHAnsi" w:eastAsiaTheme="minorEastAsia" w:hAnsiTheme="minorHAnsi"/>
            <w:color w:val="auto"/>
            <w:kern w:val="0"/>
            <w:sz w:val="22"/>
            <w:szCs w:val="22"/>
          </w:rPr>
          <w:tab/>
        </w:r>
        <w:r w:rsidRPr="008C0FA8">
          <w:rPr>
            <w:rStyle w:val="Hyperlink"/>
          </w:rPr>
          <w:t>Function level DFD</w:t>
        </w:r>
        <w:r>
          <w:rPr>
            <w:webHidden/>
          </w:rPr>
          <w:tab/>
        </w:r>
        <w:r>
          <w:rPr>
            <w:webHidden/>
          </w:rPr>
          <w:fldChar w:fldCharType="begin"/>
        </w:r>
        <w:r>
          <w:rPr>
            <w:webHidden/>
          </w:rPr>
          <w:instrText xml:space="preserve"> PAGEREF _Toc514333533 \h </w:instrText>
        </w:r>
        <w:r>
          <w:rPr>
            <w:webHidden/>
          </w:rPr>
        </w:r>
      </w:ins>
      <w:r>
        <w:rPr>
          <w:webHidden/>
        </w:rPr>
        <w:fldChar w:fldCharType="separate"/>
      </w:r>
      <w:ins w:id="42" w:author="Byrski, Krzysztof" w:date="2018-05-17T15:16:00Z">
        <w:r>
          <w:rPr>
            <w:webHidden/>
          </w:rPr>
          <w:t>6</w:t>
        </w:r>
        <w:r>
          <w:rPr>
            <w:webHidden/>
          </w:rPr>
          <w:fldChar w:fldCharType="end"/>
        </w:r>
        <w:r w:rsidRPr="008C0FA8">
          <w:rPr>
            <w:rStyle w:val="Hyperlink"/>
          </w:rPr>
          <w:fldChar w:fldCharType="end"/>
        </w:r>
      </w:ins>
    </w:p>
    <w:p w:rsidR="001800A6" w:rsidRDefault="001800A6">
      <w:pPr>
        <w:pStyle w:val="TOC1"/>
        <w:rPr>
          <w:ins w:id="43" w:author="Byrski, Krzysztof" w:date="2018-05-17T15:16:00Z"/>
          <w:rFonts w:eastAsiaTheme="minorEastAsia"/>
          <w:b w:val="0"/>
          <w:color w:val="auto"/>
          <w:kern w:val="0"/>
          <w:sz w:val="22"/>
          <w:szCs w:val="22"/>
          <w:lang w:val="en-US"/>
        </w:rPr>
      </w:pPr>
      <w:ins w:id="44" w:author="Byrski, Krzysztof" w:date="2018-05-17T15:16:00Z">
        <w:r w:rsidRPr="008C0FA8">
          <w:rPr>
            <w:rStyle w:val="Hyperlink"/>
          </w:rPr>
          <w:fldChar w:fldCharType="begin"/>
        </w:r>
        <w:r w:rsidRPr="008C0FA8">
          <w:rPr>
            <w:rStyle w:val="Hyperlink"/>
          </w:rPr>
          <w:instrText xml:space="preserve"> </w:instrText>
        </w:r>
        <w:r>
          <w:instrText>HYPERLINK \l "_Toc514333534"</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4</w:t>
        </w:r>
        <w:r>
          <w:rPr>
            <w:rFonts w:eastAsiaTheme="minorEastAsia"/>
            <w:b w:val="0"/>
            <w:color w:val="auto"/>
            <w:kern w:val="0"/>
            <w:sz w:val="22"/>
            <w:szCs w:val="22"/>
            <w:lang w:val="en-US"/>
          </w:rPr>
          <w:tab/>
        </w:r>
        <w:r w:rsidRPr="008C0FA8">
          <w:rPr>
            <w:rStyle w:val="Hyperlink"/>
            <w:rFonts w:ascii="Calibri" w:hAnsi="Calibri" w:cs="Calibri"/>
          </w:rPr>
          <w:t>Constant Data Dictionary</w:t>
        </w:r>
        <w:r>
          <w:rPr>
            <w:webHidden/>
          </w:rPr>
          <w:tab/>
        </w:r>
        <w:r>
          <w:rPr>
            <w:webHidden/>
          </w:rPr>
          <w:fldChar w:fldCharType="begin"/>
        </w:r>
        <w:r>
          <w:rPr>
            <w:webHidden/>
          </w:rPr>
          <w:instrText xml:space="preserve"> PAGEREF _Toc514333534 \h </w:instrText>
        </w:r>
        <w:r>
          <w:rPr>
            <w:webHidden/>
          </w:rPr>
        </w:r>
      </w:ins>
      <w:r>
        <w:rPr>
          <w:webHidden/>
        </w:rPr>
        <w:fldChar w:fldCharType="separate"/>
      </w:r>
      <w:ins w:id="45" w:author="Byrski, Krzysztof" w:date="2018-05-17T15:16:00Z">
        <w:r>
          <w:rPr>
            <w:webHidden/>
          </w:rPr>
          <w:t>7</w:t>
        </w:r>
        <w:r>
          <w:rPr>
            <w:webHidden/>
          </w:rPr>
          <w:fldChar w:fldCharType="end"/>
        </w:r>
        <w:r w:rsidRPr="008C0FA8">
          <w:rPr>
            <w:rStyle w:val="Hyperlink"/>
          </w:rPr>
          <w:fldChar w:fldCharType="end"/>
        </w:r>
      </w:ins>
    </w:p>
    <w:p w:rsidR="001800A6" w:rsidRDefault="001800A6">
      <w:pPr>
        <w:pStyle w:val="TOC2"/>
        <w:rPr>
          <w:ins w:id="46" w:author="Byrski, Krzysztof" w:date="2018-05-17T15:16:00Z"/>
          <w:rFonts w:asciiTheme="minorHAnsi" w:eastAsiaTheme="minorEastAsia" w:hAnsiTheme="minorHAnsi"/>
          <w:color w:val="auto"/>
          <w:kern w:val="0"/>
          <w:szCs w:val="22"/>
        </w:rPr>
      </w:pPr>
      <w:ins w:id="47" w:author="Byrski, Krzysztof" w:date="2018-05-17T15:16:00Z">
        <w:r w:rsidRPr="008C0FA8">
          <w:rPr>
            <w:rStyle w:val="Hyperlink"/>
          </w:rPr>
          <w:fldChar w:fldCharType="begin"/>
        </w:r>
        <w:r w:rsidRPr="008C0FA8">
          <w:rPr>
            <w:rStyle w:val="Hyperlink"/>
          </w:rPr>
          <w:instrText xml:space="preserve"> </w:instrText>
        </w:r>
        <w:r>
          <w:instrText>HYPERLINK \l "_Toc514333535"</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4.1</w:t>
        </w:r>
        <w:r>
          <w:rPr>
            <w:rFonts w:asciiTheme="minorHAnsi" w:eastAsiaTheme="minorEastAsia" w:hAnsiTheme="minorHAnsi"/>
            <w:color w:val="auto"/>
            <w:kern w:val="0"/>
            <w:szCs w:val="22"/>
          </w:rPr>
          <w:tab/>
        </w:r>
        <w:r w:rsidRPr="008C0FA8">
          <w:rPr>
            <w:rStyle w:val="Hyperlink"/>
          </w:rPr>
          <w:t>Program (fixed) Constants</w:t>
        </w:r>
        <w:r>
          <w:rPr>
            <w:webHidden/>
          </w:rPr>
          <w:tab/>
        </w:r>
        <w:r>
          <w:rPr>
            <w:webHidden/>
          </w:rPr>
          <w:fldChar w:fldCharType="begin"/>
        </w:r>
        <w:r>
          <w:rPr>
            <w:webHidden/>
          </w:rPr>
          <w:instrText xml:space="preserve"> PAGEREF _Toc514333535 \h </w:instrText>
        </w:r>
        <w:r>
          <w:rPr>
            <w:webHidden/>
          </w:rPr>
        </w:r>
      </w:ins>
      <w:r>
        <w:rPr>
          <w:webHidden/>
        </w:rPr>
        <w:fldChar w:fldCharType="separate"/>
      </w:r>
      <w:ins w:id="48" w:author="Byrski, Krzysztof" w:date="2018-05-17T15:16:00Z">
        <w:r>
          <w:rPr>
            <w:webHidden/>
          </w:rPr>
          <w:t>7</w:t>
        </w:r>
        <w:r>
          <w:rPr>
            <w:webHidden/>
          </w:rPr>
          <w:fldChar w:fldCharType="end"/>
        </w:r>
        <w:r w:rsidRPr="008C0FA8">
          <w:rPr>
            <w:rStyle w:val="Hyperlink"/>
          </w:rPr>
          <w:fldChar w:fldCharType="end"/>
        </w:r>
      </w:ins>
    </w:p>
    <w:p w:rsidR="001800A6" w:rsidRDefault="001800A6">
      <w:pPr>
        <w:pStyle w:val="TOC3"/>
        <w:tabs>
          <w:tab w:val="left" w:pos="1200"/>
        </w:tabs>
        <w:rPr>
          <w:ins w:id="49" w:author="Byrski, Krzysztof" w:date="2018-05-17T15:16:00Z"/>
          <w:rFonts w:asciiTheme="minorHAnsi" w:eastAsiaTheme="minorEastAsia" w:hAnsiTheme="minorHAnsi"/>
          <w:color w:val="auto"/>
          <w:kern w:val="0"/>
          <w:sz w:val="22"/>
          <w:szCs w:val="22"/>
        </w:rPr>
      </w:pPr>
      <w:ins w:id="50" w:author="Byrski, Krzysztof" w:date="2018-05-17T15:16:00Z">
        <w:r w:rsidRPr="008C0FA8">
          <w:rPr>
            <w:rStyle w:val="Hyperlink"/>
          </w:rPr>
          <w:fldChar w:fldCharType="begin"/>
        </w:r>
        <w:r w:rsidRPr="008C0FA8">
          <w:rPr>
            <w:rStyle w:val="Hyperlink"/>
          </w:rPr>
          <w:instrText xml:space="preserve"> </w:instrText>
        </w:r>
        <w:r>
          <w:instrText>HYPERLINK \l "_Toc514333536"</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4.1.1</w:t>
        </w:r>
        <w:r>
          <w:rPr>
            <w:rFonts w:asciiTheme="minorHAnsi" w:eastAsiaTheme="minorEastAsia" w:hAnsiTheme="minorHAnsi"/>
            <w:color w:val="auto"/>
            <w:kern w:val="0"/>
            <w:sz w:val="22"/>
            <w:szCs w:val="22"/>
          </w:rPr>
          <w:tab/>
        </w:r>
        <w:r w:rsidRPr="008C0FA8">
          <w:rPr>
            <w:rStyle w:val="Hyperlink"/>
          </w:rPr>
          <w:t>Embedded Constants</w:t>
        </w:r>
        <w:r>
          <w:rPr>
            <w:webHidden/>
          </w:rPr>
          <w:tab/>
        </w:r>
        <w:r>
          <w:rPr>
            <w:webHidden/>
          </w:rPr>
          <w:fldChar w:fldCharType="begin"/>
        </w:r>
        <w:r>
          <w:rPr>
            <w:webHidden/>
          </w:rPr>
          <w:instrText xml:space="preserve"> PAGEREF _Toc514333536 \h </w:instrText>
        </w:r>
        <w:r>
          <w:rPr>
            <w:webHidden/>
          </w:rPr>
        </w:r>
      </w:ins>
      <w:r>
        <w:rPr>
          <w:webHidden/>
        </w:rPr>
        <w:fldChar w:fldCharType="separate"/>
      </w:r>
      <w:ins w:id="51" w:author="Byrski, Krzysztof" w:date="2018-05-17T15:16:00Z">
        <w:r>
          <w:rPr>
            <w:webHidden/>
          </w:rPr>
          <w:t>7</w:t>
        </w:r>
        <w:r>
          <w:rPr>
            <w:webHidden/>
          </w:rPr>
          <w:fldChar w:fldCharType="end"/>
        </w:r>
        <w:r w:rsidRPr="008C0FA8">
          <w:rPr>
            <w:rStyle w:val="Hyperlink"/>
          </w:rPr>
          <w:fldChar w:fldCharType="end"/>
        </w:r>
      </w:ins>
    </w:p>
    <w:p w:rsidR="001800A6" w:rsidRDefault="001800A6">
      <w:pPr>
        <w:pStyle w:val="TOC1"/>
        <w:rPr>
          <w:ins w:id="52" w:author="Byrski, Krzysztof" w:date="2018-05-17T15:16:00Z"/>
          <w:rFonts w:eastAsiaTheme="minorEastAsia"/>
          <w:b w:val="0"/>
          <w:color w:val="auto"/>
          <w:kern w:val="0"/>
          <w:sz w:val="22"/>
          <w:szCs w:val="22"/>
          <w:lang w:val="en-US"/>
        </w:rPr>
      </w:pPr>
      <w:ins w:id="53" w:author="Byrski, Krzysztof" w:date="2018-05-17T15:16:00Z">
        <w:r w:rsidRPr="008C0FA8">
          <w:rPr>
            <w:rStyle w:val="Hyperlink"/>
          </w:rPr>
          <w:fldChar w:fldCharType="begin"/>
        </w:r>
        <w:r w:rsidRPr="008C0FA8">
          <w:rPr>
            <w:rStyle w:val="Hyperlink"/>
          </w:rPr>
          <w:instrText xml:space="preserve"> </w:instrText>
        </w:r>
        <w:r>
          <w:instrText>HYPERLINK \l "_Toc514333537"</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5</w:t>
        </w:r>
        <w:r>
          <w:rPr>
            <w:rFonts w:eastAsiaTheme="minorEastAsia"/>
            <w:b w:val="0"/>
            <w:color w:val="auto"/>
            <w:kern w:val="0"/>
            <w:sz w:val="22"/>
            <w:szCs w:val="22"/>
            <w:lang w:val="en-US"/>
          </w:rPr>
          <w:tab/>
        </w:r>
        <w:r w:rsidRPr="008C0FA8">
          <w:rPr>
            <w:rStyle w:val="Hyperlink"/>
            <w:rFonts w:ascii="Calibri" w:hAnsi="Calibri" w:cs="Calibri"/>
          </w:rPr>
          <w:t>Software Component Implementation</w:t>
        </w:r>
        <w:r>
          <w:rPr>
            <w:webHidden/>
          </w:rPr>
          <w:tab/>
        </w:r>
        <w:r>
          <w:rPr>
            <w:webHidden/>
          </w:rPr>
          <w:fldChar w:fldCharType="begin"/>
        </w:r>
        <w:r>
          <w:rPr>
            <w:webHidden/>
          </w:rPr>
          <w:instrText xml:space="preserve"> PAGEREF _Toc514333537 \h </w:instrText>
        </w:r>
        <w:r>
          <w:rPr>
            <w:webHidden/>
          </w:rPr>
        </w:r>
      </w:ins>
      <w:r>
        <w:rPr>
          <w:webHidden/>
        </w:rPr>
        <w:fldChar w:fldCharType="separate"/>
      </w:r>
      <w:ins w:id="54" w:author="Byrski, Krzysztof" w:date="2018-05-17T15:16:00Z">
        <w:r>
          <w:rPr>
            <w:webHidden/>
          </w:rPr>
          <w:t>8</w:t>
        </w:r>
        <w:r>
          <w:rPr>
            <w:webHidden/>
          </w:rPr>
          <w:fldChar w:fldCharType="end"/>
        </w:r>
        <w:r w:rsidRPr="008C0FA8">
          <w:rPr>
            <w:rStyle w:val="Hyperlink"/>
          </w:rPr>
          <w:fldChar w:fldCharType="end"/>
        </w:r>
      </w:ins>
    </w:p>
    <w:p w:rsidR="001800A6" w:rsidRDefault="001800A6">
      <w:pPr>
        <w:pStyle w:val="TOC2"/>
        <w:rPr>
          <w:ins w:id="55" w:author="Byrski, Krzysztof" w:date="2018-05-17T15:16:00Z"/>
          <w:rFonts w:asciiTheme="minorHAnsi" w:eastAsiaTheme="minorEastAsia" w:hAnsiTheme="minorHAnsi"/>
          <w:color w:val="auto"/>
          <w:kern w:val="0"/>
          <w:szCs w:val="22"/>
        </w:rPr>
      </w:pPr>
      <w:ins w:id="56" w:author="Byrski, Krzysztof" w:date="2018-05-17T15:16:00Z">
        <w:r w:rsidRPr="008C0FA8">
          <w:rPr>
            <w:rStyle w:val="Hyperlink"/>
          </w:rPr>
          <w:fldChar w:fldCharType="begin"/>
        </w:r>
        <w:r w:rsidRPr="008C0FA8">
          <w:rPr>
            <w:rStyle w:val="Hyperlink"/>
          </w:rPr>
          <w:instrText xml:space="preserve"> </w:instrText>
        </w:r>
        <w:r>
          <w:instrText>HYPERLINK \l "_Toc514333538"</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5.1</w:t>
        </w:r>
        <w:r>
          <w:rPr>
            <w:rFonts w:asciiTheme="minorHAnsi" w:eastAsiaTheme="minorEastAsia" w:hAnsiTheme="minorHAnsi"/>
            <w:color w:val="auto"/>
            <w:kern w:val="0"/>
            <w:szCs w:val="22"/>
          </w:rPr>
          <w:tab/>
        </w:r>
        <w:r w:rsidRPr="008C0FA8">
          <w:rPr>
            <w:rStyle w:val="Hyperlink"/>
          </w:rPr>
          <w:t>Sub-Module Functions</w:t>
        </w:r>
        <w:r>
          <w:rPr>
            <w:webHidden/>
          </w:rPr>
          <w:tab/>
        </w:r>
        <w:r>
          <w:rPr>
            <w:webHidden/>
          </w:rPr>
          <w:fldChar w:fldCharType="begin"/>
        </w:r>
        <w:r>
          <w:rPr>
            <w:webHidden/>
          </w:rPr>
          <w:instrText xml:space="preserve"> PAGEREF _Toc514333538 \h </w:instrText>
        </w:r>
        <w:r>
          <w:rPr>
            <w:webHidden/>
          </w:rPr>
        </w:r>
      </w:ins>
      <w:r>
        <w:rPr>
          <w:webHidden/>
        </w:rPr>
        <w:fldChar w:fldCharType="separate"/>
      </w:r>
      <w:ins w:id="57" w:author="Byrski, Krzysztof" w:date="2018-05-17T15:16:00Z">
        <w:r>
          <w:rPr>
            <w:webHidden/>
          </w:rPr>
          <w:t>8</w:t>
        </w:r>
        <w:r>
          <w:rPr>
            <w:webHidden/>
          </w:rPr>
          <w:fldChar w:fldCharType="end"/>
        </w:r>
        <w:r w:rsidRPr="008C0FA8">
          <w:rPr>
            <w:rStyle w:val="Hyperlink"/>
          </w:rPr>
          <w:fldChar w:fldCharType="end"/>
        </w:r>
      </w:ins>
    </w:p>
    <w:p w:rsidR="001800A6" w:rsidRDefault="001800A6">
      <w:pPr>
        <w:pStyle w:val="TOC3"/>
        <w:tabs>
          <w:tab w:val="left" w:pos="1200"/>
        </w:tabs>
        <w:rPr>
          <w:ins w:id="58" w:author="Byrski, Krzysztof" w:date="2018-05-17T15:16:00Z"/>
          <w:rFonts w:asciiTheme="minorHAnsi" w:eastAsiaTheme="minorEastAsia" w:hAnsiTheme="minorHAnsi"/>
          <w:color w:val="auto"/>
          <w:kern w:val="0"/>
          <w:sz w:val="22"/>
          <w:szCs w:val="22"/>
        </w:rPr>
      </w:pPr>
      <w:ins w:id="59" w:author="Byrski, Krzysztof" w:date="2018-05-17T15:16:00Z">
        <w:r w:rsidRPr="008C0FA8">
          <w:rPr>
            <w:rStyle w:val="Hyperlink"/>
          </w:rPr>
          <w:fldChar w:fldCharType="begin"/>
        </w:r>
        <w:r w:rsidRPr="008C0FA8">
          <w:rPr>
            <w:rStyle w:val="Hyperlink"/>
          </w:rPr>
          <w:instrText xml:space="preserve"> </w:instrText>
        </w:r>
        <w:r>
          <w:instrText>HYPERLINK \l "_Toc514333539"</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5.1.1</w:t>
        </w:r>
        <w:r>
          <w:rPr>
            <w:rFonts w:asciiTheme="minorHAnsi" w:eastAsiaTheme="minorEastAsia" w:hAnsiTheme="minorHAnsi"/>
            <w:color w:val="auto"/>
            <w:kern w:val="0"/>
            <w:sz w:val="22"/>
            <w:szCs w:val="22"/>
          </w:rPr>
          <w:tab/>
        </w:r>
        <w:r w:rsidRPr="008C0FA8">
          <w:rPr>
            <w:rStyle w:val="Hyperlink"/>
          </w:rPr>
          <w:t>Init: BmwTunSetHndlrInit1</w:t>
        </w:r>
        <w:r>
          <w:rPr>
            <w:webHidden/>
          </w:rPr>
          <w:tab/>
        </w:r>
        <w:r>
          <w:rPr>
            <w:webHidden/>
          </w:rPr>
          <w:fldChar w:fldCharType="begin"/>
        </w:r>
        <w:r>
          <w:rPr>
            <w:webHidden/>
          </w:rPr>
          <w:instrText xml:space="preserve"> PAGEREF _Toc514333539 \h </w:instrText>
        </w:r>
        <w:r>
          <w:rPr>
            <w:webHidden/>
          </w:rPr>
        </w:r>
      </w:ins>
      <w:r>
        <w:rPr>
          <w:webHidden/>
        </w:rPr>
        <w:fldChar w:fldCharType="separate"/>
      </w:r>
      <w:ins w:id="60" w:author="Byrski, Krzysztof" w:date="2018-05-17T15:16:00Z">
        <w:r>
          <w:rPr>
            <w:webHidden/>
          </w:rPr>
          <w:t>8</w:t>
        </w:r>
        <w:r>
          <w:rPr>
            <w:webHidden/>
          </w:rPr>
          <w:fldChar w:fldCharType="end"/>
        </w:r>
        <w:r w:rsidRPr="008C0FA8">
          <w:rPr>
            <w:rStyle w:val="Hyperlink"/>
          </w:rPr>
          <w:fldChar w:fldCharType="end"/>
        </w:r>
      </w:ins>
    </w:p>
    <w:p w:rsidR="001800A6" w:rsidRDefault="001800A6">
      <w:pPr>
        <w:pStyle w:val="TOC3"/>
        <w:tabs>
          <w:tab w:val="left" w:pos="1200"/>
        </w:tabs>
        <w:rPr>
          <w:ins w:id="61" w:author="Byrski, Krzysztof" w:date="2018-05-17T15:16:00Z"/>
          <w:rFonts w:asciiTheme="minorHAnsi" w:eastAsiaTheme="minorEastAsia" w:hAnsiTheme="minorHAnsi"/>
          <w:color w:val="auto"/>
          <w:kern w:val="0"/>
          <w:sz w:val="22"/>
          <w:szCs w:val="22"/>
        </w:rPr>
      </w:pPr>
      <w:ins w:id="62" w:author="Byrski, Krzysztof" w:date="2018-05-17T15:16:00Z">
        <w:r w:rsidRPr="008C0FA8">
          <w:rPr>
            <w:rStyle w:val="Hyperlink"/>
          </w:rPr>
          <w:fldChar w:fldCharType="begin"/>
        </w:r>
        <w:r w:rsidRPr="008C0FA8">
          <w:rPr>
            <w:rStyle w:val="Hyperlink"/>
          </w:rPr>
          <w:instrText xml:space="preserve"> </w:instrText>
        </w:r>
        <w:r>
          <w:instrText>HYPERLINK \l "_Toc514333540"</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5.1.2</w:t>
        </w:r>
        <w:r>
          <w:rPr>
            <w:rFonts w:asciiTheme="minorHAnsi" w:eastAsiaTheme="minorEastAsia" w:hAnsiTheme="minorHAnsi"/>
            <w:color w:val="auto"/>
            <w:kern w:val="0"/>
            <w:sz w:val="22"/>
            <w:szCs w:val="22"/>
          </w:rPr>
          <w:tab/>
        </w:r>
        <w:r w:rsidRPr="008C0FA8">
          <w:rPr>
            <w:rStyle w:val="Hyperlink"/>
          </w:rPr>
          <w:t>Per: BmwTunSetHndlrPer1</w:t>
        </w:r>
        <w:r>
          <w:rPr>
            <w:webHidden/>
          </w:rPr>
          <w:tab/>
        </w:r>
        <w:r>
          <w:rPr>
            <w:webHidden/>
          </w:rPr>
          <w:fldChar w:fldCharType="begin"/>
        </w:r>
        <w:r>
          <w:rPr>
            <w:webHidden/>
          </w:rPr>
          <w:instrText xml:space="preserve"> PAGEREF _Toc514333540 \h </w:instrText>
        </w:r>
        <w:r>
          <w:rPr>
            <w:webHidden/>
          </w:rPr>
        </w:r>
      </w:ins>
      <w:r>
        <w:rPr>
          <w:webHidden/>
        </w:rPr>
        <w:fldChar w:fldCharType="separate"/>
      </w:r>
      <w:ins w:id="63" w:author="Byrski, Krzysztof" w:date="2018-05-17T15:16:00Z">
        <w:r>
          <w:rPr>
            <w:webHidden/>
          </w:rPr>
          <w:t>8</w:t>
        </w:r>
        <w:r>
          <w:rPr>
            <w:webHidden/>
          </w:rPr>
          <w:fldChar w:fldCharType="end"/>
        </w:r>
        <w:r w:rsidRPr="008C0FA8">
          <w:rPr>
            <w:rStyle w:val="Hyperlink"/>
          </w:rPr>
          <w:fldChar w:fldCharType="end"/>
        </w:r>
      </w:ins>
    </w:p>
    <w:p w:rsidR="001800A6" w:rsidRDefault="001800A6">
      <w:pPr>
        <w:pStyle w:val="TOC2"/>
        <w:rPr>
          <w:ins w:id="64" w:author="Byrski, Krzysztof" w:date="2018-05-17T15:16:00Z"/>
          <w:rFonts w:asciiTheme="minorHAnsi" w:eastAsiaTheme="minorEastAsia" w:hAnsiTheme="minorHAnsi"/>
          <w:color w:val="auto"/>
          <w:kern w:val="0"/>
          <w:szCs w:val="22"/>
        </w:rPr>
      </w:pPr>
      <w:ins w:id="65" w:author="Byrski, Krzysztof" w:date="2018-05-17T15:16:00Z">
        <w:r w:rsidRPr="008C0FA8">
          <w:rPr>
            <w:rStyle w:val="Hyperlink"/>
          </w:rPr>
          <w:fldChar w:fldCharType="begin"/>
        </w:r>
        <w:r w:rsidRPr="008C0FA8">
          <w:rPr>
            <w:rStyle w:val="Hyperlink"/>
          </w:rPr>
          <w:instrText xml:space="preserve"> </w:instrText>
        </w:r>
        <w:r>
          <w:instrText>HYPERLINK \l "_Toc514333541"</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5.2</w:t>
        </w:r>
        <w:r>
          <w:rPr>
            <w:rFonts w:asciiTheme="minorHAnsi" w:eastAsiaTheme="minorEastAsia" w:hAnsiTheme="minorHAnsi"/>
            <w:color w:val="auto"/>
            <w:kern w:val="0"/>
            <w:szCs w:val="22"/>
          </w:rPr>
          <w:tab/>
        </w:r>
        <w:r w:rsidRPr="008C0FA8">
          <w:rPr>
            <w:rStyle w:val="Hyperlink"/>
          </w:rPr>
          <w:t>Server Runables</w:t>
        </w:r>
        <w:r>
          <w:rPr>
            <w:webHidden/>
          </w:rPr>
          <w:tab/>
        </w:r>
        <w:r>
          <w:rPr>
            <w:webHidden/>
          </w:rPr>
          <w:fldChar w:fldCharType="begin"/>
        </w:r>
        <w:r>
          <w:rPr>
            <w:webHidden/>
          </w:rPr>
          <w:instrText xml:space="preserve"> PAGEREF _Toc514333541 \h </w:instrText>
        </w:r>
        <w:r>
          <w:rPr>
            <w:webHidden/>
          </w:rPr>
        </w:r>
      </w:ins>
      <w:r>
        <w:rPr>
          <w:webHidden/>
        </w:rPr>
        <w:fldChar w:fldCharType="separate"/>
      </w:r>
      <w:ins w:id="66" w:author="Byrski, Krzysztof" w:date="2018-05-17T15:16:00Z">
        <w:r>
          <w:rPr>
            <w:webHidden/>
          </w:rPr>
          <w:t>9</w:t>
        </w:r>
        <w:r>
          <w:rPr>
            <w:webHidden/>
          </w:rPr>
          <w:fldChar w:fldCharType="end"/>
        </w:r>
        <w:r w:rsidRPr="008C0FA8">
          <w:rPr>
            <w:rStyle w:val="Hyperlink"/>
          </w:rPr>
          <w:fldChar w:fldCharType="end"/>
        </w:r>
      </w:ins>
    </w:p>
    <w:p w:rsidR="001800A6" w:rsidRDefault="001800A6">
      <w:pPr>
        <w:pStyle w:val="TOC3"/>
        <w:tabs>
          <w:tab w:val="left" w:pos="1200"/>
        </w:tabs>
        <w:rPr>
          <w:ins w:id="67" w:author="Byrski, Krzysztof" w:date="2018-05-17T15:16:00Z"/>
          <w:rFonts w:asciiTheme="minorHAnsi" w:eastAsiaTheme="minorEastAsia" w:hAnsiTheme="minorHAnsi"/>
          <w:color w:val="auto"/>
          <w:kern w:val="0"/>
          <w:sz w:val="22"/>
          <w:szCs w:val="22"/>
        </w:rPr>
      </w:pPr>
      <w:ins w:id="68" w:author="Byrski, Krzysztof" w:date="2018-05-17T15:16:00Z">
        <w:r w:rsidRPr="008C0FA8">
          <w:rPr>
            <w:rStyle w:val="Hyperlink"/>
          </w:rPr>
          <w:fldChar w:fldCharType="begin"/>
        </w:r>
        <w:r w:rsidRPr="008C0FA8">
          <w:rPr>
            <w:rStyle w:val="Hyperlink"/>
          </w:rPr>
          <w:instrText xml:space="preserve"> </w:instrText>
        </w:r>
        <w:r>
          <w:instrText>HYPERLINK \l "_Toc514333542"</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5.2.1</w:t>
        </w:r>
        <w:r>
          <w:rPr>
            <w:rFonts w:asciiTheme="minorHAnsi" w:eastAsiaTheme="minorEastAsia" w:hAnsiTheme="minorHAnsi"/>
            <w:color w:val="auto"/>
            <w:kern w:val="0"/>
            <w:sz w:val="22"/>
            <w:szCs w:val="22"/>
          </w:rPr>
          <w:tab/>
        </w:r>
        <w:r w:rsidRPr="008C0FA8">
          <w:rPr>
            <w:rStyle w:val="Hyperlink"/>
          </w:rPr>
          <w:t>TunVrntRead_Oper</w:t>
        </w:r>
        <w:r>
          <w:rPr>
            <w:webHidden/>
          </w:rPr>
          <w:tab/>
        </w:r>
        <w:r>
          <w:rPr>
            <w:webHidden/>
          </w:rPr>
          <w:fldChar w:fldCharType="begin"/>
        </w:r>
        <w:r>
          <w:rPr>
            <w:webHidden/>
          </w:rPr>
          <w:instrText xml:space="preserve"> PAGEREF _Toc514333542 \h </w:instrText>
        </w:r>
        <w:r>
          <w:rPr>
            <w:webHidden/>
          </w:rPr>
        </w:r>
      </w:ins>
      <w:r>
        <w:rPr>
          <w:webHidden/>
        </w:rPr>
        <w:fldChar w:fldCharType="separate"/>
      </w:r>
      <w:ins w:id="69" w:author="Byrski, Krzysztof" w:date="2018-05-17T15:16:00Z">
        <w:r>
          <w:rPr>
            <w:webHidden/>
          </w:rPr>
          <w:t>9</w:t>
        </w:r>
        <w:r>
          <w:rPr>
            <w:webHidden/>
          </w:rPr>
          <w:fldChar w:fldCharType="end"/>
        </w:r>
        <w:r w:rsidRPr="008C0FA8">
          <w:rPr>
            <w:rStyle w:val="Hyperlink"/>
          </w:rPr>
          <w:fldChar w:fldCharType="end"/>
        </w:r>
      </w:ins>
    </w:p>
    <w:p w:rsidR="001800A6" w:rsidRDefault="001800A6">
      <w:pPr>
        <w:pStyle w:val="TOC3"/>
        <w:tabs>
          <w:tab w:val="left" w:pos="1200"/>
        </w:tabs>
        <w:rPr>
          <w:ins w:id="70" w:author="Byrski, Krzysztof" w:date="2018-05-17T15:16:00Z"/>
          <w:rFonts w:asciiTheme="minorHAnsi" w:eastAsiaTheme="minorEastAsia" w:hAnsiTheme="minorHAnsi"/>
          <w:color w:val="auto"/>
          <w:kern w:val="0"/>
          <w:sz w:val="22"/>
          <w:szCs w:val="22"/>
        </w:rPr>
      </w:pPr>
      <w:ins w:id="71" w:author="Byrski, Krzysztof" w:date="2018-05-17T15:16:00Z">
        <w:r w:rsidRPr="008C0FA8">
          <w:rPr>
            <w:rStyle w:val="Hyperlink"/>
          </w:rPr>
          <w:fldChar w:fldCharType="begin"/>
        </w:r>
        <w:r w:rsidRPr="008C0FA8">
          <w:rPr>
            <w:rStyle w:val="Hyperlink"/>
          </w:rPr>
          <w:instrText xml:space="preserve"> </w:instrText>
        </w:r>
        <w:r>
          <w:instrText>HYPERLINK \l "_Toc514333543"</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5.2.2</w:t>
        </w:r>
        <w:r>
          <w:rPr>
            <w:rFonts w:asciiTheme="minorHAnsi" w:eastAsiaTheme="minorEastAsia" w:hAnsiTheme="minorHAnsi"/>
            <w:color w:val="auto"/>
            <w:kern w:val="0"/>
            <w:sz w:val="22"/>
            <w:szCs w:val="22"/>
          </w:rPr>
          <w:tab/>
        </w:r>
        <w:r w:rsidRPr="008C0FA8">
          <w:rPr>
            <w:rStyle w:val="Hyperlink"/>
          </w:rPr>
          <w:t>TunVrntWr_Oper</w:t>
        </w:r>
        <w:r>
          <w:rPr>
            <w:webHidden/>
          </w:rPr>
          <w:tab/>
        </w:r>
        <w:r>
          <w:rPr>
            <w:webHidden/>
          </w:rPr>
          <w:fldChar w:fldCharType="begin"/>
        </w:r>
        <w:r>
          <w:rPr>
            <w:webHidden/>
          </w:rPr>
          <w:instrText xml:space="preserve"> PAGEREF _Toc514333543 \h </w:instrText>
        </w:r>
        <w:r>
          <w:rPr>
            <w:webHidden/>
          </w:rPr>
        </w:r>
      </w:ins>
      <w:r>
        <w:rPr>
          <w:webHidden/>
        </w:rPr>
        <w:fldChar w:fldCharType="separate"/>
      </w:r>
      <w:ins w:id="72" w:author="Byrski, Krzysztof" w:date="2018-05-17T15:16:00Z">
        <w:r>
          <w:rPr>
            <w:webHidden/>
          </w:rPr>
          <w:t>9</w:t>
        </w:r>
        <w:r>
          <w:rPr>
            <w:webHidden/>
          </w:rPr>
          <w:fldChar w:fldCharType="end"/>
        </w:r>
        <w:r w:rsidRPr="008C0FA8">
          <w:rPr>
            <w:rStyle w:val="Hyperlink"/>
          </w:rPr>
          <w:fldChar w:fldCharType="end"/>
        </w:r>
      </w:ins>
    </w:p>
    <w:p w:rsidR="001800A6" w:rsidRDefault="001800A6">
      <w:pPr>
        <w:pStyle w:val="TOC3"/>
        <w:tabs>
          <w:tab w:val="left" w:pos="1200"/>
        </w:tabs>
        <w:rPr>
          <w:ins w:id="73" w:author="Byrski, Krzysztof" w:date="2018-05-17T15:16:00Z"/>
          <w:rFonts w:asciiTheme="minorHAnsi" w:eastAsiaTheme="minorEastAsia" w:hAnsiTheme="minorHAnsi"/>
          <w:color w:val="auto"/>
          <w:kern w:val="0"/>
          <w:sz w:val="22"/>
          <w:szCs w:val="22"/>
        </w:rPr>
      </w:pPr>
      <w:ins w:id="74" w:author="Byrski, Krzysztof" w:date="2018-05-17T15:16:00Z">
        <w:r w:rsidRPr="008C0FA8">
          <w:rPr>
            <w:rStyle w:val="Hyperlink"/>
          </w:rPr>
          <w:fldChar w:fldCharType="begin"/>
        </w:r>
        <w:r w:rsidRPr="008C0FA8">
          <w:rPr>
            <w:rStyle w:val="Hyperlink"/>
          </w:rPr>
          <w:instrText xml:space="preserve"> </w:instrText>
        </w:r>
        <w:r>
          <w:instrText>HYPERLINK \l "_Toc514333544"</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5.2.3</w:t>
        </w:r>
        <w:r>
          <w:rPr>
            <w:rFonts w:asciiTheme="minorHAnsi" w:eastAsiaTheme="minorEastAsia" w:hAnsiTheme="minorHAnsi"/>
            <w:color w:val="auto"/>
            <w:kern w:val="0"/>
            <w:sz w:val="22"/>
            <w:szCs w:val="22"/>
          </w:rPr>
          <w:tab/>
        </w:r>
        <w:r w:rsidRPr="008C0FA8">
          <w:rPr>
            <w:rStyle w:val="Hyperlink"/>
          </w:rPr>
          <w:t>MotVrntRead_Oper</w:t>
        </w:r>
        <w:r>
          <w:rPr>
            <w:webHidden/>
          </w:rPr>
          <w:tab/>
        </w:r>
        <w:r>
          <w:rPr>
            <w:webHidden/>
          </w:rPr>
          <w:fldChar w:fldCharType="begin"/>
        </w:r>
        <w:r>
          <w:rPr>
            <w:webHidden/>
          </w:rPr>
          <w:instrText xml:space="preserve"> PAGEREF _Toc514333544 \h </w:instrText>
        </w:r>
        <w:r>
          <w:rPr>
            <w:webHidden/>
          </w:rPr>
        </w:r>
      </w:ins>
      <w:r>
        <w:rPr>
          <w:webHidden/>
        </w:rPr>
        <w:fldChar w:fldCharType="separate"/>
      </w:r>
      <w:ins w:id="75" w:author="Byrski, Krzysztof" w:date="2018-05-17T15:16:00Z">
        <w:r>
          <w:rPr>
            <w:webHidden/>
          </w:rPr>
          <w:t>9</w:t>
        </w:r>
        <w:r>
          <w:rPr>
            <w:webHidden/>
          </w:rPr>
          <w:fldChar w:fldCharType="end"/>
        </w:r>
        <w:r w:rsidRPr="008C0FA8">
          <w:rPr>
            <w:rStyle w:val="Hyperlink"/>
          </w:rPr>
          <w:fldChar w:fldCharType="end"/>
        </w:r>
      </w:ins>
    </w:p>
    <w:p w:rsidR="001800A6" w:rsidRDefault="001800A6">
      <w:pPr>
        <w:pStyle w:val="TOC3"/>
        <w:tabs>
          <w:tab w:val="left" w:pos="1200"/>
        </w:tabs>
        <w:rPr>
          <w:ins w:id="76" w:author="Byrski, Krzysztof" w:date="2018-05-17T15:16:00Z"/>
          <w:rFonts w:asciiTheme="minorHAnsi" w:eastAsiaTheme="minorEastAsia" w:hAnsiTheme="minorHAnsi"/>
          <w:color w:val="auto"/>
          <w:kern w:val="0"/>
          <w:sz w:val="22"/>
          <w:szCs w:val="22"/>
        </w:rPr>
      </w:pPr>
      <w:ins w:id="77" w:author="Byrski, Krzysztof" w:date="2018-05-17T15:16:00Z">
        <w:r w:rsidRPr="008C0FA8">
          <w:rPr>
            <w:rStyle w:val="Hyperlink"/>
          </w:rPr>
          <w:fldChar w:fldCharType="begin"/>
        </w:r>
        <w:r w:rsidRPr="008C0FA8">
          <w:rPr>
            <w:rStyle w:val="Hyperlink"/>
          </w:rPr>
          <w:instrText xml:space="preserve"> </w:instrText>
        </w:r>
        <w:r>
          <w:instrText>HYPERLINK \l "_Toc514333545"</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5.2.4</w:t>
        </w:r>
        <w:r>
          <w:rPr>
            <w:rFonts w:asciiTheme="minorHAnsi" w:eastAsiaTheme="minorEastAsia" w:hAnsiTheme="minorHAnsi"/>
            <w:color w:val="auto"/>
            <w:kern w:val="0"/>
            <w:sz w:val="22"/>
            <w:szCs w:val="22"/>
          </w:rPr>
          <w:tab/>
        </w:r>
        <w:r w:rsidRPr="008C0FA8">
          <w:rPr>
            <w:rStyle w:val="Hyperlink"/>
          </w:rPr>
          <w:t>MotVrntWr_Oper</w:t>
        </w:r>
        <w:r>
          <w:rPr>
            <w:webHidden/>
          </w:rPr>
          <w:tab/>
        </w:r>
        <w:r>
          <w:rPr>
            <w:webHidden/>
          </w:rPr>
          <w:fldChar w:fldCharType="begin"/>
        </w:r>
        <w:r>
          <w:rPr>
            <w:webHidden/>
          </w:rPr>
          <w:instrText xml:space="preserve"> PAGEREF _Toc514333545 \h </w:instrText>
        </w:r>
        <w:r>
          <w:rPr>
            <w:webHidden/>
          </w:rPr>
        </w:r>
      </w:ins>
      <w:r>
        <w:rPr>
          <w:webHidden/>
        </w:rPr>
        <w:fldChar w:fldCharType="separate"/>
      </w:r>
      <w:ins w:id="78" w:author="Byrski, Krzysztof" w:date="2018-05-17T15:16:00Z">
        <w:r>
          <w:rPr>
            <w:webHidden/>
          </w:rPr>
          <w:t>9</w:t>
        </w:r>
        <w:r>
          <w:rPr>
            <w:webHidden/>
          </w:rPr>
          <w:fldChar w:fldCharType="end"/>
        </w:r>
        <w:r w:rsidRPr="008C0FA8">
          <w:rPr>
            <w:rStyle w:val="Hyperlink"/>
          </w:rPr>
          <w:fldChar w:fldCharType="end"/>
        </w:r>
      </w:ins>
    </w:p>
    <w:p w:rsidR="001800A6" w:rsidRDefault="001800A6">
      <w:pPr>
        <w:pStyle w:val="TOC2"/>
        <w:rPr>
          <w:ins w:id="79" w:author="Byrski, Krzysztof" w:date="2018-05-17T15:16:00Z"/>
          <w:rFonts w:asciiTheme="minorHAnsi" w:eastAsiaTheme="minorEastAsia" w:hAnsiTheme="minorHAnsi"/>
          <w:color w:val="auto"/>
          <w:kern w:val="0"/>
          <w:szCs w:val="22"/>
        </w:rPr>
      </w:pPr>
      <w:ins w:id="80" w:author="Byrski, Krzysztof" w:date="2018-05-17T15:16:00Z">
        <w:r w:rsidRPr="008C0FA8">
          <w:rPr>
            <w:rStyle w:val="Hyperlink"/>
          </w:rPr>
          <w:fldChar w:fldCharType="begin"/>
        </w:r>
        <w:r w:rsidRPr="008C0FA8">
          <w:rPr>
            <w:rStyle w:val="Hyperlink"/>
          </w:rPr>
          <w:instrText xml:space="preserve"> </w:instrText>
        </w:r>
        <w:r>
          <w:instrText>HYPERLINK \l "_Toc514333547"</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5.3</w:t>
        </w:r>
        <w:r>
          <w:rPr>
            <w:rFonts w:asciiTheme="minorHAnsi" w:eastAsiaTheme="minorEastAsia" w:hAnsiTheme="minorHAnsi"/>
            <w:color w:val="auto"/>
            <w:kern w:val="0"/>
            <w:szCs w:val="22"/>
          </w:rPr>
          <w:tab/>
        </w:r>
        <w:r w:rsidRPr="008C0FA8">
          <w:rPr>
            <w:rStyle w:val="Hyperlink"/>
            <w:rFonts w:cs="Calibri"/>
          </w:rPr>
          <w:t>Interrupt Functions</w:t>
        </w:r>
        <w:r>
          <w:rPr>
            <w:webHidden/>
          </w:rPr>
          <w:tab/>
        </w:r>
        <w:r>
          <w:rPr>
            <w:webHidden/>
          </w:rPr>
          <w:fldChar w:fldCharType="begin"/>
        </w:r>
        <w:r>
          <w:rPr>
            <w:webHidden/>
          </w:rPr>
          <w:instrText xml:space="preserve"> PAGEREF _Toc514333547 \h </w:instrText>
        </w:r>
        <w:r>
          <w:rPr>
            <w:webHidden/>
          </w:rPr>
        </w:r>
      </w:ins>
      <w:r>
        <w:rPr>
          <w:webHidden/>
        </w:rPr>
        <w:fldChar w:fldCharType="separate"/>
      </w:r>
      <w:ins w:id="81" w:author="Byrski, Krzysztof" w:date="2018-05-17T15:16:00Z">
        <w:r>
          <w:rPr>
            <w:webHidden/>
          </w:rPr>
          <w:t>10</w:t>
        </w:r>
        <w:r>
          <w:rPr>
            <w:webHidden/>
          </w:rPr>
          <w:fldChar w:fldCharType="end"/>
        </w:r>
        <w:r w:rsidRPr="008C0FA8">
          <w:rPr>
            <w:rStyle w:val="Hyperlink"/>
          </w:rPr>
          <w:fldChar w:fldCharType="end"/>
        </w:r>
      </w:ins>
    </w:p>
    <w:p w:rsidR="001800A6" w:rsidRDefault="001800A6">
      <w:pPr>
        <w:pStyle w:val="TOC2"/>
        <w:rPr>
          <w:ins w:id="82" w:author="Byrski, Krzysztof" w:date="2018-05-17T15:16:00Z"/>
          <w:rFonts w:asciiTheme="minorHAnsi" w:eastAsiaTheme="minorEastAsia" w:hAnsiTheme="minorHAnsi"/>
          <w:color w:val="auto"/>
          <w:kern w:val="0"/>
          <w:szCs w:val="22"/>
        </w:rPr>
      </w:pPr>
      <w:ins w:id="83" w:author="Byrski, Krzysztof" w:date="2018-05-17T15:16:00Z">
        <w:r w:rsidRPr="008C0FA8">
          <w:rPr>
            <w:rStyle w:val="Hyperlink"/>
          </w:rPr>
          <w:fldChar w:fldCharType="begin"/>
        </w:r>
        <w:r w:rsidRPr="008C0FA8">
          <w:rPr>
            <w:rStyle w:val="Hyperlink"/>
          </w:rPr>
          <w:instrText xml:space="preserve"> </w:instrText>
        </w:r>
        <w:r>
          <w:instrText>HYPERLINK \l "_Toc514333548"</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5.4</w:t>
        </w:r>
        <w:r>
          <w:rPr>
            <w:rFonts w:asciiTheme="minorHAnsi" w:eastAsiaTheme="minorEastAsia" w:hAnsiTheme="minorHAnsi"/>
            <w:color w:val="auto"/>
            <w:kern w:val="0"/>
            <w:szCs w:val="22"/>
          </w:rPr>
          <w:tab/>
        </w:r>
        <w:r w:rsidRPr="008C0FA8">
          <w:rPr>
            <w:rStyle w:val="Hyperlink"/>
            <w:rFonts w:cs="Calibri"/>
          </w:rPr>
          <w:t>Module Internal (Local) Functions</w:t>
        </w:r>
        <w:r>
          <w:rPr>
            <w:webHidden/>
          </w:rPr>
          <w:tab/>
        </w:r>
        <w:r>
          <w:rPr>
            <w:webHidden/>
          </w:rPr>
          <w:fldChar w:fldCharType="begin"/>
        </w:r>
        <w:r>
          <w:rPr>
            <w:webHidden/>
          </w:rPr>
          <w:instrText xml:space="preserve"> PAGEREF _Toc514333548 \h </w:instrText>
        </w:r>
        <w:r>
          <w:rPr>
            <w:webHidden/>
          </w:rPr>
        </w:r>
      </w:ins>
      <w:r>
        <w:rPr>
          <w:webHidden/>
        </w:rPr>
        <w:fldChar w:fldCharType="separate"/>
      </w:r>
      <w:ins w:id="84" w:author="Byrski, Krzysztof" w:date="2018-05-17T15:16:00Z">
        <w:r>
          <w:rPr>
            <w:webHidden/>
          </w:rPr>
          <w:t>10</w:t>
        </w:r>
        <w:r>
          <w:rPr>
            <w:webHidden/>
          </w:rPr>
          <w:fldChar w:fldCharType="end"/>
        </w:r>
        <w:r w:rsidRPr="008C0FA8">
          <w:rPr>
            <w:rStyle w:val="Hyperlink"/>
          </w:rPr>
          <w:fldChar w:fldCharType="end"/>
        </w:r>
      </w:ins>
    </w:p>
    <w:p w:rsidR="001800A6" w:rsidRDefault="001800A6">
      <w:pPr>
        <w:pStyle w:val="TOC2"/>
        <w:rPr>
          <w:ins w:id="85" w:author="Byrski, Krzysztof" w:date="2018-05-17T15:16:00Z"/>
          <w:rFonts w:asciiTheme="minorHAnsi" w:eastAsiaTheme="minorEastAsia" w:hAnsiTheme="minorHAnsi"/>
          <w:color w:val="auto"/>
          <w:kern w:val="0"/>
          <w:szCs w:val="22"/>
        </w:rPr>
      </w:pPr>
      <w:ins w:id="86" w:author="Byrski, Krzysztof" w:date="2018-05-17T15:16:00Z">
        <w:r w:rsidRPr="008C0FA8">
          <w:rPr>
            <w:rStyle w:val="Hyperlink"/>
          </w:rPr>
          <w:fldChar w:fldCharType="begin"/>
        </w:r>
        <w:r w:rsidRPr="008C0FA8">
          <w:rPr>
            <w:rStyle w:val="Hyperlink"/>
          </w:rPr>
          <w:instrText xml:space="preserve"> </w:instrText>
        </w:r>
        <w:r>
          <w:instrText>HYPERLINK \l "_Toc514333549"</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cs="Calibri"/>
          </w:rPr>
          <w:t>5.5</w:t>
        </w:r>
        <w:r>
          <w:rPr>
            <w:rFonts w:asciiTheme="minorHAnsi" w:eastAsiaTheme="minorEastAsia" w:hAnsiTheme="minorHAnsi"/>
            <w:color w:val="auto"/>
            <w:kern w:val="0"/>
            <w:szCs w:val="22"/>
          </w:rPr>
          <w:tab/>
        </w:r>
        <w:r w:rsidRPr="008C0FA8">
          <w:rPr>
            <w:rStyle w:val="Hyperlink"/>
            <w:rFonts w:cs="Calibri"/>
          </w:rPr>
          <w:t>GLOBAL Function/Macro Definitions</w:t>
        </w:r>
        <w:r>
          <w:rPr>
            <w:webHidden/>
          </w:rPr>
          <w:tab/>
        </w:r>
        <w:r>
          <w:rPr>
            <w:webHidden/>
          </w:rPr>
          <w:fldChar w:fldCharType="begin"/>
        </w:r>
        <w:r>
          <w:rPr>
            <w:webHidden/>
          </w:rPr>
          <w:instrText xml:space="preserve"> PAGEREF _Toc514333549 \h </w:instrText>
        </w:r>
        <w:r>
          <w:rPr>
            <w:webHidden/>
          </w:rPr>
        </w:r>
      </w:ins>
      <w:r>
        <w:rPr>
          <w:webHidden/>
        </w:rPr>
        <w:fldChar w:fldCharType="separate"/>
      </w:r>
      <w:ins w:id="87" w:author="Byrski, Krzysztof" w:date="2018-05-17T15:16:00Z">
        <w:r>
          <w:rPr>
            <w:webHidden/>
          </w:rPr>
          <w:t>10</w:t>
        </w:r>
        <w:r>
          <w:rPr>
            <w:webHidden/>
          </w:rPr>
          <w:fldChar w:fldCharType="end"/>
        </w:r>
        <w:r w:rsidRPr="008C0FA8">
          <w:rPr>
            <w:rStyle w:val="Hyperlink"/>
          </w:rPr>
          <w:fldChar w:fldCharType="end"/>
        </w:r>
      </w:ins>
    </w:p>
    <w:p w:rsidR="001800A6" w:rsidRDefault="001800A6">
      <w:pPr>
        <w:pStyle w:val="TOC1"/>
        <w:rPr>
          <w:ins w:id="88" w:author="Byrski, Krzysztof" w:date="2018-05-17T15:16:00Z"/>
          <w:rFonts w:eastAsiaTheme="minorEastAsia"/>
          <w:b w:val="0"/>
          <w:color w:val="auto"/>
          <w:kern w:val="0"/>
          <w:sz w:val="22"/>
          <w:szCs w:val="22"/>
          <w:lang w:val="en-US"/>
        </w:rPr>
      </w:pPr>
      <w:ins w:id="89" w:author="Byrski, Krzysztof" w:date="2018-05-17T15:16:00Z">
        <w:r w:rsidRPr="008C0FA8">
          <w:rPr>
            <w:rStyle w:val="Hyperlink"/>
          </w:rPr>
          <w:fldChar w:fldCharType="begin"/>
        </w:r>
        <w:r w:rsidRPr="008C0FA8">
          <w:rPr>
            <w:rStyle w:val="Hyperlink"/>
          </w:rPr>
          <w:instrText xml:space="preserve"> </w:instrText>
        </w:r>
        <w:r>
          <w:instrText>HYPERLINK \l "_Toc514333550"</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6</w:t>
        </w:r>
        <w:r>
          <w:rPr>
            <w:rFonts w:eastAsiaTheme="minorEastAsia"/>
            <w:b w:val="0"/>
            <w:color w:val="auto"/>
            <w:kern w:val="0"/>
            <w:sz w:val="22"/>
            <w:szCs w:val="22"/>
            <w:lang w:val="en-US"/>
          </w:rPr>
          <w:tab/>
        </w:r>
        <w:r w:rsidRPr="008C0FA8">
          <w:rPr>
            <w:rStyle w:val="Hyperlink"/>
            <w:rFonts w:ascii="Calibri" w:hAnsi="Calibri"/>
          </w:rPr>
          <w:t>Known</w:t>
        </w:r>
        <w:r w:rsidRPr="008C0FA8">
          <w:rPr>
            <w:rStyle w:val="Hyperlink"/>
            <w:rFonts w:ascii="Calibri" w:hAnsi="Calibri" w:cs="Calibri"/>
          </w:rPr>
          <w:t xml:space="preserve"> Limitations with Design</w:t>
        </w:r>
        <w:r>
          <w:rPr>
            <w:webHidden/>
          </w:rPr>
          <w:tab/>
        </w:r>
        <w:r>
          <w:rPr>
            <w:webHidden/>
          </w:rPr>
          <w:fldChar w:fldCharType="begin"/>
        </w:r>
        <w:r>
          <w:rPr>
            <w:webHidden/>
          </w:rPr>
          <w:instrText xml:space="preserve"> PAGEREF _Toc514333550 \h </w:instrText>
        </w:r>
        <w:r>
          <w:rPr>
            <w:webHidden/>
          </w:rPr>
        </w:r>
      </w:ins>
      <w:r>
        <w:rPr>
          <w:webHidden/>
        </w:rPr>
        <w:fldChar w:fldCharType="separate"/>
      </w:r>
      <w:ins w:id="90" w:author="Byrski, Krzysztof" w:date="2018-05-17T15:16:00Z">
        <w:r>
          <w:rPr>
            <w:webHidden/>
          </w:rPr>
          <w:t>11</w:t>
        </w:r>
        <w:r>
          <w:rPr>
            <w:webHidden/>
          </w:rPr>
          <w:fldChar w:fldCharType="end"/>
        </w:r>
        <w:r w:rsidRPr="008C0FA8">
          <w:rPr>
            <w:rStyle w:val="Hyperlink"/>
          </w:rPr>
          <w:fldChar w:fldCharType="end"/>
        </w:r>
      </w:ins>
    </w:p>
    <w:p w:rsidR="001800A6" w:rsidRDefault="001800A6">
      <w:pPr>
        <w:pStyle w:val="TOC1"/>
        <w:rPr>
          <w:ins w:id="91" w:author="Byrski, Krzysztof" w:date="2018-05-17T15:16:00Z"/>
          <w:rFonts w:eastAsiaTheme="minorEastAsia"/>
          <w:b w:val="0"/>
          <w:color w:val="auto"/>
          <w:kern w:val="0"/>
          <w:sz w:val="22"/>
          <w:szCs w:val="22"/>
          <w:lang w:val="en-US"/>
        </w:rPr>
      </w:pPr>
      <w:ins w:id="92" w:author="Byrski, Krzysztof" w:date="2018-05-17T15:16:00Z">
        <w:r w:rsidRPr="008C0FA8">
          <w:rPr>
            <w:rStyle w:val="Hyperlink"/>
          </w:rPr>
          <w:fldChar w:fldCharType="begin"/>
        </w:r>
        <w:r w:rsidRPr="008C0FA8">
          <w:rPr>
            <w:rStyle w:val="Hyperlink"/>
          </w:rPr>
          <w:instrText xml:space="preserve"> </w:instrText>
        </w:r>
        <w:r>
          <w:instrText>HYPERLINK \l "_Toc514333551"</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Fonts w:ascii="Calibri" w:hAnsi="Calibri" w:cs="Calibri"/>
          </w:rPr>
          <w:t>7</w:t>
        </w:r>
        <w:r>
          <w:rPr>
            <w:rFonts w:eastAsiaTheme="minorEastAsia"/>
            <w:b w:val="0"/>
            <w:color w:val="auto"/>
            <w:kern w:val="0"/>
            <w:sz w:val="22"/>
            <w:szCs w:val="22"/>
            <w:lang w:val="en-US"/>
          </w:rPr>
          <w:tab/>
        </w:r>
        <w:r w:rsidRPr="008C0FA8">
          <w:rPr>
            <w:rStyle w:val="Hyperlink"/>
            <w:rFonts w:ascii="Calibri" w:hAnsi="Calibri" w:cs="Calibri"/>
          </w:rPr>
          <w:t>UNIT TEST CONSIDERATION</w:t>
        </w:r>
        <w:r>
          <w:rPr>
            <w:webHidden/>
          </w:rPr>
          <w:tab/>
        </w:r>
        <w:r>
          <w:rPr>
            <w:webHidden/>
          </w:rPr>
          <w:fldChar w:fldCharType="begin"/>
        </w:r>
        <w:r>
          <w:rPr>
            <w:webHidden/>
          </w:rPr>
          <w:instrText xml:space="preserve"> PAGEREF _Toc514333551 \h </w:instrText>
        </w:r>
        <w:r>
          <w:rPr>
            <w:webHidden/>
          </w:rPr>
        </w:r>
      </w:ins>
      <w:r>
        <w:rPr>
          <w:webHidden/>
        </w:rPr>
        <w:fldChar w:fldCharType="separate"/>
      </w:r>
      <w:ins w:id="93" w:author="Byrski, Krzysztof" w:date="2018-05-17T15:16:00Z">
        <w:r>
          <w:rPr>
            <w:webHidden/>
          </w:rPr>
          <w:t>12</w:t>
        </w:r>
        <w:r>
          <w:rPr>
            <w:webHidden/>
          </w:rPr>
          <w:fldChar w:fldCharType="end"/>
        </w:r>
        <w:r w:rsidRPr="008C0FA8">
          <w:rPr>
            <w:rStyle w:val="Hyperlink"/>
          </w:rPr>
          <w:fldChar w:fldCharType="end"/>
        </w:r>
      </w:ins>
    </w:p>
    <w:p w:rsidR="001800A6" w:rsidRDefault="001800A6">
      <w:pPr>
        <w:pStyle w:val="TOC1"/>
        <w:tabs>
          <w:tab w:val="left" w:pos="1400"/>
        </w:tabs>
        <w:rPr>
          <w:ins w:id="94" w:author="Byrski, Krzysztof" w:date="2018-05-17T15:16:00Z"/>
          <w:rFonts w:eastAsiaTheme="minorEastAsia"/>
          <w:b w:val="0"/>
          <w:color w:val="auto"/>
          <w:kern w:val="0"/>
          <w:sz w:val="22"/>
          <w:szCs w:val="22"/>
          <w:lang w:val="en-US"/>
        </w:rPr>
      </w:pPr>
      <w:ins w:id="95" w:author="Byrski, Krzysztof" w:date="2018-05-17T15:16:00Z">
        <w:r w:rsidRPr="008C0FA8">
          <w:rPr>
            <w:rStyle w:val="Hyperlink"/>
          </w:rPr>
          <w:fldChar w:fldCharType="begin"/>
        </w:r>
        <w:r w:rsidRPr="008C0FA8">
          <w:rPr>
            <w:rStyle w:val="Hyperlink"/>
          </w:rPr>
          <w:instrText xml:space="preserve"> </w:instrText>
        </w:r>
        <w:r>
          <w:instrText>HYPERLINK \l "_Toc514333552"</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Appendix A</w:t>
        </w:r>
        <w:r>
          <w:rPr>
            <w:rFonts w:eastAsiaTheme="minorEastAsia"/>
            <w:b w:val="0"/>
            <w:color w:val="auto"/>
            <w:kern w:val="0"/>
            <w:sz w:val="22"/>
            <w:szCs w:val="22"/>
            <w:lang w:val="en-US"/>
          </w:rPr>
          <w:tab/>
        </w:r>
        <w:r w:rsidRPr="008C0FA8">
          <w:rPr>
            <w:rStyle w:val="Hyperlink"/>
          </w:rPr>
          <w:t>Abbreviations and Acronyms</w:t>
        </w:r>
        <w:r>
          <w:rPr>
            <w:webHidden/>
          </w:rPr>
          <w:tab/>
        </w:r>
        <w:r>
          <w:rPr>
            <w:webHidden/>
          </w:rPr>
          <w:fldChar w:fldCharType="begin"/>
        </w:r>
        <w:r>
          <w:rPr>
            <w:webHidden/>
          </w:rPr>
          <w:instrText xml:space="preserve"> PAGEREF _Toc514333552 \h </w:instrText>
        </w:r>
        <w:r>
          <w:rPr>
            <w:webHidden/>
          </w:rPr>
        </w:r>
      </w:ins>
      <w:r>
        <w:rPr>
          <w:webHidden/>
        </w:rPr>
        <w:fldChar w:fldCharType="separate"/>
      </w:r>
      <w:ins w:id="96" w:author="Byrski, Krzysztof" w:date="2018-05-17T15:16:00Z">
        <w:r>
          <w:rPr>
            <w:webHidden/>
          </w:rPr>
          <w:t>13</w:t>
        </w:r>
        <w:r>
          <w:rPr>
            <w:webHidden/>
          </w:rPr>
          <w:fldChar w:fldCharType="end"/>
        </w:r>
        <w:r w:rsidRPr="008C0FA8">
          <w:rPr>
            <w:rStyle w:val="Hyperlink"/>
          </w:rPr>
          <w:fldChar w:fldCharType="end"/>
        </w:r>
      </w:ins>
    </w:p>
    <w:p w:rsidR="001800A6" w:rsidRDefault="001800A6">
      <w:pPr>
        <w:pStyle w:val="TOC1"/>
        <w:tabs>
          <w:tab w:val="left" w:pos="1400"/>
        </w:tabs>
        <w:rPr>
          <w:ins w:id="97" w:author="Byrski, Krzysztof" w:date="2018-05-17T15:16:00Z"/>
          <w:rFonts w:eastAsiaTheme="minorEastAsia"/>
          <w:b w:val="0"/>
          <w:color w:val="auto"/>
          <w:kern w:val="0"/>
          <w:sz w:val="22"/>
          <w:szCs w:val="22"/>
          <w:lang w:val="en-US"/>
        </w:rPr>
      </w:pPr>
      <w:ins w:id="98" w:author="Byrski, Krzysztof" w:date="2018-05-17T15:16:00Z">
        <w:r w:rsidRPr="008C0FA8">
          <w:rPr>
            <w:rStyle w:val="Hyperlink"/>
          </w:rPr>
          <w:fldChar w:fldCharType="begin"/>
        </w:r>
        <w:r w:rsidRPr="008C0FA8">
          <w:rPr>
            <w:rStyle w:val="Hyperlink"/>
          </w:rPr>
          <w:instrText xml:space="preserve"> </w:instrText>
        </w:r>
        <w:r>
          <w:instrText>HYPERLINK \l "_Toc514333553"</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Appendix B</w:t>
        </w:r>
        <w:r>
          <w:rPr>
            <w:rFonts w:eastAsiaTheme="minorEastAsia"/>
            <w:b w:val="0"/>
            <w:color w:val="auto"/>
            <w:kern w:val="0"/>
            <w:sz w:val="22"/>
            <w:szCs w:val="22"/>
            <w:lang w:val="en-US"/>
          </w:rPr>
          <w:tab/>
        </w:r>
        <w:r w:rsidRPr="008C0FA8">
          <w:rPr>
            <w:rStyle w:val="Hyperlink"/>
          </w:rPr>
          <w:t>Glossary</w:t>
        </w:r>
        <w:r>
          <w:rPr>
            <w:webHidden/>
          </w:rPr>
          <w:tab/>
        </w:r>
        <w:r>
          <w:rPr>
            <w:webHidden/>
          </w:rPr>
          <w:fldChar w:fldCharType="begin"/>
        </w:r>
        <w:r>
          <w:rPr>
            <w:webHidden/>
          </w:rPr>
          <w:instrText xml:space="preserve"> PAGEREF _Toc514333553 \h </w:instrText>
        </w:r>
        <w:r>
          <w:rPr>
            <w:webHidden/>
          </w:rPr>
        </w:r>
      </w:ins>
      <w:r>
        <w:rPr>
          <w:webHidden/>
        </w:rPr>
        <w:fldChar w:fldCharType="separate"/>
      </w:r>
      <w:ins w:id="99" w:author="Byrski, Krzysztof" w:date="2018-05-17T15:16:00Z">
        <w:r>
          <w:rPr>
            <w:webHidden/>
          </w:rPr>
          <w:t>14</w:t>
        </w:r>
        <w:r>
          <w:rPr>
            <w:webHidden/>
          </w:rPr>
          <w:fldChar w:fldCharType="end"/>
        </w:r>
        <w:r w:rsidRPr="008C0FA8">
          <w:rPr>
            <w:rStyle w:val="Hyperlink"/>
          </w:rPr>
          <w:fldChar w:fldCharType="end"/>
        </w:r>
      </w:ins>
    </w:p>
    <w:p w:rsidR="001800A6" w:rsidRDefault="001800A6">
      <w:pPr>
        <w:pStyle w:val="TOC1"/>
        <w:tabs>
          <w:tab w:val="left" w:pos="1400"/>
        </w:tabs>
        <w:rPr>
          <w:ins w:id="100" w:author="Byrski, Krzysztof" w:date="2018-05-17T15:16:00Z"/>
          <w:rFonts w:eastAsiaTheme="minorEastAsia"/>
          <w:b w:val="0"/>
          <w:color w:val="auto"/>
          <w:kern w:val="0"/>
          <w:sz w:val="22"/>
          <w:szCs w:val="22"/>
          <w:lang w:val="en-US"/>
        </w:rPr>
      </w:pPr>
      <w:ins w:id="101" w:author="Byrski, Krzysztof" w:date="2018-05-17T15:16:00Z">
        <w:r w:rsidRPr="008C0FA8">
          <w:rPr>
            <w:rStyle w:val="Hyperlink"/>
          </w:rPr>
          <w:fldChar w:fldCharType="begin"/>
        </w:r>
        <w:r w:rsidRPr="008C0FA8">
          <w:rPr>
            <w:rStyle w:val="Hyperlink"/>
          </w:rPr>
          <w:instrText xml:space="preserve"> </w:instrText>
        </w:r>
        <w:r>
          <w:instrText>HYPERLINK \l "_Toc514333554"</w:instrText>
        </w:r>
        <w:r w:rsidRPr="008C0FA8">
          <w:rPr>
            <w:rStyle w:val="Hyperlink"/>
          </w:rPr>
          <w:instrText xml:space="preserve"> </w:instrText>
        </w:r>
        <w:r w:rsidRPr="008C0FA8">
          <w:rPr>
            <w:rStyle w:val="Hyperlink"/>
          </w:rPr>
        </w:r>
        <w:r w:rsidRPr="008C0FA8">
          <w:rPr>
            <w:rStyle w:val="Hyperlink"/>
          </w:rPr>
          <w:fldChar w:fldCharType="separate"/>
        </w:r>
        <w:r w:rsidRPr="008C0FA8">
          <w:rPr>
            <w:rStyle w:val="Hyperlink"/>
          </w:rPr>
          <w:t>Appendix C</w:t>
        </w:r>
        <w:r>
          <w:rPr>
            <w:rFonts w:eastAsiaTheme="minorEastAsia"/>
            <w:b w:val="0"/>
            <w:color w:val="auto"/>
            <w:kern w:val="0"/>
            <w:sz w:val="22"/>
            <w:szCs w:val="22"/>
            <w:lang w:val="en-US"/>
          </w:rPr>
          <w:tab/>
        </w:r>
        <w:r w:rsidRPr="008C0FA8">
          <w:rPr>
            <w:rStyle w:val="Hyperlink"/>
          </w:rPr>
          <w:t>References</w:t>
        </w:r>
        <w:r>
          <w:rPr>
            <w:webHidden/>
          </w:rPr>
          <w:tab/>
        </w:r>
        <w:r>
          <w:rPr>
            <w:webHidden/>
          </w:rPr>
          <w:fldChar w:fldCharType="begin"/>
        </w:r>
        <w:r>
          <w:rPr>
            <w:webHidden/>
          </w:rPr>
          <w:instrText xml:space="preserve"> PAGEREF _Toc514333554 \h </w:instrText>
        </w:r>
        <w:r>
          <w:rPr>
            <w:webHidden/>
          </w:rPr>
        </w:r>
      </w:ins>
      <w:r>
        <w:rPr>
          <w:webHidden/>
        </w:rPr>
        <w:fldChar w:fldCharType="separate"/>
      </w:r>
      <w:ins w:id="102" w:author="Byrski, Krzysztof" w:date="2018-05-17T15:16:00Z">
        <w:r>
          <w:rPr>
            <w:webHidden/>
          </w:rPr>
          <w:t>15</w:t>
        </w:r>
        <w:r>
          <w:rPr>
            <w:webHidden/>
          </w:rPr>
          <w:fldChar w:fldCharType="end"/>
        </w:r>
        <w:r w:rsidRPr="008C0FA8">
          <w:rPr>
            <w:rStyle w:val="Hyperlink"/>
          </w:rPr>
          <w:fldChar w:fldCharType="end"/>
        </w:r>
      </w:ins>
    </w:p>
    <w:p w:rsidR="00896600" w:rsidDel="00896600" w:rsidRDefault="00896600" w:rsidP="00896600">
      <w:pPr>
        <w:rPr>
          <w:del w:id="103" w:author="Byrski, Krzysztof" w:date="2018-05-17T13:48:00Z"/>
          <w:noProof/>
        </w:rPr>
      </w:pPr>
    </w:p>
    <w:p w:rsidR="00896600" w:rsidDel="00896600" w:rsidRDefault="00896600">
      <w:pPr>
        <w:pStyle w:val="TOC1"/>
        <w:tabs>
          <w:tab w:val="left" w:pos="3802"/>
        </w:tabs>
        <w:rPr>
          <w:del w:id="104" w:author="Byrski, Krzysztof" w:date="2018-05-17T13:47:00Z"/>
        </w:rPr>
      </w:pPr>
    </w:p>
    <w:p w:rsidR="00896600" w:rsidDel="00896600" w:rsidRDefault="00896600">
      <w:pPr>
        <w:pStyle w:val="TOC1"/>
        <w:tabs>
          <w:tab w:val="left" w:pos="2072"/>
        </w:tabs>
        <w:rPr>
          <w:del w:id="105" w:author="Byrski, Krzysztof" w:date="2018-05-17T13:47:00Z"/>
        </w:rPr>
      </w:pPr>
    </w:p>
    <w:p w:rsidR="00896600" w:rsidDel="00896600" w:rsidRDefault="00896600">
      <w:pPr>
        <w:pStyle w:val="TOC1"/>
        <w:rPr>
          <w:del w:id="106" w:author="Byrski, Krzysztof" w:date="2018-05-17T13:47:00Z"/>
        </w:rPr>
      </w:pPr>
    </w:p>
    <w:p w:rsidR="00896600" w:rsidDel="00896600" w:rsidRDefault="00896600" w:rsidP="00E16D14">
      <w:pPr>
        <w:jc w:val="center"/>
        <w:rPr>
          <w:del w:id="107" w:author="Byrski, Krzysztof" w:date="2018-05-17T13:46:00Z"/>
          <w:noProof/>
        </w:rPr>
      </w:pPr>
    </w:p>
    <w:p w:rsidR="003526B2" w:rsidDel="00896600" w:rsidRDefault="003526B2" w:rsidP="00E16D14">
      <w:pPr>
        <w:jc w:val="center"/>
        <w:rPr>
          <w:del w:id="108" w:author="Byrski, Krzysztof" w:date="2018-05-17T13:46:00Z"/>
          <w:noProof/>
        </w:rPr>
      </w:pPr>
    </w:p>
    <w:p w:rsidR="003526B2" w:rsidDel="00896600" w:rsidRDefault="003526B2">
      <w:pPr>
        <w:pStyle w:val="TOC1"/>
        <w:rPr>
          <w:del w:id="109" w:author="Byrski, Krzysztof" w:date="2018-05-17T13:46:00Z"/>
          <w:rFonts w:eastAsiaTheme="minorEastAsia"/>
          <w:b w:val="0"/>
          <w:color w:val="auto"/>
          <w:kern w:val="0"/>
          <w:sz w:val="22"/>
          <w:szCs w:val="22"/>
          <w:lang w:val="en-US"/>
        </w:rPr>
      </w:pPr>
      <w:del w:id="110" w:author="Byrski, Krzysztof" w:date="2018-05-17T13:46:00Z">
        <w:r w:rsidRPr="00896600" w:rsidDel="00896600">
          <w:rPr>
            <w:rPrChange w:id="111" w:author="Byrski, Krzysztof" w:date="2018-05-17T13:46:00Z">
              <w:rPr>
                <w:rStyle w:val="Hyperlink"/>
                <w:b w:val="0"/>
              </w:rPr>
            </w:rPrChange>
          </w:rPr>
          <w:delText>1</w:delText>
        </w:r>
        <w:r w:rsidDel="00896600">
          <w:rPr>
            <w:rFonts w:eastAsiaTheme="minorEastAsia"/>
            <w:b w:val="0"/>
            <w:color w:val="auto"/>
            <w:kern w:val="0"/>
            <w:sz w:val="22"/>
            <w:szCs w:val="22"/>
            <w:lang w:val="en-US"/>
          </w:rPr>
          <w:tab/>
        </w:r>
        <w:r w:rsidRPr="00896600" w:rsidDel="00896600">
          <w:rPr>
            <w:rPrChange w:id="112" w:author="Byrski, Krzysztof" w:date="2018-05-17T13:46:00Z">
              <w:rPr>
                <w:rStyle w:val="Hyperlink"/>
                <w:b w:val="0"/>
              </w:rPr>
            </w:rPrChange>
          </w:rPr>
          <w:delText>Introduction</w:delText>
        </w:r>
        <w:r w:rsidDel="00896600">
          <w:rPr>
            <w:webHidden/>
          </w:rPr>
          <w:tab/>
          <w:delText>4</w:delText>
        </w:r>
      </w:del>
    </w:p>
    <w:p w:rsidR="003526B2" w:rsidDel="00896600" w:rsidRDefault="003526B2">
      <w:pPr>
        <w:pStyle w:val="TOC2"/>
        <w:rPr>
          <w:del w:id="113" w:author="Byrski, Krzysztof" w:date="2018-05-17T13:46:00Z"/>
          <w:rFonts w:asciiTheme="minorHAnsi" w:eastAsiaTheme="minorEastAsia" w:hAnsiTheme="minorHAnsi"/>
          <w:color w:val="auto"/>
          <w:kern w:val="0"/>
          <w:szCs w:val="22"/>
        </w:rPr>
      </w:pPr>
      <w:del w:id="114" w:author="Byrski, Krzysztof" w:date="2018-05-17T13:46:00Z">
        <w:r w:rsidRPr="00896600" w:rsidDel="00896600">
          <w:rPr>
            <w:rPrChange w:id="115" w:author="Byrski, Krzysztof" w:date="2018-05-17T13:46:00Z">
              <w:rPr>
                <w:rStyle w:val="Hyperlink"/>
              </w:rPr>
            </w:rPrChange>
          </w:rPr>
          <w:delText>1.1</w:delText>
        </w:r>
        <w:r w:rsidDel="00896600">
          <w:rPr>
            <w:rFonts w:asciiTheme="minorHAnsi" w:eastAsiaTheme="minorEastAsia" w:hAnsiTheme="minorHAnsi"/>
            <w:color w:val="auto"/>
            <w:kern w:val="0"/>
            <w:szCs w:val="22"/>
          </w:rPr>
          <w:tab/>
        </w:r>
        <w:r w:rsidRPr="00896600" w:rsidDel="00896600">
          <w:rPr>
            <w:rPrChange w:id="116" w:author="Byrski, Krzysztof" w:date="2018-05-17T13:46:00Z">
              <w:rPr>
                <w:rStyle w:val="Hyperlink"/>
              </w:rPr>
            </w:rPrChange>
          </w:rPr>
          <w:delText>Purpose</w:delText>
        </w:r>
        <w:r w:rsidDel="00896600">
          <w:rPr>
            <w:webHidden/>
          </w:rPr>
          <w:tab/>
          <w:delText>4</w:delText>
        </w:r>
      </w:del>
    </w:p>
    <w:p w:rsidR="003526B2" w:rsidDel="00896600" w:rsidRDefault="003526B2">
      <w:pPr>
        <w:pStyle w:val="TOC2"/>
        <w:rPr>
          <w:del w:id="117" w:author="Byrski, Krzysztof" w:date="2018-05-17T13:46:00Z"/>
          <w:rFonts w:asciiTheme="minorHAnsi" w:eastAsiaTheme="minorEastAsia" w:hAnsiTheme="minorHAnsi"/>
          <w:color w:val="auto"/>
          <w:kern w:val="0"/>
          <w:szCs w:val="22"/>
        </w:rPr>
      </w:pPr>
      <w:del w:id="118" w:author="Byrski, Krzysztof" w:date="2018-05-17T13:46:00Z">
        <w:r w:rsidRPr="00896600" w:rsidDel="00896600">
          <w:rPr>
            <w:rPrChange w:id="119" w:author="Byrski, Krzysztof" w:date="2018-05-17T13:46:00Z">
              <w:rPr>
                <w:rStyle w:val="Hyperlink"/>
              </w:rPr>
            </w:rPrChange>
          </w:rPr>
          <w:delText>1.2</w:delText>
        </w:r>
        <w:r w:rsidDel="00896600">
          <w:rPr>
            <w:rFonts w:asciiTheme="minorHAnsi" w:eastAsiaTheme="minorEastAsia" w:hAnsiTheme="minorHAnsi"/>
            <w:color w:val="auto"/>
            <w:kern w:val="0"/>
            <w:szCs w:val="22"/>
          </w:rPr>
          <w:tab/>
        </w:r>
        <w:r w:rsidRPr="00896600" w:rsidDel="00896600">
          <w:rPr>
            <w:rPrChange w:id="120" w:author="Byrski, Krzysztof" w:date="2018-05-17T13:46:00Z">
              <w:rPr>
                <w:rStyle w:val="Hyperlink"/>
              </w:rPr>
            </w:rPrChange>
          </w:rPr>
          <w:delText>Scope</w:delText>
        </w:r>
        <w:r w:rsidDel="00896600">
          <w:rPr>
            <w:webHidden/>
          </w:rPr>
          <w:tab/>
          <w:delText>4</w:delText>
        </w:r>
      </w:del>
    </w:p>
    <w:p w:rsidR="003526B2" w:rsidDel="00896600" w:rsidRDefault="003526B2">
      <w:pPr>
        <w:pStyle w:val="TOC1"/>
        <w:rPr>
          <w:del w:id="121" w:author="Byrski, Krzysztof" w:date="2018-05-17T13:46:00Z"/>
          <w:rFonts w:eastAsiaTheme="minorEastAsia"/>
          <w:b w:val="0"/>
          <w:color w:val="auto"/>
          <w:kern w:val="0"/>
          <w:sz w:val="22"/>
          <w:szCs w:val="22"/>
          <w:lang w:val="en-US"/>
        </w:rPr>
      </w:pPr>
      <w:del w:id="122" w:author="Byrski, Krzysztof" w:date="2018-05-17T13:46:00Z">
        <w:r w:rsidRPr="00896600" w:rsidDel="00896600">
          <w:rPr>
            <w:rPrChange w:id="123" w:author="Byrski, Krzysztof" w:date="2018-05-17T13:46:00Z">
              <w:rPr>
                <w:rStyle w:val="Hyperlink"/>
                <w:rFonts w:cs="Calibri"/>
                <w:b w:val="0"/>
              </w:rPr>
            </w:rPrChange>
          </w:rPr>
          <w:delText>2</w:delText>
        </w:r>
        <w:r w:rsidDel="00896600">
          <w:rPr>
            <w:rFonts w:eastAsiaTheme="minorEastAsia"/>
            <w:b w:val="0"/>
            <w:color w:val="auto"/>
            <w:kern w:val="0"/>
            <w:sz w:val="22"/>
            <w:szCs w:val="22"/>
            <w:lang w:val="en-US"/>
          </w:rPr>
          <w:tab/>
        </w:r>
        <w:r w:rsidRPr="00896600" w:rsidDel="00896600">
          <w:rPr>
            <w:rPrChange w:id="124" w:author="Byrski, Krzysztof" w:date="2018-05-17T13:46:00Z">
              <w:rPr>
                <w:rStyle w:val="Hyperlink"/>
                <w:rFonts w:cs="Calibri"/>
                <w:b w:val="0"/>
              </w:rPr>
            </w:rPrChange>
          </w:rPr>
          <w:delText>BmwTunSetHndlr &amp; High-Level Description</w:delText>
        </w:r>
        <w:r w:rsidDel="00896600">
          <w:rPr>
            <w:webHidden/>
          </w:rPr>
          <w:tab/>
          <w:delText>5</w:delText>
        </w:r>
      </w:del>
    </w:p>
    <w:p w:rsidR="003526B2" w:rsidDel="00896600" w:rsidRDefault="003526B2">
      <w:pPr>
        <w:pStyle w:val="TOC1"/>
        <w:rPr>
          <w:del w:id="125" w:author="Byrski, Krzysztof" w:date="2018-05-17T13:46:00Z"/>
          <w:rFonts w:eastAsiaTheme="minorEastAsia"/>
          <w:b w:val="0"/>
          <w:color w:val="auto"/>
          <w:kern w:val="0"/>
          <w:sz w:val="22"/>
          <w:szCs w:val="22"/>
          <w:lang w:val="en-US"/>
        </w:rPr>
      </w:pPr>
      <w:del w:id="126" w:author="Byrski, Krzysztof" w:date="2018-05-17T13:46:00Z">
        <w:r w:rsidRPr="00896600" w:rsidDel="00896600">
          <w:rPr>
            <w:rPrChange w:id="127" w:author="Byrski, Krzysztof" w:date="2018-05-17T13:46:00Z">
              <w:rPr>
                <w:rStyle w:val="Hyperlink"/>
                <w:rFonts w:cs="Calibri"/>
                <w:b w:val="0"/>
              </w:rPr>
            </w:rPrChange>
          </w:rPr>
          <w:delText>3</w:delText>
        </w:r>
        <w:r w:rsidDel="00896600">
          <w:rPr>
            <w:rFonts w:eastAsiaTheme="minorEastAsia"/>
            <w:b w:val="0"/>
            <w:color w:val="auto"/>
            <w:kern w:val="0"/>
            <w:sz w:val="22"/>
            <w:szCs w:val="22"/>
            <w:lang w:val="en-US"/>
          </w:rPr>
          <w:tab/>
        </w:r>
        <w:r w:rsidRPr="00896600" w:rsidDel="00896600">
          <w:rPr>
            <w:rPrChange w:id="128" w:author="Byrski, Krzysztof" w:date="2018-05-17T13:46:00Z">
              <w:rPr>
                <w:rStyle w:val="Hyperlink"/>
                <w:rFonts w:cs="Calibri"/>
                <w:b w:val="0"/>
              </w:rPr>
            </w:rPrChange>
          </w:rPr>
          <w:delText>Design details of software module</w:delText>
        </w:r>
        <w:r w:rsidDel="00896600">
          <w:rPr>
            <w:webHidden/>
          </w:rPr>
          <w:tab/>
          <w:delText>6</w:delText>
        </w:r>
      </w:del>
    </w:p>
    <w:p w:rsidR="003526B2" w:rsidDel="00896600" w:rsidRDefault="003526B2">
      <w:pPr>
        <w:pStyle w:val="TOC2"/>
        <w:rPr>
          <w:del w:id="129" w:author="Byrski, Krzysztof" w:date="2018-05-17T13:46:00Z"/>
          <w:rFonts w:asciiTheme="minorHAnsi" w:eastAsiaTheme="minorEastAsia" w:hAnsiTheme="minorHAnsi"/>
          <w:color w:val="auto"/>
          <w:kern w:val="0"/>
          <w:szCs w:val="22"/>
        </w:rPr>
      </w:pPr>
      <w:del w:id="130" w:author="Byrski, Krzysztof" w:date="2018-05-17T13:46:00Z">
        <w:r w:rsidRPr="00896600" w:rsidDel="00896600">
          <w:rPr>
            <w:rPrChange w:id="131" w:author="Byrski, Krzysztof" w:date="2018-05-17T13:46:00Z">
              <w:rPr>
                <w:rStyle w:val="Hyperlink"/>
                <w:rFonts w:cs="Calibri"/>
              </w:rPr>
            </w:rPrChange>
          </w:rPr>
          <w:delText>3.1</w:delText>
        </w:r>
        <w:r w:rsidDel="00896600">
          <w:rPr>
            <w:rFonts w:asciiTheme="minorHAnsi" w:eastAsiaTheme="minorEastAsia" w:hAnsiTheme="minorHAnsi"/>
            <w:color w:val="auto"/>
            <w:kern w:val="0"/>
            <w:szCs w:val="22"/>
          </w:rPr>
          <w:tab/>
        </w:r>
        <w:r w:rsidRPr="00896600" w:rsidDel="00896600">
          <w:rPr>
            <w:rPrChange w:id="132" w:author="Byrski, Krzysztof" w:date="2018-05-17T13:46:00Z">
              <w:rPr>
                <w:rStyle w:val="Hyperlink"/>
                <w:rFonts w:cs="Calibri"/>
              </w:rPr>
            </w:rPrChange>
          </w:rPr>
          <w:delText>Graphical representation of BmwTunSetHndlr</w:delText>
        </w:r>
        <w:r w:rsidDel="00896600">
          <w:rPr>
            <w:webHidden/>
          </w:rPr>
          <w:tab/>
          <w:delText>6</w:delText>
        </w:r>
      </w:del>
    </w:p>
    <w:p w:rsidR="003526B2" w:rsidDel="00896600" w:rsidRDefault="003526B2">
      <w:pPr>
        <w:pStyle w:val="TOC2"/>
        <w:rPr>
          <w:del w:id="133" w:author="Byrski, Krzysztof" w:date="2018-05-17T13:46:00Z"/>
          <w:rFonts w:asciiTheme="minorHAnsi" w:eastAsiaTheme="minorEastAsia" w:hAnsiTheme="minorHAnsi"/>
          <w:color w:val="auto"/>
          <w:kern w:val="0"/>
          <w:szCs w:val="22"/>
        </w:rPr>
      </w:pPr>
      <w:del w:id="134" w:author="Byrski, Krzysztof" w:date="2018-05-17T13:46:00Z">
        <w:r w:rsidRPr="00896600" w:rsidDel="00896600">
          <w:rPr>
            <w:rPrChange w:id="135" w:author="Byrski, Krzysztof" w:date="2018-05-17T13:46:00Z">
              <w:rPr>
                <w:rStyle w:val="Hyperlink"/>
                <w:rFonts w:cs="Calibri"/>
              </w:rPr>
            </w:rPrChange>
          </w:rPr>
          <w:delText>3.2</w:delText>
        </w:r>
        <w:r w:rsidDel="00896600">
          <w:rPr>
            <w:rFonts w:asciiTheme="minorHAnsi" w:eastAsiaTheme="minorEastAsia" w:hAnsiTheme="minorHAnsi"/>
            <w:color w:val="auto"/>
            <w:kern w:val="0"/>
            <w:szCs w:val="22"/>
          </w:rPr>
          <w:tab/>
        </w:r>
        <w:r w:rsidRPr="00896600" w:rsidDel="00896600">
          <w:rPr>
            <w:rPrChange w:id="136" w:author="Byrski, Krzysztof" w:date="2018-05-17T13:46:00Z">
              <w:rPr>
                <w:rStyle w:val="Hyperlink"/>
                <w:rFonts w:cs="Calibri"/>
              </w:rPr>
            </w:rPrChange>
          </w:rPr>
          <w:delText>Data Flow Diagram</w:delText>
        </w:r>
        <w:r w:rsidDel="00896600">
          <w:rPr>
            <w:webHidden/>
          </w:rPr>
          <w:tab/>
          <w:delText>6</w:delText>
        </w:r>
      </w:del>
    </w:p>
    <w:p w:rsidR="003526B2" w:rsidDel="00896600" w:rsidRDefault="003526B2">
      <w:pPr>
        <w:pStyle w:val="TOC3"/>
        <w:tabs>
          <w:tab w:val="left" w:pos="1200"/>
        </w:tabs>
        <w:rPr>
          <w:del w:id="137" w:author="Byrski, Krzysztof" w:date="2018-05-17T13:46:00Z"/>
          <w:rFonts w:asciiTheme="minorHAnsi" w:eastAsiaTheme="minorEastAsia" w:hAnsiTheme="minorHAnsi"/>
          <w:color w:val="auto"/>
          <w:kern w:val="0"/>
          <w:sz w:val="22"/>
          <w:szCs w:val="22"/>
        </w:rPr>
      </w:pPr>
      <w:del w:id="138" w:author="Byrski, Krzysztof" w:date="2018-05-17T13:46:00Z">
        <w:r w:rsidRPr="00896600" w:rsidDel="00896600">
          <w:rPr>
            <w:rPrChange w:id="139" w:author="Byrski, Krzysztof" w:date="2018-05-17T13:46:00Z">
              <w:rPr>
                <w:rStyle w:val="Hyperlink"/>
                <w:rFonts w:cs="Calibri"/>
              </w:rPr>
            </w:rPrChange>
          </w:rPr>
          <w:delText>3.2.1</w:delText>
        </w:r>
        <w:r w:rsidDel="00896600">
          <w:rPr>
            <w:rFonts w:asciiTheme="minorHAnsi" w:eastAsiaTheme="minorEastAsia" w:hAnsiTheme="minorHAnsi"/>
            <w:color w:val="auto"/>
            <w:kern w:val="0"/>
            <w:sz w:val="22"/>
            <w:szCs w:val="22"/>
          </w:rPr>
          <w:tab/>
        </w:r>
        <w:r w:rsidRPr="00896600" w:rsidDel="00896600">
          <w:rPr>
            <w:rPrChange w:id="140" w:author="Byrski, Krzysztof" w:date="2018-05-17T13:46:00Z">
              <w:rPr>
                <w:rStyle w:val="Hyperlink"/>
              </w:rPr>
            </w:rPrChange>
          </w:rPr>
          <w:delText>Component level DFD</w:delText>
        </w:r>
        <w:r w:rsidDel="00896600">
          <w:rPr>
            <w:webHidden/>
          </w:rPr>
          <w:tab/>
          <w:delText>6</w:delText>
        </w:r>
      </w:del>
    </w:p>
    <w:p w:rsidR="003526B2" w:rsidDel="00896600" w:rsidRDefault="003526B2">
      <w:pPr>
        <w:pStyle w:val="TOC3"/>
        <w:tabs>
          <w:tab w:val="left" w:pos="1200"/>
        </w:tabs>
        <w:rPr>
          <w:del w:id="141" w:author="Byrski, Krzysztof" w:date="2018-05-17T13:46:00Z"/>
          <w:rFonts w:asciiTheme="minorHAnsi" w:eastAsiaTheme="minorEastAsia" w:hAnsiTheme="minorHAnsi"/>
          <w:color w:val="auto"/>
          <w:kern w:val="0"/>
          <w:sz w:val="22"/>
          <w:szCs w:val="22"/>
        </w:rPr>
      </w:pPr>
      <w:del w:id="142" w:author="Byrski, Krzysztof" w:date="2018-05-17T13:46:00Z">
        <w:r w:rsidRPr="00896600" w:rsidDel="00896600">
          <w:rPr>
            <w:rPrChange w:id="143" w:author="Byrski, Krzysztof" w:date="2018-05-17T13:46:00Z">
              <w:rPr>
                <w:rStyle w:val="Hyperlink"/>
              </w:rPr>
            </w:rPrChange>
          </w:rPr>
          <w:delText>3.2.2</w:delText>
        </w:r>
        <w:r w:rsidDel="00896600">
          <w:rPr>
            <w:rFonts w:asciiTheme="minorHAnsi" w:eastAsiaTheme="minorEastAsia" w:hAnsiTheme="minorHAnsi"/>
            <w:color w:val="auto"/>
            <w:kern w:val="0"/>
            <w:sz w:val="22"/>
            <w:szCs w:val="22"/>
          </w:rPr>
          <w:tab/>
        </w:r>
        <w:r w:rsidRPr="00896600" w:rsidDel="00896600">
          <w:rPr>
            <w:rPrChange w:id="144" w:author="Byrski, Krzysztof" w:date="2018-05-17T13:46:00Z">
              <w:rPr>
                <w:rStyle w:val="Hyperlink"/>
              </w:rPr>
            </w:rPrChange>
          </w:rPr>
          <w:delText>Function level DFD</w:delText>
        </w:r>
        <w:r w:rsidDel="00896600">
          <w:rPr>
            <w:webHidden/>
          </w:rPr>
          <w:tab/>
          <w:delText>6</w:delText>
        </w:r>
      </w:del>
    </w:p>
    <w:p w:rsidR="003526B2" w:rsidDel="00896600" w:rsidRDefault="003526B2">
      <w:pPr>
        <w:pStyle w:val="TOC1"/>
        <w:rPr>
          <w:del w:id="145" w:author="Byrski, Krzysztof" w:date="2018-05-17T13:46:00Z"/>
          <w:rFonts w:eastAsiaTheme="minorEastAsia"/>
          <w:b w:val="0"/>
          <w:color w:val="auto"/>
          <w:kern w:val="0"/>
          <w:sz w:val="22"/>
          <w:szCs w:val="22"/>
          <w:lang w:val="en-US"/>
        </w:rPr>
      </w:pPr>
      <w:del w:id="146" w:author="Byrski, Krzysztof" w:date="2018-05-17T13:46:00Z">
        <w:r w:rsidRPr="00896600" w:rsidDel="00896600">
          <w:rPr>
            <w:rPrChange w:id="147" w:author="Byrski, Krzysztof" w:date="2018-05-17T13:46:00Z">
              <w:rPr>
                <w:rStyle w:val="Hyperlink"/>
                <w:rFonts w:cs="Calibri"/>
                <w:b w:val="0"/>
              </w:rPr>
            </w:rPrChange>
          </w:rPr>
          <w:delText>4</w:delText>
        </w:r>
        <w:r w:rsidDel="00896600">
          <w:rPr>
            <w:rFonts w:eastAsiaTheme="minorEastAsia"/>
            <w:b w:val="0"/>
            <w:color w:val="auto"/>
            <w:kern w:val="0"/>
            <w:sz w:val="22"/>
            <w:szCs w:val="22"/>
            <w:lang w:val="en-US"/>
          </w:rPr>
          <w:tab/>
        </w:r>
        <w:r w:rsidRPr="00896600" w:rsidDel="00896600">
          <w:rPr>
            <w:rPrChange w:id="148" w:author="Byrski, Krzysztof" w:date="2018-05-17T13:46:00Z">
              <w:rPr>
                <w:rStyle w:val="Hyperlink"/>
                <w:rFonts w:cs="Calibri"/>
                <w:b w:val="0"/>
              </w:rPr>
            </w:rPrChange>
          </w:rPr>
          <w:delText>Constant Data Dictionary</w:delText>
        </w:r>
        <w:r w:rsidDel="00896600">
          <w:rPr>
            <w:webHidden/>
          </w:rPr>
          <w:tab/>
          <w:delText>7</w:delText>
        </w:r>
      </w:del>
    </w:p>
    <w:p w:rsidR="003526B2" w:rsidDel="00896600" w:rsidRDefault="003526B2">
      <w:pPr>
        <w:pStyle w:val="TOC2"/>
        <w:rPr>
          <w:del w:id="149" w:author="Byrski, Krzysztof" w:date="2018-05-17T13:46:00Z"/>
          <w:rFonts w:asciiTheme="minorHAnsi" w:eastAsiaTheme="minorEastAsia" w:hAnsiTheme="minorHAnsi"/>
          <w:color w:val="auto"/>
          <w:kern w:val="0"/>
          <w:szCs w:val="22"/>
        </w:rPr>
      </w:pPr>
      <w:del w:id="150" w:author="Byrski, Krzysztof" w:date="2018-05-17T13:46:00Z">
        <w:r w:rsidRPr="00896600" w:rsidDel="00896600">
          <w:rPr>
            <w:rPrChange w:id="151" w:author="Byrski, Krzysztof" w:date="2018-05-17T13:46:00Z">
              <w:rPr>
                <w:rStyle w:val="Hyperlink"/>
              </w:rPr>
            </w:rPrChange>
          </w:rPr>
          <w:delText>4.1</w:delText>
        </w:r>
        <w:r w:rsidDel="00896600">
          <w:rPr>
            <w:rFonts w:asciiTheme="minorHAnsi" w:eastAsiaTheme="minorEastAsia" w:hAnsiTheme="minorHAnsi"/>
            <w:color w:val="auto"/>
            <w:kern w:val="0"/>
            <w:szCs w:val="22"/>
          </w:rPr>
          <w:tab/>
        </w:r>
        <w:r w:rsidRPr="00896600" w:rsidDel="00896600">
          <w:rPr>
            <w:rPrChange w:id="152" w:author="Byrski, Krzysztof" w:date="2018-05-17T13:46:00Z">
              <w:rPr>
                <w:rStyle w:val="Hyperlink"/>
              </w:rPr>
            </w:rPrChange>
          </w:rPr>
          <w:delText>Program (fixed) Constants</w:delText>
        </w:r>
        <w:r w:rsidDel="00896600">
          <w:rPr>
            <w:webHidden/>
          </w:rPr>
          <w:tab/>
          <w:delText>7</w:delText>
        </w:r>
      </w:del>
    </w:p>
    <w:p w:rsidR="003526B2" w:rsidDel="00896600" w:rsidRDefault="003526B2">
      <w:pPr>
        <w:pStyle w:val="TOC3"/>
        <w:tabs>
          <w:tab w:val="left" w:pos="1200"/>
        </w:tabs>
        <w:rPr>
          <w:del w:id="153" w:author="Byrski, Krzysztof" w:date="2018-05-17T13:46:00Z"/>
          <w:rFonts w:asciiTheme="minorHAnsi" w:eastAsiaTheme="minorEastAsia" w:hAnsiTheme="minorHAnsi"/>
          <w:color w:val="auto"/>
          <w:kern w:val="0"/>
          <w:sz w:val="22"/>
          <w:szCs w:val="22"/>
        </w:rPr>
      </w:pPr>
      <w:del w:id="154" w:author="Byrski, Krzysztof" w:date="2018-05-17T13:46:00Z">
        <w:r w:rsidRPr="00896600" w:rsidDel="00896600">
          <w:rPr>
            <w:rPrChange w:id="155" w:author="Byrski, Krzysztof" w:date="2018-05-17T13:46:00Z">
              <w:rPr>
                <w:rStyle w:val="Hyperlink"/>
              </w:rPr>
            </w:rPrChange>
          </w:rPr>
          <w:delText>4.1.1</w:delText>
        </w:r>
        <w:r w:rsidDel="00896600">
          <w:rPr>
            <w:rFonts w:asciiTheme="minorHAnsi" w:eastAsiaTheme="minorEastAsia" w:hAnsiTheme="minorHAnsi"/>
            <w:color w:val="auto"/>
            <w:kern w:val="0"/>
            <w:sz w:val="22"/>
            <w:szCs w:val="22"/>
          </w:rPr>
          <w:tab/>
        </w:r>
        <w:r w:rsidRPr="00896600" w:rsidDel="00896600">
          <w:rPr>
            <w:rPrChange w:id="156" w:author="Byrski, Krzysztof" w:date="2018-05-17T13:46:00Z">
              <w:rPr>
                <w:rStyle w:val="Hyperlink"/>
              </w:rPr>
            </w:rPrChange>
          </w:rPr>
          <w:delText>Embedded Constants</w:delText>
        </w:r>
        <w:r w:rsidDel="00896600">
          <w:rPr>
            <w:webHidden/>
          </w:rPr>
          <w:tab/>
          <w:delText>7</w:delText>
        </w:r>
      </w:del>
    </w:p>
    <w:p w:rsidR="003526B2" w:rsidDel="00896600" w:rsidRDefault="003526B2">
      <w:pPr>
        <w:pStyle w:val="TOC1"/>
        <w:rPr>
          <w:del w:id="157" w:author="Byrski, Krzysztof" w:date="2018-05-17T13:46:00Z"/>
          <w:rFonts w:eastAsiaTheme="minorEastAsia"/>
          <w:b w:val="0"/>
          <w:color w:val="auto"/>
          <w:kern w:val="0"/>
          <w:sz w:val="22"/>
          <w:szCs w:val="22"/>
          <w:lang w:val="en-US"/>
        </w:rPr>
      </w:pPr>
      <w:del w:id="158" w:author="Byrski, Krzysztof" w:date="2018-05-17T13:46:00Z">
        <w:r w:rsidRPr="00896600" w:rsidDel="00896600">
          <w:rPr>
            <w:rPrChange w:id="159" w:author="Byrski, Krzysztof" w:date="2018-05-17T13:46:00Z">
              <w:rPr>
                <w:rStyle w:val="Hyperlink"/>
                <w:rFonts w:cs="Calibri"/>
                <w:b w:val="0"/>
              </w:rPr>
            </w:rPrChange>
          </w:rPr>
          <w:delText>5</w:delText>
        </w:r>
        <w:r w:rsidDel="00896600">
          <w:rPr>
            <w:rFonts w:eastAsiaTheme="minorEastAsia"/>
            <w:b w:val="0"/>
            <w:color w:val="auto"/>
            <w:kern w:val="0"/>
            <w:sz w:val="22"/>
            <w:szCs w:val="22"/>
            <w:lang w:val="en-US"/>
          </w:rPr>
          <w:tab/>
        </w:r>
        <w:r w:rsidRPr="00896600" w:rsidDel="00896600">
          <w:rPr>
            <w:rPrChange w:id="160" w:author="Byrski, Krzysztof" w:date="2018-05-17T13:46:00Z">
              <w:rPr>
                <w:rStyle w:val="Hyperlink"/>
                <w:rFonts w:cs="Calibri"/>
                <w:b w:val="0"/>
              </w:rPr>
            </w:rPrChange>
          </w:rPr>
          <w:delText>Software Component Implementation</w:delText>
        </w:r>
        <w:r w:rsidDel="00896600">
          <w:rPr>
            <w:webHidden/>
          </w:rPr>
          <w:tab/>
          <w:delText>8</w:delText>
        </w:r>
      </w:del>
    </w:p>
    <w:p w:rsidR="003526B2" w:rsidDel="00896600" w:rsidRDefault="003526B2">
      <w:pPr>
        <w:pStyle w:val="TOC2"/>
        <w:rPr>
          <w:del w:id="161" w:author="Byrski, Krzysztof" w:date="2018-05-17T13:46:00Z"/>
          <w:rFonts w:asciiTheme="minorHAnsi" w:eastAsiaTheme="minorEastAsia" w:hAnsiTheme="minorHAnsi"/>
          <w:color w:val="auto"/>
          <w:kern w:val="0"/>
          <w:szCs w:val="22"/>
        </w:rPr>
      </w:pPr>
      <w:del w:id="162" w:author="Byrski, Krzysztof" w:date="2018-05-17T13:46:00Z">
        <w:r w:rsidRPr="00896600" w:rsidDel="00896600">
          <w:rPr>
            <w:rPrChange w:id="163" w:author="Byrski, Krzysztof" w:date="2018-05-17T13:46:00Z">
              <w:rPr>
                <w:rStyle w:val="Hyperlink"/>
              </w:rPr>
            </w:rPrChange>
          </w:rPr>
          <w:delText>5.1</w:delText>
        </w:r>
        <w:r w:rsidDel="00896600">
          <w:rPr>
            <w:rFonts w:asciiTheme="minorHAnsi" w:eastAsiaTheme="minorEastAsia" w:hAnsiTheme="minorHAnsi"/>
            <w:color w:val="auto"/>
            <w:kern w:val="0"/>
            <w:szCs w:val="22"/>
          </w:rPr>
          <w:tab/>
        </w:r>
        <w:r w:rsidRPr="00896600" w:rsidDel="00896600">
          <w:rPr>
            <w:rPrChange w:id="164" w:author="Byrski, Krzysztof" w:date="2018-05-17T13:46:00Z">
              <w:rPr>
                <w:rStyle w:val="Hyperlink"/>
              </w:rPr>
            </w:rPrChange>
          </w:rPr>
          <w:delText>Sub-Module Functions</w:delText>
        </w:r>
        <w:r w:rsidDel="00896600">
          <w:rPr>
            <w:webHidden/>
          </w:rPr>
          <w:tab/>
          <w:delText>8</w:delText>
        </w:r>
      </w:del>
    </w:p>
    <w:p w:rsidR="003526B2" w:rsidDel="00896600" w:rsidRDefault="003526B2">
      <w:pPr>
        <w:pStyle w:val="TOC3"/>
        <w:tabs>
          <w:tab w:val="left" w:pos="1200"/>
        </w:tabs>
        <w:rPr>
          <w:del w:id="165" w:author="Byrski, Krzysztof" w:date="2018-05-17T13:46:00Z"/>
          <w:rFonts w:asciiTheme="minorHAnsi" w:eastAsiaTheme="minorEastAsia" w:hAnsiTheme="minorHAnsi"/>
          <w:color w:val="auto"/>
          <w:kern w:val="0"/>
          <w:sz w:val="22"/>
          <w:szCs w:val="22"/>
        </w:rPr>
      </w:pPr>
      <w:del w:id="166" w:author="Byrski, Krzysztof" w:date="2018-05-17T13:46:00Z">
        <w:r w:rsidRPr="00896600" w:rsidDel="00896600">
          <w:rPr>
            <w:rPrChange w:id="167" w:author="Byrski, Krzysztof" w:date="2018-05-17T13:46:00Z">
              <w:rPr>
                <w:rStyle w:val="Hyperlink"/>
              </w:rPr>
            </w:rPrChange>
          </w:rPr>
          <w:delText>5.1.1</w:delText>
        </w:r>
        <w:r w:rsidDel="00896600">
          <w:rPr>
            <w:rFonts w:asciiTheme="minorHAnsi" w:eastAsiaTheme="minorEastAsia" w:hAnsiTheme="minorHAnsi"/>
            <w:color w:val="auto"/>
            <w:kern w:val="0"/>
            <w:sz w:val="22"/>
            <w:szCs w:val="22"/>
          </w:rPr>
          <w:tab/>
        </w:r>
        <w:r w:rsidRPr="00896600" w:rsidDel="00896600">
          <w:rPr>
            <w:rPrChange w:id="168" w:author="Byrski, Krzysztof" w:date="2018-05-17T13:46:00Z">
              <w:rPr>
                <w:rStyle w:val="Hyperlink"/>
              </w:rPr>
            </w:rPrChange>
          </w:rPr>
          <w:delText>Init: BmwTunSetHndlrInit1</w:delText>
        </w:r>
        <w:r w:rsidDel="00896600">
          <w:rPr>
            <w:webHidden/>
          </w:rPr>
          <w:tab/>
          <w:delText>8</w:delText>
        </w:r>
      </w:del>
    </w:p>
    <w:p w:rsidR="003526B2" w:rsidDel="00896600" w:rsidRDefault="003526B2">
      <w:pPr>
        <w:pStyle w:val="TOC3"/>
        <w:tabs>
          <w:tab w:val="left" w:pos="1200"/>
        </w:tabs>
        <w:rPr>
          <w:del w:id="169" w:author="Byrski, Krzysztof" w:date="2018-05-17T13:46:00Z"/>
          <w:rFonts w:asciiTheme="minorHAnsi" w:eastAsiaTheme="minorEastAsia" w:hAnsiTheme="minorHAnsi"/>
          <w:color w:val="auto"/>
          <w:kern w:val="0"/>
          <w:sz w:val="22"/>
          <w:szCs w:val="22"/>
        </w:rPr>
      </w:pPr>
      <w:del w:id="170" w:author="Byrski, Krzysztof" w:date="2018-05-17T13:46:00Z">
        <w:r w:rsidRPr="00896600" w:rsidDel="00896600">
          <w:rPr>
            <w:rPrChange w:id="171" w:author="Byrski, Krzysztof" w:date="2018-05-17T13:46:00Z">
              <w:rPr>
                <w:rStyle w:val="Hyperlink"/>
              </w:rPr>
            </w:rPrChange>
          </w:rPr>
          <w:delText>5.1.2</w:delText>
        </w:r>
        <w:r w:rsidDel="00896600">
          <w:rPr>
            <w:rFonts w:asciiTheme="minorHAnsi" w:eastAsiaTheme="minorEastAsia" w:hAnsiTheme="minorHAnsi"/>
            <w:color w:val="auto"/>
            <w:kern w:val="0"/>
            <w:sz w:val="22"/>
            <w:szCs w:val="22"/>
          </w:rPr>
          <w:tab/>
        </w:r>
        <w:r w:rsidRPr="00896600" w:rsidDel="00896600">
          <w:rPr>
            <w:rPrChange w:id="172" w:author="Byrski, Krzysztof" w:date="2018-05-17T13:46:00Z">
              <w:rPr>
                <w:rStyle w:val="Hyperlink"/>
              </w:rPr>
            </w:rPrChange>
          </w:rPr>
          <w:delText>Per: BmwTunSetHndlrPer1</w:delText>
        </w:r>
        <w:r w:rsidDel="00896600">
          <w:rPr>
            <w:webHidden/>
          </w:rPr>
          <w:tab/>
          <w:delText>8</w:delText>
        </w:r>
      </w:del>
    </w:p>
    <w:p w:rsidR="003526B2" w:rsidDel="00896600" w:rsidRDefault="003526B2">
      <w:pPr>
        <w:pStyle w:val="TOC2"/>
        <w:rPr>
          <w:del w:id="173" w:author="Byrski, Krzysztof" w:date="2018-05-17T13:46:00Z"/>
          <w:rFonts w:asciiTheme="minorHAnsi" w:eastAsiaTheme="minorEastAsia" w:hAnsiTheme="minorHAnsi"/>
          <w:color w:val="auto"/>
          <w:kern w:val="0"/>
          <w:szCs w:val="22"/>
        </w:rPr>
      </w:pPr>
      <w:del w:id="174" w:author="Byrski, Krzysztof" w:date="2018-05-17T13:46:00Z">
        <w:r w:rsidRPr="00896600" w:rsidDel="00896600">
          <w:rPr>
            <w:rPrChange w:id="175" w:author="Byrski, Krzysztof" w:date="2018-05-17T13:46:00Z">
              <w:rPr>
                <w:rStyle w:val="Hyperlink"/>
              </w:rPr>
            </w:rPrChange>
          </w:rPr>
          <w:delText>5.2</w:delText>
        </w:r>
        <w:r w:rsidDel="00896600">
          <w:rPr>
            <w:rFonts w:asciiTheme="minorHAnsi" w:eastAsiaTheme="minorEastAsia" w:hAnsiTheme="minorHAnsi"/>
            <w:color w:val="auto"/>
            <w:kern w:val="0"/>
            <w:szCs w:val="22"/>
          </w:rPr>
          <w:tab/>
        </w:r>
        <w:r w:rsidRPr="00896600" w:rsidDel="00896600">
          <w:rPr>
            <w:rPrChange w:id="176" w:author="Byrski, Krzysztof" w:date="2018-05-17T13:46:00Z">
              <w:rPr>
                <w:rStyle w:val="Hyperlink"/>
              </w:rPr>
            </w:rPrChange>
          </w:rPr>
          <w:delText>Server Runables</w:delText>
        </w:r>
        <w:r w:rsidDel="00896600">
          <w:rPr>
            <w:webHidden/>
          </w:rPr>
          <w:tab/>
          <w:delText>9</w:delText>
        </w:r>
      </w:del>
    </w:p>
    <w:p w:rsidR="003526B2" w:rsidDel="00896600" w:rsidRDefault="003526B2">
      <w:pPr>
        <w:pStyle w:val="TOC3"/>
        <w:tabs>
          <w:tab w:val="left" w:pos="1200"/>
        </w:tabs>
        <w:rPr>
          <w:del w:id="177" w:author="Byrski, Krzysztof" w:date="2018-05-17T13:46:00Z"/>
          <w:rFonts w:asciiTheme="minorHAnsi" w:eastAsiaTheme="minorEastAsia" w:hAnsiTheme="minorHAnsi"/>
          <w:color w:val="auto"/>
          <w:kern w:val="0"/>
          <w:sz w:val="22"/>
          <w:szCs w:val="22"/>
        </w:rPr>
      </w:pPr>
      <w:del w:id="178" w:author="Byrski, Krzysztof" w:date="2018-05-17T13:46:00Z">
        <w:r w:rsidRPr="00896600" w:rsidDel="00896600">
          <w:rPr>
            <w:rPrChange w:id="179" w:author="Byrski, Krzysztof" w:date="2018-05-17T13:46:00Z">
              <w:rPr>
                <w:rStyle w:val="Hyperlink"/>
              </w:rPr>
            </w:rPrChange>
          </w:rPr>
          <w:delText>5.2.1</w:delText>
        </w:r>
        <w:r w:rsidDel="00896600">
          <w:rPr>
            <w:rFonts w:asciiTheme="minorHAnsi" w:eastAsiaTheme="minorEastAsia" w:hAnsiTheme="minorHAnsi"/>
            <w:color w:val="auto"/>
            <w:kern w:val="0"/>
            <w:sz w:val="22"/>
            <w:szCs w:val="22"/>
          </w:rPr>
          <w:tab/>
        </w:r>
        <w:r w:rsidRPr="00896600" w:rsidDel="00896600">
          <w:rPr>
            <w:rPrChange w:id="180" w:author="Byrski, Krzysztof" w:date="2018-05-17T13:46:00Z">
              <w:rPr>
                <w:rStyle w:val="Hyperlink"/>
              </w:rPr>
            </w:rPrChange>
          </w:rPr>
          <w:delText>TunVrntRead_Oper</w:delText>
        </w:r>
        <w:r w:rsidDel="00896600">
          <w:rPr>
            <w:webHidden/>
          </w:rPr>
          <w:tab/>
          <w:delText>9</w:delText>
        </w:r>
      </w:del>
    </w:p>
    <w:p w:rsidR="003526B2" w:rsidDel="00896600" w:rsidRDefault="003526B2">
      <w:pPr>
        <w:pStyle w:val="TOC3"/>
        <w:tabs>
          <w:tab w:val="left" w:pos="1200"/>
        </w:tabs>
        <w:rPr>
          <w:del w:id="181" w:author="Byrski, Krzysztof" w:date="2018-05-17T13:46:00Z"/>
          <w:rFonts w:asciiTheme="minorHAnsi" w:eastAsiaTheme="minorEastAsia" w:hAnsiTheme="minorHAnsi"/>
          <w:color w:val="auto"/>
          <w:kern w:val="0"/>
          <w:sz w:val="22"/>
          <w:szCs w:val="22"/>
        </w:rPr>
      </w:pPr>
      <w:del w:id="182" w:author="Byrski, Krzysztof" w:date="2018-05-17T13:46:00Z">
        <w:r w:rsidRPr="00896600" w:rsidDel="00896600">
          <w:rPr>
            <w:rPrChange w:id="183" w:author="Byrski, Krzysztof" w:date="2018-05-17T13:46:00Z">
              <w:rPr>
                <w:rStyle w:val="Hyperlink"/>
              </w:rPr>
            </w:rPrChange>
          </w:rPr>
          <w:delText>5.2.2</w:delText>
        </w:r>
        <w:r w:rsidDel="00896600">
          <w:rPr>
            <w:rFonts w:asciiTheme="minorHAnsi" w:eastAsiaTheme="minorEastAsia" w:hAnsiTheme="minorHAnsi"/>
            <w:color w:val="auto"/>
            <w:kern w:val="0"/>
            <w:sz w:val="22"/>
            <w:szCs w:val="22"/>
          </w:rPr>
          <w:tab/>
        </w:r>
        <w:r w:rsidRPr="00896600" w:rsidDel="00896600">
          <w:rPr>
            <w:rPrChange w:id="184" w:author="Byrski, Krzysztof" w:date="2018-05-17T13:46:00Z">
              <w:rPr>
                <w:rStyle w:val="Hyperlink"/>
              </w:rPr>
            </w:rPrChange>
          </w:rPr>
          <w:delText>TunVrntWr_Oper</w:delText>
        </w:r>
        <w:r w:rsidDel="00896600">
          <w:rPr>
            <w:webHidden/>
          </w:rPr>
          <w:tab/>
          <w:delText>9</w:delText>
        </w:r>
      </w:del>
    </w:p>
    <w:p w:rsidR="003526B2" w:rsidDel="00896600" w:rsidRDefault="003526B2">
      <w:pPr>
        <w:pStyle w:val="TOC2"/>
        <w:rPr>
          <w:del w:id="185" w:author="Byrski, Krzysztof" w:date="2018-05-17T13:46:00Z"/>
          <w:rFonts w:asciiTheme="minorHAnsi" w:eastAsiaTheme="minorEastAsia" w:hAnsiTheme="minorHAnsi"/>
          <w:color w:val="auto"/>
          <w:kern w:val="0"/>
          <w:szCs w:val="22"/>
        </w:rPr>
      </w:pPr>
      <w:del w:id="186" w:author="Byrski, Krzysztof" w:date="2018-05-17T13:46:00Z">
        <w:r w:rsidRPr="00896600" w:rsidDel="00896600">
          <w:rPr>
            <w:rPrChange w:id="187" w:author="Byrski, Krzysztof" w:date="2018-05-17T13:46:00Z">
              <w:rPr>
                <w:rStyle w:val="Hyperlink"/>
                <w:rFonts w:cs="Calibri"/>
              </w:rPr>
            </w:rPrChange>
          </w:rPr>
          <w:delText>5.3</w:delText>
        </w:r>
        <w:r w:rsidDel="00896600">
          <w:rPr>
            <w:rFonts w:asciiTheme="minorHAnsi" w:eastAsiaTheme="minorEastAsia" w:hAnsiTheme="minorHAnsi"/>
            <w:color w:val="auto"/>
            <w:kern w:val="0"/>
            <w:szCs w:val="22"/>
          </w:rPr>
          <w:tab/>
        </w:r>
        <w:r w:rsidRPr="00896600" w:rsidDel="00896600">
          <w:rPr>
            <w:rPrChange w:id="188" w:author="Byrski, Krzysztof" w:date="2018-05-17T13:46:00Z">
              <w:rPr>
                <w:rStyle w:val="Hyperlink"/>
                <w:rFonts w:cs="Calibri"/>
              </w:rPr>
            </w:rPrChange>
          </w:rPr>
          <w:delText>Interrupt Functions</w:delText>
        </w:r>
        <w:r w:rsidDel="00896600">
          <w:rPr>
            <w:webHidden/>
          </w:rPr>
          <w:tab/>
          <w:delText>9</w:delText>
        </w:r>
      </w:del>
    </w:p>
    <w:p w:rsidR="003526B2" w:rsidDel="00896600" w:rsidRDefault="003526B2">
      <w:pPr>
        <w:pStyle w:val="TOC2"/>
        <w:rPr>
          <w:del w:id="189" w:author="Byrski, Krzysztof" w:date="2018-05-17T13:46:00Z"/>
          <w:rFonts w:asciiTheme="minorHAnsi" w:eastAsiaTheme="minorEastAsia" w:hAnsiTheme="minorHAnsi"/>
          <w:color w:val="auto"/>
          <w:kern w:val="0"/>
          <w:szCs w:val="22"/>
        </w:rPr>
      </w:pPr>
      <w:del w:id="190" w:author="Byrski, Krzysztof" w:date="2018-05-17T13:46:00Z">
        <w:r w:rsidRPr="00896600" w:rsidDel="00896600">
          <w:rPr>
            <w:rPrChange w:id="191" w:author="Byrski, Krzysztof" w:date="2018-05-17T13:46:00Z">
              <w:rPr>
                <w:rStyle w:val="Hyperlink"/>
                <w:rFonts w:cs="Calibri"/>
              </w:rPr>
            </w:rPrChange>
          </w:rPr>
          <w:delText>5.4</w:delText>
        </w:r>
        <w:r w:rsidDel="00896600">
          <w:rPr>
            <w:rFonts w:asciiTheme="minorHAnsi" w:eastAsiaTheme="minorEastAsia" w:hAnsiTheme="minorHAnsi"/>
            <w:color w:val="auto"/>
            <w:kern w:val="0"/>
            <w:szCs w:val="22"/>
          </w:rPr>
          <w:tab/>
        </w:r>
        <w:r w:rsidRPr="00896600" w:rsidDel="00896600">
          <w:rPr>
            <w:rPrChange w:id="192" w:author="Byrski, Krzysztof" w:date="2018-05-17T13:46:00Z">
              <w:rPr>
                <w:rStyle w:val="Hyperlink"/>
                <w:rFonts w:cs="Calibri"/>
              </w:rPr>
            </w:rPrChange>
          </w:rPr>
          <w:delText>Module Internal (Local) Functions</w:delText>
        </w:r>
        <w:r w:rsidDel="00896600">
          <w:rPr>
            <w:webHidden/>
          </w:rPr>
          <w:tab/>
          <w:delText>9</w:delText>
        </w:r>
      </w:del>
    </w:p>
    <w:p w:rsidR="003526B2" w:rsidDel="00896600" w:rsidRDefault="003526B2">
      <w:pPr>
        <w:pStyle w:val="TOC2"/>
        <w:rPr>
          <w:del w:id="193" w:author="Byrski, Krzysztof" w:date="2018-05-17T13:46:00Z"/>
          <w:rFonts w:asciiTheme="minorHAnsi" w:eastAsiaTheme="minorEastAsia" w:hAnsiTheme="minorHAnsi"/>
          <w:color w:val="auto"/>
          <w:kern w:val="0"/>
          <w:szCs w:val="22"/>
        </w:rPr>
      </w:pPr>
      <w:del w:id="194" w:author="Byrski, Krzysztof" w:date="2018-05-17T13:46:00Z">
        <w:r w:rsidRPr="00896600" w:rsidDel="00896600">
          <w:rPr>
            <w:rPrChange w:id="195" w:author="Byrski, Krzysztof" w:date="2018-05-17T13:46:00Z">
              <w:rPr>
                <w:rStyle w:val="Hyperlink"/>
                <w:rFonts w:cs="Calibri"/>
              </w:rPr>
            </w:rPrChange>
          </w:rPr>
          <w:delText>5.5</w:delText>
        </w:r>
        <w:r w:rsidDel="00896600">
          <w:rPr>
            <w:rFonts w:asciiTheme="minorHAnsi" w:eastAsiaTheme="minorEastAsia" w:hAnsiTheme="minorHAnsi"/>
            <w:color w:val="auto"/>
            <w:kern w:val="0"/>
            <w:szCs w:val="22"/>
          </w:rPr>
          <w:tab/>
        </w:r>
        <w:r w:rsidRPr="00896600" w:rsidDel="00896600">
          <w:rPr>
            <w:rPrChange w:id="196" w:author="Byrski, Krzysztof" w:date="2018-05-17T13:46:00Z">
              <w:rPr>
                <w:rStyle w:val="Hyperlink"/>
                <w:rFonts w:cs="Calibri"/>
              </w:rPr>
            </w:rPrChange>
          </w:rPr>
          <w:delText>GLOBAL Function/Macro Definitions</w:delText>
        </w:r>
        <w:r w:rsidDel="00896600">
          <w:rPr>
            <w:webHidden/>
          </w:rPr>
          <w:tab/>
          <w:delText>9</w:delText>
        </w:r>
      </w:del>
    </w:p>
    <w:p w:rsidR="003526B2" w:rsidDel="00896600" w:rsidRDefault="003526B2">
      <w:pPr>
        <w:pStyle w:val="TOC1"/>
        <w:rPr>
          <w:del w:id="197" w:author="Byrski, Krzysztof" w:date="2018-05-17T13:46:00Z"/>
          <w:rFonts w:eastAsiaTheme="minorEastAsia"/>
          <w:b w:val="0"/>
          <w:color w:val="auto"/>
          <w:kern w:val="0"/>
          <w:sz w:val="22"/>
          <w:szCs w:val="22"/>
          <w:lang w:val="en-US"/>
        </w:rPr>
      </w:pPr>
      <w:del w:id="198" w:author="Byrski, Krzysztof" w:date="2018-05-17T13:46:00Z">
        <w:r w:rsidRPr="00896600" w:rsidDel="00896600">
          <w:rPr>
            <w:rPrChange w:id="199" w:author="Byrski, Krzysztof" w:date="2018-05-17T13:46:00Z">
              <w:rPr>
                <w:rStyle w:val="Hyperlink"/>
                <w:rFonts w:cs="Calibri"/>
                <w:b w:val="0"/>
              </w:rPr>
            </w:rPrChange>
          </w:rPr>
          <w:delText>6</w:delText>
        </w:r>
        <w:r w:rsidDel="00896600">
          <w:rPr>
            <w:rFonts w:eastAsiaTheme="minorEastAsia"/>
            <w:b w:val="0"/>
            <w:color w:val="auto"/>
            <w:kern w:val="0"/>
            <w:sz w:val="22"/>
            <w:szCs w:val="22"/>
            <w:lang w:val="en-US"/>
          </w:rPr>
          <w:tab/>
        </w:r>
        <w:r w:rsidRPr="00896600" w:rsidDel="00896600">
          <w:rPr>
            <w:rPrChange w:id="200" w:author="Byrski, Krzysztof" w:date="2018-05-17T13:46:00Z">
              <w:rPr>
                <w:rStyle w:val="Hyperlink"/>
                <w:b w:val="0"/>
              </w:rPr>
            </w:rPrChange>
          </w:rPr>
          <w:delText>Known Limitations with Design</w:delText>
        </w:r>
        <w:r w:rsidDel="00896600">
          <w:rPr>
            <w:webHidden/>
          </w:rPr>
          <w:tab/>
          <w:delText>10</w:delText>
        </w:r>
      </w:del>
    </w:p>
    <w:p w:rsidR="003526B2" w:rsidDel="00896600" w:rsidRDefault="003526B2">
      <w:pPr>
        <w:pStyle w:val="TOC1"/>
        <w:rPr>
          <w:del w:id="201" w:author="Byrski, Krzysztof" w:date="2018-05-17T13:46:00Z"/>
          <w:rFonts w:eastAsiaTheme="minorEastAsia"/>
          <w:b w:val="0"/>
          <w:color w:val="auto"/>
          <w:kern w:val="0"/>
          <w:sz w:val="22"/>
          <w:szCs w:val="22"/>
          <w:lang w:val="en-US"/>
        </w:rPr>
      </w:pPr>
      <w:del w:id="202" w:author="Byrski, Krzysztof" w:date="2018-05-17T13:46:00Z">
        <w:r w:rsidRPr="00896600" w:rsidDel="00896600">
          <w:rPr>
            <w:rPrChange w:id="203" w:author="Byrski, Krzysztof" w:date="2018-05-17T13:46:00Z">
              <w:rPr>
                <w:rStyle w:val="Hyperlink"/>
                <w:rFonts w:cs="Calibri"/>
                <w:b w:val="0"/>
              </w:rPr>
            </w:rPrChange>
          </w:rPr>
          <w:delText>7</w:delText>
        </w:r>
        <w:r w:rsidDel="00896600">
          <w:rPr>
            <w:rFonts w:eastAsiaTheme="minorEastAsia"/>
            <w:b w:val="0"/>
            <w:color w:val="auto"/>
            <w:kern w:val="0"/>
            <w:sz w:val="22"/>
            <w:szCs w:val="22"/>
            <w:lang w:val="en-US"/>
          </w:rPr>
          <w:tab/>
        </w:r>
        <w:r w:rsidRPr="00896600" w:rsidDel="00896600">
          <w:rPr>
            <w:rPrChange w:id="204" w:author="Byrski, Krzysztof" w:date="2018-05-17T13:46:00Z">
              <w:rPr>
                <w:rStyle w:val="Hyperlink"/>
                <w:rFonts w:cs="Calibri"/>
                <w:b w:val="0"/>
              </w:rPr>
            </w:rPrChange>
          </w:rPr>
          <w:delText>UNIT TEST CONSIDERATION</w:delText>
        </w:r>
        <w:r w:rsidDel="00896600">
          <w:rPr>
            <w:webHidden/>
          </w:rPr>
          <w:tab/>
          <w:delText>11</w:delText>
        </w:r>
      </w:del>
    </w:p>
    <w:p w:rsidR="003526B2" w:rsidDel="00896600" w:rsidRDefault="003526B2">
      <w:pPr>
        <w:pStyle w:val="TOC1"/>
        <w:tabs>
          <w:tab w:val="left" w:pos="1400"/>
        </w:tabs>
        <w:rPr>
          <w:del w:id="205" w:author="Byrski, Krzysztof" w:date="2018-05-17T13:46:00Z"/>
          <w:rFonts w:eastAsiaTheme="minorEastAsia"/>
          <w:b w:val="0"/>
          <w:color w:val="auto"/>
          <w:kern w:val="0"/>
          <w:sz w:val="22"/>
          <w:szCs w:val="22"/>
          <w:lang w:val="en-US"/>
        </w:rPr>
      </w:pPr>
      <w:del w:id="206" w:author="Byrski, Krzysztof" w:date="2018-05-17T13:46:00Z">
        <w:r w:rsidRPr="00896600" w:rsidDel="00896600">
          <w:rPr>
            <w:rPrChange w:id="207" w:author="Byrski, Krzysztof" w:date="2018-05-17T13:46:00Z">
              <w:rPr>
                <w:rStyle w:val="Hyperlink"/>
                <w:b w:val="0"/>
              </w:rPr>
            </w:rPrChange>
          </w:rPr>
          <w:delText>Appendix A</w:delText>
        </w:r>
        <w:r w:rsidDel="00896600">
          <w:rPr>
            <w:rFonts w:eastAsiaTheme="minorEastAsia"/>
            <w:b w:val="0"/>
            <w:color w:val="auto"/>
            <w:kern w:val="0"/>
            <w:sz w:val="22"/>
            <w:szCs w:val="22"/>
            <w:lang w:val="en-US"/>
          </w:rPr>
          <w:tab/>
        </w:r>
        <w:r w:rsidRPr="00896600" w:rsidDel="00896600">
          <w:rPr>
            <w:rPrChange w:id="208" w:author="Byrski, Krzysztof" w:date="2018-05-17T13:46:00Z">
              <w:rPr>
                <w:rStyle w:val="Hyperlink"/>
                <w:b w:val="0"/>
              </w:rPr>
            </w:rPrChange>
          </w:rPr>
          <w:delText>Abbreviations and Acronyms</w:delText>
        </w:r>
        <w:r w:rsidDel="00896600">
          <w:rPr>
            <w:webHidden/>
          </w:rPr>
          <w:tab/>
          <w:delText>12</w:delText>
        </w:r>
      </w:del>
    </w:p>
    <w:p w:rsidR="003526B2" w:rsidDel="00896600" w:rsidRDefault="003526B2">
      <w:pPr>
        <w:pStyle w:val="TOC1"/>
        <w:tabs>
          <w:tab w:val="left" w:pos="1400"/>
        </w:tabs>
        <w:rPr>
          <w:del w:id="209" w:author="Byrski, Krzysztof" w:date="2018-05-17T13:46:00Z"/>
          <w:rFonts w:eastAsiaTheme="minorEastAsia"/>
          <w:b w:val="0"/>
          <w:color w:val="auto"/>
          <w:kern w:val="0"/>
          <w:sz w:val="22"/>
          <w:szCs w:val="22"/>
          <w:lang w:val="en-US"/>
        </w:rPr>
      </w:pPr>
      <w:del w:id="210" w:author="Byrski, Krzysztof" w:date="2018-05-17T13:46:00Z">
        <w:r w:rsidRPr="00896600" w:rsidDel="00896600">
          <w:rPr>
            <w:rPrChange w:id="211" w:author="Byrski, Krzysztof" w:date="2018-05-17T13:46:00Z">
              <w:rPr>
                <w:rStyle w:val="Hyperlink"/>
                <w:b w:val="0"/>
              </w:rPr>
            </w:rPrChange>
          </w:rPr>
          <w:delText>Appendix B</w:delText>
        </w:r>
        <w:r w:rsidDel="00896600">
          <w:rPr>
            <w:rFonts w:eastAsiaTheme="minorEastAsia"/>
            <w:b w:val="0"/>
            <w:color w:val="auto"/>
            <w:kern w:val="0"/>
            <w:sz w:val="22"/>
            <w:szCs w:val="22"/>
            <w:lang w:val="en-US"/>
          </w:rPr>
          <w:tab/>
        </w:r>
        <w:r w:rsidRPr="00896600" w:rsidDel="00896600">
          <w:rPr>
            <w:rPrChange w:id="212" w:author="Byrski, Krzysztof" w:date="2018-05-17T13:46:00Z">
              <w:rPr>
                <w:rStyle w:val="Hyperlink"/>
                <w:b w:val="0"/>
              </w:rPr>
            </w:rPrChange>
          </w:rPr>
          <w:delText>Glossary</w:delText>
        </w:r>
        <w:r w:rsidDel="00896600">
          <w:rPr>
            <w:webHidden/>
          </w:rPr>
          <w:tab/>
          <w:delText>13</w:delText>
        </w:r>
      </w:del>
    </w:p>
    <w:p w:rsidR="003526B2" w:rsidDel="00896600" w:rsidRDefault="003526B2">
      <w:pPr>
        <w:pStyle w:val="TOC1"/>
        <w:tabs>
          <w:tab w:val="left" w:pos="1400"/>
        </w:tabs>
        <w:rPr>
          <w:del w:id="213" w:author="Byrski, Krzysztof" w:date="2018-05-17T13:46:00Z"/>
          <w:rFonts w:eastAsiaTheme="minorEastAsia"/>
          <w:b w:val="0"/>
          <w:color w:val="auto"/>
          <w:kern w:val="0"/>
          <w:sz w:val="22"/>
          <w:szCs w:val="22"/>
          <w:lang w:val="en-US"/>
        </w:rPr>
      </w:pPr>
      <w:del w:id="214" w:author="Byrski, Krzysztof" w:date="2018-05-17T13:46:00Z">
        <w:r w:rsidRPr="00896600" w:rsidDel="00896600">
          <w:rPr>
            <w:rPrChange w:id="215" w:author="Byrski, Krzysztof" w:date="2018-05-17T13:46:00Z">
              <w:rPr>
                <w:rStyle w:val="Hyperlink"/>
                <w:b w:val="0"/>
              </w:rPr>
            </w:rPrChange>
          </w:rPr>
          <w:delText>Appendix C</w:delText>
        </w:r>
        <w:r w:rsidDel="00896600">
          <w:rPr>
            <w:rFonts w:eastAsiaTheme="minorEastAsia"/>
            <w:b w:val="0"/>
            <w:color w:val="auto"/>
            <w:kern w:val="0"/>
            <w:sz w:val="22"/>
            <w:szCs w:val="22"/>
            <w:lang w:val="en-US"/>
          </w:rPr>
          <w:tab/>
        </w:r>
        <w:r w:rsidRPr="00896600" w:rsidDel="00896600">
          <w:rPr>
            <w:rPrChange w:id="216" w:author="Byrski, Krzysztof" w:date="2018-05-17T13:46:00Z">
              <w:rPr>
                <w:rStyle w:val="Hyperlink"/>
                <w:b w:val="0"/>
              </w:rPr>
            </w:rPrChange>
          </w:rPr>
          <w:delText>References</w:delText>
        </w:r>
        <w:r w:rsidDel="00896600">
          <w:rPr>
            <w:webHidden/>
          </w:rPr>
          <w:tab/>
          <w:delText>14</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17" w:name="_Toc514333525"/>
      <w:r w:rsidRPr="00A158C7">
        <w:lastRenderedPageBreak/>
        <w:t>Introduction</w:t>
      </w:r>
      <w:bookmarkEnd w:id="217"/>
    </w:p>
    <w:p w:rsidR="00063A7A" w:rsidRPr="00A158C7" w:rsidRDefault="00FE5DF5" w:rsidP="000B37D5">
      <w:pPr>
        <w:pStyle w:val="Heading2"/>
      </w:pPr>
      <w:bookmarkStart w:id="218" w:name="_Toc514333526"/>
      <w:r w:rsidRPr="00A158C7">
        <w:t>Purpose</w:t>
      </w:r>
      <w:bookmarkEnd w:id="218"/>
    </w:p>
    <w:p w:rsidR="00DC0959" w:rsidRPr="00A158C7" w:rsidRDefault="005652AF" w:rsidP="00DC0959">
      <w:pPr>
        <w:rPr>
          <w:lang w:bidi="ar-SA"/>
        </w:rPr>
      </w:pPr>
      <w:proofErr w:type="gramStart"/>
      <w:r>
        <w:rPr>
          <w:lang w:bidi="ar-SA"/>
        </w:rPr>
        <w:t xml:space="preserve">Module Design Document for </w:t>
      </w:r>
      <w:r w:rsidRPr="005652AF">
        <w:rPr>
          <w:lang w:bidi="ar-SA"/>
        </w:rPr>
        <w:t>CF081A_BmwTunSetHndlr_Impl</w:t>
      </w:r>
      <w:r w:rsidR="007408DF">
        <w:rPr>
          <w:lang w:bidi="ar-SA"/>
        </w:rPr>
        <w:t>.</w:t>
      </w:r>
      <w:proofErr w:type="gramEnd"/>
    </w:p>
    <w:p w:rsidR="00AE0435" w:rsidRPr="00A158C7" w:rsidRDefault="00FE5DF5" w:rsidP="000B37D5">
      <w:pPr>
        <w:pStyle w:val="Heading2"/>
      </w:pPr>
      <w:bookmarkStart w:id="219" w:name="_Toc514333527"/>
      <w:r w:rsidRPr="00A158C7">
        <w:t>Scope</w:t>
      </w:r>
      <w:bookmarkEnd w:id="219"/>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220"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21" w:name="_Toc514333528"/>
      <w:proofErr w:type="spellStart"/>
      <w:r w:rsidR="001800A6">
        <w:rPr>
          <w:rFonts w:ascii="Calibri" w:hAnsi="Calibri" w:cs="Calibri"/>
        </w:rPr>
        <w:t>BmwTunSetHndlr</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20"/>
      <w:bookmarkEnd w:id="221"/>
    </w:p>
    <w:p w:rsidR="00D229A6" w:rsidRPr="007408DF" w:rsidRDefault="007408DF" w:rsidP="007408DF">
      <w:pPr>
        <w:rPr>
          <w:rFonts w:cs="Calibri"/>
        </w:rPr>
      </w:pPr>
      <w:r w:rsidRPr="007408DF">
        <w:rPr>
          <w:rFonts w:cs="Calibri"/>
        </w:rPr>
        <w:t>The BMW Tuning Set Handler provides</w:t>
      </w:r>
      <w:r w:rsidR="009A2633">
        <w:rPr>
          <w:rFonts w:cs="Calibri"/>
        </w:rPr>
        <w:t xml:space="preserve"> a</w:t>
      </w:r>
      <w:r w:rsidRPr="007408DF">
        <w:rPr>
          <w:rFonts w:cs="Calibri"/>
        </w:rPr>
        <w:t xml:space="preserve"> desired</w:t>
      </w:r>
      <w:r>
        <w:rPr>
          <w:rFonts w:cs="Calibri"/>
        </w:rPr>
        <w:t xml:space="preserve"> Runtime Index of an intege</w:t>
      </w:r>
      <w:r w:rsidRPr="007408DF">
        <w:rPr>
          <w:rFonts w:cs="Calibri"/>
        </w:rPr>
        <w:t>r type. As the input</w:t>
      </w:r>
      <w:r w:rsidR="009A2633">
        <w:rPr>
          <w:rFonts w:cs="Calibri"/>
        </w:rPr>
        <w:t>,</w:t>
      </w:r>
      <w:r w:rsidRPr="007408DF">
        <w:rPr>
          <w:rFonts w:cs="Calibri"/>
        </w:rPr>
        <w:t xml:space="preserve"> the function receives </w:t>
      </w:r>
      <w:r>
        <w:rPr>
          <w:rFonts w:cs="Calibri"/>
        </w:rPr>
        <w:t xml:space="preserve">the desired Runtime Index. </w:t>
      </w:r>
      <w:r w:rsidRPr="007408DF">
        <w:rPr>
          <w:rFonts w:cs="Calibri"/>
        </w:rPr>
        <w:t xml:space="preserve">If </w:t>
      </w:r>
      <w:r w:rsidR="009A2633">
        <w:rPr>
          <w:rFonts w:cs="Calibri"/>
        </w:rPr>
        <w:t xml:space="preserve">a </w:t>
      </w:r>
      <w:r w:rsidRPr="007408DF">
        <w:rPr>
          <w:rFonts w:cs="Calibri"/>
        </w:rPr>
        <w:t xml:space="preserve">received value is valid </w:t>
      </w:r>
      <w:r w:rsidR="009A2633">
        <w:rPr>
          <w:rFonts w:cs="Calibri"/>
        </w:rPr>
        <w:t xml:space="preserve">then </w:t>
      </w:r>
      <w:r w:rsidRPr="007408DF">
        <w:rPr>
          <w:rFonts w:cs="Calibri"/>
        </w:rPr>
        <w:t>the function map</w:t>
      </w:r>
      <w:r>
        <w:rPr>
          <w:rFonts w:cs="Calibri"/>
        </w:rPr>
        <w:t>s it to one of three define</w:t>
      </w:r>
      <w:r w:rsidRPr="007408DF">
        <w:rPr>
          <w:rFonts w:cs="Calibri"/>
        </w:rPr>
        <w:t xml:space="preserve">d values. If the proper calibration is set </w:t>
      </w:r>
      <w:r w:rsidR="009A2633">
        <w:rPr>
          <w:rFonts w:cs="Calibri"/>
        </w:rPr>
        <w:t>th</w:t>
      </w:r>
      <w:r w:rsidR="002638B6">
        <w:rPr>
          <w:rFonts w:cs="Calibri"/>
        </w:rPr>
        <w:t>e</w:t>
      </w:r>
      <w:r w:rsidR="009A2633">
        <w:rPr>
          <w:rFonts w:cs="Calibri"/>
        </w:rPr>
        <w:t xml:space="preserve">n </w:t>
      </w:r>
      <w:r>
        <w:rPr>
          <w:rFonts w:cs="Calibri"/>
        </w:rPr>
        <w:t xml:space="preserve">the function allows </w:t>
      </w:r>
      <w:r w:rsidR="009A2633">
        <w:rPr>
          <w:rFonts w:cs="Calibri"/>
        </w:rPr>
        <w:t>overriding</w:t>
      </w:r>
      <w:r w:rsidRPr="007408DF">
        <w:rPr>
          <w:rFonts w:cs="Calibri"/>
        </w:rPr>
        <w:t xml:space="preserve"> the output to </w:t>
      </w:r>
      <w:r w:rsidR="00106653">
        <w:rPr>
          <w:rFonts w:cs="Calibri"/>
        </w:rPr>
        <w:t>a</w:t>
      </w:r>
      <w:r w:rsidRPr="007408DF">
        <w:rPr>
          <w:rFonts w:cs="Calibri"/>
        </w:rPr>
        <w:t xml:space="preserve"> </w:t>
      </w:r>
      <w:proofErr w:type="spellStart"/>
      <w:r w:rsidRPr="007408DF">
        <w:rPr>
          <w:rFonts w:cs="Calibri"/>
        </w:rPr>
        <w:t>calibratable</w:t>
      </w:r>
      <w:proofErr w:type="spellEnd"/>
      <w:r w:rsidRPr="007408DF">
        <w:rPr>
          <w:rFonts w:cs="Calibri"/>
        </w:rPr>
        <w:t xml:space="preserve"> value. Th</w:t>
      </w:r>
      <w:r>
        <w:rPr>
          <w:rFonts w:cs="Calibri"/>
        </w:rPr>
        <w:t>e function provides two ser</w:t>
      </w:r>
      <w:r w:rsidRPr="007408DF">
        <w:rPr>
          <w:rFonts w:cs="Calibri"/>
        </w:rPr>
        <w:t xml:space="preserve">ver </w:t>
      </w:r>
      <w:proofErr w:type="spellStart"/>
      <w:r w:rsidRPr="007408DF">
        <w:rPr>
          <w:rFonts w:cs="Calibri"/>
        </w:rPr>
        <w:t>runnables</w:t>
      </w:r>
      <w:proofErr w:type="spellEnd"/>
      <w:r w:rsidRPr="007408DF">
        <w:rPr>
          <w:rFonts w:cs="Calibri"/>
        </w:rPr>
        <w:t xml:space="preserve"> in order to write to and </w:t>
      </w:r>
      <w:r w:rsidR="009A2633">
        <w:rPr>
          <w:rFonts w:cs="Calibri"/>
        </w:rPr>
        <w:t xml:space="preserve">to </w:t>
      </w:r>
      <w:r w:rsidRPr="007408DF">
        <w:rPr>
          <w:rFonts w:cs="Calibri"/>
        </w:rPr>
        <w:t>read</w:t>
      </w:r>
      <w:r>
        <w:rPr>
          <w:rFonts w:cs="Calibri"/>
        </w:rPr>
        <w:t xml:space="preserve"> from the NVM. </w:t>
      </w:r>
      <w:r w:rsidR="009A2633">
        <w:rPr>
          <w:rFonts w:cs="Calibri"/>
        </w:rPr>
        <w:t>During the i</w:t>
      </w:r>
      <w:r w:rsidR="009A2633" w:rsidRPr="007408DF">
        <w:rPr>
          <w:rFonts w:cs="Calibri"/>
        </w:rPr>
        <w:t>nitialization</w:t>
      </w:r>
      <w:r w:rsidR="009A2633">
        <w:rPr>
          <w:rFonts w:cs="Calibri"/>
        </w:rPr>
        <w:t>,</w:t>
      </w:r>
      <w:r w:rsidR="009A2633" w:rsidRPr="007408DF">
        <w:rPr>
          <w:rFonts w:cs="Calibri"/>
        </w:rPr>
        <w:t xml:space="preserve"> it evaluates if the NVM is va</w:t>
      </w:r>
      <w:r w:rsidR="009A2633">
        <w:rPr>
          <w:rFonts w:cs="Calibri"/>
        </w:rPr>
        <w:t>lid, if the NVM is detected invalid then it stores a predefined constant</w:t>
      </w:r>
      <w:r w:rsidR="009A2633" w:rsidRPr="007408DF">
        <w:rPr>
          <w:rFonts w:cs="Calibri"/>
        </w:rPr>
        <w:t>.</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22" w:name="_Toc406065229"/>
      <w:bookmarkStart w:id="223" w:name="_Toc514333529"/>
      <w:r w:rsidRPr="00AA38E8">
        <w:rPr>
          <w:rFonts w:ascii="Calibri" w:hAnsi="Calibri" w:cs="Calibri"/>
        </w:rPr>
        <w:lastRenderedPageBreak/>
        <w:t>Design details of software module</w:t>
      </w:r>
      <w:bookmarkEnd w:id="222"/>
      <w:bookmarkEnd w:id="223"/>
    </w:p>
    <w:p w:rsidR="00D229A6" w:rsidRPr="00AA38E8" w:rsidRDefault="00D229A6" w:rsidP="00D229A6">
      <w:pPr>
        <w:pStyle w:val="Heading2"/>
        <w:rPr>
          <w:rFonts w:ascii="Calibri" w:hAnsi="Calibri" w:cs="Calibri"/>
        </w:rPr>
      </w:pPr>
      <w:bookmarkStart w:id="224" w:name="_Toc406065230"/>
      <w:bookmarkStart w:id="225" w:name="_Toc514333530"/>
      <w:r w:rsidRPr="00152242">
        <w:rPr>
          <w:rFonts w:ascii="Calibri" w:hAnsi="Calibri" w:cs="Calibri"/>
        </w:rPr>
        <w:t>Graphical</w:t>
      </w:r>
      <w:r>
        <w:rPr>
          <w:rFonts w:ascii="Calibri" w:hAnsi="Calibri" w:cs="Calibri"/>
        </w:rPr>
        <w:t xml:space="preserve"> representation of </w:t>
      </w:r>
      <w:bookmarkEnd w:id="22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800A6">
        <w:rPr>
          <w:rFonts w:ascii="Calibri" w:hAnsi="Calibri" w:cs="Calibri"/>
        </w:rPr>
        <w:t>BmwTunSetHndlr</w:t>
      </w:r>
      <w:bookmarkEnd w:id="225"/>
      <w:proofErr w:type="spellEnd"/>
      <w:r w:rsidR="00AE55D3">
        <w:rPr>
          <w:rFonts w:ascii="Calibri" w:hAnsi="Calibri" w:cs="Calibri"/>
        </w:rPr>
        <w:fldChar w:fldCharType="end"/>
      </w:r>
    </w:p>
    <w:p w:rsidR="00D229A6" w:rsidRDefault="00535CBC" w:rsidP="007408DF">
      <w:pPr>
        <w:jc w:val="center"/>
        <w:rPr>
          <w:ins w:id="226" w:author="Byrski, Krzysztof" w:date="2018-05-17T15:16:00Z"/>
          <w:rFonts w:cs="Calibri"/>
        </w:rPr>
      </w:pPr>
      <w:del w:id="227" w:author="Byrski, Krzysztof" w:date="2018-05-17T15:16:00Z">
        <w:r w:rsidDel="00371182">
          <w:rPr>
            <w:noProof/>
            <w:lang w:bidi="ar-SA"/>
          </w:rPr>
          <w:drawing>
            <wp:inline distT="0" distB="0" distL="0" distR="0" wp14:anchorId="692507AF" wp14:editId="4CA4ACCD">
              <wp:extent cx="47320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32020" cy="3261360"/>
                      </a:xfrm>
                      <a:prstGeom prst="rect">
                        <a:avLst/>
                      </a:prstGeom>
                    </pic:spPr>
                  </pic:pic>
                </a:graphicData>
              </a:graphic>
            </wp:inline>
          </w:drawing>
        </w:r>
      </w:del>
    </w:p>
    <w:p w:rsidR="00371182" w:rsidRPr="007408DF" w:rsidRDefault="00371182" w:rsidP="007408DF">
      <w:pPr>
        <w:jc w:val="center"/>
        <w:rPr>
          <w:rFonts w:cs="Calibri"/>
        </w:rPr>
      </w:pPr>
      <w:ins w:id="228" w:author="Byrski, Krzysztof" w:date="2018-05-17T15:16:00Z">
        <w:r>
          <w:rPr>
            <w:noProof/>
            <w:lang w:bidi="ar-SA"/>
          </w:rPr>
          <w:drawing>
            <wp:inline distT="0" distB="0" distL="0" distR="0" wp14:anchorId="337C50E1" wp14:editId="43379F1B">
              <wp:extent cx="3156668" cy="366010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5722" cy="3659005"/>
                      </a:xfrm>
                      <a:prstGeom prst="rect">
                        <a:avLst/>
                      </a:prstGeom>
                    </pic:spPr>
                  </pic:pic>
                </a:graphicData>
              </a:graphic>
            </wp:inline>
          </w:drawing>
        </w:r>
      </w:ins>
      <w:bookmarkStart w:id="229" w:name="_GoBack"/>
      <w:bookmarkEnd w:id="229"/>
    </w:p>
    <w:p w:rsidR="00D229A6" w:rsidRPr="002D6391" w:rsidRDefault="00D229A6" w:rsidP="00D229A6">
      <w:pPr>
        <w:pStyle w:val="Heading2"/>
        <w:rPr>
          <w:rFonts w:ascii="Calibri" w:hAnsi="Calibri" w:cs="Calibri"/>
        </w:rPr>
      </w:pPr>
      <w:bookmarkStart w:id="230" w:name="_Toc406065231"/>
      <w:bookmarkStart w:id="231" w:name="_Toc514333531"/>
      <w:r w:rsidRPr="002D6391">
        <w:rPr>
          <w:rFonts w:ascii="Calibri" w:hAnsi="Calibri" w:cs="Calibri"/>
        </w:rPr>
        <w:t>Data Flow Diagram</w:t>
      </w:r>
      <w:bookmarkEnd w:id="230"/>
      <w:bookmarkEnd w:id="231"/>
    </w:p>
    <w:p w:rsidR="00D229A6" w:rsidRPr="002B094F" w:rsidRDefault="007408DF" w:rsidP="00D229A6">
      <w:pPr>
        <w:rPr>
          <w:rFonts w:cs="Calibri"/>
        </w:rPr>
      </w:pPr>
      <w:r>
        <w:rPr>
          <w:rFonts w:cs="Calibri"/>
        </w:rPr>
        <w:t>Refer FDD</w:t>
      </w:r>
    </w:p>
    <w:p w:rsidR="00D229A6" w:rsidRPr="002D6391" w:rsidRDefault="00AC4CD8" w:rsidP="00F527E9">
      <w:pPr>
        <w:pStyle w:val="Heading3"/>
        <w:rPr>
          <w:rFonts w:cs="Calibri"/>
        </w:rPr>
      </w:pPr>
      <w:bookmarkStart w:id="232" w:name="_Toc375924736"/>
      <w:bookmarkStart w:id="233" w:name="_Toc406065232"/>
      <w:bookmarkStart w:id="234" w:name="_Toc514333532"/>
      <w:r w:rsidRPr="00305C34">
        <w:t xml:space="preserve">Component </w:t>
      </w:r>
      <w:r w:rsidR="00D229A6" w:rsidRPr="002B094F">
        <w:rPr>
          <w:rFonts w:cs="Calibri"/>
        </w:rPr>
        <w:t>level</w:t>
      </w:r>
      <w:r w:rsidR="00D229A6" w:rsidRPr="002D6391">
        <w:rPr>
          <w:rFonts w:cs="Calibri"/>
        </w:rPr>
        <w:t xml:space="preserve"> DFD</w:t>
      </w:r>
      <w:bookmarkEnd w:id="232"/>
      <w:bookmarkEnd w:id="233"/>
      <w:bookmarkEnd w:id="234"/>
    </w:p>
    <w:p w:rsidR="00D229A6" w:rsidRPr="007408DF" w:rsidRDefault="007408DF" w:rsidP="00D229A6">
      <w:pPr>
        <w:rPr>
          <w:rFonts w:cs="Calibri"/>
        </w:rPr>
      </w:pPr>
      <w:r>
        <w:rPr>
          <w:rFonts w:cs="Calibri"/>
        </w:rPr>
        <w:t>Refer FDD</w:t>
      </w:r>
    </w:p>
    <w:p w:rsidR="00D229A6" w:rsidRPr="00A32585" w:rsidRDefault="00AC4CD8" w:rsidP="00F527E9">
      <w:pPr>
        <w:pStyle w:val="Heading3"/>
      </w:pPr>
      <w:bookmarkStart w:id="235" w:name="_Toc375924737"/>
      <w:bookmarkStart w:id="236" w:name="_Toc406065233"/>
      <w:bookmarkStart w:id="237" w:name="_Toc514333533"/>
      <w:r>
        <w:t>Function</w:t>
      </w:r>
      <w:r w:rsidRPr="00231F0B">
        <w:t xml:space="preserve"> </w:t>
      </w:r>
      <w:r w:rsidR="00D229A6" w:rsidRPr="00A32585">
        <w:t>level DFD</w:t>
      </w:r>
      <w:bookmarkEnd w:id="235"/>
      <w:bookmarkEnd w:id="236"/>
      <w:bookmarkEnd w:id="237"/>
    </w:p>
    <w:p w:rsidR="002B094F" w:rsidRDefault="007408DF"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38" w:name="_Toc338170479"/>
      <w:bookmarkStart w:id="239" w:name="_Toc375678228"/>
      <w:bookmarkStart w:id="240" w:name="_Toc418080062"/>
      <w:bookmarkStart w:id="241" w:name="_Toc421709912"/>
      <w:bookmarkStart w:id="242" w:name="_Toc514333534"/>
      <w:r w:rsidRPr="00AC4CD8">
        <w:rPr>
          <w:rFonts w:ascii="Calibri" w:hAnsi="Calibri" w:cs="Calibri"/>
        </w:rPr>
        <w:lastRenderedPageBreak/>
        <w:t>Constant Data Dictionary</w:t>
      </w:r>
      <w:bookmarkEnd w:id="238"/>
      <w:bookmarkEnd w:id="239"/>
      <w:bookmarkEnd w:id="240"/>
      <w:bookmarkEnd w:id="241"/>
      <w:bookmarkEnd w:id="242"/>
    </w:p>
    <w:p w:rsidR="00AC4CD8" w:rsidRPr="00DA5500" w:rsidRDefault="00AC4CD8" w:rsidP="00AC4CD8">
      <w:pPr>
        <w:pStyle w:val="Heading2"/>
        <w:spacing w:after="60"/>
        <w:rPr>
          <w:rFonts w:ascii="Calibri" w:hAnsi="Calibri"/>
        </w:rPr>
      </w:pPr>
      <w:bookmarkStart w:id="243" w:name="_Toc421011506"/>
      <w:bookmarkStart w:id="244" w:name="_Toc421786527"/>
      <w:bookmarkStart w:id="245" w:name="_Toc418080064"/>
      <w:bookmarkStart w:id="246" w:name="_Toc514333535"/>
      <w:r w:rsidRPr="00DA5500">
        <w:rPr>
          <w:rFonts w:ascii="Calibri" w:hAnsi="Calibri"/>
        </w:rPr>
        <w:t>Program (fixed) Constants</w:t>
      </w:r>
      <w:bookmarkEnd w:id="243"/>
      <w:bookmarkEnd w:id="244"/>
      <w:bookmarkEnd w:id="246"/>
    </w:p>
    <w:p w:rsidR="00AC4CD8" w:rsidRPr="00DA5500" w:rsidRDefault="00AC4CD8" w:rsidP="00F527E9">
      <w:pPr>
        <w:pStyle w:val="Heading3"/>
      </w:pPr>
      <w:bookmarkStart w:id="247" w:name="_Toc514333536"/>
      <w:bookmarkEnd w:id="245"/>
      <w:r w:rsidRPr="00DA5500">
        <w:t>Embedded Constants</w:t>
      </w:r>
      <w:bookmarkEnd w:id="24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AB4F4C" w:rsidP="00F4318C">
            <w:pPr>
              <w:spacing w:before="60"/>
              <w:jc w:val="center"/>
              <w:rPr>
                <w:rFonts w:cs="Calibri"/>
                <w:sz w:val="16"/>
                <w:szCs w:val="16"/>
              </w:rPr>
            </w:pPr>
            <w:r>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7408DF">
            <w:pPr>
              <w:spacing w:before="60"/>
              <w:jc w:val="center"/>
              <w:rPr>
                <w:rFonts w:cs="Calibri"/>
                <w:sz w:val="16"/>
                <w:szCs w:val="16"/>
              </w:rPr>
            </w:pPr>
          </w:p>
        </w:tc>
      </w:tr>
    </w:tbl>
    <w:p w:rsidR="00AB4F4C" w:rsidRDefault="00AB4F4C" w:rsidP="002518E0">
      <w:pPr>
        <w:pStyle w:val="BodyText3"/>
        <w:rPr>
          <w:rFonts w:cs="Calibri"/>
          <w:sz w:val="20"/>
          <w:szCs w:val="20"/>
        </w:rPr>
      </w:pPr>
    </w:p>
    <w:p w:rsidR="002B094F" w:rsidRPr="0048012A" w:rsidRDefault="00AB4F4C"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48" w:name="_Ref87065593"/>
      <w:bookmarkStart w:id="249" w:name="_Toc338170483"/>
      <w:bookmarkStart w:id="250" w:name="_Toc375678229"/>
      <w:bookmarkStart w:id="251" w:name="_Toc418080067"/>
      <w:bookmarkStart w:id="252" w:name="_Toc421786702"/>
      <w:bookmarkStart w:id="253" w:name="_Toc51433353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48"/>
      <w:bookmarkEnd w:id="249"/>
      <w:bookmarkEnd w:id="250"/>
      <w:bookmarkEnd w:id="251"/>
      <w:bookmarkEnd w:id="252"/>
      <w:bookmarkEnd w:id="253"/>
    </w:p>
    <w:p w:rsidR="002B094F" w:rsidRPr="00987B4A" w:rsidRDefault="002B094F" w:rsidP="00007584">
      <w:pPr>
        <w:pStyle w:val="Heading2"/>
        <w:spacing w:after="60"/>
        <w:rPr>
          <w:rFonts w:ascii="Calibri" w:hAnsi="Calibri"/>
        </w:rPr>
      </w:pPr>
      <w:bookmarkStart w:id="254" w:name="_Toc338170484"/>
      <w:bookmarkStart w:id="255" w:name="_Toc418080068"/>
      <w:bookmarkStart w:id="256" w:name="_Toc421709916"/>
      <w:bookmarkStart w:id="257" w:name="_Toc514333538"/>
      <w:r w:rsidRPr="00007584">
        <w:rPr>
          <w:rFonts w:ascii="Calibri" w:hAnsi="Calibri"/>
        </w:rPr>
        <w:t>Sub</w:t>
      </w:r>
      <w:r w:rsidRPr="00987B4A">
        <w:rPr>
          <w:rFonts w:ascii="Calibri" w:hAnsi="Calibri"/>
        </w:rPr>
        <w:t>-Module Functions</w:t>
      </w:r>
      <w:bookmarkEnd w:id="254"/>
      <w:bookmarkEnd w:id="255"/>
      <w:bookmarkEnd w:id="256"/>
      <w:bookmarkEnd w:id="25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C53EE8">
      <w:pPr>
        <w:pStyle w:val="Heading3"/>
      </w:pPr>
      <w:bookmarkStart w:id="258" w:name="_Toc421011514"/>
      <w:bookmarkStart w:id="259" w:name="_Toc514333539"/>
      <w:proofErr w:type="spellStart"/>
      <w:r w:rsidRPr="00AA38E8">
        <w:t>Init</w:t>
      </w:r>
      <w:proofErr w:type="spellEnd"/>
      <w:r w:rsidRPr="00AA38E8">
        <w:t xml:space="preserve">: </w:t>
      </w:r>
      <w:r w:rsidR="008239AE">
        <w:fldChar w:fldCharType="begin"/>
      </w:r>
      <w:r w:rsidR="008239AE">
        <w:instrText xml:space="preserve"> DOCPROPERTY  "Document Version"  \*</w:instrText>
      </w:r>
      <w:r w:rsidR="008239AE">
        <w:instrText xml:space="preserve"> MERGEFORMAT </w:instrText>
      </w:r>
      <w:r w:rsidR="008239AE">
        <w:fldChar w:fldCharType="separate"/>
      </w:r>
      <w:r w:rsidR="001800A6">
        <w:t>BmwTunSetHndlr</w:t>
      </w:r>
      <w:r w:rsidR="008239AE">
        <w:fldChar w:fldCharType="end"/>
      </w:r>
      <w:bookmarkEnd w:id="258"/>
      <w:r w:rsidR="00C53EE8" w:rsidRPr="00C53EE8">
        <w:t>Init1</w:t>
      </w:r>
      <w:bookmarkEnd w:id="259"/>
    </w:p>
    <w:p w:rsidR="00007584" w:rsidRPr="00AA38E8" w:rsidRDefault="00007584" w:rsidP="00F527E9">
      <w:pPr>
        <w:pStyle w:val="Heading4"/>
      </w:pPr>
      <w:bookmarkStart w:id="260" w:name="_Toc421011515"/>
      <w:r w:rsidRPr="00AA38E8">
        <w:t>Design Rationale</w:t>
      </w:r>
      <w:bookmarkEnd w:id="260"/>
    </w:p>
    <w:p w:rsidR="00007584" w:rsidRPr="00A26934" w:rsidRDefault="00C53EE8" w:rsidP="00F527E9">
      <w:r>
        <w:t>Refer FDD</w:t>
      </w:r>
    </w:p>
    <w:p w:rsidR="00007584" w:rsidRPr="00AA38E8" w:rsidRDefault="00007584" w:rsidP="00F527E9">
      <w:pPr>
        <w:pStyle w:val="Heading4"/>
      </w:pPr>
      <w:bookmarkStart w:id="261" w:name="_Toc421011516"/>
      <w:r w:rsidRPr="00AA38E8">
        <w:t>Module Outputs</w:t>
      </w:r>
      <w:bookmarkEnd w:id="261"/>
    </w:p>
    <w:p w:rsidR="00007584" w:rsidRPr="00A26934" w:rsidRDefault="00C53EE8" w:rsidP="00F527E9">
      <w:r>
        <w:t>Refer FDD</w:t>
      </w:r>
    </w:p>
    <w:p w:rsidR="002B094F" w:rsidRPr="00007584" w:rsidRDefault="002B094F" w:rsidP="00F527E9">
      <w:pPr>
        <w:pStyle w:val="Heading3"/>
        <w:numPr>
          <w:ilvl w:val="0"/>
          <w:numId w:val="0"/>
        </w:numPr>
        <w:ind w:left="567"/>
      </w:pPr>
    </w:p>
    <w:p w:rsidR="00DB3C1D" w:rsidRPr="00AA38E8" w:rsidRDefault="00DB3C1D" w:rsidP="00C53EE8">
      <w:pPr>
        <w:pStyle w:val="Heading3"/>
      </w:pPr>
      <w:bookmarkStart w:id="262" w:name="_Toc421011518"/>
      <w:bookmarkStart w:id="263" w:name="_Toc514333540"/>
      <w:r w:rsidRPr="00AA38E8">
        <w:t xml:space="preserve">Per: </w:t>
      </w:r>
      <w:r w:rsidR="008239AE">
        <w:fldChar w:fldCharType="begin"/>
      </w:r>
      <w:r w:rsidR="008239AE">
        <w:instrText xml:space="preserve"> DOCPROPERTY  "Document Version"  \* MERGEFORMAT </w:instrText>
      </w:r>
      <w:r w:rsidR="008239AE">
        <w:fldChar w:fldCharType="separate"/>
      </w:r>
      <w:r w:rsidR="001800A6">
        <w:t>BmwTunSetHndlr</w:t>
      </w:r>
      <w:r w:rsidR="008239AE">
        <w:fldChar w:fldCharType="end"/>
      </w:r>
      <w:r w:rsidR="00C53EE8" w:rsidRPr="00C53EE8">
        <w:t>Per1</w:t>
      </w:r>
      <w:bookmarkEnd w:id="262"/>
      <w:bookmarkEnd w:id="263"/>
    </w:p>
    <w:p w:rsidR="00DB3C1D" w:rsidRPr="00AA38E8" w:rsidRDefault="00DB3C1D" w:rsidP="00F527E9">
      <w:pPr>
        <w:pStyle w:val="Heading4"/>
      </w:pPr>
      <w:bookmarkStart w:id="264" w:name="_Toc421011519"/>
      <w:r w:rsidRPr="00AA38E8">
        <w:t>Design Rationale</w:t>
      </w:r>
      <w:bookmarkEnd w:id="264"/>
    </w:p>
    <w:p w:rsidR="00DB3C1D" w:rsidRPr="0033680E" w:rsidRDefault="00C53EE8" w:rsidP="00F527E9">
      <w:r>
        <w:t>Refer FDD</w:t>
      </w:r>
    </w:p>
    <w:p w:rsidR="00DB3C1D" w:rsidRPr="00AA38E8" w:rsidRDefault="00DB3C1D" w:rsidP="00F527E9">
      <w:pPr>
        <w:pStyle w:val="Heading4"/>
      </w:pPr>
      <w:bookmarkStart w:id="265" w:name="_Toc421011520"/>
      <w:r w:rsidRPr="00AA38E8">
        <w:t>Store Module Inputs to Local copies</w:t>
      </w:r>
      <w:bookmarkEnd w:id="265"/>
    </w:p>
    <w:p w:rsidR="00DB3C1D" w:rsidRPr="0033680E" w:rsidRDefault="00C53EE8" w:rsidP="00F527E9">
      <w:r>
        <w:t>Refer FDD</w:t>
      </w:r>
    </w:p>
    <w:p w:rsidR="00DB3C1D" w:rsidRPr="00AA38E8" w:rsidRDefault="00DB3C1D" w:rsidP="00F527E9">
      <w:pPr>
        <w:pStyle w:val="Heading4"/>
      </w:pPr>
      <w:bookmarkStart w:id="266" w:name="_Toc421011521"/>
      <w:r w:rsidRPr="00AA38E8">
        <w:t>(Processing of function)………</w:t>
      </w:r>
      <w:bookmarkEnd w:id="266"/>
    </w:p>
    <w:p w:rsidR="00DB3C1D" w:rsidRPr="0033680E" w:rsidRDefault="00C53EE8" w:rsidP="00F527E9">
      <w:r>
        <w:t>Refer FDD</w:t>
      </w:r>
    </w:p>
    <w:p w:rsidR="00DB3C1D" w:rsidRPr="00AA38E8" w:rsidRDefault="00DB3C1D" w:rsidP="00F527E9">
      <w:pPr>
        <w:pStyle w:val="Heading4"/>
      </w:pPr>
      <w:bookmarkStart w:id="267" w:name="_Toc421011522"/>
      <w:r w:rsidRPr="00AA38E8">
        <w:t>Store Local copy of outputs into Module Outputs</w:t>
      </w:r>
      <w:bookmarkEnd w:id="267"/>
    </w:p>
    <w:p w:rsidR="00DB3C1D" w:rsidRPr="0033680E" w:rsidRDefault="00C53EE8" w:rsidP="00F527E9">
      <w:r>
        <w:t>Refer FDD</w:t>
      </w:r>
    </w:p>
    <w:p w:rsidR="008C6874" w:rsidRDefault="008C6874"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E13336" w:rsidRDefault="00E13336"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268" w:name="_Toc514333541"/>
      <w:r>
        <w:rPr>
          <w:rFonts w:ascii="Calibri" w:hAnsi="Calibri"/>
        </w:rPr>
        <w:lastRenderedPageBreak/>
        <w:t xml:space="preserve">Server </w:t>
      </w:r>
      <w:proofErr w:type="spellStart"/>
      <w:r>
        <w:rPr>
          <w:rFonts w:ascii="Calibri" w:hAnsi="Calibri"/>
        </w:rPr>
        <w:t>R</w:t>
      </w:r>
      <w:r w:rsidRPr="008C6874">
        <w:rPr>
          <w:rFonts w:ascii="Calibri" w:hAnsi="Calibri"/>
        </w:rPr>
        <w:t>unables</w:t>
      </w:r>
      <w:bookmarkEnd w:id="268"/>
      <w:proofErr w:type="spellEnd"/>
      <w:r w:rsidR="002B094F" w:rsidRPr="008C6874">
        <w:rPr>
          <w:rFonts w:ascii="Calibri" w:hAnsi="Calibri"/>
        </w:rPr>
        <w:t xml:space="preserve"> </w:t>
      </w:r>
    </w:p>
    <w:p w:rsidR="008C6874" w:rsidRPr="00AA38E8" w:rsidRDefault="00C53EE8" w:rsidP="00C53EE8">
      <w:pPr>
        <w:pStyle w:val="Heading3"/>
      </w:pPr>
      <w:bookmarkStart w:id="269" w:name="_Toc382301471"/>
      <w:bookmarkStart w:id="270" w:name="_Toc383698997"/>
      <w:bookmarkStart w:id="271" w:name="_Toc514333542"/>
      <w:bookmarkEnd w:id="269"/>
      <w:bookmarkEnd w:id="270"/>
      <w:proofErr w:type="spellStart"/>
      <w:r w:rsidRPr="00C53EE8">
        <w:t>TunVrntRead_Oper</w:t>
      </w:r>
      <w:bookmarkEnd w:id="271"/>
      <w:proofErr w:type="spellEnd"/>
    </w:p>
    <w:p w:rsidR="008C6874" w:rsidRPr="00AA38E8" w:rsidRDefault="008C6874" w:rsidP="000A11FE">
      <w:pPr>
        <w:pStyle w:val="Heading4"/>
      </w:pPr>
      <w:bookmarkStart w:id="272" w:name="_Toc421011525"/>
      <w:r w:rsidRPr="00AA38E8">
        <w:t>Design Rationale</w:t>
      </w:r>
      <w:bookmarkEnd w:id="272"/>
    </w:p>
    <w:p w:rsidR="008C6874" w:rsidRPr="0033680E" w:rsidRDefault="00C53EE8" w:rsidP="00F527E9">
      <w:r>
        <w:t>Refer FDD</w:t>
      </w:r>
    </w:p>
    <w:p w:rsidR="008C6874" w:rsidRPr="00AA38E8" w:rsidRDefault="008C6874" w:rsidP="000A11FE">
      <w:pPr>
        <w:pStyle w:val="Heading4"/>
      </w:pPr>
      <w:bookmarkStart w:id="273" w:name="_Toc421011526"/>
      <w:r w:rsidRPr="00AA38E8" w:rsidDel="00793E2B">
        <w:t xml:space="preserve"> </w:t>
      </w:r>
      <w:bookmarkStart w:id="274" w:name="_Toc421011527"/>
      <w:bookmarkEnd w:id="273"/>
      <w:r w:rsidRPr="00AA38E8">
        <w:t>(Processing of function)………</w:t>
      </w:r>
      <w:bookmarkEnd w:id="274"/>
    </w:p>
    <w:p w:rsidR="008C6874" w:rsidRDefault="00C53EE8" w:rsidP="00F527E9">
      <w:r>
        <w:t>Refer FDD</w:t>
      </w:r>
    </w:p>
    <w:p w:rsidR="00E13336" w:rsidRDefault="00E13336" w:rsidP="00F527E9"/>
    <w:p w:rsidR="00C53EE8" w:rsidRPr="00AA38E8" w:rsidRDefault="00C53EE8" w:rsidP="00C53EE8">
      <w:pPr>
        <w:pStyle w:val="Heading3"/>
      </w:pPr>
      <w:bookmarkStart w:id="275" w:name="_Toc514333543"/>
      <w:proofErr w:type="spellStart"/>
      <w:r w:rsidRPr="00C53EE8">
        <w:t>TunVrntWr_Oper</w:t>
      </w:r>
      <w:bookmarkEnd w:id="275"/>
      <w:proofErr w:type="spellEnd"/>
    </w:p>
    <w:p w:rsidR="00C53EE8" w:rsidRPr="00AA38E8" w:rsidRDefault="00C53EE8" w:rsidP="00C53EE8">
      <w:pPr>
        <w:pStyle w:val="Heading4"/>
      </w:pPr>
      <w:r w:rsidRPr="00AA38E8">
        <w:t>Design Rationale</w:t>
      </w:r>
    </w:p>
    <w:p w:rsidR="00C53EE8" w:rsidRPr="0033680E" w:rsidRDefault="00C53EE8" w:rsidP="00C53EE8">
      <w:r>
        <w:t>Refer FDD</w:t>
      </w:r>
    </w:p>
    <w:p w:rsidR="00C53EE8" w:rsidRPr="00AA38E8" w:rsidRDefault="00C53EE8" w:rsidP="00C53EE8">
      <w:pPr>
        <w:pStyle w:val="Heading4"/>
      </w:pPr>
      <w:r w:rsidRPr="00AA38E8" w:rsidDel="00793E2B">
        <w:t xml:space="preserve"> </w:t>
      </w:r>
      <w:r w:rsidRPr="00AA38E8">
        <w:t>(Processing of function)………</w:t>
      </w:r>
    </w:p>
    <w:p w:rsidR="00C53EE8" w:rsidRPr="0033680E" w:rsidRDefault="00C53EE8" w:rsidP="00C53EE8">
      <w:r>
        <w:t>Refer FDD</w:t>
      </w:r>
    </w:p>
    <w:p w:rsidR="00C53EE8" w:rsidRDefault="00C53EE8" w:rsidP="00F527E9">
      <w:pPr>
        <w:rPr>
          <w:ins w:id="276" w:author="Byrski, Krzysztof" w:date="2018-05-17T13:49:00Z"/>
        </w:rPr>
      </w:pPr>
    </w:p>
    <w:p w:rsidR="001B3C1B" w:rsidRPr="00AA38E8" w:rsidRDefault="001B3C1B" w:rsidP="001B3C1B">
      <w:pPr>
        <w:pStyle w:val="Heading3"/>
        <w:rPr>
          <w:ins w:id="277" w:author="Byrski, Krzysztof" w:date="2018-05-17T13:49:00Z"/>
        </w:rPr>
      </w:pPr>
      <w:bookmarkStart w:id="278" w:name="_Toc514333544"/>
      <w:proofErr w:type="spellStart"/>
      <w:ins w:id="279" w:author="Byrski, Krzysztof" w:date="2018-05-17T13:49:00Z">
        <w:r w:rsidRPr="001B3C1B">
          <w:t>MotVrntRead</w:t>
        </w:r>
        <w:r w:rsidRPr="00C53EE8">
          <w:t>_Oper</w:t>
        </w:r>
        <w:bookmarkEnd w:id="278"/>
        <w:proofErr w:type="spellEnd"/>
      </w:ins>
    </w:p>
    <w:p w:rsidR="001B3C1B" w:rsidRPr="00AA38E8" w:rsidRDefault="001B3C1B" w:rsidP="001B3C1B">
      <w:pPr>
        <w:pStyle w:val="Heading4"/>
        <w:rPr>
          <w:ins w:id="280" w:author="Byrski, Krzysztof" w:date="2018-05-17T13:49:00Z"/>
        </w:rPr>
      </w:pPr>
      <w:ins w:id="281" w:author="Byrski, Krzysztof" w:date="2018-05-17T13:49:00Z">
        <w:r w:rsidRPr="00AA38E8">
          <w:t>Design Rationale</w:t>
        </w:r>
      </w:ins>
    </w:p>
    <w:p w:rsidR="001B3C1B" w:rsidRPr="0033680E" w:rsidRDefault="001B3C1B" w:rsidP="001B3C1B">
      <w:pPr>
        <w:rPr>
          <w:ins w:id="282" w:author="Byrski, Krzysztof" w:date="2018-05-17T13:49:00Z"/>
        </w:rPr>
      </w:pPr>
      <w:ins w:id="283" w:author="Byrski, Krzysztof" w:date="2018-05-17T13:49:00Z">
        <w:r>
          <w:t>Refer FDD</w:t>
        </w:r>
      </w:ins>
    </w:p>
    <w:p w:rsidR="001B3C1B" w:rsidRPr="00AA38E8" w:rsidRDefault="001B3C1B" w:rsidP="001B3C1B">
      <w:pPr>
        <w:pStyle w:val="Heading4"/>
        <w:rPr>
          <w:ins w:id="284" w:author="Byrski, Krzysztof" w:date="2018-05-17T13:49:00Z"/>
        </w:rPr>
      </w:pPr>
      <w:ins w:id="285" w:author="Byrski, Krzysztof" w:date="2018-05-17T13:49:00Z">
        <w:r w:rsidRPr="00AA38E8" w:rsidDel="00793E2B">
          <w:t xml:space="preserve"> </w:t>
        </w:r>
        <w:r w:rsidRPr="00AA38E8">
          <w:t>(Processing of function)………</w:t>
        </w:r>
      </w:ins>
    </w:p>
    <w:p w:rsidR="001B3C1B" w:rsidRPr="0033680E" w:rsidRDefault="001B3C1B" w:rsidP="001B3C1B">
      <w:pPr>
        <w:rPr>
          <w:ins w:id="286" w:author="Byrski, Krzysztof" w:date="2018-05-17T13:49:00Z"/>
        </w:rPr>
      </w:pPr>
      <w:ins w:id="287" w:author="Byrski, Krzysztof" w:date="2018-05-17T13:49:00Z">
        <w:r>
          <w:t>Refer FDD</w:t>
        </w:r>
      </w:ins>
    </w:p>
    <w:p w:rsidR="001B3C1B" w:rsidRDefault="001B3C1B" w:rsidP="00F527E9">
      <w:pPr>
        <w:rPr>
          <w:ins w:id="288" w:author="Byrski, Krzysztof" w:date="2018-05-17T13:49:00Z"/>
        </w:rPr>
      </w:pPr>
    </w:p>
    <w:p w:rsidR="001B3C1B" w:rsidRPr="00AA38E8" w:rsidRDefault="001B3C1B" w:rsidP="001B3C1B">
      <w:pPr>
        <w:pStyle w:val="Heading3"/>
        <w:rPr>
          <w:ins w:id="289" w:author="Byrski, Krzysztof" w:date="2018-05-17T13:49:00Z"/>
        </w:rPr>
      </w:pPr>
      <w:bookmarkStart w:id="290" w:name="_Toc514333545"/>
      <w:proofErr w:type="spellStart"/>
      <w:ins w:id="291" w:author="Byrski, Krzysztof" w:date="2018-05-17T13:49:00Z">
        <w:r w:rsidRPr="001B3C1B">
          <w:t>MotVrntWr</w:t>
        </w:r>
        <w:r w:rsidRPr="00C53EE8">
          <w:t>_Oper</w:t>
        </w:r>
        <w:bookmarkEnd w:id="290"/>
        <w:proofErr w:type="spellEnd"/>
      </w:ins>
    </w:p>
    <w:p w:rsidR="001B3C1B" w:rsidRPr="00AA38E8" w:rsidRDefault="001B3C1B" w:rsidP="001B3C1B">
      <w:pPr>
        <w:pStyle w:val="Heading4"/>
        <w:rPr>
          <w:ins w:id="292" w:author="Byrski, Krzysztof" w:date="2018-05-17T13:49:00Z"/>
        </w:rPr>
      </w:pPr>
      <w:ins w:id="293" w:author="Byrski, Krzysztof" w:date="2018-05-17T13:49:00Z">
        <w:r w:rsidRPr="00AA38E8">
          <w:t>Design Rationale</w:t>
        </w:r>
      </w:ins>
    </w:p>
    <w:p w:rsidR="001B3C1B" w:rsidRPr="0033680E" w:rsidRDefault="001B3C1B" w:rsidP="001B3C1B">
      <w:pPr>
        <w:rPr>
          <w:ins w:id="294" w:author="Byrski, Krzysztof" w:date="2018-05-17T13:49:00Z"/>
        </w:rPr>
      </w:pPr>
      <w:ins w:id="295" w:author="Byrski, Krzysztof" w:date="2018-05-17T13:49:00Z">
        <w:r>
          <w:t>Refer FDD</w:t>
        </w:r>
      </w:ins>
    </w:p>
    <w:p w:rsidR="001B3C1B" w:rsidRPr="00AA38E8" w:rsidRDefault="001B3C1B" w:rsidP="001B3C1B">
      <w:pPr>
        <w:pStyle w:val="Heading4"/>
        <w:rPr>
          <w:ins w:id="296" w:author="Byrski, Krzysztof" w:date="2018-05-17T13:49:00Z"/>
        </w:rPr>
      </w:pPr>
      <w:ins w:id="297" w:author="Byrski, Krzysztof" w:date="2018-05-17T13:49:00Z">
        <w:r w:rsidRPr="00AA38E8" w:rsidDel="00793E2B">
          <w:t xml:space="preserve"> </w:t>
        </w:r>
        <w:r w:rsidRPr="00AA38E8">
          <w:t>(Processing of function)………</w:t>
        </w:r>
      </w:ins>
    </w:p>
    <w:p w:rsidR="001B3C1B" w:rsidRPr="0033680E" w:rsidRDefault="001B3C1B" w:rsidP="001B3C1B">
      <w:pPr>
        <w:rPr>
          <w:ins w:id="298" w:author="Byrski, Krzysztof" w:date="2018-05-17T13:49:00Z"/>
        </w:rPr>
      </w:pPr>
      <w:ins w:id="299" w:author="Byrski, Krzysztof" w:date="2018-05-17T13:49:00Z">
        <w:r>
          <w:t>Refer FDD</w:t>
        </w:r>
      </w:ins>
    </w:p>
    <w:p w:rsidR="001B3C1B" w:rsidRDefault="001B3C1B">
      <w:pPr>
        <w:spacing w:after="0"/>
        <w:rPr>
          <w:ins w:id="300" w:author="Byrski, Krzysztof" w:date="2018-05-17T13:49:00Z"/>
        </w:rPr>
      </w:pPr>
      <w:ins w:id="301" w:author="Byrski, Krzysztof" w:date="2018-05-17T13:49:00Z">
        <w:r>
          <w:br w:type="page"/>
        </w:r>
      </w:ins>
    </w:p>
    <w:p w:rsidR="001B3C1B" w:rsidRPr="0033680E" w:rsidDel="001B3C1B" w:rsidRDefault="001B3C1B" w:rsidP="00F527E9">
      <w:pPr>
        <w:rPr>
          <w:del w:id="302" w:author="Byrski, Krzysztof" w:date="2018-05-17T13:49:00Z"/>
        </w:rPr>
      </w:pPr>
      <w:bookmarkStart w:id="303" w:name="_Toc514333546"/>
      <w:bookmarkEnd w:id="303"/>
    </w:p>
    <w:p w:rsidR="008C6874" w:rsidRPr="00AA38E8" w:rsidRDefault="008C6874" w:rsidP="008C6874">
      <w:pPr>
        <w:pStyle w:val="Heading2"/>
        <w:spacing w:after="60"/>
        <w:rPr>
          <w:rFonts w:ascii="Calibri" w:hAnsi="Calibri" w:cs="Calibri"/>
        </w:rPr>
      </w:pPr>
      <w:bookmarkStart w:id="304" w:name="_Ref382299966"/>
      <w:bookmarkStart w:id="305" w:name="_Toc421011529"/>
      <w:bookmarkStart w:id="306" w:name="_Toc514333547"/>
      <w:r w:rsidRPr="00AA38E8">
        <w:rPr>
          <w:rFonts w:ascii="Calibri" w:hAnsi="Calibri" w:cs="Calibri"/>
        </w:rPr>
        <w:t>Interrupt Functions</w:t>
      </w:r>
      <w:bookmarkEnd w:id="304"/>
      <w:bookmarkEnd w:id="305"/>
      <w:bookmarkEnd w:id="306"/>
    </w:p>
    <w:p w:rsidR="002B094F" w:rsidRPr="008C6874" w:rsidRDefault="00C53EE8" w:rsidP="000E646E">
      <w:r>
        <w:t>None</w:t>
      </w:r>
    </w:p>
    <w:p w:rsidR="002B094F" w:rsidRPr="008C6874" w:rsidRDefault="002B094F" w:rsidP="008C6874">
      <w:pPr>
        <w:pStyle w:val="Heading2"/>
        <w:spacing w:after="60"/>
        <w:rPr>
          <w:rFonts w:ascii="Calibri" w:hAnsi="Calibri" w:cs="Calibri"/>
        </w:rPr>
      </w:pPr>
      <w:bookmarkStart w:id="307" w:name="_Toc338170485"/>
      <w:bookmarkStart w:id="308" w:name="_Toc418080074"/>
      <w:bookmarkStart w:id="309" w:name="_Toc421709919"/>
      <w:bookmarkStart w:id="310" w:name="_Toc514333548"/>
      <w:r w:rsidRPr="008C6874">
        <w:rPr>
          <w:rFonts w:ascii="Calibri" w:hAnsi="Calibri" w:cs="Calibri"/>
        </w:rPr>
        <w:t>Module Internal (Local) Functions</w:t>
      </w:r>
      <w:bookmarkEnd w:id="307"/>
      <w:bookmarkEnd w:id="308"/>
      <w:bookmarkEnd w:id="309"/>
      <w:bookmarkEnd w:id="310"/>
    </w:p>
    <w:p w:rsidR="008C6874" w:rsidRDefault="00C53EE8" w:rsidP="008C6874">
      <w:pPr>
        <w:rPr>
          <w:rFonts w:cs="Calibri"/>
        </w:rPr>
      </w:pPr>
      <w:r>
        <w:rPr>
          <w:rFonts w:cs="Calibri"/>
        </w:rPr>
        <w:t>None</w:t>
      </w:r>
    </w:p>
    <w:p w:rsidR="008C6874" w:rsidRPr="00AA38E8" w:rsidRDefault="008C6874" w:rsidP="008C6874">
      <w:pPr>
        <w:pStyle w:val="Heading2"/>
        <w:spacing w:after="60"/>
        <w:rPr>
          <w:rFonts w:ascii="Calibri" w:hAnsi="Calibri" w:cs="Calibri"/>
        </w:rPr>
      </w:pPr>
      <w:bookmarkStart w:id="311" w:name="_Toc421011542"/>
      <w:bookmarkStart w:id="312" w:name="_Toc514333549"/>
      <w:r>
        <w:rPr>
          <w:rFonts w:ascii="Calibri" w:hAnsi="Calibri" w:cs="Calibri"/>
        </w:rPr>
        <w:t>GLOBAL</w:t>
      </w:r>
      <w:r w:rsidRPr="00AA38E8">
        <w:rPr>
          <w:rFonts w:ascii="Calibri" w:hAnsi="Calibri" w:cs="Calibri"/>
        </w:rPr>
        <w:t xml:space="preserve"> Function/Macro Definitions</w:t>
      </w:r>
      <w:bookmarkEnd w:id="311"/>
      <w:bookmarkEnd w:id="312"/>
    </w:p>
    <w:p w:rsidR="008C6874" w:rsidRDefault="00C53EE8"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13" w:name="_Toc418080076"/>
      <w:bookmarkStart w:id="314" w:name="_Toc421709921"/>
      <w:bookmarkStart w:id="315" w:name="_Toc514333550"/>
      <w:r w:rsidRPr="002E3F2E">
        <w:rPr>
          <w:rFonts w:ascii="Calibri" w:hAnsi="Calibri"/>
        </w:rPr>
        <w:lastRenderedPageBreak/>
        <w:t>Known</w:t>
      </w:r>
      <w:r w:rsidRPr="00AA38E8">
        <w:rPr>
          <w:rFonts w:ascii="Calibri" w:hAnsi="Calibri" w:cs="Calibri"/>
        </w:rPr>
        <w:t xml:space="preserve"> Limitations with Design</w:t>
      </w:r>
      <w:bookmarkEnd w:id="313"/>
      <w:bookmarkEnd w:id="314"/>
      <w:bookmarkEnd w:id="315"/>
    </w:p>
    <w:p w:rsidR="00531B8C" w:rsidRDefault="002940D9"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316" w:name="_Toc382297449"/>
      <w:bookmarkStart w:id="317" w:name="_Toc418080077"/>
      <w:bookmarkStart w:id="318" w:name="_Toc421709922"/>
      <w:bookmarkStart w:id="319" w:name="_Toc514333551"/>
      <w:r w:rsidRPr="00E75CFE">
        <w:rPr>
          <w:rFonts w:ascii="Calibri" w:hAnsi="Calibri" w:cs="Calibri"/>
        </w:rPr>
        <w:lastRenderedPageBreak/>
        <w:t>UNIT TEST CONSIDERATION</w:t>
      </w:r>
      <w:bookmarkEnd w:id="316"/>
      <w:bookmarkEnd w:id="317"/>
      <w:bookmarkEnd w:id="318"/>
      <w:bookmarkEnd w:id="319"/>
    </w:p>
    <w:p w:rsidR="00531B8C" w:rsidRPr="00531B8C" w:rsidRDefault="002940D9" w:rsidP="00531B8C">
      <w:pPr>
        <w:rPr>
          <w:lang w:bidi="ar-SA"/>
        </w:rPr>
      </w:pPr>
      <w:r>
        <w:rPr>
          <w:rFonts w:cs="Calibri"/>
        </w:rPr>
        <w:t>None</w:t>
      </w:r>
    </w:p>
    <w:p w:rsidR="00786BDF" w:rsidRPr="00A158C7" w:rsidRDefault="00786BDF" w:rsidP="00383598">
      <w:pPr>
        <w:pStyle w:val="Heading1A"/>
      </w:pPr>
      <w:bookmarkStart w:id="320" w:name="_Toc514333552"/>
      <w:r w:rsidRPr="00A158C7">
        <w:lastRenderedPageBreak/>
        <w:t>Abbreviations and Acronyms</w:t>
      </w:r>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321" w:name="_Toc514333553"/>
      <w:r w:rsidRPr="00A158C7">
        <w:lastRenderedPageBreak/>
        <w:t>Glossary</w:t>
      </w:r>
      <w:bookmarkEnd w:id="321"/>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322" w:name="_Toc514333554"/>
      <w:r w:rsidRPr="00A158C7">
        <w:lastRenderedPageBreak/>
        <w:t>References</w:t>
      </w:r>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23" w:name="_Ref313612389"/>
            <w:r>
              <w:t xml:space="preserve">AUTOSAR Specification of Memory Mapping </w:t>
            </w:r>
            <w:r w:rsidR="00103D59">
              <w:t>(</w:t>
            </w:r>
            <w:proofErr w:type="spellStart"/>
            <w:r w:rsidR="00103D59">
              <w:t>Link:</w:t>
            </w:r>
            <w:r w:rsidR="00D51947">
              <w:fldChar w:fldCharType="begin"/>
            </w:r>
            <w:r w:rsidR="00D51947">
              <w:instrText xml:space="preserve"> HYPERLINK "https://www.autosar.org/fileadmin/files/standards/classic/4-0/software-architecture/implementation-integration/standard/AUTOSAR_SWS_MemoryMapping.pdf" </w:instrText>
            </w:r>
            <w:ins w:id="324" w:author="Byrski, Krzysztof" w:date="2018-05-17T15:16:00Z"/>
            <w:r w:rsidR="00D51947">
              <w:fldChar w:fldCharType="separate"/>
            </w:r>
            <w:r w:rsidR="00103D59" w:rsidRPr="00F35C33">
              <w:rPr>
                <w:rStyle w:val="Hyperlink"/>
              </w:rPr>
              <w:t>AUTOSAR_SWS_MemoryMapping.pdf</w:t>
            </w:r>
            <w:proofErr w:type="spellEnd"/>
            <w:r w:rsidR="00D51947">
              <w:rPr>
                <w:rStyle w:val="Hyperlink"/>
              </w:rPr>
              <w:fldChar w:fldCharType="end"/>
            </w:r>
            <w:r w:rsidR="00103D59">
              <w:t>)</w:t>
            </w:r>
            <w:bookmarkEnd w:id="323"/>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325" w:name="_Ref335300243"/>
            <w:r>
              <w:t xml:space="preserve">EA4 </w:t>
            </w:r>
            <w:r w:rsidR="00531B8C" w:rsidRPr="00FC427F">
              <w:t>Software Naming Conventions</w:t>
            </w:r>
            <w:bookmarkEnd w:id="325"/>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326" w:name="0AL0_1a67a9"/>
            <w:r w:rsidRPr="0025340D">
              <w:t>Software Design and Coding Standards</w:t>
            </w:r>
            <w:bookmarkEnd w:id="326"/>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2940D9" w:rsidP="00B758D2">
            <w:pPr>
              <w:keepNext/>
            </w:pPr>
            <w:r w:rsidRPr="002940D9">
              <w:t>CF081A_BmwTunSetHndlr_Design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9AE" w:rsidRDefault="008239AE">
      <w:r>
        <w:separator/>
      </w:r>
    </w:p>
  </w:endnote>
  <w:endnote w:type="continuationSeparator" w:id="0">
    <w:p w:rsidR="008239AE" w:rsidRDefault="00823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896600">
            <w:rPr>
              <w:sz w:val="16"/>
              <w:szCs w:val="16"/>
            </w:rPr>
            <w:t>BmwTunSetHndlr</w:t>
          </w:r>
          <w:r>
            <w:rPr>
              <w:sz w:val="16"/>
              <w:szCs w:val="16"/>
            </w:rPr>
            <w:fldChar w:fldCharType="end"/>
          </w:r>
          <w:r w:rsidR="00A44142">
            <w:rPr>
              <w:sz w:val="16"/>
              <w:szCs w:val="16"/>
            </w:rPr>
            <w:t>_</w:t>
          </w:r>
          <w:r w:rsidR="00EA0A5A">
            <w:rPr>
              <w:sz w:val="16"/>
              <w:szCs w:val="16"/>
            </w:rPr>
            <w:t>MDD</w:t>
          </w:r>
          <w:proofErr w:type="spellEnd"/>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896600">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327" w:author="Byrski, Krzysztof" w:date="2018-05-17T13:46:00Z">
            <w:r w:rsidR="00896600">
              <w:rPr>
                <w:sz w:val="16"/>
                <w:szCs w:val="16"/>
              </w:rPr>
              <w:t>May 17, 2018</w:t>
            </w:r>
          </w:ins>
          <w:del w:id="328" w:author="Byrski, Krzysztof" w:date="2018-05-17T13:46:00Z">
            <w:r w:rsidR="005652AF" w:rsidDel="00896600">
              <w:rPr>
                <w:sz w:val="16"/>
                <w:szCs w:val="16"/>
              </w:rPr>
              <w:delText>March 27, 2017</w:delText>
            </w:r>
          </w:del>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1800A6">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1800A6">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9AE" w:rsidRDefault="008239AE">
      <w:r>
        <w:separator/>
      </w:r>
    </w:p>
  </w:footnote>
  <w:footnote w:type="continuationSeparator" w:id="0">
    <w:p w:rsidR="008239AE" w:rsidRDefault="008239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070"/>
    <w:rsid w:val="00083C10"/>
    <w:rsid w:val="00096B85"/>
    <w:rsid w:val="000A11FE"/>
    <w:rsid w:val="000A3A3E"/>
    <w:rsid w:val="000A5FB2"/>
    <w:rsid w:val="000B01C4"/>
    <w:rsid w:val="000B0DB8"/>
    <w:rsid w:val="000B37D5"/>
    <w:rsid w:val="000B5C1E"/>
    <w:rsid w:val="000B6648"/>
    <w:rsid w:val="000E0B71"/>
    <w:rsid w:val="000E102A"/>
    <w:rsid w:val="000E3512"/>
    <w:rsid w:val="000E548A"/>
    <w:rsid w:val="000E646E"/>
    <w:rsid w:val="00101127"/>
    <w:rsid w:val="00102C25"/>
    <w:rsid w:val="00103D59"/>
    <w:rsid w:val="00105535"/>
    <w:rsid w:val="00105C99"/>
    <w:rsid w:val="001063C7"/>
    <w:rsid w:val="00106653"/>
    <w:rsid w:val="00107593"/>
    <w:rsid w:val="00113021"/>
    <w:rsid w:val="00114319"/>
    <w:rsid w:val="00114979"/>
    <w:rsid w:val="001161D2"/>
    <w:rsid w:val="001278D4"/>
    <w:rsid w:val="00133350"/>
    <w:rsid w:val="00135743"/>
    <w:rsid w:val="001449F2"/>
    <w:rsid w:val="00144BD1"/>
    <w:rsid w:val="00145E51"/>
    <w:rsid w:val="00152242"/>
    <w:rsid w:val="00152830"/>
    <w:rsid w:val="001800A6"/>
    <w:rsid w:val="00180DD1"/>
    <w:rsid w:val="00181748"/>
    <w:rsid w:val="001833C5"/>
    <w:rsid w:val="00186C07"/>
    <w:rsid w:val="00194117"/>
    <w:rsid w:val="00196283"/>
    <w:rsid w:val="001A069D"/>
    <w:rsid w:val="001A6A75"/>
    <w:rsid w:val="001B11CC"/>
    <w:rsid w:val="001B1516"/>
    <w:rsid w:val="001B15E2"/>
    <w:rsid w:val="001B3C1B"/>
    <w:rsid w:val="001B4CA5"/>
    <w:rsid w:val="001B716A"/>
    <w:rsid w:val="001C30EF"/>
    <w:rsid w:val="001C3CBB"/>
    <w:rsid w:val="001D2F1D"/>
    <w:rsid w:val="001D6053"/>
    <w:rsid w:val="001D7776"/>
    <w:rsid w:val="001E4877"/>
    <w:rsid w:val="001F0A02"/>
    <w:rsid w:val="001F7A45"/>
    <w:rsid w:val="00203950"/>
    <w:rsid w:val="00206564"/>
    <w:rsid w:val="0020703E"/>
    <w:rsid w:val="00210877"/>
    <w:rsid w:val="00210A18"/>
    <w:rsid w:val="00213F47"/>
    <w:rsid w:val="00216E0A"/>
    <w:rsid w:val="00217199"/>
    <w:rsid w:val="0022572C"/>
    <w:rsid w:val="00226086"/>
    <w:rsid w:val="002366F0"/>
    <w:rsid w:val="00237876"/>
    <w:rsid w:val="00241551"/>
    <w:rsid w:val="00246432"/>
    <w:rsid w:val="00246474"/>
    <w:rsid w:val="00246930"/>
    <w:rsid w:val="002518E0"/>
    <w:rsid w:val="00252485"/>
    <w:rsid w:val="0025340D"/>
    <w:rsid w:val="002540D9"/>
    <w:rsid w:val="00256656"/>
    <w:rsid w:val="00256CCC"/>
    <w:rsid w:val="00256D7F"/>
    <w:rsid w:val="00260133"/>
    <w:rsid w:val="002638B6"/>
    <w:rsid w:val="00273A0B"/>
    <w:rsid w:val="00276E6F"/>
    <w:rsid w:val="002905EB"/>
    <w:rsid w:val="002940D9"/>
    <w:rsid w:val="002A384A"/>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26B2"/>
    <w:rsid w:val="00356836"/>
    <w:rsid w:val="00361921"/>
    <w:rsid w:val="00362B86"/>
    <w:rsid w:val="00362CE5"/>
    <w:rsid w:val="00364BF7"/>
    <w:rsid w:val="00364F00"/>
    <w:rsid w:val="00371182"/>
    <w:rsid w:val="00383598"/>
    <w:rsid w:val="003849A4"/>
    <w:rsid w:val="00385119"/>
    <w:rsid w:val="00387BF4"/>
    <w:rsid w:val="00393DBF"/>
    <w:rsid w:val="003A5B2A"/>
    <w:rsid w:val="003B197F"/>
    <w:rsid w:val="003B4A55"/>
    <w:rsid w:val="003D456D"/>
    <w:rsid w:val="003F18D9"/>
    <w:rsid w:val="003F3205"/>
    <w:rsid w:val="004029F0"/>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D0FAD"/>
    <w:rsid w:val="004D5D37"/>
    <w:rsid w:val="004E39D0"/>
    <w:rsid w:val="004F3C64"/>
    <w:rsid w:val="00507960"/>
    <w:rsid w:val="00510DB3"/>
    <w:rsid w:val="00514FCB"/>
    <w:rsid w:val="005200B6"/>
    <w:rsid w:val="00526AC8"/>
    <w:rsid w:val="00527EC6"/>
    <w:rsid w:val="00531B8C"/>
    <w:rsid w:val="0053510E"/>
    <w:rsid w:val="00535CBC"/>
    <w:rsid w:val="005366FA"/>
    <w:rsid w:val="00540080"/>
    <w:rsid w:val="00540486"/>
    <w:rsid w:val="00540749"/>
    <w:rsid w:val="00541D9D"/>
    <w:rsid w:val="00541E2D"/>
    <w:rsid w:val="0054769F"/>
    <w:rsid w:val="00551E95"/>
    <w:rsid w:val="00553CD9"/>
    <w:rsid w:val="005652AF"/>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42B"/>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43DC"/>
    <w:rsid w:val="006D634C"/>
    <w:rsid w:val="006E1C97"/>
    <w:rsid w:val="006F2855"/>
    <w:rsid w:val="006F3CF4"/>
    <w:rsid w:val="00702C1E"/>
    <w:rsid w:val="00707BA6"/>
    <w:rsid w:val="00715441"/>
    <w:rsid w:val="007219DD"/>
    <w:rsid w:val="00722EA8"/>
    <w:rsid w:val="00725671"/>
    <w:rsid w:val="00727610"/>
    <w:rsid w:val="00737A19"/>
    <w:rsid w:val="007408DF"/>
    <w:rsid w:val="007501B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39AE"/>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600"/>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26C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A2633"/>
    <w:rsid w:val="009B0C02"/>
    <w:rsid w:val="009B754B"/>
    <w:rsid w:val="009C5629"/>
    <w:rsid w:val="009C5E90"/>
    <w:rsid w:val="009C71A3"/>
    <w:rsid w:val="009C7F7D"/>
    <w:rsid w:val="009D1773"/>
    <w:rsid w:val="009D493A"/>
    <w:rsid w:val="009E371E"/>
    <w:rsid w:val="009E6A87"/>
    <w:rsid w:val="009F3119"/>
    <w:rsid w:val="009F7D6F"/>
    <w:rsid w:val="00A049EB"/>
    <w:rsid w:val="00A05B7E"/>
    <w:rsid w:val="00A158C7"/>
    <w:rsid w:val="00A25B61"/>
    <w:rsid w:val="00A365F0"/>
    <w:rsid w:val="00A37E34"/>
    <w:rsid w:val="00A44142"/>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B4F4C"/>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54E6"/>
    <w:rsid w:val="00B21802"/>
    <w:rsid w:val="00B25D10"/>
    <w:rsid w:val="00B35242"/>
    <w:rsid w:val="00B35F84"/>
    <w:rsid w:val="00B372BB"/>
    <w:rsid w:val="00B42A38"/>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763"/>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4720E"/>
    <w:rsid w:val="00C53E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1947"/>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3336"/>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0A5A"/>
    <w:rsid w:val="00EA77CA"/>
    <w:rsid w:val="00EB1228"/>
    <w:rsid w:val="00ED3D2B"/>
    <w:rsid w:val="00EE263E"/>
    <w:rsid w:val="00EE26AB"/>
    <w:rsid w:val="00EE3BBC"/>
    <w:rsid w:val="00EF190F"/>
    <w:rsid w:val="00F1257A"/>
    <w:rsid w:val="00F21A35"/>
    <w:rsid w:val="00F33BD1"/>
    <w:rsid w:val="00F36729"/>
    <w:rsid w:val="00F36CC2"/>
    <w:rsid w:val="00F417BB"/>
    <w:rsid w:val="00F4318C"/>
    <w:rsid w:val="00F43F8E"/>
    <w:rsid w:val="00F51C8D"/>
    <w:rsid w:val="00F527E9"/>
    <w:rsid w:val="00F56F9A"/>
    <w:rsid w:val="00F602B0"/>
    <w:rsid w:val="00F6125B"/>
    <w:rsid w:val="00F651F5"/>
    <w:rsid w:val="00F727CE"/>
    <w:rsid w:val="00F737FE"/>
    <w:rsid w:val="00F803EF"/>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C3B7D"/>
    <w:rsid w:val="002F7FF4"/>
    <w:rsid w:val="00504006"/>
    <w:rsid w:val="005D522B"/>
    <w:rsid w:val="005E475C"/>
    <w:rsid w:val="00677886"/>
    <w:rsid w:val="006A0D4B"/>
    <w:rsid w:val="006E7693"/>
    <w:rsid w:val="008422F6"/>
    <w:rsid w:val="0096377A"/>
    <w:rsid w:val="00976E9E"/>
    <w:rsid w:val="00B1401E"/>
    <w:rsid w:val="00CE625F"/>
    <w:rsid w:val="00ED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E8B510FB-05A5-4E6C-9286-5309E374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(2).dotx</Template>
  <TotalTime>38</TotalTime>
  <Pages>15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8121</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Byrski, Krzysztof</cp:lastModifiedBy>
  <cp:revision>43</cp:revision>
  <cp:lastPrinted>2014-12-17T17:01:00Z</cp:lastPrinted>
  <dcterms:created xsi:type="dcterms:W3CDTF">2017-05-19T07:49:00Z</dcterms:created>
  <dcterms:modified xsi:type="dcterms:W3CDTF">2018-05-17T13:16:00Z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BmwTunSetHndlr</vt:lpwstr>
  </property>
  <property fmtid="{D5CDD505-2E9C-101B-9397-08002B2CF9AE}" pid="3" name="Template Version">
    <vt:lpwstr>EA4 01.00.01</vt:lpwstr>
  </property>
  <property fmtid="{D5CDD505-2E9C-101B-9397-08002B2CF9AE}" pid="4" name="Release Date">
    <vt:lpwstr>May 17, 2018</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