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14:paraId="50FB7AF9"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5AA9806A"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33B05A2B" w14:textId="0F693EE7"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5B049D">
        <w:rPr>
          <w:rFonts w:cs="Calibri"/>
          <w:b/>
          <w:sz w:val="48"/>
          <w:szCs w:val="48"/>
        </w:rPr>
        <w:t>HwTqTrakgCtrl</w:t>
      </w:r>
      <w:proofErr w:type="spellEnd"/>
      <w:r>
        <w:rPr>
          <w:rFonts w:cs="Calibri"/>
          <w:b/>
          <w:sz w:val="48"/>
          <w:szCs w:val="48"/>
        </w:rPr>
        <w:fldChar w:fldCharType="end"/>
      </w:r>
    </w:p>
    <w:p w14:paraId="0F800089" w14:textId="77777777" w:rsidR="005E61CD" w:rsidRPr="007E0373" w:rsidRDefault="005E61CD" w:rsidP="007E0373">
      <w:pPr>
        <w:tabs>
          <w:tab w:val="left" w:pos="4320"/>
          <w:tab w:val="left" w:pos="8640"/>
        </w:tabs>
        <w:spacing w:before="120" w:after="360"/>
        <w:jc w:val="center"/>
        <w:rPr>
          <w:b/>
          <w:sz w:val="36"/>
        </w:rPr>
      </w:pPr>
    </w:p>
    <w:p w14:paraId="3CA1443D" w14:textId="625FBF0E"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Nimmy Mathews" w:date="2018-05-09T19:56:00Z">
        <w:r w:rsidR="00451C5C">
          <w:rPr>
            <w:b/>
            <w:sz w:val="36"/>
          </w:rPr>
          <w:t>May 9, 2018</w:t>
        </w:r>
      </w:ins>
      <w:del w:id="1" w:author="Nimmy Mathews" w:date="2018-05-09T19:56:00Z">
        <w:r w:rsidR="004C03D5" w:rsidDel="00451C5C">
          <w:rPr>
            <w:b/>
            <w:sz w:val="36"/>
          </w:rPr>
          <w:delText>March 7, 2018</w:delText>
        </w:r>
      </w:del>
      <w:r w:rsidRPr="007E0373">
        <w:rPr>
          <w:b/>
          <w:sz w:val="36"/>
        </w:rPr>
        <w:fldChar w:fldCharType="end"/>
      </w:r>
    </w:p>
    <w:p w14:paraId="11C3A20B" w14:textId="77777777" w:rsidR="00B81C1B" w:rsidRPr="00A158C7" w:rsidRDefault="00B81C1B" w:rsidP="007E0373">
      <w:pPr>
        <w:tabs>
          <w:tab w:val="left" w:pos="4320"/>
          <w:tab w:val="left" w:pos="8640"/>
        </w:tabs>
        <w:spacing w:before="960"/>
        <w:jc w:val="center"/>
        <w:rPr>
          <w:b/>
          <w:sz w:val="24"/>
        </w:rPr>
      </w:pPr>
      <w:r w:rsidRPr="00A158C7">
        <w:rPr>
          <w:b/>
          <w:sz w:val="24"/>
        </w:rPr>
        <w:t>Prepared For:</w:t>
      </w:r>
    </w:p>
    <w:p w14:paraId="192C3739" w14:textId="77777777"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4B62E4">
        <w:rPr>
          <w:b/>
          <w:sz w:val="24"/>
        </w:rPr>
        <w:t>Software Engineering</w:t>
      </w:r>
      <w:r>
        <w:rPr>
          <w:b/>
          <w:sz w:val="24"/>
        </w:rPr>
        <w:fldChar w:fldCharType="end"/>
      </w:r>
    </w:p>
    <w:p w14:paraId="504F3429" w14:textId="77777777"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B62E4">
        <w:rPr>
          <w:b/>
          <w:sz w:val="24"/>
        </w:rPr>
        <w:t>Nexteer Automotive</w:t>
      </w:r>
      <w:r>
        <w:rPr>
          <w:b/>
          <w:sz w:val="24"/>
        </w:rPr>
        <w:fldChar w:fldCharType="end"/>
      </w:r>
      <w:r>
        <w:rPr>
          <w:b/>
          <w:sz w:val="24"/>
        </w:rPr>
        <w:t>,</w:t>
      </w:r>
    </w:p>
    <w:p w14:paraId="0990FA6A" w14:textId="77777777"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4B62E4">
        <w:rPr>
          <w:b/>
          <w:sz w:val="24"/>
        </w:rPr>
        <w:t>Saginaw, MI, USA</w:t>
      </w:r>
      <w:r>
        <w:rPr>
          <w:b/>
          <w:sz w:val="24"/>
        </w:rPr>
        <w:fldChar w:fldCharType="end"/>
      </w:r>
    </w:p>
    <w:p w14:paraId="19E36F1B"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452A13EF" w14:textId="77777777"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4B62E4">
        <w:rPr>
          <w:b/>
          <w:sz w:val="24"/>
        </w:rPr>
        <w:t>Software Group</w:t>
      </w:r>
      <w:r>
        <w:rPr>
          <w:b/>
          <w:sz w:val="24"/>
        </w:rPr>
        <w:fldChar w:fldCharType="end"/>
      </w:r>
      <w:r w:rsidR="00891F29" w:rsidRPr="00A158C7">
        <w:rPr>
          <w:b/>
          <w:sz w:val="24"/>
        </w:rPr>
        <w:t>,</w:t>
      </w:r>
    </w:p>
    <w:p w14:paraId="7A4B8958" w14:textId="77777777"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B62E4">
        <w:rPr>
          <w:b/>
          <w:sz w:val="24"/>
        </w:rPr>
        <w:t>Nexteer Automotive</w:t>
      </w:r>
      <w:r>
        <w:rPr>
          <w:b/>
          <w:sz w:val="24"/>
        </w:rPr>
        <w:fldChar w:fldCharType="end"/>
      </w:r>
      <w:r w:rsidR="00A365F0" w:rsidRPr="00A158C7">
        <w:rPr>
          <w:b/>
          <w:sz w:val="24"/>
        </w:rPr>
        <w:t>,</w:t>
      </w:r>
    </w:p>
    <w:p w14:paraId="3EE0E6C9" w14:textId="77777777"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4B62E4">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0"/>
        <w:gridCol w:w="2495"/>
        <w:gridCol w:w="1386"/>
        <w:gridCol w:w="1505"/>
      </w:tblGrid>
      <w:tr w:rsidR="004029F0" w:rsidRPr="00AA38E8" w14:paraId="5181E812" w14:textId="77777777" w:rsidTr="00210A18">
        <w:tc>
          <w:tcPr>
            <w:tcW w:w="2287" w:type="pct"/>
          </w:tcPr>
          <w:p w14:paraId="55028390" w14:textId="77777777" w:rsidR="004029F0" w:rsidRPr="00AA38E8" w:rsidRDefault="004029F0" w:rsidP="00D229A6">
            <w:pPr>
              <w:jc w:val="center"/>
              <w:rPr>
                <w:rFonts w:cs="Calibri"/>
                <w:b/>
              </w:rPr>
            </w:pPr>
            <w:r w:rsidRPr="00AA38E8">
              <w:rPr>
                <w:rFonts w:cs="Calibri"/>
                <w:b/>
              </w:rPr>
              <w:t>Description</w:t>
            </w:r>
          </w:p>
        </w:tc>
        <w:tc>
          <w:tcPr>
            <w:tcW w:w="1257" w:type="pct"/>
          </w:tcPr>
          <w:p w14:paraId="5C7DFD48" w14:textId="77777777" w:rsidR="004029F0" w:rsidRPr="00AA38E8" w:rsidRDefault="004029F0" w:rsidP="00D229A6">
            <w:pPr>
              <w:jc w:val="center"/>
              <w:rPr>
                <w:rFonts w:cs="Calibri"/>
                <w:b/>
              </w:rPr>
            </w:pPr>
            <w:r w:rsidRPr="00AA38E8">
              <w:rPr>
                <w:rFonts w:cs="Calibri"/>
                <w:b/>
              </w:rPr>
              <w:t>Author</w:t>
            </w:r>
          </w:p>
        </w:tc>
        <w:tc>
          <w:tcPr>
            <w:tcW w:w="698" w:type="pct"/>
          </w:tcPr>
          <w:p w14:paraId="686AA86B" w14:textId="77777777" w:rsidR="004029F0" w:rsidRPr="00AA38E8" w:rsidRDefault="004029F0" w:rsidP="00D229A6">
            <w:pPr>
              <w:jc w:val="center"/>
              <w:rPr>
                <w:rFonts w:cs="Calibri"/>
                <w:b/>
              </w:rPr>
            </w:pPr>
            <w:r w:rsidRPr="00AA38E8">
              <w:rPr>
                <w:rFonts w:cs="Calibri"/>
                <w:b/>
              </w:rPr>
              <w:t>Version</w:t>
            </w:r>
          </w:p>
        </w:tc>
        <w:tc>
          <w:tcPr>
            <w:tcW w:w="758" w:type="pct"/>
          </w:tcPr>
          <w:p w14:paraId="5ECBF4F9" w14:textId="77777777" w:rsidR="004029F0" w:rsidRPr="00AA38E8" w:rsidRDefault="004029F0" w:rsidP="00D229A6">
            <w:pPr>
              <w:jc w:val="center"/>
              <w:rPr>
                <w:rFonts w:cs="Calibri"/>
                <w:b/>
              </w:rPr>
            </w:pPr>
            <w:r w:rsidRPr="00AA38E8">
              <w:rPr>
                <w:rFonts w:cs="Calibri"/>
                <w:b/>
              </w:rPr>
              <w:t>Date</w:t>
            </w:r>
          </w:p>
        </w:tc>
      </w:tr>
      <w:tr w:rsidR="004029F0" w:rsidRPr="00AA38E8" w14:paraId="61601312" w14:textId="77777777" w:rsidTr="00210A18">
        <w:tc>
          <w:tcPr>
            <w:tcW w:w="2287" w:type="pct"/>
          </w:tcPr>
          <w:p w14:paraId="7FB0DECA" w14:textId="77777777" w:rsidR="004029F0" w:rsidRPr="00AA38E8" w:rsidRDefault="004029F0" w:rsidP="007E6CB2">
            <w:pPr>
              <w:rPr>
                <w:rFonts w:cs="Calibri"/>
              </w:rPr>
            </w:pPr>
            <w:r>
              <w:rPr>
                <w:rFonts w:cs="Calibri"/>
              </w:rPr>
              <w:t xml:space="preserve">Initial </w:t>
            </w:r>
            <w:r w:rsidR="007E6CB2">
              <w:rPr>
                <w:rFonts w:cs="Calibri"/>
              </w:rPr>
              <w:t>v</w:t>
            </w:r>
            <w:r>
              <w:rPr>
                <w:rFonts w:cs="Calibri"/>
              </w:rPr>
              <w:t>ersion</w:t>
            </w:r>
          </w:p>
        </w:tc>
        <w:tc>
          <w:tcPr>
            <w:tcW w:w="1257" w:type="pct"/>
          </w:tcPr>
          <w:p w14:paraId="3F5FECEF" w14:textId="5FDB8EA6" w:rsidR="004029F0" w:rsidRPr="00AA38E8" w:rsidRDefault="003866A4" w:rsidP="004029F0">
            <w:pPr>
              <w:rPr>
                <w:rFonts w:cs="Calibri"/>
              </w:rPr>
            </w:pPr>
            <w:r>
              <w:rPr>
                <w:rFonts w:cs="Calibri"/>
              </w:rPr>
              <w:t>Nimmy Mathews</w:t>
            </w:r>
          </w:p>
        </w:tc>
        <w:tc>
          <w:tcPr>
            <w:tcW w:w="698" w:type="pct"/>
          </w:tcPr>
          <w:p w14:paraId="5E1168E9" w14:textId="77777777" w:rsidR="004029F0" w:rsidRPr="00AA38E8" w:rsidRDefault="004029F0" w:rsidP="00D229A6">
            <w:pPr>
              <w:rPr>
                <w:rFonts w:cs="Calibri"/>
              </w:rPr>
            </w:pPr>
            <w:r>
              <w:rPr>
                <w:rFonts w:cs="Calibri"/>
              </w:rPr>
              <w:t>1</w:t>
            </w:r>
          </w:p>
        </w:tc>
        <w:tc>
          <w:tcPr>
            <w:tcW w:w="758" w:type="pct"/>
          </w:tcPr>
          <w:p w14:paraId="5CF2958C" w14:textId="7D5C1F44" w:rsidR="004029F0" w:rsidRPr="00AA38E8" w:rsidRDefault="003866A4" w:rsidP="004B62E4">
            <w:pPr>
              <w:rPr>
                <w:rFonts w:cs="Calibri"/>
              </w:rPr>
            </w:pPr>
            <w:r>
              <w:rPr>
                <w:rFonts w:cs="Calibri"/>
              </w:rPr>
              <w:t>7-Mar-2018</w:t>
            </w:r>
          </w:p>
        </w:tc>
      </w:tr>
      <w:tr w:rsidR="00D24F3B" w:rsidRPr="00AA38E8" w14:paraId="3889E95E" w14:textId="77777777" w:rsidTr="00210A18">
        <w:trPr>
          <w:ins w:id="2" w:author="Nimmy Mathews" w:date="2018-05-09T19:56:00Z"/>
        </w:trPr>
        <w:tc>
          <w:tcPr>
            <w:tcW w:w="2287" w:type="pct"/>
          </w:tcPr>
          <w:p w14:paraId="1553402F" w14:textId="307BC54E" w:rsidR="00D24F3B" w:rsidRDefault="00D24F3B" w:rsidP="007E6CB2">
            <w:pPr>
              <w:rPr>
                <w:ins w:id="3" w:author="Nimmy Mathews" w:date="2018-05-09T19:56:00Z"/>
                <w:rFonts w:cs="Calibri"/>
              </w:rPr>
            </w:pPr>
            <w:ins w:id="4" w:author="Nimmy Mathews" w:date="2018-05-09T19:56:00Z">
              <w:r>
                <w:rPr>
                  <w:rFonts w:cs="Calibri"/>
                </w:rPr>
                <w:t xml:space="preserve">Added new input </w:t>
              </w:r>
              <w:proofErr w:type="spellStart"/>
              <w:r w:rsidRPr="00D24F3B">
                <w:rPr>
                  <w:rFonts w:cs="Calibri"/>
                </w:rPr>
                <w:t>MotTqCmdOvrl</w:t>
              </w:r>
              <w:proofErr w:type="spellEnd"/>
            </w:ins>
          </w:p>
        </w:tc>
        <w:tc>
          <w:tcPr>
            <w:tcW w:w="1257" w:type="pct"/>
          </w:tcPr>
          <w:p w14:paraId="35D20F2F" w14:textId="7056D938" w:rsidR="00D24F3B" w:rsidRDefault="00C73505" w:rsidP="004029F0">
            <w:pPr>
              <w:rPr>
                <w:ins w:id="5" w:author="Nimmy Mathews" w:date="2018-05-09T19:56:00Z"/>
                <w:rFonts w:cs="Calibri"/>
              </w:rPr>
            </w:pPr>
            <w:ins w:id="6" w:author="Nimmy Mathews" w:date="2018-05-09T19:56:00Z">
              <w:r>
                <w:rPr>
                  <w:rFonts w:cs="Calibri"/>
                </w:rPr>
                <w:t>Nimmy Mathews</w:t>
              </w:r>
            </w:ins>
          </w:p>
        </w:tc>
        <w:tc>
          <w:tcPr>
            <w:tcW w:w="698" w:type="pct"/>
          </w:tcPr>
          <w:p w14:paraId="569D5C2F" w14:textId="4ED83AAB" w:rsidR="00D24F3B" w:rsidRDefault="00C73505" w:rsidP="00D229A6">
            <w:pPr>
              <w:rPr>
                <w:ins w:id="7" w:author="Nimmy Mathews" w:date="2018-05-09T19:56:00Z"/>
                <w:rFonts w:cs="Calibri"/>
              </w:rPr>
            </w:pPr>
            <w:ins w:id="8" w:author="Nimmy Mathews" w:date="2018-05-09T19:57:00Z">
              <w:r>
                <w:rPr>
                  <w:rFonts w:cs="Calibri"/>
                </w:rPr>
                <w:t>2</w:t>
              </w:r>
            </w:ins>
          </w:p>
        </w:tc>
        <w:tc>
          <w:tcPr>
            <w:tcW w:w="758" w:type="pct"/>
          </w:tcPr>
          <w:p w14:paraId="6DE6564E" w14:textId="24B08452" w:rsidR="00D24F3B" w:rsidRDefault="00C73505" w:rsidP="004B62E4">
            <w:pPr>
              <w:rPr>
                <w:ins w:id="9" w:author="Nimmy Mathews" w:date="2018-05-09T19:56:00Z"/>
                <w:rFonts w:cs="Calibri"/>
              </w:rPr>
            </w:pPr>
            <w:ins w:id="10" w:author="Nimmy Mathews" w:date="2018-05-09T19:57:00Z">
              <w:r>
                <w:rPr>
                  <w:rFonts w:cs="Calibri"/>
                </w:rPr>
                <w:t>9-May-2018</w:t>
              </w:r>
            </w:ins>
          </w:p>
        </w:tc>
      </w:tr>
    </w:tbl>
    <w:p w14:paraId="3DC87301" w14:textId="77777777" w:rsidR="00EE3BBC" w:rsidRPr="0060359A" w:rsidRDefault="00EE3BBC">
      <w:pPr>
        <w:spacing w:after="0"/>
        <w:rPr>
          <w:b/>
          <w:sz w:val="28"/>
          <w:szCs w:val="28"/>
        </w:rPr>
      </w:pPr>
      <w:r w:rsidRPr="0060359A">
        <w:rPr>
          <w:b/>
          <w:sz w:val="28"/>
          <w:szCs w:val="28"/>
        </w:rPr>
        <w:br w:type="page"/>
      </w:r>
    </w:p>
    <w:p w14:paraId="4DF0C28E" w14:textId="77777777" w:rsidR="0060359A" w:rsidRDefault="0060359A">
      <w:pPr>
        <w:spacing w:after="0"/>
        <w:rPr>
          <w:b/>
          <w:sz w:val="28"/>
          <w:szCs w:val="28"/>
          <w:u w:val="single"/>
        </w:rPr>
      </w:pPr>
    </w:p>
    <w:p w14:paraId="457118D3" w14:textId="77777777" w:rsidR="00D2501F" w:rsidRDefault="00891F29">
      <w:pPr>
        <w:pStyle w:val="TOC1"/>
      </w:pPr>
      <w:bookmarkStart w:id="11" w:name="_Toc508801560"/>
      <w:r w:rsidRPr="00C728E9">
        <w:rPr>
          <w:sz w:val="32"/>
          <w:szCs w:val="32"/>
          <w:u w:val="single"/>
        </w:rPr>
        <w:t>Table of Contents</w:t>
      </w:r>
      <w:bookmarkEnd w:id="11"/>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14:paraId="1ED241CD" w14:textId="0EF17E8A" w:rsidR="00D2501F" w:rsidRDefault="00EA55ED">
      <w:pPr>
        <w:pStyle w:val="TOC1"/>
        <w:rPr>
          <w:rFonts w:eastAsiaTheme="minorEastAsia"/>
          <w:b w:val="0"/>
          <w:color w:val="auto"/>
          <w:kern w:val="0"/>
          <w:sz w:val="22"/>
          <w:szCs w:val="22"/>
          <w:lang w:val="en-US"/>
        </w:rPr>
      </w:pPr>
      <w:hyperlink w:anchor="_Toc508801560" w:history="1">
        <w:r w:rsidR="00D2501F" w:rsidRPr="004D5ADC">
          <w:rPr>
            <w:rStyle w:val="Hyperlink"/>
          </w:rPr>
          <w:t>Table of Contents</w:t>
        </w:r>
        <w:r w:rsidR="00D2501F">
          <w:rPr>
            <w:webHidden/>
          </w:rPr>
          <w:tab/>
        </w:r>
        <w:r w:rsidR="00D2501F">
          <w:rPr>
            <w:webHidden/>
          </w:rPr>
          <w:fldChar w:fldCharType="begin"/>
        </w:r>
        <w:r w:rsidR="00D2501F">
          <w:rPr>
            <w:webHidden/>
          </w:rPr>
          <w:instrText xml:space="preserve"> PAGEREF _Toc508801560 \h </w:instrText>
        </w:r>
        <w:r w:rsidR="00D2501F">
          <w:rPr>
            <w:webHidden/>
          </w:rPr>
        </w:r>
        <w:r w:rsidR="00D2501F">
          <w:rPr>
            <w:webHidden/>
          </w:rPr>
          <w:fldChar w:fldCharType="separate"/>
        </w:r>
        <w:r w:rsidR="00D2501F">
          <w:rPr>
            <w:webHidden/>
          </w:rPr>
          <w:t>3</w:t>
        </w:r>
        <w:r w:rsidR="00D2501F">
          <w:rPr>
            <w:webHidden/>
          </w:rPr>
          <w:fldChar w:fldCharType="end"/>
        </w:r>
      </w:hyperlink>
    </w:p>
    <w:p w14:paraId="03332593" w14:textId="12F58A3D" w:rsidR="00D2501F" w:rsidRDefault="00EA55ED">
      <w:pPr>
        <w:pStyle w:val="TOC1"/>
        <w:rPr>
          <w:rFonts w:eastAsiaTheme="minorEastAsia"/>
          <w:b w:val="0"/>
          <w:color w:val="auto"/>
          <w:kern w:val="0"/>
          <w:sz w:val="22"/>
          <w:szCs w:val="22"/>
          <w:lang w:val="en-US"/>
        </w:rPr>
      </w:pPr>
      <w:hyperlink w:anchor="_Toc508801561" w:history="1">
        <w:r w:rsidR="00D2501F" w:rsidRPr="004D5ADC">
          <w:rPr>
            <w:rStyle w:val="Hyperlink"/>
          </w:rPr>
          <w:t>1</w:t>
        </w:r>
        <w:r w:rsidR="00D2501F">
          <w:rPr>
            <w:rFonts w:eastAsiaTheme="minorEastAsia"/>
            <w:b w:val="0"/>
            <w:color w:val="auto"/>
            <w:kern w:val="0"/>
            <w:sz w:val="22"/>
            <w:szCs w:val="22"/>
            <w:lang w:val="en-US"/>
          </w:rPr>
          <w:tab/>
        </w:r>
        <w:r w:rsidR="00D2501F" w:rsidRPr="004D5ADC">
          <w:rPr>
            <w:rStyle w:val="Hyperlink"/>
          </w:rPr>
          <w:t>Introduction</w:t>
        </w:r>
        <w:r w:rsidR="00D2501F">
          <w:rPr>
            <w:webHidden/>
          </w:rPr>
          <w:tab/>
        </w:r>
        <w:r w:rsidR="00D2501F">
          <w:rPr>
            <w:webHidden/>
          </w:rPr>
          <w:fldChar w:fldCharType="begin"/>
        </w:r>
        <w:r w:rsidR="00D2501F">
          <w:rPr>
            <w:webHidden/>
          </w:rPr>
          <w:instrText xml:space="preserve"> PAGEREF _Toc508801561 \h </w:instrText>
        </w:r>
        <w:r w:rsidR="00D2501F">
          <w:rPr>
            <w:webHidden/>
          </w:rPr>
        </w:r>
        <w:r w:rsidR="00D2501F">
          <w:rPr>
            <w:webHidden/>
          </w:rPr>
          <w:fldChar w:fldCharType="separate"/>
        </w:r>
        <w:r w:rsidR="00D2501F">
          <w:rPr>
            <w:webHidden/>
          </w:rPr>
          <w:t>4</w:t>
        </w:r>
        <w:r w:rsidR="00D2501F">
          <w:rPr>
            <w:webHidden/>
          </w:rPr>
          <w:fldChar w:fldCharType="end"/>
        </w:r>
      </w:hyperlink>
    </w:p>
    <w:p w14:paraId="5C35328C" w14:textId="6658272E" w:rsidR="00D2501F" w:rsidRDefault="00EA55ED">
      <w:pPr>
        <w:pStyle w:val="TOC2"/>
        <w:rPr>
          <w:rFonts w:asciiTheme="minorHAnsi" w:eastAsiaTheme="minorEastAsia" w:hAnsiTheme="minorHAnsi"/>
          <w:color w:val="auto"/>
          <w:kern w:val="0"/>
          <w:szCs w:val="22"/>
        </w:rPr>
      </w:pPr>
      <w:hyperlink w:anchor="_Toc508801562" w:history="1">
        <w:r w:rsidR="00D2501F" w:rsidRPr="004D5ADC">
          <w:rPr>
            <w:rStyle w:val="Hyperlink"/>
          </w:rPr>
          <w:t>1.1</w:t>
        </w:r>
        <w:r w:rsidR="00D2501F">
          <w:rPr>
            <w:rFonts w:asciiTheme="minorHAnsi" w:eastAsiaTheme="minorEastAsia" w:hAnsiTheme="minorHAnsi"/>
            <w:color w:val="auto"/>
            <w:kern w:val="0"/>
            <w:szCs w:val="22"/>
          </w:rPr>
          <w:tab/>
        </w:r>
        <w:r w:rsidR="00D2501F" w:rsidRPr="004D5ADC">
          <w:rPr>
            <w:rStyle w:val="Hyperlink"/>
          </w:rPr>
          <w:t>Purpose</w:t>
        </w:r>
        <w:r w:rsidR="00D2501F">
          <w:rPr>
            <w:webHidden/>
          </w:rPr>
          <w:tab/>
        </w:r>
        <w:r w:rsidR="00D2501F">
          <w:rPr>
            <w:webHidden/>
          </w:rPr>
          <w:fldChar w:fldCharType="begin"/>
        </w:r>
        <w:r w:rsidR="00D2501F">
          <w:rPr>
            <w:webHidden/>
          </w:rPr>
          <w:instrText xml:space="preserve"> PAGEREF _Toc508801562 \h </w:instrText>
        </w:r>
        <w:r w:rsidR="00D2501F">
          <w:rPr>
            <w:webHidden/>
          </w:rPr>
        </w:r>
        <w:r w:rsidR="00D2501F">
          <w:rPr>
            <w:webHidden/>
          </w:rPr>
          <w:fldChar w:fldCharType="separate"/>
        </w:r>
        <w:r w:rsidR="00D2501F">
          <w:rPr>
            <w:webHidden/>
          </w:rPr>
          <w:t>4</w:t>
        </w:r>
        <w:r w:rsidR="00D2501F">
          <w:rPr>
            <w:webHidden/>
          </w:rPr>
          <w:fldChar w:fldCharType="end"/>
        </w:r>
      </w:hyperlink>
    </w:p>
    <w:p w14:paraId="7FE0FCE6" w14:textId="0959E4B7" w:rsidR="00D2501F" w:rsidRDefault="00EA55ED">
      <w:pPr>
        <w:pStyle w:val="TOC2"/>
        <w:rPr>
          <w:rFonts w:asciiTheme="minorHAnsi" w:eastAsiaTheme="minorEastAsia" w:hAnsiTheme="minorHAnsi"/>
          <w:color w:val="auto"/>
          <w:kern w:val="0"/>
          <w:szCs w:val="22"/>
        </w:rPr>
      </w:pPr>
      <w:hyperlink w:anchor="_Toc508801563" w:history="1">
        <w:r w:rsidR="00D2501F" w:rsidRPr="004D5ADC">
          <w:rPr>
            <w:rStyle w:val="Hyperlink"/>
          </w:rPr>
          <w:t>1.2</w:t>
        </w:r>
        <w:r w:rsidR="00D2501F">
          <w:rPr>
            <w:rFonts w:asciiTheme="minorHAnsi" w:eastAsiaTheme="minorEastAsia" w:hAnsiTheme="minorHAnsi"/>
            <w:color w:val="auto"/>
            <w:kern w:val="0"/>
            <w:szCs w:val="22"/>
          </w:rPr>
          <w:tab/>
        </w:r>
        <w:r w:rsidR="00D2501F" w:rsidRPr="004D5ADC">
          <w:rPr>
            <w:rStyle w:val="Hyperlink"/>
          </w:rPr>
          <w:t>Scope</w:t>
        </w:r>
        <w:r w:rsidR="00D2501F">
          <w:rPr>
            <w:webHidden/>
          </w:rPr>
          <w:tab/>
        </w:r>
        <w:r w:rsidR="00D2501F">
          <w:rPr>
            <w:webHidden/>
          </w:rPr>
          <w:fldChar w:fldCharType="begin"/>
        </w:r>
        <w:r w:rsidR="00D2501F">
          <w:rPr>
            <w:webHidden/>
          </w:rPr>
          <w:instrText xml:space="preserve"> PAGEREF _Toc508801563 \h </w:instrText>
        </w:r>
        <w:r w:rsidR="00D2501F">
          <w:rPr>
            <w:webHidden/>
          </w:rPr>
        </w:r>
        <w:r w:rsidR="00D2501F">
          <w:rPr>
            <w:webHidden/>
          </w:rPr>
          <w:fldChar w:fldCharType="separate"/>
        </w:r>
        <w:r w:rsidR="00D2501F">
          <w:rPr>
            <w:webHidden/>
          </w:rPr>
          <w:t>4</w:t>
        </w:r>
        <w:r w:rsidR="00D2501F">
          <w:rPr>
            <w:webHidden/>
          </w:rPr>
          <w:fldChar w:fldCharType="end"/>
        </w:r>
      </w:hyperlink>
    </w:p>
    <w:p w14:paraId="755304CE" w14:textId="13DD5243" w:rsidR="00D2501F" w:rsidRDefault="00EA55ED">
      <w:pPr>
        <w:pStyle w:val="TOC1"/>
        <w:rPr>
          <w:rFonts w:eastAsiaTheme="minorEastAsia"/>
          <w:b w:val="0"/>
          <w:color w:val="auto"/>
          <w:kern w:val="0"/>
          <w:sz w:val="22"/>
          <w:szCs w:val="22"/>
          <w:lang w:val="en-US"/>
        </w:rPr>
      </w:pPr>
      <w:hyperlink w:anchor="_Toc508801564" w:history="1">
        <w:r w:rsidR="00D2501F" w:rsidRPr="004D5ADC">
          <w:rPr>
            <w:rStyle w:val="Hyperlink"/>
            <w:rFonts w:ascii="Calibri" w:hAnsi="Calibri" w:cs="Calibri"/>
          </w:rPr>
          <w:t>2</w:t>
        </w:r>
        <w:r w:rsidR="00D2501F">
          <w:rPr>
            <w:rFonts w:eastAsiaTheme="minorEastAsia"/>
            <w:b w:val="0"/>
            <w:color w:val="auto"/>
            <w:kern w:val="0"/>
            <w:sz w:val="22"/>
            <w:szCs w:val="22"/>
            <w:lang w:val="en-US"/>
          </w:rPr>
          <w:tab/>
        </w:r>
        <w:r w:rsidR="00D2501F" w:rsidRPr="004D5ADC">
          <w:rPr>
            <w:rStyle w:val="Hyperlink"/>
            <w:rFonts w:ascii="Calibri" w:hAnsi="Calibri" w:cs="Calibri"/>
          </w:rPr>
          <w:t>HwTqTrakgCtrl High-Level Description</w:t>
        </w:r>
        <w:r w:rsidR="00D2501F">
          <w:rPr>
            <w:webHidden/>
          </w:rPr>
          <w:tab/>
        </w:r>
        <w:r w:rsidR="00D2501F">
          <w:rPr>
            <w:webHidden/>
          </w:rPr>
          <w:fldChar w:fldCharType="begin"/>
        </w:r>
        <w:r w:rsidR="00D2501F">
          <w:rPr>
            <w:webHidden/>
          </w:rPr>
          <w:instrText xml:space="preserve"> PAGEREF _Toc508801564 \h </w:instrText>
        </w:r>
        <w:r w:rsidR="00D2501F">
          <w:rPr>
            <w:webHidden/>
          </w:rPr>
        </w:r>
        <w:r w:rsidR="00D2501F">
          <w:rPr>
            <w:webHidden/>
          </w:rPr>
          <w:fldChar w:fldCharType="separate"/>
        </w:r>
        <w:r w:rsidR="00D2501F">
          <w:rPr>
            <w:webHidden/>
          </w:rPr>
          <w:t>5</w:t>
        </w:r>
        <w:r w:rsidR="00D2501F">
          <w:rPr>
            <w:webHidden/>
          </w:rPr>
          <w:fldChar w:fldCharType="end"/>
        </w:r>
      </w:hyperlink>
    </w:p>
    <w:p w14:paraId="0CEC396B" w14:textId="389139CA" w:rsidR="00D2501F" w:rsidRDefault="00EA55ED">
      <w:pPr>
        <w:pStyle w:val="TOC1"/>
        <w:rPr>
          <w:rFonts w:eastAsiaTheme="minorEastAsia"/>
          <w:b w:val="0"/>
          <w:color w:val="auto"/>
          <w:kern w:val="0"/>
          <w:sz w:val="22"/>
          <w:szCs w:val="22"/>
          <w:lang w:val="en-US"/>
        </w:rPr>
      </w:pPr>
      <w:hyperlink w:anchor="_Toc508801565" w:history="1">
        <w:r w:rsidR="00D2501F" w:rsidRPr="004D5ADC">
          <w:rPr>
            <w:rStyle w:val="Hyperlink"/>
            <w:rFonts w:ascii="Calibri" w:hAnsi="Calibri" w:cs="Calibri"/>
          </w:rPr>
          <w:t>3</w:t>
        </w:r>
        <w:r w:rsidR="00D2501F">
          <w:rPr>
            <w:rFonts w:eastAsiaTheme="minorEastAsia"/>
            <w:b w:val="0"/>
            <w:color w:val="auto"/>
            <w:kern w:val="0"/>
            <w:sz w:val="22"/>
            <w:szCs w:val="22"/>
            <w:lang w:val="en-US"/>
          </w:rPr>
          <w:tab/>
        </w:r>
        <w:r w:rsidR="00D2501F" w:rsidRPr="004D5ADC">
          <w:rPr>
            <w:rStyle w:val="Hyperlink"/>
            <w:rFonts w:ascii="Calibri" w:hAnsi="Calibri" w:cs="Calibri"/>
          </w:rPr>
          <w:t>Design details of software module</w:t>
        </w:r>
        <w:r w:rsidR="00D2501F">
          <w:rPr>
            <w:webHidden/>
          </w:rPr>
          <w:tab/>
        </w:r>
        <w:r w:rsidR="00D2501F">
          <w:rPr>
            <w:webHidden/>
          </w:rPr>
          <w:fldChar w:fldCharType="begin"/>
        </w:r>
        <w:r w:rsidR="00D2501F">
          <w:rPr>
            <w:webHidden/>
          </w:rPr>
          <w:instrText xml:space="preserve"> PAGEREF _Toc508801565 \h </w:instrText>
        </w:r>
        <w:r w:rsidR="00D2501F">
          <w:rPr>
            <w:webHidden/>
          </w:rPr>
        </w:r>
        <w:r w:rsidR="00D2501F">
          <w:rPr>
            <w:webHidden/>
          </w:rPr>
          <w:fldChar w:fldCharType="separate"/>
        </w:r>
        <w:r w:rsidR="00D2501F">
          <w:rPr>
            <w:webHidden/>
          </w:rPr>
          <w:t>6</w:t>
        </w:r>
        <w:r w:rsidR="00D2501F">
          <w:rPr>
            <w:webHidden/>
          </w:rPr>
          <w:fldChar w:fldCharType="end"/>
        </w:r>
      </w:hyperlink>
    </w:p>
    <w:p w14:paraId="5D63649C" w14:textId="4F2826FE" w:rsidR="00D2501F" w:rsidRDefault="00EA55ED">
      <w:pPr>
        <w:pStyle w:val="TOC2"/>
        <w:rPr>
          <w:rFonts w:asciiTheme="minorHAnsi" w:eastAsiaTheme="minorEastAsia" w:hAnsiTheme="minorHAnsi"/>
          <w:color w:val="auto"/>
          <w:kern w:val="0"/>
          <w:szCs w:val="22"/>
        </w:rPr>
      </w:pPr>
      <w:hyperlink w:anchor="_Toc508801566" w:history="1">
        <w:r w:rsidR="00D2501F" w:rsidRPr="004D5ADC">
          <w:rPr>
            <w:rStyle w:val="Hyperlink"/>
            <w:rFonts w:cs="Calibri"/>
          </w:rPr>
          <w:t>3.1</w:t>
        </w:r>
        <w:r w:rsidR="00D2501F">
          <w:rPr>
            <w:rFonts w:asciiTheme="minorHAnsi" w:eastAsiaTheme="minorEastAsia" w:hAnsiTheme="minorHAnsi"/>
            <w:color w:val="auto"/>
            <w:kern w:val="0"/>
            <w:szCs w:val="22"/>
          </w:rPr>
          <w:tab/>
        </w:r>
        <w:r w:rsidR="00D2501F" w:rsidRPr="004D5ADC">
          <w:rPr>
            <w:rStyle w:val="Hyperlink"/>
          </w:rPr>
          <w:t>Graphical</w:t>
        </w:r>
        <w:r w:rsidR="00D2501F" w:rsidRPr="004D5ADC">
          <w:rPr>
            <w:rStyle w:val="Hyperlink"/>
            <w:rFonts w:cs="Calibri"/>
          </w:rPr>
          <w:t xml:space="preserve"> representation of HwTqTrakgCtrl</w:t>
        </w:r>
        <w:r w:rsidR="00D2501F">
          <w:rPr>
            <w:webHidden/>
          </w:rPr>
          <w:tab/>
        </w:r>
        <w:r w:rsidR="00D2501F">
          <w:rPr>
            <w:webHidden/>
          </w:rPr>
          <w:fldChar w:fldCharType="begin"/>
        </w:r>
        <w:r w:rsidR="00D2501F">
          <w:rPr>
            <w:webHidden/>
          </w:rPr>
          <w:instrText xml:space="preserve"> PAGEREF _Toc508801566 \h </w:instrText>
        </w:r>
        <w:r w:rsidR="00D2501F">
          <w:rPr>
            <w:webHidden/>
          </w:rPr>
        </w:r>
        <w:r w:rsidR="00D2501F">
          <w:rPr>
            <w:webHidden/>
          </w:rPr>
          <w:fldChar w:fldCharType="separate"/>
        </w:r>
        <w:r w:rsidR="00D2501F">
          <w:rPr>
            <w:webHidden/>
          </w:rPr>
          <w:t>6</w:t>
        </w:r>
        <w:r w:rsidR="00D2501F">
          <w:rPr>
            <w:webHidden/>
          </w:rPr>
          <w:fldChar w:fldCharType="end"/>
        </w:r>
      </w:hyperlink>
    </w:p>
    <w:p w14:paraId="49178AFD" w14:textId="7EECBF85" w:rsidR="00D2501F" w:rsidRDefault="00EA55ED">
      <w:pPr>
        <w:pStyle w:val="TOC2"/>
        <w:rPr>
          <w:rFonts w:asciiTheme="minorHAnsi" w:eastAsiaTheme="minorEastAsia" w:hAnsiTheme="minorHAnsi"/>
          <w:color w:val="auto"/>
          <w:kern w:val="0"/>
          <w:szCs w:val="22"/>
        </w:rPr>
      </w:pPr>
      <w:hyperlink w:anchor="_Toc508801567" w:history="1">
        <w:r w:rsidR="00D2501F" w:rsidRPr="004D5ADC">
          <w:rPr>
            <w:rStyle w:val="Hyperlink"/>
            <w:rFonts w:cs="Calibri"/>
          </w:rPr>
          <w:t>3.2</w:t>
        </w:r>
        <w:r w:rsidR="00D2501F">
          <w:rPr>
            <w:rFonts w:asciiTheme="minorHAnsi" w:eastAsiaTheme="minorEastAsia" w:hAnsiTheme="minorHAnsi"/>
            <w:color w:val="auto"/>
            <w:kern w:val="0"/>
            <w:szCs w:val="22"/>
          </w:rPr>
          <w:tab/>
        </w:r>
        <w:r w:rsidR="00D2501F" w:rsidRPr="004D5ADC">
          <w:rPr>
            <w:rStyle w:val="Hyperlink"/>
            <w:rFonts w:cs="Calibri"/>
          </w:rPr>
          <w:t>Data Flow Diagram</w:t>
        </w:r>
        <w:r w:rsidR="00D2501F">
          <w:rPr>
            <w:webHidden/>
          </w:rPr>
          <w:tab/>
        </w:r>
        <w:r w:rsidR="00D2501F">
          <w:rPr>
            <w:webHidden/>
          </w:rPr>
          <w:fldChar w:fldCharType="begin"/>
        </w:r>
        <w:r w:rsidR="00D2501F">
          <w:rPr>
            <w:webHidden/>
          </w:rPr>
          <w:instrText xml:space="preserve"> PAGEREF _Toc508801567 \h </w:instrText>
        </w:r>
        <w:r w:rsidR="00D2501F">
          <w:rPr>
            <w:webHidden/>
          </w:rPr>
        </w:r>
        <w:r w:rsidR="00D2501F">
          <w:rPr>
            <w:webHidden/>
          </w:rPr>
          <w:fldChar w:fldCharType="separate"/>
        </w:r>
        <w:r w:rsidR="00D2501F">
          <w:rPr>
            <w:webHidden/>
          </w:rPr>
          <w:t>6</w:t>
        </w:r>
        <w:r w:rsidR="00D2501F">
          <w:rPr>
            <w:webHidden/>
          </w:rPr>
          <w:fldChar w:fldCharType="end"/>
        </w:r>
      </w:hyperlink>
    </w:p>
    <w:p w14:paraId="273BEF58" w14:textId="73DCBAA4" w:rsidR="00D2501F" w:rsidRDefault="00EA55ED">
      <w:pPr>
        <w:pStyle w:val="TOC3"/>
        <w:tabs>
          <w:tab w:val="left" w:pos="1200"/>
        </w:tabs>
        <w:rPr>
          <w:rFonts w:asciiTheme="minorHAnsi" w:eastAsiaTheme="minorEastAsia" w:hAnsiTheme="minorHAnsi"/>
          <w:color w:val="auto"/>
          <w:kern w:val="0"/>
          <w:sz w:val="22"/>
          <w:szCs w:val="22"/>
        </w:rPr>
      </w:pPr>
      <w:hyperlink w:anchor="_Toc508801568" w:history="1">
        <w:r w:rsidR="00D2501F" w:rsidRPr="004D5ADC">
          <w:rPr>
            <w:rStyle w:val="Hyperlink"/>
            <w:rFonts w:cs="Calibri"/>
          </w:rPr>
          <w:t>3.2.1</w:t>
        </w:r>
        <w:r w:rsidR="00D2501F">
          <w:rPr>
            <w:rFonts w:asciiTheme="minorHAnsi" w:eastAsiaTheme="minorEastAsia" w:hAnsiTheme="minorHAnsi"/>
            <w:color w:val="auto"/>
            <w:kern w:val="0"/>
            <w:sz w:val="22"/>
            <w:szCs w:val="22"/>
          </w:rPr>
          <w:tab/>
        </w:r>
        <w:r w:rsidR="00D2501F" w:rsidRPr="004D5ADC">
          <w:rPr>
            <w:rStyle w:val="Hyperlink"/>
          </w:rPr>
          <w:t xml:space="preserve">Component </w:t>
        </w:r>
        <w:r w:rsidR="00D2501F" w:rsidRPr="004D5ADC">
          <w:rPr>
            <w:rStyle w:val="Hyperlink"/>
            <w:rFonts w:cs="Calibri"/>
          </w:rPr>
          <w:t>level DFD</w:t>
        </w:r>
        <w:r w:rsidR="00D2501F">
          <w:rPr>
            <w:webHidden/>
          </w:rPr>
          <w:tab/>
        </w:r>
        <w:r w:rsidR="00D2501F">
          <w:rPr>
            <w:webHidden/>
          </w:rPr>
          <w:fldChar w:fldCharType="begin"/>
        </w:r>
        <w:r w:rsidR="00D2501F">
          <w:rPr>
            <w:webHidden/>
          </w:rPr>
          <w:instrText xml:space="preserve"> PAGEREF _Toc508801568 \h </w:instrText>
        </w:r>
        <w:r w:rsidR="00D2501F">
          <w:rPr>
            <w:webHidden/>
          </w:rPr>
        </w:r>
        <w:r w:rsidR="00D2501F">
          <w:rPr>
            <w:webHidden/>
          </w:rPr>
          <w:fldChar w:fldCharType="separate"/>
        </w:r>
        <w:r w:rsidR="00D2501F">
          <w:rPr>
            <w:webHidden/>
          </w:rPr>
          <w:t>6</w:t>
        </w:r>
        <w:r w:rsidR="00D2501F">
          <w:rPr>
            <w:webHidden/>
          </w:rPr>
          <w:fldChar w:fldCharType="end"/>
        </w:r>
      </w:hyperlink>
    </w:p>
    <w:p w14:paraId="4159B7DE" w14:textId="6DAD132F" w:rsidR="00D2501F" w:rsidRDefault="00EA55ED">
      <w:pPr>
        <w:pStyle w:val="TOC3"/>
        <w:tabs>
          <w:tab w:val="left" w:pos="1200"/>
        </w:tabs>
        <w:rPr>
          <w:rFonts w:asciiTheme="minorHAnsi" w:eastAsiaTheme="minorEastAsia" w:hAnsiTheme="minorHAnsi"/>
          <w:color w:val="auto"/>
          <w:kern w:val="0"/>
          <w:sz w:val="22"/>
          <w:szCs w:val="22"/>
        </w:rPr>
      </w:pPr>
      <w:hyperlink w:anchor="_Toc508801569" w:history="1">
        <w:r w:rsidR="00D2501F" w:rsidRPr="004D5ADC">
          <w:rPr>
            <w:rStyle w:val="Hyperlink"/>
          </w:rPr>
          <w:t>3.2.2</w:t>
        </w:r>
        <w:r w:rsidR="00D2501F">
          <w:rPr>
            <w:rFonts w:asciiTheme="minorHAnsi" w:eastAsiaTheme="minorEastAsia" w:hAnsiTheme="minorHAnsi"/>
            <w:color w:val="auto"/>
            <w:kern w:val="0"/>
            <w:sz w:val="22"/>
            <w:szCs w:val="22"/>
          </w:rPr>
          <w:tab/>
        </w:r>
        <w:r w:rsidR="00D2501F" w:rsidRPr="004D5ADC">
          <w:rPr>
            <w:rStyle w:val="Hyperlink"/>
          </w:rPr>
          <w:t>Function level DFD</w:t>
        </w:r>
        <w:r w:rsidR="00D2501F">
          <w:rPr>
            <w:webHidden/>
          </w:rPr>
          <w:tab/>
        </w:r>
        <w:r w:rsidR="00D2501F">
          <w:rPr>
            <w:webHidden/>
          </w:rPr>
          <w:fldChar w:fldCharType="begin"/>
        </w:r>
        <w:r w:rsidR="00D2501F">
          <w:rPr>
            <w:webHidden/>
          </w:rPr>
          <w:instrText xml:space="preserve"> PAGEREF _Toc508801569 \h </w:instrText>
        </w:r>
        <w:r w:rsidR="00D2501F">
          <w:rPr>
            <w:webHidden/>
          </w:rPr>
        </w:r>
        <w:r w:rsidR="00D2501F">
          <w:rPr>
            <w:webHidden/>
          </w:rPr>
          <w:fldChar w:fldCharType="separate"/>
        </w:r>
        <w:r w:rsidR="00D2501F">
          <w:rPr>
            <w:webHidden/>
          </w:rPr>
          <w:t>6</w:t>
        </w:r>
        <w:r w:rsidR="00D2501F">
          <w:rPr>
            <w:webHidden/>
          </w:rPr>
          <w:fldChar w:fldCharType="end"/>
        </w:r>
      </w:hyperlink>
    </w:p>
    <w:p w14:paraId="29EFA2A1" w14:textId="3E3D1C03" w:rsidR="00D2501F" w:rsidRDefault="00EA55ED">
      <w:pPr>
        <w:pStyle w:val="TOC1"/>
        <w:rPr>
          <w:rFonts w:eastAsiaTheme="minorEastAsia"/>
          <w:b w:val="0"/>
          <w:color w:val="auto"/>
          <w:kern w:val="0"/>
          <w:sz w:val="22"/>
          <w:szCs w:val="22"/>
          <w:lang w:val="en-US"/>
        </w:rPr>
      </w:pPr>
      <w:hyperlink w:anchor="_Toc508801570" w:history="1">
        <w:r w:rsidR="00D2501F" w:rsidRPr="004D5ADC">
          <w:rPr>
            <w:rStyle w:val="Hyperlink"/>
            <w:rFonts w:ascii="Calibri" w:hAnsi="Calibri" w:cs="Calibri"/>
          </w:rPr>
          <w:t>4</w:t>
        </w:r>
        <w:r w:rsidR="00D2501F">
          <w:rPr>
            <w:rFonts w:eastAsiaTheme="minorEastAsia"/>
            <w:b w:val="0"/>
            <w:color w:val="auto"/>
            <w:kern w:val="0"/>
            <w:sz w:val="22"/>
            <w:szCs w:val="22"/>
            <w:lang w:val="en-US"/>
          </w:rPr>
          <w:tab/>
        </w:r>
        <w:r w:rsidR="00D2501F" w:rsidRPr="004D5ADC">
          <w:rPr>
            <w:rStyle w:val="Hyperlink"/>
            <w:rFonts w:ascii="Calibri" w:hAnsi="Calibri" w:cs="Calibri"/>
          </w:rPr>
          <w:t>Constant Data Dictionary</w:t>
        </w:r>
        <w:r w:rsidR="00D2501F">
          <w:rPr>
            <w:webHidden/>
          </w:rPr>
          <w:tab/>
        </w:r>
        <w:r w:rsidR="00D2501F">
          <w:rPr>
            <w:webHidden/>
          </w:rPr>
          <w:fldChar w:fldCharType="begin"/>
        </w:r>
        <w:r w:rsidR="00D2501F">
          <w:rPr>
            <w:webHidden/>
          </w:rPr>
          <w:instrText xml:space="preserve"> PAGEREF _Toc508801570 \h </w:instrText>
        </w:r>
        <w:r w:rsidR="00D2501F">
          <w:rPr>
            <w:webHidden/>
          </w:rPr>
        </w:r>
        <w:r w:rsidR="00D2501F">
          <w:rPr>
            <w:webHidden/>
          </w:rPr>
          <w:fldChar w:fldCharType="separate"/>
        </w:r>
        <w:r w:rsidR="00D2501F">
          <w:rPr>
            <w:webHidden/>
          </w:rPr>
          <w:t>7</w:t>
        </w:r>
        <w:r w:rsidR="00D2501F">
          <w:rPr>
            <w:webHidden/>
          </w:rPr>
          <w:fldChar w:fldCharType="end"/>
        </w:r>
      </w:hyperlink>
    </w:p>
    <w:p w14:paraId="693ED24D" w14:textId="6FA6B311" w:rsidR="00D2501F" w:rsidRDefault="00EA55ED">
      <w:pPr>
        <w:pStyle w:val="TOC2"/>
        <w:rPr>
          <w:rFonts w:asciiTheme="minorHAnsi" w:eastAsiaTheme="minorEastAsia" w:hAnsiTheme="minorHAnsi"/>
          <w:color w:val="auto"/>
          <w:kern w:val="0"/>
          <w:szCs w:val="22"/>
        </w:rPr>
      </w:pPr>
      <w:hyperlink w:anchor="_Toc508801571" w:history="1">
        <w:r w:rsidR="00D2501F" w:rsidRPr="004D5ADC">
          <w:rPr>
            <w:rStyle w:val="Hyperlink"/>
          </w:rPr>
          <w:t>4.1</w:t>
        </w:r>
        <w:r w:rsidR="00D2501F">
          <w:rPr>
            <w:rFonts w:asciiTheme="minorHAnsi" w:eastAsiaTheme="minorEastAsia" w:hAnsiTheme="minorHAnsi"/>
            <w:color w:val="auto"/>
            <w:kern w:val="0"/>
            <w:szCs w:val="22"/>
          </w:rPr>
          <w:tab/>
        </w:r>
        <w:r w:rsidR="00D2501F" w:rsidRPr="004D5ADC">
          <w:rPr>
            <w:rStyle w:val="Hyperlink"/>
          </w:rPr>
          <w:t>Program (fixed) Constants</w:t>
        </w:r>
        <w:r w:rsidR="00D2501F">
          <w:rPr>
            <w:webHidden/>
          </w:rPr>
          <w:tab/>
        </w:r>
        <w:r w:rsidR="00D2501F">
          <w:rPr>
            <w:webHidden/>
          </w:rPr>
          <w:fldChar w:fldCharType="begin"/>
        </w:r>
        <w:r w:rsidR="00D2501F">
          <w:rPr>
            <w:webHidden/>
          </w:rPr>
          <w:instrText xml:space="preserve"> PAGEREF _Toc508801571 \h </w:instrText>
        </w:r>
        <w:r w:rsidR="00D2501F">
          <w:rPr>
            <w:webHidden/>
          </w:rPr>
        </w:r>
        <w:r w:rsidR="00D2501F">
          <w:rPr>
            <w:webHidden/>
          </w:rPr>
          <w:fldChar w:fldCharType="separate"/>
        </w:r>
        <w:r w:rsidR="00D2501F">
          <w:rPr>
            <w:webHidden/>
          </w:rPr>
          <w:t>7</w:t>
        </w:r>
        <w:r w:rsidR="00D2501F">
          <w:rPr>
            <w:webHidden/>
          </w:rPr>
          <w:fldChar w:fldCharType="end"/>
        </w:r>
      </w:hyperlink>
    </w:p>
    <w:p w14:paraId="2A16CFAE" w14:textId="6889BF15" w:rsidR="00D2501F" w:rsidRDefault="00EA55ED">
      <w:pPr>
        <w:pStyle w:val="TOC3"/>
        <w:tabs>
          <w:tab w:val="left" w:pos="1200"/>
        </w:tabs>
        <w:rPr>
          <w:rFonts w:asciiTheme="minorHAnsi" w:eastAsiaTheme="minorEastAsia" w:hAnsiTheme="minorHAnsi"/>
          <w:color w:val="auto"/>
          <w:kern w:val="0"/>
          <w:sz w:val="22"/>
          <w:szCs w:val="22"/>
        </w:rPr>
      </w:pPr>
      <w:hyperlink w:anchor="_Toc508801572" w:history="1">
        <w:r w:rsidR="00D2501F" w:rsidRPr="004D5ADC">
          <w:rPr>
            <w:rStyle w:val="Hyperlink"/>
          </w:rPr>
          <w:t>4.1.1</w:t>
        </w:r>
        <w:r w:rsidR="00D2501F">
          <w:rPr>
            <w:rFonts w:asciiTheme="minorHAnsi" w:eastAsiaTheme="minorEastAsia" w:hAnsiTheme="minorHAnsi"/>
            <w:color w:val="auto"/>
            <w:kern w:val="0"/>
            <w:sz w:val="22"/>
            <w:szCs w:val="22"/>
          </w:rPr>
          <w:tab/>
        </w:r>
        <w:r w:rsidR="00D2501F" w:rsidRPr="004D5ADC">
          <w:rPr>
            <w:rStyle w:val="Hyperlink"/>
          </w:rPr>
          <w:t>Embedded Constants</w:t>
        </w:r>
        <w:r w:rsidR="00D2501F">
          <w:rPr>
            <w:webHidden/>
          </w:rPr>
          <w:tab/>
        </w:r>
        <w:r w:rsidR="00D2501F">
          <w:rPr>
            <w:webHidden/>
          </w:rPr>
          <w:fldChar w:fldCharType="begin"/>
        </w:r>
        <w:r w:rsidR="00D2501F">
          <w:rPr>
            <w:webHidden/>
          </w:rPr>
          <w:instrText xml:space="preserve"> PAGEREF _Toc508801572 \h </w:instrText>
        </w:r>
        <w:r w:rsidR="00D2501F">
          <w:rPr>
            <w:webHidden/>
          </w:rPr>
        </w:r>
        <w:r w:rsidR="00D2501F">
          <w:rPr>
            <w:webHidden/>
          </w:rPr>
          <w:fldChar w:fldCharType="separate"/>
        </w:r>
        <w:r w:rsidR="00D2501F">
          <w:rPr>
            <w:webHidden/>
          </w:rPr>
          <w:t>7</w:t>
        </w:r>
        <w:r w:rsidR="00D2501F">
          <w:rPr>
            <w:webHidden/>
          </w:rPr>
          <w:fldChar w:fldCharType="end"/>
        </w:r>
      </w:hyperlink>
    </w:p>
    <w:p w14:paraId="482A1BC7" w14:textId="681BDEFD" w:rsidR="00D2501F" w:rsidRDefault="00EA55ED">
      <w:pPr>
        <w:pStyle w:val="TOC1"/>
        <w:rPr>
          <w:rFonts w:eastAsiaTheme="minorEastAsia"/>
          <w:b w:val="0"/>
          <w:color w:val="auto"/>
          <w:kern w:val="0"/>
          <w:sz w:val="22"/>
          <w:szCs w:val="22"/>
          <w:lang w:val="en-US"/>
        </w:rPr>
      </w:pPr>
      <w:hyperlink w:anchor="_Toc508801573" w:history="1">
        <w:r w:rsidR="00D2501F" w:rsidRPr="004D5ADC">
          <w:rPr>
            <w:rStyle w:val="Hyperlink"/>
            <w:rFonts w:ascii="Calibri" w:hAnsi="Calibri" w:cs="Calibri"/>
          </w:rPr>
          <w:t>5</w:t>
        </w:r>
        <w:r w:rsidR="00D2501F">
          <w:rPr>
            <w:rFonts w:eastAsiaTheme="minorEastAsia"/>
            <w:b w:val="0"/>
            <w:color w:val="auto"/>
            <w:kern w:val="0"/>
            <w:sz w:val="22"/>
            <w:szCs w:val="22"/>
            <w:lang w:val="en-US"/>
          </w:rPr>
          <w:tab/>
        </w:r>
        <w:r w:rsidR="00D2501F" w:rsidRPr="004D5ADC">
          <w:rPr>
            <w:rStyle w:val="Hyperlink"/>
            <w:rFonts w:ascii="Calibri" w:hAnsi="Calibri" w:cs="Calibri"/>
          </w:rPr>
          <w:t>Software Component Implementation</w:t>
        </w:r>
        <w:r w:rsidR="00D2501F">
          <w:rPr>
            <w:webHidden/>
          </w:rPr>
          <w:tab/>
        </w:r>
        <w:r w:rsidR="00D2501F">
          <w:rPr>
            <w:webHidden/>
          </w:rPr>
          <w:fldChar w:fldCharType="begin"/>
        </w:r>
        <w:r w:rsidR="00D2501F">
          <w:rPr>
            <w:webHidden/>
          </w:rPr>
          <w:instrText xml:space="preserve"> PAGEREF _Toc508801573 \h </w:instrText>
        </w:r>
        <w:r w:rsidR="00D2501F">
          <w:rPr>
            <w:webHidden/>
          </w:rPr>
        </w:r>
        <w:r w:rsidR="00D2501F">
          <w:rPr>
            <w:webHidden/>
          </w:rPr>
          <w:fldChar w:fldCharType="separate"/>
        </w:r>
        <w:r w:rsidR="00D2501F">
          <w:rPr>
            <w:webHidden/>
          </w:rPr>
          <w:t>8</w:t>
        </w:r>
        <w:r w:rsidR="00D2501F">
          <w:rPr>
            <w:webHidden/>
          </w:rPr>
          <w:fldChar w:fldCharType="end"/>
        </w:r>
      </w:hyperlink>
    </w:p>
    <w:p w14:paraId="12788BC5" w14:textId="2DDA3674" w:rsidR="00D2501F" w:rsidRDefault="00EA55ED">
      <w:pPr>
        <w:pStyle w:val="TOC2"/>
        <w:rPr>
          <w:rFonts w:asciiTheme="minorHAnsi" w:eastAsiaTheme="minorEastAsia" w:hAnsiTheme="minorHAnsi"/>
          <w:color w:val="auto"/>
          <w:kern w:val="0"/>
          <w:szCs w:val="22"/>
        </w:rPr>
      </w:pPr>
      <w:hyperlink w:anchor="_Toc508801574" w:history="1">
        <w:r w:rsidR="00D2501F" w:rsidRPr="004D5ADC">
          <w:rPr>
            <w:rStyle w:val="Hyperlink"/>
          </w:rPr>
          <w:t>5.1</w:t>
        </w:r>
        <w:r w:rsidR="00D2501F">
          <w:rPr>
            <w:rFonts w:asciiTheme="minorHAnsi" w:eastAsiaTheme="minorEastAsia" w:hAnsiTheme="minorHAnsi"/>
            <w:color w:val="auto"/>
            <w:kern w:val="0"/>
            <w:szCs w:val="22"/>
          </w:rPr>
          <w:tab/>
        </w:r>
        <w:r w:rsidR="00D2501F" w:rsidRPr="004D5ADC">
          <w:rPr>
            <w:rStyle w:val="Hyperlink"/>
          </w:rPr>
          <w:t>Sub-Module Functions</w:t>
        </w:r>
        <w:r w:rsidR="00D2501F">
          <w:rPr>
            <w:webHidden/>
          </w:rPr>
          <w:tab/>
        </w:r>
        <w:r w:rsidR="00D2501F">
          <w:rPr>
            <w:webHidden/>
          </w:rPr>
          <w:fldChar w:fldCharType="begin"/>
        </w:r>
        <w:r w:rsidR="00D2501F">
          <w:rPr>
            <w:webHidden/>
          </w:rPr>
          <w:instrText xml:space="preserve"> PAGEREF _Toc508801574 \h </w:instrText>
        </w:r>
        <w:r w:rsidR="00D2501F">
          <w:rPr>
            <w:webHidden/>
          </w:rPr>
        </w:r>
        <w:r w:rsidR="00D2501F">
          <w:rPr>
            <w:webHidden/>
          </w:rPr>
          <w:fldChar w:fldCharType="separate"/>
        </w:r>
        <w:r w:rsidR="00D2501F">
          <w:rPr>
            <w:webHidden/>
          </w:rPr>
          <w:t>8</w:t>
        </w:r>
        <w:r w:rsidR="00D2501F">
          <w:rPr>
            <w:webHidden/>
          </w:rPr>
          <w:fldChar w:fldCharType="end"/>
        </w:r>
      </w:hyperlink>
    </w:p>
    <w:p w14:paraId="3596BC50" w14:textId="3C185454" w:rsidR="00D2501F" w:rsidRDefault="00EA55ED">
      <w:pPr>
        <w:pStyle w:val="TOC3"/>
        <w:tabs>
          <w:tab w:val="left" w:pos="1200"/>
        </w:tabs>
        <w:rPr>
          <w:rFonts w:asciiTheme="minorHAnsi" w:eastAsiaTheme="minorEastAsia" w:hAnsiTheme="minorHAnsi"/>
          <w:color w:val="auto"/>
          <w:kern w:val="0"/>
          <w:sz w:val="22"/>
          <w:szCs w:val="22"/>
        </w:rPr>
      </w:pPr>
      <w:hyperlink w:anchor="_Toc508801575" w:history="1">
        <w:r w:rsidR="00D2501F" w:rsidRPr="004D5ADC">
          <w:rPr>
            <w:rStyle w:val="Hyperlink"/>
          </w:rPr>
          <w:t>5.1.1</w:t>
        </w:r>
        <w:r w:rsidR="00D2501F">
          <w:rPr>
            <w:rFonts w:asciiTheme="minorHAnsi" w:eastAsiaTheme="minorEastAsia" w:hAnsiTheme="minorHAnsi"/>
            <w:color w:val="auto"/>
            <w:kern w:val="0"/>
            <w:sz w:val="22"/>
            <w:szCs w:val="22"/>
          </w:rPr>
          <w:tab/>
        </w:r>
        <w:r w:rsidR="00D2501F" w:rsidRPr="004D5ADC">
          <w:rPr>
            <w:rStyle w:val="Hyperlink"/>
          </w:rPr>
          <w:t>Init: HwTqTrakgCtrlInit1</w:t>
        </w:r>
        <w:r w:rsidR="00D2501F">
          <w:rPr>
            <w:webHidden/>
          </w:rPr>
          <w:tab/>
        </w:r>
        <w:r w:rsidR="00D2501F">
          <w:rPr>
            <w:webHidden/>
          </w:rPr>
          <w:fldChar w:fldCharType="begin"/>
        </w:r>
        <w:r w:rsidR="00D2501F">
          <w:rPr>
            <w:webHidden/>
          </w:rPr>
          <w:instrText xml:space="preserve"> PAGEREF _Toc508801575 \h </w:instrText>
        </w:r>
        <w:r w:rsidR="00D2501F">
          <w:rPr>
            <w:webHidden/>
          </w:rPr>
        </w:r>
        <w:r w:rsidR="00D2501F">
          <w:rPr>
            <w:webHidden/>
          </w:rPr>
          <w:fldChar w:fldCharType="separate"/>
        </w:r>
        <w:r w:rsidR="00D2501F">
          <w:rPr>
            <w:webHidden/>
          </w:rPr>
          <w:t>8</w:t>
        </w:r>
        <w:r w:rsidR="00D2501F">
          <w:rPr>
            <w:webHidden/>
          </w:rPr>
          <w:fldChar w:fldCharType="end"/>
        </w:r>
      </w:hyperlink>
    </w:p>
    <w:p w14:paraId="72C3284B" w14:textId="64445150" w:rsidR="00D2501F" w:rsidRDefault="00EA55ED">
      <w:pPr>
        <w:pStyle w:val="TOC3"/>
        <w:tabs>
          <w:tab w:val="left" w:pos="1200"/>
        </w:tabs>
        <w:rPr>
          <w:rFonts w:asciiTheme="minorHAnsi" w:eastAsiaTheme="minorEastAsia" w:hAnsiTheme="minorHAnsi"/>
          <w:color w:val="auto"/>
          <w:kern w:val="0"/>
          <w:sz w:val="22"/>
          <w:szCs w:val="22"/>
        </w:rPr>
      </w:pPr>
      <w:hyperlink w:anchor="_Toc508801576" w:history="1">
        <w:r w:rsidR="00D2501F" w:rsidRPr="004D5ADC">
          <w:rPr>
            <w:rStyle w:val="Hyperlink"/>
          </w:rPr>
          <w:t>5.1.2</w:t>
        </w:r>
        <w:r w:rsidR="00D2501F">
          <w:rPr>
            <w:rFonts w:asciiTheme="minorHAnsi" w:eastAsiaTheme="minorEastAsia" w:hAnsiTheme="minorHAnsi"/>
            <w:color w:val="auto"/>
            <w:kern w:val="0"/>
            <w:sz w:val="22"/>
            <w:szCs w:val="22"/>
          </w:rPr>
          <w:tab/>
        </w:r>
        <w:r w:rsidR="00D2501F" w:rsidRPr="004D5ADC">
          <w:rPr>
            <w:rStyle w:val="Hyperlink"/>
          </w:rPr>
          <w:t>Init: HwTqTrakgCtrl_Init</w:t>
        </w:r>
        <w:r w:rsidR="00D2501F">
          <w:rPr>
            <w:webHidden/>
          </w:rPr>
          <w:tab/>
        </w:r>
        <w:r w:rsidR="00D2501F">
          <w:rPr>
            <w:webHidden/>
          </w:rPr>
          <w:fldChar w:fldCharType="begin"/>
        </w:r>
        <w:r w:rsidR="00D2501F">
          <w:rPr>
            <w:webHidden/>
          </w:rPr>
          <w:instrText xml:space="preserve"> PAGEREF _Toc508801576 \h </w:instrText>
        </w:r>
        <w:r w:rsidR="00D2501F">
          <w:rPr>
            <w:webHidden/>
          </w:rPr>
        </w:r>
        <w:r w:rsidR="00D2501F">
          <w:rPr>
            <w:webHidden/>
          </w:rPr>
          <w:fldChar w:fldCharType="separate"/>
        </w:r>
        <w:r w:rsidR="00D2501F">
          <w:rPr>
            <w:webHidden/>
          </w:rPr>
          <w:t>8</w:t>
        </w:r>
        <w:r w:rsidR="00D2501F">
          <w:rPr>
            <w:webHidden/>
          </w:rPr>
          <w:fldChar w:fldCharType="end"/>
        </w:r>
      </w:hyperlink>
    </w:p>
    <w:p w14:paraId="43EDC047" w14:textId="7BBAC573" w:rsidR="00D2501F" w:rsidRDefault="00EA55ED">
      <w:pPr>
        <w:pStyle w:val="TOC3"/>
        <w:tabs>
          <w:tab w:val="left" w:pos="1200"/>
        </w:tabs>
        <w:rPr>
          <w:rFonts w:asciiTheme="minorHAnsi" w:eastAsiaTheme="minorEastAsia" w:hAnsiTheme="minorHAnsi"/>
          <w:color w:val="auto"/>
          <w:kern w:val="0"/>
          <w:sz w:val="22"/>
          <w:szCs w:val="22"/>
        </w:rPr>
      </w:pPr>
      <w:hyperlink w:anchor="_Toc508801577" w:history="1">
        <w:r w:rsidR="00D2501F" w:rsidRPr="004D5ADC">
          <w:rPr>
            <w:rStyle w:val="Hyperlink"/>
          </w:rPr>
          <w:t>5.1.3</w:t>
        </w:r>
        <w:r w:rsidR="00D2501F">
          <w:rPr>
            <w:rFonts w:asciiTheme="minorHAnsi" w:eastAsiaTheme="minorEastAsia" w:hAnsiTheme="minorHAnsi"/>
            <w:color w:val="auto"/>
            <w:kern w:val="0"/>
            <w:sz w:val="22"/>
            <w:szCs w:val="22"/>
          </w:rPr>
          <w:tab/>
        </w:r>
        <w:r w:rsidR="00D2501F" w:rsidRPr="004D5ADC">
          <w:rPr>
            <w:rStyle w:val="Hyperlink"/>
          </w:rPr>
          <w:t>Per: HwTqTrakgCtrlPer1</w:t>
        </w:r>
        <w:r w:rsidR="00D2501F">
          <w:rPr>
            <w:webHidden/>
          </w:rPr>
          <w:tab/>
        </w:r>
        <w:r w:rsidR="00D2501F">
          <w:rPr>
            <w:webHidden/>
          </w:rPr>
          <w:fldChar w:fldCharType="begin"/>
        </w:r>
        <w:r w:rsidR="00D2501F">
          <w:rPr>
            <w:webHidden/>
          </w:rPr>
          <w:instrText xml:space="preserve"> PAGEREF _Toc508801577 \h </w:instrText>
        </w:r>
        <w:r w:rsidR="00D2501F">
          <w:rPr>
            <w:webHidden/>
          </w:rPr>
        </w:r>
        <w:r w:rsidR="00D2501F">
          <w:rPr>
            <w:webHidden/>
          </w:rPr>
          <w:fldChar w:fldCharType="separate"/>
        </w:r>
        <w:r w:rsidR="00D2501F">
          <w:rPr>
            <w:webHidden/>
          </w:rPr>
          <w:t>8</w:t>
        </w:r>
        <w:r w:rsidR="00D2501F">
          <w:rPr>
            <w:webHidden/>
          </w:rPr>
          <w:fldChar w:fldCharType="end"/>
        </w:r>
      </w:hyperlink>
    </w:p>
    <w:p w14:paraId="12F64787" w14:textId="35CD0516" w:rsidR="00D2501F" w:rsidRDefault="00EA55ED">
      <w:pPr>
        <w:pStyle w:val="TOC2"/>
        <w:rPr>
          <w:rFonts w:asciiTheme="minorHAnsi" w:eastAsiaTheme="minorEastAsia" w:hAnsiTheme="minorHAnsi"/>
          <w:color w:val="auto"/>
          <w:kern w:val="0"/>
          <w:szCs w:val="22"/>
        </w:rPr>
      </w:pPr>
      <w:hyperlink w:anchor="_Toc508801578" w:history="1">
        <w:r w:rsidR="00D2501F" w:rsidRPr="004D5ADC">
          <w:rPr>
            <w:rStyle w:val="Hyperlink"/>
          </w:rPr>
          <w:t>5.2</w:t>
        </w:r>
        <w:r w:rsidR="00D2501F">
          <w:rPr>
            <w:rFonts w:asciiTheme="minorHAnsi" w:eastAsiaTheme="minorEastAsia" w:hAnsiTheme="minorHAnsi"/>
            <w:color w:val="auto"/>
            <w:kern w:val="0"/>
            <w:szCs w:val="22"/>
          </w:rPr>
          <w:tab/>
        </w:r>
        <w:r w:rsidR="00D2501F" w:rsidRPr="004D5ADC">
          <w:rPr>
            <w:rStyle w:val="Hyperlink"/>
          </w:rPr>
          <w:t>Server Runnables</w:t>
        </w:r>
        <w:r w:rsidR="00D2501F">
          <w:rPr>
            <w:webHidden/>
          </w:rPr>
          <w:tab/>
        </w:r>
        <w:r w:rsidR="00D2501F">
          <w:rPr>
            <w:webHidden/>
          </w:rPr>
          <w:fldChar w:fldCharType="begin"/>
        </w:r>
        <w:r w:rsidR="00D2501F">
          <w:rPr>
            <w:webHidden/>
          </w:rPr>
          <w:instrText xml:space="preserve"> PAGEREF _Toc508801578 \h </w:instrText>
        </w:r>
        <w:r w:rsidR="00D2501F">
          <w:rPr>
            <w:webHidden/>
          </w:rPr>
        </w:r>
        <w:r w:rsidR="00D2501F">
          <w:rPr>
            <w:webHidden/>
          </w:rPr>
          <w:fldChar w:fldCharType="separate"/>
        </w:r>
        <w:r w:rsidR="00D2501F">
          <w:rPr>
            <w:webHidden/>
          </w:rPr>
          <w:t>9</w:t>
        </w:r>
        <w:r w:rsidR="00D2501F">
          <w:rPr>
            <w:webHidden/>
          </w:rPr>
          <w:fldChar w:fldCharType="end"/>
        </w:r>
      </w:hyperlink>
    </w:p>
    <w:p w14:paraId="0D22B075" w14:textId="15825413" w:rsidR="00D2501F" w:rsidRDefault="00EA55ED">
      <w:pPr>
        <w:pStyle w:val="TOC2"/>
        <w:rPr>
          <w:rFonts w:asciiTheme="minorHAnsi" w:eastAsiaTheme="minorEastAsia" w:hAnsiTheme="minorHAnsi"/>
          <w:color w:val="auto"/>
          <w:kern w:val="0"/>
          <w:szCs w:val="22"/>
        </w:rPr>
      </w:pPr>
      <w:hyperlink w:anchor="_Toc508801579" w:history="1">
        <w:r w:rsidR="00D2501F" w:rsidRPr="004D5ADC">
          <w:rPr>
            <w:rStyle w:val="Hyperlink"/>
            <w:rFonts w:cs="Calibri"/>
          </w:rPr>
          <w:t>5.3</w:t>
        </w:r>
        <w:r w:rsidR="00D2501F">
          <w:rPr>
            <w:rFonts w:asciiTheme="minorHAnsi" w:eastAsiaTheme="minorEastAsia" w:hAnsiTheme="minorHAnsi"/>
            <w:color w:val="auto"/>
            <w:kern w:val="0"/>
            <w:szCs w:val="22"/>
          </w:rPr>
          <w:tab/>
        </w:r>
        <w:r w:rsidR="00D2501F" w:rsidRPr="004D5ADC">
          <w:rPr>
            <w:rStyle w:val="Hyperlink"/>
            <w:rFonts w:cs="Calibri"/>
          </w:rPr>
          <w:t>Interrupt Functions</w:t>
        </w:r>
        <w:r w:rsidR="00D2501F">
          <w:rPr>
            <w:webHidden/>
          </w:rPr>
          <w:tab/>
        </w:r>
        <w:r w:rsidR="00D2501F">
          <w:rPr>
            <w:webHidden/>
          </w:rPr>
          <w:fldChar w:fldCharType="begin"/>
        </w:r>
        <w:r w:rsidR="00D2501F">
          <w:rPr>
            <w:webHidden/>
          </w:rPr>
          <w:instrText xml:space="preserve"> PAGEREF _Toc508801579 \h </w:instrText>
        </w:r>
        <w:r w:rsidR="00D2501F">
          <w:rPr>
            <w:webHidden/>
          </w:rPr>
        </w:r>
        <w:r w:rsidR="00D2501F">
          <w:rPr>
            <w:webHidden/>
          </w:rPr>
          <w:fldChar w:fldCharType="separate"/>
        </w:r>
        <w:r w:rsidR="00D2501F">
          <w:rPr>
            <w:webHidden/>
          </w:rPr>
          <w:t>9</w:t>
        </w:r>
        <w:r w:rsidR="00D2501F">
          <w:rPr>
            <w:webHidden/>
          </w:rPr>
          <w:fldChar w:fldCharType="end"/>
        </w:r>
      </w:hyperlink>
    </w:p>
    <w:p w14:paraId="06D824A4" w14:textId="065A4BB2" w:rsidR="00D2501F" w:rsidRDefault="00EA55ED">
      <w:pPr>
        <w:pStyle w:val="TOC2"/>
        <w:rPr>
          <w:rFonts w:asciiTheme="minorHAnsi" w:eastAsiaTheme="minorEastAsia" w:hAnsiTheme="minorHAnsi"/>
          <w:color w:val="auto"/>
          <w:kern w:val="0"/>
          <w:szCs w:val="22"/>
        </w:rPr>
      </w:pPr>
      <w:hyperlink w:anchor="_Toc508801580" w:history="1">
        <w:r w:rsidR="00D2501F" w:rsidRPr="004D5ADC">
          <w:rPr>
            <w:rStyle w:val="Hyperlink"/>
            <w:rFonts w:cs="Calibri"/>
          </w:rPr>
          <w:t>5.4</w:t>
        </w:r>
        <w:r w:rsidR="00D2501F">
          <w:rPr>
            <w:rFonts w:asciiTheme="minorHAnsi" w:eastAsiaTheme="minorEastAsia" w:hAnsiTheme="minorHAnsi"/>
            <w:color w:val="auto"/>
            <w:kern w:val="0"/>
            <w:szCs w:val="22"/>
          </w:rPr>
          <w:tab/>
        </w:r>
        <w:r w:rsidR="00D2501F" w:rsidRPr="004D5ADC">
          <w:rPr>
            <w:rStyle w:val="Hyperlink"/>
            <w:rFonts w:cs="Calibri"/>
          </w:rPr>
          <w:t>Module Internal (Local) Functions</w:t>
        </w:r>
        <w:r w:rsidR="00D2501F">
          <w:rPr>
            <w:webHidden/>
          </w:rPr>
          <w:tab/>
        </w:r>
        <w:r w:rsidR="00D2501F">
          <w:rPr>
            <w:webHidden/>
          </w:rPr>
          <w:fldChar w:fldCharType="begin"/>
        </w:r>
        <w:r w:rsidR="00D2501F">
          <w:rPr>
            <w:webHidden/>
          </w:rPr>
          <w:instrText xml:space="preserve"> PAGEREF _Toc508801580 \h </w:instrText>
        </w:r>
        <w:r w:rsidR="00D2501F">
          <w:rPr>
            <w:webHidden/>
          </w:rPr>
        </w:r>
        <w:r w:rsidR="00D2501F">
          <w:rPr>
            <w:webHidden/>
          </w:rPr>
          <w:fldChar w:fldCharType="separate"/>
        </w:r>
        <w:r w:rsidR="00D2501F">
          <w:rPr>
            <w:webHidden/>
          </w:rPr>
          <w:t>9</w:t>
        </w:r>
        <w:r w:rsidR="00D2501F">
          <w:rPr>
            <w:webHidden/>
          </w:rPr>
          <w:fldChar w:fldCharType="end"/>
        </w:r>
      </w:hyperlink>
    </w:p>
    <w:p w14:paraId="2D025A88" w14:textId="31C39330" w:rsidR="00D2501F" w:rsidRDefault="00EA55ED">
      <w:pPr>
        <w:pStyle w:val="TOC2"/>
        <w:rPr>
          <w:rFonts w:asciiTheme="minorHAnsi" w:eastAsiaTheme="minorEastAsia" w:hAnsiTheme="minorHAnsi"/>
          <w:color w:val="auto"/>
          <w:kern w:val="0"/>
          <w:szCs w:val="22"/>
        </w:rPr>
      </w:pPr>
      <w:hyperlink w:anchor="_Toc508801581" w:history="1">
        <w:r w:rsidR="00D2501F" w:rsidRPr="004D5ADC">
          <w:rPr>
            <w:rStyle w:val="Hyperlink"/>
            <w:rFonts w:cs="Calibri"/>
          </w:rPr>
          <w:t>5.5</w:t>
        </w:r>
        <w:r w:rsidR="00D2501F">
          <w:rPr>
            <w:rFonts w:asciiTheme="minorHAnsi" w:eastAsiaTheme="minorEastAsia" w:hAnsiTheme="minorHAnsi"/>
            <w:color w:val="auto"/>
            <w:kern w:val="0"/>
            <w:szCs w:val="22"/>
          </w:rPr>
          <w:tab/>
        </w:r>
        <w:r w:rsidR="00D2501F" w:rsidRPr="004D5ADC">
          <w:rPr>
            <w:rStyle w:val="Hyperlink"/>
            <w:rFonts w:cs="Calibri"/>
          </w:rPr>
          <w:t>GLOBAL Function/Macro Definitions</w:t>
        </w:r>
        <w:r w:rsidR="00D2501F">
          <w:rPr>
            <w:webHidden/>
          </w:rPr>
          <w:tab/>
        </w:r>
        <w:r w:rsidR="00D2501F">
          <w:rPr>
            <w:webHidden/>
          </w:rPr>
          <w:fldChar w:fldCharType="begin"/>
        </w:r>
        <w:r w:rsidR="00D2501F">
          <w:rPr>
            <w:webHidden/>
          </w:rPr>
          <w:instrText xml:space="preserve"> PAGEREF _Toc508801581 \h </w:instrText>
        </w:r>
        <w:r w:rsidR="00D2501F">
          <w:rPr>
            <w:webHidden/>
          </w:rPr>
        </w:r>
        <w:r w:rsidR="00D2501F">
          <w:rPr>
            <w:webHidden/>
          </w:rPr>
          <w:fldChar w:fldCharType="separate"/>
        </w:r>
        <w:r w:rsidR="00D2501F">
          <w:rPr>
            <w:webHidden/>
          </w:rPr>
          <w:t>9</w:t>
        </w:r>
        <w:r w:rsidR="00D2501F">
          <w:rPr>
            <w:webHidden/>
          </w:rPr>
          <w:fldChar w:fldCharType="end"/>
        </w:r>
      </w:hyperlink>
    </w:p>
    <w:p w14:paraId="4E57DAAA" w14:textId="5E04FEB3" w:rsidR="00D2501F" w:rsidRDefault="00EA55ED">
      <w:pPr>
        <w:pStyle w:val="TOC1"/>
        <w:rPr>
          <w:rFonts w:eastAsiaTheme="minorEastAsia"/>
          <w:b w:val="0"/>
          <w:color w:val="auto"/>
          <w:kern w:val="0"/>
          <w:sz w:val="22"/>
          <w:szCs w:val="22"/>
          <w:lang w:val="en-US"/>
        </w:rPr>
      </w:pPr>
      <w:hyperlink w:anchor="_Toc508801582" w:history="1">
        <w:r w:rsidR="00D2501F" w:rsidRPr="004D5ADC">
          <w:rPr>
            <w:rStyle w:val="Hyperlink"/>
            <w:rFonts w:ascii="Calibri" w:hAnsi="Calibri" w:cs="Calibri"/>
          </w:rPr>
          <w:t>6</w:t>
        </w:r>
        <w:r w:rsidR="00D2501F">
          <w:rPr>
            <w:rFonts w:eastAsiaTheme="minorEastAsia"/>
            <w:b w:val="0"/>
            <w:color w:val="auto"/>
            <w:kern w:val="0"/>
            <w:sz w:val="22"/>
            <w:szCs w:val="22"/>
            <w:lang w:val="en-US"/>
          </w:rPr>
          <w:tab/>
        </w:r>
        <w:r w:rsidR="00D2501F" w:rsidRPr="004D5ADC">
          <w:rPr>
            <w:rStyle w:val="Hyperlink"/>
            <w:rFonts w:ascii="Calibri" w:hAnsi="Calibri"/>
          </w:rPr>
          <w:t>Known</w:t>
        </w:r>
        <w:r w:rsidR="00D2501F" w:rsidRPr="004D5ADC">
          <w:rPr>
            <w:rStyle w:val="Hyperlink"/>
            <w:rFonts w:ascii="Calibri" w:hAnsi="Calibri" w:cs="Calibri"/>
          </w:rPr>
          <w:t xml:space="preserve"> Limitations with Design</w:t>
        </w:r>
        <w:r w:rsidR="00D2501F">
          <w:rPr>
            <w:webHidden/>
          </w:rPr>
          <w:tab/>
        </w:r>
        <w:r w:rsidR="00D2501F">
          <w:rPr>
            <w:webHidden/>
          </w:rPr>
          <w:fldChar w:fldCharType="begin"/>
        </w:r>
        <w:r w:rsidR="00D2501F">
          <w:rPr>
            <w:webHidden/>
          </w:rPr>
          <w:instrText xml:space="preserve"> PAGEREF _Toc508801582 \h </w:instrText>
        </w:r>
        <w:r w:rsidR="00D2501F">
          <w:rPr>
            <w:webHidden/>
          </w:rPr>
        </w:r>
        <w:r w:rsidR="00D2501F">
          <w:rPr>
            <w:webHidden/>
          </w:rPr>
          <w:fldChar w:fldCharType="separate"/>
        </w:r>
        <w:r w:rsidR="00D2501F">
          <w:rPr>
            <w:webHidden/>
          </w:rPr>
          <w:t>10</w:t>
        </w:r>
        <w:r w:rsidR="00D2501F">
          <w:rPr>
            <w:webHidden/>
          </w:rPr>
          <w:fldChar w:fldCharType="end"/>
        </w:r>
      </w:hyperlink>
    </w:p>
    <w:p w14:paraId="1B6C7BA2" w14:textId="23C9C859" w:rsidR="00D2501F" w:rsidRDefault="00EA55ED">
      <w:pPr>
        <w:pStyle w:val="TOC1"/>
        <w:rPr>
          <w:rFonts w:eastAsiaTheme="minorEastAsia"/>
          <w:b w:val="0"/>
          <w:color w:val="auto"/>
          <w:kern w:val="0"/>
          <w:sz w:val="22"/>
          <w:szCs w:val="22"/>
          <w:lang w:val="en-US"/>
        </w:rPr>
      </w:pPr>
      <w:hyperlink w:anchor="_Toc508801583" w:history="1">
        <w:r w:rsidR="00D2501F" w:rsidRPr="004D5ADC">
          <w:rPr>
            <w:rStyle w:val="Hyperlink"/>
            <w:rFonts w:ascii="Calibri" w:hAnsi="Calibri" w:cs="Calibri"/>
          </w:rPr>
          <w:t>7</w:t>
        </w:r>
        <w:r w:rsidR="00D2501F">
          <w:rPr>
            <w:rFonts w:eastAsiaTheme="minorEastAsia"/>
            <w:b w:val="0"/>
            <w:color w:val="auto"/>
            <w:kern w:val="0"/>
            <w:sz w:val="22"/>
            <w:szCs w:val="22"/>
            <w:lang w:val="en-US"/>
          </w:rPr>
          <w:tab/>
        </w:r>
        <w:r w:rsidR="00D2501F" w:rsidRPr="004D5ADC">
          <w:rPr>
            <w:rStyle w:val="Hyperlink"/>
            <w:rFonts w:ascii="Calibri" w:hAnsi="Calibri" w:cs="Calibri"/>
          </w:rPr>
          <w:t>UNIT TEST CONSIDERATION</w:t>
        </w:r>
        <w:r w:rsidR="00D2501F">
          <w:rPr>
            <w:webHidden/>
          </w:rPr>
          <w:tab/>
        </w:r>
        <w:r w:rsidR="00D2501F">
          <w:rPr>
            <w:webHidden/>
          </w:rPr>
          <w:fldChar w:fldCharType="begin"/>
        </w:r>
        <w:r w:rsidR="00D2501F">
          <w:rPr>
            <w:webHidden/>
          </w:rPr>
          <w:instrText xml:space="preserve"> PAGEREF _Toc508801583 \h </w:instrText>
        </w:r>
        <w:r w:rsidR="00D2501F">
          <w:rPr>
            <w:webHidden/>
          </w:rPr>
        </w:r>
        <w:r w:rsidR="00D2501F">
          <w:rPr>
            <w:webHidden/>
          </w:rPr>
          <w:fldChar w:fldCharType="separate"/>
        </w:r>
        <w:r w:rsidR="00D2501F">
          <w:rPr>
            <w:webHidden/>
          </w:rPr>
          <w:t>11</w:t>
        </w:r>
        <w:r w:rsidR="00D2501F">
          <w:rPr>
            <w:webHidden/>
          </w:rPr>
          <w:fldChar w:fldCharType="end"/>
        </w:r>
      </w:hyperlink>
    </w:p>
    <w:p w14:paraId="2BCFC175" w14:textId="323F037F" w:rsidR="00D2501F" w:rsidRDefault="00EA55ED">
      <w:pPr>
        <w:pStyle w:val="TOC1"/>
        <w:tabs>
          <w:tab w:val="left" w:pos="1400"/>
        </w:tabs>
        <w:rPr>
          <w:rFonts w:eastAsiaTheme="minorEastAsia"/>
          <w:b w:val="0"/>
          <w:color w:val="auto"/>
          <w:kern w:val="0"/>
          <w:sz w:val="22"/>
          <w:szCs w:val="22"/>
          <w:lang w:val="en-US"/>
        </w:rPr>
      </w:pPr>
      <w:hyperlink w:anchor="_Toc508801584" w:history="1">
        <w:r w:rsidR="00D2501F" w:rsidRPr="004D5ADC">
          <w:rPr>
            <w:rStyle w:val="Hyperlink"/>
          </w:rPr>
          <w:t>Appendix A</w:t>
        </w:r>
        <w:r w:rsidR="00D2501F">
          <w:rPr>
            <w:rFonts w:eastAsiaTheme="minorEastAsia"/>
            <w:b w:val="0"/>
            <w:color w:val="auto"/>
            <w:kern w:val="0"/>
            <w:sz w:val="22"/>
            <w:szCs w:val="22"/>
            <w:lang w:val="en-US"/>
          </w:rPr>
          <w:tab/>
        </w:r>
        <w:r w:rsidR="00D2501F" w:rsidRPr="004D5ADC">
          <w:rPr>
            <w:rStyle w:val="Hyperlink"/>
          </w:rPr>
          <w:t>Abbreviations and Acronyms</w:t>
        </w:r>
        <w:r w:rsidR="00D2501F">
          <w:rPr>
            <w:webHidden/>
          </w:rPr>
          <w:tab/>
        </w:r>
        <w:r w:rsidR="00D2501F">
          <w:rPr>
            <w:webHidden/>
          </w:rPr>
          <w:fldChar w:fldCharType="begin"/>
        </w:r>
        <w:r w:rsidR="00D2501F">
          <w:rPr>
            <w:webHidden/>
          </w:rPr>
          <w:instrText xml:space="preserve"> PAGEREF _Toc508801584 \h </w:instrText>
        </w:r>
        <w:r w:rsidR="00D2501F">
          <w:rPr>
            <w:webHidden/>
          </w:rPr>
        </w:r>
        <w:r w:rsidR="00D2501F">
          <w:rPr>
            <w:webHidden/>
          </w:rPr>
          <w:fldChar w:fldCharType="separate"/>
        </w:r>
        <w:r w:rsidR="00D2501F">
          <w:rPr>
            <w:webHidden/>
          </w:rPr>
          <w:t>12</w:t>
        </w:r>
        <w:r w:rsidR="00D2501F">
          <w:rPr>
            <w:webHidden/>
          </w:rPr>
          <w:fldChar w:fldCharType="end"/>
        </w:r>
      </w:hyperlink>
    </w:p>
    <w:p w14:paraId="5C3D638B" w14:textId="3EC0A534" w:rsidR="00D2501F" w:rsidRDefault="00EA55ED">
      <w:pPr>
        <w:pStyle w:val="TOC1"/>
        <w:tabs>
          <w:tab w:val="left" w:pos="1400"/>
        </w:tabs>
        <w:rPr>
          <w:rFonts w:eastAsiaTheme="minorEastAsia"/>
          <w:b w:val="0"/>
          <w:color w:val="auto"/>
          <w:kern w:val="0"/>
          <w:sz w:val="22"/>
          <w:szCs w:val="22"/>
          <w:lang w:val="en-US"/>
        </w:rPr>
      </w:pPr>
      <w:hyperlink w:anchor="_Toc508801585" w:history="1">
        <w:r w:rsidR="00D2501F" w:rsidRPr="004D5ADC">
          <w:rPr>
            <w:rStyle w:val="Hyperlink"/>
          </w:rPr>
          <w:t>Appendix B</w:t>
        </w:r>
        <w:r w:rsidR="00D2501F">
          <w:rPr>
            <w:rFonts w:eastAsiaTheme="minorEastAsia"/>
            <w:b w:val="0"/>
            <w:color w:val="auto"/>
            <w:kern w:val="0"/>
            <w:sz w:val="22"/>
            <w:szCs w:val="22"/>
            <w:lang w:val="en-US"/>
          </w:rPr>
          <w:tab/>
        </w:r>
        <w:r w:rsidR="00D2501F" w:rsidRPr="004D5ADC">
          <w:rPr>
            <w:rStyle w:val="Hyperlink"/>
          </w:rPr>
          <w:t>Glossary</w:t>
        </w:r>
        <w:r w:rsidR="00D2501F">
          <w:rPr>
            <w:webHidden/>
          </w:rPr>
          <w:tab/>
        </w:r>
        <w:r w:rsidR="00D2501F">
          <w:rPr>
            <w:webHidden/>
          </w:rPr>
          <w:fldChar w:fldCharType="begin"/>
        </w:r>
        <w:r w:rsidR="00D2501F">
          <w:rPr>
            <w:webHidden/>
          </w:rPr>
          <w:instrText xml:space="preserve"> PAGEREF _Toc508801585 \h </w:instrText>
        </w:r>
        <w:r w:rsidR="00D2501F">
          <w:rPr>
            <w:webHidden/>
          </w:rPr>
        </w:r>
        <w:r w:rsidR="00D2501F">
          <w:rPr>
            <w:webHidden/>
          </w:rPr>
          <w:fldChar w:fldCharType="separate"/>
        </w:r>
        <w:r w:rsidR="00D2501F">
          <w:rPr>
            <w:webHidden/>
          </w:rPr>
          <w:t>13</w:t>
        </w:r>
        <w:r w:rsidR="00D2501F">
          <w:rPr>
            <w:webHidden/>
          </w:rPr>
          <w:fldChar w:fldCharType="end"/>
        </w:r>
      </w:hyperlink>
    </w:p>
    <w:p w14:paraId="3A20B49F" w14:textId="50A24279" w:rsidR="00D2501F" w:rsidRDefault="00EA55ED">
      <w:pPr>
        <w:pStyle w:val="TOC1"/>
        <w:tabs>
          <w:tab w:val="left" w:pos="1400"/>
        </w:tabs>
        <w:rPr>
          <w:rFonts w:eastAsiaTheme="minorEastAsia"/>
          <w:b w:val="0"/>
          <w:color w:val="auto"/>
          <w:kern w:val="0"/>
          <w:sz w:val="22"/>
          <w:szCs w:val="22"/>
          <w:lang w:val="en-US"/>
        </w:rPr>
      </w:pPr>
      <w:hyperlink w:anchor="_Toc508801586" w:history="1">
        <w:r w:rsidR="00D2501F" w:rsidRPr="004D5ADC">
          <w:rPr>
            <w:rStyle w:val="Hyperlink"/>
          </w:rPr>
          <w:t>Appendix C</w:t>
        </w:r>
        <w:r w:rsidR="00D2501F">
          <w:rPr>
            <w:rFonts w:eastAsiaTheme="minorEastAsia"/>
            <w:b w:val="0"/>
            <w:color w:val="auto"/>
            <w:kern w:val="0"/>
            <w:sz w:val="22"/>
            <w:szCs w:val="22"/>
            <w:lang w:val="en-US"/>
          </w:rPr>
          <w:tab/>
        </w:r>
        <w:r w:rsidR="00D2501F" w:rsidRPr="004D5ADC">
          <w:rPr>
            <w:rStyle w:val="Hyperlink"/>
          </w:rPr>
          <w:t>References</w:t>
        </w:r>
        <w:r w:rsidR="00D2501F">
          <w:rPr>
            <w:webHidden/>
          </w:rPr>
          <w:tab/>
        </w:r>
        <w:r w:rsidR="00D2501F">
          <w:rPr>
            <w:webHidden/>
          </w:rPr>
          <w:fldChar w:fldCharType="begin"/>
        </w:r>
        <w:r w:rsidR="00D2501F">
          <w:rPr>
            <w:webHidden/>
          </w:rPr>
          <w:instrText xml:space="preserve"> PAGEREF _Toc508801586 \h </w:instrText>
        </w:r>
        <w:r w:rsidR="00D2501F">
          <w:rPr>
            <w:webHidden/>
          </w:rPr>
        </w:r>
        <w:r w:rsidR="00D2501F">
          <w:rPr>
            <w:webHidden/>
          </w:rPr>
          <w:fldChar w:fldCharType="separate"/>
        </w:r>
        <w:r w:rsidR="00D2501F">
          <w:rPr>
            <w:webHidden/>
          </w:rPr>
          <w:t>14</w:t>
        </w:r>
        <w:r w:rsidR="00D2501F">
          <w:rPr>
            <w:webHidden/>
          </w:rPr>
          <w:fldChar w:fldCharType="end"/>
        </w:r>
      </w:hyperlink>
    </w:p>
    <w:p w14:paraId="06392F07" w14:textId="77777777" w:rsidR="00707BA6" w:rsidRPr="00A158C7" w:rsidRDefault="00E16D14" w:rsidP="00E16D14">
      <w:pPr>
        <w:jc w:val="center"/>
      </w:pPr>
      <w:r>
        <w:rPr>
          <w:caps/>
        </w:rPr>
        <w:fldChar w:fldCharType="end"/>
      </w:r>
    </w:p>
    <w:p w14:paraId="5ACDC3CF" w14:textId="77777777" w:rsidR="00B81C1B" w:rsidRPr="00A158C7" w:rsidRDefault="00FE5DF5" w:rsidP="00B0024F">
      <w:pPr>
        <w:pStyle w:val="Heading1"/>
      </w:pPr>
      <w:bookmarkStart w:id="12" w:name="_Toc508801561"/>
      <w:r w:rsidRPr="00A158C7">
        <w:lastRenderedPageBreak/>
        <w:t>Introduction</w:t>
      </w:r>
      <w:bookmarkEnd w:id="12"/>
    </w:p>
    <w:p w14:paraId="22DDB2BE" w14:textId="77777777" w:rsidR="00063A7A" w:rsidRPr="00A158C7" w:rsidRDefault="00FE5DF5" w:rsidP="000B37D5">
      <w:pPr>
        <w:pStyle w:val="Heading2"/>
      </w:pPr>
      <w:bookmarkStart w:id="13" w:name="_Toc508801562"/>
      <w:r w:rsidRPr="00A158C7">
        <w:t>Purpose</w:t>
      </w:r>
      <w:bookmarkEnd w:id="13"/>
    </w:p>
    <w:p w14:paraId="2E1EF4FF" w14:textId="66F68905" w:rsidR="00DC0959" w:rsidRPr="00A158C7" w:rsidRDefault="0083504F" w:rsidP="00DC0959">
      <w:pPr>
        <w:rPr>
          <w:lang w:bidi="ar-SA"/>
        </w:rPr>
      </w:pPr>
      <w:r>
        <w:rPr>
          <w:lang w:bidi="ar-SA"/>
        </w:rPr>
        <w:t xml:space="preserve">Module Design Document for </w:t>
      </w:r>
      <w:r w:rsidR="0097335F" w:rsidRPr="0097335F">
        <w:rPr>
          <w:lang w:bidi="ar-SA"/>
        </w:rPr>
        <w:t>SF070A_HwTqTrakgCtrl_Impl</w:t>
      </w:r>
      <w:r>
        <w:rPr>
          <w:lang w:bidi="ar-SA"/>
        </w:rPr>
        <w:t>.</w:t>
      </w:r>
    </w:p>
    <w:p w14:paraId="74A9A989" w14:textId="77777777" w:rsidR="00DC0959" w:rsidRDefault="00FE5DF5" w:rsidP="00DC0959">
      <w:pPr>
        <w:pStyle w:val="Heading2"/>
      </w:pPr>
      <w:bookmarkStart w:id="14" w:name="_Toc508801563"/>
      <w:r w:rsidRPr="00A158C7">
        <w:t>Scope</w:t>
      </w:r>
      <w:bookmarkEnd w:id="14"/>
    </w:p>
    <w:p w14:paraId="2BD9D0E0" w14:textId="77777777" w:rsidR="00DC0959" w:rsidRPr="008C412D" w:rsidRDefault="00DC0959" w:rsidP="00DC0959">
      <w:pPr>
        <w:jc w:val="both"/>
        <w:rPr>
          <w:rFonts w:cs="Calibri"/>
        </w:rPr>
      </w:pPr>
      <w:r w:rsidRPr="008C412D">
        <w:rPr>
          <w:rFonts w:cs="Calibri"/>
        </w:rPr>
        <w:t>The following definitions are used throughout this document:</w:t>
      </w:r>
    </w:p>
    <w:p w14:paraId="5E2EEEA0" w14:textId="77777777"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14:paraId="49855461" w14:textId="77777777"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14:paraId="1B02E86E" w14:textId="77777777"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14:paraId="599B799C" w14:textId="77777777" w:rsidR="00F95E33" w:rsidRPr="00A158C7" w:rsidRDefault="00F95E33" w:rsidP="00E16D14"/>
    <w:bookmarkStart w:id="15" w:name="_Toc406065228"/>
    <w:p w14:paraId="3C95319C" w14:textId="46AA3299"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16" w:name="_Toc508801564"/>
      <w:proofErr w:type="spellStart"/>
      <w:r w:rsidR="00E678FA">
        <w:rPr>
          <w:rFonts w:ascii="Calibri" w:hAnsi="Calibri" w:cs="Calibri"/>
        </w:rPr>
        <w:t>HwTqTrakgCtrl</w:t>
      </w:r>
      <w:proofErr w:type="spellEnd"/>
      <w:r>
        <w:rPr>
          <w:rFonts w:ascii="Calibri" w:hAnsi="Calibri" w:cs="Calibri"/>
        </w:rPr>
        <w:fldChar w:fldCharType="end"/>
      </w:r>
      <w:r>
        <w:rPr>
          <w:rFonts w:ascii="Calibri" w:hAnsi="Calibri" w:cs="Calibri"/>
        </w:rPr>
        <w:t xml:space="preserve"> </w:t>
      </w:r>
      <w:r w:rsidR="00D229A6" w:rsidRPr="00AA38E8">
        <w:rPr>
          <w:rFonts w:ascii="Calibri" w:hAnsi="Calibri" w:cs="Calibri"/>
        </w:rPr>
        <w:t>High-Level Description</w:t>
      </w:r>
      <w:bookmarkEnd w:id="15"/>
      <w:bookmarkEnd w:id="16"/>
    </w:p>
    <w:p w14:paraId="1C7B26AC" w14:textId="65A5AA0D" w:rsidR="00D229A6" w:rsidRPr="00230D09" w:rsidRDefault="00230D09" w:rsidP="00230D09">
      <w:pPr>
        <w:rPr>
          <w:rFonts w:cs="Calibri"/>
        </w:rPr>
      </w:pPr>
      <w:r w:rsidRPr="00230D09">
        <w:rPr>
          <w:rFonts w:cs="Calibri"/>
        </w:rPr>
        <w:t>This component is used to calculate motor torque command from estimat</w:t>
      </w:r>
      <w:r>
        <w:rPr>
          <w:rFonts w:cs="Calibri"/>
        </w:rPr>
        <w:t>e,</w:t>
      </w:r>
      <w:r w:rsidRPr="00230D09">
        <w:rPr>
          <w:rFonts w:cs="Calibri"/>
        </w:rPr>
        <w:t xml:space="preserve"> torsion bar states, handwheel torque command and</w:t>
      </w:r>
      <w:r>
        <w:rPr>
          <w:rFonts w:cs="Calibri"/>
        </w:rPr>
        <w:t xml:space="preserve"> </w:t>
      </w:r>
      <w:r w:rsidRPr="00230D09">
        <w:rPr>
          <w:rFonts w:cs="Calibri"/>
        </w:rPr>
        <w:t>tracking control ga</w:t>
      </w:r>
      <w:r>
        <w:rPr>
          <w:rFonts w:cs="Calibri"/>
        </w:rPr>
        <w:t>i</w:t>
      </w:r>
      <w:r w:rsidRPr="00230D09">
        <w:rPr>
          <w:rFonts w:cs="Calibri"/>
        </w:rPr>
        <w:t>ns.</w:t>
      </w:r>
    </w:p>
    <w:p w14:paraId="3B8746D6" w14:textId="77777777" w:rsidR="00D229A6" w:rsidRPr="00AA38E8" w:rsidRDefault="00D229A6" w:rsidP="00D229A6">
      <w:pPr>
        <w:pStyle w:val="Heading1"/>
        <w:ind w:left="562" w:hanging="562"/>
        <w:rPr>
          <w:rFonts w:ascii="Calibri" w:hAnsi="Calibri" w:cs="Calibri"/>
        </w:rPr>
      </w:pPr>
      <w:bookmarkStart w:id="17" w:name="_Toc406065229"/>
      <w:bookmarkStart w:id="18" w:name="_Toc508801565"/>
      <w:r w:rsidRPr="00AA38E8">
        <w:rPr>
          <w:rFonts w:ascii="Calibri" w:hAnsi="Calibri" w:cs="Calibri"/>
        </w:rPr>
        <w:lastRenderedPageBreak/>
        <w:t>Design details of software module</w:t>
      </w:r>
      <w:bookmarkEnd w:id="17"/>
      <w:bookmarkEnd w:id="18"/>
    </w:p>
    <w:p w14:paraId="4FB55BFA" w14:textId="7860EE99" w:rsidR="00D229A6" w:rsidRPr="00AA38E8" w:rsidRDefault="00D229A6" w:rsidP="00D229A6">
      <w:pPr>
        <w:pStyle w:val="Heading2"/>
        <w:rPr>
          <w:rFonts w:ascii="Calibri" w:hAnsi="Calibri" w:cs="Calibri"/>
        </w:rPr>
      </w:pPr>
      <w:bookmarkStart w:id="19" w:name="_Toc406065230"/>
      <w:bookmarkStart w:id="20" w:name="_Toc508801566"/>
      <w:r w:rsidRPr="00D229A6">
        <w:t>Graphical</w:t>
      </w:r>
      <w:r>
        <w:rPr>
          <w:rFonts w:ascii="Calibri" w:hAnsi="Calibri" w:cs="Calibri"/>
        </w:rPr>
        <w:t xml:space="preserve"> representation of </w:t>
      </w:r>
      <w:bookmarkEnd w:id="19"/>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D56BCD">
        <w:rPr>
          <w:rFonts w:ascii="Calibri" w:hAnsi="Calibri" w:cs="Calibri"/>
        </w:rPr>
        <w:t>HwTqTrakgCtrl</w:t>
      </w:r>
      <w:bookmarkEnd w:id="20"/>
      <w:proofErr w:type="spellEnd"/>
      <w:r w:rsidR="00AE55D3">
        <w:rPr>
          <w:rFonts w:ascii="Calibri" w:hAnsi="Calibri" w:cs="Calibri"/>
        </w:rPr>
        <w:fldChar w:fldCharType="end"/>
      </w:r>
      <w:r w:rsidR="00815A7F">
        <w:rPr>
          <w:rFonts w:ascii="Calibri" w:hAnsi="Calibri" w:cs="Calibri"/>
        </w:rPr>
        <w:t xml:space="preserve">  </w:t>
      </w:r>
    </w:p>
    <w:p w14:paraId="7B9676A9" w14:textId="294CD247" w:rsidR="00D229A6" w:rsidRDefault="00E010E6" w:rsidP="004B62E4">
      <w:pPr>
        <w:jc w:val="center"/>
        <w:rPr>
          <w:ins w:id="21" w:author="Nimmy Mathews" w:date="2018-05-14T10:22:00Z"/>
          <w:rFonts w:cs="Calibri"/>
          <w:i/>
        </w:rPr>
      </w:pPr>
      <w:del w:id="22" w:author="Nimmy Mathews" w:date="2018-05-09T19:57:00Z">
        <w:r w:rsidDel="00EC140C">
          <w:rPr>
            <w:noProof/>
          </w:rPr>
          <w:drawing>
            <wp:inline distT="0" distB="0" distL="0" distR="0" wp14:anchorId="189C0B12" wp14:editId="6F26A908">
              <wp:extent cx="2950210" cy="3449955"/>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20088" t="16162" r="58830" b="41212"/>
                      <a:stretch/>
                    </pic:blipFill>
                    <pic:spPr bwMode="auto">
                      <a:xfrm>
                        <a:off x="0" y="0"/>
                        <a:ext cx="2950210" cy="3449955"/>
                      </a:xfrm>
                      <a:prstGeom prst="rect">
                        <a:avLst/>
                      </a:prstGeom>
                      <a:ln>
                        <a:noFill/>
                      </a:ln>
                      <a:extLst>
                        <a:ext uri="{53640926-AAD7-44D8-BBD7-CCE9431645EC}">
                          <a14:shadowObscured xmlns:a14="http://schemas.microsoft.com/office/drawing/2010/main"/>
                        </a:ext>
                      </a:extLst>
                    </pic:spPr>
                  </pic:pic>
                </a:graphicData>
              </a:graphic>
            </wp:inline>
          </w:drawing>
        </w:r>
      </w:del>
    </w:p>
    <w:p w14:paraId="032BC40A" w14:textId="410C69BB" w:rsidR="009E74F6" w:rsidRDefault="009E74F6" w:rsidP="004B62E4">
      <w:pPr>
        <w:jc w:val="center"/>
        <w:rPr>
          <w:ins w:id="23" w:author="Nimmy Mathews" w:date="2018-05-14T10:22:00Z"/>
          <w:rFonts w:cs="Calibri"/>
          <w:i/>
        </w:rPr>
      </w:pPr>
    </w:p>
    <w:p w14:paraId="14410A53" w14:textId="75D05D0A" w:rsidR="009E74F6" w:rsidRPr="009E74F6" w:rsidRDefault="009E74F6" w:rsidP="004B62E4">
      <w:pPr>
        <w:jc w:val="center"/>
        <w:rPr>
          <w:ins w:id="24" w:author="Nimmy Mathews" w:date="2018-05-14T10:22:00Z"/>
          <w:rFonts w:cs="Calibri"/>
          <w:rPrChange w:id="25" w:author="Nimmy Mathews" w:date="2018-05-14T10:23:00Z">
            <w:rPr>
              <w:ins w:id="26" w:author="Nimmy Mathews" w:date="2018-05-14T10:22:00Z"/>
              <w:rFonts w:cs="Calibri"/>
              <w:i/>
            </w:rPr>
          </w:rPrChange>
        </w:rPr>
      </w:pPr>
      <w:ins w:id="27" w:author="Nimmy Mathews" w:date="2018-05-14T10:23:00Z">
        <w:r>
          <w:rPr>
            <w:noProof/>
          </w:rPr>
          <w:lastRenderedPageBreak/>
          <w:drawing>
            <wp:inline distT="0" distB="0" distL="0" distR="0" wp14:anchorId="558E3B7F" wp14:editId="535CCC78">
              <wp:extent cx="3764280" cy="4610100"/>
              <wp:effectExtent l="0" t="0" r="762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a:extLst>
                          <a:ext uri="{28A0092B-C50C-407E-A947-70E740481C1C}">
                            <a14:useLocalDpi xmlns:a14="http://schemas.microsoft.com/office/drawing/2010/main" val="0"/>
                          </a:ext>
                        </a:extLst>
                      </a:blip>
                      <a:srcRect l="19658" t="14785" r="57265" b="36489"/>
                      <a:stretch/>
                    </pic:blipFill>
                    <pic:spPr bwMode="auto">
                      <a:xfrm>
                        <a:off x="0" y="0"/>
                        <a:ext cx="3764280" cy="4610100"/>
                      </a:xfrm>
                      <a:prstGeom prst="rect">
                        <a:avLst/>
                      </a:prstGeom>
                      <a:ln>
                        <a:noFill/>
                      </a:ln>
                      <a:extLst>
                        <a:ext uri="{53640926-AAD7-44D8-BBD7-CCE9431645EC}">
                          <a14:shadowObscured xmlns:a14="http://schemas.microsoft.com/office/drawing/2010/main"/>
                        </a:ext>
                      </a:extLst>
                    </pic:spPr>
                  </pic:pic>
                </a:graphicData>
              </a:graphic>
            </wp:inline>
          </w:drawing>
        </w:r>
      </w:ins>
      <w:bookmarkStart w:id="28" w:name="_GoBack"/>
      <w:bookmarkEnd w:id="28"/>
    </w:p>
    <w:p w14:paraId="3D174DE7" w14:textId="77777777" w:rsidR="009E74F6" w:rsidRPr="009E74F6" w:rsidRDefault="009E74F6" w:rsidP="004B62E4">
      <w:pPr>
        <w:jc w:val="center"/>
        <w:rPr>
          <w:rFonts w:cs="Calibri"/>
          <w:rPrChange w:id="29" w:author="Nimmy Mathews" w:date="2018-05-14T10:22:00Z">
            <w:rPr>
              <w:rFonts w:cs="Calibri"/>
              <w:i/>
            </w:rPr>
          </w:rPrChange>
        </w:rPr>
      </w:pPr>
    </w:p>
    <w:p w14:paraId="5653205D" w14:textId="77777777" w:rsidR="00D229A6" w:rsidRPr="002D6391" w:rsidRDefault="00D229A6" w:rsidP="00D229A6">
      <w:pPr>
        <w:pStyle w:val="Heading2"/>
        <w:rPr>
          <w:rFonts w:ascii="Calibri" w:hAnsi="Calibri" w:cs="Calibri"/>
        </w:rPr>
      </w:pPr>
      <w:bookmarkStart w:id="30" w:name="_Toc406065231"/>
      <w:bookmarkStart w:id="31" w:name="_Toc508801567"/>
      <w:r w:rsidRPr="002D6391">
        <w:rPr>
          <w:rFonts w:ascii="Calibri" w:hAnsi="Calibri" w:cs="Calibri"/>
        </w:rPr>
        <w:t>Data Flow Diagram</w:t>
      </w:r>
      <w:bookmarkEnd w:id="30"/>
      <w:bookmarkEnd w:id="31"/>
    </w:p>
    <w:p w14:paraId="4E0D6A13" w14:textId="77777777" w:rsidR="00D229A6" w:rsidRPr="004F6C01" w:rsidRDefault="004F6C01" w:rsidP="00D229A6">
      <w:pPr>
        <w:rPr>
          <w:lang w:bidi="ar-SA"/>
        </w:rPr>
      </w:pPr>
      <w:r>
        <w:rPr>
          <w:lang w:bidi="ar-SA"/>
        </w:rPr>
        <w:t>Refer FDD</w:t>
      </w:r>
    </w:p>
    <w:p w14:paraId="73AB3005" w14:textId="77777777" w:rsidR="00D229A6" w:rsidRPr="002D6391" w:rsidRDefault="00AC4CD8" w:rsidP="00F527E9">
      <w:pPr>
        <w:pStyle w:val="Heading3"/>
        <w:rPr>
          <w:rFonts w:cs="Calibri"/>
        </w:rPr>
      </w:pPr>
      <w:bookmarkStart w:id="32" w:name="_Toc375924736"/>
      <w:bookmarkStart w:id="33" w:name="_Toc406065232"/>
      <w:bookmarkStart w:id="34" w:name="_Toc508801568"/>
      <w:r w:rsidRPr="00305C34">
        <w:t xml:space="preserve">Component </w:t>
      </w:r>
      <w:r w:rsidR="00D229A6" w:rsidRPr="002B094F">
        <w:rPr>
          <w:rFonts w:cs="Calibri"/>
        </w:rPr>
        <w:t>level</w:t>
      </w:r>
      <w:r w:rsidR="00D229A6" w:rsidRPr="002D6391">
        <w:rPr>
          <w:rFonts w:cs="Calibri"/>
        </w:rPr>
        <w:t xml:space="preserve"> DFD</w:t>
      </w:r>
      <w:bookmarkEnd w:id="32"/>
      <w:bookmarkEnd w:id="33"/>
      <w:bookmarkEnd w:id="34"/>
    </w:p>
    <w:p w14:paraId="095E16D9" w14:textId="77777777" w:rsidR="00D229A6" w:rsidRPr="002B094F" w:rsidRDefault="004F6C01" w:rsidP="00D229A6">
      <w:pPr>
        <w:rPr>
          <w:lang w:bidi="ar-SA"/>
        </w:rPr>
      </w:pPr>
      <w:r>
        <w:rPr>
          <w:lang w:bidi="ar-SA"/>
        </w:rPr>
        <w:t>Refer FDD</w:t>
      </w:r>
    </w:p>
    <w:p w14:paraId="799F2D03" w14:textId="77777777" w:rsidR="00D229A6" w:rsidRPr="00A32585" w:rsidRDefault="00AC4CD8" w:rsidP="00F527E9">
      <w:pPr>
        <w:pStyle w:val="Heading3"/>
      </w:pPr>
      <w:bookmarkStart w:id="35" w:name="_Toc375924737"/>
      <w:bookmarkStart w:id="36" w:name="_Toc406065233"/>
      <w:bookmarkStart w:id="37" w:name="_Toc508801569"/>
      <w:r>
        <w:t>Function</w:t>
      </w:r>
      <w:r w:rsidRPr="00231F0B">
        <w:t xml:space="preserve"> </w:t>
      </w:r>
      <w:r w:rsidR="00D229A6" w:rsidRPr="00A32585">
        <w:t>level DFD</w:t>
      </w:r>
      <w:bookmarkEnd w:id="35"/>
      <w:bookmarkEnd w:id="36"/>
      <w:bookmarkEnd w:id="37"/>
    </w:p>
    <w:p w14:paraId="6A8ED668" w14:textId="77777777" w:rsidR="002B094F" w:rsidRDefault="004F6C01" w:rsidP="002B094F">
      <w:pPr>
        <w:rPr>
          <w:lang w:bidi="ar-SA"/>
        </w:rPr>
      </w:pPr>
      <w:r>
        <w:rPr>
          <w:lang w:bidi="ar-SA"/>
        </w:rPr>
        <w:t>Refer FDD</w:t>
      </w:r>
    </w:p>
    <w:p w14:paraId="04C4399D" w14:textId="77777777" w:rsidR="002B094F" w:rsidRPr="00AC4CD8" w:rsidRDefault="002B094F" w:rsidP="00AC4CD8">
      <w:pPr>
        <w:pStyle w:val="Heading1"/>
        <w:ind w:left="562" w:hanging="562"/>
        <w:rPr>
          <w:rFonts w:ascii="Calibri" w:hAnsi="Calibri" w:cs="Calibri"/>
        </w:rPr>
      </w:pPr>
      <w:bookmarkStart w:id="38" w:name="_Toc338170479"/>
      <w:bookmarkStart w:id="39" w:name="_Toc375678228"/>
      <w:bookmarkStart w:id="40" w:name="_Toc418080062"/>
      <w:bookmarkStart w:id="41" w:name="_Toc421709912"/>
      <w:bookmarkStart w:id="42" w:name="_Toc508801570"/>
      <w:r w:rsidRPr="00AC4CD8">
        <w:rPr>
          <w:rFonts w:ascii="Calibri" w:hAnsi="Calibri" w:cs="Calibri"/>
        </w:rPr>
        <w:lastRenderedPageBreak/>
        <w:t>Constant Data Dictionary</w:t>
      </w:r>
      <w:bookmarkEnd w:id="38"/>
      <w:bookmarkEnd w:id="39"/>
      <w:bookmarkEnd w:id="40"/>
      <w:bookmarkEnd w:id="41"/>
      <w:bookmarkEnd w:id="42"/>
    </w:p>
    <w:p w14:paraId="76E2E9BD" w14:textId="77777777" w:rsidR="00AC4CD8" w:rsidRPr="00DA5500" w:rsidRDefault="00AC4CD8" w:rsidP="00AC4CD8">
      <w:pPr>
        <w:pStyle w:val="Heading2"/>
        <w:spacing w:after="60"/>
        <w:rPr>
          <w:rFonts w:ascii="Calibri" w:hAnsi="Calibri"/>
        </w:rPr>
      </w:pPr>
      <w:bookmarkStart w:id="43" w:name="_Toc421011506"/>
      <w:bookmarkStart w:id="44" w:name="_Toc421786527"/>
      <w:bookmarkStart w:id="45" w:name="_Toc508801571"/>
      <w:bookmarkStart w:id="46" w:name="_Toc418080064"/>
      <w:r w:rsidRPr="00DA5500">
        <w:rPr>
          <w:rFonts w:ascii="Calibri" w:hAnsi="Calibri"/>
        </w:rPr>
        <w:t>Program (fixed) Constants</w:t>
      </w:r>
      <w:bookmarkEnd w:id="43"/>
      <w:bookmarkEnd w:id="44"/>
      <w:bookmarkEnd w:id="45"/>
    </w:p>
    <w:p w14:paraId="7A2DF037" w14:textId="77777777" w:rsidR="00AC4CD8" w:rsidRPr="00DA5500" w:rsidRDefault="00AC4CD8" w:rsidP="00F527E9">
      <w:pPr>
        <w:pStyle w:val="Heading3"/>
      </w:pPr>
      <w:bookmarkStart w:id="47" w:name="_Toc508801572"/>
      <w:bookmarkEnd w:id="46"/>
      <w:r w:rsidRPr="00DA5500">
        <w:t>Embedded Constants</w:t>
      </w:r>
      <w:bookmarkEnd w:id="47"/>
    </w:p>
    <w:p w14:paraId="4F657839" w14:textId="77777777"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539"/>
        <w:gridCol w:w="1908"/>
        <w:gridCol w:w="1958"/>
        <w:gridCol w:w="1515"/>
      </w:tblGrid>
      <w:tr w:rsidR="00007584" w:rsidRPr="00AA38E8" w14:paraId="1DB9CFA6" w14:textId="77777777"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14:paraId="02C2017F" w14:textId="77777777"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14:paraId="67C00FFE" w14:textId="77777777"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14:paraId="4E327F95" w14:textId="77777777"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14:paraId="02554EB9" w14:textId="77777777"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14:paraId="5F259B0C" w14:textId="77777777" w:rsidTr="00540080">
        <w:tc>
          <w:tcPr>
            <w:tcW w:w="2368" w:type="pct"/>
            <w:tcBorders>
              <w:top w:val="single" w:sz="6" w:space="0" w:color="auto"/>
              <w:left w:val="single" w:sz="6" w:space="0" w:color="auto"/>
              <w:bottom w:val="single" w:sz="6" w:space="0" w:color="auto"/>
              <w:right w:val="single" w:sz="6" w:space="0" w:color="auto"/>
            </w:tcBorders>
          </w:tcPr>
          <w:p w14:paraId="70AAAB30" w14:textId="77777777" w:rsidR="00D56BCD" w:rsidRPr="00D56BCD" w:rsidRDefault="00D56BCD" w:rsidP="00D56BCD">
            <w:pPr>
              <w:spacing w:before="60"/>
              <w:jc w:val="center"/>
              <w:rPr>
                <w:rFonts w:cs="Calibri"/>
                <w:sz w:val="16"/>
                <w:szCs w:val="16"/>
              </w:rPr>
            </w:pPr>
            <w:r w:rsidRPr="00D56BCD">
              <w:rPr>
                <w:rFonts w:cs="Calibri"/>
                <w:sz w:val="16"/>
                <w:szCs w:val="16"/>
              </w:rPr>
              <w:t>SYSTQRATMAXVAL_HWNWTMTRPERMOTNWTMTR_F32</w:t>
            </w:r>
          </w:p>
          <w:p w14:paraId="7C5FCEDF" w14:textId="389CC126" w:rsidR="00007584" w:rsidRPr="00AA38E8" w:rsidRDefault="00007584" w:rsidP="00D56BCD">
            <w:pPr>
              <w:spacing w:before="60"/>
              <w:jc w:val="center"/>
              <w:rPr>
                <w:rFonts w:cs="Calibri"/>
                <w:sz w:val="16"/>
                <w:szCs w:val="16"/>
              </w:rPr>
            </w:pPr>
          </w:p>
        </w:tc>
        <w:tc>
          <w:tcPr>
            <w:tcW w:w="1042" w:type="pct"/>
            <w:tcBorders>
              <w:top w:val="single" w:sz="6" w:space="0" w:color="auto"/>
              <w:left w:val="single" w:sz="6" w:space="0" w:color="auto"/>
              <w:bottom w:val="single" w:sz="6" w:space="0" w:color="auto"/>
              <w:right w:val="single" w:sz="6" w:space="0" w:color="auto"/>
            </w:tcBorders>
          </w:tcPr>
          <w:p w14:paraId="0290415E" w14:textId="77777777" w:rsidR="00007584" w:rsidRPr="00AA38E8" w:rsidRDefault="004F6C01" w:rsidP="00F4318C">
            <w:pPr>
              <w:spacing w:before="60"/>
              <w:jc w:val="center"/>
              <w:rPr>
                <w:rFonts w:cs="Calibri"/>
                <w:sz w:val="16"/>
                <w:szCs w:val="16"/>
              </w:rPr>
            </w:pPr>
            <w:r>
              <w:rPr>
                <w:rFonts w:cs="Calibri"/>
                <w:sz w:val="16"/>
                <w:szCs w:val="16"/>
              </w:rPr>
              <w:t>Single precision</w:t>
            </w:r>
          </w:p>
        </w:tc>
        <w:tc>
          <w:tcPr>
            <w:tcW w:w="746" w:type="pct"/>
            <w:tcBorders>
              <w:top w:val="single" w:sz="6" w:space="0" w:color="auto"/>
              <w:left w:val="single" w:sz="6" w:space="0" w:color="auto"/>
              <w:bottom w:val="single" w:sz="6" w:space="0" w:color="auto"/>
              <w:right w:val="single" w:sz="6" w:space="0" w:color="auto"/>
            </w:tcBorders>
          </w:tcPr>
          <w:p w14:paraId="46DBC482" w14:textId="77777777" w:rsidR="00266282" w:rsidRPr="00266282" w:rsidRDefault="00266282" w:rsidP="00266282">
            <w:pPr>
              <w:spacing w:before="60"/>
              <w:jc w:val="center"/>
              <w:rPr>
                <w:rFonts w:cs="Calibri"/>
                <w:sz w:val="16"/>
                <w:szCs w:val="16"/>
              </w:rPr>
            </w:pPr>
            <w:proofErr w:type="spellStart"/>
            <w:r w:rsidRPr="00266282">
              <w:rPr>
                <w:rFonts w:cs="Calibri"/>
                <w:sz w:val="16"/>
                <w:szCs w:val="16"/>
              </w:rPr>
              <w:t>HwNwtMtrPerMotNwtMtr</w:t>
            </w:r>
            <w:proofErr w:type="spellEnd"/>
          </w:p>
          <w:p w14:paraId="73286C77" w14:textId="514107F9" w:rsidR="00007584" w:rsidRPr="00AA38E8" w:rsidRDefault="00007584" w:rsidP="00266282">
            <w:pPr>
              <w:spacing w:before="60"/>
              <w:jc w:val="center"/>
              <w:rPr>
                <w:rFonts w:cs="Calibri"/>
                <w:sz w:val="16"/>
                <w:szCs w:val="16"/>
              </w:rPr>
            </w:pPr>
          </w:p>
        </w:tc>
        <w:tc>
          <w:tcPr>
            <w:tcW w:w="844" w:type="pct"/>
            <w:tcBorders>
              <w:top w:val="single" w:sz="6" w:space="0" w:color="auto"/>
              <w:left w:val="single" w:sz="6" w:space="0" w:color="auto"/>
              <w:bottom w:val="single" w:sz="6" w:space="0" w:color="auto"/>
              <w:right w:val="single" w:sz="6" w:space="0" w:color="auto"/>
            </w:tcBorders>
          </w:tcPr>
          <w:p w14:paraId="70D60FB6" w14:textId="07C24EF6" w:rsidR="00007584" w:rsidRPr="00AA38E8" w:rsidRDefault="00266282" w:rsidP="00F4318C">
            <w:pPr>
              <w:spacing w:before="60"/>
              <w:jc w:val="center"/>
              <w:rPr>
                <w:rFonts w:cs="Calibri"/>
                <w:sz w:val="16"/>
                <w:szCs w:val="16"/>
              </w:rPr>
            </w:pPr>
            <w:r>
              <w:rPr>
                <w:rFonts w:cs="Calibri"/>
                <w:sz w:val="16"/>
                <w:szCs w:val="16"/>
              </w:rPr>
              <w:t>50</w:t>
            </w:r>
          </w:p>
        </w:tc>
      </w:tr>
      <w:tr w:rsidR="004F6C01" w:rsidRPr="00AA38E8" w14:paraId="345BFF16" w14:textId="77777777" w:rsidTr="00540080">
        <w:tc>
          <w:tcPr>
            <w:tcW w:w="2368" w:type="pct"/>
            <w:tcBorders>
              <w:top w:val="single" w:sz="6" w:space="0" w:color="auto"/>
              <w:left w:val="single" w:sz="6" w:space="0" w:color="auto"/>
              <w:bottom w:val="single" w:sz="6" w:space="0" w:color="auto"/>
              <w:right w:val="single" w:sz="6" w:space="0" w:color="auto"/>
            </w:tcBorders>
          </w:tcPr>
          <w:p w14:paraId="21F3E452" w14:textId="77777777" w:rsidR="00D56BCD" w:rsidRPr="00D56BCD" w:rsidRDefault="00D56BCD" w:rsidP="00D56BCD">
            <w:pPr>
              <w:spacing w:before="60"/>
              <w:jc w:val="center"/>
              <w:rPr>
                <w:rFonts w:cs="Calibri"/>
                <w:sz w:val="16"/>
                <w:szCs w:val="16"/>
              </w:rPr>
            </w:pPr>
            <w:r w:rsidRPr="00D56BCD">
              <w:rPr>
                <w:rFonts w:cs="Calibri"/>
                <w:sz w:val="16"/>
                <w:szCs w:val="16"/>
              </w:rPr>
              <w:t>SYSTQRATMINVAL_HWNWTMTRPERMOTNWTMTR_F32</w:t>
            </w:r>
          </w:p>
          <w:p w14:paraId="40BA04C9" w14:textId="05FEFB1B" w:rsidR="004F6C01" w:rsidRPr="004F6C01" w:rsidRDefault="004F6C01" w:rsidP="00F4318C">
            <w:pPr>
              <w:spacing w:before="60"/>
              <w:jc w:val="center"/>
              <w:rPr>
                <w:rFonts w:cs="Calibri"/>
                <w:sz w:val="16"/>
                <w:szCs w:val="16"/>
              </w:rPr>
            </w:pPr>
          </w:p>
        </w:tc>
        <w:tc>
          <w:tcPr>
            <w:tcW w:w="1042" w:type="pct"/>
            <w:tcBorders>
              <w:top w:val="single" w:sz="6" w:space="0" w:color="auto"/>
              <w:left w:val="single" w:sz="6" w:space="0" w:color="auto"/>
              <w:bottom w:val="single" w:sz="6" w:space="0" w:color="auto"/>
              <w:right w:val="single" w:sz="6" w:space="0" w:color="auto"/>
            </w:tcBorders>
          </w:tcPr>
          <w:p w14:paraId="3B565C4D" w14:textId="77777777" w:rsidR="004F6C01" w:rsidRDefault="004F6C01" w:rsidP="00F4318C">
            <w:pPr>
              <w:spacing w:before="60"/>
              <w:jc w:val="center"/>
              <w:rPr>
                <w:rFonts w:cs="Calibri"/>
                <w:sz w:val="16"/>
                <w:szCs w:val="16"/>
              </w:rPr>
            </w:pPr>
            <w:r>
              <w:rPr>
                <w:rFonts w:cs="Calibri"/>
                <w:sz w:val="16"/>
                <w:szCs w:val="16"/>
              </w:rPr>
              <w:t>Single precision</w:t>
            </w:r>
          </w:p>
        </w:tc>
        <w:tc>
          <w:tcPr>
            <w:tcW w:w="746" w:type="pct"/>
            <w:tcBorders>
              <w:top w:val="single" w:sz="6" w:space="0" w:color="auto"/>
              <w:left w:val="single" w:sz="6" w:space="0" w:color="auto"/>
              <w:bottom w:val="single" w:sz="6" w:space="0" w:color="auto"/>
              <w:right w:val="single" w:sz="6" w:space="0" w:color="auto"/>
            </w:tcBorders>
          </w:tcPr>
          <w:p w14:paraId="3EA5AA86" w14:textId="77777777" w:rsidR="00266282" w:rsidRDefault="00266282" w:rsidP="00266282">
            <w:pPr>
              <w:spacing w:before="60"/>
              <w:jc w:val="center"/>
              <w:rPr>
                <w:rFonts w:ascii="Courier New" w:hAnsi="Courier New" w:cs="Courier New"/>
                <w:sz w:val="24"/>
                <w:lang w:eastAsia="en-IN" w:bidi="ar-SA"/>
              </w:rPr>
            </w:pPr>
            <w:proofErr w:type="spellStart"/>
            <w:r w:rsidRPr="00266282">
              <w:rPr>
                <w:rFonts w:cs="Calibri"/>
                <w:sz w:val="16"/>
                <w:szCs w:val="16"/>
              </w:rPr>
              <w:t>HwNwtMtrPerMotNwtMtr</w:t>
            </w:r>
            <w:proofErr w:type="spellEnd"/>
          </w:p>
          <w:p w14:paraId="7B1FC22C" w14:textId="10AFADA7" w:rsidR="004F6C01" w:rsidRDefault="004F6C01" w:rsidP="00F4318C">
            <w:pPr>
              <w:spacing w:before="60"/>
              <w:jc w:val="center"/>
              <w:rPr>
                <w:rFonts w:cs="Calibri"/>
                <w:sz w:val="16"/>
                <w:szCs w:val="16"/>
              </w:rPr>
            </w:pPr>
          </w:p>
        </w:tc>
        <w:tc>
          <w:tcPr>
            <w:tcW w:w="844" w:type="pct"/>
            <w:tcBorders>
              <w:top w:val="single" w:sz="6" w:space="0" w:color="auto"/>
              <w:left w:val="single" w:sz="6" w:space="0" w:color="auto"/>
              <w:bottom w:val="single" w:sz="6" w:space="0" w:color="auto"/>
              <w:right w:val="single" w:sz="6" w:space="0" w:color="auto"/>
            </w:tcBorders>
          </w:tcPr>
          <w:p w14:paraId="0C6907C6" w14:textId="24CEDA86" w:rsidR="004F6C01" w:rsidRDefault="00266282" w:rsidP="00F4318C">
            <w:pPr>
              <w:spacing w:before="60"/>
              <w:jc w:val="center"/>
              <w:rPr>
                <w:rFonts w:cs="Calibri"/>
                <w:sz w:val="16"/>
                <w:szCs w:val="16"/>
              </w:rPr>
            </w:pPr>
            <w:r>
              <w:rPr>
                <w:rFonts w:cs="Calibri"/>
                <w:sz w:val="16"/>
                <w:szCs w:val="16"/>
              </w:rPr>
              <w:t>10</w:t>
            </w:r>
          </w:p>
        </w:tc>
      </w:tr>
    </w:tbl>
    <w:p w14:paraId="4855C5C2" w14:textId="77777777" w:rsidR="002B094F" w:rsidRPr="0048012A" w:rsidRDefault="002B094F" w:rsidP="002518E0">
      <w:pPr>
        <w:pStyle w:val="BodyText3"/>
        <w:rPr>
          <w:rFonts w:cs="Calibri"/>
          <w:sz w:val="20"/>
          <w:szCs w:val="20"/>
        </w:rPr>
      </w:pPr>
    </w:p>
    <w:p w14:paraId="1D908A5B" w14:textId="77777777" w:rsidR="00AC4CD8" w:rsidRPr="00DA5500" w:rsidRDefault="00AC4CD8" w:rsidP="00AC4CD8">
      <w:pPr>
        <w:pStyle w:val="Heading1"/>
        <w:ind w:left="562" w:hanging="562"/>
        <w:rPr>
          <w:rFonts w:ascii="Calibri" w:hAnsi="Calibri" w:cs="Calibri"/>
        </w:rPr>
      </w:pPr>
      <w:bookmarkStart w:id="48" w:name="_Ref87065593"/>
      <w:bookmarkStart w:id="49" w:name="_Toc338170483"/>
      <w:bookmarkStart w:id="50" w:name="_Toc375678229"/>
      <w:bookmarkStart w:id="51" w:name="_Toc418080067"/>
      <w:bookmarkStart w:id="52" w:name="_Toc421786702"/>
      <w:bookmarkStart w:id="53" w:name="_Toc508801573"/>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8"/>
      <w:bookmarkEnd w:id="49"/>
      <w:bookmarkEnd w:id="50"/>
      <w:bookmarkEnd w:id="51"/>
      <w:bookmarkEnd w:id="52"/>
      <w:bookmarkEnd w:id="53"/>
    </w:p>
    <w:p w14:paraId="4D188798" w14:textId="77777777" w:rsidR="002B094F" w:rsidRPr="00987B4A" w:rsidRDefault="002B094F" w:rsidP="00007584">
      <w:pPr>
        <w:pStyle w:val="Heading2"/>
        <w:spacing w:after="60"/>
        <w:rPr>
          <w:rFonts w:ascii="Calibri" w:hAnsi="Calibri"/>
        </w:rPr>
      </w:pPr>
      <w:bookmarkStart w:id="54" w:name="_Toc338170484"/>
      <w:bookmarkStart w:id="55" w:name="_Toc418080068"/>
      <w:bookmarkStart w:id="56" w:name="_Toc421709916"/>
      <w:bookmarkStart w:id="57" w:name="_Toc508801574"/>
      <w:r w:rsidRPr="00007584">
        <w:rPr>
          <w:rFonts w:ascii="Calibri" w:hAnsi="Calibri"/>
        </w:rPr>
        <w:t>Sub</w:t>
      </w:r>
      <w:r w:rsidRPr="00987B4A">
        <w:rPr>
          <w:rFonts w:ascii="Calibri" w:hAnsi="Calibri"/>
        </w:rPr>
        <w:t>-Module Functions</w:t>
      </w:r>
      <w:bookmarkEnd w:id="54"/>
      <w:bookmarkEnd w:id="55"/>
      <w:bookmarkEnd w:id="56"/>
      <w:bookmarkEnd w:id="57"/>
    </w:p>
    <w:p w14:paraId="4116B772" w14:textId="77777777"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14:paraId="1F887977" w14:textId="5F8B6737" w:rsidR="00007584" w:rsidRPr="00AA38E8" w:rsidRDefault="00007584" w:rsidP="00406D7A">
      <w:pPr>
        <w:pStyle w:val="Heading3"/>
      </w:pPr>
      <w:bookmarkStart w:id="58" w:name="_Toc421011514"/>
      <w:bookmarkStart w:id="59" w:name="_Toc508801575"/>
      <w:r w:rsidRPr="00AA38E8">
        <w:t xml:space="preserve">Init: </w:t>
      </w:r>
      <w:bookmarkEnd w:id="58"/>
      <w:r w:rsidR="00406D7A" w:rsidRPr="00406D7A">
        <w:t>HwTqTrakgCtrl</w:t>
      </w:r>
      <w:r w:rsidR="00751171" w:rsidRPr="00751171">
        <w:t>Init1</w:t>
      </w:r>
      <w:bookmarkEnd w:id="59"/>
    </w:p>
    <w:p w14:paraId="51A89708" w14:textId="77777777" w:rsidR="00007584" w:rsidRPr="00AA38E8" w:rsidRDefault="00007584" w:rsidP="00F527E9">
      <w:pPr>
        <w:pStyle w:val="Heading4"/>
      </w:pPr>
      <w:bookmarkStart w:id="60" w:name="_Toc421011515"/>
      <w:r w:rsidRPr="00AA38E8">
        <w:t>Design Rationale</w:t>
      </w:r>
      <w:bookmarkEnd w:id="60"/>
    </w:p>
    <w:p w14:paraId="4BB6EEB7" w14:textId="77777777" w:rsidR="00007584" w:rsidRPr="00A26934" w:rsidRDefault="00751171" w:rsidP="00F527E9">
      <w:r>
        <w:t>Refer FDD</w:t>
      </w:r>
    </w:p>
    <w:p w14:paraId="43F0B008" w14:textId="77777777" w:rsidR="00007584" w:rsidRPr="00AA38E8" w:rsidRDefault="00007584" w:rsidP="00F527E9">
      <w:pPr>
        <w:pStyle w:val="Heading4"/>
      </w:pPr>
      <w:bookmarkStart w:id="61" w:name="_Toc421011516"/>
      <w:r w:rsidRPr="00AA38E8">
        <w:t>Module Outputs</w:t>
      </w:r>
      <w:bookmarkEnd w:id="61"/>
    </w:p>
    <w:p w14:paraId="039DFCAD" w14:textId="77777777" w:rsidR="00751171" w:rsidRPr="00A26934" w:rsidRDefault="00751171" w:rsidP="00751171">
      <w:r>
        <w:t>Refer FDD</w:t>
      </w:r>
    </w:p>
    <w:p w14:paraId="64B5E59E" w14:textId="71F73895" w:rsidR="00BC5178" w:rsidRPr="00AA38E8" w:rsidRDefault="00BC5178" w:rsidP="00406D7A">
      <w:pPr>
        <w:pStyle w:val="Heading3"/>
      </w:pPr>
      <w:bookmarkStart w:id="62" w:name="_Toc508801576"/>
      <w:r w:rsidRPr="00AA38E8">
        <w:t xml:space="preserve">Init: </w:t>
      </w:r>
      <w:proofErr w:type="spellStart"/>
      <w:r w:rsidR="00406D7A" w:rsidRPr="00406D7A">
        <w:t>HwTqTrakgCtrl</w:t>
      </w:r>
      <w:r w:rsidRPr="00BC5178">
        <w:t>_Init</w:t>
      </w:r>
      <w:bookmarkEnd w:id="62"/>
      <w:proofErr w:type="spellEnd"/>
    </w:p>
    <w:p w14:paraId="61DF2E0D" w14:textId="4EBC239C" w:rsidR="00BC5178" w:rsidRDefault="00BC5178" w:rsidP="00BC5178">
      <w:pPr>
        <w:pStyle w:val="Heading4"/>
      </w:pPr>
      <w:r w:rsidRPr="00AA38E8">
        <w:t>Design Rationale</w:t>
      </w:r>
    </w:p>
    <w:p w14:paraId="6146CA0A" w14:textId="5EC469DD" w:rsidR="00BC5178" w:rsidRDefault="00BC5178" w:rsidP="00BC5178">
      <w:pPr>
        <w:rPr>
          <w:lang w:bidi="ar-SA"/>
        </w:rPr>
      </w:pPr>
      <w:r>
        <w:rPr>
          <w:lang w:bidi="ar-SA"/>
        </w:rPr>
        <w:t xml:space="preserve">This </w:t>
      </w:r>
      <w:proofErr w:type="spellStart"/>
      <w:r>
        <w:rPr>
          <w:lang w:bidi="ar-SA"/>
        </w:rPr>
        <w:t>init</w:t>
      </w:r>
      <w:proofErr w:type="spellEnd"/>
      <w:r>
        <w:rPr>
          <w:lang w:bidi="ar-SA"/>
        </w:rPr>
        <w:t xml:space="preserve"> function is generated by embedded coder and is not present in the Simulink model.</w:t>
      </w:r>
    </w:p>
    <w:p w14:paraId="22AEFDBA" w14:textId="0DC52F3C" w:rsidR="00BC5178" w:rsidRPr="00BC5178" w:rsidRDefault="00BC5178" w:rsidP="00CC06C2">
      <w:r>
        <w:rPr>
          <w:lang w:bidi="ar-SA"/>
        </w:rPr>
        <w:t>This function is always empty and is not called</w:t>
      </w:r>
      <w:r w:rsidR="00492590">
        <w:rPr>
          <w:lang w:bidi="ar-SA"/>
        </w:rPr>
        <w:t>.</w:t>
      </w:r>
    </w:p>
    <w:p w14:paraId="15990AD6" w14:textId="77777777" w:rsidR="00BC5178" w:rsidRPr="00AA38E8" w:rsidRDefault="00BC5178" w:rsidP="00BC5178">
      <w:pPr>
        <w:pStyle w:val="Heading4"/>
      </w:pPr>
      <w:r w:rsidRPr="00AA38E8">
        <w:t>Module Outputs</w:t>
      </w:r>
    </w:p>
    <w:p w14:paraId="2B416100" w14:textId="0C74D993" w:rsidR="00BC5178" w:rsidRPr="00A26934" w:rsidRDefault="00BC5178" w:rsidP="00BC5178">
      <w:r>
        <w:t>There are no outputs for this function</w:t>
      </w:r>
      <w:r w:rsidR="00492590">
        <w:t>.</w:t>
      </w:r>
    </w:p>
    <w:p w14:paraId="5EF31D30" w14:textId="77777777" w:rsidR="002B094F" w:rsidRPr="00007584" w:rsidRDefault="002B094F" w:rsidP="00751171">
      <w:pPr>
        <w:pStyle w:val="Heading3"/>
        <w:numPr>
          <w:ilvl w:val="0"/>
          <w:numId w:val="0"/>
        </w:numPr>
      </w:pPr>
    </w:p>
    <w:p w14:paraId="2FB397F3" w14:textId="32DC04EC" w:rsidR="00DB3C1D" w:rsidRPr="00AA38E8" w:rsidRDefault="00DB3C1D" w:rsidP="00A80B41">
      <w:pPr>
        <w:pStyle w:val="Heading3"/>
      </w:pPr>
      <w:bookmarkStart w:id="63" w:name="_Toc421011518"/>
      <w:bookmarkStart w:id="64" w:name="_Toc508801577"/>
      <w:r w:rsidRPr="00AA38E8">
        <w:t>Per</w:t>
      </w:r>
      <w:bookmarkEnd w:id="63"/>
      <w:r w:rsidR="00A80B41">
        <w:t>:</w:t>
      </w:r>
      <w:r w:rsidR="00A80B41" w:rsidRPr="00A80B41">
        <w:t xml:space="preserve"> HwTqTrakgCtrlPer1</w:t>
      </w:r>
      <w:bookmarkEnd w:id="64"/>
    </w:p>
    <w:p w14:paraId="17D91321" w14:textId="77777777" w:rsidR="00DB3C1D" w:rsidRPr="00AA38E8" w:rsidRDefault="00DB3C1D" w:rsidP="00F527E9">
      <w:pPr>
        <w:pStyle w:val="Heading4"/>
      </w:pPr>
      <w:bookmarkStart w:id="65" w:name="_Toc421011519"/>
      <w:r w:rsidRPr="00AA38E8">
        <w:t>Design Rationale</w:t>
      </w:r>
      <w:bookmarkEnd w:id="65"/>
    </w:p>
    <w:p w14:paraId="7DBFA842" w14:textId="77777777" w:rsidR="00DB3C1D" w:rsidRPr="0033680E" w:rsidRDefault="00751171" w:rsidP="00F527E9">
      <w:r>
        <w:t>Refer FDD</w:t>
      </w:r>
    </w:p>
    <w:p w14:paraId="3CA6F2EC" w14:textId="77777777" w:rsidR="00DB3C1D" w:rsidRPr="00AA38E8" w:rsidRDefault="00DB3C1D" w:rsidP="00F527E9">
      <w:pPr>
        <w:pStyle w:val="Heading4"/>
      </w:pPr>
      <w:bookmarkStart w:id="66" w:name="_Toc421011520"/>
      <w:r w:rsidRPr="00AA38E8">
        <w:t>Store Module Inputs to Local copies</w:t>
      </w:r>
      <w:bookmarkEnd w:id="66"/>
    </w:p>
    <w:p w14:paraId="6BC226D1" w14:textId="77777777" w:rsidR="00DB3C1D" w:rsidRPr="0033680E" w:rsidRDefault="00751171" w:rsidP="00F527E9">
      <w:r>
        <w:t>Refer FDD</w:t>
      </w:r>
    </w:p>
    <w:p w14:paraId="12580D06" w14:textId="77777777" w:rsidR="00DB3C1D" w:rsidRPr="00AA38E8" w:rsidRDefault="00DB3C1D" w:rsidP="00F527E9">
      <w:pPr>
        <w:pStyle w:val="Heading4"/>
      </w:pPr>
      <w:bookmarkStart w:id="67" w:name="_Toc421011521"/>
      <w:r w:rsidRPr="00AA38E8">
        <w:t xml:space="preserve">(Processing of </w:t>
      </w:r>
      <w:proofErr w:type="gramStart"/>
      <w:r w:rsidRPr="00AA38E8">
        <w:t>function)…</w:t>
      </w:r>
      <w:proofErr w:type="gramEnd"/>
      <w:r w:rsidRPr="00AA38E8">
        <w:t>……</w:t>
      </w:r>
      <w:bookmarkEnd w:id="67"/>
    </w:p>
    <w:p w14:paraId="56F864A3" w14:textId="77777777" w:rsidR="00DB3C1D" w:rsidRPr="0033680E" w:rsidRDefault="00751171" w:rsidP="00F527E9">
      <w:r>
        <w:t>Refer FDD</w:t>
      </w:r>
    </w:p>
    <w:p w14:paraId="1239A9AB" w14:textId="77777777" w:rsidR="00DB3C1D" w:rsidRPr="00AA38E8" w:rsidRDefault="00DB3C1D" w:rsidP="00F527E9">
      <w:pPr>
        <w:pStyle w:val="Heading4"/>
      </w:pPr>
      <w:bookmarkStart w:id="68" w:name="_Toc421011522"/>
      <w:r w:rsidRPr="00AA38E8">
        <w:t>Store Local copy of outputs into Module Outputs</w:t>
      </w:r>
      <w:bookmarkEnd w:id="68"/>
    </w:p>
    <w:p w14:paraId="492EC08A" w14:textId="77777777" w:rsidR="00DB3C1D" w:rsidRPr="0033680E" w:rsidRDefault="00751171" w:rsidP="00F527E9">
      <w:r>
        <w:t>Refer FDD</w:t>
      </w:r>
    </w:p>
    <w:p w14:paraId="219D498C" w14:textId="099DEC02" w:rsidR="008C6874" w:rsidRDefault="008C6874" w:rsidP="002B094F">
      <w:pPr>
        <w:pStyle w:val="BodyText"/>
        <w:rPr>
          <w:rFonts w:ascii="Calibri" w:hAnsi="Calibri" w:cs="Calibri"/>
          <w:sz w:val="20"/>
        </w:rPr>
      </w:pPr>
    </w:p>
    <w:p w14:paraId="0A73B52A" w14:textId="64C3DADD" w:rsidR="004979DB" w:rsidRDefault="004979DB" w:rsidP="002B094F">
      <w:pPr>
        <w:pStyle w:val="BodyText"/>
        <w:rPr>
          <w:rFonts w:ascii="Calibri" w:hAnsi="Calibri" w:cs="Calibri"/>
          <w:sz w:val="20"/>
        </w:rPr>
      </w:pPr>
    </w:p>
    <w:p w14:paraId="48B03AC2" w14:textId="2EC3C861" w:rsidR="004979DB" w:rsidRDefault="004979DB" w:rsidP="002B094F">
      <w:pPr>
        <w:pStyle w:val="BodyText"/>
        <w:rPr>
          <w:rFonts w:ascii="Calibri" w:hAnsi="Calibri" w:cs="Calibri"/>
          <w:sz w:val="20"/>
        </w:rPr>
      </w:pPr>
    </w:p>
    <w:p w14:paraId="27EB0EE7" w14:textId="77777777" w:rsidR="004979DB" w:rsidRDefault="004979DB" w:rsidP="002B094F">
      <w:pPr>
        <w:pStyle w:val="BodyText"/>
        <w:rPr>
          <w:rFonts w:ascii="Calibri" w:hAnsi="Calibri" w:cs="Calibri"/>
          <w:sz w:val="20"/>
        </w:rPr>
      </w:pPr>
    </w:p>
    <w:p w14:paraId="2A1B4A6A" w14:textId="2868C667" w:rsidR="00751171" w:rsidRDefault="008C6874" w:rsidP="008C6874">
      <w:pPr>
        <w:pStyle w:val="Heading2"/>
        <w:spacing w:after="60"/>
        <w:rPr>
          <w:rFonts w:ascii="Calibri" w:hAnsi="Calibri"/>
        </w:rPr>
      </w:pPr>
      <w:bookmarkStart w:id="69" w:name="_Toc508801578"/>
      <w:r>
        <w:rPr>
          <w:rFonts w:ascii="Calibri" w:hAnsi="Calibri"/>
        </w:rPr>
        <w:lastRenderedPageBreak/>
        <w:t xml:space="preserve">Server </w:t>
      </w:r>
      <w:proofErr w:type="spellStart"/>
      <w:r w:rsidR="002F4A38">
        <w:rPr>
          <w:rFonts w:ascii="Calibri" w:hAnsi="Calibri"/>
        </w:rPr>
        <w:t>R</w:t>
      </w:r>
      <w:r w:rsidR="002F4A38" w:rsidRPr="008C6874">
        <w:rPr>
          <w:rFonts w:ascii="Calibri" w:hAnsi="Calibri"/>
        </w:rPr>
        <w:t>unnable</w:t>
      </w:r>
      <w:r w:rsidR="002F4A38">
        <w:rPr>
          <w:rFonts w:ascii="Calibri" w:hAnsi="Calibri"/>
        </w:rPr>
        <w:t>s</w:t>
      </w:r>
      <w:bookmarkEnd w:id="69"/>
      <w:proofErr w:type="spellEnd"/>
    </w:p>
    <w:p w14:paraId="74029414" w14:textId="77777777" w:rsidR="002B094F" w:rsidRPr="008C6874" w:rsidRDefault="00751171" w:rsidP="00751171">
      <w:r>
        <w:t>None</w:t>
      </w:r>
      <w:r w:rsidR="002B094F" w:rsidRPr="008C6874">
        <w:t xml:space="preserve"> </w:t>
      </w:r>
    </w:p>
    <w:p w14:paraId="21F7BFB9" w14:textId="77777777" w:rsidR="008C6874" w:rsidRPr="00AA38E8" w:rsidRDefault="008C6874" w:rsidP="008C6874">
      <w:pPr>
        <w:pStyle w:val="Heading2"/>
        <w:spacing w:after="60"/>
        <w:rPr>
          <w:rFonts w:ascii="Calibri" w:hAnsi="Calibri" w:cs="Calibri"/>
        </w:rPr>
      </w:pPr>
      <w:bookmarkStart w:id="70" w:name="_Toc382301471"/>
      <w:bookmarkStart w:id="71" w:name="_Toc383698997"/>
      <w:bookmarkStart w:id="72" w:name="_Ref382299966"/>
      <w:bookmarkStart w:id="73" w:name="_Toc421011529"/>
      <w:bookmarkStart w:id="74" w:name="_Toc508801579"/>
      <w:bookmarkEnd w:id="70"/>
      <w:bookmarkEnd w:id="71"/>
      <w:r w:rsidRPr="00AA38E8">
        <w:rPr>
          <w:rFonts w:ascii="Calibri" w:hAnsi="Calibri" w:cs="Calibri"/>
        </w:rPr>
        <w:t>Interrupt Functions</w:t>
      </w:r>
      <w:bookmarkEnd w:id="72"/>
      <w:bookmarkEnd w:id="73"/>
      <w:bookmarkEnd w:id="74"/>
    </w:p>
    <w:p w14:paraId="3882EACF" w14:textId="77777777" w:rsidR="002B094F" w:rsidRPr="008C6874" w:rsidRDefault="00751171" w:rsidP="000E646E">
      <w:r>
        <w:t>None</w:t>
      </w:r>
    </w:p>
    <w:p w14:paraId="1176CF6F" w14:textId="77777777" w:rsidR="002B094F" w:rsidRDefault="002B094F" w:rsidP="008C6874">
      <w:pPr>
        <w:pStyle w:val="Heading2"/>
        <w:spacing w:after="60"/>
        <w:rPr>
          <w:rFonts w:ascii="Calibri" w:hAnsi="Calibri" w:cs="Calibri"/>
        </w:rPr>
      </w:pPr>
      <w:bookmarkStart w:id="75" w:name="_Toc338170485"/>
      <w:bookmarkStart w:id="76" w:name="_Toc418080074"/>
      <w:bookmarkStart w:id="77" w:name="_Toc421709919"/>
      <w:bookmarkStart w:id="78" w:name="_Toc508801580"/>
      <w:r w:rsidRPr="008C6874">
        <w:rPr>
          <w:rFonts w:ascii="Calibri" w:hAnsi="Calibri" w:cs="Calibri"/>
        </w:rPr>
        <w:t>Module Internal (Local) Functions</w:t>
      </w:r>
      <w:bookmarkEnd w:id="75"/>
      <w:bookmarkEnd w:id="76"/>
      <w:bookmarkEnd w:id="77"/>
      <w:bookmarkEnd w:id="78"/>
    </w:p>
    <w:p w14:paraId="16008CB3" w14:textId="77777777" w:rsidR="00751171" w:rsidRPr="00751171" w:rsidRDefault="00751171" w:rsidP="00751171">
      <w:pPr>
        <w:rPr>
          <w:lang w:bidi="ar-SA"/>
        </w:rPr>
      </w:pPr>
      <w:r>
        <w:rPr>
          <w:lang w:bidi="ar-SA"/>
        </w:rPr>
        <w:t>None</w:t>
      </w:r>
    </w:p>
    <w:p w14:paraId="2E226B6C" w14:textId="77777777" w:rsidR="008C6874" w:rsidRPr="00AA38E8" w:rsidRDefault="008C6874" w:rsidP="008C6874">
      <w:pPr>
        <w:pStyle w:val="Heading2"/>
        <w:spacing w:after="60"/>
        <w:rPr>
          <w:rFonts w:ascii="Calibri" w:hAnsi="Calibri" w:cs="Calibri"/>
        </w:rPr>
      </w:pPr>
      <w:bookmarkStart w:id="79" w:name="_Toc421011542"/>
      <w:bookmarkStart w:id="80" w:name="_Toc508801581"/>
      <w:r>
        <w:rPr>
          <w:rFonts w:ascii="Calibri" w:hAnsi="Calibri" w:cs="Calibri"/>
        </w:rPr>
        <w:t>GLOBAL</w:t>
      </w:r>
      <w:r w:rsidRPr="00AA38E8">
        <w:rPr>
          <w:rFonts w:ascii="Calibri" w:hAnsi="Calibri" w:cs="Calibri"/>
        </w:rPr>
        <w:t xml:space="preserve"> Function/Macro Definitions</w:t>
      </w:r>
      <w:bookmarkEnd w:id="79"/>
      <w:bookmarkEnd w:id="80"/>
    </w:p>
    <w:p w14:paraId="797FD124" w14:textId="77777777" w:rsidR="002B094F" w:rsidRDefault="00751171" w:rsidP="002B094F">
      <w:pPr>
        <w:rPr>
          <w:lang w:bidi="ar-SA"/>
        </w:rPr>
      </w:pPr>
      <w:r>
        <w:rPr>
          <w:lang w:bidi="ar-SA"/>
        </w:rPr>
        <w:t>None</w:t>
      </w:r>
    </w:p>
    <w:p w14:paraId="37875A26" w14:textId="77777777" w:rsidR="002B094F" w:rsidRDefault="002B094F" w:rsidP="002B094F">
      <w:pPr>
        <w:rPr>
          <w:lang w:bidi="ar-SA"/>
        </w:rPr>
      </w:pPr>
    </w:p>
    <w:p w14:paraId="5E9A383F" w14:textId="77777777" w:rsidR="00C728E9" w:rsidRPr="00C728E9" w:rsidRDefault="00C728E9" w:rsidP="00C728E9">
      <w:pPr>
        <w:rPr>
          <w:lang w:bidi="ar-SA"/>
        </w:rPr>
      </w:pPr>
    </w:p>
    <w:p w14:paraId="5D6CBDEC" w14:textId="77777777" w:rsidR="00531B8C" w:rsidRDefault="00531B8C" w:rsidP="00531B8C">
      <w:pPr>
        <w:pStyle w:val="Heading1"/>
        <w:ind w:left="562" w:hanging="562"/>
        <w:rPr>
          <w:rFonts w:ascii="Calibri" w:hAnsi="Calibri" w:cs="Calibri"/>
        </w:rPr>
      </w:pPr>
      <w:bookmarkStart w:id="81" w:name="_Toc418080076"/>
      <w:bookmarkStart w:id="82" w:name="_Toc421709921"/>
      <w:bookmarkStart w:id="83" w:name="_Toc508801582"/>
      <w:r w:rsidRPr="002E3F2E">
        <w:rPr>
          <w:rFonts w:ascii="Calibri" w:hAnsi="Calibri"/>
        </w:rPr>
        <w:lastRenderedPageBreak/>
        <w:t>Known</w:t>
      </w:r>
      <w:r w:rsidRPr="00AA38E8">
        <w:rPr>
          <w:rFonts w:ascii="Calibri" w:hAnsi="Calibri" w:cs="Calibri"/>
        </w:rPr>
        <w:t xml:space="preserve"> Limitations with Design</w:t>
      </w:r>
      <w:bookmarkEnd w:id="81"/>
      <w:bookmarkEnd w:id="82"/>
      <w:bookmarkEnd w:id="83"/>
    </w:p>
    <w:p w14:paraId="2FBEFC4C" w14:textId="77777777" w:rsidR="00531B8C" w:rsidRDefault="00751171" w:rsidP="00531B8C">
      <w:pPr>
        <w:rPr>
          <w:rFonts w:cs="Calibri"/>
        </w:rPr>
      </w:pPr>
      <w:r>
        <w:rPr>
          <w:rFonts w:cs="Calibri"/>
        </w:rPr>
        <w:t>None</w:t>
      </w:r>
    </w:p>
    <w:p w14:paraId="4CE1C939" w14:textId="77777777" w:rsidR="00531B8C" w:rsidRDefault="00531B8C" w:rsidP="00531B8C">
      <w:pPr>
        <w:rPr>
          <w:rFonts w:cs="Calibri"/>
        </w:rPr>
      </w:pPr>
    </w:p>
    <w:p w14:paraId="0CF172D7" w14:textId="77777777" w:rsidR="00531B8C" w:rsidRPr="00E75CFE" w:rsidRDefault="00531B8C" w:rsidP="00531B8C">
      <w:pPr>
        <w:pStyle w:val="Heading1"/>
        <w:ind w:left="562" w:hanging="562"/>
        <w:rPr>
          <w:rFonts w:ascii="Calibri" w:hAnsi="Calibri" w:cs="Calibri"/>
        </w:rPr>
      </w:pPr>
      <w:bookmarkStart w:id="84" w:name="_Toc382297449"/>
      <w:bookmarkStart w:id="85" w:name="_Toc418080077"/>
      <w:bookmarkStart w:id="86" w:name="_Toc421709922"/>
      <w:bookmarkStart w:id="87" w:name="_Toc508801583"/>
      <w:r w:rsidRPr="00E75CFE">
        <w:rPr>
          <w:rFonts w:ascii="Calibri" w:hAnsi="Calibri" w:cs="Calibri"/>
        </w:rPr>
        <w:lastRenderedPageBreak/>
        <w:t>UNIT TEST CONSIDERATION</w:t>
      </w:r>
      <w:bookmarkEnd w:id="84"/>
      <w:bookmarkEnd w:id="85"/>
      <w:bookmarkEnd w:id="86"/>
      <w:bookmarkEnd w:id="87"/>
    </w:p>
    <w:p w14:paraId="25CF617F" w14:textId="77777777" w:rsidR="00531B8C" w:rsidRPr="00531B8C" w:rsidRDefault="00751171" w:rsidP="00531B8C">
      <w:pPr>
        <w:rPr>
          <w:lang w:bidi="ar-SA"/>
        </w:rPr>
      </w:pPr>
      <w:r>
        <w:rPr>
          <w:rFonts w:cs="Calibri"/>
        </w:rPr>
        <w:t>None</w:t>
      </w:r>
    </w:p>
    <w:p w14:paraId="1FDC123D" w14:textId="77777777" w:rsidR="00786BDF" w:rsidRPr="00A158C7" w:rsidRDefault="00786BDF" w:rsidP="00383598">
      <w:pPr>
        <w:pStyle w:val="Heading1A"/>
      </w:pPr>
      <w:bookmarkStart w:id="88" w:name="_Toc508801584"/>
      <w:r w:rsidRPr="00A158C7">
        <w:lastRenderedPageBreak/>
        <w:t>Abbreviations and Acronyms</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7D0DE402" w14:textId="77777777" w:rsidTr="00D60445">
        <w:trPr>
          <w:tblHeader/>
        </w:trPr>
        <w:tc>
          <w:tcPr>
            <w:tcW w:w="3018" w:type="dxa"/>
            <w:shd w:val="clear" w:color="auto" w:fill="E7E6E6" w:themeFill="background2"/>
          </w:tcPr>
          <w:p w14:paraId="58B4847A"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204B1FC1" w14:textId="77777777" w:rsidR="00786BDF" w:rsidRPr="00A158C7" w:rsidRDefault="00786BDF" w:rsidP="00540486">
            <w:pPr>
              <w:spacing w:before="60" w:after="60"/>
              <w:rPr>
                <w:b/>
                <w:szCs w:val="20"/>
              </w:rPr>
            </w:pPr>
            <w:r w:rsidRPr="00A158C7">
              <w:rPr>
                <w:b/>
                <w:szCs w:val="20"/>
              </w:rPr>
              <w:t>Description</w:t>
            </w:r>
          </w:p>
        </w:tc>
      </w:tr>
      <w:tr w:rsidR="00786BDF" w:rsidRPr="00A158C7" w14:paraId="359A7446" w14:textId="77777777" w:rsidTr="00786BDF">
        <w:tc>
          <w:tcPr>
            <w:tcW w:w="3018" w:type="dxa"/>
            <w:shd w:val="clear" w:color="auto" w:fill="auto"/>
          </w:tcPr>
          <w:p w14:paraId="18F12A13" w14:textId="77777777" w:rsidR="00786BDF" w:rsidRPr="00A158C7" w:rsidRDefault="00103D59" w:rsidP="00540486">
            <w:pPr>
              <w:spacing w:before="60" w:after="60"/>
              <w:rPr>
                <w:szCs w:val="20"/>
              </w:rPr>
            </w:pPr>
            <w:r w:rsidRPr="00103D59">
              <w:rPr>
                <w:szCs w:val="20"/>
              </w:rPr>
              <w:t>FDD</w:t>
            </w:r>
          </w:p>
        </w:tc>
        <w:tc>
          <w:tcPr>
            <w:tcW w:w="6270" w:type="dxa"/>
            <w:shd w:val="clear" w:color="auto" w:fill="auto"/>
          </w:tcPr>
          <w:p w14:paraId="76E7CC6D" w14:textId="77777777" w:rsidR="00786BDF" w:rsidRPr="00A158C7" w:rsidRDefault="00103D59" w:rsidP="00540486">
            <w:pPr>
              <w:spacing w:before="60" w:after="60"/>
              <w:rPr>
                <w:szCs w:val="20"/>
              </w:rPr>
            </w:pPr>
            <w:r w:rsidRPr="00103D59">
              <w:rPr>
                <w:szCs w:val="20"/>
              </w:rPr>
              <w:t>Functional Design Document. (See references)</w:t>
            </w:r>
          </w:p>
        </w:tc>
      </w:tr>
    </w:tbl>
    <w:p w14:paraId="016B72E2" w14:textId="77777777" w:rsidR="0053510E" w:rsidRPr="00A158C7" w:rsidRDefault="005A77EF" w:rsidP="00383598">
      <w:pPr>
        <w:pStyle w:val="Heading1A"/>
      </w:pPr>
      <w:bookmarkStart w:id="89" w:name="_Toc508801585"/>
      <w:r w:rsidRPr="00A158C7">
        <w:lastRenderedPageBreak/>
        <w:t>Glossary</w:t>
      </w:r>
      <w:bookmarkEnd w:id="89"/>
    </w:p>
    <w:p w14:paraId="1222E63A"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5FE6F34B" w14:textId="77777777" w:rsidR="001E4877" w:rsidRPr="00A158C7" w:rsidRDefault="001E4877" w:rsidP="007E1C02">
      <w:pPr>
        <w:pStyle w:val="ListParagraph"/>
        <w:numPr>
          <w:ilvl w:val="0"/>
          <w:numId w:val="12"/>
        </w:numPr>
        <w:rPr>
          <w:lang w:bidi="ar-SA"/>
        </w:rPr>
      </w:pPr>
      <w:r w:rsidRPr="00A158C7">
        <w:rPr>
          <w:lang w:bidi="ar-SA"/>
        </w:rPr>
        <w:t>ISO 9000</w:t>
      </w:r>
    </w:p>
    <w:p w14:paraId="3A1080BD" w14:textId="77777777" w:rsidR="001E4877" w:rsidRPr="00A158C7" w:rsidRDefault="001E4877" w:rsidP="007E1C02">
      <w:pPr>
        <w:pStyle w:val="ListParagraph"/>
        <w:numPr>
          <w:ilvl w:val="0"/>
          <w:numId w:val="12"/>
        </w:numPr>
        <w:rPr>
          <w:lang w:bidi="ar-SA"/>
        </w:rPr>
      </w:pPr>
      <w:r w:rsidRPr="00A158C7">
        <w:rPr>
          <w:lang w:bidi="ar-SA"/>
        </w:rPr>
        <w:t>ISO/IEC 12207</w:t>
      </w:r>
    </w:p>
    <w:p w14:paraId="2627B7D1" w14:textId="77777777" w:rsidR="001E4877" w:rsidRPr="00A158C7" w:rsidRDefault="001E4877" w:rsidP="007E1C02">
      <w:pPr>
        <w:pStyle w:val="ListParagraph"/>
        <w:numPr>
          <w:ilvl w:val="0"/>
          <w:numId w:val="12"/>
        </w:numPr>
        <w:rPr>
          <w:lang w:bidi="ar-SA"/>
        </w:rPr>
      </w:pPr>
      <w:r w:rsidRPr="00A158C7">
        <w:rPr>
          <w:lang w:bidi="ar-SA"/>
        </w:rPr>
        <w:t>ISO/IEC 15504</w:t>
      </w:r>
    </w:p>
    <w:p w14:paraId="5CC388A4"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545DF2DD"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333AE8B8" w14:textId="77777777" w:rsidR="001E4877" w:rsidRPr="00A158C7" w:rsidRDefault="001E4877" w:rsidP="007E1C02">
      <w:pPr>
        <w:pStyle w:val="ListParagraph"/>
        <w:numPr>
          <w:ilvl w:val="0"/>
          <w:numId w:val="12"/>
        </w:numPr>
        <w:rPr>
          <w:lang w:bidi="ar-SA"/>
        </w:rPr>
      </w:pPr>
      <w:r w:rsidRPr="00A158C7">
        <w:rPr>
          <w:lang w:bidi="ar-SA"/>
        </w:rPr>
        <w:t>ISO/IEC 15288</w:t>
      </w:r>
    </w:p>
    <w:p w14:paraId="75FEABEA" w14:textId="77777777" w:rsidR="00431255" w:rsidRPr="00A158C7" w:rsidRDefault="00431255" w:rsidP="007E1C02">
      <w:pPr>
        <w:pStyle w:val="ListParagraph"/>
        <w:numPr>
          <w:ilvl w:val="0"/>
          <w:numId w:val="12"/>
        </w:numPr>
        <w:rPr>
          <w:lang w:bidi="ar-SA"/>
        </w:rPr>
      </w:pPr>
      <w:r w:rsidRPr="00A158C7">
        <w:rPr>
          <w:lang w:bidi="ar-SA"/>
        </w:rPr>
        <w:t>ISO 26262</w:t>
      </w:r>
    </w:p>
    <w:p w14:paraId="46161E61" w14:textId="77777777" w:rsidR="009B0C02" w:rsidRPr="00A158C7" w:rsidRDefault="001E4877" w:rsidP="007E1C02">
      <w:pPr>
        <w:pStyle w:val="ListParagraph"/>
        <w:numPr>
          <w:ilvl w:val="0"/>
          <w:numId w:val="12"/>
        </w:numPr>
        <w:rPr>
          <w:lang w:bidi="ar-SA"/>
        </w:rPr>
      </w:pPr>
      <w:r w:rsidRPr="00A158C7">
        <w:rPr>
          <w:lang w:bidi="ar-SA"/>
        </w:rPr>
        <w:t>IEEE Standards</w:t>
      </w:r>
    </w:p>
    <w:p w14:paraId="59983824" w14:textId="77777777" w:rsidR="001E4877" w:rsidRPr="00A158C7" w:rsidRDefault="001E4877" w:rsidP="007E1C02">
      <w:pPr>
        <w:pStyle w:val="ListParagraph"/>
        <w:numPr>
          <w:ilvl w:val="0"/>
          <w:numId w:val="12"/>
        </w:numPr>
        <w:rPr>
          <w:lang w:bidi="ar-SA"/>
        </w:rPr>
      </w:pPr>
      <w:r w:rsidRPr="00A158C7">
        <w:rPr>
          <w:lang w:bidi="ar-SA"/>
        </w:rPr>
        <w:t>SWEBOK</w:t>
      </w:r>
    </w:p>
    <w:p w14:paraId="3FAEB32A"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2C1C364A"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6624C84A" w14:textId="77777777" w:rsidTr="00D60445">
        <w:trPr>
          <w:tblHeader/>
        </w:trPr>
        <w:tc>
          <w:tcPr>
            <w:tcW w:w="2358" w:type="dxa"/>
            <w:shd w:val="clear" w:color="auto" w:fill="E7E6E6" w:themeFill="background2"/>
            <w:vAlign w:val="center"/>
          </w:tcPr>
          <w:p w14:paraId="515B7B2A"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3D90E2A2"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7A533BA9" w14:textId="77777777" w:rsidR="005A77EF" w:rsidRPr="00A158C7" w:rsidRDefault="005A77EF" w:rsidP="00540486">
            <w:pPr>
              <w:spacing w:before="60" w:after="60"/>
              <w:rPr>
                <w:b/>
                <w:szCs w:val="20"/>
              </w:rPr>
            </w:pPr>
            <w:r w:rsidRPr="00A158C7">
              <w:rPr>
                <w:b/>
                <w:szCs w:val="20"/>
              </w:rPr>
              <w:t>Source</w:t>
            </w:r>
          </w:p>
        </w:tc>
      </w:tr>
      <w:tr w:rsidR="00531B8C" w:rsidRPr="00A158C7" w14:paraId="414EFCDB" w14:textId="77777777" w:rsidTr="002D4CF3">
        <w:tc>
          <w:tcPr>
            <w:tcW w:w="2358" w:type="dxa"/>
          </w:tcPr>
          <w:p w14:paraId="2C24AF80" w14:textId="77777777" w:rsidR="00531B8C" w:rsidRPr="009643A3" w:rsidRDefault="00531B8C" w:rsidP="00B758D2">
            <w:pPr>
              <w:rPr>
                <w:sz w:val="19"/>
              </w:rPr>
            </w:pPr>
            <w:r>
              <w:rPr>
                <w:sz w:val="19"/>
              </w:rPr>
              <w:t>MDD</w:t>
            </w:r>
          </w:p>
        </w:tc>
        <w:tc>
          <w:tcPr>
            <w:tcW w:w="4950" w:type="dxa"/>
          </w:tcPr>
          <w:p w14:paraId="166D9B91" w14:textId="77777777" w:rsidR="00531B8C" w:rsidRPr="009643A3" w:rsidRDefault="00531B8C" w:rsidP="00B758D2">
            <w:pPr>
              <w:rPr>
                <w:sz w:val="19"/>
              </w:rPr>
            </w:pPr>
            <w:r>
              <w:rPr>
                <w:sz w:val="19"/>
              </w:rPr>
              <w:t>Module Design Document</w:t>
            </w:r>
          </w:p>
        </w:tc>
        <w:tc>
          <w:tcPr>
            <w:tcW w:w="1993" w:type="dxa"/>
          </w:tcPr>
          <w:p w14:paraId="05F5C9E5"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642F2434" w14:textId="77777777" w:rsidTr="002D4CF3">
        <w:tc>
          <w:tcPr>
            <w:tcW w:w="2358" w:type="dxa"/>
          </w:tcPr>
          <w:p w14:paraId="0E472CE9" w14:textId="77777777" w:rsidR="00531B8C" w:rsidRDefault="00531B8C" w:rsidP="00B758D2">
            <w:pPr>
              <w:rPr>
                <w:sz w:val="19"/>
              </w:rPr>
            </w:pPr>
            <w:r>
              <w:rPr>
                <w:sz w:val="19"/>
              </w:rPr>
              <w:t>DFD</w:t>
            </w:r>
          </w:p>
        </w:tc>
        <w:tc>
          <w:tcPr>
            <w:tcW w:w="4950" w:type="dxa"/>
          </w:tcPr>
          <w:p w14:paraId="5B92A7D5" w14:textId="77777777" w:rsidR="00531B8C" w:rsidRDefault="00531B8C" w:rsidP="00B758D2">
            <w:pPr>
              <w:rPr>
                <w:sz w:val="19"/>
              </w:rPr>
            </w:pPr>
            <w:r>
              <w:rPr>
                <w:sz w:val="19"/>
              </w:rPr>
              <w:t>Data Flow Diagram</w:t>
            </w:r>
          </w:p>
        </w:tc>
        <w:tc>
          <w:tcPr>
            <w:tcW w:w="1993" w:type="dxa"/>
          </w:tcPr>
          <w:p w14:paraId="243D7145" w14:textId="77777777" w:rsidR="00531B8C" w:rsidRPr="00A158C7" w:rsidRDefault="00531B8C" w:rsidP="00541E2D">
            <w:pPr>
              <w:pStyle w:val="BodyText"/>
              <w:spacing w:before="60" w:after="60"/>
              <w:rPr>
                <w:rFonts w:ascii="Calibri" w:hAnsi="Calibri" w:cs="Calibri"/>
                <w:sz w:val="20"/>
                <w:szCs w:val="20"/>
              </w:rPr>
            </w:pPr>
          </w:p>
        </w:tc>
      </w:tr>
    </w:tbl>
    <w:p w14:paraId="7F8CCB4F" w14:textId="77777777" w:rsidR="00AA2199" w:rsidRPr="00A158C7" w:rsidRDefault="00AA2199" w:rsidP="00AA2199">
      <w:pPr>
        <w:rPr>
          <w:rFonts w:ascii="Arial" w:hAnsi="Arial"/>
          <w:sz w:val="24"/>
          <w:szCs w:val="20"/>
          <w:lang w:bidi="ar-SA"/>
        </w:rPr>
      </w:pPr>
      <w:r w:rsidRPr="00A158C7">
        <w:br w:type="page"/>
      </w:r>
    </w:p>
    <w:p w14:paraId="57608F88" w14:textId="77777777" w:rsidR="00A158C7" w:rsidRPr="00A158C7" w:rsidRDefault="00A158C7" w:rsidP="00383598">
      <w:pPr>
        <w:pStyle w:val="Heading1A"/>
      </w:pPr>
      <w:bookmarkStart w:id="90" w:name="_Toc508801586"/>
      <w:r w:rsidRPr="00A158C7">
        <w:lastRenderedPageBreak/>
        <w:t>References</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14:paraId="7E0FBF66" w14:textId="77777777" w:rsidTr="00D60445">
        <w:trPr>
          <w:tblHeader/>
        </w:trPr>
        <w:tc>
          <w:tcPr>
            <w:tcW w:w="738" w:type="dxa"/>
            <w:shd w:val="clear" w:color="auto" w:fill="E7E6E6" w:themeFill="background2"/>
            <w:vAlign w:val="center"/>
          </w:tcPr>
          <w:p w14:paraId="2E6F3BBC" w14:textId="77777777"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14:paraId="7C536147" w14:textId="77777777"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14:paraId="25C7D3A9" w14:textId="77777777" w:rsidR="00A158C7" w:rsidRPr="00A158C7" w:rsidRDefault="00A158C7" w:rsidP="00D229A6">
            <w:pPr>
              <w:spacing w:before="60" w:after="60"/>
              <w:rPr>
                <w:b/>
                <w:lang w:bidi="ar-SA"/>
              </w:rPr>
            </w:pPr>
            <w:r w:rsidRPr="00A158C7">
              <w:rPr>
                <w:b/>
                <w:lang w:bidi="ar-SA"/>
              </w:rPr>
              <w:t>Version</w:t>
            </w:r>
          </w:p>
        </w:tc>
      </w:tr>
      <w:tr w:rsidR="00531B8C" w:rsidRPr="00A158C7" w14:paraId="7C7AD719" w14:textId="77777777" w:rsidTr="00B758D2">
        <w:tc>
          <w:tcPr>
            <w:tcW w:w="738" w:type="dxa"/>
            <w:shd w:val="clear" w:color="auto" w:fill="auto"/>
          </w:tcPr>
          <w:p w14:paraId="3D2EB76C" w14:textId="77777777" w:rsidR="00531B8C" w:rsidRDefault="00531B8C" w:rsidP="00B758D2">
            <w:pPr>
              <w:jc w:val="center"/>
              <w:rPr>
                <w:lang w:bidi="ar-SA"/>
              </w:rPr>
            </w:pPr>
            <w:r>
              <w:rPr>
                <w:lang w:bidi="ar-SA"/>
              </w:rPr>
              <w:t>1</w:t>
            </w:r>
          </w:p>
        </w:tc>
        <w:tc>
          <w:tcPr>
            <w:tcW w:w="6458" w:type="dxa"/>
            <w:shd w:val="clear" w:color="auto" w:fill="auto"/>
          </w:tcPr>
          <w:p w14:paraId="443F7E61" w14:textId="77777777" w:rsidR="00531B8C" w:rsidRDefault="00531B8C" w:rsidP="00B758D2">
            <w:pPr>
              <w:keepNext/>
            </w:pPr>
            <w:bookmarkStart w:id="91" w:name="_Ref313612389"/>
            <w:r>
              <w:t xml:space="preserve">AUTOSAR Specification of Memory Mapping </w:t>
            </w:r>
            <w:r w:rsidR="00103D59">
              <w:t>(</w:t>
            </w:r>
            <w:proofErr w:type="spellStart"/>
            <w:r w:rsidR="00103D59">
              <w:t>Link:</w:t>
            </w:r>
            <w:hyperlink r:id="rId14" w:history="1">
              <w:r w:rsidR="00103D59" w:rsidRPr="00F35C33">
                <w:rPr>
                  <w:rStyle w:val="Hyperlink"/>
                </w:rPr>
                <w:t>AUTOSAR_SWS_MemoryMapping.pdf</w:t>
              </w:r>
              <w:proofErr w:type="spellEnd"/>
            </w:hyperlink>
            <w:r w:rsidR="00103D59">
              <w:t>)</w:t>
            </w:r>
            <w:bookmarkEnd w:id="91"/>
          </w:p>
        </w:tc>
        <w:tc>
          <w:tcPr>
            <w:tcW w:w="2091" w:type="dxa"/>
            <w:shd w:val="clear" w:color="auto" w:fill="auto"/>
          </w:tcPr>
          <w:p w14:paraId="52E02867" w14:textId="77777777" w:rsidR="00531B8C" w:rsidRDefault="00103D59" w:rsidP="00B758D2">
            <w:pPr>
              <w:rPr>
                <w:lang w:bidi="ar-SA"/>
              </w:rPr>
            </w:pPr>
            <w:r w:rsidRPr="00103D59">
              <w:t>v1.4.0 R4.0 Rev 3</w:t>
            </w:r>
          </w:p>
        </w:tc>
      </w:tr>
      <w:tr w:rsidR="00D82135" w:rsidRPr="00A158C7" w14:paraId="290C525D" w14:textId="77777777" w:rsidTr="00B758D2">
        <w:tc>
          <w:tcPr>
            <w:tcW w:w="738" w:type="dxa"/>
            <w:shd w:val="clear" w:color="auto" w:fill="auto"/>
          </w:tcPr>
          <w:p w14:paraId="0F9AD890" w14:textId="77777777" w:rsidR="00D82135" w:rsidRDefault="00D82135" w:rsidP="00B758D2">
            <w:pPr>
              <w:jc w:val="center"/>
              <w:rPr>
                <w:lang w:bidi="ar-SA"/>
              </w:rPr>
            </w:pPr>
            <w:r>
              <w:rPr>
                <w:lang w:bidi="ar-SA"/>
              </w:rPr>
              <w:t>2</w:t>
            </w:r>
          </w:p>
        </w:tc>
        <w:tc>
          <w:tcPr>
            <w:tcW w:w="6458" w:type="dxa"/>
            <w:shd w:val="clear" w:color="auto" w:fill="auto"/>
          </w:tcPr>
          <w:p w14:paraId="4272D72B" w14:textId="77777777" w:rsidR="00D82135" w:rsidRDefault="00D82135" w:rsidP="00E87D00">
            <w:pPr>
              <w:rPr>
                <w:lang w:bidi="ar-SA"/>
              </w:rPr>
            </w:pPr>
            <w:r>
              <w:t>MDD Guideline EA4</w:t>
            </w:r>
          </w:p>
        </w:tc>
        <w:tc>
          <w:tcPr>
            <w:tcW w:w="2091" w:type="dxa"/>
            <w:shd w:val="clear" w:color="auto" w:fill="auto"/>
          </w:tcPr>
          <w:p w14:paraId="4AB551B4" w14:textId="77777777" w:rsidR="00D82135" w:rsidRDefault="00D82135" w:rsidP="00E87D00">
            <w:pPr>
              <w:rPr>
                <w:lang w:bidi="ar-SA"/>
              </w:rPr>
            </w:pPr>
            <w:r>
              <w:rPr>
                <w:lang w:bidi="ar-SA"/>
              </w:rPr>
              <w:t>1.02</w:t>
            </w:r>
          </w:p>
        </w:tc>
      </w:tr>
      <w:tr w:rsidR="00D82135" w:rsidRPr="00A158C7" w14:paraId="02181351" w14:textId="77777777" w:rsidTr="00B758D2">
        <w:tc>
          <w:tcPr>
            <w:tcW w:w="738" w:type="dxa"/>
            <w:shd w:val="clear" w:color="auto" w:fill="auto"/>
          </w:tcPr>
          <w:p w14:paraId="58C089CF" w14:textId="77777777" w:rsidR="00D82135" w:rsidRDefault="00D82135" w:rsidP="00B758D2">
            <w:pPr>
              <w:jc w:val="center"/>
            </w:pPr>
            <w:r>
              <w:t>3</w:t>
            </w:r>
          </w:p>
        </w:tc>
        <w:tc>
          <w:tcPr>
            <w:tcW w:w="6458" w:type="dxa"/>
            <w:shd w:val="clear" w:color="auto" w:fill="auto"/>
          </w:tcPr>
          <w:p w14:paraId="6D73A3BC" w14:textId="77777777" w:rsidR="00D82135" w:rsidRDefault="00D82135" w:rsidP="00E87D00">
            <w:pPr>
              <w:keepNext/>
            </w:pPr>
            <w:bookmarkStart w:id="92" w:name="_Ref335300243"/>
            <w:r>
              <w:t xml:space="preserve">EA4 </w:t>
            </w:r>
            <w:r w:rsidRPr="00FC427F">
              <w:t>Software Naming Conventions</w:t>
            </w:r>
            <w:bookmarkEnd w:id="92"/>
          </w:p>
        </w:tc>
        <w:tc>
          <w:tcPr>
            <w:tcW w:w="2091" w:type="dxa"/>
            <w:shd w:val="clear" w:color="auto" w:fill="auto"/>
          </w:tcPr>
          <w:p w14:paraId="085D65D3" w14:textId="708DE9D5" w:rsidR="00D82135" w:rsidRDefault="00D82135" w:rsidP="00E87D00">
            <w:pPr>
              <w:rPr>
                <w:lang w:bidi="ar-SA"/>
              </w:rPr>
            </w:pPr>
            <w:r>
              <w:rPr>
                <w:lang w:bidi="ar-SA"/>
              </w:rPr>
              <w:t>1.0</w:t>
            </w:r>
            <w:r w:rsidR="002E52C8">
              <w:rPr>
                <w:lang w:bidi="ar-SA"/>
              </w:rPr>
              <w:t>.</w:t>
            </w:r>
            <w:r w:rsidR="00DF0207">
              <w:rPr>
                <w:lang w:bidi="ar-SA"/>
              </w:rPr>
              <w:t>3 draft</w:t>
            </w:r>
          </w:p>
        </w:tc>
      </w:tr>
      <w:tr w:rsidR="00D82135" w:rsidRPr="00A158C7" w14:paraId="26F953A4" w14:textId="77777777" w:rsidTr="00B758D2">
        <w:tc>
          <w:tcPr>
            <w:tcW w:w="738" w:type="dxa"/>
            <w:shd w:val="clear" w:color="auto" w:fill="auto"/>
          </w:tcPr>
          <w:p w14:paraId="70A9BEB9" w14:textId="77777777" w:rsidR="00D82135" w:rsidRDefault="00D82135" w:rsidP="00B758D2">
            <w:pPr>
              <w:jc w:val="center"/>
            </w:pPr>
            <w:r>
              <w:t>4</w:t>
            </w:r>
          </w:p>
        </w:tc>
        <w:tc>
          <w:tcPr>
            <w:tcW w:w="6458" w:type="dxa"/>
            <w:shd w:val="clear" w:color="auto" w:fill="auto"/>
          </w:tcPr>
          <w:p w14:paraId="3B06B72C" w14:textId="77777777" w:rsidR="00D82135" w:rsidRDefault="00D82135" w:rsidP="00E87D00">
            <w:pPr>
              <w:keepNext/>
            </w:pPr>
            <w:bookmarkStart w:id="93" w:name="0AL0_1a67a9"/>
            <w:r w:rsidRPr="0025340D">
              <w:t>Software Design and Coding Standards</w:t>
            </w:r>
            <w:bookmarkEnd w:id="93"/>
          </w:p>
        </w:tc>
        <w:tc>
          <w:tcPr>
            <w:tcW w:w="2091" w:type="dxa"/>
            <w:shd w:val="clear" w:color="auto" w:fill="auto"/>
          </w:tcPr>
          <w:p w14:paraId="0BADD60C" w14:textId="0F5082DF" w:rsidR="00D82135" w:rsidRDefault="00DF0207" w:rsidP="00E87D00">
            <w:pPr>
              <w:rPr>
                <w:lang w:bidi="ar-SA"/>
              </w:rPr>
            </w:pPr>
            <w:r>
              <w:rPr>
                <w:lang w:bidi="ar-SA"/>
              </w:rPr>
              <w:t>3.0 draft</w:t>
            </w:r>
          </w:p>
        </w:tc>
      </w:tr>
      <w:tr w:rsidR="00D82135" w:rsidRPr="00A158C7" w14:paraId="7845B4C9" w14:textId="77777777" w:rsidTr="00B758D2">
        <w:tc>
          <w:tcPr>
            <w:tcW w:w="738" w:type="dxa"/>
            <w:shd w:val="clear" w:color="auto" w:fill="auto"/>
          </w:tcPr>
          <w:p w14:paraId="460A86C8" w14:textId="77777777" w:rsidR="00D82135" w:rsidRDefault="00D82135" w:rsidP="00B758D2">
            <w:pPr>
              <w:jc w:val="center"/>
            </w:pPr>
            <w:r>
              <w:t>5</w:t>
            </w:r>
          </w:p>
        </w:tc>
        <w:tc>
          <w:tcPr>
            <w:tcW w:w="6458" w:type="dxa"/>
            <w:shd w:val="clear" w:color="auto" w:fill="auto"/>
          </w:tcPr>
          <w:p w14:paraId="1CE17615" w14:textId="21B8197B" w:rsidR="00D82135" w:rsidRDefault="00DE7FE3" w:rsidP="00B758D2">
            <w:pPr>
              <w:keepNext/>
            </w:pPr>
            <w:r w:rsidRPr="00DE7FE3">
              <w:t>SF070A_HwTqTrakgCtrl_Design</w:t>
            </w:r>
          </w:p>
        </w:tc>
        <w:tc>
          <w:tcPr>
            <w:tcW w:w="2091" w:type="dxa"/>
            <w:shd w:val="clear" w:color="auto" w:fill="auto"/>
          </w:tcPr>
          <w:p w14:paraId="107BCBCA" w14:textId="77777777" w:rsidR="00D82135" w:rsidRDefault="00D82135" w:rsidP="00B758D2">
            <w:pPr>
              <w:rPr>
                <w:lang w:bidi="ar-SA"/>
              </w:rPr>
            </w:pPr>
            <w:r w:rsidRPr="0025340D">
              <w:rPr>
                <w:lang w:bidi="ar-SA"/>
              </w:rPr>
              <w:t>See Synergy Sub Project Version</w:t>
            </w:r>
          </w:p>
        </w:tc>
      </w:tr>
    </w:tbl>
    <w:p w14:paraId="253569E6" w14:textId="77777777"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E8F19" w14:textId="77777777" w:rsidR="00EA55ED" w:rsidRDefault="00EA55ED">
      <w:r>
        <w:separator/>
      </w:r>
    </w:p>
  </w:endnote>
  <w:endnote w:type="continuationSeparator" w:id="0">
    <w:p w14:paraId="3E3695A2" w14:textId="77777777" w:rsidR="00EA55ED" w:rsidRDefault="00EA5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4318C" w:rsidRPr="00B10816" w14:paraId="53DC292B" w14:textId="77777777" w:rsidTr="00866672">
      <w:tc>
        <w:tcPr>
          <w:tcW w:w="1667" w:type="pct"/>
          <w:vAlign w:val="center"/>
        </w:tcPr>
        <w:p w14:paraId="6A7A3717" w14:textId="2D2074F7" w:rsidR="00F4318C" w:rsidRPr="00B10816" w:rsidRDefault="00F4318C" w:rsidP="00B10816">
          <w:pPr>
            <w:pStyle w:val="Footer"/>
            <w:spacing w:after="0"/>
            <w:rPr>
              <w:sz w:val="16"/>
              <w:szCs w:val="16"/>
            </w:rPr>
          </w:pPr>
          <w:r w:rsidRPr="00B10816">
            <w:rPr>
              <w:sz w:val="16"/>
              <w:szCs w:val="16"/>
            </w:rPr>
            <w:t>Document:</w:t>
          </w:r>
          <w:r w:rsidR="00777AFE">
            <w:rPr>
              <w:sz w:val="16"/>
              <w:szCs w:val="16"/>
            </w:rPr>
            <w:t xml:space="preserve"> </w:t>
          </w:r>
          <w:proofErr w:type="spellStart"/>
          <w:r w:rsidR="00777AFE">
            <w:rPr>
              <w:sz w:val="16"/>
              <w:szCs w:val="16"/>
            </w:rPr>
            <w:t>HwTqTrakgCtrl</w:t>
          </w:r>
          <w:r w:rsidR="0083504F">
            <w:rPr>
              <w:sz w:val="16"/>
              <w:szCs w:val="16"/>
            </w:rPr>
            <w:t>_MDD</w:t>
          </w:r>
          <w:proofErr w:type="spellEnd"/>
        </w:p>
        <w:p w14:paraId="6DA04DDC" w14:textId="77777777"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4B62E4">
            <w:rPr>
              <w:sz w:val="16"/>
              <w:szCs w:val="16"/>
            </w:rPr>
            <w:t>EA4 01.00.01</w:t>
          </w:r>
          <w:r>
            <w:rPr>
              <w:sz w:val="16"/>
              <w:szCs w:val="16"/>
            </w:rPr>
            <w:fldChar w:fldCharType="end"/>
          </w:r>
        </w:p>
      </w:tc>
      <w:tc>
        <w:tcPr>
          <w:tcW w:w="1667" w:type="pct"/>
          <w:vAlign w:val="center"/>
        </w:tcPr>
        <w:p w14:paraId="39D7EF54" w14:textId="0590FEA9"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94" w:author="Nimmy Mathews" w:date="2018-05-09T19:56:00Z">
            <w:r w:rsidR="00107EC8">
              <w:rPr>
                <w:sz w:val="16"/>
                <w:szCs w:val="16"/>
              </w:rPr>
              <w:t>May 9, 2018</w:t>
            </w:r>
          </w:ins>
          <w:del w:id="95" w:author="Nimmy Mathews" w:date="2018-05-09T19:56:00Z">
            <w:r w:rsidR="00281475" w:rsidDel="00107EC8">
              <w:rPr>
                <w:sz w:val="16"/>
                <w:szCs w:val="16"/>
              </w:rPr>
              <w:delText>March 7, 2018</w:delText>
            </w:r>
          </w:del>
          <w:r>
            <w:rPr>
              <w:sz w:val="16"/>
              <w:szCs w:val="16"/>
            </w:rPr>
            <w:fldChar w:fldCharType="end"/>
          </w:r>
        </w:p>
        <w:p w14:paraId="2C052D7A" w14:textId="77777777"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5DAE717E" w14:textId="77777777" w:rsidR="00F4318C" w:rsidRPr="00B10816" w:rsidRDefault="00F4318C" w:rsidP="00B10816">
              <w:pPr>
                <w:pStyle w:val="Footer"/>
                <w:spacing w:after="0"/>
                <w:jc w:val="right"/>
                <w:rPr>
                  <w:sz w:val="16"/>
                  <w:szCs w:val="16"/>
                </w:rPr>
              </w:pPr>
              <w:r>
                <w:rPr>
                  <w:sz w:val="16"/>
                  <w:szCs w:val="16"/>
                </w:rPr>
                <w:t>Module Design Document</w:t>
              </w:r>
            </w:p>
          </w:sdtContent>
        </w:sdt>
        <w:p w14:paraId="0844D641" w14:textId="7B93FAD8"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2E52C8">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2E52C8">
            <w:rPr>
              <w:b/>
              <w:noProof/>
              <w:sz w:val="16"/>
              <w:szCs w:val="16"/>
            </w:rPr>
            <w:t>15</w:t>
          </w:r>
          <w:r w:rsidRPr="00B10816">
            <w:rPr>
              <w:b/>
              <w:sz w:val="16"/>
              <w:szCs w:val="16"/>
            </w:rPr>
            <w:fldChar w:fldCharType="end"/>
          </w:r>
        </w:p>
      </w:tc>
    </w:tr>
  </w:tbl>
  <w:p w14:paraId="4024413F" w14:textId="77777777"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68397" w14:textId="77777777" w:rsidR="00EA55ED" w:rsidRDefault="00EA55ED">
      <w:r>
        <w:separator/>
      </w:r>
    </w:p>
  </w:footnote>
  <w:footnote w:type="continuationSeparator" w:id="0">
    <w:p w14:paraId="7A95E459" w14:textId="77777777" w:rsidR="00EA55ED" w:rsidRDefault="00EA5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14:paraId="3B97AC12" w14:textId="77777777" w:rsidTr="00866672">
      <w:trPr>
        <w:trHeight w:val="438"/>
      </w:trPr>
      <w:tc>
        <w:tcPr>
          <w:tcW w:w="1443" w:type="pct"/>
        </w:tcPr>
        <w:p w14:paraId="4A1B9E48" w14:textId="77777777" w:rsidR="00F4318C" w:rsidRPr="008969C4" w:rsidRDefault="00F4318C" w:rsidP="00B10816">
          <w:pPr>
            <w:pStyle w:val="Header"/>
            <w:spacing w:after="0"/>
          </w:pPr>
          <w:r w:rsidRPr="008969C4">
            <w:rPr>
              <w:noProof/>
              <w:lang w:bidi="ar-SA"/>
            </w:rPr>
            <w:drawing>
              <wp:inline distT="0" distB="0" distL="0" distR="0" wp14:anchorId="38C68B53" wp14:editId="33DBCBB1">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20940C65" w14:textId="77777777"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14:paraId="6AAC492B" w14:textId="77777777" w:rsidR="00F4318C" w:rsidRDefault="00F4318C" w:rsidP="00B10816">
          <w:pPr>
            <w:pStyle w:val="Header"/>
            <w:spacing w:after="0"/>
            <w:jc w:val="right"/>
            <w:rPr>
              <w:sz w:val="16"/>
              <w:szCs w:val="20"/>
            </w:rPr>
          </w:pPr>
          <w:r w:rsidRPr="00891F29">
            <w:rPr>
              <w:sz w:val="16"/>
              <w:szCs w:val="20"/>
            </w:rPr>
            <w:t>Do Not Copy/Distribute Without Prior Permission</w:t>
          </w:r>
        </w:p>
        <w:p w14:paraId="6E7FE596" w14:textId="77777777"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14:paraId="44B0FCB0" w14:textId="77777777"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mmy Mathews">
    <w15:presenceInfo w15:providerId="AD" w15:userId="S-1-5-21-1993528211-2586143117-3253031534-449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80ED8"/>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07EC8"/>
    <w:rsid w:val="00113021"/>
    <w:rsid w:val="00114319"/>
    <w:rsid w:val="00114979"/>
    <w:rsid w:val="001161D2"/>
    <w:rsid w:val="001278D4"/>
    <w:rsid w:val="00133350"/>
    <w:rsid w:val="00135743"/>
    <w:rsid w:val="001413D7"/>
    <w:rsid w:val="001449F2"/>
    <w:rsid w:val="00144BD1"/>
    <w:rsid w:val="00145E51"/>
    <w:rsid w:val="00152830"/>
    <w:rsid w:val="00160548"/>
    <w:rsid w:val="00180DD1"/>
    <w:rsid w:val="00181748"/>
    <w:rsid w:val="001833C5"/>
    <w:rsid w:val="00186C07"/>
    <w:rsid w:val="00194117"/>
    <w:rsid w:val="00196283"/>
    <w:rsid w:val="001A069D"/>
    <w:rsid w:val="001A6A75"/>
    <w:rsid w:val="001B11CC"/>
    <w:rsid w:val="001B1516"/>
    <w:rsid w:val="001B15E2"/>
    <w:rsid w:val="001B4CA5"/>
    <w:rsid w:val="001B716A"/>
    <w:rsid w:val="001C30EF"/>
    <w:rsid w:val="001C3CBB"/>
    <w:rsid w:val="001D2F1D"/>
    <w:rsid w:val="001D6053"/>
    <w:rsid w:val="001D7776"/>
    <w:rsid w:val="001E4877"/>
    <w:rsid w:val="001F0A02"/>
    <w:rsid w:val="001F7A45"/>
    <w:rsid w:val="00203950"/>
    <w:rsid w:val="00206564"/>
    <w:rsid w:val="0020703E"/>
    <w:rsid w:val="00210877"/>
    <w:rsid w:val="00210A18"/>
    <w:rsid w:val="00213F47"/>
    <w:rsid w:val="00216E0A"/>
    <w:rsid w:val="00217199"/>
    <w:rsid w:val="0022572C"/>
    <w:rsid w:val="00226086"/>
    <w:rsid w:val="0023054C"/>
    <w:rsid w:val="00230D09"/>
    <w:rsid w:val="00232E9E"/>
    <w:rsid w:val="002366F0"/>
    <w:rsid w:val="00237876"/>
    <w:rsid w:val="00237D6A"/>
    <w:rsid w:val="00241551"/>
    <w:rsid w:val="00246432"/>
    <w:rsid w:val="00246474"/>
    <w:rsid w:val="00246930"/>
    <w:rsid w:val="0025029E"/>
    <w:rsid w:val="002518E0"/>
    <w:rsid w:val="00252485"/>
    <w:rsid w:val="0025340D"/>
    <w:rsid w:val="002540D9"/>
    <w:rsid w:val="00256656"/>
    <w:rsid w:val="00256CCC"/>
    <w:rsid w:val="00256D7F"/>
    <w:rsid w:val="00260133"/>
    <w:rsid w:val="00266282"/>
    <w:rsid w:val="00273A0B"/>
    <w:rsid w:val="00276E6F"/>
    <w:rsid w:val="00281475"/>
    <w:rsid w:val="002905EB"/>
    <w:rsid w:val="002A3DCD"/>
    <w:rsid w:val="002A4407"/>
    <w:rsid w:val="002A46ED"/>
    <w:rsid w:val="002A6127"/>
    <w:rsid w:val="002B094F"/>
    <w:rsid w:val="002B1587"/>
    <w:rsid w:val="002B2B02"/>
    <w:rsid w:val="002B6E4E"/>
    <w:rsid w:val="002B7D4B"/>
    <w:rsid w:val="002D2079"/>
    <w:rsid w:val="002D37C9"/>
    <w:rsid w:val="002D4CF3"/>
    <w:rsid w:val="002D7C01"/>
    <w:rsid w:val="002E08B6"/>
    <w:rsid w:val="002E0FEE"/>
    <w:rsid w:val="002E3467"/>
    <w:rsid w:val="002E4849"/>
    <w:rsid w:val="002E52C8"/>
    <w:rsid w:val="002E7E59"/>
    <w:rsid w:val="002F02A6"/>
    <w:rsid w:val="002F4A38"/>
    <w:rsid w:val="00307A0F"/>
    <w:rsid w:val="00312179"/>
    <w:rsid w:val="003129E3"/>
    <w:rsid w:val="00314939"/>
    <w:rsid w:val="003267EF"/>
    <w:rsid w:val="00326A13"/>
    <w:rsid w:val="00327A5B"/>
    <w:rsid w:val="00330ED1"/>
    <w:rsid w:val="003313B5"/>
    <w:rsid w:val="0034184E"/>
    <w:rsid w:val="00341ED6"/>
    <w:rsid w:val="00347652"/>
    <w:rsid w:val="00352952"/>
    <w:rsid w:val="00361921"/>
    <w:rsid w:val="00362B86"/>
    <w:rsid w:val="00362CE5"/>
    <w:rsid w:val="00364BF7"/>
    <w:rsid w:val="00364F00"/>
    <w:rsid w:val="00376056"/>
    <w:rsid w:val="00383598"/>
    <w:rsid w:val="003849A4"/>
    <w:rsid w:val="00385119"/>
    <w:rsid w:val="003866A4"/>
    <w:rsid w:val="00387BF4"/>
    <w:rsid w:val="00393DBF"/>
    <w:rsid w:val="003A5B2A"/>
    <w:rsid w:val="003B197F"/>
    <w:rsid w:val="003B4A55"/>
    <w:rsid w:val="003D456D"/>
    <w:rsid w:val="003F18D9"/>
    <w:rsid w:val="003F3205"/>
    <w:rsid w:val="004029F0"/>
    <w:rsid w:val="00405E64"/>
    <w:rsid w:val="00406D7A"/>
    <w:rsid w:val="00410E30"/>
    <w:rsid w:val="004147D1"/>
    <w:rsid w:val="00431255"/>
    <w:rsid w:val="00436391"/>
    <w:rsid w:val="00436F3E"/>
    <w:rsid w:val="004377FE"/>
    <w:rsid w:val="00444F99"/>
    <w:rsid w:val="00451C5C"/>
    <w:rsid w:val="004526E6"/>
    <w:rsid w:val="004538E2"/>
    <w:rsid w:val="00453CBC"/>
    <w:rsid w:val="00460D68"/>
    <w:rsid w:val="004610FA"/>
    <w:rsid w:val="00462B18"/>
    <w:rsid w:val="00462D3A"/>
    <w:rsid w:val="00467BB2"/>
    <w:rsid w:val="00480A9D"/>
    <w:rsid w:val="00482BAD"/>
    <w:rsid w:val="004863BF"/>
    <w:rsid w:val="004907B4"/>
    <w:rsid w:val="00490FDA"/>
    <w:rsid w:val="00492590"/>
    <w:rsid w:val="00496E46"/>
    <w:rsid w:val="00496E7C"/>
    <w:rsid w:val="00497491"/>
    <w:rsid w:val="004979DB"/>
    <w:rsid w:val="004A0EA5"/>
    <w:rsid w:val="004A3AD6"/>
    <w:rsid w:val="004B62E4"/>
    <w:rsid w:val="004C03D5"/>
    <w:rsid w:val="004C1331"/>
    <w:rsid w:val="004D0FAD"/>
    <w:rsid w:val="004D5D37"/>
    <w:rsid w:val="004E39D0"/>
    <w:rsid w:val="004F3C64"/>
    <w:rsid w:val="004F6C01"/>
    <w:rsid w:val="00502B47"/>
    <w:rsid w:val="00507960"/>
    <w:rsid w:val="00510DB3"/>
    <w:rsid w:val="00514FCB"/>
    <w:rsid w:val="005200B6"/>
    <w:rsid w:val="00527EC6"/>
    <w:rsid w:val="00531B8C"/>
    <w:rsid w:val="0053510E"/>
    <w:rsid w:val="005366FA"/>
    <w:rsid w:val="00540080"/>
    <w:rsid w:val="00540486"/>
    <w:rsid w:val="00540749"/>
    <w:rsid w:val="00541D9D"/>
    <w:rsid w:val="00541E2D"/>
    <w:rsid w:val="0054769F"/>
    <w:rsid w:val="00551E95"/>
    <w:rsid w:val="00553CD9"/>
    <w:rsid w:val="00564D7E"/>
    <w:rsid w:val="00580C6B"/>
    <w:rsid w:val="00585674"/>
    <w:rsid w:val="0058629C"/>
    <w:rsid w:val="00591CEF"/>
    <w:rsid w:val="00592519"/>
    <w:rsid w:val="005955D1"/>
    <w:rsid w:val="005A1C6A"/>
    <w:rsid w:val="005A3EDE"/>
    <w:rsid w:val="005A77EF"/>
    <w:rsid w:val="005B049D"/>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975B3"/>
    <w:rsid w:val="006A24A2"/>
    <w:rsid w:val="006A61EA"/>
    <w:rsid w:val="006A7C28"/>
    <w:rsid w:val="006B5229"/>
    <w:rsid w:val="006B5F56"/>
    <w:rsid w:val="006C12CB"/>
    <w:rsid w:val="006C2D7D"/>
    <w:rsid w:val="006D634C"/>
    <w:rsid w:val="006E1C97"/>
    <w:rsid w:val="006F2855"/>
    <w:rsid w:val="006F3CF4"/>
    <w:rsid w:val="00702C1E"/>
    <w:rsid w:val="0070784A"/>
    <w:rsid w:val="00707BA6"/>
    <w:rsid w:val="00715441"/>
    <w:rsid w:val="0072130B"/>
    <w:rsid w:val="007219DD"/>
    <w:rsid w:val="00722EA8"/>
    <w:rsid w:val="00725671"/>
    <w:rsid w:val="00727610"/>
    <w:rsid w:val="00737A19"/>
    <w:rsid w:val="007501B9"/>
    <w:rsid w:val="00751171"/>
    <w:rsid w:val="00751961"/>
    <w:rsid w:val="0075721A"/>
    <w:rsid w:val="00765195"/>
    <w:rsid w:val="00767585"/>
    <w:rsid w:val="00770295"/>
    <w:rsid w:val="00773CA8"/>
    <w:rsid w:val="00777AFE"/>
    <w:rsid w:val="00784FF5"/>
    <w:rsid w:val="00786BDF"/>
    <w:rsid w:val="007A2CEC"/>
    <w:rsid w:val="007A3BEB"/>
    <w:rsid w:val="007A3D19"/>
    <w:rsid w:val="007B71B8"/>
    <w:rsid w:val="007C0067"/>
    <w:rsid w:val="007C3A2E"/>
    <w:rsid w:val="007C4A1B"/>
    <w:rsid w:val="007C4B48"/>
    <w:rsid w:val="007D326F"/>
    <w:rsid w:val="007D3DAC"/>
    <w:rsid w:val="007E00D7"/>
    <w:rsid w:val="007E0373"/>
    <w:rsid w:val="007E1C02"/>
    <w:rsid w:val="007E4EF4"/>
    <w:rsid w:val="007E625F"/>
    <w:rsid w:val="007E6421"/>
    <w:rsid w:val="007E6CB2"/>
    <w:rsid w:val="007F746C"/>
    <w:rsid w:val="008068A5"/>
    <w:rsid w:val="008119C7"/>
    <w:rsid w:val="00815A7F"/>
    <w:rsid w:val="00820AE5"/>
    <w:rsid w:val="0082456E"/>
    <w:rsid w:val="0082534B"/>
    <w:rsid w:val="00832905"/>
    <w:rsid w:val="0083504F"/>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49DA"/>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35A3"/>
    <w:rsid w:val="00945677"/>
    <w:rsid w:val="00947A9A"/>
    <w:rsid w:val="00947EA9"/>
    <w:rsid w:val="00957855"/>
    <w:rsid w:val="00964105"/>
    <w:rsid w:val="009643A3"/>
    <w:rsid w:val="00970DBB"/>
    <w:rsid w:val="0097335F"/>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E74F6"/>
    <w:rsid w:val="009F3119"/>
    <w:rsid w:val="00A049EB"/>
    <w:rsid w:val="00A05B7E"/>
    <w:rsid w:val="00A158C7"/>
    <w:rsid w:val="00A25B61"/>
    <w:rsid w:val="00A365F0"/>
    <w:rsid w:val="00A37CF6"/>
    <w:rsid w:val="00A37E34"/>
    <w:rsid w:val="00A46D7B"/>
    <w:rsid w:val="00A639FF"/>
    <w:rsid w:val="00A6463B"/>
    <w:rsid w:val="00A656E4"/>
    <w:rsid w:val="00A71A73"/>
    <w:rsid w:val="00A72ADF"/>
    <w:rsid w:val="00A75159"/>
    <w:rsid w:val="00A75452"/>
    <w:rsid w:val="00A75E64"/>
    <w:rsid w:val="00A80B41"/>
    <w:rsid w:val="00A85DD5"/>
    <w:rsid w:val="00A90F28"/>
    <w:rsid w:val="00A92C39"/>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1B39"/>
    <w:rsid w:val="00B81C1B"/>
    <w:rsid w:val="00B83789"/>
    <w:rsid w:val="00B85D5F"/>
    <w:rsid w:val="00B92F19"/>
    <w:rsid w:val="00B9722C"/>
    <w:rsid w:val="00BA089B"/>
    <w:rsid w:val="00BA0D62"/>
    <w:rsid w:val="00BA3763"/>
    <w:rsid w:val="00BA5041"/>
    <w:rsid w:val="00BA7543"/>
    <w:rsid w:val="00BA7BCD"/>
    <w:rsid w:val="00BB166E"/>
    <w:rsid w:val="00BB4210"/>
    <w:rsid w:val="00BC45C7"/>
    <w:rsid w:val="00BC5178"/>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1B"/>
    <w:rsid w:val="00C62193"/>
    <w:rsid w:val="00C642B0"/>
    <w:rsid w:val="00C64761"/>
    <w:rsid w:val="00C70668"/>
    <w:rsid w:val="00C71EF8"/>
    <w:rsid w:val="00C728E9"/>
    <w:rsid w:val="00C73505"/>
    <w:rsid w:val="00C7430F"/>
    <w:rsid w:val="00C74FE6"/>
    <w:rsid w:val="00C77D0E"/>
    <w:rsid w:val="00C8041D"/>
    <w:rsid w:val="00C845F5"/>
    <w:rsid w:val="00C93030"/>
    <w:rsid w:val="00C94345"/>
    <w:rsid w:val="00CA5A53"/>
    <w:rsid w:val="00CA5BBE"/>
    <w:rsid w:val="00CB03C3"/>
    <w:rsid w:val="00CB0B31"/>
    <w:rsid w:val="00CB724F"/>
    <w:rsid w:val="00CC06C2"/>
    <w:rsid w:val="00CC44B7"/>
    <w:rsid w:val="00CC6EFC"/>
    <w:rsid w:val="00CE1AE1"/>
    <w:rsid w:val="00CF089D"/>
    <w:rsid w:val="00CF0E43"/>
    <w:rsid w:val="00CF107F"/>
    <w:rsid w:val="00CF2A9A"/>
    <w:rsid w:val="00CF5BE3"/>
    <w:rsid w:val="00D00A39"/>
    <w:rsid w:val="00D131E5"/>
    <w:rsid w:val="00D16229"/>
    <w:rsid w:val="00D229A6"/>
    <w:rsid w:val="00D23CB7"/>
    <w:rsid w:val="00D24F3B"/>
    <w:rsid w:val="00D2501F"/>
    <w:rsid w:val="00D26802"/>
    <w:rsid w:val="00D30924"/>
    <w:rsid w:val="00D4065B"/>
    <w:rsid w:val="00D42EF2"/>
    <w:rsid w:val="00D443E7"/>
    <w:rsid w:val="00D51275"/>
    <w:rsid w:val="00D54B3E"/>
    <w:rsid w:val="00D56BCD"/>
    <w:rsid w:val="00D57071"/>
    <w:rsid w:val="00D57F9F"/>
    <w:rsid w:val="00D60445"/>
    <w:rsid w:val="00D674B3"/>
    <w:rsid w:val="00D70B1D"/>
    <w:rsid w:val="00D757BC"/>
    <w:rsid w:val="00D762B8"/>
    <w:rsid w:val="00D775AC"/>
    <w:rsid w:val="00D77952"/>
    <w:rsid w:val="00D82135"/>
    <w:rsid w:val="00D8298E"/>
    <w:rsid w:val="00DA5C5C"/>
    <w:rsid w:val="00DB0311"/>
    <w:rsid w:val="00DB1985"/>
    <w:rsid w:val="00DB213C"/>
    <w:rsid w:val="00DB3C1D"/>
    <w:rsid w:val="00DC0959"/>
    <w:rsid w:val="00DC598C"/>
    <w:rsid w:val="00DD3B65"/>
    <w:rsid w:val="00DE23CE"/>
    <w:rsid w:val="00DE2FDE"/>
    <w:rsid w:val="00DE7FE3"/>
    <w:rsid w:val="00DF0207"/>
    <w:rsid w:val="00DF4415"/>
    <w:rsid w:val="00E010E6"/>
    <w:rsid w:val="00E020FC"/>
    <w:rsid w:val="00E03151"/>
    <w:rsid w:val="00E044C8"/>
    <w:rsid w:val="00E16D14"/>
    <w:rsid w:val="00E176AB"/>
    <w:rsid w:val="00E23E66"/>
    <w:rsid w:val="00E26CE9"/>
    <w:rsid w:val="00E31AE9"/>
    <w:rsid w:val="00E3395D"/>
    <w:rsid w:val="00E35A9F"/>
    <w:rsid w:val="00E3609B"/>
    <w:rsid w:val="00E36420"/>
    <w:rsid w:val="00E46EBF"/>
    <w:rsid w:val="00E51408"/>
    <w:rsid w:val="00E52161"/>
    <w:rsid w:val="00E61FD9"/>
    <w:rsid w:val="00E6550B"/>
    <w:rsid w:val="00E678FA"/>
    <w:rsid w:val="00E9004B"/>
    <w:rsid w:val="00EA55ED"/>
    <w:rsid w:val="00EB1228"/>
    <w:rsid w:val="00EC140C"/>
    <w:rsid w:val="00ED3D2B"/>
    <w:rsid w:val="00EE263E"/>
    <w:rsid w:val="00EE26AB"/>
    <w:rsid w:val="00EE3BBC"/>
    <w:rsid w:val="00EF190F"/>
    <w:rsid w:val="00F1257A"/>
    <w:rsid w:val="00F21A35"/>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C02CC"/>
    <w:rsid w:val="00FC45EA"/>
    <w:rsid w:val="00FC5A02"/>
    <w:rsid w:val="00FC6C0E"/>
    <w:rsid w:val="00FD293C"/>
    <w:rsid w:val="00FD5F35"/>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31C65E"/>
  <w15:docId w15:val="{84BA7E2E-7C7B-4FD0-AFC6-6FFD1C37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tmp"/><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006"/>
    <w:rsid w:val="00060A7A"/>
    <w:rsid w:val="00146320"/>
    <w:rsid w:val="00164945"/>
    <w:rsid w:val="0019084B"/>
    <w:rsid w:val="003626D7"/>
    <w:rsid w:val="00504006"/>
    <w:rsid w:val="00531E5E"/>
    <w:rsid w:val="005F3D1B"/>
    <w:rsid w:val="00667B22"/>
    <w:rsid w:val="006E05BD"/>
    <w:rsid w:val="006E7693"/>
    <w:rsid w:val="008422F6"/>
    <w:rsid w:val="00863D53"/>
    <w:rsid w:val="0096377A"/>
    <w:rsid w:val="00976E9E"/>
    <w:rsid w:val="00E0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CCDE592-6462-45F7-9B79-7DBB5686F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39</TotalTime>
  <Pages>15</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6574</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Mathews,Nimmy</dc:creator>
  <cp:lastModifiedBy>Nimmy Mathews</cp:lastModifiedBy>
  <cp:revision>436</cp:revision>
  <cp:lastPrinted>2014-12-17T17:01:00Z</cp:lastPrinted>
  <dcterms:created xsi:type="dcterms:W3CDTF">2018-03-07T18:34:00Z</dcterms:created>
  <dcterms:modified xsi:type="dcterms:W3CDTF">2018-05-14T14:24:00Z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HwTqTrakgCtrl</vt:lpwstr>
  </property>
  <property fmtid="{D5CDD505-2E9C-101B-9397-08002B2CF9AE}" pid="3" name="Template Version">
    <vt:lpwstr>EA4 01.00.01</vt:lpwstr>
  </property>
  <property fmtid="{D5CDD505-2E9C-101B-9397-08002B2CF9AE}" pid="4" name="Release Date">
    <vt:lpwstr>May 9,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